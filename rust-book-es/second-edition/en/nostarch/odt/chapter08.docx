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63F2E9" w14:textId="77777777" w:rsidR="00CB1372" w:rsidRDefault="00570291">
      <w:pPr>
        <w:pStyle w:val="TOC1"/>
        <w:tabs>
          <w:tab w:val="right" w:leader="dot" w:pos="9350"/>
        </w:tabs>
        <w:rPr>
          <w:ins w:id="0" w:author="Carol Nichols" w:date="2017-09-13T12:53:00Z"/>
          <w:rFonts w:asciiTheme="minorHAnsi" w:eastAsiaTheme="minorEastAsia" w:hAnsiTheme="minorHAnsi" w:cstheme="minorBidi"/>
          <w:noProof/>
          <w:color w:val="auto"/>
          <w:sz w:val="24"/>
          <w:szCs w:val="24"/>
        </w:rPr>
      </w:pPr>
      <w:ins w:id="1" w:author="Liz" w:date="2017-04-17T15:43:00Z">
        <w:r>
          <w:rPr>
            <w:rFonts w:eastAsia="Microsoft YaHei"/>
          </w:rPr>
          <w:fldChar w:fldCharType="begin"/>
        </w:r>
        <w:r w:rsidR="00BD75E3">
          <w:rPr>
            <w:rFonts w:eastAsia="Microsoft YaHei"/>
          </w:rPr>
          <w:instrText xml:space="preserve"> TOC \o "1-3" \h \z \t "HeadA,1,HeadB,2,HeadC,3" </w:instrText>
        </w:r>
      </w:ins>
      <w:r>
        <w:rPr>
          <w:rFonts w:eastAsia="Microsoft YaHei"/>
        </w:rPr>
        <w:fldChar w:fldCharType="separate"/>
      </w:r>
      <w:ins w:id="2" w:author="Carol Nichols" w:date="2017-09-13T12:53:00Z">
        <w:r w:rsidR="00CB1372" w:rsidRPr="00911263">
          <w:rPr>
            <w:rStyle w:val="Hyperlink"/>
            <w:noProof/>
          </w:rPr>
          <w:fldChar w:fldCharType="begin"/>
        </w:r>
        <w:r w:rsidR="00CB1372" w:rsidRPr="00911263">
          <w:rPr>
            <w:rStyle w:val="Hyperlink"/>
            <w:noProof/>
          </w:rPr>
          <w:instrText xml:space="preserve"> </w:instrText>
        </w:r>
        <w:r w:rsidR="00CB1372">
          <w:rPr>
            <w:noProof/>
          </w:rPr>
          <w:instrText>HYPERLINK \l "_Toc493070547"</w:instrText>
        </w:r>
        <w:r w:rsidR="00CB1372" w:rsidRPr="00911263">
          <w:rPr>
            <w:rStyle w:val="Hyperlink"/>
            <w:noProof/>
          </w:rPr>
          <w:instrText xml:space="preserve"> </w:instrText>
        </w:r>
        <w:r w:rsidR="00CB1372" w:rsidRPr="00911263">
          <w:rPr>
            <w:rStyle w:val="Hyperlink"/>
            <w:noProof/>
          </w:rPr>
          <w:fldChar w:fldCharType="separate"/>
        </w:r>
        <w:r w:rsidR="00CB1372" w:rsidRPr="00911263">
          <w:rPr>
            <w:rStyle w:val="Hyperlink"/>
            <w:noProof/>
          </w:rPr>
          <w:t>Vectors</w:t>
        </w:r>
        <w:r w:rsidR="00CB1372">
          <w:rPr>
            <w:noProof/>
            <w:webHidden/>
          </w:rPr>
          <w:tab/>
        </w:r>
        <w:r w:rsidR="00CB1372">
          <w:rPr>
            <w:noProof/>
            <w:webHidden/>
          </w:rPr>
          <w:fldChar w:fldCharType="begin"/>
        </w:r>
        <w:r w:rsidR="00CB1372">
          <w:rPr>
            <w:noProof/>
            <w:webHidden/>
          </w:rPr>
          <w:instrText xml:space="preserve"> PAGEREF _Toc493070547 \h </w:instrText>
        </w:r>
      </w:ins>
      <w:r w:rsidR="00CB1372">
        <w:rPr>
          <w:noProof/>
          <w:webHidden/>
        </w:rPr>
      </w:r>
      <w:r w:rsidR="00CB1372">
        <w:rPr>
          <w:noProof/>
          <w:webHidden/>
        </w:rPr>
        <w:fldChar w:fldCharType="separate"/>
      </w:r>
      <w:ins w:id="3" w:author="Carol Nichols" w:date="2017-09-13T12:53:00Z">
        <w:r w:rsidR="00CB1372">
          <w:rPr>
            <w:noProof/>
            <w:webHidden/>
          </w:rPr>
          <w:t>2</w:t>
        </w:r>
        <w:r w:rsidR="00CB1372">
          <w:rPr>
            <w:noProof/>
            <w:webHidden/>
          </w:rPr>
          <w:fldChar w:fldCharType="end"/>
        </w:r>
        <w:r w:rsidR="00CB1372" w:rsidRPr="00911263">
          <w:rPr>
            <w:rStyle w:val="Hyperlink"/>
            <w:noProof/>
          </w:rPr>
          <w:fldChar w:fldCharType="end"/>
        </w:r>
      </w:ins>
    </w:p>
    <w:p w14:paraId="336A9529" w14:textId="77777777" w:rsidR="00CB1372" w:rsidRDefault="00CB1372">
      <w:pPr>
        <w:pStyle w:val="TOC2"/>
        <w:tabs>
          <w:tab w:val="right" w:leader="dot" w:pos="9350"/>
        </w:tabs>
        <w:rPr>
          <w:ins w:id="4" w:author="Carol Nichols" w:date="2017-09-13T12:53:00Z"/>
          <w:rFonts w:asciiTheme="minorHAnsi" w:eastAsiaTheme="minorEastAsia" w:hAnsiTheme="minorHAnsi" w:cstheme="minorBidi"/>
          <w:noProof/>
          <w:color w:val="auto"/>
          <w:sz w:val="24"/>
          <w:szCs w:val="24"/>
        </w:rPr>
      </w:pPr>
      <w:ins w:id="5"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"_Toc493070548"</w:instrText>
        </w:r>
        <w:r w:rsidRPr="00911263">
          <w:rPr>
            <w:rStyle w:val="Hyperlink"/>
            <w:noProof/>
          </w:rPr>
          <w:instrText xml:space="preserve"> </w:instrText>
        </w:r>
        <w:r w:rsidRPr="00911263">
          <w:rPr>
            <w:rStyle w:val="Hyperlink"/>
            <w:noProof/>
          </w:rPr>
          <w:fldChar w:fldCharType="separate"/>
        </w:r>
        <w:r w:rsidRPr="00911263">
          <w:rPr>
            <w:rStyle w:val="Hyperlink"/>
            <w:noProof/>
          </w:rPr>
          <w:t>Creating a New Vector</w:t>
        </w:r>
        <w:r>
          <w:rPr>
            <w:noProof/>
            <w:webHidden/>
          </w:rPr>
          <w:tab/>
        </w:r>
        <w:r>
          <w:rPr>
            <w:noProof/>
            <w:webHidden/>
          </w:rPr>
          <w:fldChar w:fldCharType="begin"/>
        </w:r>
        <w:r>
          <w:rPr>
            <w:noProof/>
            <w:webHidden/>
          </w:rPr>
          <w:instrText xml:space="preserve"> PAGEREF _Toc493070548 \h </w:instrText>
        </w:r>
      </w:ins>
      <w:r>
        <w:rPr>
          <w:noProof/>
          <w:webHidden/>
        </w:rPr>
      </w:r>
      <w:r>
        <w:rPr>
          <w:noProof/>
          <w:webHidden/>
        </w:rPr>
        <w:fldChar w:fldCharType="separate"/>
      </w:r>
      <w:ins w:id="6" w:author="Carol Nichols" w:date="2017-09-13T12:53:00Z">
        <w:r>
          <w:rPr>
            <w:noProof/>
            <w:webHidden/>
          </w:rPr>
          <w:t>2</w:t>
        </w:r>
        <w:r>
          <w:rPr>
            <w:noProof/>
            <w:webHidden/>
          </w:rPr>
          <w:fldChar w:fldCharType="end"/>
        </w:r>
        <w:r w:rsidRPr="00911263">
          <w:rPr>
            <w:rStyle w:val="Hyperlink"/>
            <w:noProof/>
          </w:rPr>
          <w:fldChar w:fldCharType="end"/>
        </w:r>
      </w:ins>
    </w:p>
    <w:p w14:paraId="1AE9086F" w14:textId="77777777" w:rsidR="00CB1372" w:rsidRDefault="00CB1372">
      <w:pPr>
        <w:pStyle w:val="TOC2"/>
        <w:tabs>
          <w:tab w:val="right" w:leader="dot" w:pos="9350"/>
        </w:tabs>
        <w:rPr>
          <w:ins w:id="7" w:author="Carol Nichols" w:date="2017-09-13T12:53:00Z"/>
          <w:rFonts w:asciiTheme="minorHAnsi" w:eastAsiaTheme="minorEastAsia" w:hAnsiTheme="minorHAnsi" w:cstheme="minorBidi"/>
          <w:noProof/>
          <w:color w:val="auto"/>
          <w:sz w:val="24"/>
          <w:szCs w:val="24"/>
        </w:rPr>
      </w:pPr>
      <w:ins w:id="8"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"_Toc493070549"</w:instrText>
        </w:r>
        <w:r w:rsidRPr="00911263">
          <w:rPr>
            <w:rStyle w:val="Hyperlink"/>
            <w:noProof/>
          </w:rPr>
          <w:instrText xml:space="preserve"> </w:instrText>
        </w:r>
        <w:r w:rsidRPr="00911263">
          <w:rPr>
            <w:rStyle w:val="Hyperlink"/>
            <w:noProof/>
          </w:rPr>
          <w:fldChar w:fldCharType="separate"/>
        </w:r>
        <w:r w:rsidRPr="00911263">
          <w:rPr>
            <w:rStyle w:val="Hyperlink"/>
            <w:noProof/>
          </w:rPr>
          <w:t>Updating a Vector</w:t>
        </w:r>
        <w:r>
          <w:rPr>
            <w:noProof/>
            <w:webHidden/>
          </w:rPr>
          <w:tab/>
        </w:r>
        <w:r>
          <w:rPr>
            <w:noProof/>
            <w:webHidden/>
          </w:rPr>
          <w:fldChar w:fldCharType="begin"/>
        </w:r>
        <w:r>
          <w:rPr>
            <w:noProof/>
            <w:webHidden/>
          </w:rPr>
          <w:instrText xml:space="preserve"> PAGEREF _Toc493070549 \h </w:instrText>
        </w:r>
      </w:ins>
      <w:r>
        <w:rPr>
          <w:noProof/>
          <w:webHidden/>
        </w:rPr>
      </w:r>
      <w:r>
        <w:rPr>
          <w:noProof/>
          <w:webHidden/>
        </w:rPr>
        <w:fldChar w:fldCharType="separate"/>
      </w:r>
      <w:ins w:id="9" w:author="Carol Nichols" w:date="2017-09-13T12:53:00Z">
        <w:r>
          <w:rPr>
            <w:noProof/>
            <w:webHidden/>
          </w:rPr>
          <w:t>3</w:t>
        </w:r>
        <w:r>
          <w:rPr>
            <w:noProof/>
            <w:webHidden/>
          </w:rPr>
          <w:fldChar w:fldCharType="end"/>
        </w:r>
        <w:r w:rsidRPr="00911263">
          <w:rPr>
            <w:rStyle w:val="Hyperlink"/>
            <w:noProof/>
          </w:rPr>
          <w:fldChar w:fldCharType="end"/>
        </w:r>
      </w:ins>
    </w:p>
    <w:p w14:paraId="78F54930" w14:textId="77777777" w:rsidR="00CB1372" w:rsidRDefault="00CB1372">
      <w:pPr>
        <w:pStyle w:val="TOC2"/>
        <w:tabs>
          <w:tab w:val="right" w:leader="dot" w:pos="9350"/>
        </w:tabs>
        <w:rPr>
          <w:ins w:id="10" w:author="Carol Nichols" w:date="2017-09-13T12:53:00Z"/>
          <w:rFonts w:asciiTheme="minorHAnsi" w:eastAsiaTheme="minorEastAsia" w:hAnsiTheme="minorHAnsi" w:cstheme="minorBidi"/>
          <w:noProof/>
          <w:color w:val="auto"/>
          <w:sz w:val="24"/>
          <w:szCs w:val="24"/>
        </w:rPr>
      </w:pPr>
      <w:ins w:id="11"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"_Toc493070550"</w:instrText>
        </w:r>
        <w:r w:rsidRPr="00911263">
          <w:rPr>
            <w:rStyle w:val="Hyperlink"/>
            <w:noProof/>
          </w:rPr>
          <w:instrText xml:space="preserve"> </w:instrText>
        </w:r>
        <w:r w:rsidRPr="00911263">
          <w:rPr>
            <w:rStyle w:val="Hyperlink"/>
            <w:noProof/>
          </w:rPr>
          <w:fldChar w:fldCharType="separate"/>
        </w:r>
        <w:r w:rsidRPr="00911263">
          <w:rPr>
            <w:rStyle w:val="Hyperlink"/>
            <w:noProof/>
          </w:rPr>
          <w:t>Dropping a Vector Drops Its Elements</w:t>
        </w:r>
        <w:r>
          <w:rPr>
            <w:noProof/>
            <w:webHidden/>
          </w:rPr>
          <w:tab/>
        </w:r>
        <w:r>
          <w:rPr>
            <w:noProof/>
            <w:webHidden/>
          </w:rPr>
          <w:fldChar w:fldCharType="begin"/>
        </w:r>
        <w:r>
          <w:rPr>
            <w:noProof/>
            <w:webHidden/>
          </w:rPr>
          <w:instrText xml:space="preserve"> PAGEREF _Toc493070550 \h </w:instrText>
        </w:r>
      </w:ins>
      <w:r>
        <w:rPr>
          <w:noProof/>
          <w:webHidden/>
        </w:rPr>
      </w:r>
      <w:r>
        <w:rPr>
          <w:noProof/>
          <w:webHidden/>
        </w:rPr>
        <w:fldChar w:fldCharType="separate"/>
      </w:r>
      <w:ins w:id="12" w:author="Carol Nichols" w:date="2017-09-13T12:53:00Z">
        <w:r>
          <w:rPr>
            <w:noProof/>
            <w:webHidden/>
          </w:rPr>
          <w:t>3</w:t>
        </w:r>
        <w:r>
          <w:rPr>
            <w:noProof/>
            <w:webHidden/>
          </w:rPr>
          <w:fldChar w:fldCharType="end"/>
        </w:r>
        <w:r w:rsidRPr="00911263">
          <w:rPr>
            <w:rStyle w:val="Hyperlink"/>
            <w:noProof/>
          </w:rPr>
          <w:fldChar w:fldCharType="end"/>
        </w:r>
      </w:ins>
    </w:p>
    <w:p w14:paraId="75059F7C" w14:textId="77777777" w:rsidR="00CB1372" w:rsidRDefault="00CB1372">
      <w:pPr>
        <w:pStyle w:val="TOC2"/>
        <w:tabs>
          <w:tab w:val="right" w:leader="dot" w:pos="9350"/>
        </w:tabs>
        <w:rPr>
          <w:ins w:id="13" w:author="Carol Nichols" w:date="2017-09-13T12:53:00Z"/>
          <w:rFonts w:asciiTheme="minorHAnsi" w:eastAsiaTheme="minorEastAsia" w:hAnsiTheme="minorHAnsi" w:cstheme="minorBidi"/>
          <w:noProof/>
          <w:color w:val="auto"/>
          <w:sz w:val="24"/>
          <w:szCs w:val="24"/>
        </w:rPr>
      </w:pPr>
      <w:ins w:id="14"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"_Toc493070551"</w:instrText>
        </w:r>
        <w:r w:rsidRPr="00911263">
          <w:rPr>
            <w:rStyle w:val="Hyperlink"/>
            <w:noProof/>
          </w:rPr>
          <w:instrText xml:space="preserve"> </w:instrText>
        </w:r>
        <w:r w:rsidRPr="00911263">
          <w:rPr>
            <w:rStyle w:val="Hyperlink"/>
            <w:noProof/>
          </w:rPr>
          <w:fldChar w:fldCharType="separate"/>
        </w:r>
        <w:r w:rsidRPr="00911263">
          <w:rPr>
            <w:rStyle w:val="Hyperlink"/>
            <w:noProof/>
          </w:rPr>
          <w:t>Reading Elements of Vectors</w:t>
        </w:r>
        <w:r>
          <w:rPr>
            <w:noProof/>
            <w:webHidden/>
          </w:rPr>
          <w:tab/>
        </w:r>
        <w:r>
          <w:rPr>
            <w:noProof/>
            <w:webHidden/>
          </w:rPr>
          <w:fldChar w:fldCharType="begin"/>
        </w:r>
        <w:r>
          <w:rPr>
            <w:noProof/>
            <w:webHidden/>
          </w:rPr>
          <w:instrText xml:space="preserve"> PAGEREF _Toc493070551 \h </w:instrText>
        </w:r>
      </w:ins>
      <w:r>
        <w:rPr>
          <w:noProof/>
          <w:webHidden/>
        </w:rPr>
      </w:r>
      <w:r>
        <w:rPr>
          <w:noProof/>
          <w:webHidden/>
        </w:rPr>
        <w:fldChar w:fldCharType="separate"/>
      </w:r>
      <w:ins w:id="15" w:author="Carol Nichols" w:date="2017-09-13T12:53:00Z">
        <w:r>
          <w:rPr>
            <w:noProof/>
            <w:webHidden/>
          </w:rPr>
          <w:t>4</w:t>
        </w:r>
        <w:r>
          <w:rPr>
            <w:noProof/>
            <w:webHidden/>
          </w:rPr>
          <w:fldChar w:fldCharType="end"/>
        </w:r>
        <w:r w:rsidRPr="00911263">
          <w:rPr>
            <w:rStyle w:val="Hyperlink"/>
            <w:noProof/>
          </w:rPr>
          <w:fldChar w:fldCharType="end"/>
        </w:r>
      </w:ins>
    </w:p>
    <w:p w14:paraId="73C44B5C" w14:textId="77777777" w:rsidR="00CB1372" w:rsidRDefault="00CB1372">
      <w:pPr>
        <w:pStyle w:val="TOC3"/>
        <w:tabs>
          <w:tab w:val="right" w:leader="dot" w:pos="9350"/>
        </w:tabs>
        <w:rPr>
          <w:ins w:id="16" w:author="Carol Nichols" w:date="2017-09-13T12:53:00Z"/>
          <w:rFonts w:asciiTheme="minorHAnsi" w:eastAsiaTheme="minorEastAsia" w:hAnsiTheme="minorHAnsi" w:cstheme="minorBidi"/>
          <w:noProof/>
          <w:color w:val="auto"/>
          <w:sz w:val="24"/>
          <w:szCs w:val="24"/>
        </w:rPr>
      </w:pPr>
      <w:ins w:id="17"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"_Toc493070552"</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Invalid References</w:t>
        </w:r>
        <w:r>
          <w:rPr>
            <w:noProof/>
            <w:webHidden/>
          </w:rPr>
          <w:tab/>
        </w:r>
        <w:r>
          <w:rPr>
            <w:noProof/>
            <w:webHidden/>
          </w:rPr>
          <w:fldChar w:fldCharType="begin"/>
        </w:r>
        <w:r>
          <w:rPr>
            <w:noProof/>
            <w:webHidden/>
          </w:rPr>
          <w:instrText xml:space="preserve"> PAGEREF _Toc493070552 \h </w:instrText>
        </w:r>
      </w:ins>
      <w:r>
        <w:rPr>
          <w:noProof/>
          <w:webHidden/>
        </w:rPr>
      </w:r>
      <w:r>
        <w:rPr>
          <w:noProof/>
          <w:webHidden/>
        </w:rPr>
        <w:fldChar w:fldCharType="separate"/>
      </w:r>
      <w:ins w:id="18" w:author="Carol Nichols" w:date="2017-09-13T12:53:00Z">
        <w:r>
          <w:rPr>
            <w:noProof/>
            <w:webHidden/>
          </w:rPr>
          <w:t>5</w:t>
        </w:r>
        <w:r>
          <w:rPr>
            <w:noProof/>
            <w:webHidden/>
          </w:rPr>
          <w:fldChar w:fldCharType="end"/>
        </w:r>
        <w:r w:rsidRPr="00911263">
          <w:rPr>
            <w:rStyle w:val="Hyperlink"/>
            <w:noProof/>
          </w:rPr>
          <w:fldChar w:fldCharType="end"/>
        </w:r>
      </w:ins>
    </w:p>
    <w:p w14:paraId="4C8BF73E" w14:textId="77777777" w:rsidR="00CB1372" w:rsidRDefault="00CB1372">
      <w:pPr>
        <w:pStyle w:val="TOC2"/>
        <w:tabs>
          <w:tab w:val="right" w:leader="dot" w:pos="9350"/>
        </w:tabs>
        <w:rPr>
          <w:ins w:id="19" w:author="Carol Nichols" w:date="2017-09-13T12:53:00Z"/>
          <w:rFonts w:asciiTheme="minorHAnsi" w:eastAsiaTheme="minorEastAsia" w:hAnsiTheme="minorHAnsi" w:cstheme="minorBidi"/>
          <w:noProof/>
          <w:color w:val="auto"/>
          <w:sz w:val="24"/>
          <w:szCs w:val="24"/>
        </w:rPr>
      </w:pPr>
      <w:ins w:id="20"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"_Toc493070553"</w:instrText>
        </w:r>
        <w:r w:rsidRPr="00911263">
          <w:rPr>
            <w:rStyle w:val="Hyperlink"/>
            <w:noProof/>
          </w:rPr>
          <w:instrText xml:space="preserve"> </w:instrText>
        </w:r>
        <w:r w:rsidRPr="00911263">
          <w:rPr>
            <w:rStyle w:val="Hyperlink"/>
            <w:noProof/>
          </w:rPr>
          <w:fldChar w:fldCharType="separate"/>
        </w:r>
        <w:r w:rsidRPr="00911263">
          <w:rPr>
            <w:rStyle w:val="Hyperlink"/>
            <w:noProof/>
          </w:rPr>
          <w:t>Using an Enum to Store Multiple Types</w:t>
        </w:r>
        <w:r>
          <w:rPr>
            <w:noProof/>
            <w:webHidden/>
          </w:rPr>
          <w:tab/>
        </w:r>
        <w:r>
          <w:rPr>
            <w:noProof/>
            <w:webHidden/>
          </w:rPr>
          <w:fldChar w:fldCharType="begin"/>
        </w:r>
        <w:r>
          <w:rPr>
            <w:noProof/>
            <w:webHidden/>
          </w:rPr>
          <w:instrText xml:space="preserve"> PAGEREF _Toc493070553 \h </w:instrText>
        </w:r>
      </w:ins>
      <w:r>
        <w:rPr>
          <w:noProof/>
          <w:webHidden/>
        </w:rPr>
      </w:r>
      <w:r>
        <w:rPr>
          <w:noProof/>
          <w:webHidden/>
        </w:rPr>
        <w:fldChar w:fldCharType="separate"/>
      </w:r>
      <w:ins w:id="21" w:author="Carol Nichols" w:date="2017-09-13T12:53:00Z">
        <w:r>
          <w:rPr>
            <w:noProof/>
            <w:webHidden/>
          </w:rPr>
          <w:t>6</w:t>
        </w:r>
        <w:r>
          <w:rPr>
            <w:noProof/>
            <w:webHidden/>
          </w:rPr>
          <w:fldChar w:fldCharType="end"/>
        </w:r>
        <w:r w:rsidRPr="00911263">
          <w:rPr>
            <w:rStyle w:val="Hyperlink"/>
            <w:noProof/>
          </w:rPr>
          <w:fldChar w:fldCharType="end"/>
        </w:r>
      </w:ins>
    </w:p>
    <w:p w14:paraId="3098D1E0" w14:textId="77777777" w:rsidR="00CB1372" w:rsidRDefault="00CB1372">
      <w:pPr>
        <w:pStyle w:val="TOC1"/>
        <w:tabs>
          <w:tab w:val="right" w:leader="dot" w:pos="9350"/>
        </w:tabs>
        <w:rPr>
          <w:ins w:id="22" w:author="Carol Nichols" w:date="2017-09-13T12:53:00Z"/>
          <w:rFonts w:asciiTheme="minorHAnsi" w:eastAsiaTheme="minorEastAsia" w:hAnsiTheme="minorHAnsi" w:cstheme="minorBidi"/>
          <w:noProof/>
          <w:color w:val="auto"/>
          <w:sz w:val="24"/>
          <w:szCs w:val="24"/>
        </w:rPr>
      </w:pPr>
      <w:ins w:id="23"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"_Toc493070554"</w:instrText>
        </w:r>
        <w:r w:rsidRPr="00911263">
          <w:rPr>
            <w:rStyle w:val="Hyperlink"/>
            <w:noProof/>
          </w:rPr>
          <w:instrText xml:space="preserve"> </w:instrText>
        </w:r>
        <w:r w:rsidRPr="00911263">
          <w:rPr>
            <w:rStyle w:val="Hyperlink"/>
            <w:noProof/>
          </w:rPr>
          <w:fldChar w:fldCharType="separate"/>
        </w:r>
        <w:r w:rsidRPr="00911263">
          <w:rPr>
            <w:rStyle w:val="Hyperlink"/>
            <w:noProof/>
          </w:rPr>
          <w:t>Strings</w:t>
        </w:r>
        <w:r>
          <w:rPr>
            <w:noProof/>
            <w:webHidden/>
          </w:rPr>
          <w:tab/>
        </w:r>
        <w:r>
          <w:rPr>
            <w:noProof/>
            <w:webHidden/>
          </w:rPr>
          <w:fldChar w:fldCharType="begin"/>
        </w:r>
        <w:r>
          <w:rPr>
            <w:noProof/>
            <w:webHidden/>
          </w:rPr>
          <w:instrText xml:space="preserve"> PAGEREF _Toc493070554 \h </w:instrText>
        </w:r>
      </w:ins>
      <w:r>
        <w:rPr>
          <w:noProof/>
          <w:webHidden/>
        </w:rPr>
      </w:r>
      <w:r>
        <w:rPr>
          <w:noProof/>
          <w:webHidden/>
        </w:rPr>
        <w:fldChar w:fldCharType="separate"/>
      </w:r>
      <w:ins w:id="24" w:author="Carol Nichols" w:date="2017-09-13T12:53:00Z">
        <w:r>
          <w:rPr>
            <w:noProof/>
            <w:webHidden/>
          </w:rPr>
          <w:t>7</w:t>
        </w:r>
        <w:r>
          <w:rPr>
            <w:noProof/>
            <w:webHidden/>
          </w:rPr>
          <w:fldChar w:fldCharType="end"/>
        </w:r>
        <w:r w:rsidRPr="00911263">
          <w:rPr>
            <w:rStyle w:val="Hyperlink"/>
            <w:noProof/>
          </w:rPr>
          <w:fldChar w:fldCharType="end"/>
        </w:r>
      </w:ins>
    </w:p>
    <w:p w14:paraId="71B85BBC" w14:textId="77777777" w:rsidR="00CB1372" w:rsidRDefault="00CB1372">
      <w:pPr>
        <w:pStyle w:val="TOC2"/>
        <w:tabs>
          <w:tab w:val="right" w:leader="dot" w:pos="9350"/>
        </w:tabs>
        <w:rPr>
          <w:ins w:id="25" w:author="Carol Nichols" w:date="2017-09-13T12:53:00Z"/>
          <w:rFonts w:asciiTheme="minorHAnsi" w:eastAsiaTheme="minorEastAsia" w:hAnsiTheme="minorHAnsi" w:cstheme="minorBidi"/>
          <w:noProof/>
          <w:color w:val="auto"/>
          <w:sz w:val="24"/>
          <w:szCs w:val="24"/>
        </w:rPr>
      </w:pPr>
      <w:ins w:id="26"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"_Toc493070555"</w:instrText>
        </w:r>
        <w:r w:rsidRPr="00911263">
          <w:rPr>
            <w:rStyle w:val="Hyperlink"/>
            <w:noProof/>
          </w:rPr>
          <w:instrText xml:space="preserve"> </w:instrText>
        </w:r>
        <w:r w:rsidRPr="00911263">
          <w:rPr>
            <w:rStyle w:val="Hyperlink"/>
            <w:noProof/>
          </w:rPr>
          <w:fldChar w:fldCharType="separate"/>
        </w:r>
        <w:r w:rsidRPr="00911263">
          <w:rPr>
            <w:rStyle w:val="Hyperlink"/>
            <w:noProof/>
          </w:rPr>
          <w:t>What Is a String?</w:t>
        </w:r>
        <w:r>
          <w:rPr>
            <w:noProof/>
            <w:webHidden/>
          </w:rPr>
          <w:tab/>
        </w:r>
        <w:r>
          <w:rPr>
            <w:noProof/>
            <w:webHidden/>
          </w:rPr>
          <w:fldChar w:fldCharType="begin"/>
        </w:r>
        <w:r>
          <w:rPr>
            <w:noProof/>
            <w:webHidden/>
          </w:rPr>
          <w:instrText xml:space="preserve"> PAGEREF _Toc493070555 \h </w:instrText>
        </w:r>
      </w:ins>
      <w:r>
        <w:rPr>
          <w:noProof/>
          <w:webHidden/>
        </w:rPr>
      </w:r>
      <w:r>
        <w:rPr>
          <w:noProof/>
          <w:webHidden/>
        </w:rPr>
        <w:fldChar w:fldCharType="separate"/>
      </w:r>
      <w:ins w:id="27" w:author="Carol Nichols" w:date="2017-09-13T12:53:00Z">
        <w:r>
          <w:rPr>
            <w:noProof/>
            <w:webHidden/>
          </w:rPr>
          <w:t>8</w:t>
        </w:r>
        <w:r>
          <w:rPr>
            <w:noProof/>
            <w:webHidden/>
          </w:rPr>
          <w:fldChar w:fldCharType="end"/>
        </w:r>
        <w:r w:rsidRPr="00911263">
          <w:rPr>
            <w:rStyle w:val="Hyperlink"/>
            <w:noProof/>
          </w:rPr>
          <w:fldChar w:fldCharType="end"/>
        </w:r>
      </w:ins>
    </w:p>
    <w:p w14:paraId="48A42193" w14:textId="77777777" w:rsidR="00CB1372" w:rsidRDefault="00CB1372">
      <w:pPr>
        <w:pStyle w:val="TOC2"/>
        <w:tabs>
          <w:tab w:val="right" w:leader="dot" w:pos="9350"/>
        </w:tabs>
        <w:rPr>
          <w:ins w:id="28" w:author="Carol Nichols" w:date="2017-09-13T12:53:00Z"/>
          <w:rFonts w:asciiTheme="minorHAnsi" w:eastAsiaTheme="minorEastAsia" w:hAnsiTheme="minorHAnsi" w:cstheme="minorBidi"/>
          <w:noProof/>
          <w:color w:val="auto"/>
          <w:sz w:val="24"/>
          <w:szCs w:val="24"/>
        </w:rPr>
      </w:pPr>
      <w:ins w:id="29"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"_Toc493070556"</w:instrText>
        </w:r>
        <w:r w:rsidRPr="00911263">
          <w:rPr>
            <w:rStyle w:val="Hyperlink"/>
            <w:noProof/>
          </w:rPr>
          <w:instrText xml:space="preserve"> </w:instrText>
        </w:r>
        <w:r w:rsidRPr="00911263">
          <w:rPr>
            <w:rStyle w:val="Hyperlink"/>
            <w:noProof/>
          </w:rPr>
          <w:fldChar w:fldCharType="separate"/>
        </w:r>
        <w:r w:rsidRPr="00911263">
          <w:rPr>
            <w:rStyle w:val="Hyperlink"/>
            <w:noProof/>
          </w:rPr>
          <w:t>Creating a New String</w:t>
        </w:r>
        <w:r>
          <w:rPr>
            <w:noProof/>
            <w:webHidden/>
          </w:rPr>
          <w:tab/>
        </w:r>
        <w:r>
          <w:rPr>
            <w:noProof/>
            <w:webHidden/>
          </w:rPr>
          <w:fldChar w:fldCharType="begin"/>
        </w:r>
        <w:r>
          <w:rPr>
            <w:noProof/>
            <w:webHidden/>
          </w:rPr>
          <w:instrText xml:space="preserve"> PAGEREF _Toc493070556 \h </w:instrText>
        </w:r>
      </w:ins>
      <w:r>
        <w:rPr>
          <w:noProof/>
          <w:webHidden/>
        </w:rPr>
      </w:r>
      <w:r>
        <w:rPr>
          <w:noProof/>
          <w:webHidden/>
        </w:rPr>
        <w:fldChar w:fldCharType="separate"/>
      </w:r>
      <w:ins w:id="30" w:author="Carol Nichols" w:date="2017-09-13T12:53:00Z">
        <w:r>
          <w:rPr>
            <w:noProof/>
            <w:webHidden/>
          </w:rPr>
          <w:t>8</w:t>
        </w:r>
        <w:r>
          <w:rPr>
            <w:noProof/>
            <w:webHidden/>
          </w:rPr>
          <w:fldChar w:fldCharType="end"/>
        </w:r>
        <w:r w:rsidRPr="00911263">
          <w:rPr>
            <w:rStyle w:val="Hyperlink"/>
            <w:noProof/>
          </w:rPr>
          <w:fldChar w:fldCharType="end"/>
        </w:r>
      </w:ins>
    </w:p>
    <w:p w14:paraId="5BA8DBFE" w14:textId="77777777" w:rsidR="00CB1372" w:rsidRDefault="00CB1372">
      <w:pPr>
        <w:pStyle w:val="TOC2"/>
        <w:tabs>
          <w:tab w:val="right" w:leader="dot" w:pos="9350"/>
        </w:tabs>
        <w:rPr>
          <w:ins w:id="31" w:author="Carol Nichols" w:date="2017-09-13T12:53:00Z"/>
          <w:rFonts w:asciiTheme="minorHAnsi" w:eastAsiaTheme="minorEastAsia" w:hAnsiTheme="minorHAnsi" w:cstheme="minorBidi"/>
          <w:noProof/>
          <w:color w:val="auto"/>
          <w:sz w:val="24"/>
          <w:szCs w:val="24"/>
        </w:rPr>
      </w:pPr>
      <w:ins w:id="32"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"_Toc493070557"</w:instrText>
        </w:r>
        <w:r w:rsidRPr="00911263">
          <w:rPr>
            <w:rStyle w:val="Hyperlink"/>
            <w:noProof/>
          </w:rPr>
          <w:instrText xml:space="preserve"> </w:instrText>
        </w:r>
        <w:r w:rsidRPr="00911263">
          <w:rPr>
            <w:rStyle w:val="Hyperlink"/>
            <w:noProof/>
          </w:rPr>
          <w:fldChar w:fldCharType="separate"/>
        </w:r>
        <w:r w:rsidRPr="00911263">
          <w:rPr>
            <w:rStyle w:val="Hyperlink"/>
            <w:noProof/>
          </w:rPr>
          <w:t>Updating a String</w:t>
        </w:r>
        <w:r>
          <w:rPr>
            <w:noProof/>
            <w:webHidden/>
          </w:rPr>
          <w:tab/>
        </w:r>
        <w:r>
          <w:rPr>
            <w:noProof/>
            <w:webHidden/>
          </w:rPr>
          <w:fldChar w:fldCharType="begin"/>
        </w:r>
        <w:r>
          <w:rPr>
            <w:noProof/>
            <w:webHidden/>
          </w:rPr>
          <w:instrText xml:space="preserve"> PAGEREF _Toc493070557 \h </w:instrText>
        </w:r>
      </w:ins>
      <w:r>
        <w:rPr>
          <w:noProof/>
          <w:webHidden/>
        </w:rPr>
      </w:r>
      <w:r>
        <w:rPr>
          <w:noProof/>
          <w:webHidden/>
        </w:rPr>
        <w:fldChar w:fldCharType="separate"/>
      </w:r>
      <w:ins w:id="33" w:author="Carol Nichols" w:date="2017-09-13T12:53:00Z">
        <w:r>
          <w:rPr>
            <w:noProof/>
            <w:webHidden/>
          </w:rPr>
          <w:t>10</w:t>
        </w:r>
        <w:r>
          <w:rPr>
            <w:noProof/>
            <w:webHidden/>
          </w:rPr>
          <w:fldChar w:fldCharType="end"/>
        </w:r>
        <w:r w:rsidRPr="00911263">
          <w:rPr>
            <w:rStyle w:val="Hyperlink"/>
            <w:noProof/>
          </w:rPr>
          <w:fldChar w:fldCharType="end"/>
        </w:r>
      </w:ins>
    </w:p>
    <w:p w14:paraId="780C8612" w14:textId="77777777" w:rsidR="00CB1372" w:rsidRDefault="00CB1372">
      <w:pPr>
        <w:pStyle w:val="TOC3"/>
        <w:tabs>
          <w:tab w:val="right" w:leader="dot" w:pos="9350"/>
        </w:tabs>
        <w:rPr>
          <w:ins w:id="34" w:author="Carol Nichols" w:date="2017-09-13T12:53:00Z"/>
          <w:rFonts w:asciiTheme="minorHAnsi" w:eastAsiaTheme="minorEastAsia" w:hAnsiTheme="minorHAnsi" w:cstheme="minorBidi"/>
          <w:noProof/>
          <w:color w:val="auto"/>
          <w:sz w:val="24"/>
          <w:szCs w:val="24"/>
        </w:rPr>
      </w:pPr>
      <w:ins w:id="35"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"_Toc493070558"</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 xml:space="preserve">Appending to a String with </w:t>
        </w:r>
        <w:r w:rsidRPr="00911263">
          <w:rPr>
            <w:rStyle w:val="Hyperlink"/>
            <w:rFonts w:ascii="Courier" w:eastAsia="Microsoft YaHei" w:hAnsi="Courier"/>
            <w:noProof/>
          </w:rPr>
          <w:t>push_str</w:t>
        </w:r>
        <w:r w:rsidRPr="00911263">
          <w:rPr>
            <w:rStyle w:val="Hyperlink"/>
            <w:rFonts w:eastAsia="Microsoft YaHei"/>
            <w:noProof/>
          </w:rPr>
          <w:t xml:space="preserve"> and </w:t>
        </w:r>
        <w:r w:rsidRPr="00911263">
          <w:rPr>
            <w:rStyle w:val="Hyperlink"/>
            <w:rFonts w:ascii="Courier" w:eastAsia="Microsoft YaHei" w:hAnsi="Courier"/>
            <w:noProof/>
          </w:rPr>
          <w:t>push</w:t>
        </w:r>
        <w:r>
          <w:rPr>
            <w:noProof/>
            <w:webHidden/>
          </w:rPr>
          <w:tab/>
        </w:r>
        <w:r>
          <w:rPr>
            <w:noProof/>
            <w:webHidden/>
          </w:rPr>
          <w:fldChar w:fldCharType="begin"/>
        </w:r>
        <w:r>
          <w:rPr>
            <w:noProof/>
            <w:webHidden/>
          </w:rPr>
          <w:instrText xml:space="preserve"> PAGEREF _Toc493070558 \h </w:instrText>
        </w:r>
      </w:ins>
      <w:r>
        <w:rPr>
          <w:noProof/>
          <w:webHidden/>
        </w:rPr>
      </w:r>
      <w:r>
        <w:rPr>
          <w:noProof/>
          <w:webHidden/>
        </w:rPr>
        <w:fldChar w:fldCharType="separate"/>
      </w:r>
      <w:ins w:id="36" w:author="Carol Nichols" w:date="2017-09-13T12:53:00Z">
        <w:r>
          <w:rPr>
            <w:noProof/>
            <w:webHidden/>
          </w:rPr>
          <w:t>10</w:t>
        </w:r>
        <w:r>
          <w:rPr>
            <w:noProof/>
            <w:webHidden/>
          </w:rPr>
          <w:fldChar w:fldCharType="end"/>
        </w:r>
        <w:r w:rsidRPr="00911263">
          <w:rPr>
            <w:rStyle w:val="Hyperlink"/>
            <w:noProof/>
          </w:rPr>
          <w:fldChar w:fldCharType="end"/>
        </w:r>
      </w:ins>
    </w:p>
    <w:p w14:paraId="138068D6" w14:textId="77777777" w:rsidR="00CB1372" w:rsidRDefault="00CB1372">
      <w:pPr>
        <w:pStyle w:val="TOC3"/>
        <w:tabs>
          <w:tab w:val="right" w:leader="dot" w:pos="9350"/>
        </w:tabs>
        <w:rPr>
          <w:ins w:id="37" w:author="Carol Nichols" w:date="2017-09-13T12:53:00Z"/>
          <w:rFonts w:asciiTheme="minorHAnsi" w:eastAsiaTheme="minorEastAsia" w:hAnsiTheme="minorHAnsi" w:cstheme="minorBidi"/>
          <w:noProof/>
          <w:color w:val="auto"/>
          <w:sz w:val="24"/>
          <w:szCs w:val="24"/>
        </w:rPr>
      </w:pPr>
      <w:ins w:id="38"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"_Toc493070559"</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 xml:space="preserve">Concatenation with the </w:t>
        </w:r>
        <w:r w:rsidRPr="00911263">
          <w:rPr>
            <w:rStyle w:val="Hyperlink"/>
            <w:rFonts w:ascii="Courier" w:eastAsia="Microsoft YaHei" w:hAnsi="Courier"/>
            <w:noProof/>
          </w:rPr>
          <w:t>+</w:t>
        </w:r>
        <w:r w:rsidRPr="00911263">
          <w:rPr>
            <w:rStyle w:val="Hyperlink"/>
            <w:rFonts w:eastAsia="Microsoft YaHei"/>
            <w:noProof/>
          </w:rPr>
          <w:t xml:space="preserve"> Operator or the </w:t>
        </w:r>
        <w:r w:rsidRPr="00911263">
          <w:rPr>
            <w:rStyle w:val="Hyperlink"/>
            <w:rFonts w:ascii="Courier" w:eastAsia="Microsoft YaHei" w:hAnsi="Courier"/>
            <w:noProof/>
          </w:rPr>
          <w:t>format!</w:t>
        </w:r>
        <w:r w:rsidRPr="00911263">
          <w:rPr>
            <w:rStyle w:val="Hyperlink"/>
            <w:rFonts w:eastAsia="Microsoft YaHei"/>
            <w:noProof/>
          </w:rPr>
          <w:t xml:space="preserve"> Macro</w:t>
        </w:r>
        <w:r>
          <w:rPr>
            <w:noProof/>
            <w:webHidden/>
          </w:rPr>
          <w:tab/>
        </w:r>
        <w:r>
          <w:rPr>
            <w:noProof/>
            <w:webHidden/>
          </w:rPr>
          <w:fldChar w:fldCharType="begin"/>
        </w:r>
        <w:r>
          <w:rPr>
            <w:noProof/>
            <w:webHidden/>
          </w:rPr>
          <w:instrText xml:space="preserve"> PAGEREF _Toc493070559 \h </w:instrText>
        </w:r>
      </w:ins>
      <w:r>
        <w:rPr>
          <w:noProof/>
          <w:webHidden/>
        </w:rPr>
      </w:r>
      <w:r>
        <w:rPr>
          <w:noProof/>
          <w:webHidden/>
        </w:rPr>
        <w:fldChar w:fldCharType="separate"/>
      </w:r>
      <w:ins w:id="39" w:author="Carol Nichols" w:date="2017-09-13T12:53:00Z">
        <w:r>
          <w:rPr>
            <w:noProof/>
            <w:webHidden/>
          </w:rPr>
          <w:t>11</w:t>
        </w:r>
        <w:r>
          <w:rPr>
            <w:noProof/>
            <w:webHidden/>
          </w:rPr>
          <w:fldChar w:fldCharType="end"/>
        </w:r>
        <w:r w:rsidRPr="00911263">
          <w:rPr>
            <w:rStyle w:val="Hyperlink"/>
            <w:noProof/>
          </w:rPr>
          <w:fldChar w:fldCharType="end"/>
        </w:r>
      </w:ins>
    </w:p>
    <w:p w14:paraId="40429CCE" w14:textId="77777777" w:rsidR="00CB1372" w:rsidRDefault="00CB1372">
      <w:pPr>
        <w:pStyle w:val="TOC2"/>
        <w:tabs>
          <w:tab w:val="right" w:leader="dot" w:pos="9350"/>
        </w:tabs>
        <w:rPr>
          <w:ins w:id="40" w:author="Carol Nichols" w:date="2017-09-13T12:53:00Z"/>
          <w:rFonts w:asciiTheme="minorHAnsi" w:eastAsiaTheme="minorEastAsia" w:hAnsiTheme="minorHAnsi" w:cstheme="minorBidi"/>
          <w:noProof/>
          <w:color w:val="auto"/>
          <w:sz w:val="24"/>
          <w:szCs w:val="24"/>
        </w:rPr>
      </w:pPr>
      <w:ins w:id="41"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"_Toc493070560"</w:instrText>
        </w:r>
        <w:r w:rsidRPr="00911263">
          <w:rPr>
            <w:rStyle w:val="Hyperlink"/>
            <w:noProof/>
          </w:rPr>
          <w:instrText xml:space="preserve"> </w:instrText>
        </w:r>
        <w:r w:rsidRPr="00911263">
          <w:rPr>
            <w:rStyle w:val="Hyperlink"/>
            <w:noProof/>
          </w:rPr>
          <w:fldChar w:fldCharType="separate"/>
        </w:r>
        <w:r w:rsidRPr="00911263">
          <w:rPr>
            <w:rStyle w:val="Hyperlink"/>
            <w:noProof/>
          </w:rPr>
          <w:t>Indexing into Strings</w:t>
        </w:r>
        <w:r>
          <w:rPr>
            <w:noProof/>
            <w:webHidden/>
          </w:rPr>
          <w:tab/>
        </w:r>
        <w:r>
          <w:rPr>
            <w:noProof/>
            <w:webHidden/>
          </w:rPr>
          <w:fldChar w:fldCharType="begin"/>
        </w:r>
        <w:r>
          <w:rPr>
            <w:noProof/>
            <w:webHidden/>
          </w:rPr>
          <w:instrText xml:space="preserve"> PAGEREF _Toc493070560 \h </w:instrText>
        </w:r>
      </w:ins>
      <w:r>
        <w:rPr>
          <w:noProof/>
          <w:webHidden/>
        </w:rPr>
      </w:r>
      <w:r>
        <w:rPr>
          <w:noProof/>
          <w:webHidden/>
        </w:rPr>
        <w:fldChar w:fldCharType="separate"/>
      </w:r>
      <w:ins w:id="42" w:author="Carol Nichols" w:date="2017-09-13T12:53:00Z">
        <w:r>
          <w:rPr>
            <w:noProof/>
            <w:webHidden/>
          </w:rPr>
          <w:t>12</w:t>
        </w:r>
        <w:r>
          <w:rPr>
            <w:noProof/>
            <w:webHidden/>
          </w:rPr>
          <w:fldChar w:fldCharType="end"/>
        </w:r>
        <w:r w:rsidRPr="00911263">
          <w:rPr>
            <w:rStyle w:val="Hyperlink"/>
            <w:noProof/>
          </w:rPr>
          <w:fldChar w:fldCharType="end"/>
        </w:r>
      </w:ins>
    </w:p>
    <w:p w14:paraId="5686541D" w14:textId="77777777" w:rsidR="00CB1372" w:rsidRDefault="00CB1372">
      <w:pPr>
        <w:pStyle w:val="TOC3"/>
        <w:tabs>
          <w:tab w:val="right" w:leader="dot" w:pos="9350"/>
        </w:tabs>
        <w:rPr>
          <w:ins w:id="43" w:author="Carol Nichols" w:date="2017-09-13T12:53:00Z"/>
          <w:rFonts w:asciiTheme="minorHAnsi" w:eastAsiaTheme="minorEastAsia" w:hAnsiTheme="minorHAnsi" w:cstheme="minorBidi"/>
          <w:noProof/>
          <w:color w:val="auto"/>
          <w:sz w:val="24"/>
          <w:szCs w:val="24"/>
        </w:rPr>
      </w:pPr>
      <w:ins w:id="44"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"_Toc493070561"</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Internal Representation</w:t>
        </w:r>
        <w:r>
          <w:rPr>
            <w:noProof/>
            <w:webHidden/>
          </w:rPr>
          <w:tab/>
        </w:r>
        <w:r>
          <w:rPr>
            <w:noProof/>
            <w:webHidden/>
          </w:rPr>
          <w:fldChar w:fldCharType="begin"/>
        </w:r>
        <w:r>
          <w:rPr>
            <w:noProof/>
            <w:webHidden/>
          </w:rPr>
          <w:instrText xml:space="preserve"> PAGEREF _Toc493070561 \h </w:instrText>
        </w:r>
      </w:ins>
      <w:r>
        <w:rPr>
          <w:noProof/>
          <w:webHidden/>
        </w:rPr>
      </w:r>
      <w:r>
        <w:rPr>
          <w:noProof/>
          <w:webHidden/>
        </w:rPr>
        <w:fldChar w:fldCharType="separate"/>
      </w:r>
      <w:ins w:id="45" w:author="Carol Nichols" w:date="2017-09-13T12:53:00Z">
        <w:r>
          <w:rPr>
            <w:noProof/>
            <w:webHidden/>
          </w:rPr>
          <w:t>13</w:t>
        </w:r>
        <w:r>
          <w:rPr>
            <w:noProof/>
            <w:webHidden/>
          </w:rPr>
          <w:fldChar w:fldCharType="end"/>
        </w:r>
        <w:r w:rsidRPr="00911263">
          <w:rPr>
            <w:rStyle w:val="Hyperlink"/>
            <w:noProof/>
          </w:rPr>
          <w:fldChar w:fldCharType="end"/>
        </w:r>
      </w:ins>
    </w:p>
    <w:p w14:paraId="7A55CF19" w14:textId="77777777" w:rsidR="00CB1372" w:rsidRDefault="00CB1372">
      <w:pPr>
        <w:pStyle w:val="TOC3"/>
        <w:tabs>
          <w:tab w:val="right" w:leader="dot" w:pos="9350"/>
        </w:tabs>
        <w:rPr>
          <w:ins w:id="46" w:author="Carol Nichols" w:date="2017-09-13T12:53:00Z"/>
          <w:rFonts w:asciiTheme="minorHAnsi" w:eastAsiaTheme="minorEastAsia" w:hAnsiTheme="minorHAnsi" w:cstheme="minorBidi"/>
          <w:noProof/>
          <w:color w:val="auto"/>
          <w:sz w:val="24"/>
          <w:szCs w:val="24"/>
        </w:rPr>
      </w:pPr>
      <w:ins w:id="47"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"_Toc493070562"</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Bytes and Scalar Values and Grapheme Clusters! Oh My!</w:t>
        </w:r>
        <w:r>
          <w:rPr>
            <w:noProof/>
            <w:webHidden/>
          </w:rPr>
          <w:tab/>
        </w:r>
        <w:r>
          <w:rPr>
            <w:noProof/>
            <w:webHidden/>
          </w:rPr>
          <w:fldChar w:fldCharType="begin"/>
        </w:r>
        <w:r>
          <w:rPr>
            <w:noProof/>
            <w:webHidden/>
          </w:rPr>
          <w:instrText xml:space="preserve"> PAGEREF _Toc493070562 \h </w:instrText>
        </w:r>
      </w:ins>
      <w:r>
        <w:rPr>
          <w:noProof/>
          <w:webHidden/>
        </w:rPr>
      </w:r>
      <w:r>
        <w:rPr>
          <w:noProof/>
          <w:webHidden/>
        </w:rPr>
        <w:fldChar w:fldCharType="separate"/>
      </w:r>
      <w:ins w:id="48" w:author="Carol Nichols" w:date="2017-09-13T12:53:00Z">
        <w:r>
          <w:rPr>
            <w:noProof/>
            <w:webHidden/>
          </w:rPr>
          <w:t>14</w:t>
        </w:r>
        <w:r>
          <w:rPr>
            <w:noProof/>
            <w:webHidden/>
          </w:rPr>
          <w:fldChar w:fldCharType="end"/>
        </w:r>
        <w:r w:rsidRPr="00911263">
          <w:rPr>
            <w:rStyle w:val="Hyperlink"/>
            <w:noProof/>
          </w:rPr>
          <w:fldChar w:fldCharType="end"/>
        </w:r>
      </w:ins>
    </w:p>
    <w:p w14:paraId="48F6E7DE" w14:textId="77777777" w:rsidR="00CB1372" w:rsidRDefault="00CB1372">
      <w:pPr>
        <w:pStyle w:val="TOC2"/>
        <w:tabs>
          <w:tab w:val="right" w:leader="dot" w:pos="9350"/>
        </w:tabs>
        <w:rPr>
          <w:ins w:id="49" w:author="Carol Nichols" w:date="2017-09-13T12:53:00Z"/>
          <w:rFonts w:asciiTheme="minorHAnsi" w:eastAsiaTheme="minorEastAsia" w:hAnsiTheme="minorHAnsi" w:cstheme="minorBidi"/>
          <w:noProof/>
          <w:color w:val="auto"/>
          <w:sz w:val="24"/>
          <w:szCs w:val="24"/>
        </w:rPr>
      </w:pPr>
      <w:ins w:id="50"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"_Toc493070563"</w:instrText>
        </w:r>
        <w:r w:rsidRPr="00911263">
          <w:rPr>
            <w:rStyle w:val="Hyperlink"/>
            <w:noProof/>
          </w:rPr>
          <w:instrText xml:space="preserve"> </w:instrText>
        </w:r>
        <w:r w:rsidRPr="00911263">
          <w:rPr>
            <w:rStyle w:val="Hyperlink"/>
            <w:noProof/>
          </w:rPr>
          <w:fldChar w:fldCharType="separate"/>
        </w:r>
        <w:r w:rsidRPr="00911263">
          <w:rPr>
            <w:rStyle w:val="Hyperlink"/>
            <w:noProof/>
          </w:rPr>
          <w:t>Slicing Strings</w:t>
        </w:r>
        <w:r>
          <w:rPr>
            <w:noProof/>
            <w:webHidden/>
          </w:rPr>
          <w:tab/>
        </w:r>
        <w:r>
          <w:rPr>
            <w:noProof/>
            <w:webHidden/>
          </w:rPr>
          <w:fldChar w:fldCharType="begin"/>
        </w:r>
        <w:r>
          <w:rPr>
            <w:noProof/>
            <w:webHidden/>
          </w:rPr>
          <w:instrText xml:space="preserve"> PAGEREF _Toc493070563 \h </w:instrText>
        </w:r>
      </w:ins>
      <w:r>
        <w:rPr>
          <w:noProof/>
          <w:webHidden/>
        </w:rPr>
      </w:r>
      <w:r>
        <w:rPr>
          <w:noProof/>
          <w:webHidden/>
        </w:rPr>
        <w:fldChar w:fldCharType="separate"/>
      </w:r>
      <w:ins w:id="51" w:author="Carol Nichols" w:date="2017-09-13T12:53:00Z">
        <w:r>
          <w:rPr>
            <w:noProof/>
            <w:webHidden/>
          </w:rPr>
          <w:t>14</w:t>
        </w:r>
        <w:r>
          <w:rPr>
            <w:noProof/>
            <w:webHidden/>
          </w:rPr>
          <w:fldChar w:fldCharType="end"/>
        </w:r>
        <w:r w:rsidRPr="00911263">
          <w:rPr>
            <w:rStyle w:val="Hyperlink"/>
            <w:noProof/>
          </w:rPr>
          <w:fldChar w:fldCharType="end"/>
        </w:r>
      </w:ins>
    </w:p>
    <w:p w14:paraId="432A1E2B" w14:textId="77777777" w:rsidR="00CB1372" w:rsidRDefault="00CB1372">
      <w:pPr>
        <w:pStyle w:val="TOC2"/>
        <w:tabs>
          <w:tab w:val="right" w:leader="dot" w:pos="9350"/>
        </w:tabs>
        <w:rPr>
          <w:ins w:id="52" w:author="Carol Nichols" w:date="2017-09-13T12:53:00Z"/>
          <w:rFonts w:asciiTheme="minorHAnsi" w:eastAsiaTheme="minorEastAsia" w:hAnsiTheme="minorHAnsi" w:cstheme="minorBidi"/>
          <w:noProof/>
          <w:color w:val="auto"/>
          <w:sz w:val="24"/>
          <w:szCs w:val="24"/>
        </w:rPr>
      </w:pPr>
      <w:ins w:id="53"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"_Toc493070564"</w:instrText>
        </w:r>
        <w:r w:rsidRPr="00911263">
          <w:rPr>
            <w:rStyle w:val="Hyperlink"/>
            <w:noProof/>
          </w:rPr>
          <w:instrText xml:space="preserve"> </w:instrText>
        </w:r>
        <w:r w:rsidRPr="00911263">
          <w:rPr>
            <w:rStyle w:val="Hyperlink"/>
            <w:noProof/>
          </w:rPr>
          <w:fldChar w:fldCharType="separate"/>
        </w:r>
        <w:r w:rsidRPr="00911263">
          <w:rPr>
            <w:rStyle w:val="Hyperlink"/>
            <w:noProof/>
          </w:rPr>
          <w:t>Methods for Iterating Over Strings</w:t>
        </w:r>
        <w:r>
          <w:rPr>
            <w:noProof/>
            <w:webHidden/>
          </w:rPr>
          <w:tab/>
        </w:r>
        <w:r>
          <w:rPr>
            <w:noProof/>
            <w:webHidden/>
          </w:rPr>
          <w:fldChar w:fldCharType="begin"/>
        </w:r>
        <w:r>
          <w:rPr>
            <w:noProof/>
            <w:webHidden/>
          </w:rPr>
          <w:instrText xml:space="preserve"> PAGEREF _Toc493070564 \h </w:instrText>
        </w:r>
      </w:ins>
      <w:r>
        <w:rPr>
          <w:noProof/>
          <w:webHidden/>
        </w:rPr>
      </w:r>
      <w:r>
        <w:rPr>
          <w:noProof/>
          <w:webHidden/>
        </w:rPr>
        <w:fldChar w:fldCharType="separate"/>
      </w:r>
      <w:ins w:id="54" w:author="Carol Nichols" w:date="2017-09-13T12:53:00Z">
        <w:r>
          <w:rPr>
            <w:noProof/>
            <w:webHidden/>
          </w:rPr>
          <w:t>15</w:t>
        </w:r>
        <w:r>
          <w:rPr>
            <w:noProof/>
            <w:webHidden/>
          </w:rPr>
          <w:fldChar w:fldCharType="end"/>
        </w:r>
        <w:r w:rsidRPr="00911263">
          <w:rPr>
            <w:rStyle w:val="Hyperlink"/>
            <w:noProof/>
          </w:rPr>
          <w:fldChar w:fldCharType="end"/>
        </w:r>
      </w:ins>
    </w:p>
    <w:p w14:paraId="41D42E63" w14:textId="77777777" w:rsidR="00CB1372" w:rsidRDefault="00CB1372">
      <w:pPr>
        <w:pStyle w:val="TOC2"/>
        <w:tabs>
          <w:tab w:val="right" w:leader="dot" w:pos="9350"/>
        </w:tabs>
        <w:rPr>
          <w:ins w:id="55" w:author="Carol Nichols" w:date="2017-09-13T12:53:00Z"/>
          <w:rFonts w:asciiTheme="minorHAnsi" w:eastAsiaTheme="minorEastAsia" w:hAnsiTheme="minorHAnsi" w:cstheme="minorBidi"/>
          <w:noProof/>
          <w:color w:val="auto"/>
          <w:sz w:val="24"/>
          <w:szCs w:val="24"/>
        </w:rPr>
      </w:pPr>
      <w:ins w:id="56"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"_Toc493070565"</w:instrText>
        </w:r>
        <w:r w:rsidRPr="00911263">
          <w:rPr>
            <w:rStyle w:val="Hyperlink"/>
            <w:noProof/>
          </w:rPr>
          <w:instrText xml:space="preserve"> </w:instrText>
        </w:r>
        <w:r w:rsidRPr="00911263">
          <w:rPr>
            <w:rStyle w:val="Hyperlink"/>
            <w:noProof/>
          </w:rPr>
          <w:fldChar w:fldCharType="separate"/>
        </w:r>
        <w:r w:rsidRPr="00911263">
          <w:rPr>
            <w:rStyle w:val="Hyperlink"/>
            <w:noProof/>
          </w:rPr>
          <w:t>Strings Are Not So Simple</w:t>
        </w:r>
        <w:r>
          <w:rPr>
            <w:noProof/>
            <w:webHidden/>
          </w:rPr>
          <w:tab/>
        </w:r>
        <w:r>
          <w:rPr>
            <w:noProof/>
            <w:webHidden/>
          </w:rPr>
          <w:fldChar w:fldCharType="begin"/>
        </w:r>
        <w:r>
          <w:rPr>
            <w:noProof/>
            <w:webHidden/>
          </w:rPr>
          <w:instrText xml:space="preserve"> PAGEREF _Toc493070565 \h </w:instrText>
        </w:r>
      </w:ins>
      <w:r>
        <w:rPr>
          <w:noProof/>
          <w:webHidden/>
        </w:rPr>
      </w:r>
      <w:r>
        <w:rPr>
          <w:noProof/>
          <w:webHidden/>
        </w:rPr>
        <w:fldChar w:fldCharType="separate"/>
      </w:r>
      <w:ins w:id="57" w:author="Carol Nichols" w:date="2017-09-13T12:53:00Z">
        <w:r>
          <w:rPr>
            <w:noProof/>
            <w:webHidden/>
          </w:rPr>
          <w:t>16</w:t>
        </w:r>
        <w:r>
          <w:rPr>
            <w:noProof/>
            <w:webHidden/>
          </w:rPr>
          <w:fldChar w:fldCharType="end"/>
        </w:r>
        <w:r w:rsidRPr="00911263">
          <w:rPr>
            <w:rStyle w:val="Hyperlink"/>
            <w:noProof/>
          </w:rPr>
          <w:fldChar w:fldCharType="end"/>
        </w:r>
      </w:ins>
    </w:p>
    <w:p w14:paraId="040472D8" w14:textId="77777777" w:rsidR="00CB1372" w:rsidRDefault="00CB1372">
      <w:pPr>
        <w:pStyle w:val="TOC1"/>
        <w:tabs>
          <w:tab w:val="right" w:leader="dot" w:pos="9350"/>
        </w:tabs>
        <w:rPr>
          <w:ins w:id="58" w:author="Carol Nichols" w:date="2017-09-13T12:53:00Z"/>
          <w:rFonts w:asciiTheme="minorHAnsi" w:eastAsiaTheme="minorEastAsia" w:hAnsiTheme="minorHAnsi" w:cstheme="minorBidi"/>
          <w:noProof/>
          <w:color w:val="auto"/>
          <w:sz w:val="24"/>
          <w:szCs w:val="24"/>
        </w:rPr>
      </w:pPr>
      <w:ins w:id="59"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"_Toc493070566"</w:instrText>
        </w:r>
        <w:r w:rsidRPr="00911263">
          <w:rPr>
            <w:rStyle w:val="Hyperlink"/>
            <w:noProof/>
          </w:rPr>
          <w:instrText xml:space="preserve"> </w:instrText>
        </w:r>
        <w:r w:rsidRPr="00911263">
          <w:rPr>
            <w:rStyle w:val="Hyperlink"/>
            <w:noProof/>
          </w:rPr>
          <w:fldChar w:fldCharType="separate"/>
        </w:r>
        <w:r w:rsidRPr="00911263">
          <w:rPr>
            <w:rStyle w:val="Hyperlink"/>
            <w:noProof/>
          </w:rPr>
          <w:t>Hash Maps</w:t>
        </w:r>
        <w:r>
          <w:rPr>
            <w:noProof/>
            <w:webHidden/>
          </w:rPr>
          <w:tab/>
        </w:r>
        <w:r>
          <w:rPr>
            <w:noProof/>
            <w:webHidden/>
          </w:rPr>
          <w:fldChar w:fldCharType="begin"/>
        </w:r>
        <w:r>
          <w:rPr>
            <w:noProof/>
            <w:webHidden/>
          </w:rPr>
          <w:instrText xml:space="preserve"> PAGEREF _Toc493070566 \h </w:instrText>
        </w:r>
      </w:ins>
      <w:r>
        <w:rPr>
          <w:noProof/>
          <w:webHidden/>
        </w:rPr>
      </w:r>
      <w:r>
        <w:rPr>
          <w:noProof/>
          <w:webHidden/>
        </w:rPr>
        <w:fldChar w:fldCharType="separate"/>
      </w:r>
      <w:ins w:id="60" w:author="Carol Nichols" w:date="2017-09-13T12:53:00Z">
        <w:r>
          <w:rPr>
            <w:noProof/>
            <w:webHidden/>
          </w:rPr>
          <w:t>16</w:t>
        </w:r>
        <w:r>
          <w:rPr>
            <w:noProof/>
            <w:webHidden/>
          </w:rPr>
          <w:fldChar w:fldCharType="end"/>
        </w:r>
        <w:r w:rsidRPr="00911263">
          <w:rPr>
            <w:rStyle w:val="Hyperlink"/>
            <w:noProof/>
          </w:rPr>
          <w:fldChar w:fldCharType="end"/>
        </w:r>
      </w:ins>
    </w:p>
    <w:p w14:paraId="39B68B01" w14:textId="77777777" w:rsidR="00CB1372" w:rsidRDefault="00CB1372">
      <w:pPr>
        <w:pStyle w:val="TOC2"/>
        <w:tabs>
          <w:tab w:val="right" w:leader="dot" w:pos="9350"/>
        </w:tabs>
        <w:rPr>
          <w:ins w:id="61" w:author="Carol Nichols" w:date="2017-09-13T12:53:00Z"/>
          <w:rFonts w:asciiTheme="minorHAnsi" w:eastAsiaTheme="minorEastAsia" w:hAnsiTheme="minorHAnsi" w:cstheme="minorBidi"/>
          <w:noProof/>
          <w:color w:val="auto"/>
          <w:sz w:val="24"/>
          <w:szCs w:val="24"/>
        </w:rPr>
      </w:pPr>
      <w:ins w:id="62"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"_Toc493070567"</w:instrText>
        </w:r>
        <w:r w:rsidRPr="00911263">
          <w:rPr>
            <w:rStyle w:val="Hyperlink"/>
            <w:noProof/>
          </w:rPr>
          <w:instrText xml:space="preserve"> </w:instrText>
        </w:r>
        <w:r w:rsidRPr="00911263">
          <w:rPr>
            <w:rStyle w:val="Hyperlink"/>
            <w:noProof/>
          </w:rPr>
          <w:fldChar w:fldCharType="separate"/>
        </w:r>
        <w:r w:rsidRPr="00911263">
          <w:rPr>
            <w:rStyle w:val="Hyperlink"/>
            <w:noProof/>
          </w:rPr>
          <w:t>Creating a New Hash Map</w:t>
        </w:r>
        <w:r>
          <w:rPr>
            <w:noProof/>
            <w:webHidden/>
          </w:rPr>
          <w:tab/>
        </w:r>
        <w:r>
          <w:rPr>
            <w:noProof/>
            <w:webHidden/>
          </w:rPr>
          <w:fldChar w:fldCharType="begin"/>
        </w:r>
        <w:r>
          <w:rPr>
            <w:noProof/>
            <w:webHidden/>
          </w:rPr>
          <w:instrText xml:space="preserve"> PAGEREF _Toc493070567 \h </w:instrText>
        </w:r>
      </w:ins>
      <w:r>
        <w:rPr>
          <w:noProof/>
          <w:webHidden/>
        </w:rPr>
      </w:r>
      <w:r>
        <w:rPr>
          <w:noProof/>
          <w:webHidden/>
        </w:rPr>
        <w:fldChar w:fldCharType="separate"/>
      </w:r>
      <w:ins w:id="63" w:author="Carol Nichols" w:date="2017-09-13T12:53:00Z">
        <w:r>
          <w:rPr>
            <w:noProof/>
            <w:webHidden/>
          </w:rPr>
          <w:t>17</w:t>
        </w:r>
        <w:r>
          <w:rPr>
            <w:noProof/>
            <w:webHidden/>
          </w:rPr>
          <w:fldChar w:fldCharType="end"/>
        </w:r>
        <w:r w:rsidRPr="00911263">
          <w:rPr>
            <w:rStyle w:val="Hyperlink"/>
            <w:noProof/>
          </w:rPr>
          <w:fldChar w:fldCharType="end"/>
        </w:r>
      </w:ins>
    </w:p>
    <w:p w14:paraId="2AFF8A98" w14:textId="77777777" w:rsidR="00CB1372" w:rsidRDefault="00CB1372">
      <w:pPr>
        <w:pStyle w:val="TOC2"/>
        <w:tabs>
          <w:tab w:val="right" w:leader="dot" w:pos="9350"/>
        </w:tabs>
        <w:rPr>
          <w:ins w:id="64" w:author="Carol Nichols" w:date="2017-09-13T12:53:00Z"/>
          <w:rFonts w:asciiTheme="minorHAnsi" w:eastAsiaTheme="minorEastAsia" w:hAnsiTheme="minorHAnsi" w:cstheme="minorBidi"/>
          <w:noProof/>
          <w:color w:val="auto"/>
          <w:sz w:val="24"/>
          <w:szCs w:val="24"/>
        </w:rPr>
      </w:pPr>
      <w:ins w:id="65"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"_Toc493070568"</w:instrText>
        </w:r>
        <w:r w:rsidRPr="00911263">
          <w:rPr>
            <w:rStyle w:val="Hyperlink"/>
            <w:noProof/>
          </w:rPr>
          <w:instrText xml:space="preserve"> </w:instrText>
        </w:r>
        <w:r w:rsidRPr="00911263">
          <w:rPr>
            <w:rStyle w:val="Hyperlink"/>
            <w:noProof/>
          </w:rPr>
          <w:fldChar w:fldCharType="separate"/>
        </w:r>
        <w:r w:rsidRPr="00911263">
          <w:rPr>
            <w:rStyle w:val="Hyperlink"/>
            <w:noProof/>
          </w:rPr>
          <w:t>Hash Maps and Ownership</w:t>
        </w:r>
        <w:r>
          <w:rPr>
            <w:noProof/>
            <w:webHidden/>
          </w:rPr>
          <w:tab/>
        </w:r>
        <w:r>
          <w:rPr>
            <w:noProof/>
            <w:webHidden/>
          </w:rPr>
          <w:fldChar w:fldCharType="begin"/>
        </w:r>
        <w:r>
          <w:rPr>
            <w:noProof/>
            <w:webHidden/>
          </w:rPr>
          <w:instrText xml:space="preserve"> PAGEREF _Toc493070568 \h </w:instrText>
        </w:r>
      </w:ins>
      <w:r>
        <w:rPr>
          <w:noProof/>
          <w:webHidden/>
        </w:rPr>
      </w:r>
      <w:r>
        <w:rPr>
          <w:noProof/>
          <w:webHidden/>
        </w:rPr>
        <w:fldChar w:fldCharType="separate"/>
      </w:r>
      <w:ins w:id="66" w:author="Carol Nichols" w:date="2017-09-13T12:53:00Z">
        <w:r>
          <w:rPr>
            <w:noProof/>
            <w:webHidden/>
          </w:rPr>
          <w:t>18</w:t>
        </w:r>
        <w:r>
          <w:rPr>
            <w:noProof/>
            <w:webHidden/>
          </w:rPr>
          <w:fldChar w:fldCharType="end"/>
        </w:r>
        <w:r w:rsidRPr="00911263">
          <w:rPr>
            <w:rStyle w:val="Hyperlink"/>
            <w:noProof/>
          </w:rPr>
          <w:fldChar w:fldCharType="end"/>
        </w:r>
      </w:ins>
    </w:p>
    <w:p w14:paraId="2874ABE8" w14:textId="77777777" w:rsidR="00CB1372" w:rsidRDefault="00CB1372">
      <w:pPr>
        <w:pStyle w:val="TOC2"/>
        <w:tabs>
          <w:tab w:val="right" w:leader="dot" w:pos="9350"/>
        </w:tabs>
        <w:rPr>
          <w:ins w:id="67" w:author="Carol Nichols" w:date="2017-09-13T12:53:00Z"/>
          <w:rFonts w:asciiTheme="minorHAnsi" w:eastAsiaTheme="minorEastAsia" w:hAnsiTheme="minorHAnsi" w:cstheme="minorBidi"/>
          <w:noProof/>
          <w:color w:val="auto"/>
          <w:sz w:val="24"/>
          <w:szCs w:val="24"/>
        </w:rPr>
      </w:pPr>
      <w:ins w:id="68"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"_Toc493070569"</w:instrText>
        </w:r>
        <w:r w:rsidRPr="00911263">
          <w:rPr>
            <w:rStyle w:val="Hyperlink"/>
            <w:noProof/>
          </w:rPr>
          <w:instrText xml:space="preserve"> </w:instrText>
        </w:r>
        <w:r w:rsidRPr="00911263">
          <w:rPr>
            <w:rStyle w:val="Hyperlink"/>
            <w:noProof/>
          </w:rPr>
          <w:fldChar w:fldCharType="separate"/>
        </w:r>
        <w:r w:rsidRPr="00911263">
          <w:rPr>
            <w:rStyle w:val="Hyperlink"/>
            <w:noProof/>
          </w:rPr>
          <w:t>Accessing Values in a Hash Map</w:t>
        </w:r>
        <w:r>
          <w:rPr>
            <w:noProof/>
            <w:webHidden/>
          </w:rPr>
          <w:tab/>
        </w:r>
        <w:r>
          <w:rPr>
            <w:noProof/>
            <w:webHidden/>
          </w:rPr>
          <w:fldChar w:fldCharType="begin"/>
        </w:r>
        <w:r>
          <w:rPr>
            <w:noProof/>
            <w:webHidden/>
          </w:rPr>
          <w:instrText xml:space="preserve"> PAGEREF _Toc493070569 \h </w:instrText>
        </w:r>
      </w:ins>
      <w:r>
        <w:rPr>
          <w:noProof/>
          <w:webHidden/>
        </w:rPr>
      </w:r>
      <w:r>
        <w:rPr>
          <w:noProof/>
          <w:webHidden/>
        </w:rPr>
        <w:fldChar w:fldCharType="separate"/>
      </w:r>
      <w:ins w:id="69" w:author="Carol Nichols" w:date="2017-09-13T12:53:00Z">
        <w:r>
          <w:rPr>
            <w:noProof/>
            <w:webHidden/>
          </w:rPr>
          <w:t>19</w:t>
        </w:r>
        <w:r>
          <w:rPr>
            <w:noProof/>
            <w:webHidden/>
          </w:rPr>
          <w:fldChar w:fldCharType="end"/>
        </w:r>
        <w:r w:rsidRPr="00911263">
          <w:rPr>
            <w:rStyle w:val="Hyperlink"/>
            <w:noProof/>
          </w:rPr>
          <w:fldChar w:fldCharType="end"/>
        </w:r>
      </w:ins>
    </w:p>
    <w:p w14:paraId="1EF3B016" w14:textId="77777777" w:rsidR="00CB1372" w:rsidRDefault="00CB1372">
      <w:pPr>
        <w:pStyle w:val="TOC2"/>
        <w:tabs>
          <w:tab w:val="right" w:leader="dot" w:pos="9350"/>
        </w:tabs>
        <w:rPr>
          <w:ins w:id="70" w:author="Carol Nichols" w:date="2017-09-13T12:53:00Z"/>
          <w:rFonts w:asciiTheme="minorHAnsi" w:eastAsiaTheme="minorEastAsia" w:hAnsiTheme="minorHAnsi" w:cstheme="minorBidi"/>
          <w:noProof/>
          <w:color w:val="auto"/>
          <w:sz w:val="24"/>
          <w:szCs w:val="24"/>
        </w:rPr>
      </w:pPr>
      <w:ins w:id="71"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"_Toc493070570"</w:instrText>
        </w:r>
        <w:r w:rsidRPr="00911263">
          <w:rPr>
            <w:rStyle w:val="Hyperlink"/>
            <w:noProof/>
          </w:rPr>
          <w:instrText xml:space="preserve"> </w:instrText>
        </w:r>
        <w:r w:rsidRPr="00911263">
          <w:rPr>
            <w:rStyle w:val="Hyperlink"/>
            <w:noProof/>
          </w:rPr>
          <w:fldChar w:fldCharType="separate"/>
        </w:r>
        <w:r w:rsidRPr="00911263">
          <w:rPr>
            <w:rStyle w:val="Hyperlink"/>
            <w:noProof/>
          </w:rPr>
          <w:t>Updating a Hash Map</w:t>
        </w:r>
        <w:r>
          <w:rPr>
            <w:noProof/>
            <w:webHidden/>
          </w:rPr>
          <w:tab/>
        </w:r>
        <w:r>
          <w:rPr>
            <w:noProof/>
            <w:webHidden/>
          </w:rPr>
          <w:fldChar w:fldCharType="begin"/>
        </w:r>
        <w:r>
          <w:rPr>
            <w:noProof/>
            <w:webHidden/>
          </w:rPr>
          <w:instrText xml:space="preserve"> PAGEREF _Toc493070570 \h </w:instrText>
        </w:r>
      </w:ins>
      <w:r>
        <w:rPr>
          <w:noProof/>
          <w:webHidden/>
        </w:rPr>
      </w:r>
      <w:r>
        <w:rPr>
          <w:noProof/>
          <w:webHidden/>
        </w:rPr>
        <w:fldChar w:fldCharType="separate"/>
      </w:r>
      <w:ins w:id="72" w:author="Carol Nichols" w:date="2017-09-13T12:53:00Z">
        <w:r>
          <w:rPr>
            <w:noProof/>
            <w:webHidden/>
          </w:rPr>
          <w:t>20</w:t>
        </w:r>
        <w:r>
          <w:rPr>
            <w:noProof/>
            <w:webHidden/>
          </w:rPr>
          <w:fldChar w:fldCharType="end"/>
        </w:r>
        <w:r w:rsidRPr="00911263">
          <w:rPr>
            <w:rStyle w:val="Hyperlink"/>
            <w:noProof/>
          </w:rPr>
          <w:fldChar w:fldCharType="end"/>
        </w:r>
      </w:ins>
    </w:p>
    <w:p w14:paraId="05B6F671" w14:textId="77777777" w:rsidR="00CB1372" w:rsidRDefault="00CB1372">
      <w:pPr>
        <w:pStyle w:val="TOC3"/>
        <w:tabs>
          <w:tab w:val="right" w:leader="dot" w:pos="9350"/>
        </w:tabs>
        <w:rPr>
          <w:ins w:id="73" w:author="Carol Nichols" w:date="2017-09-13T12:53:00Z"/>
          <w:rFonts w:asciiTheme="minorHAnsi" w:eastAsiaTheme="minorEastAsia" w:hAnsiTheme="minorHAnsi" w:cstheme="minorBidi"/>
          <w:noProof/>
          <w:color w:val="auto"/>
          <w:sz w:val="24"/>
          <w:szCs w:val="24"/>
        </w:rPr>
      </w:pPr>
      <w:ins w:id="74"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"_Toc493070571"</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Overwriting a Value</w:t>
        </w:r>
        <w:r>
          <w:rPr>
            <w:noProof/>
            <w:webHidden/>
          </w:rPr>
          <w:tab/>
        </w:r>
        <w:r>
          <w:rPr>
            <w:noProof/>
            <w:webHidden/>
          </w:rPr>
          <w:fldChar w:fldCharType="begin"/>
        </w:r>
        <w:r>
          <w:rPr>
            <w:noProof/>
            <w:webHidden/>
          </w:rPr>
          <w:instrText xml:space="preserve"> PAGEREF _Toc493070571 \h </w:instrText>
        </w:r>
      </w:ins>
      <w:r>
        <w:rPr>
          <w:noProof/>
          <w:webHidden/>
        </w:rPr>
      </w:r>
      <w:r>
        <w:rPr>
          <w:noProof/>
          <w:webHidden/>
        </w:rPr>
        <w:fldChar w:fldCharType="separate"/>
      </w:r>
      <w:ins w:id="75" w:author="Carol Nichols" w:date="2017-09-13T12:53:00Z">
        <w:r>
          <w:rPr>
            <w:noProof/>
            <w:webHidden/>
          </w:rPr>
          <w:t>20</w:t>
        </w:r>
        <w:r>
          <w:rPr>
            <w:noProof/>
            <w:webHidden/>
          </w:rPr>
          <w:fldChar w:fldCharType="end"/>
        </w:r>
        <w:r w:rsidRPr="00911263">
          <w:rPr>
            <w:rStyle w:val="Hyperlink"/>
            <w:noProof/>
          </w:rPr>
          <w:fldChar w:fldCharType="end"/>
        </w:r>
      </w:ins>
    </w:p>
    <w:p w14:paraId="5718F43D" w14:textId="77777777" w:rsidR="00CB1372" w:rsidRDefault="00CB1372">
      <w:pPr>
        <w:pStyle w:val="TOC3"/>
        <w:tabs>
          <w:tab w:val="right" w:leader="dot" w:pos="9350"/>
        </w:tabs>
        <w:rPr>
          <w:ins w:id="76" w:author="Carol Nichols" w:date="2017-09-13T12:53:00Z"/>
          <w:rFonts w:asciiTheme="minorHAnsi" w:eastAsiaTheme="minorEastAsia" w:hAnsiTheme="minorHAnsi" w:cstheme="minorBidi"/>
          <w:noProof/>
          <w:color w:val="auto"/>
          <w:sz w:val="24"/>
          <w:szCs w:val="24"/>
        </w:rPr>
      </w:pPr>
      <w:ins w:id="77"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"_Toc493070572"</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Only Insert If the Key Has No Value</w:t>
        </w:r>
        <w:r>
          <w:rPr>
            <w:noProof/>
            <w:webHidden/>
          </w:rPr>
          <w:tab/>
        </w:r>
        <w:r>
          <w:rPr>
            <w:noProof/>
            <w:webHidden/>
          </w:rPr>
          <w:fldChar w:fldCharType="begin"/>
        </w:r>
        <w:r>
          <w:rPr>
            <w:noProof/>
            <w:webHidden/>
          </w:rPr>
          <w:instrText xml:space="preserve"> PAGEREF _Toc493070572 \h </w:instrText>
        </w:r>
      </w:ins>
      <w:r>
        <w:rPr>
          <w:noProof/>
          <w:webHidden/>
        </w:rPr>
      </w:r>
      <w:r>
        <w:rPr>
          <w:noProof/>
          <w:webHidden/>
        </w:rPr>
        <w:fldChar w:fldCharType="separate"/>
      </w:r>
      <w:ins w:id="78" w:author="Carol Nichols" w:date="2017-09-13T12:53:00Z">
        <w:r>
          <w:rPr>
            <w:noProof/>
            <w:webHidden/>
          </w:rPr>
          <w:t>20</w:t>
        </w:r>
        <w:r>
          <w:rPr>
            <w:noProof/>
            <w:webHidden/>
          </w:rPr>
          <w:fldChar w:fldCharType="end"/>
        </w:r>
        <w:r w:rsidRPr="00911263">
          <w:rPr>
            <w:rStyle w:val="Hyperlink"/>
            <w:noProof/>
          </w:rPr>
          <w:fldChar w:fldCharType="end"/>
        </w:r>
      </w:ins>
    </w:p>
    <w:p w14:paraId="735EA1EC" w14:textId="77777777" w:rsidR="00CB1372" w:rsidRDefault="00CB1372">
      <w:pPr>
        <w:pStyle w:val="TOC3"/>
        <w:tabs>
          <w:tab w:val="right" w:leader="dot" w:pos="9350"/>
        </w:tabs>
        <w:rPr>
          <w:ins w:id="79" w:author="Carol Nichols" w:date="2017-09-13T12:53:00Z"/>
          <w:rFonts w:asciiTheme="minorHAnsi" w:eastAsiaTheme="minorEastAsia" w:hAnsiTheme="minorHAnsi" w:cstheme="minorBidi"/>
          <w:noProof/>
          <w:color w:val="auto"/>
          <w:sz w:val="24"/>
          <w:szCs w:val="24"/>
        </w:rPr>
      </w:pPr>
      <w:ins w:id="80"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"_Toc493070573"</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Updating a Value Based on the Old Value</w:t>
        </w:r>
        <w:r>
          <w:rPr>
            <w:noProof/>
            <w:webHidden/>
          </w:rPr>
          <w:tab/>
        </w:r>
        <w:r>
          <w:rPr>
            <w:noProof/>
            <w:webHidden/>
          </w:rPr>
          <w:fldChar w:fldCharType="begin"/>
        </w:r>
        <w:r>
          <w:rPr>
            <w:noProof/>
            <w:webHidden/>
          </w:rPr>
          <w:instrText xml:space="preserve"> PAGEREF _Toc493070573 \h </w:instrText>
        </w:r>
      </w:ins>
      <w:r>
        <w:rPr>
          <w:noProof/>
          <w:webHidden/>
        </w:rPr>
      </w:r>
      <w:r>
        <w:rPr>
          <w:noProof/>
          <w:webHidden/>
        </w:rPr>
        <w:fldChar w:fldCharType="separate"/>
      </w:r>
      <w:ins w:id="81" w:author="Carol Nichols" w:date="2017-09-13T12:53:00Z">
        <w:r>
          <w:rPr>
            <w:noProof/>
            <w:webHidden/>
          </w:rPr>
          <w:t>21</w:t>
        </w:r>
        <w:r>
          <w:rPr>
            <w:noProof/>
            <w:webHidden/>
          </w:rPr>
          <w:fldChar w:fldCharType="end"/>
        </w:r>
        <w:r w:rsidRPr="00911263">
          <w:rPr>
            <w:rStyle w:val="Hyperlink"/>
            <w:noProof/>
          </w:rPr>
          <w:fldChar w:fldCharType="end"/>
        </w:r>
      </w:ins>
    </w:p>
    <w:p w14:paraId="1076CBCE" w14:textId="77777777" w:rsidR="00CB1372" w:rsidRDefault="00CB1372">
      <w:pPr>
        <w:pStyle w:val="TOC2"/>
        <w:tabs>
          <w:tab w:val="right" w:leader="dot" w:pos="9350"/>
        </w:tabs>
        <w:rPr>
          <w:ins w:id="82" w:author="Carol Nichols" w:date="2017-09-13T12:53:00Z"/>
          <w:rFonts w:asciiTheme="minorHAnsi" w:eastAsiaTheme="minorEastAsia" w:hAnsiTheme="minorHAnsi" w:cstheme="minorBidi"/>
          <w:noProof/>
          <w:color w:val="auto"/>
          <w:sz w:val="24"/>
          <w:szCs w:val="24"/>
        </w:rPr>
      </w:pPr>
      <w:ins w:id="83"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"_Toc493070574"</w:instrText>
        </w:r>
        <w:r w:rsidRPr="00911263">
          <w:rPr>
            <w:rStyle w:val="Hyperlink"/>
            <w:noProof/>
          </w:rPr>
          <w:instrText xml:space="preserve"> </w:instrText>
        </w:r>
        <w:r w:rsidRPr="00911263">
          <w:rPr>
            <w:rStyle w:val="Hyperlink"/>
            <w:noProof/>
          </w:rPr>
          <w:fldChar w:fldCharType="separate"/>
        </w:r>
        <w:r w:rsidRPr="00911263">
          <w:rPr>
            <w:rStyle w:val="Hyperlink"/>
            <w:noProof/>
          </w:rPr>
          <w:t>Hashing Function</w:t>
        </w:r>
        <w:r>
          <w:rPr>
            <w:noProof/>
            <w:webHidden/>
          </w:rPr>
          <w:tab/>
        </w:r>
        <w:r>
          <w:rPr>
            <w:noProof/>
            <w:webHidden/>
          </w:rPr>
          <w:fldChar w:fldCharType="begin"/>
        </w:r>
        <w:r>
          <w:rPr>
            <w:noProof/>
            <w:webHidden/>
          </w:rPr>
          <w:instrText xml:space="preserve"> PAGEREF _Toc493070574 \h </w:instrText>
        </w:r>
      </w:ins>
      <w:r>
        <w:rPr>
          <w:noProof/>
          <w:webHidden/>
        </w:rPr>
      </w:r>
      <w:r>
        <w:rPr>
          <w:noProof/>
          <w:webHidden/>
        </w:rPr>
        <w:fldChar w:fldCharType="separate"/>
      </w:r>
      <w:ins w:id="84" w:author="Carol Nichols" w:date="2017-09-13T12:53:00Z">
        <w:r>
          <w:rPr>
            <w:noProof/>
            <w:webHidden/>
          </w:rPr>
          <w:t>22</w:t>
        </w:r>
        <w:r>
          <w:rPr>
            <w:noProof/>
            <w:webHidden/>
          </w:rPr>
          <w:fldChar w:fldCharType="end"/>
        </w:r>
        <w:r w:rsidRPr="00911263">
          <w:rPr>
            <w:rStyle w:val="Hyperlink"/>
            <w:noProof/>
          </w:rPr>
          <w:fldChar w:fldCharType="end"/>
        </w:r>
      </w:ins>
    </w:p>
    <w:p w14:paraId="3875550F" w14:textId="77777777" w:rsidR="00CB1372" w:rsidRDefault="00CB1372">
      <w:pPr>
        <w:pStyle w:val="TOC1"/>
        <w:tabs>
          <w:tab w:val="right" w:leader="dot" w:pos="9350"/>
        </w:tabs>
        <w:rPr>
          <w:ins w:id="85" w:author="Carol Nichols" w:date="2017-09-13T12:53:00Z"/>
          <w:rFonts w:asciiTheme="minorHAnsi" w:eastAsiaTheme="minorEastAsia" w:hAnsiTheme="minorHAnsi" w:cstheme="minorBidi"/>
          <w:noProof/>
          <w:color w:val="auto"/>
          <w:sz w:val="24"/>
          <w:szCs w:val="24"/>
        </w:rPr>
      </w:pPr>
      <w:ins w:id="86"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"_Toc493070575"</w:instrText>
        </w:r>
        <w:r w:rsidRPr="00911263">
          <w:rPr>
            <w:rStyle w:val="Hyperlink"/>
            <w:noProof/>
          </w:rPr>
          <w:instrText xml:space="preserve"> </w:instrText>
        </w:r>
        <w:r w:rsidRPr="00911263">
          <w:rPr>
            <w:rStyle w:val="Hyperlink"/>
            <w:noProof/>
          </w:rPr>
          <w:fldChar w:fldCharType="separate"/>
        </w:r>
        <w:r w:rsidRPr="00911263">
          <w:rPr>
            <w:rStyle w:val="Hyperlink"/>
            <w:noProof/>
          </w:rPr>
          <w:t>Summary</w:t>
        </w:r>
        <w:r>
          <w:rPr>
            <w:noProof/>
            <w:webHidden/>
          </w:rPr>
          <w:tab/>
        </w:r>
        <w:r>
          <w:rPr>
            <w:noProof/>
            <w:webHidden/>
          </w:rPr>
          <w:fldChar w:fldCharType="begin"/>
        </w:r>
        <w:r>
          <w:rPr>
            <w:noProof/>
            <w:webHidden/>
          </w:rPr>
          <w:instrText xml:space="preserve"> PAGEREF _Toc493070575 \h </w:instrText>
        </w:r>
      </w:ins>
      <w:r>
        <w:rPr>
          <w:noProof/>
          <w:webHidden/>
        </w:rPr>
      </w:r>
      <w:r>
        <w:rPr>
          <w:noProof/>
          <w:webHidden/>
        </w:rPr>
        <w:fldChar w:fldCharType="separate"/>
      </w:r>
      <w:ins w:id="87" w:author="Carol Nichols" w:date="2017-09-13T12:53:00Z">
        <w:r>
          <w:rPr>
            <w:noProof/>
            <w:webHidden/>
          </w:rPr>
          <w:t>22</w:t>
        </w:r>
        <w:r>
          <w:rPr>
            <w:noProof/>
            <w:webHidden/>
          </w:rPr>
          <w:fldChar w:fldCharType="end"/>
        </w:r>
        <w:r w:rsidRPr="00911263">
          <w:rPr>
            <w:rStyle w:val="Hyperlink"/>
            <w:noProof/>
          </w:rPr>
          <w:fldChar w:fldCharType="end"/>
        </w:r>
      </w:ins>
    </w:p>
    <w:p w14:paraId="4929E6B4" w14:textId="77777777" w:rsidR="000419F6" w:rsidDel="00CB1372" w:rsidRDefault="000419F6">
      <w:pPr>
        <w:pStyle w:val="TOC1"/>
        <w:tabs>
          <w:tab w:val="right" w:leader="dot" w:pos="9350"/>
        </w:tabs>
        <w:rPr>
          <w:del w:id="88" w:author="Carol Nichols" w:date="2017-09-13T12:53:00Z"/>
          <w:rFonts w:asciiTheme="minorHAnsi" w:eastAsiaTheme="minorEastAsia" w:hAnsiTheme="minorHAnsi" w:cstheme="minorBidi"/>
          <w:noProof/>
          <w:color w:val="auto"/>
          <w:sz w:val="22"/>
          <w:szCs w:val="22"/>
        </w:rPr>
      </w:pPr>
      <w:del w:id="89" w:author="Carol Nichols" w:date="2017-09-13T12:53:00Z">
        <w:r w:rsidRPr="00CB1372" w:rsidDel="00CB1372">
          <w:rPr>
            <w:rFonts w:eastAsia="Microsoft YaHei"/>
            <w:rPrChange w:id="90" w:author="Carol Nichols" w:date="2017-09-13T12:53:00Z">
              <w:rPr>
                <w:rStyle w:val="Hyperlink"/>
                <w:rFonts w:eastAsia="Microsoft YaHei"/>
                <w:noProof/>
              </w:rPr>
            </w:rPrChange>
          </w:rPr>
          <w:delText>Vectors</w:delText>
        </w:r>
        <w:r w:rsidDel="00CB1372">
          <w:rPr>
            <w:noProof/>
            <w:webHidden/>
          </w:rPr>
          <w:tab/>
          <w:delText>2</w:delText>
        </w:r>
      </w:del>
    </w:p>
    <w:p w14:paraId="678458D6" w14:textId="77777777" w:rsidR="000419F6" w:rsidDel="00CB1372" w:rsidRDefault="000419F6">
      <w:pPr>
        <w:pStyle w:val="TOC2"/>
        <w:tabs>
          <w:tab w:val="right" w:leader="dot" w:pos="9350"/>
        </w:tabs>
        <w:rPr>
          <w:del w:id="91" w:author="Carol Nichols" w:date="2017-09-13T12:53:00Z"/>
          <w:rFonts w:asciiTheme="minorHAnsi" w:eastAsiaTheme="minorEastAsia" w:hAnsiTheme="minorHAnsi" w:cstheme="minorBidi"/>
          <w:noProof/>
          <w:color w:val="auto"/>
          <w:sz w:val="22"/>
          <w:szCs w:val="22"/>
        </w:rPr>
      </w:pPr>
      <w:del w:id="92" w:author="Carol Nichols" w:date="2017-09-13T12:53:00Z">
        <w:r w:rsidRPr="00CB1372" w:rsidDel="00CB1372">
          <w:rPr>
            <w:rPrChange w:id="93" w:author="Carol Nichols" w:date="2017-09-13T12:53:00Z">
              <w:rPr>
                <w:rStyle w:val="Hyperlink"/>
                <w:noProof/>
              </w:rPr>
            </w:rPrChange>
          </w:rPr>
          <w:delText>Creating a New Vector</w:delText>
        </w:r>
        <w:r w:rsidDel="00CB1372">
          <w:rPr>
            <w:noProof/>
            <w:webHidden/>
          </w:rPr>
          <w:tab/>
          <w:delText>2</w:delText>
        </w:r>
      </w:del>
    </w:p>
    <w:p w14:paraId="5B50F497" w14:textId="77777777" w:rsidR="000419F6" w:rsidDel="00CB1372" w:rsidRDefault="000419F6">
      <w:pPr>
        <w:pStyle w:val="TOC2"/>
        <w:tabs>
          <w:tab w:val="right" w:leader="dot" w:pos="9350"/>
        </w:tabs>
        <w:rPr>
          <w:del w:id="94" w:author="Carol Nichols" w:date="2017-09-13T12:53:00Z"/>
          <w:rFonts w:asciiTheme="minorHAnsi" w:eastAsiaTheme="minorEastAsia" w:hAnsiTheme="minorHAnsi" w:cstheme="minorBidi"/>
          <w:noProof/>
          <w:color w:val="auto"/>
          <w:sz w:val="22"/>
          <w:szCs w:val="22"/>
        </w:rPr>
      </w:pPr>
      <w:del w:id="95" w:author="Carol Nichols" w:date="2017-09-13T12:53:00Z">
        <w:r w:rsidRPr="00CB1372" w:rsidDel="00CB1372">
          <w:rPr>
            <w:rPrChange w:id="96" w:author="Carol Nichols" w:date="2017-09-13T12:53:00Z">
              <w:rPr>
                <w:rStyle w:val="Hyperlink"/>
                <w:noProof/>
              </w:rPr>
            </w:rPrChange>
          </w:rPr>
          <w:delText>Updating a Vector</w:delText>
        </w:r>
        <w:r w:rsidDel="00CB1372">
          <w:rPr>
            <w:noProof/>
            <w:webHidden/>
          </w:rPr>
          <w:tab/>
          <w:delText>3</w:delText>
        </w:r>
      </w:del>
    </w:p>
    <w:p w14:paraId="4BC41F72" w14:textId="77777777" w:rsidR="000419F6" w:rsidDel="00CB1372" w:rsidRDefault="000419F6">
      <w:pPr>
        <w:pStyle w:val="TOC2"/>
        <w:tabs>
          <w:tab w:val="right" w:leader="dot" w:pos="9350"/>
        </w:tabs>
        <w:rPr>
          <w:del w:id="97" w:author="Carol Nichols" w:date="2017-09-13T12:53:00Z"/>
          <w:rFonts w:asciiTheme="minorHAnsi" w:eastAsiaTheme="minorEastAsia" w:hAnsiTheme="minorHAnsi" w:cstheme="minorBidi"/>
          <w:noProof/>
          <w:color w:val="auto"/>
          <w:sz w:val="22"/>
          <w:szCs w:val="22"/>
        </w:rPr>
      </w:pPr>
      <w:del w:id="98" w:author="Carol Nichols" w:date="2017-09-13T12:53:00Z">
        <w:r w:rsidRPr="00CB1372" w:rsidDel="00CB1372">
          <w:rPr>
            <w:rPrChange w:id="99" w:author="Carol Nichols" w:date="2017-09-13T12:53:00Z">
              <w:rPr>
                <w:rStyle w:val="Hyperlink"/>
                <w:noProof/>
              </w:rPr>
            </w:rPrChange>
          </w:rPr>
          <w:delText>Dropping a Vector Drops its Elements</w:delText>
        </w:r>
        <w:r w:rsidDel="00CB1372">
          <w:rPr>
            <w:noProof/>
            <w:webHidden/>
          </w:rPr>
          <w:tab/>
          <w:delText>3</w:delText>
        </w:r>
      </w:del>
    </w:p>
    <w:p w14:paraId="3DF7230B" w14:textId="77777777" w:rsidR="000419F6" w:rsidDel="00CB1372" w:rsidRDefault="000419F6">
      <w:pPr>
        <w:pStyle w:val="TOC2"/>
        <w:tabs>
          <w:tab w:val="right" w:leader="dot" w:pos="9350"/>
        </w:tabs>
        <w:rPr>
          <w:del w:id="100" w:author="Carol Nichols" w:date="2017-09-13T12:53:00Z"/>
          <w:rFonts w:asciiTheme="minorHAnsi" w:eastAsiaTheme="minorEastAsia" w:hAnsiTheme="minorHAnsi" w:cstheme="minorBidi"/>
          <w:noProof/>
          <w:color w:val="auto"/>
          <w:sz w:val="22"/>
          <w:szCs w:val="22"/>
        </w:rPr>
      </w:pPr>
      <w:del w:id="101" w:author="Carol Nichols" w:date="2017-09-13T12:53:00Z">
        <w:r w:rsidRPr="00CB1372" w:rsidDel="00CB1372">
          <w:rPr>
            <w:rPrChange w:id="102" w:author="Carol Nichols" w:date="2017-09-13T12:53:00Z">
              <w:rPr>
                <w:rStyle w:val="Hyperlink"/>
                <w:noProof/>
              </w:rPr>
            </w:rPrChange>
          </w:rPr>
          <w:delText>Reading Elements of Vectors</w:delText>
        </w:r>
        <w:r w:rsidDel="00CB1372">
          <w:rPr>
            <w:noProof/>
            <w:webHidden/>
          </w:rPr>
          <w:tab/>
          <w:delText>4</w:delText>
        </w:r>
      </w:del>
    </w:p>
    <w:p w14:paraId="4D08338A" w14:textId="77777777" w:rsidR="000419F6" w:rsidDel="00CB1372" w:rsidRDefault="000419F6">
      <w:pPr>
        <w:pStyle w:val="TOC3"/>
        <w:tabs>
          <w:tab w:val="right" w:leader="dot" w:pos="9350"/>
        </w:tabs>
        <w:rPr>
          <w:del w:id="103" w:author="Carol Nichols" w:date="2017-09-13T12:53:00Z"/>
          <w:rFonts w:asciiTheme="minorHAnsi" w:eastAsiaTheme="minorEastAsia" w:hAnsiTheme="minorHAnsi" w:cstheme="minorBidi"/>
          <w:noProof/>
          <w:color w:val="auto"/>
          <w:sz w:val="22"/>
          <w:szCs w:val="22"/>
        </w:rPr>
      </w:pPr>
      <w:del w:id="104" w:author="Carol Nichols" w:date="2017-09-13T12:53:00Z">
        <w:r w:rsidRPr="00CB1372" w:rsidDel="00CB1372">
          <w:rPr>
            <w:rFonts w:eastAsia="Microsoft YaHei"/>
            <w:rPrChange w:id="105" w:author="Carol Nichols" w:date="2017-09-13T12:53:00Z">
              <w:rPr>
                <w:rStyle w:val="Hyperlink"/>
                <w:rFonts w:eastAsia="Microsoft YaHei"/>
                <w:noProof/>
              </w:rPr>
            </w:rPrChange>
          </w:rPr>
          <w:delText>Invalid References</w:delText>
        </w:r>
        <w:r w:rsidDel="00CB1372">
          <w:rPr>
            <w:noProof/>
            <w:webHidden/>
          </w:rPr>
          <w:tab/>
          <w:delText>5</w:delText>
        </w:r>
      </w:del>
    </w:p>
    <w:p w14:paraId="4EAE071B" w14:textId="77777777" w:rsidR="000419F6" w:rsidDel="00CB1372" w:rsidRDefault="000419F6">
      <w:pPr>
        <w:pStyle w:val="TOC2"/>
        <w:tabs>
          <w:tab w:val="right" w:leader="dot" w:pos="9350"/>
        </w:tabs>
        <w:rPr>
          <w:del w:id="106" w:author="Carol Nichols" w:date="2017-09-13T12:53:00Z"/>
          <w:rFonts w:asciiTheme="minorHAnsi" w:eastAsiaTheme="minorEastAsia" w:hAnsiTheme="minorHAnsi" w:cstheme="minorBidi"/>
          <w:noProof/>
          <w:color w:val="auto"/>
          <w:sz w:val="22"/>
          <w:szCs w:val="22"/>
        </w:rPr>
      </w:pPr>
      <w:del w:id="107" w:author="Carol Nichols" w:date="2017-09-13T12:53:00Z">
        <w:r w:rsidRPr="00CB1372" w:rsidDel="00CB1372">
          <w:rPr>
            <w:rPrChange w:id="108" w:author="Carol Nichols" w:date="2017-09-13T12:53:00Z">
              <w:rPr>
                <w:rStyle w:val="Hyperlink"/>
                <w:noProof/>
              </w:rPr>
            </w:rPrChange>
          </w:rPr>
          <w:delText>Using an Enum to Store Multiple Types</w:delText>
        </w:r>
        <w:r w:rsidDel="00CB1372">
          <w:rPr>
            <w:noProof/>
            <w:webHidden/>
          </w:rPr>
          <w:tab/>
          <w:delText>6</w:delText>
        </w:r>
      </w:del>
    </w:p>
    <w:p w14:paraId="055365B6" w14:textId="77777777" w:rsidR="000419F6" w:rsidDel="00CB1372" w:rsidRDefault="000419F6">
      <w:pPr>
        <w:pStyle w:val="TOC1"/>
        <w:tabs>
          <w:tab w:val="right" w:leader="dot" w:pos="9350"/>
        </w:tabs>
        <w:rPr>
          <w:del w:id="109" w:author="Carol Nichols" w:date="2017-09-13T12:53:00Z"/>
          <w:rFonts w:asciiTheme="minorHAnsi" w:eastAsiaTheme="minorEastAsia" w:hAnsiTheme="minorHAnsi" w:cstheme="minorBidi"/>
          <w:noProof/>
          <w:color w:val="auto"/>
          <w:sz w:val="22"/>
          <w:szCs w:val="22"/>
        </w:rPr>
      </w:pPr>
      <w:del w:id="110" w:author="Carol Nichols" w:date="2017-09-13T12:53:00Z">
        <w:r w:rsidRPr="00CB1372" w:rsidDel="00CB1372">
          <w:rPr>
            <w:rFonts w:eastAsia="Microsoft YaHei"/>
            <w:rPrChange w:id="111" w:author="Carol Nichols" w:date="2017-09-13T12:53:00Z">
              <w:rPr>
                <w:rStyle w:val="Hyperlink"/>
                <w:rFonts w:eastAsia="Microsoft YaHei"/>
                <w:noProof/>
              </w:rPr>
            </w:rPrChange>
          </w:rPr>
          <w:delText>Strings</w:delText>
        </w:r>
        <w:r w:rsidDel="00CB1372">
          <w:rPr>
            <w:noProof/>
            <w:webHidden/>
          </w:rPr>
          <w:tab/>
          <w:delText>7</w:delText>
        </w:r>
      </w:del>
    </w:p>
    <w:p w14:paraId="6B71B4DB" w14:textId="77777777" w:rsidR="000419F6" w:rsidDel="00CB1372" w:rsidRDefault="000419F6">
      <w:pPr>
        <w:pStyle w:val="TOC2"/>
        <w:tabs>
          <w:tab w:val="right" w:leader="dot" w:pos="9350"/>
        </w:tabs>
        <w:rPr>
          <w:del w:id="112" w:author="Carol Nichols" w:date="2017-09-13T12:53:00Z"/>
          <w:rFonts w:asciiTheme="minorHAnsi" w:eastAsiaTheme="minorEastAsia" w:hAnsiTheme="minorHAnsi" w:cstheme="minorBidi"/>
          <w:noProof/>
          <w:color w:val="auto"/>
          <w:sz w:val="22"/>
          <w:szCs w:val="22"/>
        </w:rPr>
      </w:pPr>
      <w:del w:id="113" w:author="Carol Nichols" w:date="2017-09-13T12:53:00Z">
        <w:r w:rsidRPr="00CB1372" w:rsidDel="00CB1372">
          <w:rPr>
            <w:rPrChange w:id="114" w:author="Carol Nichols" w:date="2017-09-13T12:53:00Z">
              <w:rPr>
                <w:rStyle w:val="Hyperlink"/>
                <w:noProof/>
              </w:rPr>
            </w:rPrChange>
          </w:rPr>
          <w:delText>What is a String?</w:delText>
        </w:r>
        <w:r w:rsidDel="00CB1372">
          <w:rPr>
            <w:noProof/>
            <w:webHidden/>
          </w:rPr>
          <w:tab/>
          <w:delText>7</w:delText>
        </w:r>
      </w:del>
    </w:p>
    <w:p w14:paraId="0434292D" w14:textId="77777777" w:rsidR="000419F6" w:rsidDel="00CB1372" w:rsidRDefault="000419F6">
      <w:pPr>
        <w:pStyle w:val="TOC2"/>
        <w:tabs>
          <w:tab w:val="right" w:leader="dot" w:pos="9350"/>
        </w:tabs>
        <w:rPr>
          <w:del w:id="115" w:author="Carol Nichols" w:date="2017-09-13T12:53:00Z"/>
          <w:rFonts w:asciiTheme="minorHAnsi" w:eastAsiaTheme="minorEastAsia" w:hAnsiTheme="minorHAnsi" w:cstheme="minorBidi"/>
          <w:noProof/>
          <w:color w:val="auto"/>
          <w:sz w:val="22"/>
          <w:szCs w:val="22"/>
        </w:rPr>
      </w:pPr>
      <w:del w:id="116" w:author="Carol Nichols" w:date="2017-09-13T12:53:00Z">
        <w:r w:rsidRPr="00CB1372" w:rsidDel="00CB1372">
          <w:rPr>
            <w:rPrChange w:id="117" w:author="Carol Nichols" w:date="2017-09-13T12:53:00Z">
              <w:rPr>
                <w:rStyle w:val="Hyperlink"/>
                <w:noProof/>
              </w:rPr>
            </w:rPrChange>
          </w:rPr>
          <w:delText>Creating a New String</w:delText>
        </w:r>
        <w:r w:rsidDel="00CB1372">
          <w:rPr>
            <w:noProof/>
            <w:webHidden/>
          </w:rPr>
          <w:tab/>
          <w:delText>8</w:delText>
        </w:r>
      </w:del>
    </w:p>
    <w:p w14:paraId="601C6150" w14:textId="77777777" w:rsidR="000419F6" w:rsidDel="00CB1372" w:rsidRDefault="000419F6">
      <w:pPr>
        <w:pStyle w:val="TOC2"/>
        <w:tabs>
          <w:tab w:val="right" w:leader="dot" w:pos="9350"/>
        </w:tabs>
        <w:rPr>
          <w:del w:id="118" w:author="Carol Nichols" w:date="2017-09-13T12:53:00Z"/>
          <w:rFonts w:asciiTheme="minorHAnsi" w:eastAsiaTheme="minorEastAsia" w:hAnsiTheme="minorHAnsi" w:cstheme="minorBidi"/>
          <w:noProof/>
          <w:color w:val="auto"/>
          <w:sz w:val="22"/>
          <w:szCs w:val="22"/>
        </w:rPr>
      </w:pPr>
      <w:del w:id="119" w:author="Carol Nichols" w:date="2017-09-13T12:53:00Z">
        <w:r w:rsidRPr="00CB1372" w:rsidDel="00CB1372">
          <w:rPr>
            <w:rPrChange w:id="120" w:author="Carol Nichols" w:date="2017-09-13T12:53:00Z">
              <w:rPr>
                <w:rStyle w:val="Hyperlink"/>
                <w:noProof/>
              </w:rPr>
            </w:rPrChange>
          </w:rPr>
          <w:delText>Updating a String</w:delText>
        </w:r>
        <w:r w:rsidDel="00CB1372">
          <w:rPr>
            <w:noProof/>
            <w:webHidden/>
          </w:rPr>
          <w:tab/>
          <w:delText>9</w:delText>
        </w:r>
      </w:del>
    </w:p>
    <w:p w14:paraId="3BCE1C38" w14:textId="77777777" w:rsidR="000419F6" w:rsidDel="00CB1372" w:rsidRDefault="000419F6">
      <w:pPr>
        <w:pStyle w:val="TOC3"/>
        <w:tabs>
          <w:tab w:val="right" w:leader="dot" w:pos="9350"/>
        </w:tabs>
        <w:rPr>
          <w:del w:id="121" w:author="Carol Nichols" w:date="2017-09-13T12:53:00Z"/>
          <w:rFonts w:asciiTheme="minorHAnsi" w:eastAsiaTheme="minorEastAsia" w:hAnsiTheme="minorHAnsi" w:cstheme="minorBidi"/>
          <w:noProof/>
          <w:color w:val="auto"/>
          <w:sz w:val="22"/>
          <w:szCs w:val="22"/>
        </w:rPr>
      </w:pPr>
      <w:del w:id="122" w:author="Carol Nichols" w:date="2017-09-13T12:53:00Z">
        <w:r w:rsidRPr="00CB1372" w:rsidDel="00CB1372">
          <w:rPr>
            <w:rFonts w:eastAsia="Microsoft YaHei"/>
            <w:rPrChange w:id="123" w:author="Carol Nichols" w:date="2017-09-13T12:53:00Z">
              <w:rPr>
                <w:rStyle w:val="Hyperlink"/>
                <w:rFonts w:eastAsia="Microsoft YaHei"/>
                <w:noProof/>
              </w:rPr>
            </w:rPrChange>
          </w:rPr>
          <w:delText>Appending to a String with Push</w:delText>
        </w:r>
        <w:r w:rsidDel="00CB1372">
          <w:rPr>
            <w:noProof/>
            <w:webHidden/>
          </w:rPr>
          <w:tab/>
          <w:delText>9</w:delText>
        </w:r>
      </w:del>
    </w:p>
    <w:p w14:paraId="6D1D683B" w14:textId="77777777" w:rsidR="000419F6" w:rsidDel="00CB1372" w:rsidRDefault="000419F6">
      <w:pPr>
        <w:pStyle w:val="TOC3"/>
        <w:tabs>
          <w:tab w:val="right" w:leader="dot" w:pos="9350"/>
        </w:tabs>
        <w:rPr>
          <w:del w:id="124" w:author="Carol Nichols" w:date="2017-09-13T12:53:00Z"/>
          <w:rFonts w:asciiTheme="minorHAnsi" w:eastAsiaTheme="minorEastAsia" w:hAnsiTheme="minorHAnsi" w:cstheme="minorBidi"/>
          <w:noProof/>
          <w:color w:val="auto"/>
          <w:sz w:val="22"/>
          <w:szCs w:val="22"/>
        </w:rPr>
      </w:pPr>
      <w:del w:id="125" w:author="Carol Nichols" w:date="2017-09-13T12:53:00Z">
        <w:r w:rsidRPr="00CB1372" w:rsidDel="00CB1372">
          <w:rPr>
            <w:rFonts w:eastAsia="Microsoft YaHei"/>
            <w:rPrChange w:id="126" w:author="Carol Nichols" w:date="2017-09-13T12:53:00Z">
              <w:rPr>
                <w:rStyle w:val="Hyperlink"/>
                <w:rFonts w:eastAsia="Microsoft YaHei"/>
                <w:noProof/>
              </w:rPr>
            </w:rPrChange>
          </w:rPr>
          <w:delText xml:space="preserve">Concatenation with the + Operator or the </w:delText>
        </w:r>
        <w:r w:rsidRPr="00CB1372" w:rsidDel="00CB1372">
          <w:rPr>
            <w:rPrChange w:id="127" w:author="Carol Nichols" w:date="2017-09-13T12:53:00Z">
              <w:rPr>
                <w:rStyle w:val="Hyperlink"/>
                <w:rFonts w:ascii="Courier" w:hAnsi="Courier"/>
                <w:noProof/>
              </w:rPr>
            </w:rPrChange>
          </w:rPr>
          <w:delText>format!</w:delText>
        </w:r>
        <w:r w:rsidRPr="00CB1372" w:rsidDel="00CB1372">
          <w:rPr>
            <w:rFonts w:eastAsia="Microsoft YaHei"/>
            <w:rPrChange w:id="128" w:author="Carol Nichols" w:date="2017-09-13T12:53:00Z">
              <w:rPr>
                <w:rStyle w:val="Hyperlink"/>
                <w:rFonts w:eastAsia="Microsoft YaHei"/>
                <w:noProof/>
              </w:rPr>
            </w:rPrChange>
          </w:rPr>
          <w:delText xml:space="preserve"> Macro</w:delText>
        </w:r>
        <w:r w:rsidDel="00CB1372">
          <w:rPr>
            <w:noProof/>
            <w:webHidden/>
          </w:rPr>
          <w:tab/>
          <w:delText>10</w:delText>
        </w:r>
      </w:del>
    </w:p>
    <w:p w14:paraId="1C34A21C" w14:textId="77777777" w:rsidR="000419F6" w:rsidDel="00CB1372" w:rsidRDefault="000419F6">
      <w:pPr>
        <w:pStyle w:val="TOC2"/>
        <w:tabs>
          <w:tab w:val="right" w:leader="dot" w:pos="9350"/>
        </w:tabs>
        <w:rPr>
          <w:del w:id="129" w:author="Carol Nichols" w:date="2017-09-13T12:53:00Z"/>
          <w:rFonts w:asciiTheme="minorHAnsi" w:eastAsiaTheme="minorEastAsia" w:hAnsiTheme="minorHAnsi" w:cstheme="minorBidi"/>
          <w:noProof/>
          <w:color w:val="auto"/>
          <w:sz w:val="22"/>
          <w:szCs w:val="22"/>
        </w:rPr>
      </w:pPr>
      <w:del w:id="130" w:author="Carol Nichols" w:date="2017-09-13T12:53:00Z">
        <w:r w:rsidRPr="00CB1372" w:rsidDel="00CB1372">
          <w:rPr>
            <w:rPrChange w:id="131" w:author="Carol Nichols" w:date="2017-09-13T12:53:00Z">
              <w:rPr>
                <w:rStyle w:val="Hyperlink"/>
                <w:noProof/>
              </w:rPr>
            </w:rPrChange>
          </w:rPr>
          <w:delText>Indexing into Strings</w:delText>
        </w:r>
        <w:r w:rsidDel="00CB1372">
          <w:rPr>
            <w:noProof/>
            <w:webHidden/>
          </w:rPr>
          <w:tab/>
          <w:delText>12</w:delText>
        </w:r>
      </w:del>
    </w:p>
    <w:p w14:paraId="2A3BDD9F" w14:textId="77777777" w:rsidR="000419F6" w:rsidDel="00CB1372" w:rsidRDefault="000419F6">
      <w:pPr>
        <w:pStyle w:val="TOC3"/>
        <w:tabs>
          <w:tab w:val="right" w:leader="dot" w:pos="9350"/>
        </w:tabs>
        <w:rPr>
          <w:del w:id="132" w:author="Carol Nichols" w:date="2017-09-13T12:53:00Z"/>
          <w:rFonts w:asciiTheme="minorHAnsi" w:eastAsiaTheme="minorEastAsia" w:hAnsiTheme="minorHAnsi" w:cstheme="minorBidi"/>
          <w:noProof/>
          <w:color w:val="auto"/>
          <w:sz w:val="22"/>
          <w:szCs w:val="22"/>
        </w:rPr>
      </w:pPr>
      <w:del w:id="133" w:author="Carol Nichols" w:date="2017-09-13T12:53:00Z">
        <w:r w:rsidRPr="00CB1372" w:rsidDel="00CB1372">
          <w:rPr>
            <w:rFonts w:eastAsia="Microsoft YaHei"/>
            <w:rPrChange w:id="134" w:author="Carol Nichols" w:date="2017-09-13T12:53:00Z">
              <w:rPr>
                <w:rStyle w:val="Hyperlink"/>
                <w:rFonts w:eastAsia="Microsoft YaHei"/>
                <w:noProof/>
              </w:rPr>
            </w:rPrChange>
          </w:rPr>
          <w:delText>Internal Representation</w:delText>
        </w:r>
        <w:r w:rsidDel="00CB1372">
          <w:rPr>
            <w:noProof/>
            <w:webHidden/>
          </w:rPr>
          <w:tab/>
          <w:delText>12</w:delText>
        </w:r>
      </w:del>
    </w:p>
    <w:p w14:paraId="55B1E13F" w14:textId="77777777" w:rsidR="000419F6" w:rsidDel="00CB1372" w:rsidRDefault="000419F6">
      <w:pPr>
        <w:pStyle w:val="TOC3"/>
        <w:tabs>
          <w:tab w:val="right" w:leader="dot" w:pos="9350"/>
        </w:tabs>
        <w:rPr>
          <w:del w:id="135" w:author="Carol Nichols" w:date="2017-09-13T12:53:00Z"/>
          <w:rFonts w:asciiTheme="minorHAnsi" w:eastAsiaTheme="minorEastAsia" w:hAnsiTheme="minorHAnsi" w:cstheme="minorBidi"/>
          <w:noProof/>
          <w:color w:val="auto"/>
          <w:sz w:val="22"/>
          <w:szCs w:val="22"/>
        </w:rPr>
      </w:pPr>
      <w:del w:id="136" w:author="Carol Nichols" w:date="2017-09-13T12:53:00Z">
        <w:r w:rsidRPr="00CB1372" w:rsidDel="00CB1372">
          <w:rPr>
            <w:rFonts w:eastAsia="Microsoft YaHei"/>
            <w:rPrChange w:id="137" w:author="Carol Nichols" w:date="2017-09-13T12:53:00Z">
              <w:rPr>
                <w:rStyle w:val="Hyperlink"/>
                <w:rFonts w:eastAsia="Microsoft YaHei"/>
                <w:noProof/>
              </w:rPr>
            </w:rPrChange>
          </w:rPr>
          <w:delText>Bytes and Scalar Values and Grapheme Clusters! Oh my!</w:delText>
        </w:r>
        <w:r w:rsidDel="00CB1372">
          <w:rPr>
            <w:noProof/>
            <w:webHidden/>
          </w:rPr>
          <w:tab/>
          <w:delText>13</w:delText>
        </w:r>
      </w:del>
    </w:p>
    <w:p w14:paraId="241B087A" w14:textId="77777777" w:rsidR="000419F6" w:rsidDel="00CB1372" w:rsidRDefault="000419F6">
      <w:pPr>
        <w:pStyle w:val="TOC2"/>
        <w:tabs>
          <w:tab w:val="right" w:leader="dot" w:pos="9350"/>
        </w:tabs>
        <w:rPr>
          <w:del w:id="138" w:author="Carol Nichols" w:date="2017-09-13T12:53:00Z"/>
          <w:rFonts w:asciiTheme="minorHAnsi" w:eastAsiaTheme="minorEastAsia" w:hAnsiTheme="minorHAnsi" w:cstheme="minorBidi"/>
          <w:noProof/>
          <w:color w:val="auto"/>
          <w:sz w:val="22"/>
          <w:szCs w:val="22"/>
        </w:rPr>
      </w:pPr>
      <w:del w:id="139" w:author="Carol Nichols" w:date="2017-09-13T12:53:00Z">
        <w:r w:rsidRPr="00CB1372" w:rsidDel="00CB1372">
          <w:rPr>
            <w:rPrChange w:id="140" w:author="Carol Nichols" w:date="2017-09-13T12:53:00Z">
              <w:rPr>
                <w:rStyle w:val="Hyperlink"/>
                <w:noProof/>
              </w:rPr>
            </w:rPrChange>
          </w:rPr>
          <w:delText>Slicing Strings</w:delText>
        </w:r>
        <w:r w:rsidDel="00CB1372">
          <w:rPr>
            <w:noProof/>
            <w:webHidden/>
          </w:rPr>
          <w:tab/>
          <w:delText>14</w:delText>
        </w:r>
      </w:del>
    </w:p>
    <w:p w14:paraId="3C20FAF3" w14:textId="77777777" w:rsidR="000419F6" w:rsidDel="00CB1372" w:rsidRDefault="000419F6">
      <w:pPr>
        <w:pStyle w:val="TOC2"/>
        <w:tabs>
          <w:tab w:val="right" w:leader="dot" w:pos="9350"/>
        </w:tabs>
        <w:rPr>
          <w:del w:id="141" w:author="Carol Nichols" w:date="2017-09-13T12:53:00Z"/>
          <w:rFonts w:asciiTheme="minorHAnsi" w:eastAsiaTheme="minorEastAsia" w:hAnsiTheme="minorHAnsi" w:cstheme="minorBidi"/>
          <w:noProof/>
          <w:color w:val="auto"/>
          <w:sz w:val="22"/>
          <w:szCs w:val="22"/>
        </w:rPr>
      </w:pPr>
      <w:del w:id="142" w:author="Carol Nichols" w:date="2017-09-13T12:53:00Z">
        <w:r w:rsidRPr="00CB1372" w:rsidDel="00CB1372">
          <w:rPr>
            <w:rPrChange w:id="143" w:author="Carol Nichols" w:date="2017-09-13T12:53:00Z">
              <w:rPr>
                <w:rStyle w:val="Hyperlink"/>
                <w:noProof/>
              </w:rPr>
            </w:rPrChange>
          </w:rPr>
          <w:delText>Methods for Iterating Over Strings</w:delText>
        </w:r>
        <w:r w:rsidDel="00CB1372">
          <w:rPr>
            <w:noProof/>
            <w:webHidden/>
          </w:rPr>
          <w:tab/>
          <w:delText>15</w:delText>
        </w:r>
      </w:del>
    </w:p>
    <w:p w14:paraId="584812D2" w14:textId="77777777" w:rsidR="000419F6" w:rsidDel="00CB1372" w:rsidRDefault="000419F6">
      <w:pPr>
        <w:pStyle w:val="TOC2"/>
        <w:tabs>
          <w:tab w:val="right" w:leader="dot" w:pos="9350"/>
        </w:tabs>
        <w:rPr>
          <w:del w:id="144" w:author="Carol Nichols" w:date="2017-09-13T12:53:00Z"/>
          <w:rFonts w:asciiTheme="minorHAnsi" w:eastAsiaTheme="minorEastAsia" w:hAnsiTheme="minorHAnsi" w:cstheme="minorBidi"/>
          <w:noProof/>
          <w:color w:val="auto"/>
          <w:sz w:val="22"/>
          <w:szCs w:val="22"/>
        </w:rPr>
      </w:pPr>
      <w:del w:id="145" w:author="Carol Nichols" w:date="2017-09-13T12:53:00Z">
        <w:r w:rsidRPr="00CB1372" w:rsidDel="00CB1372">
          <w:rPr>
            <w:rPrChange w:id="146" w:author="Carol Nichols" w:date="2017-09-13T12:53:00Z">
              <w:rPr>
                <w:rStyle w:val="Hyperlink"/>
                <w:noProof/>
              </w:rPr>
            </w:rPrChange>
          </w:rPr>
          <w:delText>Strings are Not so Simple</w:delText>
        </w:r>
        <w:r w:rsidDel="00CB1372">
          <w:rPr>
            <w:noProof/>
            <w:webHidden/>
          </w:rPr>
          <w:tab/>
          <w:delText>16</w:delText>
        </w:r>
      </w:del>
    </w:p>
    <w:p w14:paraId="6006D442" w14:textId="77777777" w:rsidR="000419F6" w:rsidDel="00CB1372" w:rsidRDefault="000419F6">
      <w:pPr>
        <w:pStyle w:val="TOC1"/>
        <w:tabs>
          <w:tab w:val="right" w:leader="dot" w:pos="9350"/>
        </w:tabs>
        <w:rPr>
          <w:del w:id="147" w:author="Carol Nichols" w:date="2017-09-13T12:53:00Z"/>
          <w:rFonts w:asciiTheme="minorHAnsi" w:eastAsiaTheme="minorEastAsia" w:hAnsiTheme="minorHAnsi" w:cstheme="minorBidi"/>
          <w:noProof/>
          <w:color w:val="auto"/>
          <w:sz w:val="22"/>
          <w:szCs w:val="22"/>
        </w:rPr>
      </w:pPr>
      <w:del w:id="148" w:author="Carol Nichols" w:date="2017-09-13T12:53:00Z">
        <w:r w:rsidRPr="00CB1372" w:rsidDel="00CB1372">
          <w:rPr>
            <w:rFonts w:eastAsia="Microsoft YaHei"/>
            <w:rPrChange w:id="149" w:author="Carol Nichols" w:date="2017-09-13T12:53:00Z">
              <w:rPr>
                <w:rStyle w:val="Hyperlink"/>
                <w:rFonts w:eastAsia="Microsoft YaHei"/>
                <w:noProof/>
              </w:rPr>
            </w:rPrChange>
          </w:rPr>
          <w:delText>Hash Maps</w:delText>
        </w:r>
        <w:r w:rsidDel="00CB1372">
          <w:rPr>
            <w:noProof/>
            <w:webHidden/>
          </w:rPr>
          <w:tab/>
          <w:delText>16</w:delText>
        </w:r>
      </w:del>
    </w:p>
    <w:p w14:paraId="0109DD3E" w14:textId="77777777" w:rsidR="000419F6" w:rsidDel="00CB1372" w:rsidRDefault="000419F6">
      <w:pPr>
        <w:pStyle w:val="TOC2"/>
        <w:tabs>
          <w:tab w:val="right" w:leader="dot" w:pos="9350"/>
        </w:tabs>
        <w:rPr>
          <w:del w:id="150" w:author="Carol Nichols" w:date="2017-09-13T12:53:00Z"/>
          <w:rFonts w:asciiTheme="minorHAnsi" w:eastAsiaTheme="minorEastAsia" w:hAnsiTheme="minorHAnsi" w:cstheme="minorBidi"/>
          <w:noProof/>
          <w:color w:val="auto"/>
          <w:sz w:val="22"/>
          <w:szCs w:val="22"/>
        </w:rPr>
      </w:pPr>
      <w:del w:id="151" w:author="Carol Nichols" w:date="2017-09-13T12:53:00Z">
        <w:r w:rsidRPr="00CB1372" w:rsidDel="00CB1372">
          <w:rPr>
            <w:rPrChange w:id="152" w:author="Carol Nichols" w:date="2017-09-13T12:53:00Z">
              <w:rPr>
                <w:rStyle w:val="Hyperlink"/>
                <w:noProof/>
              </w:rPr>
            </w:rPrChange>
          </w:rPr>
          <w:delText>Creating a New Hash Map</w:delText>
        </w:r>
        <w:r w:rsidDel="00CB1372">
          <w:rPr>
            <w:noProof/>
            <w:webHidden/>
          </w:rPr>
          <w:tab/>
          <w:delText>16</w:delText>
        </w:r>
      </w:del>
    </w:p>
    <w:p w14:paraId="72795143" w14:textId="77777777" w:rsidR="000419F6" w:rsidDel="00CB1372" w:rsidRDefault="000419F6">
      <w:pPr>
        <w:pStyle w:val="TOC2"/>
        <w:tabs>
          <w:tab w:val="right" w:leader="dot" w:pos="9350"/>
        </w:tabs>
        <w:rPr>
          <w:del w:id="153" w:author="Carol Nichols" w:date="2017-09-13T12:53:00Z"/>
          <w:rFonts w:asciiTheme="minorHAnsi" w:eastAsiaTheme="minorEastAsia" w:hAnsiTheme="minorHAnsi" w:cstheme="minorBidi"/>
          <w:noProof/>
          <w:color w:val="auto"/>
          <w:sz w:val="22"/>
          <w:szCs w:val="22"/>
        </w:rPr>
      </w:pPr>
      <w:del w:id="154" w:author="Carol Nichols" w:date="2017-09-13T12:53:00Z">
        <w:r w:rsidRPr="00CB1372" w:rsidDel="00CB1372">
          <w:rPr>
            <w:rPrChange w:id="155" w:author="Carol Nichols" w:date="2017-09-13T12:53:00Z">
              <w:rPr>
                <w:rStyle w:val="Hyperlink"/>
                <w:noProof/>
              </w:rPr>
            </w:rPrChange>
          </w:rPr>
          <w:delText>Hash Maps and Ownership</w:delText>
        </w:r>
        <w:r w:rsidDel="00CB1372">
          <w:rPr>
            <w:noProof/>
            <w:webHidden/>
          </w:rPr>
          <w:tab/>
          <w:delText>17</w:delText>
        </w:r>
      </w:del>
    </w:p>
    <w:p w14:paraId="332F6AF5" w14:textId="77777777" w:rsidR="000419F6" w:rsidDel="00CB1372" w:rsidRDefault="000419F6">
      <w:pPr>
        <w:pStyle w:val="TOC2"/>
        <w:tabs>
          <w:tab w:val="right" w:leader="dot" w:pos="9350"/>
        </w:tabs>
        <w:rPr>
          <w:del w:id="156" w:author="Carol Nichols" w:date="2017-09-13T12:53:00Z"/>
          <w:rFonts w:asciiTheme="minorHAnsi" w:eastAsiaTheme="minorEastAsia" w:hAnsiTheme="minorHAnsi" w:cstheme="minorBidi"/>
          <w:noProof/>
          <w:color w:val="auto"/>
          <w:sz w:val="22"/>
          <w:szCs w:val="22"/>
        </w:rPr>
      </w:pPr>
      <w:del w:id="157" w:author="Carol Nichols" w:date="2017-09-13T12:53:00Z">
        <w:r w:rsidRPr="00CB1372" w:rsidDel="00CB1372">
          <w:rPr>
            <w:rPrChange w:id="158" w:author="Carol Nichols" w:date="2017-09-13T12:53:00Z">
              <w:rPr>
                <w:rStyle w:val="Hyperlink"/>
                <w:noProof/>
              </w:rPr>
            </w:rPrChange>
          </w:rPr>
          <w:delText>Accessing Values in a Hash Map</w:delText>
        </w:r>
        <w:r w:rsidDel="00CB1372">
          <w:rPr>
            <w:noProof/>
            <w:webHidden/>
          </w:rPr>
          <w:tab/>
          <w:delText>18</w:delText>
        </w:r>
      </w:del>
    </w:p>
    <w:p w14:paraId="3D270282" w14:textId="77777777" w:rsidR="000419F6" w:rsidDel="00CB1372" w:rsidRDefault="000419F6">
      <w:pPr>
        <w:pStyle w:val="TOC2"/>
        <w:tabs>
          <w:tab w:val="right" w:leader="dot" w:pos="9350"/>
        </w:tabs>
        <w:rPr>
          <w:del w:id="159" w:author="Carol Nichols" w:date="2017-09-13T12:53:00Z"/>
          <w:rFonts w:asciiTheme="minorHAnsi" w:eastAsiaTheme="minorEastAsia" w:hAnsiTheme="minorHAnsi" w:cstheme="minorBidi"/>
          <w:noProof/>
          <w:color w:val="auto"/>
          <w:sz w:val="22"/>
          <w:szCs w:val="22"/>
        </w:rPr>
      </w:pPr>
      <w:del w:id="160" w:author="Carol Nichols" w:date="2017-09-13T12:53:00Z">
        <w:r w:rsidRPr="00CB1372" w:rsidDel="00CB1372">
          <w:rPr>
            <w:rPrChange w:id="161" w:author="Carol Nichols" w:date="2017-09-13T12:53:00Z">
              <w:rPr>
                <w:rStyle w:val="Hyperlink"/>
                <w:noProof/>
              </w:rPr>
            </w:rPrChange>
          </w:rPr>
          <w:delText>Updating a Hash Map</w:delText>
        </w:r>
        <w:r w:rsidDel="00CB1372">
          <w:rPr>
            <w:noProof/>
            <w:webHidden/>
          </w:rPr>
          <w:tab/>
          <w:delText>19</w:delText>
        </w:r>
      </w:del>
    </w:p>
    <w:p w14:paraId="1C981656" w14:textId="77777777" w:rsidR="000419F6" w:rsidDel="00CB1372" w:rsidRDefault="000419F6">
      <w:pPr>
        <w:pStyle w:val="TOC3"/>
        <w:tabs>
          <w:tab w:val="right" w:leader="dot" w:pos="9350"/>
        </w:tabs>
        <w:rPr>
          <w:del w:id="162" w:author="Carol Nichols" w:date="2017-09-13T12:53:00Z"/>
          <w:rFonts w:asciiTheme="minorHAnsi" w:eastAsiaTheme="minorEastAsia" w:hAnsiTheme="minorHAnsi" w:cstheme="minorBidi"/>
          <w:noProof/>
          <w:color w:val="auto"/>
          <w:sz w:val="22"/>
          <w:szCs w:val="22"/>
        </w:rPr>
      </w:pPr>
      <w:del w:id="163" w:author="Carol Nichols" w:date="2017-09-13T12:53:00Z">
        <w:r w:rsidRPr="00CB1372" w:rsidDel="00CB1372">
          <w:rPr>
            <w:rFonts w:eastAsia="Microsoft YaHei"/>
            <w:rPrChange w:id="164" w:author="Carol Nichols" w:date="2017-09-13T12:53:00Z">
              <w:rPr>
                <w:rStyle w:val="Hyperlink"/>
                <w:rFonts w:eastAsia="Microsoft YaHei"/>
                <w:noProof/>
              </w:rPr>
            </w:rPrChange>
          </w:rPr>
          <w:delText>Overwriting a Value</w:delText>
        </w:r>
        <w:r w:rsidDel="00CB1372">
          <w:rPr>
            <w:noProof/>
            <w:webHidden/>
          </w:rPr>
          <w:tab/>
          <w:delText>19</w:delText>
        </w:r>
      </w:del>
    </w:p>
    <w:p w14:paraId="119DA44E" w14:textId="77777777" w:rsidR="000419F6" w:rsidDel="00CB1372" w:rsidRDefault="000419F6">
      <w:pPr>
        <w:pStyle w:val="TOC3"/>
        <w:tabs>
          <w:tab w:val="right" w:leader="dot" w:pos="9350"/>
        </w:tabs>
        <w:rPr>
          <w:del w:id="165" w:author="Carol Nichols" w:date="2017-09-13T12:53:00Z"/>
          <w:rFonts w:asciiTheme="minorHAnsi" w:eastAsiaTheme="minorEastAsia" w:hAnsiTheme="minorHAnsi" w:cstheme="minorBidi"/>
          <w:noProof/>
          <w:color w:val="auto"/>
          <w:sz w:val="22"/>
          <w:szCs w:val="22"/>
        </w:rPr>
      </w:pPr>
      <w:del w:id="166" w:author="Carol Nichols" w:date="2017-09-13T12:53:00Z">
        <w:r w:rsidRPr="00CB1372" w:rsidDel="00CB1372">
          <w:rPr>
            <w:rFonts w:eastAsia="Microsoft YaHei"/>
            <w:rPrChange w:id="167" w:author="Carol Nichols" w:date="2017-09-13T12:53:00Z">
              <w:rPr>
                <w:rStyle w:val="Hyperlink"/>
                <w:rFonts w:eastAsia="Microsoft YaHei"/>
                <w:noProof/>
              </w:rPr>
            </w:rPrChange>
          </w:rPr>
          <w:delText>Only Insert If the Key Has No Value</w:delText>
        </w:r>
        <w:r w:rsidDel="00CB1372">
          <w:rPr>
            <w:noProof/>
            <w:webHidden/>
          </w:rPr>
          <w:tab/>
          <w:delText>20</w:delText>
        </w:r>
      </w:del>
    </w:p>
    <w:p w14:paraId="67B50D9D" w14:textId="77777777" w:rsidR="000419F6" w:rsidDel="00CB1372" w:rsidRDefault="000419F6">
      <w:pPr>
        <w:pStyle w:val="TOC3"/>
        <w:tabs>
          <w:tab w:val="right" w:leader="dot" w:pos="9350"/>
        </w:tabs>
        <w:rPr>
          <w:del w:id="168" w:author="Carol Nichols" w:date="2017-09-13T12:53:00Z"/>
          <w:rFonts w:asciiTheme="minorHAnsi" w:eastAsiaTheme="minorEastAsia" w:hAnsiTheme="minorHAnsi" w:cstheme="minorBidi"/>
          <w:noProof/>
          <w:color w:val="auto"/>
          <w:sz w:val="22"/>
          <w:szCs w:val="22"/>
        </w:rPr>
      </w:pPr>
      <w:del w:id="169" w:author="Carol Nichols" w:date="2017-09-13T12:53:00Z">
        <w:r w:rsidRPr="00CB1372" w:rsidDel="00CB1372">
          <w:rPr>
            <w:rFonts w:eastAsia="Microsoft YaHei"/>
            <w:rPrChange w:id="170" w:author="Carol Nichols" w:date="2017-09-13T12:53:00Z">
              <w:rPr>
                <w:rStyle w:val="Hyperlink"/>
                <w:rFonts w:eastAsia="Microsoft YaHei"/>
                <w:noProof/>
              </w:rPr>
            </w:rPrChange>
          </w:rPr>
          <w:delText>Updating a Value Based on the Old Value</w:delText>
        </w:r>
        <w:r w:rsidDel="00CB1372">
          <w:rPr>
            <w:noProof/>
            <w:webHidden/>
          </w:rPr>
          <w:tab/>
          <w:delText>21</w:delText>
        </w:r>
      </w:del>
    </w:p>
    <w:p w14:paraId="27D8329A" w14:textId="77777777" w:rsidR="000419F6" w:rsidDel="00CB1372" w:rsidRDefault="000419F6">
      <w:pPr>
        <w:pStyle w:val="TOC2"/>
        <w:tabs>
          <w:tab w:val="right" w:leader="dot" w:pos="9350"/>
        </w:tabs>
        <w:rPr>
          <w:del w:id="171" w:author="Carol Nichols" w:date="2017-09-13T12:53:00Z"/>
          <w:rFonts w:asciiTheme="minorHAnsi" w:eastAsiaTheme="minorEastAsia" w:hAnsiTheme="minorHAnsi" w:cstheme="minorBidi"/>
          <w:noProof/>
          <w:color w:val="auto"/>
          <w:sz w:val="22"/>
          <w:szCs w:val="22"/>
        </w:rPr>
      </w:pPr>
      <w:del w:id="172" w:author="Carol Nichols" w:date="2017-09-13T12:53:00Z">
        <w:r w:rsidRPr="00CB1372" w:rsidDel="00CB1372">
          <w:rPr>
            <w:rPrChange w:id="173" w:author="Carol Nichols" w:date="2017-09-13T12:53:00Z">
              <w:rPr>
                <w:rStyle w:val="Hyperlink"/>
                <w:noProof/>
              </w:rPr>
            </w:rPrChange>
          </w:rPr>
          <w:delText>Hashing Function</w:delText>
        </w:r>
        <w:r w:rsidDel="00CB1372">
          <w:rPr>
            <w:noProof/>
            <w:webHidden/>
          </w:rPr>
          <w:tab/>
          <w:delText>21</w:delText>
        </w:r>
      </w:del>
    </w:p>
    <w:p w14:paraId="2C1A0D5F" w14:textId="77777777" w:rsidR="000419F6" w:rsidDel="00CB1372" w:rsidRDefault="000419F6">
      <w:pPr>
        <w:pStyle w:val="TOC1"/>
        <w:tabs>
          <w:tab w:val="right" w:leader="dot" w:pos="9350"/>
        </w:tabs>
        <w:rPr>
          <w:del w:id="174" w:author="Carol Nichols" w:date="2017-09-13T12:53:00Z"/>
          <w:rFonts w:asciiTheme="minorHAnsi" w:eastAsiaTheme="minorEastAsia" w:hAnsiTheme="minorHAnsi" w:cstheme="minorBidi"/>
          <w:noProof/>
          <w:color w:val="auto"/>
          <w:sz w:val="22"/>
          <w:szCs w:val="22"/>
        </w:rPr>
      </w:pPr>
      <w:del w:id="175" w:author="Carol Nichols" w:date="2017-09-13T12:53:00Z">
        <w:r w:rsidRPr="00CB1372" w:rsidDel="00CB1372">
          <w:rPr>
            <w:rFonts w:eastAsia="Microsoft YaHei"/>
            <w:rPrChange w:id="176" w:author="Carol Nichols" w:date="2017-09-13T12:53:00Z">
              <w:rPr>
                <w:rStyle w:val="Hyperlink"/>
                <w:rFonts w:eastAsia="Microsoft YaHei"/>
                <w:noProof/>
              </w:rPr>
            </w:rPrChange>
          </w:rPr>
          <w:delText>Summary</w:delText>
        </w:r>
        <w:r w:rsidDel="00CB1372">
          <w:rPr>
            <w:noProof/>
            <w:webHidden/>
          </w:rPr>
          <w:tab/>
          <w:delText>22</w:delText>
        </w:r>
      </w:del>
    </w:p>
    <w:p w14:paraId="7E7FBDAA" w14:textId="77777777" w:rsidR="009C6A56" w:rsidRDefault="00570291">
      <w:pPr>
        <w:pStyle w:val="AuthorQuery"/>
        <w:rPr>
          <w:ins w:id="177" w:author="Liz" w:date="2017-04-17T15:42:00Z"/>
          <w:rFonts w:eastAsia="Microsoft YaHei"/>
        </w:rPr>
        <w:pPrChange w:id="178" w:author="Liz" w:date="2017-04-17T15:05:00Z">
          <w:pPr>
            <w:pStyle w:val="ChapterTitle"/>
          </w:pPr>
        </w:pPrChange>
      </w:pPr>
      <w:ins w:id="179" w:author="Liz" w:date="2017-04-17T15:43:00Z">
        <w:r>
          <w:rPr>
            <w:rFonts w:eastAsia="Microsoft YaHei"/>
          </w:rPr>
          <w:fldChar w:fldCharType="end"/>
        </w:r>
      </w:ins>
    </w:p>
    <w:p w14:paraId="059C1FE4" w14:textId="77777777" w:rsidR="009C6A56" w:rsidRPr="00416461" w:rsidRDefault="001654C8">
      <w:pPr>
        <w:pStyle w:val="AuthorQuery"/>
        <w:rPr>
          <w:ins w:id="180" w:author="Liz" w:date="2017-04-17T15:36:00Z"/>
          <w:rFonts w:eastAsia="Microsoft YaHei"/>
          <w:vertAlign w:val="subscript"/>
          <w:rPrChange w:id="181" w:author="Carol Nichols" w:date="2017-09-12T16:25:00Z">
            <w:rPr>
              <w:ins w:id="182" w:author="Liz" w:date="2017-04-17T15:36:00Z"/>
              <w:rFonts w:eastAsia="Microsoft YaHei"/>
            </w:rPr>
          </w:rPrChange>
        </w:rPr>
        <w:pPrChange w:id="183" w:author="Liz" w:date="2017-04-17T15:05:00Z">
          <w:pPr>
            <w:pStyle w:val="ChapterTitle"/>
          </w:pPr>
        </w:pPrChange>
      </w:pPr>
      <w:commentRangeStart w:id="184"/>
      <w:ins w:id="185" w:author="Liz" w:date="2017-04-17T15:05:00Z">
        <w:r>
          <w:rPr>
            <w:rFonts w:eastAsia="Microsoft YaHei"/>
          </w:rPr>
          <w:t>C</w:t>
        </w:r>
      </w:ins>
      <w:ins w:id="186" w:author="Liz" w:date="2017-04-17T15:06:00Z">
        <w:r>
          <w:rPr>
            <w:rFonts w:eastAsia="Microsoft YaHei"/>
          </w:rPr>
          <w:t>E</w:t>
        </w:r>
      </w:ins>
      <w:ins w:id="187" w:author="Liz" w:date="2017-04-17T15:05:00Z">
        <w:r>
          <w:rPr>
            <w:rFonts w:eastAsia="Microsoft YaHei"/>
          </w:rPr>
          <w:t xml:space="preserve">: In many cases we are using the term </w:t>
        </w:r>
      </w:ins>
      <w:ins w:id="188" w:author="Liz" w:date="2017-04-17T15:06:00Z">
        <w:r>
          <w:rPr>
            <w:rFonts w:eastAsia="Microsoft YaHei"/>
          </w:rPr>
          <w:t>“parameter” rather than “argument”--- if you see “argument” used can you please flag it for the author to confirm whether it’s correct</w:t>
        </w:r>
      </w:ins>
      <w:commentRangeEnd w:id="184"/>
      <w:r w:rsidR="00A03667">
        <w:rPr>
          <w:rStyle w:val="CommentReference"/>
          <w:color w:val="00000A"/>
        </w:rPr>
        <w:commentReference w:id="184"/>
      </w:r>
    </w:p>
    <w:p w14:paraId="51802E7E" w14:textId="77777777" w:rsidR="009C6A56" w:rsidRDefault="002D4392">
      <w:pPr>
        <w:pStyle w:val="ChapterStart"/>
        <w:rPr>
          <w:ins w:id="189" w:author="janelle" w:date="2017-05-23T17:41:00Z"/>
          <w:rFonts w:eastAsia="Microsoft YaHei"/>
        </w:rPr>
        <w:pPrChange w:id="190" w:author="janelle" w:date="2017-05-23T17:42:00Z">
          <w:pPr>
            <w:pStyle w:val="ChapterTitle"/>
          </w:pPr>
        </w:pPrChange>
      </w:pPr>
      <w:ins w:id="191" w:author="janelle" w:date="2017-05-23T17:41:00Z">
        <w:r>
          <w:rPr>
            <w:rFonts w:eastAsia="Microsoft YaHei"/>
          </w:rPr>
          <w:t>8</w:t>
        </w:r>
      </w:ins>
    </w:p>
    <w:p w14:paraId="3D84683F" w14:textId="77777777" w:rsidR="00CA1E04" w:rsidRDefault="00BD75E3">
      <w:pPr>
        <w:pStyle w:val="ChapterTitle"/>
      </w:pPr>
      <w:r>
        <w:rPr>
          <w:rFonts w:eastAsia="Microsoft YaHei"/>
        </w:rPr>
        <w:t>Common Collections</w:t>
      </w:r>
    </w:p>
    <w:p w14:paraId="1BA015E0" w14:textId="77777777" w:rsidR="009C6A56" w:rsidRDefault="00BD75E3">
      <w:pPr>
        <w:pStyle w:val="1stPara"/>
        <w:rPr>
          <w:rFonts w:eastAsia="Microsoft YaHei"/>
        </w:rPr>
        <w:pPrChange w:id="192" w:author="AnneMarieW" w:date="2017-05-26T13:38:00Z">
          <w:pPr>
            <w:pStyle w:val="BodyFirst"/>
          </w:pPr>
        </w:pPrChange>
      </w:pPr>
      <w:r>
        <w:rPr>
          <w:rFonts w:eastAsia="Microsoft YaHei"/>
        </w:rPr>
        <w:t xml:space="preserve">Rust’s standard library includes a number of </w:t>
      </w:r>
      <w:del w:id="193" w:author="AnneMarieW" w:date="2017-05-25T10:16:00Z">
        <w:r w:rsidDel="00B435B7">
          <w:rPr>
            <w:rFonts w:eastAsia="Microsoft YaHei"/>
          </w:rPr>
          <w:delText>reall</w:delText>
        </w:r>
      </w:del>
      <w:ins w:id="194" w:author="AnneMarieW" w:date="2017-05-25T10:16:00Z">
        <w:r w:rsidR="00B435B7">
          <w:rPr>
            <w:rFonts w:eastAsia="Microsoft YaHei"/>
          </w:rPr>
          <w:t>ver</w:t>
        </w:r>
      </w:ins>
      <w:r>
        <w:rPr>
          <w:rFonts w:eastAsia="Microsoft YaHei"/>
        </w:rPr>
        <w:t xml:space="preserve">y useful data structures called </w:t>
      </w:r>
      <w:r>
        <w:rPr>
          <w:rStyle w:val="EmphasisItalic"/>
          <w:rFonts w:eastAsia="Microsoft YaHei"/>
        </w:rPr>
        <w:t>collections</w:t>
      </w:r>
      <w:r>
        <w:rPr>
          <w:rFonts w:eastAsia="Microsoft YaHei"/>
        </w:rPr>
        <w:t xml:space="preserve">. Most other data types represent one specific value, but collections can contain multiple values. Unlike </w:t>
      </w:r>
      <w:r>
        <w:rPr>
          <w:rFonts w:eastAsia="Microsoft YaHei"/>
        </w:rPr>
        <w:lastRenderedPageBreak/>
        <w:t xml:space="preserve">the built-in array and tuple types, the data these collections point to is stored on the heap, which means the amount of data does not need to be known at compile time and can grow or shrink as the program runs. Each kind of collection has different capabilities and costs, and choosing an appropriate one for </w:t>
      </w:r>
      <w:ins w:id="195" w:author="AnneMarieW" w:date="2017-05-25T10:18:00Z">
        <w:r w:rsidR="00B435B7">
          <w:rPr>
            <w:rFonts w:eastAsia="Microsoft YaHei"/>
          </w:rPr>
          <w:t xml:space="preserve">your current </w:t>
        </w:r>
      </w:ins>
      <w:del w:id="196" w:author="AnneMarieW" w:date="2017-05-25T10:18:00Z">
        <w:r w:rsidDel="00B435B7">
          <w:rPr>
            <w:rFonts w:eastAsia="Microsoft YaHei"/>
          </w:rPr>
          <w:delText xml:space="preserve">the </w:delText>
        </w:r>
      </w:del>
      <w:r>
        <w:rPr>
          <w:rFonts w:eastAsia="Microsoft YaHei"/>
        </w:rPr>
        <w:t xml:space="preserve">situation </w:t>
      </w:r>
      <w:del w:id="197" w:author="AnneMarieW" w:date="2017-05-25T10:18:00Z">
        <w:r w:rsidDel="00B435B7">
          <w:rPr>
            <w:rFonts w:eastAsia="Microsoft YaHei"/>
          </w:rPr>
          <w:delText xml:space="preserve">you’re in </w:delText>
        </w:r>
      </w:del>
      <w:r>
        <w:rPr>
          <w:rFonts w:eastAsia="Microsoft YaHei"/>
        </w:rPr>
        <w:t xml:space="preserve">is a skill you’ll develop over time. In this chapter, we’ll </w:t>
      </w:r>
      <w:del w:id="198" w:author="AnneMarieW" w:date="2017-05-25T10:18:00Z">
        <w:r w:rsidDel="00B435B7">
          <w:rPr>
            <w:rFonts w:eastAsia="Microsoft YaHei"/>
          </w:rPr>
          <w:delText>go over</w:delText>
        </w:r>
      </w:del>
      <w:ins w:id="199" w:author="AnneMarieW" w:date="2017-05-25T10:18:00Z">
        <w:r w:rsidR="00B435B7">
          <w:rPr>
            <w:rFonts w:eastAsia="Microsoft YaHei"/>
          </w:rPr>
          <w:t>discuss</w:t>
        </w:r>
      </w:ins>
      <w:r>
        <w:rPr>
          <w:rFonts w:eastAsia="Microsoft YaHei"/>
        </w:rPr>
        <w:t xml:space="preserve"> three collections </w:t>
      </w:r>
      <w:del w:id="200" w:author="AnneMarieW" w:date="2017-05-25T10:18:00Z">
        <w:r w:rsidDel="00B435B7">
          <w:rPr>
            <w:rFonts w:eastAsia="Microsoft YaHei"/>
          </w:rPr>
          <w:delText>which</w:delText>
        </w:r>
      </w:del>
      <w:ins w:id="201" w:author="AnneMarieW" w:date="2017-05-25T10:18:00Z">
        <w:r w:rsidR="00B435B7">
          <w:rPr>
            <w:rFonts w:eastAsia="Microsoft YaHei"/>
          </w:rPr>
          <w:t>that</w:t>
        </w:r>
      </w:ins>
      <w:r>
        <w:rPr>
          <w:rFonts w:eastAsia="Microsoft YaHei"/>
        </w:rPr>
        <w:t xml:space="preserve"> are used very often in Rust programs:</w:t>
      </w:r>
    </w:p>
    <w:p w14:paraId="6773F5CF" w14:textId="77777777" w:rsidR="00CA1E04" w:rsidRDefault="00BD75E3">
      <w:pPr>
        <w:pStyle w:val="BulletA"/>
        <w:rPr>
          <w:rFonts w:eastAsia="Microsoft YaHei"/>
        </w:rPr>
      </w:pPr>
      <w:r>
        <w:rPr>
          <w:rFonts w:eastAsia="Microsoft YaHei"/>
        </w:rPr>
        <w:t xml:space="preserve">A </w:t>
      </w:r>
      <w:r>
        <w:rPr>
          <w:rStyle w:val="EmphasisItalic"/>
          <w:rFonts w:eastAsia="Microsoft YaHei"/>
        </w:rPr>
        <w:t>vector</w:t>
      </w:r>
      <w:r>
        <w:rPr>
          <w:rFonts w:eastAsia="Microsoft YaHei"/>
        </w:rPr>
        <w:t xml:space="preserve"> allows us to store a variable number of values next to each other.</w:t>
      </w:r>
      <w:del w:id="202" w:author="janelle" w:date="2017-05-23T17:42:00Z">
        <w:r w:rsidR="000419F6" w:rsidDel="002D4392">
          <w:rPr>
            <w:rFonts w:eastAsia="Microsoft YaHei"/>
          </w:rPr>
          <w:delText>+</w:delText>
        </w:r>
      </w:del>
    </w:p>
    <w:p w14:paraId="66A9F252" w14:textId="77777777" w:rsidR="00CA1E04" w:rsidRDefault="00BD75E3">
      <w:pPr>
        <w:pStyle w:val="BulletB"/>
        <w:rPr>
          <w:rFonts w:eastAsia="Microsoft YaHei"/>
        </w:rPr>
      </w:pPr>
      <w:r>
        <w:rPr>
          <w:rFonts w:eastAsia="Microsoft YaHei"/>
        </w:rPr>
        <w:t xml:space="preserve">A </w:t>
      </w:r>
      <w:r>
        <w:rPr>
          <w:rStyle w:val="EmphasisItalic"/>
          <w:rFonts w:eastAsia="Microsoft YaHei"/>
        </w:rPr>
        <w:t>string</w:t>
      </w:r>
      <w:r>
        <w:rPr>
          <w:rFonts w:eastAsia="Microsoft YaHei"/>
        </w:rPr>
        <w:t xml:space="preserve"> is a collection of characters. We’ve </w:t>
      </w:r>
      <w:del w:id="203" w:author="AnneMarieW" w:date="2017-05-25T10:19:00Z">
        <w:r w:rsidDel="00B435B7">
          <w:rPr>
            <w:rFonts w:eastAsia="Microsoft YaHei"/>
          </w:rPr>
          <w:delText>seen</w:delText>
        </w:r>
      </w:del>
      <w:ins w:id="204" w:author="AnneMarieW" w:date="2017-05-25T10:19:00Z">
        <w:r w:rsidR="00B435B7">
          <w:rPr>
            <w:rFonts w:eastAsia="Microsoft YaHei"/>
          </w:rPr>
          <w:t>discussed</w:t>
        </w:r>
      </w:ins>
      <w:r>
        <w:rPr>
          <w:rFonts w:eastAsia="Microsoft YaHei"/>
        </w:rPr>
        <w:t xml:space="preserve"> the </w:t>
      </w:r>
      <w:r>
        <w:rPr>
          <w:rStyle w:val="Literal"/>
        </w:rPr>
        <w:t>String</w:t>
      </w:r>
      <w:r>
        <w:rPr>
          <w:rFonts w:eastAsia="Microsoft YaHei"/>
        </w:rPr>
        <w:t xml:space="preserve"> type </w:t>
      </w:r>
      <w:del w:id="205" w:author="AnneMarieW" w:date="2017-05-25T10:19:00Z">
        <w:r w:rsidDel="00B435B7">
          <w:rPr>
            <w:rFonts w:eastAsia="Microsoft YaHei"/>
          </w:rPr>
          <w:delText>before</w:delText>
        </w:r>
      </w:del>
      <w:ins w:id="206" w:author="AnneMarieW" w:date="2017-05-25T10:19:00Z">
        <w:r w:rsidR="00B435B7">
          <w:rPr>
            <w:rFonts w:eastAsia="Microsoft YaHei"/>
          </w:rPr>
          <w:t>previously</w:t>
        </w:r>
      </w:ins>
      <w:r>
        <w:rPr>
          <w:rFonts w:eastAsia="Microsoft YaHei"/>
        </w:rPr>
        <w:t xml:space="preserve">, but </w:t>
      </w:r>
      <w:ins w:id="207" w:author="AnneMarieW" w:date="2017-05-25T10:20:00Z">
        <w:r w:rsidR="00B435B7">
          <w:rPr>
            <w:rFonts w:eastAsia="Microsoft YaHei"/>
          </w:rPr>
          <w:t xml:space="preserve">in this chapter </w:t>
        </w:r>
      </w:ins>
      <w:r>
        <w:rPr>
          <w:rFonts w:eastAsia="Microsoft YaHei"/>
        </w:rPr>
        <w:t>we’ll talk about it in depth</w:t>
      </w:r>
      <w:del w:id="208" w:author="AnneMarieW" w:date="2017-05-25T10:20:00Z">
        <w:r w:rsidDel="00B435B7">
          <w:rPr>
            <w:rFonts w:eastAsia="Microsoft YaHei"/>
          </w:rPr>
          <w:delText xml:space="preserve"> now</w:delText>
        </w:r>
      </w:del>
      <w:r>
        <w:rPr>
          <w:rFonts w:eastAsia="Microsoft YaHei"/>
        </w:rPr>
        <w:t>.</w:t>
      </w:r>
    </w:p>
    <w:p w14:paraId="20C211C0" w14:textId="77777777" w:rsidR="00CA1E04" w:rsidRDefault="00BD75E3">
      <w:pPr>
        <w:pStyle w:val="BulletC"/>
      </w:pPr>
      <w:r>
        <w:rPr>
          <w:rFonts w:eastAsia="Microsoft YaHei"/>
        </w:rPr>
        <w:t xml:space="preserve">A </w:t>
      </w:r>
      <w:r>
        <w:rPr>
          <w:rStyle w:val="EmphasisItalic"/>
          <w:rFonts w:eastAsia="Microsoft YaHei"/>
        </w:rPr>
        <w:t>hash map</w:t>
      </w:r>
      <w:r>
        <w:rPr>
          <w:rFonts w:eastAsia="Microsoft YaHei"/>
        </w:rPr>
        <w:t xml:space="preserve"> allows us to associate a value with a particular key. It</w:t>
      </w:r>
      <w:ins w:id="209" w:author="janelle" w:date="2017-05-23T17:42:00Z">
        <w:r w:rsidR="002D4392">
          <w:rPr>
            <w:rFonts w:eastAsia="Microsoft YaHei"/>
          </w:rPr>
          <w:t>’</w:t>
        </w:r>
      </w:ins>
      <w:del w:id="210" w:author="janelle" w:date="2017-05-23T17:42:00Z">
        <w:r w:rsidDel="002D4392">
          <w:rPr>
            <w:rFonts w:eastAsia="Microsoft YaHei"/>
          </w:rPr>
          <w:delText>'</w:delText>
        </w:r>
      </w:del>
      <w:r>
        <w:rPr>
          <w:rFonts w:eastAsia="Microsoft YaHei"/>
        </w:rPr>
        <w:t xml:space="preserve">s a particular implementation of the more general data structure called a </w:t>
      </w:r>
      <w:r w:rsidRPr="001654C8">
        <w:rPr>
          <w:rStyle w:val="EmphasisItalic"/>
          <w:rFonts w:eastAsia="Microsoft YaHei"/>
        </w:rPr>
        <w:t>map</w:t>
      </w:r>
      <w:r>
        <w:rPr>
          <w:rFonts w:eastAsia="Microsoft YaHei"/>
        </w:rPr>
        <w:t>.</w:t>
      </w:r>
    </w:p>
    <w:p w14:paraId="502FC40C" w14:textId="77777777" w:rsidR="00CA1E04" w:rsidRDefault="00BD75E3">
      <w:pPr>
        <w:pStyle w:val="Body"/>
      </w:pPr>
      <w:r>
        <w:rPr>
          <w:rFonts w:eastAsia="Microsoft YaHei"/>
        </w:rPr>
        <w:t xml:space="preserve">To learn about the other kinds of collections provided by the standard library, see the documentation at </w:t>
      </w:r>
      <w:r>
        <w:rPr>
          <w:rStyle w:val="EmphasisItalic"/>
          <w:rFonts w:eastAsia="Microsoft YaHei"/>
        </w:rPr>
        <w:t>https://doc.rust-lang.org/stable/std/collections</w:t>
      </w:r>
      <w:ins w:id="211" w:author="janelle" w:date="2017-05-23T17:43:00Z">
        <w:r w:rsidR="002D4392">
          <w:rPr>
            <w:rStyle w:val="EmphasisItalic"/>
            <w:rFonts w:eastAsia="Microsoft YaHei"/>
          </w:rPr>
          <w:t>/</w:t>
        </w:r>
      </w:ins>
      <w:r>
        <w:rPr>
          <w:rFonts w:eastAsia="Microsoft YaHei"/>
        </w:rPr>
        <w:t xml:space="preserve">. </w:t>
      </w:r>
    </w:p>
    <w:p w14:paraId="5380DD45" w14:textId="77777777" w:rsidR="00CA1E04" w:rsidRDefault="00BD75E3">
      <w:pPr>
        <w:pStyle w:val="Body"/>
      </w:pPr>
      <w:r>
        <w:rPr>
          <w:rFonts w:eastAsia="Microsoft YaHei"/>
        </w:rPr>
        <w:t>We’</w:t>
      </w:r>
      <w:del w:id="212" w:author="AnneMarieW" w:date="2017-05-25T10:21:00Z">
        <w:r w:rsidDel="00B435B7">
          <w:rPr>
            <w:rFonts w:eastAsia="Microsoft YaHei"/>
          </w:rPr>
          <w:delText>re going to</w:delText>
        </w:r>
      </w:del>
      <w:ins w:id="213" w:author="AnneMarieW" w:date="2017-05-25T10:21:00Z">
        <w:r w:rsidR="00B435B7">
          <w:rPr>
            <w:rFonts w:eastAsia="Microsoft YaHei"/>
          </w:rPr>
          <w:t>ll</w:t>
        </w:r>
      </w:ins>
      <w:r>
        <w:rPr>
          <w:rFonts w:eastAsia="Microsoft YaHei"/>
        </w:rPr>
        <w:t xml:space="preserve"> discuss how to create and update vectors, strings, and hash maps, as well as what makes each special.</w:t>
      </w:r>
    </w:p>
    <w:p w14:paraId="11B582E6" w14:textId="77777777" w:rsidR="00CA1E04" w:rsidRPr="002D4392" w:rsidRDefault="00BD75E3" w:rsidP="002D4392">
      <w:pPr>
        <w:pStyle w:val="HeadA"/>
        <w:rPr>
          <w:szCs w:val="36"/>
          <w:rPrChange w:id="214" w:author="janelle" w:date="2017-05-23T17:44:00Z">
            <w:rPr>
              <w:sz w:val="36"/>
              <w:szCs w:val="36"/>
            </w:rPr>
          </w:rPrChange>
        </w:rPr>
      </w:pPr>
      <w:bookmarkStart w:id="215" w:name="vectors"/>
      <w:bookmarkStart w:id="216" w:name="_Toc493070547"/>
      <w:bookmarkEnd w:id="215"/>
      <w:r w:rsidRPr="002D4392">
        <w:t>Vectors</w:t>
      </w:r>
      <w:bookmarkEnd w:id="216"/>
    </w:p>
    <w:p w14:paraId="7B6B7B6E" w14:textId="1A7C2530" w:rsidR="00CA1E04" w:rsidRDefault="00BD75E3">
      <w:pPr>
        <w:pStyle w:val="BodyFirst"/>
        <w:rPr>
          <w:rFonts w:eastAsia="Microsoft YaHei"/>
        </w:rPr>
      </w:pPr>
      <w:r>
        <w:rPr>
          <w:rFonts w:eastAsia="Microsoft YaHei"/>
        </w:rPr>
        <w:t xml:space="preserve">The first </w:t>
      </w:r>
      <w:ins w:id="217" w:author="Carol Nichols" w:date="2017-09-12T16:25:00Z">
        <w:r w:rsidR="00416461">
          <w:rPr>
            <w:rFonts w:eastAsia="Microsoft YaHei"/>
          </w:rPr>
          <w:t xml:space="preserve">collection </w:t>
        </w:r>
      </w:ins>
      <w:commentRangeStart w:id="218"/>
      <w:commentRangeStart w:id="219"/>
      <w:r>
        <w:rPr>
          <w:rFonts w:eastAsia="Microsoft YaHei"/>
        </w:rPr>
        <w:t>type</w:t>
      </w:r>
      <w:commentRangeEnd w:id="218"/>
      <w:r w:rsidR="00F93E5B">
        <w:rPr>
          <w:rStyle w:val="CommentReference"/>
        </w:rPr>
        <w:commentReference w:id="218"/>
      </w:r>
      <w:commentRangeEnd w:id="219"/>
      <w:r w:rsidR="006250F1">
        <w:rPr>
          <w:rStyle w:val="CommentReference"/>
        </w:rPr>
        <w:commentReference w:id="219"/>
      </w:r>
      <w:r>
        <w:rPr>
          <w:rFonts w:eastAsia="Microsoft YaHei"/>
        </w:rPr>
        <w:t xml:space="preserve"> we’ll look at is </w:t>
      </w:r>
      <w:r>
        <w:rPr>
          <w:rStyle w:val="Literal"/>
        </w:rPr>
        <w:t>Vec&lt;T&gt;</w:t>
      </w:r>
      <w:r>
        <w:rPr>
          <w:rFonts w:eastAsia="Microsoft YaHei"/>
        </w:rPr>
        <w:t xml:space="preserve">, also known as a </w:t>
      </w:r>
      <w:r>
        <w:rPr>
          <w:rStyle w:val="EmphasisItalic"/>
          <w:rFonts w:eastAsia="Microsoft YaHei"/>
        </w:rPr>
        <w:t>vector</w:t>
      </w:r>
      <w:r>
        <w:rPr>
          <w:rFonts w:eastAsia="Microsoft YaHei"/>
        </w:rPr>
        <w:t xml:space="preserve">. Vectors allow us to store more than one value in a single data structure that puts all the values next to each other in memory. Vectors can only store values of the same type. They are useful in situations </w:t>
      </w:r>
      <w:del w:id="220" w:author="AnneMarieW" w:date="2017-05-25T10:21:00Z">
        <w:r w:rsidDel="00C9492F">
          <w:rPr>
            <w:rFonts w:eastAsia="Microsoft YaHei"/>
          </w:rPr>
          <w:delText>where</w:delText>
        </w:r>
      </w:del>
      <w:ins w:id="221" w:author="AnneMarieW" w:date="2017-05-25T10:21:00Z">
        <w:r w:rsidR="00C9492F">
          <w:rPr>
            <w:rFonts w:eastAsia="Microsoft YaHei"/>
          </w:rPr>
          <w:t>in which</w:t>
        </w:r>
      </w:ins>
      <w:r>
        <w:rPr>
          <w:rFonts w:eastAsia="Microsoft YaHei"/>
        </w:rPr>
        <w:t xml:space="preserve"> you have a list of items, such as the lines of text in a file or the prices of items in a shopping cart.</w:t>
      </w:r>
    </w:p>
    <w:p w14:paraId="656B2EE8" w14:textId="77777777" w:rsidR="00CA1E04" w:rsidRDefault="00BD75E3">
      <w:pPr>
        <w:pStyle w:val="HeadB"/>
      </w:pPr>
      <w:bookmarkStart w:id="222" w:name="creating-a-new-vector"/>
      <w:bookmarkStart w:id="223" w:name="_Toc493070548"/>
      <w:bookmarkEnd w:id="222"/>
      <w:r>
        <w:t xml:space="preserve">Creating a New </w:t>
      </w:r>
      <w:commentRangeStart w:id="224"/>
      <w:commentRangeStart w:id="225"/>
      <w:r>
        <w:t>Vector</w:t>
      </w:r>
      <w:commentRangeEnd w:id="224"/>
      <w:r w:rsidR="00BC4927">
        <w:rPr>
          <w:rStyle w:val="CommentReference"/>
          <w:rFonts w:ascii="Times New Roman" w:eastAsia="Times New Roman" w:hAnsi="Times New Roman"/>
          <w:b w:val="0"/>
          <w:i w:val="0"/>
        </w:rPr>
        <w:commentReference w:id="224"/>
      </w:r>
      <w:commentRangeEnd w:id="225"/>
      <w:r w:rsidR="006250F1">
        <w:rPr>
          <w:rStyle w:val="CommentReference"/>
          <w:rFonts w:ascii="Times New Roman" w:eastAsia="Times New Roman" w:hAnsi="Times New Roman"/>
          <w:b w:val="0"/>
          <w:i w:val="0"/>
        </w:rPr>
        <w:commentReference w:id="225"/>
      </w:r>
      <w:bookmarkEnd w:id="223"/>
    </w:p>
    <w:p w14:paraId="5BF37589" w14:textId="7C1F5741" w:rsidR="00CA1E04" w:rsidRDefault="00BD75E3">
      <w:pPr>
        <w:pStyle w:val="BodyFirst"/>
        <w:rPr>
          <w:rFonts w:eastAsia="Microsoft YaHei"/>
        </w:rPr>
      </w:pPr>
      <w:r>
        <w:rPr>
          <w:rFonts w:eastAsia="Microsoft YaHei"/>
        </w:rPr>
        <w:t xml:space="preserve">To create a new, empty vector, we can call the </w:t>
      </w:r>
      <w:r>
        <w:rPr>
          <w:rStyle w:val="Literal"/>
        </w:rPr>
        <w:t>Vec::new</w:t>
      </w:r>
      <w:r>
        <w:rPr>
          <w:rFonts w:eastAsia="Microsoft YaHei"/>
        </w:rPr>
        <w:t xml:space="preserve"> function</w:t>
      </w:r>
      <w:ins w:id="226" w:author="Carol Nichols" w:date="2017-09-12T16:26:00Z">
        <w:r w:rsidR="00DB7FF7">
          <w:rPr>
            <w:rFonts w:eastAsia="Microsoft YaHei"/>
          </w:rPr>
          <w:t xml:space="preserve"> as shown in Listing 8-1</w:t>
        </w:r>
      </w:ins>
      <w:r>
        <w:rPr>
          <w:rFonts w:eastAsia="Microsoft YaHei"/>
        </w:rPr>
        <w:t>:</w:t>
      </w:r>
    </w:p>
    <w:p w14:paraId="25F10142" w14:textId="77777777" w:rsidR="00CA1E04" w:rsidRDefault="00BD75E3">
      <w:pPr>
        <w:pStyle w:val="CodeSingle"/>
        <w:rPr>
          <w:ins w:id="227" w:author="Carol Nichols" w:date="2017-09-12T16:27:00Z"/>
          <w:color w:val="000000"/>
        </w:rPr>
      </w:pPr>
      <w:r w:rsidRPr="00BD75E3">
        <w:rPr>
          <w:color w:val="000000"/>
        </w:rPr>
        <w:t>let v: Vec&lt;i32&gt; = Vec::new();</w:t>
      </w:r>
    </w:p>
    <w:p w14:paraId="2D6F5BBD" w14:textId="53AE4A19" w:rsidR="006250F1" w:rsidRPr="00B30983" w:rsidRDefault="006250F1">
      <w:pPr>
        <w:pStyle w:val="Listing"/>
        <w:pPrChange w:id="228" w:author="Carol Nichols" w:date="2017-09-12T16:29:00Z">
          <w:pPr>
            <w:pStyle w:val="CodeSingle"/>
          </w:pPr>
        </w:pPrChange>
      </w:pPr>
      <w:ins w:id="229" w:author="Carol Nichols" w:date="2017-09-12T16:27:00Z">
        <w:r>
          <w:t>Listing 8-1: Creating a new</w:t>
        </w:r>
      </w:ins>
      <w:ins w:id="230" w:author="Carol Nichols" w:date="2017-09-12T16:31:00Z">
        <w:r>
          <w:t>, empty</w:t>
        </w:r>
      </w:ins>
      <w:ins w:id="231" w:author="Carol Nichols" w:date="2017-09-12T16:27:00Z">
        <w:r>
          <w:t xml:space="preserve"> vector to hold values of type </w:t>
        </w:r>
        <w:r w:rsidRPr="006250F1">
          <w:rPr>
            <w:rStyle w:val="Literal"/>
            <w:rPrChange w:id="232" w:author="Carol Nichols" w:date="2017-09-12T16:29:00Z">
              <w:rPr>
                <w:bCs/>
                <w:i/>
              </w:rPr>
            </w:rPrChange>
          </w:rPr>
          <w:t>i32</w:t>
        </w:r>
      </w:ins>
    </w:p>
    <w:p w14:paraId="29C9F773" w14:textId="52FB1E77" w:rsidR="00167A99" w:rsidRDefault="00BD75E3" w:rsidP="001200FE">
      <w:pPr>
        <w:pStyle w:val="Body"/>
        <w:rPr>
          <w:ins w:id="233" w:author="janelle" w:date="2017-09-11T12:16:00Z"/>
          <w:rFonts w:eastAsia="Microsoft YaHei"/>
        </w:rPr>
      </w:pPr>
      <w:r>
        <w:rPr>
          <w:rFonts w:eastAsia="Microsoft YaHei"/>
        </w:rPr>
        <w:t xml:space="preserve">Note that we added a type annotation here. </w:t>
      </w:r>
      <w:del w:id="234" w:author="AnneMarieW" w:date="2017-05-25T10:22:00Z">
        <w:r w:rsidDel="00C9492F">
          <w:rPr>
            <w:rFonts w:eastAsia="Microsoft YaHei"/>
          </w:rPr>
          <w:delText>Sinc</w:delText>
        </w:r>
      </w:del>
      <w:ins w:id="235" w:author="AnneMarieW" w:date="2017-05-25T10:22:00Z">
        <w:r w:rsidR="00C9492F">
          <w:rPr>
            <w:rFonts w:eastAsia="Microsoft YaHei"/>
          </w:rPr>
          <w:t>Becaus</w:t>
        </w:r>
      </w:ins>
      <w:r>
        <w:rPr>
          <w:rFonts w:eastAsia="Microsoft YaHei"/>
        </w:rPr>
        <w:t xml:space="preserve">e we aren’t inserting any values into this vector, Rust doesn’t know what kind of elements we intend to store. This is an important point. </w:t>
      </w:r>
      <w:del w:id="236" w:author="Carol Nichols" w:date="2017-09-12T16:27:00Z">
        <w:r w:rsidDel="006250F1">
          <w:rPr>
            <w:rFonts w:eastAsia="Microsoft YaHei"/>
          </w:rPr>
          <w:delText xml:space="preserve">Vectors are homogeneous: </w:delText>
        </w:r>
        <w:commentRangeStart w:id="237"/>
        <w:r w:rsidDel="006250F1">
          <w:rPr>
            <w:rFonts w:eastAsia="Microsoft YaHei"/>
          </w:rPr>
          <w:delText>they may store many values, but those values must all be the same type.</w:delText>
        </w:r>
        <w:commentRangeEnd w:id="237"/>
        <w:r w:rsidR="00C9492F" w:rsidDel="006250F1">
          <w:rPr>
            <w:rStyle w:val="CommentReference"/>
          </w:rPr>
          <w:commentReference w:id="237"/>
        </w:r>
        <w:r w:rsidDel="006250F1">
          <w:rPr>
            <w:rFonts w:eastAsia="Microsoft YaHei"/>
          </w:rPr>
          <w:delText xml:space="preserve"> </w:delText>
        </w:r>
      </w:del>
      <w:r>
        <w:rPr>
          <w:rFonts w:eastAsia="Microsoft YaHei"/>
        </w:rPr>
        <w:t>Vectors are implemented using generics</w:t>
      </w:r>
      <w:del w:id="238" w:author="AnneMarieW" w:date="2017-05-25T10:25:00Z">
        <w:r w:rsidDel="00F06154">
          <w:rPr>
            <w:rFonts w:eastAsia="Microsoft YaHei"/>
          </w:rPr>
          <w:delText>,</w:delText>
        </w:r>
      </w:del>
      <w:ins w:id="239" w:author="AnneMarieW" w:date="2017-05-25T10:25:00Z">
        <w:r w:rsidR="00F06154">
          <w:rPr>
            <w:rFonts w:eastAsia="Microsoft YaHei"/>
          </w:rPr>
          <w:t>;</w:t>
        </w:r>
      </w:ins>
      <w:del w:id="240" w:author="AnneMarieW" w:date="2017-05-25T10:25:00Z">
        <w:r w:rsidDel="00F06154">
          <w:rPr>
            <w:rFonts w:eastAsia="Microsoft YaHei"/>
          </w:rPr>
          <w:delText xml:space="preserve"> </w:delText>
        </w:r>
      </w:del>
      <w:del w:id="241" w:author="janelle" w:date="2017-05-23T17:50:00Z">
        <w:r w:rsidDel="00167A99">
          <w:rPr>
            <w:rFonts w:eastAsia="Microsoft YaHei"/>
          </w:rPr>
          <w:delText>which</w:delText>
        </w:r>
      </w:del>
      <w:ins w:id="242" w:author="janelle" w:date="2017-05-23T17:50:00Z">
        <w:del w:id="243" w:author="AnneMarieW" w:date="2017-05-25T10:25:00Z">
          <w:r w:rsidR="00167A99" w:rsidDel="00F06154">
            <w:rPr>
              <w:rFonts w:eastAsia="Microsoft YaHei"/>
            </w:rPr>
            <w:delText>and</w:delText>
          </w:r>
        </w:del>
        <w:r w:rsidR="00167A99">
          <w:rPr>
            <w:rFonts w:eastAsia="Microsoft YaHei"/>
          </w:rPr>
          <w:t xml:space="preserve"> we’l</w:t>
        </w:r>
      </w:ins>
      <w:ins w:id="244" w:author="janelle" w:date="2017-05-23T17:51:00Z">
        <w:r w:rsidR="00167A99">
          <w:rPr>
            <w:rFonts w:eastAsia="Microsoft YaHei"/>
          </w:rPr>
          <w:t>l cover how to use</w:t>
        </w:r>
        <w:commentRangeStart w:id="245"/>
        <w:commentRangeStart w:id="246"/>
        <w:r w:rsidR="00167A99">
          <w:rPr>
            <w:rFonts w:eastAsia="Microsoft YaHei"/>
          </w:rPr>
          <w:t xml:space="preserve"> </w:t>
        </w:r>
        <w:del w:id="247" w:author="Carol Nichols" w:date="2017-09-12T16:27:00Z">
          <w:r w:rsidR="00167A99" w:rsidDel="006250F1">
            <w:rPr>
              <w:rFonts w:eastAsia="Microsoft YaHei"/>
            </w:rPr>
            <w:delText>these</w:delText>
          </w:r>
        </w:del>
      </w:ins>
      <w:commentRangeEnd w:id="245"/>
      <w:del w:id="248" w:author="Carol Nichols" w:date="2017-09-12T16:27:00Z">
        <w:r w:rsidR="00F93E5B" w:rsidDel="006250F1">
          <w:rPr>
            <w:rStyle w:val="CommentReference"/>
          </w:rPr>
          <w:commentReference w:id="245"/>
        </w:r>
      </w:del>
      <w:commentRangeEnd w:id="246"/>
      <w:r w:rsidR="006250F1">
        <w:rPr>
          <w:rStyle w:val="CommentReference"/>
        </w:rPr>
        <w:commentReference w:id="246"/>
      </w:r>
      <w:ins w:id="249" w:author="Carol Nichols" w:date="2017-09-12T16:27:00Z">
        <w:r w:rsidR="006250F1">
          <w:rPr>
            <w:rFonts w:eastAsia="Microsoft YaHei"/>
          </w:rPr>
          <w:t>generics</w:t>
        </w:r>
      </w:ins>
      <w:ins w:id="250" w:author="janelle" w:date="2017-05-23T17:51:00Z">
        <w:r w:rsidR="00167A99">
          <w:rPr>
            <w:rFonts w:eastAsia="Microsoft YaHei"/>
          </w:rPr>
          <w:t xml:space="preserve"> </w:t>
        </w:r>
      </w:ins>
      <w:ins w:id="251" w:author="janelle" w:date="2017-05-23T17:52:00Z">
        <w:r w:rsidR="00167A99">
          <w:rPr>
            <w:rFonts w:eastAsia="Microsoft YaHei"/>
          </w:rPr>
          <w:t>with</w:t>
        </w:r>
      </w:ins>
      <w:ins w:id="252" w:author="janelle" w:date="2017-05-23T17:51:00Z">
        <w:r w:rsidR="00167A99">
          <w:rPr>
            <w:rFonts w:eastAsia="Microsoft YaHei"/>
          </w:rPr>
          <w:t xml:space="preserve"> your own types in</w:t>
        </w:r>
      </w:ins>
      <w:r>
        <w:rPr>
          <w:rFonts w:eastAsia="Microsoft YaHei"/>
        </w:rPr>
        <w:t xml:space="preserve"> </w:t>
      </w:r>
      <w:r w:rsidR="00570291" w:rsidRPr="00570291">
        <w:rPr>
          <w:rFonts w:eastAsia="Microsoft YaHei"/>
          <w:highlight w:val="yellow"/>
          <w:rPrChange w:id="253" w:author="AnneMarieW" w:date="2017-05-26T13:44:00Z">
            <w:rPr>
              <w:rFonts w:eastAsia="Microsoft YaHei"/>
            </w:rPr>
          </w:rPrChange>
        </w:rPr>
        <w:t>Chapter 10</w:t>
      </w:r>
      <w:del w:id="254" w:author="janelle" w:date="2017-05-23T17:51:00Z">
        <w:r w:rsidDel="00167A99">
          <w:rPr>
            <w:rFonts w:eastAsia="Microsoft YaHei"/>
          </w:rPr>
          <w:delText xml:space="preserve"> will cover how to use in your own types</w:delText>
        </w:r>
      </w:del>
      <w:r>
        <w:rPr>
          <w:rFonts w:eastAsia="Microsoft YaHei"/>
        </w:rPr>
        <w:t xml:space="preserve">. For now, </w:t>
      </w:r>
      <w:del w:id="255" w:author="AnneMarieW" w:date="2017-05-25T10:25:00Z">
        <w:r w:rsidDel="00F06154">
          <w:rPr>
            <w:rFonts w:eastAsia="Microsoft YaHei"/>
          </w:rPr>
          <w:delText xml:space="preserve">all </w:delText>
        </w:r>
      </w:del>
      <w:del w:id="256" w:author="Carol Nichols" w:date="2017-09-13T10:06:00Z">
        <w:r w:rsidDel="00C67067">
          <w:rPr>
            <w:rFonts w:eastAsia="Microsoft YaHei"/>
          </w:rPr>
          <w:delText xml:space="preserve">you </w:delText>
        </w:r>
      </w:del>
      <w:ins w:id="257" w:author="AnneMarieW" w:date="2017-05-25T10:25:00Z">
        <w:del w:id="258" w:author="Carol Nichols" w:date="2017-09-13T10:06:00Z">
          <w:r w:rsidR="00F06154" w:rsidDel="00C67067">
            <w:rPr>
              <w:rFonts w:eastAsia="Microsoft YaHei"/>
            </w:rPr>
            <w:delText xml:space="preserve">just </w:delText>
          </w:r>
        </w:del>
      </w:ins>
      <w:del w:id="259" w:author="Carol Nichols" w:date="2017-09-13T10:06:00Z">
        <w:r w:rsidDel="00C67067">
          <w:rPr>
            <w:rFonts w:eastAsia="Microsoft YaHei"/>
          </w:rPr>
          <w:delText xml:space="preserve">need to </w:delText>
        </w:r>
      </w:del>
      <w:r>
        <w:rPr>
          <w:rFonts w:eastAsia="Microsoft YaHei"/>
        </w:rPr>
        <w:t xml:space="preserve">know </w:t>
      </w:r>
      <w:del w:id="260" w:author="AnneMarieW" w:date="2017-05-25T10:25:00Z">
        <w:r w:rsidDel="00F06154">
          <w:rPr>
            <w:rFonts w:eastAsia="Microsoft YaHei"/>
          </w:rPr>
          <w:delText xml:space="preserve">is </w:delText>
        </w:r>
      </w:del>
      <w:r>
        <w:rPr>
          <w:rFonts w:eastAsia="Microsoft YaHei"/>
        </w:rPr>
        <w:t xml:space="preserve">that the </w:t>
      </w:r>
      <w:r>
        <w:rPr>
          <w:rStyle w:val="Literal"/>
        </w:rPr>
        <w:t>Vec</w:t>
      </w:r>
      <w:ins w:id="261" w:author="Carol Nichols" w:date="2017-09-18T12:55:00Z">
        <w:r w:rsidR="004A260F">
          <w:rPr>
            <w:rStyle w:val="Literal"/>
          </w:rPr>
          <w:t>&lt;T&gt;</w:t>
        </w:r>
      </w:ins>
      <w:r>
        <w:rPr>
          <w:rFonts w:eastAsia="Microsoft YaHei"/>
        </w:rPr>
        <w:t xml:space="preserve"> type provided by the standard library can hold any type, and when a specific</w:t>
      </w:r>
      <w:ins w:id="262" w:author="Carol Nichols" w:date="2017-09-18T12:55:00Z">
        <w:r w:rsidR="004A260F">
          <w:rPr>
            <w:rFonts w:eastAsia="Microsoft YaHei"/>
          </w:rPr>
          <w:t xml:space="preserve"> vector</w:t>
        </w:r>
      </w:ins>
      <w:del w:id="263" w:author="Carol Nichols" w:date="2017-09-18T12:55:00Z">
        <w:r w:rsidDel="004A260F">
          <w:rPr>
            <w:rFonts w:eastAsia="Microsoft YaHei"/>
          </w:rPr>
          <w:delText xml:space="preserve"> </w:delText>
        </w:r>
        <w:r w:rsidDel="004A260F">
          <w:rPr>
            <w:rStyle w:val="Literal"/>
          </w:rPr>
          <w:delText>Vec</w:delText>
        </w:r>
      </w:del>
      <w:r>
        <w:rPr>
          <w:rFonts w:eastAsia="Microsoft YaHei"/>
        </w:rPr>
        <w:t xml:space="preserve"> holds a specific type, the type </w:t>
      </w:r>
      <w:del w:id="264" w:author="AnneMarieW" w:date="2017-05-25T10:25:00Z">
        <w:r w:rsidDel="00F06154">
          <w:rPr>
            <w:rFonts w:eastAsia="Microsoft YaHei"/>
          </w:rPr>
          <w:delText>goes</w:delText>
        </w:r>
      </w:del>
      <w:ins w:id="265" w:author="AnneMarieW" w:date="2017-05-25T10:25:00Z">
        <w:del w:id="266" w:author="Carol Nichols" w:date="2017-09-13T10:07:00Z">
          <w:r w:rsidR="00F06154" w:rsidDel="00C67067">
            <w:rPr>
              <w:rFonts w:eastAsia="Microsoft YaHei"/>
            </w:rPr>
            <w:delText>must</w:delText>
          </w:r>
        </w:del>
      </w:ins>
      <w:ins w:id="267" w:author="Carol Nichols" w:date="2017-09-13T10:07:00Z">
        <w:r w:rsidR="00C67067">
          <w:rPr>
            <w:rFonts w:eastAsia="Microsoft YaHei"/>
          </w:rPr>
          <w:t>is specified</w:t>
        </w:r>
      </w:ins>
      <w:ins w:id="268" w:author="AnneMarieW" w:date="2017-05-25T10:25:00Z">
        <w:del w:id="269" w:author="Carol Nichols" w:date="2017-09-13T10:07:00Z">
          <w:r w:rsidR="00F06154" w:rsidDel="00C67067">
            <w:rPr>
              <w:rFonts w:eastAsia="Microsoft YaHei"/>
            </w:rPr>
            <w:delText xml:space="preserve"> be</w:delText>
          </w:r>
        </w:del>
      </w:ins>
      <w:r>
        <w:rPr>
          <w:rFonts w:eastAsia="Microsoft YaHei"/>
        </w:rPr>
        <w:t xml:space="preserve"> within angle brackets. </w:t>
      </w:r>
      <w:ins w:id="270" w:author="AnneMarieW" w:date="2017-05-25T10:26:00Z">
        <w:r w:rsidR="00F06154">
          <w:rPr>
            <w:rFonts w:eastAsia="Microsoft YaHei"/>
          </w:rPr>
          <w:t xml:space="preserve">In </w:t>
        </w:r>
      </w:ins>
      <w:ins w:id="271" w:author="Carol Nichols" w:date="2017-09-13T10:07:00Z">
        <w:r w:rsidR="002B68EE">
          <w:rPr>
            <w:rFonts w:eastAsia="Microsoft YaHei"/>
          </w:rPr>
          <w:t>Listing 8-1</w:t>
        </w:r>
      </w:ins>
      <w:ins w:id="272" w:author="AnneMarieW" w:date="2017-05-25T10:26:00Z">
        <w:del w:id="273" w:author="Carol Nichols" w:date="2017-09-13T10:07:00Z">
          <w:r w:rsidR="00F06154" w:rsidDel="002B68EE">
            <w:rPr>
              <w:rFonts w:eastAsia="Microsoft YaHei"/>
            </w:rPr>
            <w:delText>this example</w:delText>
          </w:r>
        </w:del>
        <w:r w:rsidR="00F06154">
          <w:rPr>
            <w:rFonts w:eastAsia="Microsoft YaHei"/>
          </w:rPr>
          <w:t xml:space="preserve">, </w:t>
        </w:r>
      </w:ins>
      <w:del w:id="274" w:author="AnneMarieW" w:date="2017-05-25T10:26:00Z">
        <w:r w:rsidDel="00F06154">
          <w:rPr>
            <w:rFonts w:eastAsia="Microsoft YaHei"/>
          </w:rPr>
          <w:delText>W</w:delText>
        </w:r>
      </w:del>
      <w:ins w:id="275" w:author="AnneMarieW" w:date="2017-05-25T10:26:00Z">
        <w:r w:rsidR="00F06154">
          <w:rPr>
            <w:rFonts w:eastAsia="Microsoft YaHei"/>
          </w:rPr>
          <w:t>w</w:t>
        </w:r>
      </w:ins>
      <w:r>
        <w:rPr>
          <w:rFonts w:eastAsia="Microsoft YaHei"/>
        </w:rPr>
        <w:t xml:space="preserve">e’ve told Rust that the </w:t>
      </w:r>
      <w:r>
        <w:rPr>
          <w:rStyle w:val="Literal"/>
        </w:rPr>
        <w:t>Vec</w:t>
      </w:r>
      <w:ins w:id="276" w:author="Carol Nichols" w:date="2017-09-18T12:56:00Z">
        <w:r w:rsidR="004A260F">
          <w:rPr>
            <w:rStyle w:val="Literal"/>
          </w:rPr>
          <w:t>&lt;T&gt;</w:t>
        </w:r>
      </w:ins>
      <w:r>
        <w:rPr>
          <w:rFonts w:eastAsia="Microsoft YaHei"/>
        </w:rPr>
        <w:t xml:space="preserve"> in </w:t>
      </w:r>
      <w:r>
        <w:rPr>
          <w:rStyle w:val="Literal"/>
        </w:rPr>
        <w:t>v</w:t>
      </w:r>
      <w:r>
        <w:rPr>
          <w:rFonts w:eastAsia="Microsoft YaHei"/>
        </w:rPr>
        <w:t xml:space="preserve"> will hold elements of the </w:t>
      </w:r>
      <w:r>
        <w:rPr>
          <w:rStyle w:val="Literal"/>
        </w:rPr>
        <w:t>i32</w:t>
      </w:r>
      <w:r>
        <w:rPr>
          <w:rFonts w:eastAsia="Microsoft YaHei"/>
        </w:rPr>
        <w:t xml:space="preserve"> type.</w:t>
      </w:r>
    </w:p>
    <w:p w14:paraId="4426D2A4" w14:textId="77777777" w:rsidR="0013603C" w:rsidRPr="00167A99" w:rsidRDefault="0013603C">
      <w:pPr>
        <w:pStyle w:val="ProductionDirective"/>
        <w:rPr>
          <w:rFonts w:eastAsia="Microsoft YaHei"/>
        </w:rPr>
        <w:pPrChange w:id="277" w:author="janelle" w:date="2017-09-11T12:16:00Z">
          <w:pPr>
            <w:pStyle w:val="Body"/>
          </w:pPr>
        </w:pPrChange>
      </w:pPr>
      <w:ins w:id="278" w:author="janelle" w:date="2017-09-11T12:16:00Z">
        <w:r>
          <w:rPr>
            <w:rFonts w:eastAsia="Microsoft YaHei"/>
          </w:rPr>
          <w:lastRenderedPageBreak/>
          <w:t>prod: check xref</w:t>
        </w:r>
      </w:ins>
    </w:p>
    <w:p w14:paraId="206BAB95" w14:textId="1A0D2F03" w:rsidR="00CA1E04" w:rsidRDefault="00BD75E3">
      <w:pPr>
        <w:pStyle w:val="Body"/>
        <w:rPr>
          <w:rFonts w:eastAsia="Microsoft YaHei"/>
        </w:rPr>
      </w:pPr>
      <w:r>
        <w:rPr>
          <w:rFonts w:eastAsia="Microsoft YaHei"/>
        </w:rPr>
        <w:t xml:space="preserve">In </w:t>
      </w:r>
      <w:del w:id="279" w:author="Carol Nichols" w:date="2017-09-13T10:07:00Z">
        <w:r w:rsidDel="00441217">
          <w:rPr>
            <w:rFonts w:eastAsia="Microsoft YaHei"/>
          </w:rPr>
          <w:delText xml:space="preserve">real </w:delText>
        </w:r>
      </w:del>
      <w:ins w:id="280" w:author="Carol Nichols" w:date="2017-09-13T10:07:00Z">
        <w:r w:rsidR="00441217">
          <w:rPr>
            <w:rFonts w:eastAsia="Microsoft YaHei"/>
          </w:rPr>
          <w:t xml:space="preserve">more realistic </w:t>
        </w:r>
      </w:ins>
      <w:r>
        <w:rPr>
          <w:rFonts w:eastAsia="Microsoft YaHei"/>
        </w:rPr>
        <w:t xml:space="preserve">code, Rust can </w:t>
      </w:r>
      <w:ins w:id="281" w:author="Carol Nichols" w:date="2017-09-13T10:08:00Z">
        <w:r w:rsidR="002E6965">
          <w:rPr>
            <w:rFonts w:eastAsia="Microsoft YaHei"/>
          </w:rPr>
          <w:t xml:space="preserve">often </w:t>
        </w:r>
      </w:ins>
      <w:r>
        <w:rPr>
          <w:rFonts w:eastAsia="Microsoft YaHei"/>
        </w:rPr>
        <w:t xml:space="preserve">infer the type of value we want to store once we insert values, so you rarely need to do this type annotation. It’s more common to create a </w:t>
      </w:r>
      <w:r>
        <w:rPr>
          <w:rStyle w:val="Literal"/>
        </w:rPr>
        <w:t>Vec</w:t>
      </w:r>
      <w:r>
        <w:rPr>
          <w:rFonts w:eastAsia="Microsoft YaHei"/>
        </w:rPr>
        <w:t xml:space="preserve"> that has initial values, and Rust provides the </w:t>
      </w:r>
      <w:r>
        <w:rPr>
          <w:rStyle w:val="Literal"/>
        </w:rPr>
        <w:t>vec!</w:t>
      </w:r>
      <w:r>
        <w:rPr>
          <w:rFonts w:eastAsia="Microsoft YaHei"/>
        </w:rPr>
        <w:t xml:space="preserve"> macro for convenience. The macro will create a new </w:t>
      </w:r>
      <w:r>
        <w:rPr>
          <w:rStyle w:val="Literal"/>
        </w:rPr>
        <w:t>Vec</w:t>
      </w:r>
      <w:r>
        <w:rPr>
          <w:rFonts w:eastAsia="Microsoft YaHei"/>
        </w:rPr>
        <w:t xml:space="preserve"> that holds the values we give it. </w:t>
      </w:r>
      <w:del w:id="282" w:author="Carol Nichols" w:date="2017-09-12T16:31:00Z">
        <w:r w:rsidDel="006250F1">
          <w:rPr>
            <w:rFonts w:eastAsia="Microsoft YaHei"/>
          </w:rPr>
          <w:delText>This</w:delText>
        </w:r>
      </w:del>
      <w:ins w:id="283" w:author="AnneMarieW" w:date="2017-05-25T10:27:00Z">
        <w:del w:id="284" w:author="Carol Nichols" w:date="2017-09-12T16:31:00Z">
          <w:r w:rsidR="00F06154" w:rsidDel="006250F1">
            <w:rPr>
              <w:rFonts w:eastAsia="Microsoft YaHei"/>
            </w:rPr>
            <w:delText>e following line</w:delText>
          </w:r>
        </w:del>
      </w:ins>
      <w:del w:id="285" w:author="Carol Nichols" w:date="2017-09-12T16:31:00Z">
        <w:r w:rsidDel="006250F1">
          <w:rPr>
            <w:rFonts w:eastAsia="Microsoft YaHei"/>
          </w:rPr>
          <w:delText xml:space="preserve"> will</w:delText>
        </w:r>
      </w:del>
      <w:ins w:id="286" w:author="Carol Nichols" w:date="2017-09-12T16:31:00Z">
        <w:r w:rsidR="006250F1">
          <w:rPr>
            <w:rFonts w:eastAsia="Microsoft YaHei"/>
          </w:rPr>
          <w:t>Listing 8-2</w:t>
        </w:r>
      </w:ins>
      <w:r>
        <w:rPr>
          <w:rFonts w:eastAsia="Microsoft YaHei"/>
        </w:rPr>
        <w:t xml:space="preserve"> create</w:t>
      </w:r>
      <w:ins w:id="287" w:author="AnneMarieW" w:date="2017-05-25T10:27:00Z">
        <w:r w:rsidR="00F06154">
          <w:rPr>
            <w:rFonts w:eastAsia="Microsoft YaHei"/>
          </w:rPr>
          <w:t>s</w:t>
        </w:r>
      </w:ins>
      <w:r>
        <w:rPr>
          <w:rFonts w:eastAsia="Microsoft YaHei"/>
        </w:rPr>
        <w:t xml:space="preserve"> a new </w:t>
      </w:r>
      <w:r>
        <w:rPr>
          <w:rStyle w:val="Literal"/>
        </w:rPr>
        <w:t>Vec&lt;i32&gt;</w:t>
      </w:r>
      <w:r>
        <w:rPr>
          <w:rFonts w:eastAsia="Microsoft YaHei"/>
        </w:rPr>
        <w:t xml:space="preserve"> that holds the values </w:t>
      </w:r>
      <w:r>
        <w:rPr>
          <w:rStyle w:val="Literal"/>
        </w:rPr>
        <w:t>1</w:t>
      </w:r>
      <w:r>
        <w:rPr>
          <w:rFonts w:eastAsia="Microsoft YaHei"/>
        </w:rPr>
        <w:t xml:space="preserve">, </w:t>
      </w:r>
      <w:r>
        <w:rPr>
          <w:rStyle w:val="Literal"/>
        </w:rPr>
        <w:t>2</w:t>
      </w:r>
      <w:r>
        <w:rPr>
          <w:rFonts w:eastAsia="Microsoft YaHei"/>
        </w:rPr>
        <w:t xml:space="preserve">, and </w:t>
      </w:r>
      <w:r>
        <w:rPr>
          <w:rStyle w:val="Literal"/>
        </w:rPr>
        <w:t>3</w:t>
      </w:r>
      <w:r>
        <w:rPr>
          <w:rFonts w:eastAsia="Microsoft YaHei"/>
        </w:rPr>
        <w:t xml:space="preserve">: </w:t>
      </w:r>
    </w:p>
    <w:p w14:paraId="5DA229FA" w14:textId="77777777" w:rsidR="00CA1E04" w:rsidRDefault="00BD75E3">
      <w:pPr>
        <w:pStyle w:val="CodeSingle"/>
        <w:rPr>
          <w:ins w:id="288" w:author="Carol Nichols" w:date="2017-09-12T16:31:00Z"/>
        </w:rPr>
      </w:pPr>
      <w:r>
        <w:t>let v = vec![1, 2, 3];</w:t>
      </w:r>
    </w:p>
    <w:p w14:paraId="7DDDB6A3" w14:textId="605D85A2" w:rsidR="006250F1" w:rsidRPr="00B30983" w:rsidRDefault="006250F1">
      <w:pPr>
        <w:pStyle w:val="Listing"/>
        <w:pPrChange w:id="289" w:author="Carol Nichols" w:date="2017-09-12T16:31:00Z">
          <w:pPr>
            <w:pStyle w:val="CodeSingle"/>
          </w:pPr>
        </w:pPrChange>
      </w:pPr>
      <w:ins w:id="290" w:author="Carol Nichols" w:date="2017-09-12T16:31:00Z">
        <w:r>
          <w:t>Listing 8-2: Creating a new vector containing values</w:t>
        </w:r>
      </w:ins>
    </w:p>
    <w:p w14:paraId="31313429" w14:textId="77777777" w:rsidR="00CA1E04" w:rsidRDefault="00BD75E3">
      <w:pPr>
        <w:pStyle w:val="Body"/>
        <w:rPr>
          <w:rFonts w:eastAsia="Microsoft YaHei"/>
        </w:rPr>
      </w:pPr>
      <w:r>
        <w:rPr>
          <w:rFonts w:eastAsia="Microsoft YaHei"/>
        </w:rPr>
        <w:t xml:space="preserve">Because we’ve given initial </w:t>
      </w:r>
      <w:r>
        <w:rPr>
          <w:rStyle w:val="Literal"/>
        </w:rPr>
        <w:t>i32</w:t>
      </w:r>
      <w:r>
        <w:rPr>
          <w:rFonts w:eastAsia="Microsoft YaHei"/>
        </w:rPr>
        <w:t xml:space="preserve"> values, Rust can infer that the type of </w:t>
      </w:r>
      <w:r>
        <w:rPr>
          <w:rStyle w:val="Literal"/>
        </w:rPr>
        <w:t xml:space="preserve">v </w:t>
      </w:r>
      <w:r>
        <w:rPr>
          <w:rFonts w:eastAsia="Microsoft YaHei"/>
        </w:rPr>
        <w:t xml:space="preserve">is </w:t>
      </w:r>
      <w:r>
        <w:rPr>
          <w:rStyle w:val="Literal"/>
        </w:rPr>
        <w:t>Vec&lt;i32&gt;</w:t>
      </w:r>
      <w:r>
        <w:rPr>
          <w:rFonts w:eastAsia="Microsoft YaHei"/>
        </w:rPr>
        <w:t xml:space="preserve">, and the type annotation isn’t necessary. </w:t>
      </w:r>
      <w:ins w:id="291" w:author="AnneMarieW" w:date="2017-05-25T10:28:00Z">
        <w:r w:rsidR="00F06154">
          <w:rPr>
            <w:rFonts w:eastAsia="Microsoft YaHei"/>
          </w:rPr>
          <w:t>Next, we’ll</w:t>
        </w:r>
      </w:ins>
      <w:del w:id="292" w:author="AnneMarieW" w:date="2017-05-25T10:28:00Z">
        <w:r w:rsidDel="00F06154">
          <w:rPr>
            <w:rFonts w:eastAsia="Microsoft YaHei"/>
          </w:rPr>
          <w:delText>Let’s</w:delText>
        </w:r>
      </w:del>
      <w:r>
        <w:rPr>
          <w:rFonts w:eastAsia="Microsoft YaHei"/>
        </w:rPr>
        <w:t xml:space="preserve"> look at how to modify a vector</w:t>
      </w:r>
      <w:del w:id="293" w:author="AnneMarieW" w:date="2017-05-25T10:28:00Z">
        <w:r w:rsidDel="00F06154">
          <w:rPr>
            <w:rFonts w:eastAsia="Microsoft YaHei"/>
          </w:rPr>
          <w:delText xml:space="preserve"> next</w:delText>
        </w:r>
      </w:del>
      <w:r>
        <w:rPr>
          <w:rFonts w:eastAsia="Microsoft YaHei"/>
        </w:rPr>
        <w:t>.</w:t>
      </w:r>
    </w:p>
    <w:p w14:paraId="47AAE8A7" w14:textId="77777777" w:rsidR="00CA1E04" w:rsidRDefault="00BD75E3">
      <w:pPr>
        <w:pStyle w:val="HeadB"/>
      </w:pPr>
      <w:bookmarkStart w:id="294" w:name="updating-a-vector"/>
      <w:bookmarkStart w:id="295" w:name="_Toc493070549"/>
      <w:bookmarkEnd w:id="294"/>
      <w:r>
        <w:t>Updating a Vector</w:t>
      </w:r>
      <w:bookmarkEnd w:id="295"/>
    </w:p>
    <w:p w14:paraId="02AC2DC2" w14:textId="77F27492" w:rsidR="00CA1E04" w:rsidRDefault="00BD75E3">
      <w:pPr>
        <w:pStyle w:val="BodyFirst"/>
        <w:rPr>
          <w:rFonts w:eastAsia="Microsoft YaHei"/>
        </w:rPr>
      </w:pPr>
      <w:r>
        <w:rPr>
          <w:rFonts w:eastAsia="Microsoft YaHei"/>
        </w:rPr>
        <w:t xml:space="preserve">To create a vector </w:t>
      </w:r>
      <w:ins w:id="296" w:author="AnneMarieW" w:date="2017-05-25T10:28:00Z">
        <w:r w:rsidR="00F06154">
          <w:rPr>
            <w:rFonts w:eastAsia="Microsoft YaHei"/>
          </w:rPr>
          <w:t xml:space="preserve">and </w:t>
        </w:r>
      </w:ins>
      <w:r>
        <w:rPr>
          <w:rFonts w:eastAsia="Microsoft YaHei"/>
        </w:rPr>
        <w:t xml:space="preserve">then add elements to it, we can use the </w:t>
      </w:r>
      <w:r>
        <w:rPr>
          <w:rStyle w:val="Literal"/>
        </w:rPr>
        <w:t>push</w:t>
      </w:r>
      <w:r>
        <w:rPr>
          <w:rFonts w:eastAsia="Microsoft YaHei"/>
        </w:rPr>
        <w:t xml:space="preserve"> method</w:t>
      </w:r>
      <w:ins w:id="297" w:author="Carol Nichols" w:date="2017-09-12T16:32:00Z">
        <w:r w:rsidR="006250F1">
          <w:rPr>
            <w:rFonts w:eastAsia="Microsoft YaHei"/>
          </w:rPr>
          <w:t xml:space="preserve"> as shown in Listing 8-3</w:t>
        </w:r>
      </w:ins>
      <w:r>
        <w:rPr>
          <w:rFonts w:eastAsia="Microsoft YaHei"/>
        </w:rPr>
        <w:t>:</w:t>
      </w:r>
    </w:p>
    <w:p w14:paraId="22640BD9" w14:textId="77777777" w:rsidR="00CA1E04" w:rsidRDefault="00BD75E3">
      <w:pPr>
        <w:pStyle w:val="CodeA"/>
      </w:pPr>
      <w:r>
        <w:t>let mut v = Vec::new();</w:t>
      </w:r>
    </w:p>
    <w:p w14:paraId="7327494A" w14:textId="77777777" w:rsidR="00CA1E04" w:rsidRDefault="00CA1E04">
      <w:pPr>
        <w:pStyle w:val="CodeB"/>
      </w:pPr>
    </w:p>
    <w:p w14:paraId="45339B56" w14:textId="77777777" w:rsidR="00CA1E04" w:rsidRDefault="00BD75E3">
      <w:pPr>
        <w:pStyle w:val="CodeB"/>
      </w:pPr>
      <w:r>
        <w:t>v.push(5);</w:t>
      </w:r>
    </w:p>
    <w:p w14:paraId="67DB0B08" w14:textId="77777777" w:rsidR="00CA1E04" w:rsidRDefault="00BD75E3">
      <w:pPr>
        <w:pStyle w:val="CodeB"/>
      </w:pPr>
      <w:r>
        <w:t>v.push(6);</w:t>
      </w:r>
    </w:p>
    <w:p w14:paraId="5943151C" w14:textId="77777777" w:rsidR="00CA1E04" w:rsidRDefault="00BD75E3">
      <w:pPr>
        <w:pStyle w:val="CodeB"/>
      </w:pPr>
      <w:r>
        <w:t>v.push(7);</w:t>
      </w:r>
    </w:p>
    <w:p w14:paraId="7D8DBFE4" w14:textId="77777777" w:rsidR="00CA1E04" w:rsidRDefault="00BD75E3">
      <w:pPr>
        <w:pStyle w:val="CodeC"/>
        <w:rPr>
          <w:ins w:id="298" w:author="Carol Nichols" w:date="2017-09-12T16:32:00Z"/>
        </w:rPr>
      </w:pPr>
      <w:r>
        <w:t>v.push(8);</w:t>
      </w:r>
    </w:p>
    <w:p w14:paraId="44D4E380" w14:textId="36287214" w:rsidR="006250F1" w:rsidRPr="00B30983" w:rsidRDefault="006250F1">
      <w:pPr>
        <w:pStyle w:val="Listing"/>
        <w:pPrChange w:id="299" w:author="Carol Nichols" w:date="2017-09-12T16:32:00Z">
          <w:pPr>
            <w:pStyle w:val="CodeC"/>
          </w:pPr>
        </w:pPrChange>
      </w:pPr>
      <w:ins w:id="300" w:author="Carol Nichols" w:date="2017-09-12T16:32:00Z">
        <w:r>
          <w:t xml:space="preserve">Listing 8-3: Using the </w:t>
        </w:r>
        <w:r w:rsidRPr="006250F1">
          <w:rPr>
            <w:rStyle w:val="Literal"/>
            <w:rPrChange w:id="301" w:author="Carol Nichols" w:date="2017-09-12T16:32:00Z">
              <w:rPr>
                <w:bCs/>
                <w:i/>
              </w:rPr>
            </w:rPrChange>
          </w:rPr>
          <w:t>push</w:t>
        </w:r>
        <w:r>
          <w:t xml:space="preserve"> method to add values to a vector</w:t>
        </w:r>
      </w:ins>
    </w:p>
    <w:p w14:paraId="42077D2C" w14:textId="77777777" w:rsidR="00CA1E04" w:rsidRDefault="00BD75E3">
      <w:pPr>
        <w:pStyle w:val="Body"/>
        <w:rPr>
          <w:ins w:id="302" w:author="Carol Nichols" w:date="2017-09-12T16:32:00Z"/>
          <w:rFonts w:eastAsia="Microsoft YaHei"/>
        </w:rPr>
      </w:pPr>
      <w:r>
        <w:rPr>
          <w:rFonts w:eastAsia="Microsoft YaHei"/>
        </w:rPr>
        <w:t>As with any variable</w:t>
      </w:r>
      <w:ins w:id="303" w:author="AnneMarieW" w:date="2017-05-25T10:29:00Z">
        <w:r w:rsidR="00F06154">
          <w:rPr>
            <w:rFonts w:eastAsia="Microsoft YaHei"/>
          </w:rPr>
          <w:t>,</w:t>
        </w:r>
      </w:ins>
      <w:r>
        <w:rPr>
          <w:rFonts w:eastAsia="Microsoft YaHei"/>
        </w:rPr>
        <w:t xml:space="preserve"> as </w:t>
      </w:r>
      <w:del w:id="304" w:author="AnneMarieW" w:date="2017-05-26T13:44:00Z">
        <w:r w:rsidDel="00F15789">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305" w:author="AnneMarieW" w:date="2017-05-26T13:44:00Z">
            <w:rPr>
              <w:rFonts w:eastAsia="Microsoft YaHei"/>
            </w:rPr>
          </w:rPrChange>
        </w:rPr>
        <w:t>Chapter 3</w:t>
      </w:r>
      <w:r>
        <w:rPr>
          <w:rFonts w:eastAsia="Microsoft YaHei"/>
        </w:rPr>
        <w:t xml:space="preserve">, if we want to be able to change its value, we need to make it mutable </w:t>
      </w:r>
      <w:del w:id="306" w:author="AnneMarieW" w:date="2017-05-25T10:29:00Z">
        <w:r w:rsidDel="00F06154">
          <w:rPr>
            <w:rFonts w:eastAsia="Microsoft YaHei"/>
          </w:rPr>
          <w:delText>with</w:delText>
        </w:r>
      </w:del>
      <w:ins w:id="307" w:author="AnneMarieW" w:date="2017-05-25T10:29:00Z">
        <w:r w:rsidR="00F06154">
          <w:rPr>
            <w:rFonts w:eastAsia="Microsoft YaHei"/>
          </w:rPr>
          <w:t>using</w:t>
        </w:r>
      </w:ins>
      <w:r>
        <w:rPr>
          <w:rFonts w:eastAsia="Microsoft YaHei"/>
        </w:rPr>
        <w:t xml:space="preserve"> the </w:t>
      </w:r>
      <w:r>
        <w:rPr>
          <w:rStyle w:val="Literal"/>
        </w:rPr>
        <w:t>mut</w:t>
      </w:r>
      <w:r>
        <w:rPr>
          <w:rFonts w:eastAsia="Microsoft YaHei"/>
        </w:rPr>
        <w:t xml:space="preserve"> keyword. The numbers we place inside are all of type </w:t>
      </w:r>
      <w:r>
        <w:rPr>
          <w:rStyle w:val="Literal"/>
        </w:rPr>
        <w:t>i32</w:t>
      </w:r>
      <w:r>
        <w:rPr>
          <w:rFonts w:eastAsia="Microsoft YaHei"/>
        </w:rPr>
        <w:t xml:space="preserve">, and Rust infers this from the data, so we don’t need the </w:t>
      </w:r>
      <w:r>
        <w:rPr>
          <w:rStyle w:val="Literal"/>
        </w:rPr>
        <w:t>Vec&lt;i32&gt;</w:t>
      </w:r>
      <w:r>
        <w:rPr>
          <w:rFonts w:eastAsia="Microsoft YaHei"/>
        </w:rPr>
        <w:t xml:space="preserve"> annotation.</w:t>
      </w:r>
    </w:p>
    <w:p w14:paraId="1072EB37" w14:textId="18B1CC2C" w:rsidR="006250F1" w:rsidRPr="006250F1" w:rsidRDefault="006250F1">
      <w:pPr>
        <w:pStyle w:val="ProductionDirective"/>
        <w:rPr>
          <w:rFonts w:eastAsia="Microsoft YaHei"/>
          <w:rPrChange w:id="308" w:author="Carol Nichols" w:date="2017-09-12T16:32:00Z">
            <w:rPr/>
          </w:rPrChange>
        </w:rPr>
        <w:pPrChange w:id="309" w:author="Carol Nichols" w:date="2017-09-12T16:32:00Z">
          <w:pPr>
            <w:pStyle w:val="Body"/>
          </w:pPr>
        </w:pPrChange>
      </w:pPr>
      <w:ins w:id="310" w:author="Carol Nichols" w:date="2017-09-12T16:32:00Z">
        <w:r>
          <w:rPr>
            <w:rFonts w:eastAsia="Microsoft YaHei"/>
          </w:rPr>
          <w:t>prod: check xref</w:t>
        </w:r>
      </w:ins>
    </w:p>
    <w:p w14:paraId="3459D7D4" w14:textId="77777777" w:rsidR="00CA1E04" w:rsidRDefault="00BD75E3">
      <w:pPr>
        <w:pStyle w:val="HeadB"/>
      </w:pPr>
      <w:bookmarkStart w:id="311" w:name="dropping-a-vector-drops-its-elements"/>
      <w:bookmarkStart w:id="312" w:name="_Toc493070550"/>
      <w:bookmarkEnd w:id="311"/>
      <w:r>
        <w:t xml:space="preserve">Dropping a Vector Drops </w:t>
      </w:r>
      <w:ins w:id="313" w:author="AnneMarieW" w:date="2017-05-25T10:14:00Z">
        <w:r w:rsidR="00722E4A">
          <w:t>I</w:t>
        </w:r>
      </w:ins>
      <w:del w:id="314" w:author="AnneMarieW" w:date="2017-05-25T10:14:00Z">
        <w:r w:rsidDel="00722E4A">
          <w:delText>i</w:delText>
        </w:r>
      </w:del>
      <w:r>
        <w:t>ts Elements</w:t>
      </w:r>
      <w:bookmarkEnd w:id="312"/>
    </w:p>
    <w:p w14:paraId="75B9A77F" w14:textId="40184C67" w:rsidR="00CA1E04" w:rsidRDefault="00BD75E3">
      <w:pPr>
        <w:pStyle w:val="BodyFirst"/>
        <w:rPr>
          <w:rFonts w:eastAsia="Microsoft YaHei"/>
        </w:rPr>
      </w:pPr>
      <w:r>
        <w:rPr>
          <w:rFonts w:eastAsia="Microsoft YaHei"/>
        </w:rPr>
        <w:t xml:space="preserve">Like any other </w:t>
      </w:r>
      <w:r>
        <w:rPr>
          <w:rStyle w:val="Literal"/>
        </w:rPr>
        <w:t>struct</w:t>
      </w:r>
      <w:r>
        <w:rPr>
          <w:rFonts w:eastAsia="Microsoft YaHei"/>
        </w:rPr>
        <w:t>, a vector will be freed when it goes out of scope</w:t>
      </w:r>
      <w:ins w:id="315" w:author="Carol Nichols" w:date="2017-09-12T16:33:00Z">
        <w:r w:rsidR="00CA53CA">
          <w:rPr>
            <w:rFonts w:eastAsia="Microsoft YaHei"/>
          </w:rPr>
          <w:t>, as annotated in Listing 8-4</w:t>
        </w:r>
      </w:ins>
      <w:r>
        <w:rPr>
          <w:rFonts w:eastAsia="Microsoft YaHei"/>
        </w:rPr>
        <w:t>:</w:t>
      </w:r>
    </w:p>
    <w:p w14:paraId="6E5B97EA" w14:textId="77777777" w:rsidR="00CA1E04" w:rsidRDefault="00BD75E3">
      <w:pPr>
        <w:pStyle w:val="CodeA"/>
      </w:pPr>
      <w:r>
        <w:t>{</w:t>
      </w:r>
    </w:p>
    <w:p w14:paraId="4ADFD1AF" w14:textId="77777777" w:rsidR="00CA1E04" w:rsidRDefault="00BD75E3">
      <w:pPr>
        <w:pStyle w:val="CodeB"/>
      </w:pPr>
      <w:r>
        <w:t xml:space="preserve">    let v = vec![1, 2, 3, 4];</w:t>
      </w:r>
    </w:p>
    <w:p w14:paraId="077C1326" w14:textId="77777777" w:rsidR="00CA1E04" w:rsidRDefault="00CA1E04">
      <w:pPr>
        <w:pStyle w:val="CodeB"/>
      </w:pPr>
    </w:p>
    <w:p w14:paraId="3DF753D9" w14:textId="77777777" w:rsidR="00CA1E04" w:rsidRDefault="00BD75E3">
      <w:pPr>
        <w:pStyle w:val="CodeB"/>
      </w:pPr>
      <w:r>
        <w:t xml:space="preserve">    // do stuff with v</w:t>
      </w:r>
    </w:p>
    <w:p w14:paraId="54588AC4" w14:textId="77777777" w:rsidR="00CA1E04" w:rsidRDefault="00CA1E04">
      <w:pPr>
        <w:pStyle w:val="CodeB"/>
      </w:pPr>
    </w:p>
    <w:p w14:paraId="63D0605C" w14:textId="77777777" w:rsidR="00CA1E04" w:rsidRDefault="00BD75E3">
      <w:pPr>
        <w:pStyle w:val="CodeC"/>
        <w:rPr>
          <w:ins w:id="316" w:author="Carol Nichols" w:date="2017-09-12T16:33:00Z"/>
        </w:rPr>
      </w:pPr>
      <w:r>
        <w:t>} // &lt;- v goes out of scope and is freed here</w:t>
      </w:r>
    </w:p>
    <w:p w14:paraId="364C502D" w14:textId="53DBE26F" w:rsidR="00CA53CA" w:rsidRPr="00B30983" w:rsidRDefault="00CA53CA">
      <w:pPr>
        <w:pStyle w:val="Listing"/>
        <w:pPrChange w:id="317" w:author="Carol Nichols" w:date="2017-09-12T16:33:00Z">
          <w:pPr>
            <w:pStyle w:val="CodeC"/>
          </w:pPr>
        </w:pPrChange>
      </w:pPr>
      <w:ins w:id="318" w:author="Carol Nichols" w:date="2017-09-12T16:33:00Z">
        <w:r>
          <w:t xml:space="preserve">Listing 8-4: Showing where </w:t>
        </w:r>
      </w:ins>
      <w:ins w:id="319" w:author="Carol Nichols" w:date="2017-09-13T10:10:00Z">
        <w:r w:rsidR="00A3624E">
          <w:t>the</w:t>
        </w:r>
      </w:ins>
      <w:ins w:id="320" w:author="Carol Nichols" w:date="2017-09-12T16:33:00Z">
        <w:r>
          <w:t xml:space="preserve"> vector</w:t>
        </w:r>
      </w:ins>
      <w:ins w:id="321" w:author="Carol Nichols" w:date="2017-09-13T10:10:00Z">
        <w:r w:rsidR="00A3624E">
          <w:t xml:space="preserve"> and its elements are</w:t>
        </w:r>
      </w:ins>
      <w:ins w:id="322" w:author="Carol Nichols" w:date="2017-09-12T16:33:00Z">
        <w:r>
          <w:t xml:space="preserve"> dropped</w:t>
        </w:r>
      </w:ins>
    </w:p>
    <w:p w14:paraId="4C0D9D7C" w14:textId="77777777" w:rsidR="00CA1E04" w:rsidRDefault="00BD75E3">
      <w:pPr>
        <w:pStyle w:val="Body"/>
        <w:rPr>
          <w:rFonts w:eastAsia="Microsoft YaHei"/>
        </w:rPr>
      </w:pPr>
      <w:r>
        <w:rPr>
          <w:rFonts w:eastAsia="Microsoft YaHei"/>
        </w:rPr>
        <w:t>When the vector gets dropped, all of its contents will also be dropped, meaning those integers it holds will be cleaned up. This may seem like a straightforward point</w:t>
      </w:r>
      <w:del w:id="323" w:author="AnneMarieW" w:date="2017-05-25T10:31:00Z">
        <w:r w:rsidDel="00F06154">
          <w:rPr>
            <w:rFonts w:eastAsia="Microsoft YaHei"/>
          </w:rPr>
          <w:delText>,</w:delText>
        </w:r>
      </w:del>
      <w:r>
        <w:rPr>
          <w:rFonts w:eastAsia="Microsoft YaHei"/>
        </w:rPr>
        <w:t xml:space="preserve"> but can get a </w:t>
      </w:r>
      <w:del w:id="324" w:author="AnneMarieW" w:date="2017-05-25T10:30:00Z">
        <w:r w:rsidDel="00F06154">
          <w:rPr>
            <w:rFonts w:eastAsia="Microsoft YaHei"/>
          </w:rPr>
          <w:delText>little</w:delText>
        </w:r>
      </w:del>
      <w:ins w:id="325" w:author="AnneMarieW" w:date="2017-05-25T10:30:00Z">
        <w:r w:rsidR="00F06154">
          <w:rPr>
            <w:rFonts w:eastAsia="Microsoft YaHei"/>
          </w:rPr>
          <w:t>bit</w:t>
        </w:r>
      </w:ins>
      <w:r>
        <w:rPr>
          <w:rFonts w:eastAsia="Microsoft YaHei"/>
        </w:rPr>
        <w:t xml:space="preserve"> more complicated </w:t>
      </w:r>
      <w:del w:id="326" w:author="AnneMarieW" w:date="2017-05-25T10:30:00Z">
        <w:r w:rsidDel="00F06154">
          <w:rPr>
            <w:rFonts w:eastAsia="Microsoft YaHei"/>
          </w:rPr>
          <w:delText>once</w:delText>
        </w:r>
      </w:del>
      <w:ins w:id="327" w:author="AnneMarieW" w:date="2017-05-25T10:30:00Z">
        <w:r w:rsidR="00F06154">
          <w:rPr>
            <w:rFonts w:eastAsia="Microsoft YaHei"/>
          </w:rPr>
          <w:t>when</w:t>
        </w:r>
      </w:ins>
      <w:r>
        <w:rPr>
          <w:rFonts w:eastAsia="Microsoft YaHei"/>
        </w:rPr>
        <w:t xml:space="preserve"> we start to introduce references to the elements of the vector. Let’s tackle that next!</w:t>
      </w:r>
    </w:p>
    <w:p w14:paraId="415F85BF" w14:textId="77777777" w:rsidR="00CA1E04" w:rsidRDefault="00BD75E3">
      <w:pPr>
        <w:pStyle w:val="HeadB"/>
      </w:pPr>
      <w:bookmarkStart w:id="328" w:name="reading-elements-of-vectors"/>
      <w:bookmarkStart w:id="329" w:name="_Toc493070551"/>
      <w:bookmarkEnd w:id="328"/>
      <w:r>
        <w:t>Reading Elements of Vectors</w:t>
      </w:r>
      <w:bookmarkEnd w:id="329"/>
    </w:p>
    <w:p w14:paraId="089AD937" w14:textId="77777777" w:rsidR="00CA1E04" w:rsidRDefault="00BD75E3">
      <w:pPr>
        <w:pStyle w:val="BodyFirst"/>
        <w:rPr>
          <w:rFonts w:eastAsia="Microsoft YaHei"/>
        </w:rPr>
      </w:pPr>
      <w:r>
        <w:rPr>
          <w:rFonts w:eastAsia="Microsoft YaHei"/>
        </w:rPr>
        <w:t>Now that you know how to create, update, and destroy vectors, knowing how to read their contents is a good next step. There are two ways to reference a value stored in a vector. In the examples, we’ve annotated the types of the values that are returned from these functions for extra clarity.</w:t>
      </w:r>
    </w:p>
    <w:p w14:paraId="378BCAE1" w14:textId="27FC9DB5" w:rsidR="00CA1E04" w:rsidRDefault="00BD75E3">
      <w:pPr>
        <w:pStyle w:val="Body"/>
        <w:rPr>
          <w:rFonts w:eastAsia="Microsoft YaHei"/>
        </w:rPr>
      </w:pPr>
      <w:del w:id="330" w:author="Carol Nichols" w:date="2017-09-12T16:36:00Z">
        <w:r w:rsidDel="009B5A5A">
          <w:rPr>
            <w:rFonts w:eastAsia="Microsoft YaHei"/>
          </w:rPr>
          <w:delText>This</w:delText>
        </w:r>
      </w:del>
      <w:ins w:id="331" w:author="AnneMarieW" w:date="2017-05-25T10:32:00Z">
        <w:del w:id="332" w:author="Carol Nichols" w:date="2017-09-12T16:36:00Z">
          <w:r w:rsidR="00F06154" w:rsidDel="009B5A5A">
            <w:rPr>
              <w:rFonts w:eastAsia="Microsoft YaHei"/>
            </w:rPr>
            <w:delText>e following</w:delText>
          </w:r>
        </w:del>
      </w:ins>
      <w:del w:id="333" w:author="Carol Nichols" w:date="2017-09-12T16:36:00Z">
        <w:r w:rsidDel="009B5A5A">
          <w:rPr>
            <w:rFonts w:eastAsia="Microsoft YaHei"/>
          </w:rPr>
          <w:delText xml:space="preserve"> example</w:delText>
        </w:r>
      </w:del>
      <w:ins w:id="334" w:author="Carol Nichols" w:date="2017-09-12T16:36:00Z">
        <w:r w:rsidR="009B5A5A">
          <w:rPr>
            <w:rFonts w:eastAsia="Microsoft YaHei"/>
          </w:rPr>
          <w:t>Listing 8-5</w:t>
        </w:r>
      </w:ins>
      <w:r>
        <w:rPr>
          <w:rFonts w:eastAsia="Microsoft YaHei"/>
        </w:rPr>
        <w:t xml:space="preserve"> shows both methods of accessing a value in a vector either with indexing syntax or the </w:t>
      </w:r>
      <w:r>
        <w:rPr>
          <w:rStyle w:val="Literal"/>
        </w:rPr>
        <w:t>get</w:t>
      </w:r>
      <w:r>
        <w:rPr>
          <w:rFonts w:eastAsia="Microsoft YaHei"/>
        </w:rPr>
        <w:t xml:space="preserve"> method:</w:t>
      </w:r>
    </w:p>
    <w:p w14:paraId="08F2E08D" w14:textId="77777777" w:rsidR="00CA1E04" w:rsidRDefault="00BD75E3">
      <w:pPr>
        <w:pStyle w:val="CodeA"/>
      </w:pPr>
      <w:r>
        <w:t>let v = vec![1, 2, 3, 4, 5];</w:t>
      </w:r>
    </w:p>
    <w:p w14:paraId="689D2749" w14:textId="77777777" w:rsidR="00CA1E04" w:rsidRDefault="00CA1E04">
      <w:pPr>
        <w:pStyle w:val="CodeB"/>
      </w:pPr>
    </w:p>
    <w:p w14:paraId="6FF8FFD9" w14:textId="77777777" w:rsidR="00CA1E04" w:rsidRDefault="00BD75E3">
      <w:pPr>
        <w:pStyle w:val="CodeB"/>
      </w:pPr>
      <w:r>
        <w:t>let third: &amp;i32 = &amp;v[2];</w:t>
      </w:r>
    </w:p>
    <w:p w14:paraId="3E7C09FD" w14:textId="77777777" w:rsidR="00CA1E04" w:rsidRDefault="00BD75E3">
      <w:pPr>
        <w:pStyle w:val="CodeC"/>
        <w:rPr>
          <w:ins w:id="335" w:author="Carol Nichols" w:date="2017-09-12T16:36:00Z"/>
        </w:rPr>
      </w:pPr>
      <w:r>
        <w:t>let third: Option&lt;&amp;i32&gt; = v.get(2);</w:t>
      </w:r>
    </w:p>
    <w:p w14:paraId="213AF51C" w14:textId="6DD9EA2B" w:rsidR="009B5A5A" w:rsidRPr="00B30983" w:rsidRDefault="009B5A5A">
      <w:pPr>
        <w:pStyle w:val="Listing"/>
        <w:pPrChange w:id="336" w:author="Carol Nichols" w:date="2017-09-12T16:37:00Z">
          <w:pPr>
            <w:pStyle w:val="CodeC"/>
          </w:pPr>
        </w:pPrChange>
      </w:pPr>
      <w:ins w:id="337" w:author="Carol Nichols" w:date="2017-09-12T16:36:00Z">
        <w:r>
          <w:t xml:space="preserve">Listing 8-5: Using indexing syntax or the </w:t>
        </w:r>
        <w:r w:rsidRPr="009B5A5A">
          <w:rPr>
            <w:rStyle w:val="Literal"/>
            <w:rPrChange w:id="338" w:author="Carol Nichols" w:date="2017-09-12T16:36:00Z">
              <w:rPr>
                <w:bCs/>
                <w:i/>
              </w:rPr>
            </w:rPrChange>
          </w:rPr>
          <w:t>get</w:t>
        </w:r>
        <w:r>
          <w:t xml:space="preserve"> method to access an item in a vector</w:t>
        </w:r>
      </w:ins>
    </w:p>
    <w:p w14:paraId="379806F4" w14:textId="77777777" w:rsidR="00CA1E04" w:rsidRDefault="00BD75E3">
      <w:pPr>
        <w:pStyle w:val="Body"/>
      </w:pPr>
      <w:del w:id="339" w:author="AnneMarieW" w:date="2017-05-25T10:34:00Z">
        <w:r w:rsidDel="00F06154">
          <w:rPr>
            <w:rFonts w:eastAsia="Microsoft YaHei"/>
          </w:rPr>
          <w:delText>There are a few things to n</w:delText>
        </w:r>
      </w:del>
      <w:ins w:id="340" w:author="AnneMarieW" w:date="2017-05-25T10:34:00Z">
        <w:r w:rsidR="00F06154">
          <w:rPr>
            <w:rFonts w:eastAsia="Microsoft YaHei"/>
          </w:rPr>
          <w:t>N</w:t>
        </w:r>
      </w:ins>
      <w:r>
        <w:rPr>
          <w:rFonts w:eastAsia="Microsoft YaHei"/>
        </w:rPr>
        <w:t xml:space="preserve">ote </w:t>
      </w:r>
      <w:ins w:id="341" w:author="AnneMarieW" w:date="2017-05-25T10:34:00Z">
        <w:r w:rsidR="00DC6611">
          <w:rPr>
            <w:rFonts w:eastAsia="Microsoft YaHei"/>
          </w:rPr>
          <w:t xml:space="preserve">two details </w:t>
        </w:r>
      </w:ins>
      <w:r>
        <w:rPr>
          <w:rFonts w:eastAsia="Microsoft YaHei"/>
        </w:rPr>
        <w:t xml:space="preserve">here. First, </w:t>
      </w:r>
      <w:del w:id="342" w:author="AnneMarieW" w:date="2017-05-25T10:33:00Z">
        <w:r w:rsidDel="00F06154">
          <w:rPr>
            <w:rFonts w:eastAsia="Microsoft YaHei"/>
          </w:rPr>
          <w:delText xml:space="preserve">that </w:delText>
        </w:r>
      </w:del>
      <w:r>
        <w:rPr>
          <w:rFonts w:eastAsia="Microsoft YaHei"/>
        </w:rPr>
        <w:t xml:space="preserve">we use the index value of </w:t>
      </w:r>
      <w:r>
        <w:rPr>
          <w:rStyle w:val="Literal"/>
        </w:rPr>
        <w:t>2</w:t>
      </w:r>
      <w:r w:rsidR="00570291" w:rsidRPr="00570291">
        <w:rPr>
          <w:rPrChange w:id="343" w:author="janelle" w:date="2017-05-23T18:03:00Z">
            <w:rPr>
              <w:rStyle w:val="Literal"/>
            </w:rPr>
          </w:rPrChange>
        </w:rPr>
        <w:t xml:space="preserve"> </w:t>
      </w:r>
      <w:r>
        <w:rPr>
          <w:rFonts w:eastAsia="Microsoft YaHei"/>
        </w:rPr>
        <w:t>to get the third element: vectors are indexed by number, starting at zero. Second, the two different ways to get the third element are</w:t>
      </w:r>
      <w:del w:id="344" w:author="AnneMarieW" w:date="2017-05-25T10:33:00Z">
        <w:r w:rsidDel="00F06154">
          <w:rPr>
            <w:rFonts w:eastAsia="Microsoft YaHei"/>
          </w:rPr>
          <w:delText>:</w:delText>
        </w:r>
      </w:del>
      <w:ins w:id="345" w:author="AnneMarieW" w:date="2017-05-25T10:33:00Z">
        <w:r w:rsidR="00F06154">
          <w:rPr>
            <w:rFonts w:eastAsia="Microsoft YaHei"/>
          </w:rPr>
          <w:t xml:space="preserve"> by</w:t>
        </w:r>
      </w:ins>
      <w:r>
        <w:rPr>
          <w:rFonts w:eastAsia="Microsoft YaHei"/>
        </w:rPr>
        <w:t xml:space="preserve"> using </w:t>
      </w:r>
      <w:r>
        <w:rPr>
          <w:rStyle w:val="Literal"/>
        </w:rPr>
        <w:t>&amp;</w:t>
      </w:r>
      <w:r>
        <w:rPr>
          <w:rFonts w:eastAsia="Microsoft YaHei"/>
        </w:rPr>
        <w:t xml:space="preserve"> and </w:t>
      </w:r>
      <w:r>
        <w:rPr>
          <w:rStyle w:val="Literal"/>
        </w:rPr>
        <w:t>[]</w:t>
      </w:r>
      <w:r>
        <w:rPr>
          <w:rFonts w:eastAsia="Microsoft YaHei"/>
        </w:rPr>
        <w:t xml:space="preserve">, which gives us a reference, or </w:t>
      </w:r>
      <w:ins w:id="346" w:author="AnneMarieW" w:date="2017-05-25T10:33:00Z">
        <w:r w:rsidR="00F06154">
          <w:rPr>
            <w:rFonts w:eastAsia="Microsoft YaHei"/>
          </w:rPr>
          <w:t xml:space="preserve">by </w:t>
        </w:r>
      </w:ins>
      <w:r>
        <w:rPr>
          <w:rFonts w:eastAsia="Microsoft YaHei"/>
        </w:rPr>
        <w:t xml:space="preserve">using the </w:t>
      </w:r>
      <w:r>
        <w:rPr>
          <w:rStyle w:val="Literal"/>
        </w:rPr>
        <w:t>get</w:t>
      </w:r>
      <w:r>
        <w:rPr>
          <w:rFonts w:eastAsia="Microsoft YaHei"/>
        </w:rPr>
        <w:t xml:space="preserve"> method with the index passed as an </w:t>
      </w:r>
      <w:commentRangeStart w:id="347"/>
      <w:commentRangeStart w:id="348"/>
      <w:r>
        <w:rPr>
          <w:rFonts w:eastAsia="Microsoft YaHei"/>
        </w:rPr>
        <w:t>argument</w:t>
      </w:r>
      <w:commentRangeEnd w:id="347"/>
      <w:r w:rsidR="00DF0D7E">
        <w:rPr>
          <w:rStyle w:val="CommentReference"/>
        </w:rPr>
        <w:commentReference w:id="347"/>
      </w:r>
      <w:commentRangeEnd w:id="348"/>
      <w:r w:rsidR="009B5A5A">
        <w:rPr>
          <w:rStyle w:val="CommentReference"/>
        </w:rPr>
        <w:commentReference w:id="348"/>
      </w:r>
      <w:r>
        <w:rPr>
          <w:rFonts w:eastAsia="Microsoft YaHei"/>
        </w:rPr>
        <w:t xml:space="preserve">, which gives us an </w:t>
      </w:r>
      <w:r>
        <w:rPr>
          <w:rStyle w:val="Literal"/>
        </w:rPr>
        <w:t>Option&lt;&amp;T&gt;</w:t>
      </w:r>
      <w:r>
        <w:rPr>
          <w:rFonts w:eastAsia="Microsoft YaHei"/>
        </w:rPr>
        <w:t>.</w:t>
      </w:r>
    </w:p>
    <w:p w14:paraId="5E4F8286" w14:textId="14445551" w:rsidR="00CA1E04" w:rsidRDefault="00BD75E3">
      <w:pPr>
        <w:pStyle w:val="Body"/>
        <w:rPr>
          <w:rFonts w:eastAsia="Microsoft YaHei"/>
        </w:rPr>
      </w:pPr>
      <w:r>
        <w:rPr>
          <w:rFonts w:eastAsia="Microsoft YaHei"/>
        </w:rPr>
        <w:t xml:space="preserve">The reason Rust has two ways to reference an element is so </w:t>
      </w:r>
      <w:del w:id="349" w:author="AnneMarieW" w:date="2017-05-25T10:35:00Z">
        <w:r w:rsidDel="001D116D">
          <w:rPr>
            <w:rFonts w:eastAsia="Microsoft YaHei"/>
          </w:rPr>
          <w:delText xml:space="preserve">that </w:delText>
        </w:r>
      </w:del>
      <w:r>
        <w:rPr>
          <w:rFonts w:eastAsia="Microsoft YaHei"/>
        </w:rPr>
        <w:t xml:space="preserve">you can choose how the program behaves when you try to use an index value that the vector doesn’t have an element for. As an example, what should a program do if it has a vector that holds five elements </w:t>
      </w:r>
      <w:ins w:id="350" w:author="AnneMarieW" w:date="2017-05-25T10:35:00Z">
        <w:r w:rsidR="001D116D">
          <w:rPr>
            <w:rFonts w:eastAsia="Microsoft YaHei"/>
          </w:rPr>
          <w:t xml:space="preserve">and </w:t>
        </w:r>
      </w:ins>
      <w:r>
        <w:rPr>
          <w:rFonts w:eastAsia="Microsoft YaHei"/>
        </w:rPr>
        <w:t>then tries to access an element at index 100</w:t>
      </w:r>
      <w:ins w:id="351" w:author="AnneMarieW" w:date="2017-05-25T10:35:00Z">
        <w:r w:rsidR="001D116D">
          <w:rPr>
            <w:rFonts w:eastAsia="Microsoft YaHei"/>
          </w:rPr>
          <w:t>,</w:t>
        </w:r>
      </w:ins>
      <w:r>
        <w:rPr>
          <w:rFonts w:eastAsia="Microsoft YaHei"/>
        </w:rPr>
        <w:t xml:space="preserve"> </w:t>
      </w:r>
      <w:ins w:id="352" w:author="Carol Nichols" w:date="2017-09-12T16:37:00Z">
        <w:r w:rsidR="00934E5E">
          <w:rPr>
            <w:rFonts w:eastAsia="Microsoft YaHei"/>
          </w:rPr>
          <w:t>as shown in Listing 8-6</w:t>
        </w:r>
      </w:ins>
      <w:del w:id="353" w:author="Carol Nichols" w:date="2017-09-12T16:37:00Z">
        <w:r w:rsidDel="00934E5E">
          <w:rPr>
            <w:rFonts w:eastAsia="Microsoft YaHei"/>
          </w:rPr>
          <w:delText>like this</w:delText>
        </w:r>
      </w:del>
      <w:r>
        <w:rPr>
          <w:rFonts w:eastAsia="Microsoft YaHei"/>
        </w:rPr>
        <w:t>:</w:t>
      </w:r>
    </w:p>
    <w:p w14:paraId="2B4F3E40" w14:textId="77777777" w:rsidR="00CA1E04" w:rsidRDefault="00BD75E3">
      <w:pPr>
        <w:pStyle w:val="CodeA"/>
        <w:rPr>
          <w:rStyle w:val="Literal"/>
          <w:color w:val="00000A"/>
        </w:rPr>
      </w:pPr>
      <w:r>
        <w:rPr>
          <w:rStyle w:val="Literal"/>
          <w:color w:val="00000A"/>
        </w:rPr>
        <w:t>let v = vec![1, 2, 3, 4, 5];</w:t>
      </w:r>
    </w:p>
    <w:p w14:paraId="1A13E27D" w14:textId="77777777" w:rsidR="00CA1E04" w:rsidRDefault="00CA1E04">
      <w:pPr>
        <w:pStyle w:val="CodeB"/>
        <w:rPr>
          <w:rStyle w:val="Literal"/>
          <w:color w:val="00000A"/>
        </w:rPr>
      </w:pPr>
    </w:p>
    <w:p w14:paraId="07E48298" w14:textId="77777777" w:rsidR="00CA1E04" w:rsidRDefault="00BD75E3">
      <w:pPr>
        <w:pStyle w:val="CodeB"/>
        <w:rPr>
          <w:rStyle w:val="Literal"/>
          <w:color w:val="00000A"/>
        </w:rPr>
      </w:pPr>
      <w:r>
        <w:rPr>
          <w:rStyle w:val="Literal"/>
          <w:color w:val="00000A"/>
        </w:rPr>
        <w:lastRenderedPageBreak/>
        <w:t>let does_not_exist = &amp;v[100];</w:t>
      </w:r>
    </w:p>
    <w:p w14:paraId="6472C900" w14:textId="77777777" w:rsidR="00CA1E04" w:rsidRDefault="00BD75E3">
      <w:pPr>
        <w:pStyle w:val="CodeC"/>
        <w:rPr>
          <w:ins w:id="354" w:author="Carol Nichols" w:date="2017-09-12T16:37:00Z"/>
          <w:rStyle w:val="Literal"/>
          <w:color w:val="00000A"/>
        </w:rPr>
      </w:pPr>
      <w:r>
        <w:rPr>
          <w:rStyle w:val="Literal"/>
          <w:color w:val="00000A"/>
        </w:rPr>
        <w:t>let does_not_exist = v.get(100);</w:t>
      </w:r>
    </w:p>
    <w:p w14:paraId="1C89D37A" w14:textId="6E82BAFF" w:rsidR="00934E5E" w:rsidRPr="00934E5E" w:rsidRDefault="00934E5E">
      <w:pPr>
        <w:pStyle w:val="Listing"/>
        <w:rPr>
          <w:rPrChange w:id="355" w:author="Carol Nichols" w:date="2017-09-12T16:37:00Z">
            <w:rPr>
              <w:rStyle w:val="Literal"/>
              <w:color w:val="00000A"/>
            </w:rPr>
          </w:rPrChange>
        </w:rPr>
        <w:pPrChange w:id="356" w:author="Carol Nichols" w:date="2017-09-12T16:37:00Z">
          <w:pPr>
            <w:pStyle w:val="CodeC"/>
          </w:pPr>
        </w:pPrChange>
      </w:pPr>
      <w:ins w:id="357" w:author="Carol Nichols" w:date="2017-09-12T16:37:00Z">
        <w:r>
          <w:t>Listing 8-6: Attempting to access the element at index 100 in a vector containing 5 elements</w:t>
        </w:r>
      </w:ins>
    </w:p>
    <w:p w14:paraId="2295DF4A" w14:textId="70AEB49B" w:rsidR="00CA1E04" w:rsidRDefault="00BD75E3">
      <w:pPr>
        <w:pStyle w:val="Body"/>
      </w:pPr>
      <w:r>
        <w:rPr>
          <w:rFonts w:eastAsia="Microsoft YaHei"/>
        </w:rPr>
        <w:t>When you run this</w:t>
      </w:r>
      <w:ins w:id="358" w:author="AnneMarieW" w:date="2017-05-25T10:36:00Z">
        <w:r w:rsidR="001D116D">
          <w:rPr>
            <w:rFonts w:eastAsia="Microsoft YaHei"/>
          </w:rPr>
          <w:t xml:space="preserve"> code</w:t>
        </w:r>
      </w:ins>
      <w:r>
        <w:rPr>
          <w:rFonts w:eastAsia="Microsoft YaHei"/>
        </w:rPr>
        <w:t xml:space="preserve">, </w:t>
      </w:r>
      <w:del w:id="359" w:author="AnneMarieW" w:date="2017-05-25T10:36:00Z">
        <w:r w:rsidDel="001D116D">
          <w:rPr>
            <w:rFonts w:eastAsia="Microsoft YaHei"/>
          </w:rPr>
          <w:delText xml:space="preserve">you will find that with </w:delText>
        </w:r>
      </w:del>
      <w:r>
        <w:rPr>
          <w:rFonts w:eastAsia="Microsoft YaHei"/>
        </w:rPr>
        <w:t xml:space="preserve">the first </w:t>
      </w:r>
      <w:r>
        <w:rPr>
          <w:rStyle w:val="Literal"/>
        </w:rPr>
        <w:t>[]</w:t>
      </w:r>
      <w:r w:rsidR="00570291" w:rsidRPr="00570291">
        <w:rPr>
          <w:rFonts w:eastAsia="Microsoft YaHei"/>
          <w:rPrChange w:id="360" w:author="janelle" w:date="2017-05-23T18:03:00Z">
            <w:rPr>
              <w:rStyle w:val="Literal"/>
              <w:rFonts w:eastAsia="Microsoft YaHei"/>
            </w:rPr>
          </w:rPrChange>
        </w:rPr>
        <w:t xml:space="preserve"> </w:t>
      </w:r>
      <w:r w:rsidRPr="00BD75E3">
        <w:rPr>
          <w:rFonts w:eastAsia="Microsoft YaHei"/>
        </w:rPr>
        <w:t>method</w:t>
      </w:r>
      <w:del w:id="361" w:author="AnneMarieW" w:date="2017-05-25T10:37:00Z">
        <w:r w:rsidDel="001D116D">
          <w:rPr>
            <w:rFonts w:eastAsia="Microsoft YaHei"/>
          </w:rPr>
          <w:delText>, Rust</w:delText>
        </w:r>
      </w:del>
      <w:r>
        <w:rPr>
          <w:rFonts w:eastAsia="Microsoft YaHei"/>
        </w:rPr>
        <w:t xml:space="preserve"> will cause a </w:t>
      </w:r>
      <w:r>
        <w:rPr>
          <w:rStyle w:val="Literal"/>
        </w:rPr>
        <w:t>panic!</w:t>
      </w:r>
      <w:ins w:id="362" w:author="AnneMarieW" w:date="2017-05-25T10:37:00Z">
        <w:del w:id="363" w:author="Carol Nichols" w:date="2017-09-13T10:13:00Z">
          <w:r w:rsidR="001D116D" w:rsidRPr="001D116D" w:rsidDel="00AB7B96">
            <w:rPr>
              <w:rFonts w:eastAsia="Microsoft YaHei"/>
            </w:rPr>
            <w:delText xml:space="preserve"> </w:delText>
          </w:r>
          <w:r w:rsidR="001D116D" w:rsidDel="00AB7B96">
            <w:rPr>
              <w:rFonts w:eastAsia="Microsoft YaHei"/>
            </w:rPr>
            <w:delText>in Rust</w:delText>
          </w:r>
        </w:del>
      </w:ins>
      <w:r>
        <w:rPr>
          <w:rFonts w:eastAsia="Microsoft YaHei"/>
        </w:rPr>
        <w:t xml:space="preserve"> </w:t>
      </w:r>
      <w:del w:id="364" w:author="AnneMarieW" w:date="2017-05-25T10:37:00Z">
        <w:r w:rsidDel="001D116D">
          <w:rPr>
            <w:rFonts w:eastAsia="Microsoft YaHei"/>
          </w:rPr>
          <w:delText>when</w:delText>
        </w:r>
      </w:del>
      <w:ins w:id="365" w:author="AnneMarieW" w:date="2017-05-25T10:37:00Z">
        <w:r w:rsidR="001D116D">
          <w:rPr>
            <w:rFonts w:eastAsia="Microsoft YaHei"/>
          </w:rPr>
          <w:t>because</w:t>
        </w:r>
      </w:ins>
      <w:r>
        <w:rPr>
          <w:rFonts w:eastAsia="Microsoft YaHei"/>
        </w:rPr>
        <w:t xml:space="preserve"> </w:t>
      </w:r>
      <w:ins w:id="366" w:author="Carol Nichols" w:date="2017-09-13T10:13:00Z">
        <w:r w:rsidR="00AB7B96">
          <w:rPr>
            <w:rFonts w:eastAsia="Microsoft YaHei"/>
          </w:rPr>
          <w:t xml:space="preserve">it references </w:t>
        </w:r>
      </w:ins>
      <w:r>
        <w:rPr>
          <w:rFonts w:eastAsia="Microsoft YaHei"/>
        </w:rPr>
        <w:t>a non</w:t>
      </w:r>
      <w:del w:id="367" w:author="AnneMarieW" w:date="2017-05-25T10:36:00Z">
        <w:r w:rsidDel="001D116D">
          <w:rPr>
            <w:rFonts w:eastAsia="Microsoft YaHei"/>
          </w:rPr>
          <w:delText>-</w:delText>
        </w:r>
      </w:del>
      <w:r>
        <w:rPr>
          <w:rFonts w:eastAsia="Microsoft YaHei"/>
        </w:rPr>
        <w:t>existent element</w:t>
      </w:r>
      <w:del w:id="368" w:author="Carol Nichols" w:date="2017-09-13T10:13:00Z">
        <w:r w:rsidDel="00AB7B96">
          <w:rPr>
            <w:rFonts w:eastAsia="Microsoft YaHei"/>
          </w:rPr>
          <w:delText xml:space="preserve"> is referenced</w:delText>
        </w:r>
      </w:del>
      <w:r>
        <w:rPr>
          <w:rFonts w:eastAsia="Microsoft YaHei"/>
        </w:rPr>
        <w:t xml:space="preserve">. This method </w:t>
      </w:r>
      <w:del w:id="369" w:author="AnneMarieW" w:date="2017-05-25T10:38:00Z">
        <w:r w:rsidDel="001D116D">
          <w:rPr>
            <w:rFonts w:eastAsia="Microsoft YaHei"/>
          </w:rPr>
          <w:delText xml:space="preserve">would be preferable </w:delText>
        </w:r>
      </w:del>
      <w:ins w:id="370" w:author="AnneMarieW" w:date="2017-05-25T10:38:00Z">
        <w:r w:rsidR="001D116D">
          <w:rPr>
            <w:rFonts w:eastAsia="Microsoft YaHei"/>
          </w:rPr>
          <w:t xml:space="preserve">is best used </w:t>
        </w:r>
      </w:ins>
      <w:del w:id="371" w:author="AnneMarieW" w:date="2017-05-25T10:38:00Z">
        <w:r w:rsidDel="001D116D">
          <w:rPr>
            <w:rFonts w:eastAsia="Microsoft YaHei"/>
          </w:rPr>
          <w:delText>if</w:delText>
        </w:r>
      </w:del>
      <w:ins w:id="372" w:author="AnneMarieW" w:date="2017-05-25T10:38:00Z">
        <w:r w:rsidR="001D116D">
          <w:rPr>
            <w:rFonts w:eastAsia="Microsoft YaHei"/>
          </w:rPr>
          <w:t>when</w:t>
        </w:r>
      </w:ins>
      <w:r>
        <w:rPr>
          <w:rFonts w:eastAsia="Microsoft YaHei"/>
        </w:rPr>
        <w:t xml:space="preserve"> you want your program to consider an attempt to access an element past the end of the vector to be a fatal error that </w:t>
      </w:r>
      <w:del w:id="373" w:author="AnneMarieW" w:date="2017-05-25T10:39:00Z">
        <w:r w:rsidDel="001D116D">
          <w:rPr>
            <w:rFonts w:eastAsia="Microsoft YaHei"/>
          </w:rPr>
          <w:delText xml:space="preserve">should </w:delText>
        </w:r>
      </w:del>
      <w:r>
        <w:rPr>
          <w:rFonts w:eastAsia="Microsoft YaHei"/>
        </w:rPr>
        <w:t>crash</w:t>
      </w:r>
      <w:ins w:id="374" w:author="AnneMarieW" w:date="2017-05-25T10:39:00Z">
        <w:r w:rsidR="001D116D">
          <w:rPr>
            <w:rFonts w:eastAsia="Microsoft YaHei"/>
          </w:rPr>
          <w:t>es</w:t>
        </w:r>
      </w:ins>
      <w:r>
        <w:rPr>
          <w:rFonts w:eastAsia="Microsoft YaHei"/>
        </w:rPr>
        <w:t xml:space="preserve"> the program.</w:t>
      </w:r>
    </w:p>
    <w:p w14:paraId="6AA3EF00" w14:textId="7C8567B2" w:rsidR="008F693C" w:rsidRDefault="00BD75E3" w:rsidP="001200FE">
      <w:pPr>
        <w:pStyle w:val="Body"/>
        <w:rPr>
          <w:ins w:id="375" w:author="janelle" w:date="2017-09-11T12:04:00Z"/>
          <w:rFonts w:eastAsia="Microsoft YaHei"/>
        </w:rPr>
      </w:pPr>
      <w:r>
        <w:rPr>
          <w:rFonts w:eastAsia="Microsoft YaHei"/>
        </w:rPr>
        <w:t xml:space="preserve">When the </w:t>
      </w:r>
      <w:r>
        <w:rPr>
          <w:rStyle w:val="Literal"/>
        </w:rPr>
        <w:t>get</w:t>
      </w:r>
      <w:r>
        <w:rPr>
          <w:rFonts w:eastAsia="Microsoft YaHei"/>
        </w:rPr>
        <w:t xml:space="preserve"> method is passed an index that is outside the </w:t>
      </w:r>
      <w:del w:id="376" w:author="Carol Nichols" w:date="2017-09-13T10:13:00Z">
        <w:r w:rsidDel="00470D7A">
          <w:rPr>
            <w:rFonts w:eastAsia="Microsoft YaHei"/>
          </w:rPr>
          <w:delText>array</w:delText>
        </w:r>
      </w:del>
      <w:ins w:id="377" w:author="Carol Nichols" w:date="2017-09-13T10:13:00Z">
        <w:r w:rsidR="00470D7A">
          <w:rPr>
            <w:rFonts w:eastAsia="Microsoft YaHei"/>
          </w:rPr>
          <w:t>vector</w:t>
        </w:r>
      </w:ins>
      <w:r>
        <w:rPr>
          <w:rFonts w:eastAsia="Microsoft YaHei"/>
        </w:rPr>
        <w:t xml:space="preserve">, it </w:t>
      </w:r>
      <w:del w:id="378" w:author="AnneMarieW" w:date="2017-05-25T10:39:00Z">
        <w:r w:rsidDel="00156F48">
          <w:rPr>
            <w:rFonts w:eastAsia="Microsoft YaHei"/>
          </w:rPr>
          <w:delText xml:space="preserve">will </w:delText>
        </w:r>
      </w:del>
      <w:r>
        <w:rPr>
          <w:rFonts w:eastAsia="Microsoft YaHei"/>
        </w:rPr>
        <w:t>return</w:t>
      </w:r>
      <w:ins w:id="379" w:author="AnneMarieW" w:date="2017-05-25T10:39:00Z">
        <w:r w:rsidR="00156F48">
          <w:rPr>
            <w:rFonts w:eastAsia="Microsoft YaHei"/>
          </w:rPr>
          <w:t>s</w:t>
        </w:r>
      </w:ins>
      <w:r>
        <w:rPr>
          <w:rFonts w:eastAsia="Microsoft YaHei"/>
        </w:rPr>
        <w:t xml:space="preserve"> </w:t>
      </w:r>
      <w:r>
        <w:rPr>
          <w:rStyle w:val="Literal"/>
        </w:rPr>
        <w:t>None</w:t>
      </w:r>
      <w:r>
        <w:rPr>
          <w:rFonts w:eastAsia="Microsoft YaHei"/>
        </w:rPr>
        <w:t xml:space="preserve"> without panicking. You would use this</w:t>
      </w:r>
      <w:ins w:id="380" w:author="AnneMarieW" w:date="2017-05-25T10:40:00Z">
        <w:r w:rsidR="00156F48">
          <w:rPr>
            <w:rFonts w:eastAsia="Microsoft YaHei"/>
          </w:rPr>
          <w:t xml:space="preserve"> method</w:t>
        </w:r>
      </w:ins>
      <w:r>
        <w:rPr>
          <w:rFonts w:eastAsia="Microsoft YaHei"/>
        </w:rPr>
        <w:t xml:space="preserve"> if accessing an element beyond the range of the vector </w:t>
      </w:r>
      <w:del w:id="381" w:author="AnneMarieW" w:date="2017-05-25T10:40:00Z">
        <w:r w:rsidDel="00156F48">
          <w:rPr>
            <w:rFonts w:eastAsia="Microsoft YaHei"/>
          </w:rPr>
          <w:delText xml:space="preserve">will </w:delText>
        </w:r>
      </w:del>
      <w:r>
        <w:rPr>
          <w:rFonts w:eastAsia="Microsoft YaHei"/>
        </w:rPr>
        <w:t>happen</w:t>
      </w:r>
      <w:ins w:id="382" w:author="AnneMarieW" w:date="2017-05-25T10:40:00Z">
        <w:r w:rsidR="00156F48">
          <w:rPr>
            <w:rFonts w:eastAsia="Microsoft YaHei"/>
          </w:rPr>
          <w:t>s</w:t>
        </w:r>
      </w:ins>
      <w:r>
        <w:rPr>
          <w:rFonts w:eastAsia="Microsoft YaHei"/>
        </w:rPr>
        <w:t xml:space="preserve"> occasionally under normal circumstances. Your code </w:t>
      </w:r>
      <w:del w:id="383" w:author="AnneMarieW" w:date="2017-05-25T10:40:00Z">
        <w:r w:rsidDel="00156F48">
          <w:rPr>
            <w:rFonts w:eastAsia="Microsoft YaHei"/>
          </w:rPr>
          <w:delText>can</w:delText>
        </w:r>
      </w:del>
      <w:ins w:id="384" w:author="AnneMarieW" w:date="2017-05-25T10:40:00Z">
        <w:r w:rsidR="00156F48">
          <w:rPr>
            <w:rFonts w:eastAsia="Microsoft YaHei"/>
          </w:rPr>
          <w:t>will</w:t>
        </w:r>
      </w:ins>
      <w:r>
        <w:rPr>
          <w:rFonts w:eastAsia="Microsoft YaHei"/>
        </w:rPr>
        <w:t xml:space="preserve"> then have logic to handle having either </w:t>
      </w:r>
      <w:r>
        <w:rPr>
          <w:rStyle w:val="Literal"/>
        </w:rPr>
        <w:t>Some(&amp;element)</w:t>
      </w:r>
      <w:r>
        <w:rPr>
          <w:rFonts w:eastAsia="Microsoft YaHei"/>
        </w:rPr>
        <w:t xml:space="preserve"> or </w:t>
      </w:r>
      <w:r>
        <w:rPr>
          <w:rStyle w:val="Literal"/>
        </w:rPr>
        <w:t>None</w:t>
      </w:r>
      <w:r>
        <w:rPr>
          <w:rFonts w:eastAsia="Microsoft YaHei"/>
        </w:rPr>
        <w:t xml:space="preserve">, as </w:t>
      </w:r>
      <w:del w:id="385" w:author="AnneMarieW" w:date="2017-05-25T10:40:00Z">
        <w:r w:rsidDel="00156F48">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386" w:author="AnneMarieW" w:date="2017-05-26T13:45:00Z">
            <w:rPr>
              <w:rFonts w:ascii="Courier" w:eastAsia="Microsoft YaHei" w:hAnsi="Courier"/>
              <w:color w:val="0000FF"/>
              <w:sz w:val="20"/>
            </w:rPr>
          </w:rPrChange>
        </w:rPr>
        <w:t>Chapter 6</w:t>
      </w:r>
      <w:r>
        <w:rPr>
          <w:rFonts w:eastAsia="Microsoft YaHei"/>
        </w:rPr>
        <w:t xml:space="preserve">. For example, the index could be coming from a person entering a number. If they accidentally enter a number that’s too large and </w:t>
      </w:r>
      <w:del w:id="387" w:author="AnneMarieW" w:date="2017-05-25T10:41:00Z">
        <w:r w:rsidDel="00156F48">
          <w:rPr>
            <w:rFonts w:eastAsia="Microsoft YaHei"/>
          </w:rPr>
          <w:delText xml:space="preserve">your </w:delText>
        </w:r>
      </w:del>
      <w:ins w:id="388" w:author="AnneMarieW" w:date="2017-05-25T10:41:00Z">
        <w:r w:rsidR="00156F48">
          <w:rPr>
            <w:rFonts w:eastAsia="Microsoft YaHei"/>
          </w:rPr>
          <w:t xml:space="preserve">the </w:t>
        </w:r>
      </w:ins>
      <w:r>
        <w:rPr>
          <w:rFonts w:eastAsia="Microsoft YaHei"/>
        </w:rPr>
        <w:t xml:space="preserve">program gets a </w:t>
      </w:r>
      <w:r>
        <w:rPr>
          <w:rStyle w:val="Literal"/>
        </w:rPr>
        <w:t>None</w:t>
      </w:r>
      <w:r>
        <w:rPr>
          <w:rFonts w:eastAsia="Microsoft YaHei"/>
        </w:rPr>
        <w:t xml:space="preserve"> value, you could tell the user how many items are in the current </w:t>
      </w:r>
      <w:r>
        <w:rPr>
          <w:rStyle w:val="Literal"/>
        </w:rPr>
        <w:t>Vec</w:t>
      </w:r>
      <w:r>
        <w:rPr>
          <w:rFonts w:eastAsia="Microsoft YaHei"/>
        </w:rPr>
        <w:t xml:space="preserve"> and give them another chance to enter a valid value. That would be more user-friendly than crashing the program </w:t>
      </w:r>
      <w:del w:id="389" w:author="AnneMarieW" w:date="2017-05-25T10:42:00Z">
        <w:r w:rsidDel="00156F48">
          <w:rPr>
            <w:rFonts w:eastAsia="Microsoft YaHei"/>
          </w:rPr>
          <w:delText>for</w:delText>
        </w:r>
      </w:del>
      <w:ins w:id="390" w:author="AnneMarieW" w:date="2017-05-25T10:42:00Z">
        <w:r w:rsidR="00156F48">
          <w:rPr>
            <w:rFonts w:eastAsia="Microsoft YaHei"/>
          </w:rPr>
          <w:t>due to</w:t>
        </w:r>
      </w:ins>
      <w:r>
        <w:rPr>
          <w:rFonts w:eastAsia="Microsoft YaHei"/>
        </w:rPr>
        <w:t xml:space="preserve"> a typo!</w:t>
      </w:r>
    </w:p>
    <w:p w14:paraId="2E14BA07" w14:textId="77777777" w:rsidR="009C6A56" w:rsidRDefault="009C6A56">
      <w:pPr>
        <w:pStyle w:val="ProductionDirective"/>
        <w:pPrChange w:id="391" w:author="janelle" w:date="2017-09-11T12:04:00Z">
          <w:pPr>
            <w:pStyle w:val="Body"/>
          </w:pPr>
        </w:pPrChange>
      </w:pPr>
      <w:ins w:id="392" w:author="janelle" w:date="2017-09-11T12:04:00Z">
        <w:r>
          <w:t>prod: check x</w:t>
        </w:r>
      </w:ins>
      <w:ins w:id="393" w:author="janelle" w:date="2017-09-11T12:05:00Z">
        <w:r>
          <w:t>ref</w:t>
        </w:r>
      </w:ins>
    </w:p>
    <w:p w14:paraId="6C316F03" w14:textId="77777777" w:rsidR="00CA1E04" w:rsidRDefault="00BD75E3">
      <w:pPr>
        <w:pStyle w:val="HeadC"/>
        <w:rPr>
          <w:rFonts w:eastAsia="Microsoft YaHei"/>
          <w:sz w:val="24"/>
          <w:szCs w:val="24"/>
        </w:rPr>
      </w:pPr>
      <w:bookmarkStart w:id="394" w:name="invalid-references"/>
      <w:bookmarkStart w:id="395" w:name="_Toc493070552"/>
      <w:bookmarkEnd w:id="394"/>
      <w:r>
        <w:rPr>
          <w:rFonts w:eastAsia="Microsoft YaHei"/>
        </w:rPr>
        <w:t>Invalid References</w:t>
      </w:r>
      <w:bookmarkEnd w:id="395"/>
    </w:p>
    <w:p w14:paraId="3F7CC971" w14:textId="21A295CF" w:rsidR="00CA1E04" w:rsidRDefault="00BD75E3">
      <w:pPr>
        <w:pStyle w:val="BodyFirst"/>
        <w:rPr>
          <w:ins w:id="396" w:author="Carol Nichols" w:date="2017-09-12T16:35:00Z"/>
          <w:rFonts w:eastAsia="Microsoft YaHei"/>
        </w:rPr>
      </w:pPr>
      <w:del w:id="397" w:author="AnneMarieW" w:date="2017-05-25T10:42:00Z">
        <w:r w:rsidDel="005D55FF">
          <w:rPr>
            <w:rFonts w:eastAsia="Microsoft YaHei"/>
          </w:rPr>
          <w:delText>Once</w:delText>
        </w:r>
      </w:del>
      <w:ins w:id="398" w:author="AnneMarieW" w:date="2017-05-25T10:42:00Z">
        <w:r w:rsidR="005D55FF">
          <w:rPr>
            <w:rFonts w:eastAsia="Microsoft YaHei"/>
          </w:rPr>
          <w:t>When</w:t>
        </w:r>
      </w:ins>
      <w:r>
        <w:rPr>
          <w:rFonts w:eastAsia="Microsoft YaHei"/>
        </w:rPr>
        <w:t xml:space="preserve"> the program has a valid reference, the borrow checker </w:t>
      </w:r>
      <w:del w:id="399" w:author="AnneMarieW" w:date="2017-05-25T10:42:00Z">
        <w:r w:rsidDel="005D55FF">
          <w:rPr>
            <w:rFonts w:eastAsia="Microsoft YaHei"/>
          </w:rPr>
          <w:delText xml:space="preserve">will </w:delText>
        </w:r>
      </w:del>
      <w:r>
        <w:rPr>
          <w:rFonts w:eastAsia="Microsoft YaHei"/>
        </w:rPr>
        <w:t>enforce</w:t>
      </w:r>
      <w:ins w:id="400" w:author="AnneMarieW" w:date="2017-05-25T10:42:00Z">
        <w:r w:rsidR="005D55FF">
          <w:rPr>
            <w:rFonts w:eastAsia="Microsoft YaHei"/>
          </w:rPr>
          <w:t>s</w:t>
        </w:r>
      </w:ins>
      <w:r>
        <w:rPr>
          <w:rFonts w:eastAsia="Microsoft YaHei"/>
        </w:rPr>
        <w:t xml:space="preserve"> the ownership and borrowing rules </w:t>
      </w:r>
      <w:ins w:id="401" w:author="AnneMarieW" w:date="2017-05-25T10:43:00Z">
        <w:r w:rsidR="005D55FF">
          <w:rPr>
            <w:rFonts w:eastAsia="Microsoft YaHei"/>
          </w:rPr>
          <w:t>(</w:t>
        </w:r>
      </w:ins>
      <w:r>
        <w:rPr>
          <w:rFonts w:eastAsia="Microsoft YaHei"/>
        </w:rPr>
        <w:t xml:space="preserve">covered in </w:t>
      </w:r>
      <w:r w:rsidR="00570291" w:rsidRPr="00570291">
        <w:rPr>
          <w:rFonts w:eastAsia="Microsoft YaHei"/>
          <w:highlight w:val="yellow"/>
          <w:rPrChange w:id="402" w:author="AnneMarieW" w:date="2017-05-26T13:45:00Z">
            <w:rPr>
              <w:rFonts w:ascii="Courier" w:eastAsia="Microsoft YaHei" w:hAnsi="Courier"/>
              <w:color w:val="0000FF"/>
              <w:sz w:val="20"/>
            </w:rPr>
          </w:rPrChange>
        </w:rPr>
        <w:t>Chapter 4</w:t>
      </w:r>
      <w:ins w:id="403" w:author="AnneMarieW" w:date="2017-05-25T10:43:00Z">
        <w:r w:rsidR="005D55FF">
          <w:rPr>
            <w:rFonts w:eastAsia="Microsoft YaHei"/>
          </w:rPr>
          <w:t>)</w:t>
        </w:r>
      </w:ins>
      <w:r>
        <w:rPr>
          <w:rFonts w:eastAsia="Microsoft YaHei"/>
        </w:rPr>
        <w:t xml:space="preserve"> to ensure this reference and any other references to the contents of the vector </w:t>
      </w:r>
      <w:del w:id="404" w:author="AnneMarieW" w:date="2017-05-25T10:44:00Z">
        <w:r w:rsidDel="005D55FF">
          <w:rPr>
            <w:rFonts w:eastAsia="Microsoft YaHei"/>
          </w:rPr>
          <w:delText>stay</w:delText>
        </w:r>
      </w:del>
      <w:ins w:id="405" w:author="AnneMarieW" w:date="2017-05-25T10:44:00Z">
        <w:r w:rsidR="005D55FF">
          <w:rPr>
            <w:rFonts w:eastAsia="Microsoft YaHei"/>
          </w:rPr>
          <w:t>remain</w:t>
        </w:r>
      </w:ins>
      <w:r>
        <w:rPr>
          <w:rFonts w:eastAsia="Microsoft YaHei"/>
        </w:rPr>
        <w:t xml:space="preserve"> valid. Recall the rule that s</w:t>
      </w:r>
      <w:del w:id="406" w:author="AnneMarieW" w:date="2017-05-25T10:43:00Z">
        <w:r w:rsidDel="005D55FF">
          <w:rPr>
            <w:rFonts w:eastAsia="Microsoft YaHei"/>
          </w:rPr>
          <w:delText>ay</w:delText>
        </w:r>
      </w:del>
      <w:ins w:id="407" w:author="AnneMarieW" w:date="2017-05-25T10:43:00Z">
        <w:r w:rsidR="005D55FF">
          <w:rPr>
            <w:rFonts w:eastAsia="Microsoft YaHei"/>
          </w:rPr>
          <w:t>tate</w:t>
        </w:r>
      </w:ins>
      <w:r>
        <w:rPr>
          <w:rFonts w:eastAsia="Microsoft YaHei"/>
        </w:rPr>
        <w:t xml:space="preserve">s we can’t have mutable and immutable references in the same scope. That rule applies in </w:t>
      </w:r>
      <w:del w:id="408" w:author="Carol Nichols" w:date="2017-09-12T16:38:00Z">
        <w:r w:rsidDel="00934E5E">
          <w:rPr>
            <w:rFonts w:eastAsia="Microsoft YaHei"/>
          </w:rPr>
          <w:delText>this example</w:delText>
        </w:r>
      </w:del>
      <w:ins w:id="409" w:author="Carol Nichols" w:date="2017-09-12T16:38:00Z">
        <w:r w:rsidR="00934E5E">
          <w:rPr>
            <w:rFonts w:eastAsia="Microsoft YaHei"/>
          </w:rPr>
          <w:t>Listing 8-7</w:t>
        </w:r>
      </w:ins>
      <w:del w:id="410" w:author="AnneMarieW" w:date="2017-05-25T10:43:00Z">
        <w:r w:rsidDel="005D55FF">
          <w:rPr>
            <w:rFonts w:eastAsia="Microsoft YaHei"/>
          </w:rPr>
          <w:delText>,</w:delText>
        </w:r>
      </w:del>
      <w:r>
        <w:rPr>
          <w:rFonts w:eastAsia="Microsoft YaHei"/>
        </w:rPr>
        <w:t xml:space="preserve"> where we hold an immutable reference to the first element in a vector and try to add an element to the end:</w:t>
      </w:r>
    </w:p>
    <w:p w14:paraId="06E16C79" w14:textId="6E6F7A9A" w:rsidR="009B5A5A" w:rsidRPr="009B5A5A" w:rsidRDefault="009B5A5A">
      <w:pPr>
        <w:pStyle w:val="ProductionDirective"/>
        <w:rPr>
          <w:rPrChange w:id="411" w:author="Carol Nichols" w:date="2017-09-12T16:35:00Z">
            <w:rPr>
              <w:rFonts w:eastAsia="Microsoft YaHei"/>
            </w:rPr>
          </w:rPrChange>
        </w:rPr>
        <w:pPrChange w:id="412" w:author="Carol Nichols" w:date="2017-09-12T16:35:00Z">
          <w:pPr>
            <w:pStyle w:val="BodyFirst"/>
          </w:pPr>
        </w:pPrChange>
      </w:pPr>
      <w:ins w:id="413" w:author="Carol Nichols" w:date="2017-09-12T16:35:00Z">
        <w:r>
          <w:t>prod: check xref</w:t>
        </w:r>
      </w:ins>
    </w:p>
    <w:p w14:paraId="3148B790" w14:textId="77777777" w:rsidR="00CA1E04" w:rsidRDefault="00BD75E3">
      <w:pPr>
        <w:pStyle w:val="CodeA"/>
      </w:pPr>
      <w:r>
        <w:t>let mut v = vec![1, 2, 3, 4, 5];</w:t>
      </w:r>
    </w:p>
    <w:p w14:paraId="4DB6DC0A" w14:textId="77777777" w:rsidR="00CA1E04" w:rsidRDefault="00CA1E04">
      <w:pPr>
        <w:pStyle w:val="CodeB"/>
        <w:rPr>
          <w:rStyle w:val="Literal"/>
          <w:color w:val="00000A"/>
        </w:rPr>
      </w:pPr>
    </w:p>
    <w:p w14:paraId="7B244578" w14:textId="77777777" w:rsidR="00CA1E04" w:rsidRDefault="00BD75E3">
      <w:pPr>
        <w:pStyle w:val="CodeB"/>
        <w:rPr>
          <w:rStyle w:val="Literal"/>
          <w:color w:val="00000A"/>
        </w:rPr>
      </w:pPr>
      <w:r>
        <w:rPr>
          <w:rStyle w:val="Literal"/>
          <w:color w:val="00000A"/>
        </w:rPr>
        <w:t>let first = &amp;v[0];</w:t>
      </w:r>
    </w:p>
    <w:p w14:paraId="398A04A1" w14:textId="77777777" w:rsidR="00CA1E04" w:rsidRDefault="00CA1E04">
      <w:pPr>
        <w:pStyle w:val="CodeB"/>
        <w:rPr>
          <w:rStyle w:val="Literal"/>
          <w:color w:val="00000A"/>
        </w:rPr>
      </w:pPr>
    </w:p>
    <w:p w14:paraId="7EE06E06" w14:textId="77777777" w:rsidR="00CA1E04" w:rsidRDefault="00BD75E3">
      <w:pPr>
        <w:pStyle w:val="CodeC"/>
        <w:rPr>
          <w:ins w:id="414" w:author="Carol Nichols" w:date="2017-09-12T16:38:00Z"/>
        </w:rPr>
      </w:pPr>
      <w:r>
        <w:t>v.push(6);</w:t>
      </w:r>
    </w:p>
    <w:p w14:paraId="7559DAF2" w14:textId="38585740" w:rsidR="00934E5E" w:rsidRPr="00B30983" w:rsidRDefault="00934E5E">
      <w:pPr>
        <w:pStyle w:val="Listing"/>
        <w:pPrChange w:id="415" w:author="Carol Nichols" w:date="2017-09-12T16:39:00Z">
          <w:pPr>
            <w:pStyle w:val="CodeC"/>
          </w:pPr>
        </w:pPrChange>
      </w:pPr>
      <w:ins w:id="416" w:author="Carol Nichols" w:date="2017-09-12T16:38:00Z">
        <w:r>
          <w:t>Listing 8-7: Attempting to add an element to a vector while holding a reference to an item</w:t>
        </w:r>
      </w:ins>
    </w:p>
    <w:p w14:paraId="02E9DEB5" w14:textId="77777777" w:rsidR="00CA1E04" w:rsidRDefault="00BD75E3">
      <w:pPr>
        <w:pStyle w:val="Body"/>
        <w:rPr>
          <w:rFonts w:eastAsia="Microsoft YaHei"/>
        </w:rPr>
      </w:pPr>
      <w:r>
        <w:rPr>
          <w:rFonts w:eastAsia="Microsoft YaHei"/>
        </w:rPr>
        <w:t xml:space="preserve">Compiling this </w:t>
      </w:r>
      <w:ins w:id="417" w:author="AnneMarieW" w:date="2017-05-25T10:44:00Z">
        <w:r w:rsidR="00D62992">
          <w:rPr>
            <w:rFonts w:eastAsia="Microsoft YaHei"/>
          </w:rPr>
          <w:t xml:space="preserve">code </w:t>
        </w:r>
      </w:ins>
      <w:r>
        <w:rPr>
          <w:rFonts w:eastAsia="Microsoft YaHei"/>
        </w:rPr>
        <w:t xml:space="preserve">will </w:t>
      </w:r>
      <w:del w:id="418" w:author="AnneMarieW" w:date="2017-05-25T10:44:00Z">
        <w:r w:rsidDel="00D62992">
          <w:rPr>
            <w:rFonts w:eastAsia="Microsoft YaHei"/>
          </w:rPr>
          <w:delText>give us</w:delText>
        </w:r>
      </w:del>
      <w:ins w:id="419" w:author="AnneMarieW" w:date="2017-05-25T10:44:00Z">
        <w:r w:rsidR="00D62992">
          <w:rPr>
            <w:rFonts w:eastAsia="Microsoft YaHei"/>
          </w:rPr>
          <w:t>result in</w:t>
        </w:r>
      </w:ins>
      <w:r>
        <w:rPr>
          <w:rFonts w:eastAsia="Microsoft YaHei"/>
        </w:rPr>
        <w:t xml:space="preserve"> this error:</w:t>
      </w:r>
    </w:p>
    <w:p w14:paraId="6111896A" w14:textId="77777777" w:rsidR="00CA1E04" w:rsidRDefault="00BD75E3">
      <w:pPr>
        <w:pStyle w:val="CodeA"/>
      </w:pPr>
      <w:r>
        <w:lastRenderedPageBreak/>
        <w:t>error[E0502]: cannot borrow `v` as mutable because it is also borrowed as immutable</w:t>
      </w:r>
    </w:p>
    <w:p w14:paraId="78D1822C" w14:textId="77777777" w:rsidR="00CA1E04" w:rsidRDefault="00BD75E3">
      <w:pPr>
        <w:pStyle w:val="CodeB"/>
      </w:pPr>
      <w:r>
        <w:t xml:space="preserve">  |</w:t>
      </w:r>
    </w:p>
    <w:p w14:paraId="187BBA96" w14:textId="77777777" w:rsidR="00CA1E04" w:rsidRDefault="00BD75E3">
      <w:pPr>
        <w:pStyle w:val="CodeB"/>
      </w:pPr>
      <w:r>
        <w:t>4 | let first = &amp;v[0];</w:t>
      </w:r>
    </w:p>
    <w:p w14:paraId="5DB1D5D8" w14:textId="77777777" w:rsidR="00CA1E04" w:rsidRDefault="00BD75E3">
      <w:pPr>
        <w:pStyle w:val="CodeB"/>
      </w:pPr>
      <w:r>
        <w:t xml:space="preserve">  |              - immutable borrow occurs here</w:t>
      </w:r>
    </w:p>
    <w:p w14:paraId="0A65B902" w14:textId="77777777" w:rsidR="00CA1E04" w:rsidRDefault="00BD75E3">
      <w:pPr>
        <w:pStyle w:val="CodeB"/>
      </w:pPr>
      <w:r>
        <w:t>5 |</w:t>
      </w:r>
    </w:p>
    <w:p w14:paraId="7B7726AA" w14:textId="77777777" w:rsidR="00CA1E04" w:rsidRDefault="00BD75E3">
      <w:pPr>
        <w:pStyle w:val="CodeB"/>
      </w:pPr>
      <w:r>
        <w:t>6 | v.push(6);</w:t>
      </w:r>
    </w:p>
    <w:p w14:paraId="251336A7" w14:textId="77777777" w:rsidR="00CA1E04" w:rsidRDefault="00BD75E3">
      <w:pPr>
        <w:pStyle w:val="CodeB"/>
      </w:pPr>
      <w:r>
        <w:t xml:space="preserve">  | ^ mutable borrow occurs here</w:t>
      </w:r>
    </w:p>
    <w:p w14:paraId="6D2477E9" w14:textId="77777777" w:rsidR="00CA1E04" w:rsidRDefault="00BD75E3">
      <w:pPr>
        <w:pStyle w:val="CodeB"/>
      </w:pPr>
      <w:r>
        <w:t>7 | }</w:t>
      </w:r>
    </w:p>
    <w:p w14:paraId="2B191E48" w14:textId="77777777" w:rsidR="00CA1E04" w:rsidRDefault="00BD75E3">
      <w:pPr>
        <w:pStyle w:val="CodeC"/>
      </w:pPr>
      <w:r>
        <w:t xml:space="preserve">  | - immutable borrow ends here</w:t>
      </w:r>
    </w:p>
    <w:p w14:paraId="7DAB74B6" w14:textId="4C9EC452" w:rsidR="00CA1E04" w:rsidRDefault="00BD75E3">
      <w:pPr>
        <w:pStyle w:val="Body"/>
        <w:rPr>
          <w:rFonts w:eastAsia="Microsoft YaHei"/>
        </w:rPr>
      </w:pPr>
      <w:r>
        <w:rPr>
          <w:rFonts w:eastAsia="Microsoft YaHei"/>
        </w:rPr>
        <w:t>Th</w:t>
      </w:r>
      <w:ins w:id="420" w:author="Carol Nichols" w:date="2017-09-12T16:39:00Z">
        <w:r w:rsidR="00934E5E">
          <w:rPr>
            <w:rFonts w:eastAsia="Microsoft YaHei"/>
          </w:rPr>
          <w:t>e code in Listing 8-7</w:t>
        </w:r>
      </w:ins>
      <w:del w:id="421" w:author="Carol Nichols" w:date="2017-09-12T16:39:00Z">
        <w:r w:rsidDel="00934E5E">
          <w:rPr>
            <w:rFonts w:eastAsia="Microsoft YaHei"/>
          </w:rPr>
          <w:delText>is code</w:delText>
        </w:r>
      </w:del>
      <w:r>
        <w:rPr>
          <w:rFonts w:eastAsia="Microsoft YaHei"/>
        </w:rPr>
        <w:t xml:space="preserve"> might look like it should work: why should a reference to the first element care about what changes </w:t>
      </w:r>
      <w:commentRangeStart w:id="422"/>
      <w:del w:id="423" w:author="Carol Nichols" w:date="2017-09-12T16:40:00Z">
        <w:r w:rsidDel="00934E5E">
          <w:rPr>
            <w:rFonts w:eastAsia="Microsoft YaHei"/>
          </w:rPr>
          <w:delText>about</w:delText>
        </w:r>
        <w:commentRangeEnd w:id="422"/>
        <w:r w:rsidR="00563603" w:rsidDel="00934E5E">
          <w:rPr>
            <w:rStyle w:val="CommentReference"/>
          </w:rPr>
          <w:commentReference w:id="422"/>
        </w:r>
        <w:r w:rsidDel="00934E5E">
          <w:rPr>
            <w:rFonts w:eastAsia="Microsoft YaHei"/>
          </w:rPr>
          <w:delText xml:space="preserve"> </w:delText>
        </w:r>
      </w:del>
      <w:ins w:id="424" w:author="Carol Nichols" w:date="2017-09-12T16:40:00Z">
        <w:r w:rsidR="00934E5E">
          <w:rPr>
            <w:rFonts w:eastAsia="Microsoft YaHei"/>
          </w:rPr>
          <w:t xml:space="preserve">at </w:t>
        </w:r>
      </w:ins>
      <w:r>
        <w:rPr>
          <w:rFonts w:eastAsia="Microsoft YaHei"/>
        </w:rPr>
        <w:t xml:space="preserve">the end of the vector? The reason </w:t>
      </w:r>
      <w:ins w:id="425" w:author="Liz" w:date="2017-04-17T15:45:00Z">
        <w:r>
          <w:rPr>
            <w:rFonts w:eastAsia="Microsoft YaHei"/>
          </w:rPr>
          <w:t xml:space="preserve">behind this error </w:t>
        </w:r>
      </w:ins>
      <w:del w:id="426" w:author="Liz" w:date="2017-04-17T15:45:00Z">
        <w:r w:rsidDel="00BD75E3">
          <w:rPr>
            <w:rFonts w:eastAsia="Microsoft YaHei"/>
          </w:rPr>
          <w:delText xml:space="preserve">why </w:delText>
        </w:r>
      </w:del>
      <w:del w:id="427" w:author="Liz" w:date="2017-04-17T15:46:00Z">
        <w:r w:rsidDel="00BD75E3">
          <w:rPr>
            <w:rFonts w:eastAsia="Microsoft YaHei"/>
          </w:rPr>
          <w:delText xml:space="preserve">this code isn’t allowed </w:delText>
        </w:r>
      </w:del>
      <w:r>
        <w:rPr>
          <w:rFonts w:eastAsia="Microsoft YaHei"/>
        </w:rPr>
        <w:t>is due to the way vectors work</w:t>
      </w:r>
      <w:ins w:id="428" w:author="Liz" w:date="2017-04-17T15:46:00Z">
        <w:r>
          <w:rPr>
            <w:rFonts w:eastAsia="Microsoft YaHei"/>
          </w:rPr>
          <w:t>:</w:t>
        </w:r>
      </w:ins>
      <w:del w:id="429" w:author="Liz" w:date="2017-04-17T15:46:00Z">
        <w:r w:rsidDel="00BD75E3">
          <w:rPr>
            <w:rFonts w:eastAsia="Microsoft YaHei"/>
          </w:rPr>
          <w:delText>.</w:delText>
        </w:r>
      </w:del>
      <w:r>
        <w:rPr>
          <w:rFonts w:eastAsia="Microsoft YaHei"/>
        </w:rPr>
        <w:t xml:space="preserve"> </w:t>
      </w:r>
      <w:del w:id="430" w:author="Liz" w:date="2017-04-17T15:46:00Z">
        <w:r w:rsidDel="00BD75E3">
          <w:rPr>
            <w:rFonts w:eastAsia="Microsoft YaHei"/>
          </w:rPr>
          <w:delText>A</w:delText>
        </w:r>
      </w:del>
      <w:ins w:id="431" w:author="Liz" w:date="2017-04-17T15:46:00Z">
        <w:r>
          <w:rPr>
            <w:rFonts w:eastAsia="Microsoft YaHei"/>
          </w:rPr>
          <w:t>a</w:t>
        </w:r>
      </w:ins>
      <w:r>
        <w:rPr>
          <w:rFonts w:eastAsia="Microsoft YaHei"/>
        </w:rPr>
        <w:t xml:space="preserve">dding a new element onto the end of the vector might require allocating new memory and copying the old elements </w:t>
      </w:r>
      <w:del w:id="432" w:author="AnneMarieW" w:date="2017-05-25T10:44:00Z">
        <w:r w:rsidDel="00563603">
          <w:rPr>
            <w:rFonts w:eastAsia="Microsoft YaHei"/>
          </w:rPr>
          <w:delText xml:space="preserve">over </w:delText>
        </w:r>
      </w:del>
      <w:r>
        <w:rPr>
          <w:rFonts w:eastAsia="Microsoft YaHei"/>
        </w:rPr>
        <w:t>to the new space</w:t>
      </w:r>
      <w:del w:id="433" w:author="AnneMarieW" w:date="2017-05-25T10:49:00Z">
        <w:r w:rsidDel="00563603">
          <w:rPr>
            <w:rFonts w:eastAsia="Microsoft YaHei"/>
          </w:rPr>
          <w:delText>,</w:delText>
        </w:r>
      </w:del>
      <w:r>
        <w:rPr>
          <w:rFonts w:eastAsia="Microsoft YaHei"/>
        </w:rPr>
        <w:t xml:space="preserve"> </w:t>
      </w:r>
      <w:del w:id="434" w:author="Carol Nichols" w:date="2017-09-13T10:16:00Z">
        <w:r w:rsidDel="000319D7">
          <w:rPr>
            <w:rFonts w:eastAsia="Microsoft YaHei"/>
          </w:rPr>
          <w:delText>in the circumstance</w:delText>
        </w:r>
      </w:del>
      <w:ins w:id="435" w:author="AnneMarieW" w:date="2017-05-25T10:49:00Z">
        <w:del w:id="436" w:author="Carol Nichols" w:date="2017-09-13T10:16:00Z">
          <w:r w:rsidR="00563603" w:rsidDel="000319D7">
            <w:rPr>
              <w:rFonts w:eastAsia="Microsoft YaHei"/>
            </w:rPr>
            <w:delText>a situation</w:delText>
          </w:r>
        </w:del>
      </w:ins>
      <w:del w:id="437" w:author="Carol Nichols" w:date="2017-09-13T10:16:00Z">
        <w:r w:rsidDel="000319D7">
          <w:rPr>
            <w:rFonts w:eastAsia="Microsoft YaHei"/>
          </w:rPr>
          <w:delText xml:space="preserve"> that </w:delText>
        </w:r>
      </w:del>
      <w:ins w:id="438" w:author="AnneMarieW" w:date="2017-05-25T10:45:00Z">
        <w:del w:id="439" w:author="Carol Nichols" w:date="2017-09-13T10:16:00Z">
          <w:r w:rsidR="00563603" w:rsidDel="000319D7">
            <w:rPr>
              <w:rFonts w:eastAsia="Microsoft YaHei"/>
            </w:rPr>
            <w:delText>in which</w:delText>
          </w:r>
        </w:del>
      </w:ins>
      <w:ins w:id="440" w:author="Carol Nichols" w:date="2017-09-13T10:16:00Z">
        <w:r w:rsidR="000319D7">
          <w:rPr>
            <w:rFonts w:eastAsia="Microsoft YaHei"/>
          </w:rPr>
          <w:t>if</w:t>
        </w:r>
      </w:ins>
      <w:ins w:id="441" w:author="AnneMarieW" w:date="2017-05-25T10:45:00Z">
        <w:r w:rsidR="00563603">
          <w:rPr>
            <w:rFonts w:eastAsia="Microsoft YaHei"/>
          </w:rPr>
          <w:t xml:space="preserve"> </w:t>
        </w:r>
      </w:ins>
      <w:r>
        <w:rPr>
          <w:rFonts w:eastAsia="Microsoft YaHei"/>
        </w:rPr>
        <w:t>there isn’t enough room to put all the elements next to each other where the vector was. In that case, the reference to the first element would be pointing to deallocated memory. The borrowing rules prevent programs from ending up in that situation.</w:t>
      </w:r>
    </w:p>
    <w:p w14:paraId="35A9720A" w14:textId="31C13BB4" w:rsidR="00CA1E04" w:rsidRDefault="00BD75E3">
      <w:pPr>
        <w:pStyle w:val="Note"/>
        <w:rPr>
          <w:ins w:id="442" w:author="Carol Nichols" w:date="2017-09-13T12:54:00Z"/>
        </w:rPr>
      </w:pPr>
      <w:r>
        <w:t>Note</w:t>
      </w:r>
      <w:ins w:id="443" w:author="Carol Nichols" w:date="2017-09-13T10:16:00Z">
        <w:r w:rsidR="003C3F57">
          <w:t xml:space="preserve">: </w:t>
        </w:r>
      </w:ins>
      <w:ins w:id="444" w:author="janelle" w:date="2017-09-11T12:14:00Z">
        <w:del w:id="445" w:author="Carol Nichols" w:date="2017-09-13T10:16:00Z">
          <w:r w:rsidR="009C6A56" w:rsidDel="003C3F57">
            <w:tab/>
          </w:r>
        </w:del>
      </w:ins>
      <w:del w:id="446" w:author="janelle" w:date="2017-09-11T12:14:00Z">
        <w:r w:rsidDel="009C6A56">
          <w:delText xml:space="preserve">: </w:delText>
        </w:r>
      </w:del>
      <w:r>
        <w:t xml:space="preserve">For more on </w:t>
      </w:r>
      <w:commentRangeStart w:id="447"/>
      <w:del w:id="448" w:author="Carol Nichols" w:date="2017-09-12T16:40:00Z">
        <w:r w:rsidDel="00F20740">
          <w:delText>this</w:delText>
        </w:r>
        <w:commentRangeEnd w:id="447"/>
        <w:r w:rsidR="00563603" w:rsidDel="00F20740">
          <w:rPr>
            <w:rStyle w:val="CommentReference"/>
            <w:rFonts w:eastAsia="Times New Roman"/>
            <w:i w:val="0"/>
          </w:rPr>
          <w:commentReference w:id="447"/>
        </w:r>
      </w:del>
      <w:ins w:id="449" w:author="Carol Nichols" w:date="2017-09-12T16:40:00Z">
        <w:r w:rsidR="00F20740">
          <w:t xml:space="preserve">the implementation details of the </w:t>
        </w:r>
        <w:r w:rsidR="00F20740" w:rsidRPr="00F20740">
          <w:rPr>
            <w:rStyle w:val="Literal"/>
            <w:rPrChange w:id="450" w:author="Carol Nichols" w:date="2017-09-12T16:41:00Z">
              <w:rPr/>
            </w:rPrChange>
          </w:rPr>
          <w:t>Vec&lt;T&gt;</w:t>
        </w:r>
        <w:r w:rsidR="00F20740">
          <w:t xml:space="preserve"> type</w:t>
        </w:r>
      </w:ins>
      <w:r>
        <w:t xml:space="preserve">, see </w:t>
      </w:r>
      <w:ins w:id="451" w:author="Carol Nichols" w:date="2017-09-12T16:41:00Z">
        <w:r w:rsidR="00F20740">
          <w:t>“</w:t>
        </w:r>
      </w:ins>
      <w:commentRangeStart w:id="452"/>
      <w:commentRangeStart w:id="453"/>
      <w:r>
        <w:t>The Nomicon</w:t>
      </w:r>
      <w:commentRangeEnd w:id="452"/>
      <w:commentRangeEnd w:id="453"/>
      <w:ins w:id="454" w:author="Carol Nichols" w:date="2017-09-12T16:41:00Z">
        <w:r w:rsidR="00F20740">
          <w:t>”</w:t>
        </w:r>
      </w:ins>
      <w:r w:rsidR="006A0CDF">
        <w:rPr>
          <w:rStyle w:val="CommentReference"/>
          <w:rFonts w:eastAsia="Times New Roman"/>
          <w:i w:val="0"/>
        </w:rPr>
        <w:commentReference w:id="452"/>
      </w:r>
      <w:r w:rsidR="00CB195E">
        <w:rPr>
          <w:rStyle w:val="CommentReference"/>
          <w:rFonts w:eastAsia="Times New Roman"/>
          <w:i w:val="0"/>
        </w:rPr>
        <w:commentReference w:id="453"/>
      </w:r>
      <w:r>
        <w:t xml:space="preserve"> at </w:t>
      </w:r>
      <w:r w:rsidR="00570291" w:rsidRPr="00570291">
        <w:rPr>
          <w:rStyle w:val="EmphasisRevItal"/>
          <w:rPrChange w:id="455" w:author="janelle" w:date="2017-05-23T18:16:00Z">
            <w:rPr>
              <w:i w:val="0"/>
              <w:color w:val="0000FF"/>
            </w:rPr>
          </w:rPrChange>
        </w:rPr>
        <w:fldChar w:fldCharType="begin"/>
      </w:r>
      <w:r w:rsidR="00570291" w:rsidRPr="00570291">
        <w:rPr>
          <w:rStyle w:val="EmphasisRevItal"/>
          <w:rPrChange w:id="456" w:author="janelle" w:date="2017-05-23T18:16:00Z">
            <w:rPr>
              <w:rFonts w:ascii="Courier" w:hAnsi="Courier"/>
              <w:color w:val="0000FF"/>
              <w:sz w:val="20"/>
            </w:rPr>
          </w:rPrChange>
        </w:rPr>
        <w:instrText>HYPERLINK "https://doc.rust-lang.org/stable/nomicon/vec.html" \h</w:instrText>
      </w:r>
      <w:r w:rsidR="00570291" w:rsidRPr="00570291">
        <w:rPr>
          <w:rStyle w:val="EmphasisRevItal"/>
          <w:rPrChange w:id="457" w:author="janelle" w:date="2017-05-23T18:16:00Z">
            <w:rPr>
              <w:i w:val="0"/>
              <w:color w:val="0000FF"/>
            </w:rPr>
          </w:rPrChange>
        </w:rPr>
        <w:fldChar w:fldCharType="separate"/>
      </w:r>
      <w:r w:rsidR="00570291" w:rsidRPr="00570291">
        <w:rPr>
          <w:rStyle w:val="EmphasisRevItal"/>
          <w:rPrChange w:id="458" w:author="janelle" w:date="2017-05-23T18:16:00Z">
            <w:rPr>
              <w:rStyle w:val="EmphasisItalic"/>
            </w:rPr>
          </w:rPrChange>
        </w:rPr>
        <w:t>https://doc.rust-lang.org/stable/nomicon/vec.html</w:t>
      </w:r>
      <w:r w:rsidR="00570291" w:rsidRPr="00570291">
        <w:rPr>
          <w:rStyle w:val="EmphasisRevItal"/>
          <w:rPrChange w:id="459" w:author="janelle" w:date="2017-05-23T18:16:00Z">
            <w:rPr>
              <w:i w:val="0"/>
              <w:color w:val="0000FF"/>
            </w:rPr>
          </w:rPrChange>
        </w:rPr>
        <w:fldChar w:fldCharType="end"/>
      </w:r>
      <w:r>
        <w:t>.</w:t>
      </w:r>
    </w:p>
    <w:p w14:paraId="432F097B" w14:textId="7E8B9862" w:rsidR="003C0208" w:rsidRDefault="003C0208">
      <w:pPr>
        <w:pStyle w:val="HeadB"/>
        <w:rPr>
          <w:ins w:id="460" w:author="Carol Nichols" w:date="2017-09-13T12:54:00Z"/>
        </w:rPr>
        <w:pPrChange w:id="461" w:author="Carol Nichols" w:date="2017-09-13T12:54:00Z">
          <w:pPr>
            <w:pStyle w:val="Note"/>
          </w:pPr>
        </w:pPrChange>
      </w:pPr>
      <w:ins w:id="462" w:author="Carol Nichols" w:date="2017-09-13T12:54:00Z">
        <w:r>
          <w:t>Iterating Over the Values in a Vector</w:t>
        </w:r>
      </w:ins>
    </w:p>
    <w:p w14:paraId="35C5AC6B" w14:textId="0FAB98F4" w:rsidR="0055787F" w:rsidRDefault="003C0208">
      <w:pPr>
        <w:pStyle w:val="BodyFirst"/>
        <w:rPr>
          <w:ins w:id="463" w:author="Carol Nichols" w:date="2017-09-13T12:56:00Z"/>
        </w:rPr>
        <w:pPrChange w:id="464" w:author="Carol Nichols" w:date="2017-09-13T12:54:00Z">
          <w:pPr>
            <w:pStyle w:val="Note"/>
          </w:pPr>
        </w:pPrChange>
      </w:pPr>
      <w:ins w:id="465" w:author="Carol Nichols" w:date="2017-09-13T12:54:00Z">
        <w:r>
          <w:t xml:space="preserve">If </w:t>
        </w:r>
      </w:ins>
      <w:ins w:id="466" w:author="Carol Nichols" w:date="2017-09-13T13:04:00Z">
        <w:r w:rsidR="00382A05">
          <w:t>we</w:t>
        </w:r>
      </w:ins>
      <w:ins w:id="467" w:author="Carol Nichols" w:date="2017-09-13T12:54:00Z">
        <w:r>
          <w:t xml:space="preserve"> want to access each element in a vector in turn, rather than using indexing to access one </w:t>
        </w:r>
      </w:ins>
      <w:ins w:id="468" w:author="Carol Nichols" w:date="2017-09-13T13:00:00Z">
        <w:r w:rsidR="00382A05">
          <w:t>element</w:t>
        </w:r>
      </w:ins>
      <w:ins w:id="469" w:author="Carol Nichols" w:date="2017-09-13T12:54:00Z">
        <w:r>
          <w:t xml:space="preserve">, </w:t>
        </w:r>
      </w:ins>
      <w:ins w:id="470" w:author="Carol Nichols" w:date="2017-09-13T13:04:00Z">
        <w:r w:rsidR="00382A05">
          <w:t>we</w:t>
        </w:r>
      </w:ins>
      <w:ins w:id="471" w:author="Carol Nichols" w:date="2017-09-13T12:54:00Z">
        <w:r>
          <w:t xml:space="preserve"> can iterate through </w:t>
        </w:r>
      </w:ins>
      <w:ins w:id="472" w:author="Carol Nichols" w:date="2017-09-13T13:04:00Z">
        <w:r w:rsidR="00382A05">
          <w:t xml:space="preserve">all of </w:t>
        </w:r>
      </w:ins>
      <w:ins w:id="473" w:author="Carol Nichols" w:date="2017-09-13T12:54:00Z">
        <w:r>
          <w:t xml:space="preserve">the elements. </w:t>
        </w:r>
      </w:ins>
      <w:ins w:id="474" w:author="Carol Nichols" w:date="2017-09-13T12:56:00Z">
        <w:r w:rsidR="0055787F">
          <w:t xml:space="preserve">Listing 8-8 shows how to use a </w:t>
        </w:r>
        <w:r w:rsidR="0055787F" w:rsidRPr="0055787F">
          <w:rPr>
            <w:rStyle w:val="Literal"/>
            <w:rPrChange w:id="475" w:author="Carol Nichols" w:date="2017-09-13T12:59:00Z">
              <w:rPr>
                <w:i w:val="0"/>
              </w:rPr>
            </w:rPrChange>
          </w:rPr>
          <w:t>for</w:t>
        </w:r>
        <w:r w:rsidR="0055787F">
          <w:t xml:space="preserve"> loop to get immutable references to each element in a vector of </w:t>
        </w:r>
        <w:r w:rsidR="0055787F" w:rsidRPr="0055787F">
          <w:rPr>
            <w:rStyle w:val="Literal"/>
            <w:rPrChange w:id="476" w:author="Carol Nichols" w:date="2017-09-13T12:59:00Z">
              <w:rPr>
                <w:i w:val="0"/>
              </w:rPr>
            </w:rPrChange>
          </w:rPr>
          <w:t>i32</w:t>
        </w:r>
        <w:r w:rsidR="0055787F">
          <w:t xml:space="preserve"> values and print them out:</w:t>
        </w:r>
      </w:ins>
    </w:p>
    <w:p w14:paraId="228711D3" w14:textId="77777777" w:rsidR="0055787F" w:rsidRDefault="0055787F">
      <w:pPr>
        <w:pStyle w:val="CodeA"/>
        <w:rPr>
          <w:ins w:id="477" w:author="Carol Nichols" w:date="2017-09-13T12:57:00Z"/>
        </w:rPr>
        <w:pPrChange w:id="478" w:author="Carol Nichols" w:date="2017-09-13T12:57:00Z">
          <w:pPr>
            <w:pStyle w:val="Note"/>
          </w:pPr>
        </w:pPrChange>
      </w:pPr>
      <w:ins w:id="479" w:author="Carol Nichols" w:date="2017-09-13T12:57:00Z">
        <w:r>
          <w:t>let v = vec![100, 32, 57];</w:t>
        </w:r>
      </w:ins>
    </w:p>
    <w:p w14:paraId="4303766D" w14:textId="77777777" w:rsidR="0055787F" w:rsidRDefault="0055787F">
      <w:pPr>
        <w:pStyle w:val="CodeB"/>
        <w:rPr>
          <w:ins w:id="480" w:author="Carol Nichols" w:date="2017-09-13T12:57:00Z"/>
        </w:rPr>
        <w:pPrChange w:id="481" w:author="Carol Nichols" w:date="2017-09-13T12:57:00Z">
          <w:pPr>
            <w:pStyle w:val="Note"/>
          </w:pPr>
        </w:pPrChange>
      </w:pPr>
      <w:ins w:id="482" w:author="Carol Nichols" w:date="2017-09-13T12:57:00Z">
        <w:r>
          <w:t>for i in &amp;v {</w:t>
        </w:r>
      </w:ins>
    </w:p>
    <w:p w14:paraId="01572115" w14:textId="2661B7E2" w:rsidR="0055787F" w:rsidRDefault="0055787F">
      <w:pPr>
        <w:pStyle w:val="CodeB"/>
        <w:rPr>
          <w:ins w:id="483" w:author="Carol Nichols" w:date="2017-09-13T12:58:00Z"/>
        </w:rPr>
        <w:pPrChange w:id="484" w:author="Carol Nichols" w:date="2017-09-13T12:57:00Z">
          <w:pPr>
            <w:pStyle w:val="Note"/>
          </w:pPr>
        </w:pPrChange>
      </w:pPr>
      <w:ins w:id="485" w:author="Carol Nichols" w:date="2017-09-13T12:57:00Z">
        <w:r>
          <w:t xml:space="preserve">    println!(</w:t>
        </w:r>
      </w:ins>
      <w:ins w:id="486" w:author="Carol Nichols" w:date="2017-09-13T12:58:00Z">
        <w:r>
          <w:t>"{}", i);</w:t>
        </w:r>
      </w:ins>
    </w:p>
    <w:p w14:paraId="3CC897B2" w14:textId="4A9AB24D" w:rsidR="003C0208" w:rsidRDefault="0055787F">
      <w:pPr>
        <w:pStyle w:val="CodeC"/>
        <w:rPr>
          <w:ins w:id="487" w:author="Carol Nichols" w:date="2017-09-13T12:58:00Z"/>
        </w:rPr>
        <w:pPrChange w:id="488" w:author="Carol Nichols" w:date="2017-09-13T12:58:00Z">
          <w:pPr>
            <w:pStyle w:val="Note"/>
          </w:pPr>
        </w:pPrChange>
      </w:pPr>
      <w:ins w:id="489" w:author="Carol Nichols" w:date="2017-09-13T12:58:00Z">
        <w:r>
          <w:t>}</w:t>
        </w:r>
      </w:ins>
      <w:ins w:id="490" w:author="Carol Nichols" w:date="2017-09-13T12:54:00Z">
        <w:r w:rsidR="003C0208">
          <w:t xml:space="preserve"> </w:t>
        </w:r>
      </w:ins>
    </w:p>
    <w:p w14:paraId="0DD819FE" w14:textId="01912ECA" w:rsidR="0055787F" w:rsidRDefault="0055787F">
      <w:pPr>
        <w:pStyle w:val="Listing"/>
        <w:rPr>
          <w:ins w:id="491" w:author="Carol Nichols" w:date="2017-09-13T12:59:00Z"/>
        </w:rPr>
        <w:pPrChange w:id="492" w:author="Carol Nichols" w:date="2017-09-13T12:59:00Z">
          <w:pPr>
            <w:pStyle w:val="Note"/>
          </w:pPr>
        </w:pPrChange>
      </w:pPr>
      <w:ins w:id="493" w:author="Carol Nichols" w:date="2017-09-13T12:58:00Z">
        <w:r>
          <w:t xml:space="preserve">Listing 8-8: Printing each element in a vector by iterating over the </w:t>
        </w:r>
      </w:ins>
      <w:ins w:id="494" w:author="Carol Nichols" w:date="2017-09-13T12:59:00Z">
        <w:r>
          <w:t>elements</w:t>
        </w:r>
      </w:ins>
      <w:ins w:id="495" w:author="Carol Nichols" w:date="2017-09-13T12:58:00Z">
        <w:r>
          <w:t xml:space="preserve"> using a </w:t>
        </w:r>
        <w:r w:rsidRPr="0055787F">
          <w:rPr>
            <w:rStyle w:val="Literal"/>
            <w:rPrChange w:id="496" w:author="Carol Nichols" w:date="2017-09-13T12:59:00Z">
              <w:rPr>
                <w:bCs/>
              </w:rPr>
            </w:rPrChange>
          </w:rPr>
          <w:t>for</w:t>
        </w:r>
        <w:r>
          <w:t xml:space="preserve"> loop</w:t>
        </w:r>
      </w:ins>
    </w:p>
    <w:p w14:paraId="5553F460" w14:textId="3390BF16" w:rsidR="00382A05" w:rsidRDefault="00382A05">
      <w:pPr>
        <w:pStyle w:val="Body"/>
        <w:rPr>
          <w:ins w:id="497" w:author="Carol Nichols" w:date="2017-09-13T13:01:00Z"/>
        </w:rPr>
        <w:pPrChange w:id="498" w:author="Carol Nichols" w:date="2017-09-13T12:59:00Z">
          <w:pPr>
            <w:pStyle w:val="Note"/>
          </w:pPr>
        </w:pPrChange>
      </w:pPr>
      <w:ins w:id="499" w:author="Carol Nichols" w:date="2017-09-13T13:04:00Z">
        <w:r>
          <w:t>We</w:t>
        </w:r>
      </w:ins>
      <w:ins w:id="500" w:author="Carol Nichols" w:date="2017-09-13T12:59:00Z">
        <w:r>
          <w:t xml:space="preserve"> can also iterate over mutable references to each element</w:t>
        </w:r>
      </w:ins>
      <w:ins w:id="501" w:author="Carol Nichols" w:date="2017-09-13T13:02:00Z">
        <w:r>
          <w:t xml:space="preserve"> in a mutable vector</w:t>
        </w:r>
      </w:ins>
      <w:ins w:id="502" w:author="Carol Nichols" w:date="2017-09-13T12:59:00Z">
        <w:r>
          <w:t xml:space="preserve"> if </w:t>
        </w:r>
      </w:ins>
      <w:ins w:id="503" w:author="Carol Nichols" w:date="2017-09-13T13:04:00Z">
        <w:r>
          <w:t>we</w:t>
        </w:r>
      </w:ins>
      <w:ins w:id="504" w:author="Carol Nichols" w:date="2017-09-13T12:59:00Z">
        <w:r>
          <w:t xml:space="preserve"> want to make changes to all the elements. The </w:t>
        </w:r>
        <w:r w:rsidRPr="00382A05">
          <w:rPr>
            <w:rStyle w:val="Literal"/>
            <w:rPrChange w:id="505" w:author="Carol Nichols" w:date="2017-09-13T13:01:00Z">
              <w:rPr>
                <w:i w:val="0"/>
              </w:rPr>
            </w:rPrChange>
          </w:rPr>
          <w:t>for</w:t>
        </w:r>
        <w:r>
          <w:t xml:space="preserve"> loop in Listing 8-9 will add </w:t>
        </w:r>
        <w:r w:rsidRPr="00382A05">
          <w:rPr>
            <w:rStyle w:val="Literal"/>
            <w:rPrChange w:id="506" w:author="Carol Nichols" w:date="2017-09-13T13:01:00Z">
              <w:rPr>
                <w:i w:val="0"/>
              </w:rPr>
            </w:rPrChange>
          </w:rPr>
          <w:t>50</w:t>
        </w:r>
        <w:r>
          <w:t xml:space="preserve"> to each element:</w:t>
        </w:r>
      </w:ins>
    </w:p>
    <w:p w14:paraId="689DAB42" w14:textId="0B770E07" w:rsidR="00382A05" w:rsidRDefault="00382A05">
      <w:pPr>
        <w:pStyle w:val="CodeA"/>
        <w:rPr>
          <w:ins w:id="507" w:author="Carol Nichols" w:date="2017-09-13T13:01:00Z"/>
        </w:rPr>
        <w:pPrChange w:id="508" w:author="Carol Nichols" w:date="2017-09-13T13:01:00Z">
          <w:pPr>
            <w:pStyle w:val="Note"/>
          </w:pPr>
        </w:pPrChange>
      </w:pPr>
      <w:ins w:id="509" w:author="Carol Nichols" w:date="2017-09-13T13:01:00Z">
        <w:r>
          <w:t xml:space="preserve">let </w:t>
        </w:r>
      </w:ins>
      <w:ins w:id="510" w:author="Carol Nichols" w:date="2017-09-13T13:02:00Z">
        <w:r>
          <w:t xml:space="preserve">mut </w:t>
        </w:r>
      </w:ins>
      <w:ins w:id="511" w:author="Carol Nichols" w:date="2017-09-13T13:01:00Z">
        <w:r>
          <w:t>v = vec![100, 32, 57];</w:t>
        </w:r>
      </w:ins>
    </w:p>
    <w:p w14:paraId="09A216DE" w14:textId="7C517C12" w:rsidR="00382A05" w:rsidRDefault="00382A05">
      <w:pPr>
        <w:pStyle w:val="CodeB"/>
        <w:rPr>
          <w:ins w:id="512" w:author="Carol Nichols" w:date="2017-09-13T13:01:00Z"/>
        </w:rPr>
        <w:pPrChange w:id="513" w:author="Carol Nichols" w:date="2017-09-13T13:01:00Z">
          <w:pPr>
            <w:pStyle w:val="Note"/>
          </w:pPr>
        </w:pPrChange>
      </w:pPr>
      <w:ins w:id="514" w:author="Carol Nichols" w:date="2017-09-13T13:01:00Z">
        <w:r>
          <w:lastRenderedPageBreak/>
          <w:t>for i in &amp;mut v {</w:t>
        </w:r>
      </w:ins>
    </w:p>
    <w:p w14:paraId="457388BC" w14:textId="7F5C7C93" w:rsidR="00382A05" w:rsidRDefault="00382A05">
      <w:pPr>
        <w:pStyle w:val="CodeB"/>
        <w:rPr>
          <w:ins w:id="515" w:author="Carol Nichols" w:date="2017-09-13T13:01:00Z"/>
        </w:rPr>
        <w:pPrChange w:id="516" w:author="Carol Nichols" w:date="2017-09-13T13:01:00Z">
          <w:pPr>
            <w:pStyle w:val="Note"/>
          </w:pPr>
        </w:pPrChange>
      </w:pPr>
      <w:ins w:id="517" w:author="Carol Nichols" w:date="2017-09-13T13:01:00Z">
        <w:r>
          <w:t xml:space="preserve">    *i += 50;</w:t>
        </w:r>
      </w:ins>
    </w:p>
    <w:p w14:paraId="294CB8DB" w14:textId="1A241D7F" w:rsidR="00382A05" w:rsidRDefault="00382A05">
      <w:pPr>
        <w:pStyle w:val="CodeC"/>
        <w:rPr>
          <w:ins w:id="518" w:author="Carol Nichols" w:date="2017-09-13T13:02:00Z"/>
        </w:rPr>
        <w:pPrChange w:id="519" w:author="Carol Nichols" w:date="2017-09-13T13:01:00Z">
          <w:pPr>
            <w:pStyle w:val="Note"/>
          </w:pPr>
        </w:pPrChange>
      </w:pPr>
      <w:ins w:id="520" w:author="Carol Nichols" w:date="2017-09-13T13:01:00Z">
        <w:r>
          <w:t>}</w:t>
        </w:r>
      </w:ins>
    </w:p>
    <w:p w14:paraId="211EEFC9" w14:textId="3AE1A74B" w:rsidR="00382A05" w:rsidRDefault="00382A05">
      <w:pPr>
        <w:pStyle w:val="Listing"/>
        <w:rPr>
          <w:ins w:id="521" w:author="Carol Nichols" w:date="2017-09-13T13:03:00Z"/>
        </w:rPr>
        <w:pPrChange w:id="522" w:author="Carol Nichols" w:date="2017-09-13T13:03:00Z">
          <w:pPr>
            <w:pStyle w:val="Note"/>
          </w:pPr>
        </w:pPrChange>
      </w:pPr>
      <w:ins w:id="523" w:author="Carol Nichols" w:date="2017-09-13T13:02:00Z">
        <w:r>
          <w:t>Listing 8-9: Iterating over mutable references to elements in a vector</w:t>
        </w:r>
      </w:ins>
    </w:p>
    <w:p w14:paraId="08FCFF2C" w14:textId="7B20A055" w:rsidR="00382A05" w:rsidRPr="00566289" w:rsidRDefault="00382A05">
      <w:pPr>
        <w:pStyle w:val="Body"/>
        <w:pPrChange w:id="524" w:author="Carol Nichols" w:date="2017-09-13T13:03:00Z">
          <w:pPr>
            <w:pStyle w:val="Note"/>
          </w:pPr>
        </w:pPrChange>
      </w:pPr>
      <w:ins w:id="525" w:author="Carol Nichols" w:date="2017-09-13T13:03:00Z">
        <w:r>
          <w:t xml:space="preserve">In order to change the value that the mutable reference refers to, before we can use the </w:t>
        </w:r>
        <w:r w:rsidRPr="00382A05">
          <w:rPr>
            <w:rStyle w:val="Literal"/>
            <w:rPrChange w:id="526" w:author="Carol Nichols" w:date="2017-09-13T13:04:00Z">
              <w:rPr>
                <w:i w:val="0"/>
              </w:rPr>
            </w:rPrChange>
          </w:rPr>
          <w:t>+=</w:t>
        </w:r>
        <w:r>
          <w:t xml:space="preserve"> operator with </w:t>
        </w:r>
        <w:r w:rsidRPr="00382A05">
          <w:rPr>
            <w:rStyle w:val="Literal"/>
            <w:rPrChange w:id="527" w:author="Carol Nichols" w:date="2017-09-13T13:04:00Z">
              <w:rPr>
                <w:i w:val="0"/>
              </w:rPr>
            </w:rPrChange>
          </w:rPr>
          <w:t>i</w:t>
        </w:r>
        <w:r>
          <w:t>, we have to use the dereference operator (</w:t>
        </w:r>
        <w:r w:rsidRPr="00382A05">
          <w:rPr>
            <w:rStyle w:val="Literal"/>
            <w:rPrChange w:id="528" w:author="Carol Nichols" w:date="2017-09-13T13:04:00Z">
              <w:rPr>
                <w:i w:val="0"/>
              </w:rPr>
            </w:rPrChange>
          </w:rPr>
          <w:t>*</w:t>
        </w:r>
        <w:r>
          <w:t>)</w:t>
        </w:r>
      </w:ins>
      <w:ins w:id="529" w:author="Carol Nichols" w:date="2017-09-13T13:04:00Z">
        <w:r w:rsidR="00B70207">
          <w:t xml:space="preserve"> to get to the value</w:t>
        </w:r>
      </w:ins>
      <w:ins w:id="530" w:author="Carol Nichols" w:date="2017-09-13T13:03:00Z">
        <w:r>
          <w:t>.</w:t>
        </w:r>
      </w:ins>
    </w:p>
    <w:p w14:paraId="4088B04A" w14:textId="77777777" w:rsidR="00CA1E04" w:rsidRDefault="00BD75E3">
      <w:pPr>
        <w:pStyle w:val="HeadB"/>
      </w:pPr>
      <w:bookmarkStart w:id="531" w:name="using-an-enum-to-store-multiple-types"/>
      <w:bookmarkStart w:id="532" w:name="_Toc493070553"/>
      <w:bookmarkEnd w:id="531"/>
      <w:r w:rsidRPr="005309EF">
        <w:t>Using an Enum to Store Multiple Types</w:t>
      </w:r>
      <w:bookmarkEnd w:id="532"/>
    </w:p>
    <w:p w14:paraId="56DFEBBC" w14:textId="77777777" w:rsidR="00CA1E04" w:rsidRDefault="00BD75E3">
      <w:pPr>
        <w:pStyle w:val="BodyFirst"/>
      </w:pPr>
      <w:r>
        <w:rPr>
          <w:rFonts w:eastAsia="Microsoft YaHei"/>
        </w:rPr>
        <w:t xml:space="preserve">At the beginning of this chapter, we said that vectors can only store values that are </w:t>
      </w:r>
      <w:del w:id="533" w:author="AnneMarieW" w:date="2017-05-25T11:20:00Z">
        <w:r w:rsidDel="00E85675">
          <w:rPr>
            <w:rFonts w:eastAsia="Microsoft YaHei"/>
          </w:rPr>
          <w:delText xml:space="preserve">all </w:delText>
        </w:r>
      </w:del>
      <w:r>
        <w:rPr>
          <w:rFonts w:eastAsia="Microsoft YaHei"/>
        </w:rPr>
        <w:t xml:space="preserve">the same type. This can be inconvenient; there are definitely use cases for needing to store a list of </w:t>
      </w:r>
      <w:ins w:id="534" w:author="AnneMarieW" w:date="2017-05-25T11:20:00Z">
        <w:r w:rsidR="00E85675">
          <w:rPr>
            <w:rFonts w:eastAsia="Microsoft YaHei"/>
          </w:rPr>
          <w:t>items</w:t>
        </w:r>
      </w:ins>
      <w:del w:id="535" w:author="AnneMarieW" w:date="2017-05-25T11:20:00Z">
        <w:r w:rsidDel="00E85675">
          <w:rPr>
            <w:rFonts w:eastAsia="Microsoft YaHei"/>
          </w:rPr>
          <w:delText>things</w:delText>
        </w:r>
      </w:del>
      <w:r>
        <w:rPr>
          <w:rFonts w:eastAsia="Microsoft YaHei"/>
        </w:rPr>
        <w:t xml:space="preserve"> of different types. </w:t>
      </w:r>
      <w:del w:id="536" w:author="AnneMarieW" w:date="2017-05-25T11:20:00Z">
        <w:r w:rsidDel="00E85675">
          <w:rPr>
            <w:rFonts w:eastAsia="Microsoft YaHei"/>
          </w:rPr>
          <w:delText>Lucki</w:delText>
        </w:r>
      </w:del>
      <w:ins w:id="537" w:author="AnneMarieW" w:date="2017-05-25T11:20:00Z">
        <w:r w:rsidR="00E85675">
          <w:rPr>
            <w:rFonts w:eastAsia="Microsoft YaHei"/>
          </w:rPr>
          <w:t>Fortunate</w:t>
        </w:r>
      </w:ins>
      <w:r>
        <w:rPr>
          <w:rFonts w:eastAsia="Microsoft YaHei"/>
        </w:rPr>
        <w:t xml:space="preserve">ly, the variants of an enum are </w:t>
      </w:r>
      <w:del w:id="538" w:author="AnneMarieW" w:date="2017-05-25T11:20:00Z">
        <w:r w:rsidDel="00E85675">
          <w:rPr>
            <w:rFonts w:eastAsia="Microsoft YaHei"/>
          </w:rPr>
          <w:delText xml:space="preserve">all </w:delText>
        </w:r>
      </w:del>
      <w:r>
        <w:rPr>
          <w:rFonts w:eastAsia="Microsoft YaHei"/>
        </w:rPr>
        <w:t>defined under the same enum type, so when we need to store elements of a different type in a vector, we can define and use an enum!</w:t>
      </w:r>
    </w:p>
    <w:p w14:paraId="676377DE" w14:textId="5146F638" w:rsidR="00CA1E04" w:rsidRDefault="00BD75E3">
      <w:pPr>
        <w:pStyle w:val="Body"/>
        <w:rPr>
          <w:rFonts w:eastAsia="Microsoft YaHei"/>
        </w:rPr>
      </w:pPr>
      <w:r>
        <w:rPr>
          <w:rFonts w:eastAsia="Microsoft YaHei"/>
        </w:rPr>
        <w:t>For example, let’s say we want to get values from a row in a spreadsheet</w:t>
      </w:r>
      <w:del w:id="539" w:author="AnneMarieW" w:date="2017-05-25T11:21:00Z">
        <w:r w:rsidDel="0015468F">
          <w:rPr>
            <w:rFonts w:eastAsia="Microsoft YaHei"/>
          </w:rPr>
          <w:delText>,</w:delText>
        </w:r>
      </w:del>
      <w:r>
        <w:rPr>
          <w:rFonts w:eastAsia="Microsoft YaHei"/>
        </w:rPr>
        <w:t xml:space="preserve"> where some of the columns in the row contain integers, some floating</w:t>
      </w:r>
      <w:ins w:id="540" w:author="AnneMarieW" w:date="2017-05-25T11:21:00Z">
        <w:r w:rsidR="0015468F">
          <w:rPr>
            <w:rFonts w:eastAsia="Microsoft YaHei"/>
          </w:rPr>
          <w:t>-</w:t>
        </w:r>
      </w:ins>
      <w:del w:id="541" w:author="AnneMarieW" w:date="2017-05-25T11:21:00Z">
        <w:r w:rsidDel="0015468F">
          <w:rPr>
            <w:rFonts w:eastAsia="Microsoft YaHei"/>
          </w:rPr>
          <w:delText xml:space="preserve"> </w:delText>
        </w:r>
      </w:del>
      <w:r>
        <w:rPr>
          <w:rFonts w:eastAsia="Microsoft YaHei"/>
        </w:rPr>
        <w:t xml:space="preserve">point numbers, and some strings. We can define an enum whose variants will hold the different value types, and then all </w:t>
      </w:r>
      <w:del w:id="542" w:author="AnneMarieW" w:date="2017-05-25T11:21:00Z">
        <w:r w:rsidDel="0015468F">
          <w:rPr>
            <w:rFonts w:eastAsia="Microsoft YaHei"/>
          </w:rPr>
          <w:delText xml:space="preserve">of </w:delText>
        </w:r>
      </w:del>
      <w:r>
        <w:rPr>
          <w:rFonts w:eastAsia="Microsoft YaHei"/>
        </w:rPr>
        <w:t>the enum variants will be considered the same type, that of the enum. Then we can create a vector that holds that enum and so, ultimately, holds different types</w:t>
      </w:r>
      <w:ins w:id="543" w:author="Carol Nichols" w:date="2017-09-12T16:51:00Z">
        <w:r w:rsidR="004677AB">
          <w:rPr>
            <w:rFonts w:eastAsia="Microsoft YaHei"/>
          </w:rPr>
          <w:t>. We’ve demonstrated this in Listing 8-8</w:t>
        </w:r>
      </w:ins>
      <w:r>
        <w:rPr>
          <w:rFonts w:eastAsia="Microsoft YaHei"/>
        </w:rPr>
        <w:t>:</w:t>
      </w:r>
    </w:p>
    <w:p w14:paraId="6DFA610E" w14:textId="77777777" w:rsidR="00CA1E04" w:rsidRDefault="00BD75E3">
      <w:pPr>
        <w:pStyle w:val="CodeA"/>
      </w:pPr>
      <w:r>
        <w:t>enum SpreadsheetCell {</w:t>
      </w:r>
    </w:p>
    <w:p w14:paraId="396A3505" w14:textId="77777777" w:rsidR="00CA1E04" w:rsidRDefault="00BD75E3">
      <w:pPr>
        <w:pStyle w:val="CodeB"/>
      </w:pPr>
      <w:r>
        <w:t xml:space="preserve">    Int(i32),</w:t>
      </w:r>
    </w:p>
    <w:p w14:paraId="3A80E00D" w14:textId="77777777" w:rsidR="00CA1E04" w:rsidRDefault="00BD75E3">
      <w:pPr>
        <w:pStyle w:val="CodeB"/>
      </w:pPr>
      <w:r>
        <w:t xml:space="preserve">    Float(f64),</w:t>
      </w:r>
    </w:p>
    <w:p w14:paraId="7D202763" w14:textId="77777777" w:rsidR="00CA1E04" w:rsidRDefault="00BD75E3">
      <w:pPr>
        <w:pStyle w:val="CodeB"/>
      </w:pPr>
      <w:r>
        <w:t xml:space="preserve">    Text(String),</w:t>
      </w:r>
    </w:p>
    <w:p w14:paraId="55940AE8" w14:textId="77777777" w:rsidR="00CA1E04" w:rsidRDefault="00BD75E3">
      <w:pPr>
        <w:pStyle w:val="CodeB"/>
      </w:pPr>
      <w:r>
        <w:t>}</w:t>
      </w:r>
    </w:p>
    <w:p w14:paraId="2B734F8F" w14:textId="77777777" w:rsidR="00CA1E04" w:rsidRDefault="00CA1E04">
      <w:pPr>
        <w:pStyle w:val="CodeB"/>
      </w:pPr>
    </w:p>
    <w:p w14:paraId="01BFDC4C" w14:textId="77777777" w:rsidR="00CA1E04" w:rsidRDefault="00BD75E3">
      <w:pPr>
        <w:pStyle w:val="CodeB"/>
      </w:pPr>
      <w:r>
        <w:t>let row = vec![</w:t>
      </w:r>
    </w:p>
    <w:p w14:paraId="3872FDB1" w14:textId="77777777" w:rsidR="00CA1E04" w:rsidRDefault="00BD75E3">
      <w:pPr>
        <w:pStyle w:val="CodeB"/>
      </w:pPr>
      <w:r>
        <w:t xml:space="preserve">    SpreadsheetCell::Int(3),</w:t>
      </w:r>
    </w:p>
    <w:p w14:paraId="2E7B3DFB" w14:textId="77777777" w:rsidR="00CA1E04" w:rsidRDefault="00BD75E3">
      <w:pPr>
        <w:pStyle w:val="CodeB"/>
      </w:pPr>
      <w:r>
        <w:t xml:space="preserve">    SpreadsheetCell::Text(String::from("blue")),</w:t>
      </w:r>
    </w:p>
    <w:p w14:paraId="49058606" w14:textId="77777777" w:rsidR="00CA1E04" w:rsidRDefault="00BD75E3">
      <w:pPr>
        <w:pStyle w:val="CodeB"/>
      </w:pPr>
      <w:r>
        <w:t xml:space="preserve">    SpreadsheetCell::Float(10.12),</w:t>
      </w:r>
    </w:p>
    <w:p w14:paraId="73F364BA" w14:textId="77777777" w:rsidR="00CA1E04" w:rsidRDefault="00BD75E3">
      <w:pPr>
        <w:pStyle w:val="CodeC"/>
        <w:rPr>
          <w:ins w:id="544" w:author="Carol Nichols" w:date="2017-09-12T16:52:00Z"/>
        </w:rPr>
      </w:pPr>
      <w:r>
        <w:t>];</w:t>
      </w:r>
    </w:p>
    <w:p w14:paraId="1B02B637" w14:textId="273E4629" w:rsidR="0072029A" w:rsidRPr="00B30983" w:rsidRDefault="0072029A">
      <w:pPr>
        <w:pStyle w:val="Listing"/>
        <w:pPrChange w:id="545" w:author="Carol Nichols" w:date="2017-09-12T16:53:00Z">
          <w:pPr>
            <w:pStyle w:val="CodeC"/>
          </w:pPr>
        </w:pPrChange>
      </w:pPr>
      <w:ins w:id="546" w:author="Carol Nichols" w:date="2017-09-12T16:52:00Z">
        <w:r>
          <w:t xml:space="preserve">Listing 8-8: Defining an </w:t>
        </w:r>
        <w:r w:rsidRPr="0072029A">
          <w:rPr>
            <w:rStyle w:val="Literal"/>
            <w:rPrChange w:id="547" w:author="Carol Nichols" w:date="2017-09-12T16:52:00Z">
              <w:rPr>
                <w:bCs/>
                <w:i/>
              </w:rPr>
            </w:rPrChange>
          </w:rPr>
          <w:t>enum</w:t>
        </w:r>
        <w:r>
          <w:t xml:space="preserve"> to store values of different types in one vector</w:t>
        </w:r>
      </w:ins>
    </w:p>
    <w:p w14:paraId="5B6C1786" w14:textId="77777777" w:rsidR="001200FE" w:rsidRDefault="00BD75E3" w:rsidP="001200FE">
      <w:pPr>
        <w:pStyle w:val="Body"/>
        <w:rPr>
          <w:ins w:id="548" w:author="janelle" w:date="2017-09-11T12:15:00Z"/>
          <w:rFonts w:eastAsia="Microsoft YaHei"/>
        </w:rPr>
      </w:pPr>
      <w:r>
        <w:rPr>
          <w:rFonts w:eastAsia="Microsoft YaHei"/>
        </w:rPr>
        <w:t xml:space="preserve">The reason Rust needs to know </w:t>
      </w:r>
      <w:del w:id="549" w:author="AnneMarieW" w:date="2017-05-25T11:22:00Z">
        <w:r w:rsidDel="0015468F">
          <w:rPr>
            <w:rFonts w:eastAsia="Microsoft YaHei"/>
          </w:rPr>
          <w:delText xml:space="preserve">exactly </w:delText>
        </w:r>
      </w:del>
      <w:r>
        <w:rPr>
          <w:rFonts w:eastAsia="Microsoft YaHei"/>
        </w:rPr>
        <w:t xml:space="preserve">what types will be in the vector at compile time is so </w:t>
      </w:r>
      <w:del w:id="550" w:author="AnneMarieW" w:date="2017-05-25T11:22:00Z">
        <w:r w:rsidDel="0015468F">
          <w:rPr>
            <w:rFonts w:eastAsia="Microsoft YaHei"/>
          </w:rPr>
          <w:delText xml:space="preserve">that </w:delText>
        </w:r>
      </w:del>
      <w:r>
        <w:rPr>
          <w:rFonts w:eastAsia="Microsoft YaHei"/>
        </w:rPr>
        <w:t xml:space="preserve">it knows exactly how much memory on the heap will be needed to store each element. A secondary advantage </w:t>
      </w:r>
      <w:del w:id="551" w:author="AnneMarieW" w:date="2017-05-25T11:22:00Z">
        <w:r w:rsidDel="0015468F">
          <w:rPr>
            <w:rFonts w:eastAsia="Microsoft YaHei"/>
          </w:rPr>
          <w:delText xml:space="preserve">to this </w:delText>
        </w:r>
      </w:del>
      <w:r>
        <w:rPr>
          <w:rFonts w:eastAsia="Microsoft YaHei"/>
        </w:rPr>
        <w:t xml:space="preserve">is that we can be explicit about what types are allowed in this vector. If Rust allowed a vector to hold any type, there would be a chance that one or more of the types would cause errors </w:t>
      </w:r>
      <w:r>
        <w:rPr>
          <w:rFonts w:eastAsia="Microsoft YaHei"/>
        </w:rPr>
        <w:lastRenderedPageBreak/>
        <w:t xml:space="preserve">with the operations performed on the elements of the vector. Using an enum plus a </w:t>
      </w:r>
      <w:r>
        <w:rPr>
          <w:rStyle w:val="Literal"/>
        </w:rPr>
        <w:t>match</w:t>
      </w:r>
      <w:r>
        <w:rPr>
          <w:rFonts w:eastAsia="Microsoft YaHei"/>
        </w:rPr>
        <w:t xml:space="preserve"> </w:t>
      </w:r>
      <w:commentRangeStart w:id="552"/>
      <w:commentRangeStart w:id="553"/>
      <w:ins w:id="554" w:author="janelle" w:date="2017-05-24T11:07:00Z">
        <w:r w:rsidR="00185BFF">
          <w:rPr>
            <w:rFonts w:eastAsia="Microsoft YaHei"/>
          </w:rPr>
          <w:t>expression</w:t>
        </w:r>
        <w:commentRangeEnd w:id="552"/>
        <w:r w:rsidR="00185BFF">
          <w:rPr>
            <w:rStyle w:val="CommentReference"/>
          </w:rPr>
          <w:commentReference w:id="552"/>
        </w:r>
      </w:ins>
      <w:commentRangeEnd w:id="553"/>
      <w:r w:rsidR="000404A9">
        <w:rPr>
          <w:rStyle w:val="CommentReference"/>
        </w:rPr>
        <w:commentReference w:id="553"/>
      </w:r>
      <w:ins w:id="555" w:author="janelle" w:date="2017-05-24T11:07:00Z">
        <w:r w:rsidR="00185BFF">
          <w:rPr>
            <w:rFonts w:eastAsia="Microsoft YaHei"/>
          </w:rPr>
          <w:t xml:space="preserve"> </w:t>
        </w:r>
      </w:ins>
      <w:r>
        <w:rPr>
          <w:rFonts w:eastAsia="Microsoft YaHei"/>
        </w:rPr>
        <w:t xml:space="preserve">means that Rust will ensure at compile time that we always handle every possible case, as </w:t>
      </w:r>
      <w:del w:id="556" w:author="AnneMarieW" w:date="2017-05-25T11:23:00Z">
        <w:r w:rsidDel="0015468F">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557" w:author="AnneMarieW" w:date="2017-05-26T13:45:00Z">
            <w:rPr>
              <w:rFonts w:eastAsia="Microsoft YaHei"/>
              <w:i/>
              <w:color w:val="0000FF"/>
            </w:rPr>
          </w:rPrChange>
        </w:rPr>
        <w:t>Chapter 6</w:t>
      </w:r>
      <w:r>
        <w:rPr>
          <w:rFonts w:eastAsia="Microsoft YaHei"/>
        </w:rPr>
        <w:t xml:space="preserve">. </w:t>
      </w:r>
    </w:p>
    <w:p w14:paraId="5CCF5581" w14:textId="77777777" w:rsidR="0013603C" w:rsidRDefault="0013603C">
      <w:pPr>
        <w:pStyle w:val="ProductionDirective"/>
        <w:rPr>
          <w:rFonts w:eastAsia="Microsoft YaHei"/>
        </w:rPr>
        <w:pPrChange w:id="558" w:author="janelle" w:date="2017-09-11T12:15:00Z">
          <w:pPr>
            <w:pStyle w:val="Body"/>
          </w:pPr>
        </w:pPrChange>
      </w:pPr>
      <w:ins w:id="559" w:author="janelle" w:date="2017-09-11T12:15:00Z">
        <w:r>
          <w:rPr>
            <w:rFonts w:eastAsia="Microsoft YaHei"/>
          </w:rPr>
          <w:t>prod: confi</w:t>
        </w:r>
      </w:ins>
      <w:ins w:id="560" w:author="janelle" w:date="2017-09-11T12:16:00Z">
        <w:r>
          <w:rPr>
            <w:rFonts w:eastAsia="Microsoft YaHei"/>
          </w:rPr>
          <w:t>rm xref</w:t>
        </w:r>
      </w:ins>
    </w:p>
    <w:p w14:paraId="1910304C" w14:textId="77777777" w:rsidR="00185BFF" w:rsidRDefault="00BD75E3" w:rsidP="001200FE">
      <w:pPr>
        <w:pStyle w:val="Body"/>
        <w:rPr>
          <w:ins w:id="561" w:author="janelle" w:date="2017-09-11T12:16:00Z"/>
          <w:rFonts w:eastAsia="Microsoft YaHei"/>
        </w:rPr>
      </w:pPr>
      <w:r>
        <w:rPr>
          <w:rFonts w:eastAsia="Microsoft YaHei"/>
        </w:rPr>
        <w:t>If you don’t know</w:t>
      </w:r>
      <w:del w:id="562" w:author="AnneMarieW" w:date="2017-05-25T11:24:00Z">
        <w:r w:rsidDel="0015468F">
          <w:rPr>
            <w:rFonts w:eastAsia="Microsoft YaHei"/>
          </w:rPr>
          <w:delText xml:space="preserve"> at the time that</w:delText>
        </w:r>
      </w:del>
      <w:ins w:id="563" w:author="AnneMarieW" w:date="2017-05-25T11:24:00Z">
        <w:r w:rsidR="0015468F">
          <w:rPr>
            <w:rFonts w:eastAsia="Microsoft YaHei"/>
          </w:rPr>
          <w:t xml:space="preserve"> when</w:t>
        </w:r>
      </w:ins>
      <w:r>
        <w:rPr>
          <w:rFonts w:eastAsia="Microsoft YaHei"/>
        </w:rPr>
        <w:t xml:space="preserve"> you’re writing a program the exhaustive set of types the program will get at runtime to store in a vector, the enum technique won’t work. Instead, you can use a trait object, which we’ll cover in </w:t>
      </w:r>
      <w:r w:rsidRPr="001654C8">
        <w:rPr>
          <w:rFonts w:eastAsia="Microsoft YaHei"/>
          <w:highlight w:val="yellow"/>
        </w:rPr>
        <w:t>Chapter 17.</w:t>
      </w:r>
    </w:p>
    <w:p w14:paraId="1D19A5CF" w14:textId="77777777" w:rsidR="0013603C" w:rsidRPr="001200FE" w:rsidRDefault="0013603C">
      <w:pPr>
        <w:pStyle w:val="ProductionDirective"/>
        <w:pPrChange w:id="564" w:author="janelle" w:date="2017-09-11T12:16:00Z">
          <w:pPr>
            <w:pStyle w:val="Body"/>
          </w:pPr>
        </w:pPrChange>
      </w:pPr>
      <w:ins w:id="565" w:author="janelle" w:date="2017-09-11T12:16:00Z">
        <w:r>
          <w:t>prod: check xref</w:t>
        </w:r>
      </w:ins>
    </w:p>
    <w:p w14:paraId="7BFAB3A3" w14:textId="77777777" w:rsidR="00CA1E04" w:rsidRDefault="00BD75E3">
      <w:pPr>
        <w:pStyle w:val="Body"/>
        <w:rPr>
          <w:rFonts w:eastAsia="Microsoft YaHei"/>
        </w:rPr>
      </w:pPr>
      <w:r>
        <w:rPr>
          <w:rFonts w:eastAsia="Microsoft YaHei"/>
        </w:rPr>
        <w:t xml:space="preserve">Now that we’ve </w:t>
      </w:r>
      <w:del w:id="566" w:author="AnneMarieW" w:date="2017-05-25T11:24:00Z">
        <w:r w:rsidDel="0015468F">
          <w:rPr>
            <w:rFonts w:eastAsia="Microsoft YaHei"/>
          </w:rPr>
          <w:delText xml:space="preserve">gone over </w:delText>
        </w:r>
      </w:del>
      <w:ins w:id="567" w:author="AnneMarieW" w:date="2017-05-25T11:24:00Z">
        <w:r w:rsidR="0015468F">
          <w:rPr>
            <w:rFonts w:eastAsia="Microsoft YaHei"/>
          </w:rPr>
          <w:t xml:space="preserve">discussed </w:t>
        </w:r>
      </w:ins>
      <w:r>
        <w:rPr>
          <w:rFonts w:eastAsia="Microsoft YaHei"/>
        </w:rPr>
        <w:t>some of the most common ways to use vectors, be sure to</w:t>
      </w:r>
      <w:del w:id="568" w:author="AnneMarieW" w:date="2017-05-25T11:25:00Z">
        <w:r w:rsidDel="0015468F">
          <w:rPr>
            <w:rFonts w:eastAsia="Microsoft YaHei"/>
          </w:rPr>
          <w:delText xml:space="preserve"> take a</w:delText>
        </w:r>
      </w:del>
      <w:r>
        <w:rPr>
          <w:rFonts w:eastAsia="Microsoft YaHei"/>
        </w:rPr>
        <w:t xml:space="preserve"> </w:t>
      </w:r>
      <w:del w:id="569" w:author="AnneMarieW" w:date="2017-05-25T11:26:00Z">
        <w:r w:rsidDel="000D6BFA">
          <w:rPr>
            <w:rFonts w:eastAsia="Microsoft YaHei"/>
          </w:rPr>
          <w:delText>look at</w:delText>
        </w:r>
      </w:del>
      <w:ins w:id="570" w:author="AnneMarieW" w:date="2017-05-25T11:26:00Z">
        <w:r w:rsidR="000D6BFA">
          <w:rPr>
            <w:rFonts w:eastAsia="Microsoft YaHei"/>
          </w:rPr>
          <w:t>review</w:t>
        </w:r>
      </w:ins>
      <w:r>
        <w:rPr>
          <w:rFonts w:eastAsia="Microsoft YaHei"/>
        </w:rPr>
        <w:t xml:space="preserve"> the API documentation for all </w:t>
      </w:r>
      <w:del w:id="571" w:author="AnneMarieW" w:date="2017-05-25T11:25:00Z">
        <w:r w:rsidDel="0015468F">
          <w:rPr>
            <w:rFonts w:eastAsia="Microsoft YaHei"/>
          </w:rPr>
          <w:delText xml:space="preserve">of </w:delText>
        </w:r>
      </w:del>
      <w:r>
        <w:rPr>
          <w:rFonts w:eastAsia="Microsoft YaHei"/>
        </w:rPr>
        <w:t xml:space="preserve">the many useful methods defined on </w:t>
      </w:r>
      <w:r>
        <w:rPr>
          <w:rStyle w:val="Literal"/>
        </w:rPr>
        <w:t>Vec</w:t>
      </w:r>
      <w:r>
        <w:rPr>
          <w:rFonts w:eastAsia="Microsoft YaHei"/>
        </w:rPr>
        <w:t xml:space="preserve"> by the standard library. For example, in addition to </w:t>
      </w:r>
      <w:r>
        <w:rPr>
          <w:rStyle w:val="Literal"/>
        </w:rPr>
        <w:t>push</w:t>
      </w:r>
      <w:del w:id="572" w:author="AnneMarieW" w:date="2017-05-25T11:25:00Z">
        <w:r w:rsidR="00570291" w:rsidRPr="00570291">
          <w:rPr>
            <w:rPrChange w:id="573" w:author="janelle" w:date="2017-05-24T11:12:00Z">
              <w:rPr>
                <w:rStyle w:val="Literal"/>
              </w:rPr>
            </w:rPrChange>
          </w:rPr>
          <w:delText xml:space="preserve"> </w:delText>
        </w:r>
      </w:del>
      <w:ins w:id="574" w:author="AnneMarieW" w:date="2017-05-25T11:25:00Z">
        <w:r w:rsidR="0015468F">
          <w:t xml:space="preserve">, </w:t>
        </w:r>
      </w:ins>
      <w:del w:id="575" w:author="AnneMarieW" w:date="2017-05-25T11:25:00Z">
        <w:r w:rsidDel="0015468F">
          <w:rPr>
            <w:rFonts w:eastAsia="Microsoft YaHei"/>
          </w:rPr>
          <w:delText xml:space="preserve">there’s </w:delText>
        </w:r>
      </w:del>
      <w:r>
        <w:rPr>
          <w:rFonts w:eastAsia="Microsoft YaHei"/>
        </w:rPr>
        <w:t xml:space="preserve">a </w:t>
      </w:r>
      <w:r>
        <w:rPr>
          <w:rStyle w:val="Literal"/>
        </w:rPr>
        <w:t>pop</w:t>
      </w:r>
      <w:r>
        <w:rPr>
          <w:rFonts w:eastAsia="Microsoft YaHei"/>
        </w:rPr>
        <w:t xml:space="preserve"> method </w:t>
      </w:r>
      <w:del w:id="576" w:author="AnneMarieW" w:date="2017-05-25T11:25:00Z">
        <w:r w:rsidDel="0015468F">
          <w:rPr>
            <w:rFonts w:eastAsia="Microsoft YaHei"/>
          </w:rPr>
          <w:delText xml:space="preserve">that will </w:delText>
        </w:r>
      </w:del>
      <w:r>
        <w:rPr>
          <w:rFonts w:eastAsia="Microsoft YaHei"/>
        </w:rPr>
        <w:t>remove</w:t>
      </w:r>
      <w:ins w:id="577" w:author="AnneMarieW" w:date="2017-05-25T11:25:00Z">
        <w:r w:rsidR="0015468F">
          <w:rPr>
            <w:rFonts w:eastAsia="Microsoft YaHei"/>
          </w:rPr>
          <w:t>s</w:t>
        </w:r>
      </w:ins>
      <w:r>
        <w:rPr>
          <w:rFonts w:eastAsia="Microsoft YaHei"/>
        </w:rPr>
        <w:t xml:space="preserve"> and return</w:t>
      </w:r>
      <w:ins w:id="578" w:author="AnneMarieW" w:date="2017-05-25T11:25:00Z">
        <w:r w:rsidR="0015468F">
          <w:rPr>
            <w:rFonts w:eastAsia="Microsoft YaHei"/>
          </w:rPr>
          <w:t>s</w:t>
        </w:r>
      </w:ins>
      <w:r>
        <w:rPr>
          <w:rFonts w:eastAsia="Microsoft YaHei"/>
        </w:rPr>
        <w:t xml:space="preserve"> the last element. Let’s move on to the next collection type: </w:t>
      </w:r>
      <w:r>
        <w:rPr>
          <w:rStyle w:val="Literal"/>
        </w:rPr>
        <w:t>String</w:t>
      </w:r>
      <w:r>
        <w:rPr>
          <w:rFonts w:eastAsia="Microsoft YaHei"/>
        </w:rPr>
        <w:t>!</w:t>
      </w:r>
    </w:p>
    <w:p w14:paraId="5BCA7251" w14:textId="77777777" w:rsidR="00CA1E04" w:rsidRPr="001200FE" w:rsidRDefault="00BD75E3" w:rsidP="001200FE">
      <w:pPr>
        <w:pStyle w:val="HeadA"/>
        <w:rPr>
          <w:szCs w:val="36"/>
          <w:rPrChange w:id="579" w:author="janelle" w:date="2017-05-24T11:14:00Z">
            <w:rPr>
              <w:sz w:val="36"/>
              <w:szCs w:val="36"/>
            </w:rPr>
          </w:rPrChange>
        </w:rPr>
      </w:pPr>
      <w:bookmarkStart w:id="580" w:name="strings"/>
      <w:bookmarkStart w:id="581" w:name="_Toc493070554"/>
      <w:bookmarkEnd w:id="580"/>
      <w:r w:rsidRPr="001200FE">
        <w:t>Strings</w:t>
      </w:r>
      <w:bookmarkEnd w:id="581"/>
    </w:p>
    <w:p w14:paraId="0090823E" w14:textId="600E5A66" w:rsidR="001200FE" w:rsidRDefault="00BD75E3" w:rsidP="001200FE">
      <w:pPr>
        <w:pStyle w:val="BodyFirst"/>
        <w:rPr>
          <w:ins w:id="582" w:author="Carol Nichols" w:date="2017-09-12T16:53:00Z"/>
          <w:rFonts w:eastAsia="Microsoft YaHei"/>
        </w:rPr>
      </w:pPr>
      <w:r>
        <w:rPr>
          <w:rFonts w:eastAsia="Microsoft YaHei"/>
        </w:rPr>
        <w:t>We</w:t>
      </w:r>
      <w:del w:id="583" w:author="AnneMarieW" w:date="2017-05-25T13:36:00Z">
        <w:r w:rsidDel="00871572">
          <w:rPr>
            <w:rFonts w:eastAsia="Microsoft YaHei"/>
          </w:rPr>
          <w:delText>’ve already</w:delText>
        </w:r>
      </w:del>
      <w:r>
        <w:rPr>
          <w:rFonts w:eastAsia="Microsoft YaHei"/>
        </w:rPr>
        <w:t xml:space="preserve"> talked about strings </w:t>
      </w:r>
      <w:del w:id="584" w:author="AnneMarieW" w:date="2017-05-25T13:36:00Z">
        <w:r w:rsidDel="00871572">
          <w:rPr>
            <w:rFonts w:eastAsia="Microsoft YaHei"/>
          </w:rPr>
          <w:delText xml:space="preserve">a bunch </w:delText>
        </w:r>
      </w:del>
      <w:r>
        <w:rPr>
          <w:rFonts w:eastAsia="Microsoft YaHei"/>
        </w:rPr>
        <w:t xml:space="preserve">in </w:t>
      </w:r>
      <w:r w:rsidR="00570291" w:rsidRPr="00570291">
        <w:rPr>
          <w:rFonts w:eastAsia="Microsoft YaHei"/>
          <w:highlight w:val="yellow"/>
          <w:rPrChange w:id="585" w:author="AnneMarieW" w:date="2017-05-26T13:39:00Z">
            <w:rPr>
              <w:rFonts w:ascii="Courier" w:eastAsia="Microsoft YaHei" w:hAnsi="Courier"/>
              <w:color w:val="0000FF"/>
              <w:sz w:val="20"/>
            </w:rPr>
          </w:rPrChange>
        </w:rPr>
        <w:t>Chapter 4</w:t>
      </w:r>
      <w:r>
        <w:rPr>
          <w:rFonts w:eastAsia="Microsoft YaHei"/>
        </w:rPr>
        <w:t xml:space="preserve">, but </w:t>
      </w:r>
      <w:ins w:id="586" w:author="AnneMarieW" w:date="2017-05-25T13:37:00Z">
        <w:r w:rsidR="00871572">
          <w:rPr>
            <w:rFonts w:eastAsia="Microsoft YaHei"/>
          </w:rPr>
          <w:t>we’ll</w:t>
        </w:r>
      </w:ins>
      <w:del w:id="587" w:author="AnneMarieW" w:date="2017-05-25T13:37:00Z">
        <w:r w:rsidDel="00871572">
          <w:rPr>
            <w:rFonts w:eastAsia="Microsoft YaHei"/>
          </w:rPr>
          <w:delText>let’s take a</w:delText>
        </w:r>
      </w:del>
      <w:r>
        <w:rPr>
          <w:rFonts w:eastAsia="Microsoft YaHei"/>
        </w:rPr>
        <w:t xml:space="preserve"> </w:t>
      </w:r>
      <w:del w:id="588" w:author="AnneMarieW" w:date="2017-05-25T13:37:00Z">
        <w:r w:rsidDel="00871572">
          <w:rPr>
            <w:rFonts w:eastAsia="Microsoft YaHei"/>
          </w:rPr>
          <w:delText xml:space="preserve">more in-depth </w:delText>
        </w:r>
      </w:del>
      <w:r>
        <w:rPr>
          <w:rFonts w:eastAsia="Microsoft YaHei"/>
        </w:rPr>
        <w:t>look at them</w:t>
      </w:r>
      <w:ins w:id="589" w:author="AnneMarieW" w:date="2017-05-25T13:37:00Z">
        <w:r w:rsidR="00871572" w:rsidRPr="00871572">
          <w:rPr>
            <w:rFonts w:eastAsia="Microsoft YaHei"/>
          </w:rPr>
          <w:t xml:space="preserve"> </w:t>
        </w:r>
        <w:r w:rsidR="00871572">
          <w:rPr>
            <w:rFonts w:eastAsia="Microsoft YaHei"/>
          </w:rPr>
          <w:t>in more depth</w:t>
        </w:r>
      </w:ins>
      <w:r>
        <w:rPr>
          <w:rFonts w:eastAsia="Microsoft YaHei"/>
        </w:rPr>
        <w:t xml:space="preserve"> now. </w:t>
      </w:r>
      <w:ins w:id="590" w:author="janelle" w:date="2017-09-11T12:17:00Z">
        <w:r w:rsidR="0013603C">
          <w:rPr>
            <w:rFonts w:eastAsia="Microsoft YaHei"/>
          </w:rPr>
          <w:t xml:space="preserve">New </w:t>
        </w:r>
      </w:ins>
      <w:ins w:id="591" w:author="AnneMarieW" w:date="2017-05-25T13:38:00Z">
        <w:r w:rsidR="00871572">
          <w:rPr>
            <w:rFonts w:eastAsia="Microsoft YaHei"/>
          </w:rPr>
          <w:t>Rustaceans commonly get stuck on s</w:t>
        </w:r>
      </w:ins>
      <w:del w:id="592" w:author="AnneMarieW" w:date="2017-05-25T13:38:00Z">
        <w:r w:rsidDel="00871572">
          <w:rPr>
            <w:rFonts w:eastAsia="Microsoft YaHei"/>
          </w:rPr>
          <w:delText>S</w:delText>
        </w:r>
      </w:del>
      <w:r>
        <w:rPr>
          <w:rFonts w:eastAsia="Microsoft YaHei"/>
        </w:rPr>
        <w:t>trings</w:t>
      </w:r>
      <w:del w:id="593" w:author="AnneMarieW" w:date="2017-05-25T13:38:00Z">
        <w:r w:rsidDel="00871572">
          <w:rPr>
            <w:rFonts w:eastAsia="Microsoft YaHei"/>
          </w:rPr>
          <w:delText xml:space="preserve"> are an area that new Rustaceans commonly get stuck on. This is</w:delText>
        </w:r>
      </w:del>
      <w:r>
        <w:rPr>
          <w:rFonts w:eastAsia="Microsoft YaHei"/>
        </w:rPr>
        <w:t xml:space="preserve"> due to a combination of three </w:t>
      </w:r>
      <w:del w:id="594" w:author="AnneMarieW" w:date="2017-05-25T13:38:00Z">
        <w:r w:rsidDel="00871572">
          <w:rPr>
            <w:rFonts w:eastAsia="Microsoft YaHei"/>
          </w:rPr>
          <w:delText>thing</w:delText>
        </w:r>
      </w:del>
      <w:ins w:id="595" w:author="AnneMarieW" w:date="2017-05-25T13:38:00Z">
        <w:r w:rsidR="00871572">
          <w:rPr>
            <w:rFonts w:eastAsia="Microsoft YaHei"/>
          </w:rPr>
          <w:t>concept</w:t>
        </w:r>
      </w:ins>
      <w:r>
        <w:rPr>
          <w:rFonts w:eastAsia="Microsoft YaHei"/>
        </w:rPr>
        <w:t xml:space="preserve">s: Rust’s propensity for </w:t>
      </w:r>
      <w:del w:id="596" w:author="AnneMarieW" w:date="2017-05-25T13:39:00Z">
        <w:r w:rsidDel="00871572">
          <w:rPr>
            <w:rFonts w:eastAsia="Microsoft YaHei"/>
          </w:rPr>
          <w:delText xml:space="preserve">making sure to </w:delText>
        </w:r>
      </w:del>
      <w:r>
        <w:rPr>
          <w:rFonts w:eastAsia="Microsoft YaHei"/>
        </w:rPr>
        <w:t>expos</w:t>
      </w:r>
      <w:ins w:id="597" w:author="AnneMarieW" w:date="2017-05-25T13:39:00Z">
        <w:r w:rsidR="00871572">
          <w:rPr>
            <w:rFonts w:eastAsia="Microsoft YaHei"/>
          </w:rPr>
          <w:t>ing</w:t>
        </w:r>
      </w:ins>
      <w:del w:id="598" w:author="AnneMarieW" w:date="2017-05-25T13:39:00Z">
        <w:r w:rsidDel="00871572">
          <w:rPr>
            <w:rFonts w:eastAsia="Microsoft YaHei"/>
          </w:rPr>
          <w:delText>e</w:delText>
        </w:r>
      </w:del>
      <w:r>
        <w:rPr>
          <w:rFonts w:eastAsia="Microsoft YaHei"/>
        </w:rPr>
        <w:t xml:space="preserve"> possible errors, strings being a more complicated data structure than many programmers give them credit for, and UTF-8. These </w:t>
      </w:r>
      <w:del w:id="599" w:author="AnneMarieW" w:date="2017-05-25T13:40:00Z">
        <w:r w:rsidDel="00871572">
          <w:rPr>
            <w:rFonts w:eastAsia="Microsoft YaHei"/>
          </w:rPr>
          <w:delText>thing</w:delText>
        </w:r>
      </w:del>
      <w:ins w:id="600" w:author="AnneMarieW" w:date="2017-05-25T13:40:00Z">
        <w:r w:rsidR="00871572">
          <w:rPr>
            <w:rFonts w:eastAsia="Microsoft YaHei"/>
          </w:rPr>
          <w:t>concept</w:t>
        </w:r>
      </w:ins>
      <w:r>
        <w:rPr>
          <w:rFonts w:eastAsia="Microsoft YaHei"/>
        </w:rPr>
        <w:t xml:space="preserve">s combine in a way that can seem difficult when </w:t>
      </w:r>
      <w:ins w:id="601" w:author="AnneMarieW" w:date="2017-05-25T13:39:00Z">
        <w:r w:rsidR="00871572">
          <w:rPr>
            <w:rFonts w:eastAsia="Microsoft YaHei"/>
          </w:rPr>
          <w:t xml:space="preserve">you’re </w:t>
        </w:r>
      </w:ins>
      <w:r>
        <w:rPr>
          <w:rFonts w:eastAsia="Microsoft YaHei"/>
        </w:rPr>
        <w:t>coming from other</w:t>
      </w:r>
      <w:ins w:id="602" w:author="Carol Nichols" w:date="2017-09-13T10:20:00Z">
        <w:r w:rsidR="00721BAD">
          <w:rPr>
            <w:rFonts w:eastAsia="Microsoft YaHei"/>
          </w:rPr>
          <w:t xml:space="preserve"> programming</w:t>
        </w:r>
      </w:ins>
      <w:r>
        <w:rPr>
          <w:rFonts w:eastAsia="Microsoft YaHei"/>
        </w:rPr>
        <w:t xml:space="preserve"> languages.</w:t>
      </w:r>
    </w:p>
    <w:p w14:paraId="3BB2285E" w14:textId="2ECE39E4" w:rsidR="00C07504" w:rsidRPr="00C07504" w:rsidRDefault="00C07504">
      <w:pPr>
        <w:pStyle w:val="ProductionDirective"/>
        <w:rPr>
          <w:rPrChange w:id="603" w:author="Carol Nichols" w:date="2017-09-12T16:53:00Z">
            <w:rPr>
              <w:rFonts w:eastAsia="Microsoft YaHei"/>
            </w:rPr>
          </w:rPrChange>
        </w:rPr>
        <w:pPrChange w:id="604" w:author="Carol Nichols" w:date="2017-09-12T16:53:00Z">
          <w:pPr>
            <w:pStyle w:val="BodyFirst"/>
          </w:pPr>
        </w:pPrChange>
      </w:pPr>
      <w:ins w:id="605" w:author="Carol Nichols" w:date="2017-09-12T16:53:00Z">
        <w:r>
          <w:t>prod: check xref</w:t>
        </w:r>
      </w:ins>
    </w:p>
    <w:p w14:paraId="42E13ED1" w14:textId="6651F6F6" w:rsidR="00CA1E04" w:rsidRDefault="00BD75E3">
      <w:pPr>
        <w:pStyle w:val="Body"/>
      </w:pPr>
      <w:r>
        <w:rPr>
          <w:rFonts w:eastAsia="Microsoft YaHei"/>
        </w:rPr>
        <w:t>Th</w:t>
      </w:r>
      <w:del w:id="606" w:author="AnneMarieW" w:date="2017-05-25T13:41:00Z">
        <w:r w:rsidDel="00871572">
          <w:rPr>
            <w:rFonts w:eastAsia="Microsoft YaHei"/>
          </w:rPr>
          <w:delText>e</w:delText>
        </w:r>
      </w:del>
      <w:ins w:id="607" w:author="AnneMarieW" w:date="2017-05-25T13:41:00Z">
        <w:r w:rsidR="006A0CDF">
          <w:rPr>
            <w:rFonts w:eastAsia="Microsoft YaHei"/>
          </w:rPr>
          <w:t>is discuss</w:t>
        </w:r>
        <w:r w:rsidR="00871572">
          <w:rPr>
            <w:rFonts w:eastAsia="Microsoft YaHei"/>
          </w:rPr>
          <w:t>ion of</w:t>
        </w:r>
      </w:ins>
      <w:del w:id="608" w:author="AnneMarieW" w:date="2017-05-25T13:41:00Z">
        <w:r w:rsidDel="00871572">
          <w:rPr>
            <w:rFonts w:eastAsia="Microsoft YaHei"/>
          </w:rPr>
          <w:delText xml:space="preserve"> reason</w:delText>
        </w:r>
      </w:del>
      <w:r>
        <w:rPr>
          <w:rFonts w:eastAsia="Microsoft YaHei"/>
        </w:rPr>
        <w:t xml:space="preserve"> strings</w:t>
      </w:r>
      <w:del w:id="609" w:author="AnneMarieW" w:date="2017-05-25T13:41:00Z">
        <w:r w:rsidDel="00871572">
          <w:rPr>
            <w:rFonts w:eastAsia="Microsoft YaHei"/>
          </w:rPr>
          <w:delText xml:space="preserve"> are</w:delText>
        </w:r>
      </w:del>
      <w:ins w:id="610" w:author="AnneMarieW" w:date="2017-05-25T13:41:00Z">
        <w:r w:rsidR="00871572">
          <w:rPr>
            <w:rFonts w:eastAsia="Microsoft YaHei"/>
          </w:rPr>
          <w:t xml:space="preserve"> is</w:t>
        </w:r>
      </w:ins>
      <w:r>
        <w:rPr>
          <w:rFonts w:eastAsia="Microsoft YaHei"/>
        </w:rPr>
        <w:t xml:space="preserve"> in the collections chapter </w:t>
      </w:r>
      <w:del w:id="611" w:author="AnneMarieW" w:date="2017-05-25T13:41:00Z">
        <w:r w:rsidDel="00871572">
          <w:rPr>
            <w:rFonts w:eastAsia="Microsoft YaHei"/>
          </w:rPr>
          <w:delText xml:space="preserve">is that </w:delText>
        </w:r>
      </w:del>
      <w:ins w:id="612" w:author="AnneMarieW" w:date="2017-05-25T13:41:00Z">
        <w:r w:rsidR="00871572">
          <w:rPr>
            <w:rFonts w:eastAsia="Microsoft YaHei"/>
          </w:rPr>
          <w:t xml:space="preserve">because </w:t>
        </w:r>
      </w:ins>
      <w:r>
        <w:rPr>
          <w:rFonts w:eastAsia="Microsoft YaHei"/>
        </w:rPr>
        <w:t xml:space="preserve">strings are implemented as a collection of bytes plus some methods to provide useful functionality when those bytes are interpreted as text. In this section, we’ll talk about the operations on </w:t>
      </w:r>
      <w:r>
        <w:rPr>
          <w:rStyle w:val="Literal"/>
        </w:rPr>
        <w:t>String</w:t>
      </w:r>
      <w:r>
        <w:rPr>
          <w:rFonts w:eastAsia="Microsoft YaHei"/>
        </w:rPr>
        <w:t xml:space="preserve"> that every collection type has, </w:t>
      </w:r>
      <w:del w:id="613" w:author="AnneMarieW" w:date="2017-05-25T13:42:00Z">
        <w:r w:rsidDel="00871572">
          <w:rPr>
            <w:rFonts w:eastAsia="Microsoft YaHei"/>
          </w:rPr>
          <w:delText>like</w:delText>
        </w:r>
      </w:del>
      <w:ins w:id="614" w:author="AnneMarieW" w:date="2017-05-25T13:42:00Z">
        <w:r w:rsidR="00871572">
          <w:rPr>
            <w:rFonts w:eastAsia="Microsoft YaHei"/>
          </w:rPr>
          <w:t>such as</w:t>
        </w:r>
      </w:ins>
      <w:r>
        <w:rPr>
          <w:rFonts w:eastAsia="Microsoft YaHei"/>
        </w:rPr>
        <w:t xml:space="preserve"> creating, updating, and reading. We’ll also discuss the ways in which </w:t>
      </w:r>
      <w:r>
        <w:rPr>
          <w:rStyle w:val="Literal"/>
        </w:rPr>
        <w:t>String</w:t>
      </w:r>
      <w:r w:rsidR="00570291" w:rsidRPr="00570291">
        <w:rPr>
          <w:rPrChange w:id="615" w:author="janelle" w:date="2017-05-24T11:13:00Z">
            <w:rPr>
              <w:rStyle w:val="Literal"/>
            </w:rPr>
          </w:rPrChange>
        </w:rPr>
        <w:t xml:space="preserve"> </w:t>
      </w:r>
      <w:r>
        <w:rPr>
          <w:rFonts w:eastAsia="Microsoft YaHei"/>
        </w:rPr>
        <w:t xml:space="preserve">is different than the other collections, namely how indexing into a </w:t>
      </w:r>
      <w:r>
        <w:rPr>
          <w:rStyle w:val="Literal"/>
        </w:rPr>
        <w:t>String</w:t>
      </w:r>
      <w:r>
        <w:rPr>
          <w:rFonts w:eastAsia="Microsoft YaHei"/>
        </w:rPr>
        <w:t xml:space="preserve"> is complicated by the differences </w:t>
      </w:r>
      <w:del w:id="616" w:author="Carol Nichols" w:date="2017-09-12T18:58:00Z">
        <w:r w:rsidDel="002E2D86">
          <w:rPr>
            <w:rFonts w:eastAsia="Microsoft YaHei"/>
          </w:rPr>
          <w:delText>in which</w:delText>
        </w:r>
      </w:del>
      <w:ins w:id="617" w:author="Carol Nichols" w:date="2017-09-12T18:58:00Z">
        <w:r w:rsidR="002E2D86">
          <w:rPr>
            <w:rFonts w:eastAsia="Microsoft YaHei"/>
          </w:rPr>
          <w:t>between how</w:t>
        </w:r>
      </w:ins>
      <w:r>
        <w:rPr>
          <w:rFonts w:eastAsia="Microsoft YaHei"/>
        </w:rPr>
        <w:t xml:space="preserve"> people and computers interpret </w:t>
      </w:r>
      <w:r>
        <w:rPr>
          <w:rStyle w:val="Literal"/>
        </w:rPr>
        <w:t>String</w:t>
      </w:r>
      <w:r w:rsidR="00570291" w:rsidRPr="00570291">
        <w:rPr>
          <w:rPrChange w:id="618" w:author="janelle" w:date="2017-05-24T11:13:00Z">
            <w:rPr>
              <w:rStyle w:val="Literal"/>
            </w:rPr>
          </w:rPrChange>
        </w:rPr>
        <w:t xml:space="preserve"> </w:t>
      </w:r>
      <w:r>
        <w:rPr>
          <w:rFonts w:eastAsia="Microsoft YaHei"/>
        </w:rPr>
        <w:t>data.</w:t>
      </w:r>
    </w:p>
    <w:p w14:paraId="5633BDE7" w14:textId="77777777" w:rsidR="00CA1E04" w:rsidRDefault="00BD75E3">
      <w:pPr>
        <w:pStyle w:val="HeadB"/>
      </w:pPr>
      <w:bookmarkStart w:id="619" w:name="what-is-a-string?"/>
      <w:bookmarkStart w:id="620" w:name="_Toc493070555"/>
      <w:bookmarkEnd w:id="619"/>
      <w:r>
        <w:t xml:space="preserve">What </w:t>
      </w:r>
      <w:ins w:id="621" w:author="AnneMarieW" w:date="2017-05-25T10:14:00Z">
        <w:r w:rsidR="00722E4A">
          <w:t>I</w:t>
        </w:r>
      </w:ins>
      <w:del w:id="622" w:author="AnneMarieW" w:date="2017-05-25T10:14:00Z">
        <w:r w:rsidDel="00722E4A">
          <w:delText>i</w:delText>
        </w:r>
      </w:del>
      <w:r>
        <w:t>s a String?</w:t>
      </w:r>
      <w:bookmarkEnd w:id="620"/>
    </w:p>
    <w:p w14:paraId="1A093464" w14:textId="77777777" w:rsidR="00CA1E04" w:rsidRDefault="00871572">
      <w:pPr>
        <w:pStyle w:val="BodyFirst"/>
        <w:rPr>
          <w:ins w:id="623" w:author="Carol Nichols" w:date="2017-09-12T16:53:00Z"/>
          <w:rFonts w:eastAsia="Microsoft YaHei"/>
        </w:rPr>
      </w:pPr>
      <w:ins w:id="624" w:author="AnneMarieW" w:date="2017-05-25T13:45:00Z">
        <w:r>
          <w:rPr>
            <w:rFonts w:eastAsia="Microsoft YaHei"/>
          </w:rPr>
          <w:t xml:space="preserve">We’ll </w:t>
        </w:r>
      </w:ins>
      <w:ins w:id="625" w:author="AnneMarieW" w:date="2017-05-25T13:42:00Z">
        <w:r>
          <w:rPr>
            <w:rFonts w:eastAsia="Microsoft YaHei"/>
          </w:rPr>
          <w:t>first define</w:t>
        </w:r>
      </w:ins>
      <w:del w:id="626" w:author="AnneMarieW" w:date="2017-05-25T13:43:00Z">
        <w:r w:rsidR="00BD75E3" w:rsidDel="00871572">
          <w:rPr>
            <w:rFonts w:eastAsia="Microsoft YaHei"/>
          </w:rPr>
          <w:delText>Before we can dig into those aspects, we need to talk about</w:delText>
        </w:r>
      </w:del>
      <w:r w:rsidR="00BD75E3">
        <w:rPr>
          <w:rFonts w:eastAsia="Microsoft YaHei"/>
        </w:rPr>
        <w:t xml:space="preserve"> what </w:t>
      </w:r>
      <w:del w:id="627" w:author="AnneMarieW" w:date="2017-05-25T13:43:00Z">
        <w:r w:rsidR="00BD75E3" w:rsidDel="00871572">
          <w:rPr>
            <w:rFonts w:eastAsia="Microsoft YaHei"/>
          </w:rPr>
          <w:delText xml:space="preserve">exactly </w:delText>
        </w:r>
      </w:del>
      <w:r w:rsidR="00BD75E3">
        <w:rPr>
          <w:rFonts w:eastAsia="Microsoft YaHei"/>
        </w:rPr>
        <w:t xml:space="preserve">we mean by the term </w:t>
      </w:r>
      <w:r w:rsidR="00BD75E3" w:rsidRPr="001654C8">
        <w:rPr>
          <w:rStyle w:val="EmphasisItalic"/>
          <w:rFonts w:eastAsia="Microsoft YaHei"/>
        </w:rPr>
        <w:t>string</w:t>
      </w:r>
      <w:r w:rsidR="00BD75E3">
        <w:rPr>
          <w:rFonts w:eastAsia="Microsoft YaHei"/>
        </w:rPr>
        <w:t xml:space="preserve">. Rust </w:t>
      </w:r>
      <w:del w:id="628" w:author="AnneMarieW" w:date="2017-05-25T13:43:00Z">
        <w:r w:rsidR="00BD75E3" w:rsidDel="00871572">
          <w:rPr>
            <w:rFonts w:eastAsia="Microsoft YaHei"/>
          </w:rPr>
          <w:delText>actually only</w:delText>
        </w:r>
      </w:del>
      <w:del w:id="629" w:author="AnneMarieW" w:date="2017-05-25T13:45:00Z">
        <w:r w:rsidR="00BD75E3" w:rsidDel="00871572">
          <w:rPr>
            <w:rFonts w:eastAsia="Microsoft YaHei"/>
          </w:rPr>
          <w:delText xml:space="preserve"> </w:delText>
        </w:r>
      </w:del>
      <w:r w:rsidR="00BD75E3">
        <w:rPr>
          <w:rFonts w:eastAsia="Microsoft YaHei"/>
        </w:rPr>
        <w:t xml:space="preserve">has </w:t>
      </w:r>
      <w:ins w:id="630" w:author="AnneMarieW" w:date="2017-05-25T13:43:00Z">
        <w:r>
          <w:rPr>
            <w:rFonts w:eastAsia="Microsoft YaHei"/>
          </w:rPr>
          <w:t xml:space="preserve">only </w:t>
        </w:r>
      </w:ins>
      <w:r w:rsidR="00BD75E3">
        <w:rPr>
          <w:rFonts w:eastAsia="Microsoft YaHei"/>
        </w:rPr>
        <w:t>one string type in the core language</w:t>
      </w:r>
      <w:del w:id="631" w:author="AnneMarieW" w:date="2017-05-25T13:43:00Z">
        <w:r w:rsidR="00BD75E3" w:rsidDel="00871572">
          <w:rPr>
            <w:rFonts w:eastAsia="Microsoft YaHei"/>
          </w:rPr>
          <w:delText xml:space="preserve"> itself</w:delText>
        </w:r>
      </w:del>
      <w:ins w:id="632" w:author="AnneMarieW" w:date="2017-05-25T13:43:00Z">
        <w:r>
          <w:rPr>
            <w:rFonts w:eastAsia="Microsoft YaHei"/>
          </w:rPr>
          <w:t>, which is</w:t>
        </w:r>
      </w:ins>
      <w:del w:id="633" w:author="AnneMarieW" w:date="2017-05-25T13:43:00Z">
        <w:r w:rsidR="00BD75E3" w:rsidDel="00871572">
          <w:rPr>
            <w:rFonts w:eastAsia="Microsoft YaHei"/>
          </w:rPr>
          <w:delText>:</w:delText>
        </w:r>
      </w:del>
      <w:del w:id="634" w:author="AnneMarieW" w:date="2017-05-25T13:44:00Z">
        <w:r w:rsidR="00BD75E3" w:rsidDel="00871572">
          <w:rPr>
            <w:rFonts w:eastAsia="Microsoft YaHei"/>
          </w:rPr>
          <w:delText xml:space="preserve"> </w:delText>
        </w:r>
        <w:r w:rsidR="00BD75E3" w:rsidDel="00871572">
          <w:rPr>
            <w:rStyle w:val="Literal"/>
          </w:rPr>
          <w:delText>str</w:delText>
        </w:r>
        <w:r w:rsidR="00BD75E3" w:rsidDel="00871572">
          <w:rPr>
            <w:rFonts w:eastAsia="Microsoft YaHei"/>
          </w:rPr>
          <w:delText>,</w:delText>
        </w:r>
      </w:del>
      <w:r w:rsidR="00BD75E3">
        <w:rPr>
          <w:rFonts w:eastAsia="Microsoft YaHei"/>
        </w:rPr>
        <w:t xml:space="preserve"> the string slice</w:t>
      </w:r>
      <w:ins w:id="635" w:author="AnneMarieW" w:date="2017-05-25T13:44:00Z">
        <w:r>
          <w:rPr>
            <w:rFonts w:eastAsia="Microsoft YaHei"/>
          </w:rPr>
          <w:t xml:space="preserve"> </w:t>
        </w:r>
        <w:r>
          <w:rPr>
            <w:rStyle w:val="Literal"/>
          </w:rPr>
          <w:t>str</w:t>
        </w:r>
      </w:ins>
      <w:del w:id="636" w:author="AnneMarieW" w:date="2017-05-25T13:44:00Z">
        <w:r w:rsidR="00BD75E3" w:rsidDel="00871572">
          <w:rPr>
            <w:rFonts w:eastAsia="Microsoft YaHei"/>
          </w:rPr>
          <w:delText>, which</w:delText>
        </w:r>
      </w:del>
      <w:ins w:id="637" w:author="AnneMarieW" w:date="2017-05-25T13:44:00Z">
        <w:r>
          <w:rPr>
            <w:rFonts w:eastAsia="Microsoft YaHei"/>
          </w:rPr>
          <w:t xml:space="preserve"> that</w:t>
        </w:r>
      </w:ins>
      <w:r w:rsidR="00BD75E3">
        <w:rPr>
          <w:rFonts w:eastAsia="Microsoft YaHei"/>
        </w:rPr>
        <w:t xml:space="preserve"> is usually seen in its borrowed form</w:t>
      </w:r>
      <w:del w:id="638" w:author="AnneMarieW" w:date="2017-05-25T13:44:00Z">
        <w:r w:rsidR="00BD75E3" w:rsidDel="00871572">
          <w:rPr>
            <w:rFonts w:eastAsia="Microsoft YaHei"/>
          </w:rPr>
          <w:delText>,</w:delText>
        </w:r>
      </w:del>
      <w:r w:rsidR="00BD75E3">
        <w:rPr>
          <w:rFonts w:eastAsia="Microsoft YaHei"/>
        </w:rPr>
        <w:t xml:space="preserve"> </w:t>
      </w:r>
      <w:r w:rsidR="00BD75E3">
        <w:rPr>
          <w:rStyle w:val="Literal"/>
        </w:rPr>
        <w:t>&amp;str</w:t>
      </w:r>
      <w:r w:rsidR="00BD75E3">
        <w:rPr>
          <w:rFonts w:eastAsia="Microsoft YaHei"/>
        </w:rPr>
        <w:t xml:space="preserve">. </w:t>
      </w:r>
      <w:ins w:id="639" w:author="AnneMarieW" w:date="2017-05-25T13:45:00Z">
        <w:r>
          <w:rPr>
            <w:rFonts w:eastAsia="Microsoft YaHei"/>
          </w:rPr>
          <w:t xml:space="preserve">In </w:t>
        </w:r>
        <w:r w:rsidR="00570291" w:rsidRPr="00570291">
          <w:rPr>
            <w:rFonts w:eastAsia="Microsoft YaHei"/>
            <w:highlight w:val="yellow"/>
            <w:rPrChange w:id="640" w:author="AnneMarieW" w:date="2017-05-26T13:45:00Z">
              <w:rPr>
                <w:rFonts w:ascii="Courier" w:eastAsia="Microsoft YaHei" w:hAnsi="Courier"/>
                <w:color w:val="0000FF"/>
                <w:sz w:val="20"/>
              </w:rPr>
            </w:rPrChange>
          </w:rPr>
          <w:t>Chapter 4</w:t>
        </w:r>
        <w:r>
          <w:rPr>
            <w:rFonts w:eastAsia="Microsoft YaHei"/>
          </w:rPr>
          <w:t>, w</w:t>
        </w:r>
      </w:ins>
      <w:del w:id="641" w:author="AnneMarieW" w:date="2017-05-25T13:45:00Z">
        <w:r w:rsidR="00BD75E3" w:rsidDel="00871572">
          <w:rPr>
            <w:rFonts w:eastAsia="Microsoft YaHei"/>
          </w:rPr>
          <w:delText>W</w:delText>
        </w:r>
      </w:del>
      <w:r w:rsidR="00BD75E3">
        <w:rPr>
          <w:rFonts w:eastAsia="Microsoft YaHei"/>
        </w:rPr>
        <w:t xml:space="preserve">e talked about </w:t>
      </w:r>
      <w:r w:rsidR="00BD75E3">
        <w:rPr>
          <w:rStyle w:val="EmphasisItalic"/>
          <w:rFonts w:eastAsia="Microsoft YaHei"/>
        </w:rPr>
        <w:t>string slices</w:t>
      </w:r>
      <w:del w:id="642" w:author="AnneMarieW" w:date="2017-05-25T13:45:00Z">
        <w:r w:rsidR="00BD75E3" w:rsidDel="00871572">
          <w:rPr>
            <w:rFonts w:eastAsia="Microsoft YaHei"/>
          </w:rPr>
          <w:delText xml:space="preserve"> in Chapter 4</w:delText>
        </w:r>
      </w:del>
      <w:ins w:id="643" w:author="AnneMarieW" w:date="2017-05-25T13:45:00Z">
        <w:r>
          <w:rPr>
            <w:rFonts w:eastAsia="Microsoft YaHei"/>
          </w:rPr>
          <w:t xml:space="preserve">, which </w:t>
        </w:r>
      </w:ins>
      <w:del w:id="644" w:author="AnneMarieW" w:date="2017-05-25T13:45:00Z">
        <w:r w:rsidR="00BD75E3" w:rsidDel="00871572">
          <w:rPr>
            <w:rFonts w:eastAsia="Microsoft YaHei"/>
          </w:rPr>
          <w:delText xml:space="preserve">: these </w:delText>
        </w:r>
      </w:del>
      <w:r w:rsidR="00BD75E3">
        <w:rPr>
          <w:rFonts w:eastAsia="Microsoft YaHei"/>
        </w:rPr>
        <w:t xml:space="preserve">are </w:t>
      </w:r>
      <w:del w:id="645" w:author="AnneMarieW" w:date="2017-05-25T13:46:00Z">
        <w:r w:rsidR="00BD75E3" w:rsidDel="00A21E54">
          <w:rPr>
            <w:rFonts w:eastAsia="Microsoft YaHei"/>
          </w:rPr>
          <w:delText xml:space="preserve">a </w:delText>
        </w:r>
      </w:del>
      <w:r w:rsidR="00BD75E3">
        <w:rPr>
          <w:rFonts w:eastAsia="Microsoft YaHei"/>
        </w:rPr>
        <w:t>reference</w:t>
      </w:r>
      <w:ins w:id="646" w:author="AnneMarieW" w:date="2017-05-25T13:46:00Z">
        <w:r w:rsidR="00A21E54">
          <w:rPr>
            <w:rFonts w:eastAsia="Microsoft YaHei"/>
          </w:rPr>
          <w:t>s</w:t>
        </w:r>
      </w:ins>
      <w:r w:rsidR="00BD75E3">
        <w:rPr>
          <w:rFonts w:eastAsia="Microsoft YaHei"/>
        </w:rPr>
        <w:t xml:space="preserve"> to some UTF-8 encoded string data stored </w:t>
      </w:r>
      <w:r w:rsidR="00BD75E3">
        <w:rPr>
          <w:rFonts w:eastAsia="Microsoft YaHei"/>
        </w:rPr>
        <w:lastRenderedPageBreak/>
        <w:t>elsewhere. String literals, for example, are stored in the binary output of the program</w:t>
      </w:r>
      <w:del w:id="647" w:author="AnneMarieW" w:date="2017-05-25T13:45:00Z">
        <w:r w:rsidR="00BD75E3" w:rsidDel="00871572">
          <w:rPr>
            <w:rFonts w:eastAsia="Microsoft YaHei"/>
          </w:rPr>
          <w:delText>,</w:delText>
        </w:r>
      </w:del>
      <w:r w:rsidR="00BD75E3">
        <w:rPr>
          <w:rFonts w:eastAsia="Microsoft YaHei"/>
        </w:rPr>
        <w:t xml:space="preserve"> and are therefore string slices.</w:t>
      </w:r>
    </w:p>
    <w:p w14:paraId="40587CEB" w14:textId="7C5583EE" w:rsidR="00C07504" w:rsidRPr="00B30983" w:rsidRDefault="00C07504">
      <w:pPr>
        <w:pStyle w:val="ProductionDirective"/>
        <w:pPrChange w:id="648" w:author="Carol Nichols" w:date="2017-09-12T16:53:00Z">
          <w:pPr>
            <w:pStyle w:val="BodyFirst"/>
          </w:pPr>
        </w:pPrChange>
      </w:pPr>
      <w:ins w:id="649" w:author="Carol Nichols" w:date="2017-09-12T16:53:00Z">
        <w:r>
          <w:t>prod: check xref</w:t>
        </w:r>
      </w:ins>
    </w:p>
    <w:p w14:paraId="6E2BA243" w14:textId="77777777" w:rsidR="00CA1E04" w:rsidRDefault="00BD75E3">
      <w:pPr>
        <w:pStyle w:val="Body"/>
        <w:rPr>
          <w:rFonts w:eastAsia="Microsoft YaHei"/>
        </w:rPr>
      </w:pPr>
      <w:r>
        <w:rPr>
          <w:rFonts w:eastAsia="Microsoft YaHei"/>
        </w:rPr>
        <w:t>The</w:t>
      </w:r>
      <w:del w:id="650" w:author="AnneMarieW" w:date="2017-05-25T13:46:00Z">
        <w:r w:rsidDel="00A21E54">
          <w:rPr>
            <w:rFonts w:eastAsia="Microsoft YaHei"/>
          </w:rPr>
          <w:delText xml:space="preserve"> type called</w:delText>
        </w:r>
      </w:del>
      <w:r>
        <w:rPr>
          <w:rFonts w:eastAsia="Microsoft YaHei"/>
        </w:rPr>
        <w:t xml:space="preserve"> </w:t>
      </w:r>
      <w:r>
        <w:rPr>
          <w:rStyle w:val="Literal"/>
        </w:rPr>
        <w:t>String</w:t>
      </w:r>
      <w:ins w:id="651" w:author="AnneMarieW" w:date="2017-05-25T13:46:00Z">
        <w:r w:rsidR="00A21E54">
          <w:rPr>
            <w:rFonts w:eastAsia="Microsoft YaHei"/>
          </w:rPr>
          <w:t xml:space="preserve"> type</w:t>
        </w:r>
      </w:ins>
      <w:r>
        <w:rPr>
          <w:rFonts w:eastAsia="Microsoft YaHei"/>
        </w:rPr>
        <w:t xml:space="preserve"> is provided in Rust’s standard library rather than coded into the core language</w:t>
      </w:r>
      <w:del w:id="652" w:author="AnneMarieW" w:date="2017-05-25T13:46:00Z">
        <w:r w:rsidDel="00A21E54">
          <w:rPr>
            <w:rFonts w:eastAsia="Microsoft YaHei"/>
          </w:rPr>
          <w:delText>,</w:delText>
        </w:r>
      </w:del>
      <w:r>
        <w:rPr>
          <w:rFonts w:eastAsia="Microsoft YaHei"/>
        </w:rPr>
        <w:t xml:space="preserve"> and is a growable, mutable, owned, UTF-8 encoded string type. When Rustaceans </w:t>
      </w:r>
      <w:del w:id="653" w:author="AnneMarieW" w:date="2017-05-25T13:47:00Z">
        <w:r w:rsidDel="00A21E54">
          <w:rPr>
            <w:rFonts w:eastAsia="Microsoft YaHei"/>
          </w:rPr>
          <w:delText xml:space="preserve">talk about </w:delText>
        </w:r>
      </w:del>
      <w:ins w:id="654" w:author="AnneMarieW" w:date="2017-05-25T13:47:00Z">
        <w:r w:rsidR="00A21E54">
          <w:rPr>
            <w:rFonts w:eastAsia="Microsoft YaHei"/>
          </w:rPr>
          <w:t xml:space="preserve">refer to </w:t>
        </w:r>
      </w:ins>
      <w:r>
        <w:rPr>
          <w:rFonts w:eastAsia="Microsoft YaHei"/>
        </w:rPr>
        <w:t xml:space="preserve">“strings” in Rust, they usually mean </w:t>
      </w:r>
      <w:del w:id="655" w:author="AnneMarieW" w:date="2017-05-25T13:47:00Z">
        <w:r w:rsidDel="00A21E54">
          <w:rPr>
            <w:rFonts w:eastAsia="Microsoft YaHei"/>
          </w:rPr>
          <w:delText xml:space="preserve">both </w:delText>
        </w:r>
      </w:del>
      <w:r>
        <w:rPr>
          <w:rFonts w:eastAsia="Microsoft YaHei"/>
        </w:rPr>
        <w:t xml:space="preserve">the </w:t>
      </w:r>
      <w:r>
        <w:rPr>
          <w:rStyle w:val="Literal"/>
        </w:rPr>
        <w:t>String</w:t>
      </w:r>
      <w:r>
        <w:rPr>
          <w:rFonts w:eastAsia="Microsoft YaHei"/>
        </w:rPr>
        <w:t xml:space="preserve"> and the string slice </w:t>
      </w:r>
      <w:r>
        <w:rPr>
          <w:rStyle w:val="Literal"/>
        </w:rPr>
        <w:t>&amp;str</w:t>
      </w:r>
      <w:r>
        <w:rPr>
          <w:rFonts w:eastAsia="Microsoft YaHei"/>
        </w:rPr>
        <w:t xml:space="preserve"> types, not just one of those</w:t>
      </w:r>
      <w:ins w:id="656" w:author="AnneMarieW" w:date="2017-05-25T13:47:00Z">
        <w:r w:rsidR="00A21E54">
          <w:rPr>
            <w:rFonts w:eastAsia="Microsoft YaHei"/>
          </w:rPr>
          <w:t xml:space="preserve"> types</w:t>
        </w:r>
      </w:ins>
      <w:r>
        <w:rPr>
          <w:rFonts w:eastAsia="Microsoft YaHei"/>
        </w:rPr>
        <w:t xml:space="preserve">. </w:t>
      </w:r>
      <w:ins w:id="657" w:author="AnneMarieW" w:date="2017-05-25T13:47:00Z">
        <w:r w:rsidR="00A21E54">
          <w:rPr>
            <w:rFonts w:eastAsia="Microsoft YaHei"/>
          </w:rPr>
          <w:t xml:space="preserve">Although </w:t>
        </w:r>
      </w:ins>
      <w:del w:id="658" w:author="AnneMarieW" w:date="2017-05-25T13:47:00Z">
        <w:r w:rsidDel="00A21E54">
          <w:rPr>
            <w:rFonts w:eastAsia="Microsoft YaHei"/>
          </w:rPr>
          <w:delText>T</w:delText>
        </w:r>
      </w:del>
      <w:ins w:id="659" w:author="AnneMarieW" w:date="2017-05-25T13:47:00Z">
        <w:r w:rsidR="00A21E54">
          <w:rPr>
            <w:rFonts w:eastAsia="Microsoft YaHei"/>
          </w:rPr>
          <w:t>t</w:t>
        </w:r>
      </w:ins>
      <w:r>
        <w:rPr>
          <w:rFonts w:eastAsia="Microsoft YaHei"/>
        </w:rPr>
        <w:t xml:space="preserve">his section is largely about </w:t>
      </w:r>
      <w:r>
        <w:rPr>
          <w:rStyle w:val="Literal"/>
        </w:rPr>
        <w:t>String</w:t>
      </w:r>
      <w:r>
        <w:rPr>
          <w:rFonts w:eastAsia="Microsoft YaHei"/>
        </w:rPr>
        <w:t xml:space="preserve">, </w:t>
      </w:r>
      <w:del w:id="660" w:author="AnneMarieW" w:date="2017-05-25T13:48:00Z">
        <w:r w:rsidDel="00A21E54">
          <w:rPr>
            <w:rFonts w:eastAsia="Microsoft YaHei"/>
          </w:rPr>
          <w:delText xml:space="preserve">but </w:delText>
        </w:r>
      </w:del>
      <w:r>
        <w:rPr>
          <w:rFonts w:eastAsia="Microsoft YaHei"/>
        </w:rPr>
        <w:t xml:space="preserve">both </w:t>
      </w:r>
      <w:del w:id="661" w:author="AnneMarieW" w:date="2017-05-25T13:47:00Z">
        <w:r w:rsidDel="00A21E54">
          <w:rPr>
            <w:rFonts w:eastAsia="Microsoft YaHei"/>
          </w:rPr>
          <w:delText xml:space="preserve">these </w:delText>
        </w:r>
      </w:del>
      <w:r>
        <w:rPr>
          <w:rFonts w:eastAsia="Microsoft YaHei"/>
        </w:rPr>
        <w:t>types are used heavily in Rust’s standard library</w:t>
      </w:r>
      <w:del w:id="662" w:author="AnneMarieW" w:date="2017-05-25T13:48:00Z">
        <w:r w:rsidDel="00A21E54">
          <w:rPr>
            <w:rFonts w:eastAsia="Microsoft YaHei"/>
          </w:rPr>
          <w:delText>.</w:delText>
        </w:r>
      </w:del>
      <w:ins w:id="663" w:author="AnneMarieW" w:date="2017-05-25T13:48:00Z">
        <w:r w:rsidR="00A21E54">
          <w:rPr>
            <w:rFonts w:eastAsia="Microsoft YaHei"/>
          </w:rPr>
          <w:t xml:space="preserve"> and </w:t>
        </w:r>
      </w:ins>
      <w:del w:id="664" w:author="AnneMarieW" w:date="2017-05-25T13:48:00Z">
        <w:r w:rsidDel="00A21E54">
          <w:rPr>
            <w:rFonts w:eastAsia="Microsoft YaHei"/>
          </w:rPr>
          <w:delText xml:space="preserve"> B</w:delText>
        </w:r>
      </w:del>
      <w:ins w:id="665" w:author="AnneMarieW" w:date="2017-05-25T13:48:00Z">
        <w:r w:rsidR="00A21E54">
          <w:rPr>
            <w:rFonts w:eastAsia="Microsoft YaHei"/>
          </w:rPr>
          <w:t>b</w:t>
        </w:r>
      </w:ins>
      <w:r>
        <w:rPr>
          <w:rFonts w:eastAsia="Microsoft YaHei"/>
        </w:rPr>
        <w:t xml:space="preserve">oth </w:t>
      </w:r>
      <w:r>
        <w:rPr>
          <w:rStyle w:val="Literal"/>
        </w:rPr>
        <w:t>String</w:t>
      </w:r>
      <w:r>
        <w:rPr>
          <w:rFonts w:eastAsia="Microsoft YaHei"/>
        </w:rPr>
        <w:t xml:space="preserve"> and string slices are UTF-8 encoded.</w:t>
      </w:r>
    </w:p>
    <w:p w14:paraId="1AFCDE8D" w14:textId="704A329C" w:rsidR="00CA1E04" w:rsidRDefault="00BD75E3">
      <w:pPr>
        <w:pStyle w:val="Body"/>
        <w:rPr>
          <w:rFonts w:eastAsia="Microsoft YaHei"/>
        </w:rPr>
      </w:pPr>
      <w:r>
        <w:rPr>
          <w:rFonts w:eastAsia="Microsoft YaHei"/>
        </w:rPr>
        <w:t xml:space="preserve">Rust’s standard library also includes a number of other string types, such as </w:t>
      </w:r>
      <w:r>
        <w:rPr>
          <w:rStyle w:val="Literal"/>
        </w:rPr>
        <w:t>OsString</w:t>
      </w:r>
      <w:r>
        <w:rPr>
          <w:rFonts w:eastAsia="Microsoft YaHei"/>
        </w:rPr>
        <w:t xml:space="preserve">, </w:t>
      </w:r>
      <w:r>
        <w:rPr>
          <w:rStyle w:val="Literal"/>
        </w:rPr>
        <w:t>OsStr</w:t>
      </w:r>
      <w:r>
        <w:rPr>
          <w:rFonts w:eastAsia="Microsoft YaHei"/>
        </w:rPr>
        <w:t xml:space="preserve">, </w:t>
      </w:r>
      <w:r>
        <w:rPr>
          <w:rStyle w:val="Literal"/>
        </w:rPr>
        <w:t>CString</w:t>
      </w:r>
      <w:r>
        <w:rPr>
          <w:rFonts w:eastAsia="Microsoft YaHei"/>
        </w:rPr>
        <w:t xml:space="preserve">, and </w:t>
      </w:r>
      <w:r>
        <w:rPr>
          <w:rStyle w:val="Literal"/>
        </w:rPr>
        <w:t>CStr</w:t>
      </w:r>
      <w:r>
        <w:rPr>
          <w:rFonts w:eastAsia="Microsoft YaHei"/>
        </w:rPr>
        <w:t xml:space="preserve">. Library crates </w:t>
      </w:r>
      <w:del w:id="666" w:author="AnneMarieW" w:date="2017-05-25T13:49:00Z">
        <w:r w:rsidDel="00A050BD">
          <w:rPr>
            <w:rFonts w:eastAsia="Microsoft YaHei"/>
          </w:rPr>
          <w:delText>may</w:delText>
        </w:r>
      </w:del>
      <w:ins w:id="667" w:author="AnneMarieW" w:date="2017-05-25T13:49:00Z">
        <w:r w:rsidR="00A050BD">
          <w:rPr>
            <w:rFonts w:eastAsia="Microsoft YaHei"/>
          </w:rPr>
          <w:t>can</w:t>
        </w:r>
      </w:ins>
      <w:r>
        <w:rPr>
          <w:rFonts w:eastAsia="Microsoft YaHei"/>
        </w:rPr>
        <w:t xml:space="preserve"> provide even more options for storing string data. Similar to the </w:t>
      </w:r>
      <w:r>
        <w:rPr>
          <w:rStyle w:val="Literal"/>
        </w:rPr>
        <w:t>*String</w:t>
      </w:r>
      <w:r>
        <w:rPr>
          <w:rFonts w:eastAsia="Microsoft YaHei"/>
        </w:rPr>
        <w:t>/</w:t>
      </w:r>
      <w:r>
        <w:rPr>
          <w:rStyle w:val="Literal"/>
        </w:rPr>
        <w:t>*Str</w:t>
      </w:r>
      <w:r>
        <w:rPr>
          <w:rFonts w:eastAsia="Microsoft YaHei"/>
        </w:rPr>
        <w:t xml:space="preserve"> naming, they often provide an owned and borrowed variant, just like </w:t>
      </w:r>
      <w:r>
        <w:rPr>
          <w:rStyle w:val="Literal"/>
        </w:rPr>
        <w:t>String</w:t>
      </w:r>
      <w:r>
        <w:rPr>
          <w:rFonts w:eastAsia="Microsoft YaHei"/>
        </w:rPr>
        <w:t>/</w:t>
      </w:r>
      <w:r>
        <w:rPr>
          <w:rStyle w:val="Literal"/>
        </w:rPr>
        <w:t>&amp;str</w:t>
      </w:r>
      <w:r>
        <w:rPr>
          <w:rFonts w:eastAsia="Microsoft YaHei"/>
        </w:rPr>
        <w:t xml:space="preserve">. These string types </w:t>
      </w:r>
      <w:del w:id="668" w:author="AnneMarieW" w:date="2017-05-25T13:49:00Z">
        <w:r w:rsidDel="00A050BD">
          <w:rPr>
            <w:rFonts w:eastAsia="Microsoft YaHei"/>
          </w:rPr>
          <w:delText>may</w:delText>
        </w:r>
      </w:del>
      <w:ins w:id="669" w:author="AnneMarieW" w:date="2017-05-25T13:49:00Z">
        <w:r w:rsidR="00A050BD">
          <w:rPr>
            <w:rFonts w:eastAsia="Microsoft YaHei"/>
          </w:rPr>
          <w:t>can</w:t>
        </w:r>
      </w:ins>
      <w:r>
        <w:rPr>
          <w:rFonts w:eastAsia="Microsoft YaHei"/>
        </w:rPr>
        <w:t xml:space="preserve"> store </w:t>
      </w:r>
      <w:ins w:id="670" w:author="Carol Nichols" w:date="2017-09-13T10:23:00Z">
        <w:r w:rsidR="00A523CF">
          <w:rPr>
            <w:rFonts w:eastAsia="Microsoft YaHei"/>
          </w:rPr>
          <w:t xml:space="preserve">text in </w:t>
        </w:r>
      </w:ins>
      <w:r>
        <w:rPr>
          <w:rFonts w:eastAsia="Microsoft YaHei"/>
        </w:rPr>
        <w:t xml:space="preserve">different encodings or be represented in memory in a different way, for example. We won’t </w:t>
      </w:r>
      <w:del w:id="671" w:author="AnneMarieW" w:date="2017-05-25T13:49:00Z">
        <w:r w:rsidDel="00A050BD">
          <w:rPr>
            <w:rFonts w:eastAsia="Microsoft YaHei"/>
          </w:rPr>
          <w:delText>be talking about</w:delText>
        </w:r>
      </w:del>
      <w:ins w:id="672" w:author="AnneMarieW" w:date="2017-05-25T13:49:00Z">
        <w:r w:rsidR="00A050BD">
          <w:rPr>
            <w:rFonts w:eastAsia="Microsoft YaHei"/>
          </w:rPr>
          <w:t>discuss</w:t>
        </w:r>
      </w:ins>
      <w:r>
        <w:rPr>
          <w:rFonts w:eastAsia="Microsoft YaHei"/>
        </w:rPr>
        <w:t xml:space="preserve"> these other string types in this chapter; see their API documentation for more about how to use them and when each is appropriate.</w:t>
      </w:r>
    </w:p>
    <w:p w14:paraId="71F28496" w14:textId="77777777" w:rsidR="00CA1E04" w:rsidRDefault="00BD75E3">
      <w:pPr>
        <w:pStyle w:val="HeadB"/>
      </w:pPr>
      <w:bookmarkStart w:id="673" w:name="creating-a-new-string"/>
      <w:bookmarkStart w:id="674" w:name="_Toc493070556"/>
      <w:bookmarkEnd w:id="673"/>
      <w:r>
        <w:t>Creating a New String</w:t>
      </w:r>
      <w:bookmarkEnd w:id="674"/>
    </w:p>
    <w:p w14:paraId="7FD565A0" w14:textId="3349C42A" w:rsidR="00CA1E04" w:rsidRDefault="00BD75E3">
      <w:pPr>
        <w:pStyle w:val="BodyFirst"/>
        <w:rPr>
          <w:rFonts w:eastAsia="Microsoft YaHei"/>
        </w:rPr>
      </w:pPr>
      <w:r>
        <w:rPr>
          <w:rFonts w:eastAsia="Microsoft YaHei"/>
        </w:rPr>
        <w:t xml:space="preserve">Many of the same operations available with </w:t>
      </w:r>
      <w:r>
        <w:rPr>
          <w:rStyle w:val="Literal"/>
        </w:rPr>
        <w:t>Vec</w:t>
      </w:r>
      <w:r>
        <w:rPr>
          <w:rFonts w:eastAsia="Microsoft YaHei"/>
        </w:rPr>
        <w:t xml:space="preserve"> are available with </w:t>
      </w:r>
      <w:r>
        <w:rPr>
          <w:rStyle w:val="Literal"/>
        </w:rPr>
        <w:t>String</w:t>
      </w:r>
      <w:r>
        <w:rPr>
          <w:rFonts w:eastAsia="Microsoft YaHei"/>
        </w:rPr>
        <w:t xml:space="preserve"> as well, starting with the </w:t>
      </w:r>
      <w:r>
        <w:rPr>
          <w:rStyle w:val="Literal"/>
        </w:rPr>
        <w:t>new</w:t>
      </w:r>
      <w:r>
        <w:rPr>
          <w:rFonts w:eastAsia="Microsoft YaHei"/>
        </w:rPr>
        <w:t xml:space="preserve"> function to create a string, </w:t>
      </w:r>
      <w:ins w:id="675" w:author="Carol Nichols" w:date="2017-09-12T16:54:00Z">
        <w:r w:rsidR="00C07504">
          <w:rPr>
            <w:rFonts w:eastAsia="Microsoft YaHei"/>
          </w:rPr>
          <w:t>shown in Listing 8-9</w:t>
        </w:r>
      </w:ins>
      <w:del w:id="676" w:author="Carol Nichols" w:date="2017-09-12T16:54:00Z">
        <w:r w:rsidDel="00C07504">
          <w:rPr>
            <w:rFonts w:eastAsia="Microsoft YaHei"/>
          </w:rPr>
          <w:delText>like so</w:delText>
        </w:r>
      </w:del>
      <w:r>
        <w:rPr>
          <w:rFonts w:eastAsia="Microsoft YaHei"/>
        </w:rPr>
        <w:t>:</w:t>
      </w:r>
    </w:p>
    <w:p w14:paraId="38A8A423" w14:textId="41072CF7" w:rsidR="00CA1E04" w:rsidRDefault="00BD75E3">
      <w:pPr>
        <w:pStyle w:val="CodeSingle"/>
        <w:rPr>
          <w:ins w:id="677" w:author="Carol Nichols" w:date="2017-09-12T16:54:00Z"/>
        </w:rPr>
      </w:pPr>
      <w:r>
        <w:t xml:space="preserve">let </w:t>
      </w:r>
      <w:ins w:id="678" w:author="Carol Nichols" w:date="2017-09-12T18:58:00Z">
        <w:r w:rsidR="000224CB">
          <w:t xml:space="preserve">mut </w:t>
        </w:r>
      </w:ins>
      <w:r>
        <w:t>s = String::new();</w:t>
      </w:r>
    </w:p>
    <w:p w14:paraId="2FF743D2" w14:textId="3BF18A7C" w:rsidR="00C07504" w:rsidRPr="00B30983" w:rsidRDefault="00C07504">
      <w:pPr>
        <w:pStyle w:val="Listing"/>
        <w:pPrChange w:id="679" w:author="Carol Nichols" w:date="2017-09-12T16:54:00Z">
          <w:pPr>
            <w:pStyle w:val="CodeSingle"/>
          </w:pPr>
        </w:pPrChange>
      </w:pPr>
      <w:ins w:id="680" w:author="Carol Nichols" w:date="2017-09-12T16:54:00Z">
        <w:r>
          <w:t xml:space="preserve">Listing 8-9: Creating a new, empty </w:t>
        </w:r>
        <w:r w:rsidRPr="00C07504">
          <w:rPr>
            <w:rStyle w:val="Literal"/>
            <w:rPrChange w:id="681" w:author="Carol Nichols" w:date="2017-09-12T16:54:00Z">
              <w:rPr>
                <w:bCs/>
                <w:i/>
              </w:rPr>
            </w:rPrChange>
          </w:rPr>
          <w:t>String</w:t>
        </w:r>
      </w:ins>
    </w:p>
    <w:p w14:paraId="38AD93AE" w14:textId="77777777" w:rsidR="00CA1E04" w:rsidDel="00A050BD" w:rsidRDefault="00BD75E3">
      <w:pPr>
        <w:pStyle w:val="Body"/>
        <w:rPr>
          <w:del w:id="682" w:author="AnneMarieW" w:date="2017-05-25T13:51:00Z"/>
          <w:rFonts w:eastAsia="Microsoft YaHei"/>
        </w:rPr>
      </w:pPr>
      <w:r>
        <w:rPr>
          <w:rFonts w:eastAsia="Microsoft YaHei"/>
        </w:rPr>
        <w:t xml:space="preserve">This </w:t>
      </w:r>
      <w:ins w:id="683" w:author="AnneMarieW" w:date="2017-05-25T13:50:00Z">
        <w:r w:rsidR="00A050BD">
          <w:rPr>
            <w:rFonts w:eastAsia="Microsoft YaHei"/>
          </w:rPr>
          <w:t xml:space="preserve">line </w:t>
        </w:r>
      </w:ins>
      <w:r>
        <w:rPr>
          <w:rFonts w:eastAsia="Microsoft YaHei"/>
        </w:rPr>
        <w:t xml:space="preserve">creates a new empty string called </w:t>
      </w:r>
      <w:r>
        <w:rPr>
          <w:rStyle w:val="Literal"/>
        </w:rPr>
        <w:t>s</w:t>
      </w:r>
      <w:r>
        <w:rPr>
          <w:rFonts w:eastAsia="Microsoft YaHei"/>
        </w:rPr>
        <w:t xml:space="preserve"> that we can then load data into.</w:t>
      </w:r>
      <w:ins w:id="684" w:author="AnneMarieW" w:date="2017-05-25T13:51:00Z">
        <w:r w:rsidR="00A050BD">
          <w:rPr>
            <w:rFonts w:eastAsia="Microsoft YaHei"/>
          </w:rPr>
          <w:t xml:space="preserve"> </w:t>
        </w:r>
      </w:ins>
    </w:p>
    <w:p w14:paraId="76074031" w14:textId="541EA70F" w:rsidR="00CA1E04" w:rsidRDefault="00BD75E3">
      <w:pPr>
        <w:pStyle w:val="Body"/>
        <w:rPr>
          <w:rFonts w:eastAsia="Microsoft YaHei"/>
        </w:rPr>
      </w:pPr>
      <w:r>
        <w:rPr>
          <w:rFonts w:eastAsia="Microsoft YaHei"/>
        </w:rPr>
        <w:t>Often, we’ll have some initial data that we</w:t>
      </w:r>
      <w:del w:id="685" w:author="AnneMarieW" w:date="2017-05-25T13:51:00Z">
        <w:r w:rsidDel="00A050BD">
          <w:rPr>
            <w:rFonts w:eastAsia="Microsoft YaHei"/>
          </w:rPr>
          <w:delText>’d like</w:delText>
        </w:r>
      </w:del>
      <w:ins w:id="686" w:author="AnneMarieW" w:date="2017-05-25T13:51:00Z">
        <w:r w:rsidR="00A050BD">
          <w:rPr>
            <w:rFonts w:eastAsia="Microsoft YaHei"/>
          </w:rPr>
          <w:t xml:space="preserve"> want</w:t>
        </w:r>
      </w:ins>
      <w:r>
        <w:rPr>
          <w:rFonts w:eastAsia="Microsoft YaHei"/>
        </w:rPr>
        <w:t xml:space="preserve"> to start the string </w:t>
      </w:r>
      <w:del w:id="687" w:author="AnneMarieW" w:date="2017-05-25T13:51:00Z">
        <w:r w:rsidDel="00A050BD">
          <w:rPr>
            <w:rFonts w:eastAsia="Microsoft YaHei"/>
          </w:rPr>
          <w:delText xml:space="preserve">off </w:delText>
        </w:r>
      </w:del>
      <w:r>
        <w:rPr>
          <w:rFonts w:eastAsia="Microsoft YaHei"/>
        </w:rPr>
        <w:t xml:space="preserve">with. For that, we use the </w:t>
      </w:r>
      <w:r>
        <w:rPr>
          <w:rStyle w:val="Literal"/>
        </w:rPr>
        <w:t>to_string</w:t>
      </w:r>
      <w:r>
        <w:rPr>
          <w:rFonts w:eastAsia="Microsoft YaHei"/>
        </w:rPr>
        <w:t xml:space="preserve"> method, which is available on any type that implements the </w:t>
      </w:r>
      <w:r>
        <w:rPr>
          <w:rStyle w:val="Literal"/>
        </w:rPr>
        <w:t>Display</w:t>
      </w:r>
      <w:r>
        <w:rPr>
          <w:rFonts w:eastAsia="Microsoft YaHei"/>
        </w:rPr>
        <w:t xml:space="preserve"> trait, which string literals do</w:t>
      </w:r>
      <w:ins w:id="688" w:author="Carol Nichols" w:date="2017-09-12T16:55:00Z">
        <w:r w:rsidR="00537E58">
          <w:rPr>
            <w:rFonts w:eastAsia="Microsoft YaHei"/>
          </w:rPr>
          <w:t>. Listing 8-10 shows two examples</w:t>
        </w:r>
      </w:ins>
      <w:r>
        <w:rPr>
          <w:rFonts w:eastAsia="Microsoft YaHei"/>
        </w:rPr>
        <w:t>:</w:t>
      </w:r>
    </w:p>
    <w:p w14:paraId="0F368AAB" w14:textId="77777777" w:rsidR="00CA1E04" w:rsidRDefault="00BD75E3">
      <w:pPr>
        <w:pStyle w:val="CodeA"/>
      </w:pPr>
      <w:r>
        <w:t>let data = "initial contents";</w:t>
      </w:r>
    </w:p>
    <w:p w14:paraId="3A728721" w14:textId="77777777" w:rsidR="00CA1E04" w:rsidRDefault="00CA1E04">
      <w:pPr>
        <w:pStyle w:val="CodeB"/>
      </w:pPr>
    </w:p>
    <w:p w14:paraId="56B6E1FE" w14:textId="77777777" w:rsidR="00CA1E04" w:rsidRDefault="00BD75E3">
      <w:pPr>
        <w:pStyle w:val="CodeB"/>
      </w:pPr>
      <w:r>
        <w:t>let s = data.to_string();</w:t>
      </w:r>
    </w:p>
    <w:p w14:paraId="4108A16B" w14:textId="77777777" w:rsidR="00CA1E04" w:rsidRDefault="00CA1E04">
      <w:pPr>
        <w:pStyle w:val="CodeB"/>
      </w:pPr>
    </w:p>
    <w:p w14:paraId="03255F0A" w14:textId="77777777" w:rsidR="00CA1E04" w:rsidRDefault="00BD75E3">
      <w:pPr>
        <w:pStyle w:val="CodeB"/>
      </w:pPr>
      <w:r>
        <w:t>// the method also works on a literal directly:</w:t>
      </w:r>
    </w:p>
    <w:p w14:paraId="4BBBBBF4" w14:textId="77777777" w:rsidR="00CA1E04" w:rsidRDefault="00BD75E3">
      <w:pPr>
        <w:pStyle w:val="CodeC"/>
        <w:rPr>
          <w:ins w:id="689" w:author="Carol Nichols" w:date="2017-09-12T16:55:00Z"/>
        </w:rPr>
      </w:pPr>
      <w:r>
        <w:t>let s = "initial contents".to_string();</w:t>
      </w:r>
    </w:p>
    <w:p w14:paraId="773E0B38" w14:textId="22415922" w:rsidR="00537E58" w:rsidRPr="00B30983" w:rsidRDefault="00537E58">
      <w:pPr>
        <w:pStyle w:val="Listing"/>
        <w:pPrChange w:id="690" w:author="Carol Nichols" w:date="2017-09-12T16:55:00Z">
          <w:pPr>
            <w:pStyle w:val="CodeC"/>
          </w:pPr>
        </w:pPrChange>
      </w:pPr>
      <w:ins w:id="691" w:author="Carol Nichols" w:date="2017-09-12T16:55:00Z">
        <w:r>
          <w:lastRenderedPageBreak/>
          <w:t xml:space="preserve">Listing 8-10: Using the </w:t>
        </w:r>
        <w:r w:rsidRPr="00537E58">
          <w:rPr>
            <w:rStyle w:val="Literal"/>
            <w:rPrChange w:id="692" w:author="Carol Nichols" w:date="2017-09-12T16:55:00Z">
              <w:rPr>
                <w:bCs/>
                <w:i/>
              </w:rPr>
            </w:rPrChange>
          </w:rPr>
          <w:t>to_string</w:t>
        </w:r>
        <w:r>
          <w:t xml:space="preserve"> method to create a </w:t>
        </w:r>
        <w:r w:rsidRPr="00537E58">
          <w:rPr>
            <w:rStyle w:val="Literal"/>
            <w:rPrChange w:id="693" w:author="Carol Nichols" w:date="2017-09-12T16:55:00Z">
              <w:rPr>
                <w:bCs/>
                <w:i/>
              </w:rPr>
            </w:rPrChange>
          </w:rPr>
          <w:t>String</w:t>
        </w:r>
        <w:r>
          <w:t xml:space="preserve"> from a string literal</w:t>
        </w:r>
      </w:ins>
    </w:p>
    <w:p w14:paraId="7C2657C1" w14:textId="77777777" w:rsidR="00CA1E04" w:rsidRDefault="00BD75E3">
      <w:pPr>
        <w:pStyle w:val="Body"/>
        <w:rPr>
          <w:rFonts w:eastAsia="Microsoft YaHei"/>
        </w:rPr>
      </w:pPr>
      <w:r>
        <w:rPr>
          <w:rFonts w:eastAsia="Microsoft YaHei"/>
        </w:rPr>
        <w:t xml:space="preserve">This </w:t>
      </w:r>
      <w:ins w:id="694" w:author="AnneMarieW" w:date="2017-05-25T13:52:00Z">
        <w:r w:rsidR="001328F9">
          <w:rPr>
            <w:rFonts w:eastAsia="Microsoft YaHei"/>
          </w:rPr>
          <w:t xml:space="preserve">code </w:t>
        </w:r>
      </w:ins>
      <w:r>
        <w:rPr>
          <w:rFonts w:eastAsia="Microsoft YaHei"/>
        </w:rPr>
        <w:t xml:space="preserve">creates a string containing </w:t>
      </w:r>
      <w:r>
        <w:rPr>
          <w:rStyle w:val="Literal"/>
        </w:rPr>
        <w:t>initial contents</w:t>
      </w:r>
      <w:r>
        <w:rPr>
          <w:rFonts w:eastAsia="Microsoft YaHei"/>
        </w:rPr>
        <w:t>.</w:t>
      </w:r>
    </w:p>
    <w:p w14:paraId="66018F55" w14:textId="57678218" w:rsidR="00CA1E04" w:rsidRDefault="00BD75E3">
      <w:pPr>
        <w:pStyle w:val="Body"/>
        <w:rPr>
          <w:rFonts w:eastAsia="Microsoft YaHei"/>
        </w:rPr>
      </w:pPr>
      <w:r>
        <w:rPr>
          <w:rFonts w:eastAsia="Microsoft YaHei"/>
        </w:rPr>
        <w:t xml:space="preserve">We can also use the function </w:t>
      </w:r>
      <w:r>
        <w:rPr>
          <w:rStyle w:val="Literal"/>
        </w:rPr>
        <w:t>String::from</w:t>
      </w:r>
      <w:r>
        <w:rPr>
          <w:rFonts w:eastAsia="Microsoft YaHei"/>
        </w:rPr>
        <w:t xml:space="preserve"> to create a </w:t>
      </w:r>
      <w:r>
        <w:rPr>
          <w:rStyle w:val="Literal"/>
        </w:rPr>
        <w:t>String</w:t>
      </w:r>
      <w:r>
        <w:rPr>
          <w:rFonts w:eastAsia="Microsoft YaHei"/>
        </w:rPr>
        <w:t xml:space="preserve"> from a string literal. Th</w:t>
      </w:r>
      <w:del w:id="695" w:author="AnneMarieW" w:date="2017-05-25T13:53:00Z">
        <w:r w:rsidDel="001328F9">
          <w:rPr>
            <w:rFonts w:eastAsia="Microsoft YaHei"/>
          </w:rPr>
          <w:delText>is</w:delText>
        </w:r>
      </w:del>
      <w:ins w:id="696" w:author="AnneMarieW" w:date="2017-05-25T13:53:00Z">
        <w:r w:rsidR="001328F9">
          <w:rPr>
            <w:rFonts w:eastAsia="Microsoft YaHei"/>
          </w:rPr>
          <w:t>e</w:t>
        </w:r>
      </w:ins>
      <w:ins w:id="697" w:author="Carol Nichols" w:date="2017-09-12T16:56:00Z">
        <w:r w:rsidR="00EE7EA0">
          <w:rPr>
            <w:rFonts w:eastAsia="Microsoft YaHei"/>
          </w:rPr>
          <w:t xml:space="preserve"> code in Listing 8-11</w:t>
        </w:r>
      </w:ins>
      <w:ins w:id="698" w:author="AnneMarieW" w:date="2017-05-25T13:53:00Z">
        <w:del w:id="699" w:author="Carol Nichols" w:date="2017-09-12T16:56:00Z">
          <w:r w:rsidR="001328F9" w:rsidDel="00EE7EA0">
            <w:rPr>
              <w:rFonts w:eastAsia="Microsoft YaHei"/>
            </w:rPr>
            <w:delText xml:space="preserve"> following</w:delText>
          </w:r>
        </w:del>
      </w:ins>
      <w:r>
        <w:rPr>
          <w:rFonts w:eastAsia="Microsoft YaHei"/>
        </w:rPr>
        <w:t xml:space="preserve"> is equivalent to </w:t>
      </w:r>
      <w:ins w:id="700" w:author="Carol Nichols" w:date="2017-09-12T16:56:00Z">
        <w:r w:rsidR="00EE7EA0">
          <w:rPr>
            <w:rFonts w:eastAsia="Microsoft YaHei"/>
          </w:rPr>
          <w:t>the code from Listing 8-10 that uses</w:t>
        </w:r>
      </w:ins>
      <w:del w:id="701" w:author="Carol Nichols" w:date="2017-09-12T16:56:00Z">
        <w:r w:rsidDel="00EE7EA0">
          <w:rPr>
            <w:rFonts w:eastAsia="Microsoft YaHei"/>
          </w:rPr>
          <w:delText>using</w:delText>
        </w:r>
      </w:del>
      <w:r>
        <w:rPr>
          <w:rFonts w:eastAsia="Microsoft YaHei"/>
        </w:rPr>
        <w:t xml:space="preserve"> </w:t>
      </w:r>
      <w:r>
        <w:rPr>
          <w:rStyle w:val="Literal"/>
        </w:rPr>
        <w:t>to_string</w:t>
      </w:r>
      <w:r>
        <w:rPr>
          <w:rFonts w:eastAsia="Microsoft YaHei"/>
        </w:rPr>
        <w:t>:</w:t>
      </w:r>
    </w:p>
    <w:p w14:paraId="64E49268" w14:textId="77777777" w:rsidR="00CA1E04" w:rsidRDefault="00BD75E3">
      <w:pPr>
        <w:pStyle w:val="CodeSingle"/>
        <w:rPr>
          <w:ins w:id="702" w:author="Carol Nichols" w:date="2017-09-12T16:56:00Z"/>
        </w:rPr>
      </w:pPr>
      <w:r>
        <w:t>let s = String::from("initial contents");</w:t>
      </w:r>
    </w:p>
    <w:p w14:paraId="38F6A943" w14:textId="068D897A" w:rsidR="00EE7EA0" w:rsidRPr="00B30983" w:rsidRDefault="00EE7EA0">
      <w:pPr>
        <w:pStyle w:val="Listing"/>
        <w:pPrChange w:id="703" w:author="Carol Nichols" w:date="2017-09-12T16:57:00Z">
          <w:pPr>
            <w:pStyle w:val="CodeSingle"/>
          </w:pPr>
        </w:pPrChange>
      </w:pPr>
      <w:ins w:id="704" w:author="Carol Nichols" w:date="2017-09-12T16:56:00Z">
        <w:r>
          <w:t xml:space="preserve">Listing 8-11: Using the </w:t>
        </w:r>
        <w:r w:rsidRPr="00EE7EA0">
          <w:rPr>
            <w:rStyle w:val="Literal"/>
            <w:rPrChange w:id="705" w:author="Carol Nichols" w:date="2017-09-12T16:56:00Z">
              <w:rPr>
                <w:bCs/>
                <w:i/>
              </w:rPr>
            </w:rPrChange>
          </w:rPr>
          <w:t>String::from</w:t>
        </w:r>
        <w:r>
          <w:t xml:space="preserve"> function to create a </w:t>
        </w:r>
        <w:r w:rsidRPr="00EE7EA0">
          <w:rPr>
            <w:rStyle w:val="Literal"/>
            <w:rPrChange w:id="706" w:author="Carol Nichols" w:date="2017-09-12T16:57:00Z">
              <w:rPr>
                <w:bCs/>
                <w:i/>
              </w:rPr>
            </w:rPrChange>
          </w:rPr>
          <w:t>String</w:t>
        </w:r>
        <w:r>
          <w:t xml:space="preserve"> from a string literal</w:t>
        </w:r>
      </w:ins>
    </w:p>
    <w:p w14:paraId="2FD19A84" w14:textId="77777777" w:rsidR="00CA1E04" w:rsidRDefault="00BD75E3">
      <w:pPr>
        <w:pStyle w:val="Body"/>
        <w:rPr>
          <w:rFonts w:eastAsia="Microsoft YaHei"/>
        </w:rPr>
      </w:pPr>
      <w:r>
        <w:rPr>
          <w:rFonts w:eastAsia="Microsoft YaHei"/>
        </w:rPr>
        <w:t xml:space="preserve">Because strings are used for so many things, </w:t>
      </w:r>
      <w:ins w:id="707" w:author="AnneMarieW" w:date="2017-05-25T13:53:00Z">
        <w:r w:rsidR="001328F9">
          <w:rPr>
            <w:rFonts w:eastAsia="Microsoft YaHei"/>
          </w:rPr>
          <w:t xml:space="preserve">we can use </w:t>
        </w:r>
      </w:ins>
      <w:del w:id="708" w:author="AnneMarieW" w:date="2017-05-25T13:53:00Z">
        <w:r w:rsidDel="001328F9">
          <w:rPr>
            <w:rFonts w:eastAsia="Microsoft YaHei"/>
          </w:rPr>
          <w:delText xml:space="preserve">there are </w:delText>
        </w:r>
      </w:del>
      <w:r>
        <w:rPr>
          <w:rFonts w:eastAsia="Microsoft YaHei"/>
        </w:rPr>
        <w:t xml:space="preserve">many different generic APIs </w:t>
      </w:r>
      <w:del w:id="709" w:author="AnneMarieW" w:date="2017-05-25T13:54:00Z">
        <w:r w:rsidDel="001328F9">
          <w:rPr>
            <w:rFonts w:eastAsia="Microsoft YaHei"/>
          </w:rPr>
          <w:delText xml:space="preserve">that can be used </w:delText>
        </w:r>
      </w:del>
      <w:r>
        <w:rPr>
          <w:rFonts w:eastAsia="Microsoft YaHei"/>
        </w:rPr>
        <w:t xml:space="preserve">for strings, </w:t>
      </w:r>
      <w:ins w:id="710" w:author="AnneMarieW" w:date="2017-05-25T13:55:00Z">
        <w:r w:rsidR="00110D6B">
          <w:rPr>
            <w:rFonts w:eastAsia="Microsoft YaHei"/>
          </w:rPr>
          <w:t>providing us with</w:t>
        </w:r>
      </w:ins>
      <w:del w:id="711" w:author="AnneMarieW" w:date="2017-05-25T13:55:00Z">
        <w:r w:rsidDel="00110D6B">
          <w:rPr>
            <w:rFonts w:eastAsia="Microsoft YaHei"/>
          </w:rPr>
          <w:delText>so there are</w:delText>
        </w:r>
      </w:del>
      <w:r>
        <w:rPr>
          <w:rFonts w:eastAsia="Microsoft YaHei"/>
        </w:rPr>
        <w:t xml:space="preserve"> a lot of options. Some of them can </w:t>
      </w:r>
      <w:del w:id="712" w:author="AnneMarieW" w:date="2017-05-25T13:54:00Z">
        <w:r w:rsidDel="00110D6B">
          <w:rPr>
            <w:rFonts w:eastAsia="Microsoft YaHei"/>
          </w:rPr>
          <w:delText>feel</w:delText>
        </w:r>
      </w:del>
      <w:ins w:id="713" w:author="AnneMarieW" w:date="2017-05-25T13:54:00Z">
        <w:r w:rsidR="00110D6B">
          <w:rPr>
            <w:rFonts w:eastAsia="Microsoft YaHei"/>
          </w:rPr>
          <w:t>seem</w:t>
        </w:r>
      </w:ins>
      <w:r>
        <w:rPr>
          <w:rFonts w:eastAsia="Microsoft YaHei"/>
        </w:rPr>
        <w:t xml:space="preserve"> redundant, but they all have their place! In this case, </w:t>
      </w:r>
      <w:r>
        <w:rPr>
          <w:rStyle w:val="Literal"/>
        </w:rPr>
        <w:t>String::from</w:t>
      </w:r>
      <w:r w:rsidR="00570291" w:rsidRPr="00570291">
        <w:rPr>
          <w:rPrChange w:id="714" w:author="janelle" w:date="2017-05-24T11:19:00Z">
            <w:rPr>
              <w:rStyle w:val="Literal"/>
            </w:rPr>
          </w:rPrChange>
        </w:rPr>
        <w:t xml:space="preserve"> </w:t>
      </w:r>
      <w:r>
        <w:rPr>
          <w:rFonts w:eastAsia="Microsoft YaHei"/>
        </w:rPr>
        <w:t xml:space="preserve">and </w:t>
      </w:r>
      <w:del w:id="715" w:author="Carol Nichols" w:date="2017-09-18T12:56:00Z">
        <w:r w:rsidDel="004A260F">
          <w:rPr>
            <w:rStyle w:val="Literal"/>
          </w:rPr>
          <w:delText>.</w:delText>
        </w:r>
      </w:del>
      <w:r>
        <w:rPr>
          <w:rStyle w:val="Literal"/>
        </w:rPr>
        <w:t>to_string</w:t>
      </w:r>
      <w:r>
        <w:rPr>
          <w:rFonts w:eastAsia="Microsoft YaHei"/>
        </w:rPr>
        <w:t xml:space="preserve"> </w:t>
      </w:r>
      <w:del w:id="716" w:author="AnneMarieW" w:date="2017-05-25T13:54:00Z">
        <w:r w:rsidDel="00110D6B">
          <w:rPr>
            <w:rFonts w:eastAsia="Microsoft YaHei"/>
          </w:rPr>
          <w:delText xml:space="preserve">end up </w:delText>
        </w:r>
      </w:del>
      <w:r>
        <w:rPr>
          <w:rFonts w:eastAsia="Microsoft YaHei"/>
        </w:rPr>
        <w:t>do</w:t>
      </w:r>
      <w:del w:id="717" w:author="AnneMarieW" w:date="2017-05-25T13:54:00Z">
        <w:r w:rsidDel="00110D6B">
          <w:rPr>
            <w:rFonts w:eastAsia="Microsoft YaHei"/>
          </w:rPr>
          <w:delText>ing</w:delText>
        </w:r>
      </w:del>
      <w:r>
        <w:rPr>
          <w:rFonts w:eastAsia="Microsoft YaHei"/>
        </w:rPr>
        <w:t xml:space="preserve"> the </w:t>
      </w:r>
      <w:del w:id="718" w:author="AnneMarieW" w:date="2017-05-25T13:54:00Z">
        <w:r w:rsidDel="00110D6B">
          <w:rPr>
            <w:rFonts w:eastAsia="Microsoft YaHei"/>
          </w:rPr>
          <w:delText xml:space="preserve">exact </w:delText>
        </w:r>
      </w:del>
      <w:r>
        <w:rPr>
          <w:rFonts w:eastAsia="Microsoft YaHei"/>
        </w:rPr>
        <w:t>same thing, so which you choose is a matter of style.</w:t>
      </w:r>
    </w:p>
    <w:p w14:paraId="172181AA" w14:textId="0B16B535" w:rsidR="00CA1E04" w:rsidRDefault="00BD75E3">
      <w:pPr>
        <w:pStyle w:val="Body"/>
        <w:rPr>
          <w:rFonts w:eastAsia="Microsoft YaHei"/>
        </w:rPr>
      </w:pPr>
      <w:r>
        <w:rPr>
          <w:rFonts w:eastAsia="Microsoft YaHei"/>
        </w:rPr>
        <w:t>Remember that strings are UTF-8 encoded, so we can include any properly encoded data in them</w:t>
      </w:r>
      <w:ins w:id="719" w:author="Carol Nichols" w:date="2017-09-12T19:13:00Z">
        <w:r w:rsidR="00DE5FA9">
          <w:rPr>
            <w:rFonts w:eastAsia="Microsoft YaHei"/>
          </w:rPr>
          <w:t>, as shown in Listing 8-12</w:t>
        </w:r>
      </w:ins>
      <w:r>
        <w:rPr>
          <w:rFonts w:eastAsia="Microsoft YaHei"/>
        </w:rPr>
        <w:t>:</w:t>
      </w:r>
    </w:p>
    <w:p w14:paraId="7B7803B6" w14:textId="425CC335" w:rsidR="00CA1E04" w:rsidRDefault="00BD75E3">
      <w:pPr>
        <w:pStyle w:val="CodeA"/>
      </w:pPr>
      <w:commentRangeStart w:id="720"/>
      <w:r>
        <w:t xml:space="preserve">let hello = </w:t>
      </w:r>
      <w:ins w:id="721" w:author="Carol Nichols" w:date="2017-09-12T19:14:00Z">
        <w:r w:rsidR="00DE5FA9">
          <w:t>String::from(</w:t>
        </w:r>
      </w:ins>
      <w:r>
        <w:t>"</w:t>
      </w:r>
      <w:r>
        <w:rPr>
          <w:rFonts w:ascii="Courier New" w:hAnsi="Courier New" w:cs="Courier New"/>
          <w:rtl/>
        </w:rPr>
        <w:t>السلام</w:t>
      </w:r>
      <w:r>
        <w:rPr>
          <w:rtl/>
        </w:rPr>
        <w:t xml:space="preserve"> </w:t>
      </w:r>
      <w:r>
        <w:rPr>
          <w:rFonts w:ascii="Courier New" w:hAnsi="Courier New" w:cs="Courier New"/>
          <w:rtl/>
        </w:rPr>
        <w:t>عليكم</w:t>
      </w:r>
      <w:r>
        <w:t>"</w:t>
      </w:r>
      <w:ins w:id="722" w:author="Carol Nichols" w:date="2017-09-12T19:15:00Z">
        <w:r w:rsidR="00DE5FA9">
          <w:t>)</w:t>
        </w:r>
      </w:ins>
      <w:r>
        <w:t>;</w:t>
      </w:r>
    </w:p>
    <w:p w14:paraId="46335CB8" w14:textId="7BB9A66F" w:rsidR="00CA1E04" w:rsidRDefault="00BD75E3">
      <w:pPr>
        <w:pStyle w:val="CodeB"/>
      </w:pPr>
      <w:r>
        <w:t xml:space="preserve">let hello = </w:t>
      </w:r>
      <w:ins w:id="723" w:author="Carol Nichols" w:date="2017-09-12T19:14:00Z">
        <w:r w:rsidR="00DE5FA9">
          <w:t>String::from(</w:t>
        </w:r>
      </w:ins>
      <w:r>
        <w:t>"Dobrý den"</w:t>
      </w:r>
      <w:ins w:id="724" w:author="Carol Nichols" w:date="2017-09-12T19:15:00Z">
        <w:r w:rsidR="00DE5FA9">
          <w:t>)</w:t>
        </w:r>
      </w:ins>
      <w:r>
        <w:t>;</w:t>
      </w:r>
    </w:p>
    <w:p w14:paraId="3B78E592" w14:textId="1C32FCE4" w:rsidR="00CA1E04" w:rsidRDefault="00BD75E3">
      <w:pPr>
        <w:pStyle w:val="CodeB"/>
      </w:pPr>
      <w:r>
        <w:t xml:space="preserve">let hello = </w:t>
      </w:r>
      <w:ins w:id="725" w:author="Carol Nichols" w:date="2017-09-12T19:14:00Z">
        <w:r w:rsidR="00DE5FA9">
          <w:t>String::from(</w:t>
        </w:r>
      </w:ins>
      <w:r>
        <w:t>"Hello"</w:t>
      </w:r>
      <w:ins w:id="726" w:author="Carol Nichols" w:date="2017-09-12T19:15:00Z">
        <w:r w:rsidR="00DE5FA9">
          <w:t>)</w:t>
        </w:r>
      </w:ins>
      <w:r>
        <w:t>;</w:t>
      </w:r>
    </w:p>
    <w:p w14:paraId="280BED01" w14:textId="6B1C8760" w:rsidR="00CA1E04" w:rsidRDefault="00BD75E3">
      <w:pPr>
        <w:pStyle w:val="CodeB"/>
      </w:pPr>
      <w:r>
        <w:t xml:space="preserve">let hello = </w:t>
      </w:r>
      <w:ins w:id="727" w:author="Carol Nichols" w:date="2017-09-12T19:14:00Z">
        <w:r w:rsidR="00DE5FA9">
          <w:t>String::from(</w:t>
        </w:r>
      </w:ins>
      <w:r>
        <w:t>"</w:t>
      </w:r>
      <w:r>
        <w:rPr>
          <w:rFonts w:ascii="Courier New" w:hAnsi="Courier New" w:cs="Courier New"/>
          <w:rtl/>
        </w:rPr>
        <w:t>שָׁלוֹם</w:t>
      </w:r>
      <w:r>
        <w:t>"</w:t>
      </w:r>
      <w:ins w:id="728" w:author="Carol Nichols" w:date="2017-09-12T19:15:00Z">
        <w:r w:rsidR="00DE5FA9">
          <w:t>)</w:t>
        </w:r>
      </w:ins>
      <w:r>
        <w:t>;</w:t>
      </w:r>
    </w:p>
    <w:p w14:paraId="6C900678" w14:textId="408251D4" w:rsidR="00CA1E04" w:rsidRPr="001D56F7" w:rsidRDefault="00BD75E3">
      <w:pPr>
        <w:pStyle w:val="HTMLPreformatted"/>
        <w:rPr>
          <w:color w:val="auto"/>
          <w:rPrChange w:id="729" w:author="Carol Nichols" w:date="2017-09-12T17:01:00Z">
            <w:rPr/>
          </w:rPrChange>
        </w:rPr>
        <w:pPrChange w:id="730" w:author="Carol Nichols" w:date="2017-09-12T17:01:00Z">
          <w:pPr>
            <w:pStyle w:val="CodeB"/>
          </w:pPr>
        </w:pPrChange>
      </w:pPr>
      <w:r>
        <w:t xml:space="preserve">let hello = </w:t>
      </w:r>
      <w:ins w:id="731" w:author="Carol Nichols" w:date="2017-09-12T19:15:00Z">
        <w:r w:rsidR="00DE5FA9">
          <w:t>String::from(</w:t>
        </w:r>
      </w:ins>
      <w:r>
        <w:t>"</w:t>
      </w:r>
      <w:ins w:id="732" w:author="Carol Nichols" w:date="2017-09-12T17:01:00Z">
        <w:r w:rsidR="001D56F7" w:rsidRPr="001D56F7">
          <w:rPr>
            <w:rFonts w:ascii="Mangal" w:eastAsia="Mangal" w:hAnsi="Mangal" w:cs="Mangal"/>
            <w:color w:val="auto"/>
          </w:rPr>
          <w:t>नमस्ते</w:t>
        </w:r>
      </w:ins>
      <w:del w:id="733" w:author="Carol Nichols" w:date="2017-09-12T17:01:00Z">
        <w:r w:rsidDel="001D56F7">
          <w:rPr>
            <w:rFonts w:ascii="Mangal" w:eastAsia="Mangal" w:hAnsi="Mangal" w:cs="Mangal"/>
          </w:rPr>
          <w:delText>नमस्ते</w:delText>
        </w:r>
      </w:del>
      <w:r>
        <w:t>"</w:t>
      </w:r>
      <w:ins w:id="734" w:author="Carol Nichols" w:date="2017-09-12T19:15:00Z">
        <w:r w:rsidR="00DE5FA9">
          <w:t>)</w:t>
        </w:r>
      </w:ins>
      <w:r>
        <w:t>;</w:t>
      </w:r>
    </w:p>
    <w:p w14:paraId="6C5511E4" w14:textId="628A17D7" w:rsidR="00CA1E04" w:rsidRDefault="00BD75E3">
      <w:pPr>
        <w:pStyle w:val="CodeB"/>
      </w:pPr>
      <w:r>
        <w:t xml:space="preserve">let hello = </w:t>
      </w:r>
      <w:ins w:id="735" w:author="Carol Nichols" w:date="2017-09-12T19:15:00Z">
        <w:r w:rsidR="00DE5FA9">
          <w:t>String::from(</w:t>
        </w:r>
      </w:ins>
      <w:r>
        <w:t>"</w:t>
      </w:r>
      <w:r>
        <w:rPr>
          <w:rFonts w:eastAsia="MS Gothic"/>
        </w:rPr>
        <w:t>こんにちは</w:t>
      </w:r>
      <w:r>
        <w:t>"</w:t>
      </w:r>
      <w:ins w:id="736" w:author="Carol Nichols" w:date="2017-09-12T19:15:00Z">
        <w:r w:rsidR="00DE5FA9">
          <w:t>)</w:t>
        </w:r>
      </w:ins>
      <w:r>
        <w:t>;</w:t>
      </w:r>
    </w:p>
    <w:p w14:paraId="169C520A" w14:textId="66C18D89" w:rsidR="00CA1E04" w:rsidRDefault="00BD75E3">
      <w:pPr>
        <w:pStyle w:val="CodeB"/>
      </w:pPr>
      <w:r>
        <w:t xml:space="preserve">let hello = </w:t>
      </w:r>
      <w:ins w:id="737" w:author="Carol Nichols" w:date="2017-09-12T19:15:00Z">
        <w:r w:rsidR="00DE5FA9">
          <w:t>String::from(</w:t>
        </w:r>
      </w:ins>
      <w:r>
        <w:t>"</w:t>
      </w:r>
      <w:r>
        <w:rPr>
          <w:rFonts w:ascii="Malgun Gothic" w:hAnsi="Malgun Gothic" w:cs="Malgun Gothic"/>
        </w:rPr>
        <w:t>안녕하세요</w:t>
      </w:r>
      <w:r>
        <w:t>"</w:t>
      </w:r>
      <w:ins w:id="738" w:author="Carol Nichols" w:date="2017-09-12T19:15:00Z">
        <w:r w:rsidR="00DE5FA9">
          <w:t>)</w:t>
        </w:r>
      </w:ins>
      <w:r>
        <w:t>;</w:t>
      </w:r>
    </w:p>
    <w:p w14:paraId="06040701" w14:textId="2A5FB955" w:rsidR="00CA1E04" w:rsidRDefault="00BD75E3">
      <w:pPr>
        <w:pStyle w:val="CodeB"/>
      </w:pPr>
      <w:r>
        <w:t xml:space="preserve">let hello = </w:t>
      </w:r>
      <w:ins w:id="739" w:author="Carol Nichols" w:date="2017-09-12T19:15:00Z">
        <w:r w:rsidR="00DE5FA9">
          <w:t>String::from(</w:t>
        </w:r>
      </w:ins>
      <w:r>
        <w:t>"</w:t>
      </w:r>
      <w:r>
        <w:rPr>
          <w:rFonts w:eastAsia="MS Gothic"/>
        </w:rPr>
        <w:t>你好</w:t>
      </w:r>
      <w:r>
        <w:t>"</w:t>
      </w:r>
      <w:ins w:id="740" w:author="Carol Nichols" w:date="2017-09-12T19:15:00Z">
        <w:r w:rsidR="00DE5FA9">
          <w:t>)</w:t>
        </w:r>
      </w:ins>
      <w:r>
        <w:t>;</w:t>
      </w:r>
    </w:p>
    <w:p w14:paraId="638D5BC5" w14:textId="3555AF52" w:rsidR="00CA1E04" w:rsidRDefault="00BD75E3">
      <w:pPr>
        <w:pStyle w:val="CodeB"/>
      </w:pPr>
      <w:r>
        <w:t xml:space="preserve">let hello = </w:t>
      </w:r>
      <w:ins w:id="741" w:author="Carol Nichols" w:date="2017-09-12T19:15:00Z">
        <w:r w:rsidR="00DE5FA9">
          <w:t>String::from(</w:t>
        </w:r>
      </w:ins>
      <w:r>
        <w:t>"Olá"</w:t>
      </w:r>
      <w:ins w:id="742" w:author="Carol Nichols" w:date="2017-09-12T19:15:00Z">
        <w:r w:rsidR="00DE5FA9">
          <w:t>)</w:t>
        </w:r>
      </w:ins>
      <w:r>
        <w:t>;</w:t>
      </w:r>
    </w:p>
    <w:p w14:paraId="41068D6D" w14:textId="3333B488" w:rsidR="00CA1E04" w:rsidRDefault="00BD75E3">
      <w:pPr>
        <w:pStyle w:val="CodeB"/>
      </w:pPr>
      <w:r>
        <w:t xml:space="preserve">let hello = </w:t>
      </w:r>
      <w:ins w:id="743" w:author="Carol Nichols" w:date="2017-09-12T19:15:00Z">
        <w:r w:rsidR="00DE5FA9">
          <w:t>String::from(</w:t>
        </w:r>
      </w:ins>
      <w:r>
        <w:t>"</w:t>
      </w:r>
      <w:r>
        <w:rPr>
          <w:rFonts w:ascii="Courier New" w:hAnsi="Courier New" w:cs="Courier New"/>
        </w:rPr>
        <w:t>Здравствуйте</w:t>
      </w:r>
      <w:r>
        <w:t>"</w:t>
      </w:r>
      <w:ins w:id="744" w:author="Carol Nichols" w:date="2017-09-12T19:15:00Z">
        <w:r w:rsidR="00DE5FA9">
          <w:t>)</w:t>
        </w:r>
      </w:ins>
      <w:r>
        <w:t>;</w:t>
      </w:r>
    </w:p>
    <w:p w14:paraId="336C67EA" w14:textId="61A193C8" w:rsidR="00CA1E04" w:rsidRDefault="00BD75E3">
      <w:pPr>
        <w:pStyle w:val="CodeC"/>
        <w:rPr>
          <w:ins w:id="745" w:author="Carol Nichols" w:date="2017-09-12T19:13:00Z"/>
        </w:rPr>
      </w:pPr>
      <w:r>
        <w:t xml:space="preserve">let hello = </w:t>
      </w:r>
      <w:ins w:id="746" w:author="Carol Nichols" w:date="2017-09-12T19:15:00Z">
        <w:r w:rsidR="00DE5FA9">
          <w:t>String::from(</w:t>
        </w:r>
      </w:ins>
      <w:r>
        <w:t>"Hola"</w:t>
      </w:r>
      <w:ins w:id="747" w:author="Carol Nichols" w:date="2017-09-12T19:15:00Z">
        <w:r w:rsidR="00DE5FA9">
          <w:t>)</w:t>
        </w:r>
      </w:ins>
      <w:r>
        <w:t>;</w:t>
      </w:r>
    </w:p>
    <w:p w14:paraId="655E0346" w14:textId="4A3A16EC" w:rsidR="00DE5FA9" w:rsidRDefault="00DE5FA9">
      <w:pPr>
        <w:pStyle w:val="Listing"/>
        <w:rPr>
          <w:ins w:id="748" w:author="Carol Nichols" w:date="2017-09-12T19:15:00Z"/>
        </w:rPr>
        <w:pPrChange w:id="749" w:author="Carol Nichols" w:date="2017-09-12T19:15:00Z">
          <w:pPr>
            <w:pStyle w:val="CodeC"/>
          </w:pPr>
        </w:pPrChange>
      </w:pPr>
      <w:ins w:id="750" w:author="Carol Nichols" w:date="2017-09-12T19:13:00Z">
        <w:r>
          <w:t xml:space="preserve">Listing 8-12: Storing greetings </w:t>
        </w:r>
      </w:ins>
      <w:ins w:id="751" w:author="Carol Nichols" w:date="2017-09-12T19:14:00Z">
        <w:r>
          <w:t>in</w:t>
        </w:r>
      </w:ins>
      <w:ins w:id="752" w:author="Carol Nichols" w:date="2017-09-12T19:13:00Z">
        <w:r>
          <w:t xml:space="preserve"> different </w:t>
        </w:r>
      </w:ins>
      <w:ins w:id="753" w:author="Carol Nichols" w:date="2017-09-12T19:14:00Z">
        <w:r>
          <w:t>languages in strings</w:t>
        </w:r>
      </w:ins>
    </w:p>
    <w:p w14:paraId="549957A8" w14:textId="19C4A58B" w:rsidR="00DE5FA9" w:rsidRPr="00B30983" w:rsidRDefault="00DE5FA9">
      <w:pPr>
        <w:pStyle w:val="Body"/>
        <w:pPrChange w:id="754" w:author="Carol Nichols" w:date="2017-09-12T19:15:00Z">
          <w:pPr>
            <w:pStyle w:val="CodeC"/>
          </w:pPr>
        </w:pPrChange>
      </w:pPr>
      <w:ins w:id="755" w:author="Carol Nichols" w:date="2017-09-12T19:15:00Z">
        <w:r>
          <w:t xml:space="preserve">All of these are valid </w:t>
        </w:r>
        <w:r w:rsidRPr="00DE5FA9">
          <w:rPr>
            <w:rStyle w:val="Literal"/>
            <w:rPrChange w:id="756" w:author="Carol Nichols" w:date="2017-09-12T19:16:00Z">
              <w:rPr/>
            </w:rPrChange>
          </w:rPr>
          <w:t>String</w:t>
        </w:r>
        <w:r>
          <w:t xml:space="preserve"> values.</w:t>
        </w:r>
      </w:ins>
    </w:p>
    <w:p w14:paraId="60DB4343" w14:textId="77777777" w:rsidR="00CA1E04" w:rsidRDefault="002D56F5">
      <w:pPr>
        <w:pStyle w:val="HeadB"/>
      </w:pPr>
      <w:bookmarkStart w:id="757" w:name="updating-a-string"/>
      <w:bookmarkStart w:id="758" w:name="_Toc493070557"/>
      <w:bookmarkEnd w:id="757"/>
      <w:commentRangeEnd w:id="720"/>
      <w:r>
        <w:rPr>
          <w:rStyle w:val="CommentReference"/>
          <w:rFonts w:ascii="Times New Roman" w:eastAsia="Times New Roman" w:hAnsi="Times New Roman"/>
          <w:b w:val="0"/>
          <w:i w:val="0"/>
        </w:rPr>
        <w:commentReference w:id="720"/>
      </w:r>
      <w:r w:rsidR="00BD75E3">
        <w:t>Updating a String</w:t>
      </w:r>
      <w:bookmarkEnd w:id="758"/>
    </w:p>
    <w:p w14:paraId="56B05793" w14:textId="37CC0CC6" w:rsidR="00CA1E04" w:rsidRDefault="00BD75E3">
      <w:pPr>
        <w:pStyle w:val="BodyFirst"/>
        <w:rPr>
          <w:rFonts w:eastAsia="Microsoft YaHei"/>
        </w:rPr>
      </w:pPr>
      <w:r>
        <w:rPr>
          <w:rFonts w:eastAsia="Microsoft YaHei"/>
        </w:rPr>
        <w:t xml:space="preserve">A </w:t>
      </w:r>
      <w:r>
        <w:rPr>
          <w:rStyle w:val="Literal"/>
        </w:rPr>
        <w:t>String</w:t>
      </w:r>
      <w:r>
        <w:rPr>
          <w:rFonts w:eastAsia="Microsoft YaHei"/>
        </w:rPr>
        <w:t xml:space="preserve"> can grow in size and its contents can change</w:t>
      </w:r>
      <w:ins w:id="759" w:author="AnneMarieW" w:date="2017-05-25T13:56:00Z">
        <w:r w:rsidR="00211F99">
          <w:rPr>
            <w:rFonts w:eastAsia="Microsoft YaHei"/>
          </w:rPr>
          <w:t>,</w:t>
        </w:r>
      </w:ins>
      <w:r>
        <w:rPr>
          <w:rFonts w:eastAsia="Microsoft YaHei"/>
        </w:rPr>
        <w:t xml:space="preserve"> just like the contents of a </w:t>
      </w:r>
      <w:r>
        <w:rPr>
          <w:rStyle w:val="Literal"/>
        </w:rPr>
        <w:t>Vec</w:t>
      </w:r>
      <w:r>
        <w:rPr>
          <w:rFonts w:eastAsia="Microsoft YaHei"/>
        </w:rPr>
        <w:t>, by pushing more data into it. In addition,</w:t>
      </w:r>
      <w:ins w:id="760" w:author="AnneMarieW" w:date="2017-05-25T13:58:00Z">
        <w:r w:rsidR="00211F99">
          <w:rPr>
            <w:rFonts w:eastAsia="Microsoft YaHei"/>
          </w:rPr>
          <w:t xml:space="preserve"> </w:t>
        </w:r>
        <w:commentRangeStart w:id="761"/>
        <w:commentRangeStart w:id="762"/>
        <w:r w:rsidR="00211F99">
          <w:rPr>
            <w:rFonts w:eastAsia="Microsoft YaHei"/>
          </w:rPr>
          <w:t>we can conveniently use</w:t>
        </w:r>
        <w:r w:rsidR="00211F99" w:rsidRPr="00211F99">
          <w:rPr>
            <w:rFonts w:eastAsia="Microsoft YaHei"/>
          </w:rPr>
          <w:t xml:space="preserve"> </w:t>
        </w:r>
        <w:r w:rsidR="00211F99">
          <w:rPr>
            <w:rFonts w:eastAsia="Microsoft YaHei"/>
          </w:rPr>
          <w:t xml:space="preserve">the </w:t>
        </w:r>
        <w:r w:rsidR="00211F99">
          <w:rPr>
            <w:rStyle w:val="Literal"/>
          </w:rPr>
          <w:t>+</w:t>
        </w:r>
        <w:r w:rsidR="00211F99">
          <w:rPr>
            <w:rFonts w:eastAsia="Microsoft YaHei"/>
          </w:rPr>
          <w:t xml:space="preserve"> operator</w:t>
        </w:r>
      </w:ins>
      <w:ins w:id="763" w:author="Carol Nichols" w:date="2017-09-13T10:47:00Z">
        <w:r w:rsidR="009D6551">
          <w:rPr>
            <w:rFonts w:eastAsia="Microsoft YaHei"/>
          </w:rPr>
          <w:t xml:space="preserve"> or the </w:t>
        </w:r>
        <w:r w:rsidR="009D6551" w:rsidRPr="009D6551">
          <w:rPr>
            <w:rStyle w:val="Literal"/>
            <w:rFonts w:eastAsia="Microsoft YaHei"/>
            <w:rPrChange w:id="764" w:author="Carol Nichols" w:date="2017-09-13T10:47:00Z">
              <w:rPr>
                <w:rFonts w:eastAsia="Microsoft YaHei"/>
              </w:rPr>
            </w:rPrChange>
          </w:rPr>
          <w:t>format!</w:t>
        </w:r>
        <w:r w:rsidR="009D6551">
          <w:rPr>
            <w:rFonts w:eastAsia="Microsoft YaHei"/>
          </w:rPr>
          <w:t xml:space="preserve"> macro</w:t>
        </w:r>
      </w:ins>
      <w:r>
        <w:rPr>
          <w:rFonts w:eastAsia="Microsoft YaHei"/>
        </w:rPr>
        <w:t xml:space="preserve"> </w:t>
      </w:r>
      <w:ins w:id="765" w:author="AnneMarieW" w:date="2017-05-25T13:58:00Z">
        <w:r w:rsidR="00211F99">
          <w:rPr>
            <w:rFonts w:eastAsia="Microsoft YaHei"/>
          </w:rPr>
          <w:t xml:space="preserve">to </w:t>
        </w:r>
        <w:del w:id="766" w:author="Carol Nichols" w:date="2017-09-12T17:59:00Z">
          <w:r w:rsidR="00211F99" w:rsidDel="009345B2">
            <w:rPr>
              <w:rFonts w:eastAsia="Microsoft YaHei"/>
            </w:rPr>
            <w:delText>implement</w:delText>
          </w:r>
        </w:del>
      </w:ins>
      <w:ins w:id="767" w:author="Carol Nichols" w:date="2017-09-12T17:59:00Z">
        <w:r w:rsidR="009345B2">
          <w:rPr>
            <w:rFonts w:eastAsia="Microsoft YaHei"/>
          </w:rPr>
          <w:t>concatenate</w:t>
        </w:r>
      </w:ins>
      <w:ins w:id="768" w:author="AnneMarieW" w:date="2017-05-25T13:59:00Z">
        <w:r w:rsidR="00211F99">
          <w:rPr>
            <w:rFonts w:eastAsia="Microsoft YaHei"/>
          </w:rPr>
          <w:t xml:space="preserve"> </w:t>
        </w:r>
      </w:ins>
      <w:r>
        <w:rPr>
          <w:rStyle w:val="Literal"/>
        </w:rPr>
        <w:t>String</w:t>
      </w:r>
      <w:r>
        <w:rPr>
          <w:rFonts w:eastAsia="Microsoft YaHei"/>
        </w:rPr>
        <w:t xml:space="preserve"> </w:t>
      </w:r>
      <w:del w:id="769" w:author="AnneMarieW" w:date="2017-05-25T13:59:00Z">
        <w:r w:rsidDel="00211F99">
          <w:rPr>
            <w:rFonts w:eastAsia="Microsoft YaHei"/>
          </w:rPr>
          <w:delText xml:space="preserve">has </w:delText>
        </w:r>
      </w:del>
      <w:del w:id="770" w:author="Carol Nichols" w:date="2017-09-12T17:59:00Z">
        <w:r w:rsidDel="009345B2">
          <w:rPr>
            <w:rFonts w:eastAsia="Microsoft YaHei"/>
          </w:rPr>
          <w:delText>concatenation operations</w:delText>
        </w:r>
        <w:commentRangeEnd w:id="761"/>
        <w:r w:rsidR="006A3B63" w:rsidDel="009345B2">
          <w:rPr>
            <w:rStyle w:val="CommentReference"/>
          </w:rPr>
          <w:commentReference w:id="761"/>
        </w:r>
      </w:del>
      <w:commentRangeEnd w:id="762"/>
      <w:r w:rsidR="00AB3DAD">
        <w:rPr>
          <w:rStyle w:val="CommentReference"/>
        </w:rPr>
        <w:commentReference w:id="762"/>
      </w:r>
      <w:ins w:id="771" w:author="Carol Nichols" w:date="2017-09-12T17:59:00Z">
        <w:r w:rsidR="009345B2">
          <w:rPr>
            <w:rFonts w:eastAsia="Microsoft YaHei"/>
          </w:rPr>
          <w:t>values together</w:t>
        </w:r>
      </w:ins>
      <w:del w:id="772" w:author="AnneMarieW" w:date="2017-05-25T13:59:00Z">
        <w:r w:rsidDel="00211F99">
          <w:rPr>
            <w:rFonts w:eastAsia="Microsoft YaHei"/>
          </w:rPr>
          <w:delText xml:space="preserve"> </w:delText>
        </w:r>
      </w:del>
      <w:del w:id="773" w:author="AnneMarieW" w:date="2017-05-25T13:58:00Z">
        <w:r w:rsidDel="00211F99">
          <w:rPr>
            <w:rFonts w:eastAsia="Microsoft YaHei"/>
          </w:rPr>
          <w:delText>implement</w:delText>
        </w:r>
      </w:del>
      <w:del w:id="774" w:author="AnneMarieW" w:date="2017-05-25T13:59:00Z">
        <w:r w:rsidDel="00211F99">
          <w:rPr>
            <w:rFonts w:eastAsia="Microsoft YaHei"/>
          </w:rPr>
          <w:delText xml:space="preserve">ed with </w:delText>
        </w:r>
      </w:del>
      <w:del w:id="775" w:author="AnneMarieW" w:date="2017-05-25T13:58:00Z">
        <w:r w:rsidDel="00211F99">
          <w:rPr>
            <w:rFonts w:eastAsia="Microsoft YaHei"/>
          </w:rPr>
          <w:delText xml:space="preserve">the </w:delText>
        </w:r>
        <w:r w:rsidDel="00211F99">
          <w:rPr>
            <w:rStyle w:val="Literal"/>
          </w:rPr>
          <w:delText>+</w:delText>
        </w:r>
        <w:r w:rsidDel="00211F99">
          <w:rPr>
            <w:rFonts w:eastAsia="Microsoft YaHei"/>
          </w:rPr>
          <w:delText xml:space="preserve"> operator </w:delText>
        </w:r>
      </w:del>
      <w:del w:id="776" w:author="AnneMarieW" w:date="2017-05-25T13:59:00Z">
        <w:r w:rsidDel="00211F99">
          <w:rPr>
            <w:rFonts w:eastAsia="Microsoft YaHei"/>
          </w:rPr>
          <w:delText>for convenience</w:delText>
        </w:r>
      </w:del>
      <w:r>
        <w:rPr>
          <w:rFonts w:eastAsia="Microsoft YaHei"/>
        </w:rPr>
        <w:t>.</w:t>
      </w:r>
    </w:p>
    <w:p w14:paraId="461C945E" w14:textId="7919E75F" w:rsidR="00CA1E04" w:rsidRDefault="00BD75E3">
      <w:pPr>
        <w:pStyle w:val="HeadC"/>
        <w:rPr>
          <w:rFonts w:eastAsia="Microsoft YaHei"/>
          <w:sz w:val="24"/>
          <w:szCs w:val="24"/>
        </w:rPr>
      </w:pPr>
      <w:bookmarkStart w:id="777" w:name="appending-to-a-string-with-push"/>
      <w:bookmarkStart w:id="778" w:name="_Toc493070558"/>
      <w:bookmarkEnd w:id="777"/>
      <w:r>
        <w:rPr>
          <w:rFonts w:eastAsia="Microsoft YaHei"/>
        </w:rPr>
        <w:t xml:space="preserve">Appending to a String with </w:t>
      </w:r>
      <w:ins w:id="779" w:author="Carol Nichols" w:date="2017-09-12T18:01:00Z">
        <w:r w:rsidR="0027436D" w:rsidRPr="0027436D">
          <w:rPr>
            <w:rStyle w:val="Literal"/>
            <w:rFonts w:eastAsia="Microsoft YaHei"/>
            <w:rPrChange w:id="780" w:author="Carol Nichols" w:date="2017-09-12T18:01:00Z">
              <w:rPr>
                <w:rFonts w:eastAsia="Microsoft YaHei"/>
              </w:rPr>
            </w:rPrChange>
          </w:rPr>
          <w:t>push_str</w:t>
        </w:r>
        <w:r w:rsidR="0027436D">
          <w:rPr>
            <w:rFonts w:eastAsia="Microsoft YaHei"/>
          </w:rPr>
          <w:t xml:space="preserve"> and </w:t>
        </w:r>
        <w:r w:rsidR="0027436D" w:rsidRPr="0027436D">
          <w:rPr>
            <w:rStyle w:val="Literal"/>
            <w:rFonts w:eastAsia="Microsoft YaHei"/>
            <w:rPrChange w:id="781" w:author="Carol Nichols" w:date="2017-09-12T18:01:00Z">
              <w:rPr>
                <w:rFonts w:eastAsia="Microsoft YaHei"/>
              </w:rPr>
            </w:rPrChange>
          </w:rPr>
          <w:t>push</w:t>
        </w:r>
      </w:ins>
      <w:bookmarkEnd w:id="778"/>
      <w:del w:id="782" w:author="Carol Nichols" w:date="2017-09-12T18:01:00Z">
        <w:r w:rsidDel="0027436D">
          <w:rPr>
            <w:rFonts w:eastAsia="Microsoft YaHei"/>
          </w:rPr>
          <w:delText>Push</w:delText>
        </w:r>
      </w:del>
    </w:p>
    <w:p w14:paraId="5174BE8D" w14:textId="78948C9A" w:rsidR="00CA1E04" w:rsidRDefault="00BD75E3">
      <w:pPr>
        <w:pStyle w:val="BodyFirst"/>
        <w:rPr>
          <w:rFonts w:eastAsia="Microsoft YaHei"/>
        </w:rPr>
      </w:pPr>
      <w:r>
        <w:rPr>
          <w:rFonts w:eastAsia="Microsoft YaHei"/>
        </w:rPr>
        <w:lastRenderedPageBreak/>
        <w:t xml:space="preserve">We can grow a </w:t>
      </w:r>
      <w:r>
        <w:rPr>
          <w:rStyle w:val="Literal"/>
        </w:rPr>
        <w:t>String</w:t>
      </w:r>
      <w:r>
        <w:rPr>
          <w:rFonts w:eastAsia="Microsoft YaHei"/>
        </w:rPr>
        <w:t xml:space="preserve"> by using the </w:t>
      </w:r>
      <w:r>
        <w:rPr>
          <w:rStyle w:val="Literal"/>
        </w:rPr>
        <w:t>push_str</w:t>
      </w:r>
      <w:r>
        <w:rPr>
          <w:rFonts w:eastAsia="Microsoft YaHei"/>
        </w:rPr>
        <w:t xml:space="preserve"> method to append a string slice</w:t>
      </w:r>
      <w:ins w:id="783" w:author="Carol Nichols" w:date="2017-09-12T18:02:00Z">
        <w:r w:rsidR="009B64EA">
          <w:rPr>
            <w:rFonts w:eastAsia="Microsoft YaHei"/>
          </w:rPr>
          <w:t>, as shown in Listing 8-1</w:t>
        </w:r>
      </w:ins>
      <w:ins w:id="784" w:author="Carol Nichols" w:date="2017-09-12T19:16:00Z">
        <w:r w:rsidR="00DE5FA9">
          <w:rPr>
            <w:rFonts w:eastAsia="Microsoft YaHei"/>
          </w:rPr>
          <w:t>3</w:t>
        </w:r>
      </w:ins>
      <w:r>
        <w:rPr>
          <w:rFonts w:eastAsia="Microsoft YaHei"/>
        </w:rPr>
        <w:t>:</w:t>
      </w:r>
    </w:p>
    <w:p w14:paraId="06BF105A" w14:textId="77777777" w:rsidR="00CA1E04" w:rsidRDefault="00BD75E3">
      <w:pPr>
        <w:pStyle w:val="CodeA"/>
      </w:pPr>
      <w:r>
        <w:t>let mut s = String::from("foo");</w:t>
      </w:r>
    </w:p>
    <w:p w14:paraId="6AE2FA19" w14:textId="77777777" w:rsidR="00CA1E04" w:rsidRDefault="00BD75E3">
      <w:pPr>
        <w:pStyle w:val="CodeC"/>
        <w:rPr>
          <w:ins w:id="785" w:author="Carol Nichols" w:date="2017-09-12T18:02:00Z"/>
        </w:rPr>
      </w:pPr>
      <w:r>
        <w:t>s.push_str("bar");</w:t>
      </w:r>
    </w:p>
    <w:p w14:paraId="091BFE50" w14:textId="1F2667EA" w:rsidR="009B64EA" w:rsidRPr="00B30983" w:rsidRDefault="009B64EA">
      <w:pPr>
        <w:pStyle w:val="Listing"/>
        <w:pPrChange w:id="786" w:author="Carol Nichols" w:date="2017-09-12T18:04:00Z">
          <w:pPr>
            <w:pStyle w:val="CodeC"/>
          </w:pPr>
        </w:pPrChange>
      </w:pPr>
      <w:ins w:id="787" w:author="Carol Nichols" w:date="2017-09-12T18:02:00Z">
        <w:r>
          <w:t>Listing 8-1</w:t>
        </w:r>
      </w:ins>
      <w:ins w:id="788" w:author="Carol Nichols" w:date="2017-09-12T19:16:00Z">
        <w:r w:rsidR="00DE5FA9">
          <w:t>3</w:t>
        </w:r>
      </w:ins>
      <w:ins w:id="789" w:author="Carol Nichols" w:date="2017-09-12T18:02:00Z">
        <w:r>
          <w:t xml:space="preserve">: Appending a string slice to a </w:t>
        </w:r>
        <w:r w:rsidRPr="009B64EA">
          <w:rPr>
            <w:rStyle w:val="Literal"/>
            <w:rPrChange w:id="790" w:author="Carol Nichols" w:date="2017-09-12T18:02:00Z">
              <w:rPr>
                <w:bCs/>
                <w:i/>
              </w:rPr>
            </w:rPrChange>
          </w:rPr>
          <w:t>String</w:t>
        </w:r>
        <w:r>
          <w:t xml:space="preserve"> using the </w:t>
        </w:r>
        <w:r w:rsidRPr="009B64EA">
          <w:rPr>
            <w:rStyle w:val="Literal"/>
            <w:rPrChange w:id="791" w:author="Carol Nichols" w:date="2017-09-12T18:02:00Z">
              <w:rPr>
                <w:bCs/>
                <w:i/>
              </w:rPr>
            </w:rPrChange>
          </w:rPr>
          <w:t>push_str</w:t>
        </w:r>
        <w:r>
          <w:t xml:space="preserve"> method</w:t>
        </w:r>
      </w:ins>
    </w:p>
    <w:p w14:paraId="20A19422" w14:textId="3DA9185A" w:rsidR="00CA1E04" w:rsidRDefault="001116F5">
      <w:pPr>
        <w:pStyle w:val="Body"/>
      </w:pPr>
      <w:ins w:id="792" w:author="Carol Nichols" w:date="2017-09-12T18:00:00Z">
        <w:r w:rsidRPr="001116F5">
          <w:rPr>
            <w:rPrChange w:id="793" w:author="Carol Nichols" w:date="2017-09-12T18:00:00Z">
              <w:rPr>
                <w:rStyle w:val="Literal"/>
              </w:rPr>
            </w:rPrChange>
          </w:rPr>
          <w:t xml:space="preserve">After these two lines, </w:t>
        </w:r>
      </w:ins>
      <w:commentRangeStart w:id="794"/>
      <w:commentRangeStart w:id="795"/>
      <w:r w:rsidR="00BD75E3">
        <w:rPr>
          <w:rStyle w:val="Literal"/>
        </w:rPr>
        <w:t>s</w:t>
      </w:r>
      <w:r w:rsidR="00BD75E3">
        <w:rPr>
          <w:rFonts w:eastAsia="Microsoft YaHei"/>
        </w:rPr>
        <w:t xml:space="preserve"> </w:t>
      </w:r>
      <w:commentRangeEnd w:id="794"/>
      <w:r w:rsidR="000C1CE4">
        <w:rPr>
          <w:rStyle w:val="CommentReference"/>
        </w:rPr>
        <w:commentReference w:id="794"/>
      </w:r>
      <w:commentRangeEnd w:id="795"/>
      <w:r>
        <w:rPr>
          <w:rStyle w:val="CommentReference"/>
        </w:rPr>
        <w:commentReference w:id="795"/>
      </w:r>
      <w:r w:rsidR="00BD75E3">
        <w:rPr>
          <w:rFonts w:eastAsia="Microsoft YaHei"/>
        </w:rPr>
        <w:t xml:space="preserve">will contain </w:t>
      </w:r>
      <w:r w:rsidR="00BD75E3" w:rsidRPr="000419F6">
        <w:rPr>
          <w:rStyle w:val="Literal"/>
          <w:rFonts w:eastAsia="Microsoft YaHei"/>
        </w:rPr>
        <w:t>foobar</w:t>
      </w:r>
      <w:del w:id="796" w:author="Carol Nichols" w:date="2017-09-12T18:00:00Z">
        <w:r w:rsidR="00BD75E3" w:rsidDel="001116F5">
          <w:rPr>
            <w:rFonts w:eastAsia="Microsoft YaHei"/>
          </w:rPr>
          <w:delText xml:space="preserve"> after these two lines</w:delText>
        </w:r>
      </w:del>
      <w:r w:rsidR="00BD75E3">
        <w:rPr>
          <w:rFonts w:eastAsia="Microsoft YaHei"/>
        </w:rPr>
        <w:t xml:space="preserve">. The </w:t>
      </w:r>
      <w:r w:rsidR="00BD75E3">
        <w:rPr>
          <w:rStyle w:val="Literal"/>
        </w:rPr>
        <w:t>push_str</w:t>
      </w:r>
      <w:r w:rsidR="00BD75E3">
        <w:rPr>
          <w:rFonts w:eastAsia="Microsoft YaHei"/>
        </w:rPr>
        <w:t xml:space="preserve"> method takes a string slice because we don’t necessarily want to take ownership of the parameter. For example, </w:t>
      </w:r>
      <w:ins w:id="797" w:author="Carol Nichols" w:date="2017-09-12T18:03:00Z">
        <w:r w:rsidR="009B64EA">
          <w:rPr>
            <w:rFonts w:eastAsia="Microsoft YaHei"/>
          </w:rPr>
          <w:t>the code in Listing 8-1</w:t>
        </w:r>
      </w:ins>
      <w:ins w:id="798" w:author="Carol Nichols" w:date="2017-09-12T19:16:00Z">
        <w:r w:rsidR="00DE5FA9">
          <w:rPr>
            <w:rFonts w:eastAsia="Microsoft YaHei"/>
          </w:rPr>
          <w:t>4</w:t>
        </w:r>
      </w:ins>
      <w:ins w:id="799" w:author="Carol Nichols" w:date="2017-09-12T18:03:00Z">
        <w:r w:rsidR="009B64EA">
          <w:rPr>
            <w:rFonts w:eastAsia="Microsoft YaHei"/>
          </w:rPr>
          <w:t xml:space="preserve"> shows that </w:t>
        </w:r>
      </w:ins>
      <w:r w:rsidR="00BD75E3">
        <w:rPr>
          <w:rFonts w:eastAsia="Microsoft YaHei"/>
        </w:rPr>
        <w:t xml:space="preserve">it would be unfortunate if we weren’t able to use </w:t>
      </w:r>
      <w:r w:rsidR="00BD75E3">
        <w:rPr>
          <w:rStyle w:val="Literal"/>
        </w:rPr>
        <w:t>s2</w:t>
      </w:r>
      <w:r w:rsidR="00570291" w:rsidRPr="00570291">
        <w:rPr>
          <w:rPrChange w:id="800" w:author="janelle" w:date="2017-05-24T11:20:00Z">
            <w:rPr>
              <w:rStyle w:val="Literal"/>
            </w:rPr>
          </w:rPrChange>
        </w:rPr>
        <w:t xml:space="preserve"> </w:t>
      </w:r>
      <w:r w:rsidR="00BD75E3">
        <w:rPr>
          <w:rFonts w:eastAsia="Microsoft YaHei"/>
        </w:rPr>
        <w:t xml:space="preserve">after appending its contents to </w:t>
      </w:r>
      <w:r w:rsidR="00BD75E3">
        <w:rPr>
          <w:rStyle w:val="Literal"/>
        </w:rPr>
        <w:t>s1</w:t>
      </w:r>
      <w:r w:rsidR="00BD75E3">
        <w:rPr>
          <w:rFonts w:eastAsia="Microsoft YaHei"/>
        </w:rPr>
        <w:t>:</w:t>
      </w:r>
    </w:p>
    <w:p w14:paraId="71BCAA59" w14:textId="77777777" w:rsidR="00CA1E04" w:rsidRDefault="00BD75E3">
      <w:pPr>
        <w:pStyle w:val="CodeA"/>
      </w:pPr>
      <w:r>
        <w:t>let mut s1 = String::from("foo");</w:t>
      </w:r>
    </w:p>
    <w:p w14:paraId="6DE01BE7" w14:textId="3111F455" w:rsidR="00CA1E04" w:rsidRDefault="00BD75E3">
      <w:pPr>
        <w:pStyle w:val="CodeB"/>
      </w:pPr>
      <w:r>
        <w:t xml:space="preserve">let s2 = </w:t>
      </w:r>
      <w:ins w:id="801" w:author="Carol Nichols" w:date="2017-09-13T13:13:00Z">
        <w:r w:rsidR="0059112B">
          <w:t>"</w:t>
        </w:r>
      </w:ins>
      <w:del w:id="802" w:author="Carol Nichols" w:date="2017-09-13T13:13:00Z">
        <w:r w:rsidDel="00566289">
          <w:delText>String::from("</w:delText>
        </w:r>
      </w:del>
      <w:r>
        <w:t>bar"</w:t>
      </w:r>
      <w:del w:id="803" w:author="Carol Nichols" w:date="2017-09-13T13:13:00Z">
        <w:r w:rsidDel="00566289">
          <w:delText>)</w:delText>
        </w:r>
      </w:del>
      <w:r>
        <w:t>;</w:t>
      </w:r>
    </w:p>
    <w:p w14:paraId="499B6B9F" w14:textId="77777777" w:rsidR="00CA1E04" w:rsidRDefault="00BD75E3">
      <w:pPr>
        <w:pStyle w:val="CodeB"/>
        <w:rPr>
          <w:ins w:id="804" w:author="Carol Nichols" w:date="2017-09-12T18:03:00Z"/>
        </w:rPr>
        <w:pPrChange w:id="805" w:author="Carol Nichols" w:date="2017-09-12T18:04:00Z">
          <w:pPr>
            <w:pStyle w:val="CodeC"/>
          </w:pPr>
        </w:pPrChange>
      </w:pPr>
      <w:r>
        <w:t>s1.push_str(&amp;s2);</w:t>
      </w:r>
    </w:p>
    <w:p w14:paraId="6B840426" w14:textId="1C29E94D" w:rsidR="009B64EA" w:rsidRPr="00B30983" w:rsidRDefault="009B64EA">
      <w:pPr>
        <w:pStyle w:val="CodeC"/>
      </w:pPr>
      <w:ins w:id="806" w:author="Carol Nichols" w:date="2017-09-12T18:04:00Z">
        <w:r>
          <w:t>println!(</w:t>
        </w:r>
      </w:ins>
      <w:ins w:id="807" w:author="Carol Nichols" w:date="2017-09-13T10:28:00Z">
        <w:r w:rsidR="00991D31">
          <w:t>"</w:t>
        </w:r>
      </w:ins>
      <w:ins w:id="808" w:author="Carol Nichols" w:date="2017-09-12T18:04:00Z">
        <w:r>
          <w:t>s2 is {}</w:t>
        </w:r>
      </w:ins>
      <w:ins w:id="809" w:author="Carol Nichols" w:date="2017-09-13T10:28:00Z">
        <w:r w:rsidR="00991D31">
          <w:t>"</w:t>
        </w:r>
      </w:ins>
      <w:ins w:id="810" w:author="Carol Nichols" w:date="2017-09-12T18:04:00Z">
        <w:r>
          <w:t>, s2);</w:t>
        </w:r>
      </w:ins>
    </w:p>
    <w:p w14:paraId="70AC5B93" w14:textId="00D4F243" w:rsidR="009B64EA" w:rsidRDefault="009B64EA">
      <w:pPr>
        <w:pStyle w:val="Listing"/>
        <w:rPr>
          <w:ins w:id="811" w:author="Carol Nichols" w:date="2017-09-12T18:05:00Z"/>
          <w:rFonts w:eastAsia="Microsoft YaHei"/>
        </w:rPr>
        <w:pPrChange w:id="812" w:author="Carol Nichols" w:date="2017-09-12T18:05:00Z">
          <w:pPr>
            <w:pStyle w:val="Body"/>
          </w:pPr>
        </w:pPrChange>
      </w:pPr>
      <w:ins w:id="813" w:author="Carol Nichols" w:date="2017-09-12T18:05:00Z">
        <w:r>
          <w:rPr>
            <w:rFonts w:eastAsia="Microsoft YaHei"/>
          </w:rPr>
          <w:t>Listing 8-1</w:t>
        </w:r>
      </w:ins>
      <w:ins w:id="814" w:author="Carol Nichols" w:date="2017-09-12T19:16:00Z">
        <w:r w:rsidR="00DE5FA9">
          <w:rPr>
            <w:rFonts w:eastAsia="Microsoft YaHei"/>
          </w:rPr>
          <w:t>4</w:t>
        </w:r>
      </w:ins>
      <w:ins w:id="815" w:author="Carol Nichols" w:date="2017-09-12T18:05:00Z">
        <w:r>
          <w:rPr>
            <w:rFonts w:eastAsia="Microsoft YaHei"/>
          </w:rPr>
          <w:t>: Using a</w:t>
        </w:r>
        <w:r w:rsidRPr="008C354B">
          <w:rPr>
            <w:rFonts w:eastAsia="Microsoft YaHei"/>
          </w:rPr>
          <w:t xml:space="preserve"> </w:t>
        </w:r>
      </w:ins>
      <w:ins w:id="816" w:author="Carol Nichols" w:date="2017-09-13T13:25:00Z">
        <w:r w:rsidR="00D61150" w:rsidRPr="00A23736">
          <w:rPr>
            <w:rFonts w:eastAsia="Microsoft YaHei"/>
            <w:rPrChange w:id="817" w:author="Carol Nichols" w:date="2017-09-13T13:25:00Z">
              <w:rPr>
                <w:rStyle w:val="Literal"/>
                <w:rFonts w:eastAsia="Microsoft YaHei"/>
              </w:rPr>
            </w:rPrChange>
          </w:rPr>
          <w:t xml:space="preserve">string slice </w:t>
        </w:r>
      </w:ins>
      <w:ins w:id="818" w:author="Carol Nichols" w:date="2017-09-12T18:05:00Z">
        <w:r>
          <w:rPr>
            <w:rFonts w:eastAsia="Microsoft YaHei"/>
          </w:rPr>
          <w:t xml:space="preserve">after appending its contents to a </w:t>
        </w:r>
        <w:r w:rsidRPr="009B64EA">
          <w:rPr>
            <w:rStyle w:val="Literal"/>
            <w:rFonts w:eastAsia="Microsoft YaHei"/>
            <w:rPrChange w:id="819" w:author="Carol Nichols" w:date="2017-09-12T18:05:00Z">
              <w:rPr>
                <w:rFonts w:eastAsia="Microsoft YaHei"/>
                <w:bCs/>
                <w:i/>
              </w:rPr>
            </w:rPrChange>
          </w:rPr>
          <w:t>String</w:t>
        </w:r>
      </w:ins>
    </w:p>
    <w:p w14:paraId="1F421901" w14:textId="328EDB5F" w:rsidR="009B64EA" w:rsidRDefault="009B64EA">
      <w:pPr>
        <w:pStyle w:val="Body"/>
        <w:rPr>
          <w:ins w:id="820" w:author="Carol Nichols" w:date="2017-09-12T18:05:00Z"/>
          <w:rFonts w:eastAsia="Microsoft YaHei"/>
        </w:rPr>
      </w:pPr>
      <w:ins w:id="821" w:author="Carol Nichols" w:date="2017-09-12T18:05:00Z">
        <w:r>
          <w:rPr>
            <w:rFonts w:eastAsia="Microsoft YaHei"/>
          </w:rPr>
          <w:t xml:space="preserve">If </w:t>
        </w:r>
      </w:ins>
      <w:ins w:id="822" w:author="Carol Nichols" w:date="2017-09-12T18:06:00Z">
        <w:r>
          <w:rPr>
            <w:rFonts w:eastAsia="Microsoft YaHei"/>
          </w:rPr>
          <w:t xml:space="preserve">the </w:t>
        </w:r>
        <w:r w:rsidRPr="009B64EA">
          <w:rPr>
            <w:rStyle w:val="Literal"/>
            <w:rFonts w:eastAsia="Microsoft YaHei"/>
            <w:rPrChange w:id="823" w:author="Carol Nichols" w:date="2017-09-12T18:06:00Z">
              <w:rPr>
                <w:rFonts w:eastAsia="Microsoft YaHei"/>
              </w:rPr>
            </w:rPrChange>
          </w:rPr>
          <w:t>push_str</w:t>
        </w:r>
        <w:r>
          <w:rPr>
            <w:rFonts w:eastAsia="Microsoft YaHei"/>
          </w:rPr>
          <w:t xml:space="preserve"> method took ownership of </w:t>
        </w:r>
        <w:r w:rsidRPr="009B64EA">
          <w:rPr>
            <w:rStyle w:val="Literal"/>
            <w:rFonts w:eastAsia="Microsoft YaHei"/>
            <w:rPrChange w:id="824" w:author="Carol Nichols" w:date="2017-09-12T18:06:00Z">
              <w:rPr>
                <w:rFonts w:eastAsia="Microsoft YaHei"/>
              </w:rPr>
            </w:rPrChange>
          </w:rPr>
          <w:t>s2</w:t>
        </w:r>
        <w:r>
          <w:rPr>
            <w:rFonts w:eastAsia="Microsoft YaHei"/>
          </w:rPr>
          <w:t>, we wouldn’t be able to print out its value on the last line. However, this code works as we’d expect!</w:t>
        </w:r>
      </w:ins>
    </w:p>
    <w:p w14:paraId="6A7C9298" w14:textId="5DA768A9" w:rsidR="00CA1E04" w:rsidRDefault="00BD75E3">
      <w:pPr>
        <w:pStyle w:val="Body"/>
      </w:pPr>
      <w:r>
        <w:rPr>
          <w:rFonts w:eastAsia="Microsoft YaHei"/>
        </w:rPr>
        <w:t xml:space="preserve">The </w:t>
      </w:r>
      <w:r>
        <w:rPr>
          <w:rStyle w:val="Literal"/>
        </w:rPr>
        <w:t>push</w:t>
      </w:r>
      <w:r>
        <w:rPr>
          <w:rFonts w:eastAsia="Microsoft YaHei"/>
        </w:rPr>
        <w:t xml:space="preserve"> method</w:t>
      </w:r>
      <w:ins w:id="825" w:author="Carol Nichols" w:date="2017-09-12T18:07:00Z">
        <w:r w:rsidR="002C1DD2">
          <w:rPr>
            <w:rFonts w:eastAsia="Microsoft YaHei"/>
          </w:rPr>
          <w:t xml:space="preserve"> </w:t>
        </w:r>
      </w:ins>
      <w:del w:id="826" w:author="Carol Nichols" w:date="2017-09-12T18:07:00Z">
        <w:r w:rsidDel="002C1DD2">
          <w:rPr>
            <w:rFonts w:eastAsia="Microsoft YaHei"/>
          </w:rPr>
          <w:delText xml:space="preserve"> is defined to</w:delText>
        </w:r>
      </w:del>
      <w:ins w:id="827" w:author="AnneMarieW" w:date="2017-05-25T14:00:00Z">
        <w:del w:id="828" w:author="Carol Nichols" w:date="2017-09-12T18:07:00Z">
          <w:r w:rsidR="006A3B63" w:rsidDel="002C1DD2">
            <w:rPr>
              <w:rFonts w:eastAsia="Microsoft YaHei"/>
            </w:rPr>
            <w:delText>as</w:delText>
          </w:r>
        </w:del>
      </w:ins>
      <w:del w:id="829" w:author="Carol Nichols" w:date="2017-09-12T18:07:00Z">
        <w:r w:rsidDel="002C1DD2">
          <w:rPr>
            <w:rFonts w:eastAsia="Microsoft YaHei"/>
          </w:rPr>
          <w:delText xml:space="preserve"> have</w:delText>
        </w:r>
      </w:del>
      <w:ins w:id="830" w:author="AnneMarieW" w:date="2017-05-25T14:00:00Z">
        <w:del w:id="831" w:author="Carol Nichols" w:date="2017-09-12T18:07:00Z">
          <w:r w:rsidR="006A3B63" w:rsidDel="002C1DD2">
            <w:rPr>
              <w:rFonts w:eastAsia="Microsoft YaHei"/>
            </w:rPr>
            <w:delText>ing</w:delText>
          </w:r>
        </w:del>
      </w:ins>
      <w:ins w:id="832" w:author="Carol Nichols" w:date="2017-09-12T18:07:00Z">
        <w:r w:rsidR="002C1DD2">
          <w:rPr>
            <w:rFonts w:eastAsia="Microsoft YaHei"/>
          </w:rPr>
          <w:t>takes</w:t>
        </w:r>
      </w:ins>
      <w:r>
        <w:rPr>
          <w:rFonts w:eastAsia="Microsoft YaHei"/>
        </w:rPr>
        <w:t xml:space="preserve"> a single character as a parameter and add</w:t>
      </w:r>
      <w:ins w:id="833" w:author="Carol Nichols" w:date="2017-09-12T18:07:00Z">
        <w:r w:rsidR="002C1DD2">
          <w:rPr>
            <w:rFonts w:eastAsia="Microsoft YaHei"/>
          </w:rPr>
          <w:t>s</w:t>
        </w:r>
      </w:ins>
      <w:ins w:id="834" w:author="AnneMarieW" w:date="2017-05-25T14:01:00Z">
        <w:del w:id="835" w:author="Carol Nichols" w:date="2017-09-12T18:07:00Z">
          <w:r w:rsidR="006A3B63" w:rsidDel="002C1DD2">
            <w:rPr>
              <w:rFonts w:eastAsia="Microsoft YaHei"/>
            </w:rPr>
            <w:delText>ing</w:delText>
          </w:r>
        </w:del>
      </w:ins>
      <w:r>
        <w:rPr>
          <w:rFonts w:eastAsia="Microsoft YaHei"/>
        </w:rPr>
        <w:t xml:space="preserve"> it to the </w:t>
      </w:r>
      <w:r>
        <w:rPr>
          <w:rStyle w:val="Literal"/>
        </w:rPr>
        <w:t>String</w:t>
      </w:r>
      <w:del w:id="836" w:author="Carol Nichols" w:date="2017-09-12T18:08:00Z">
        <w:r w:rsidDel="002C1DD2">
          <w:rPr>
            <w:rFonts w:eastAsia="Microsoft YaHei"/>
          </w:rPr>
          <w:delText>:</w:delText>
        </w:r>
      </w:del>
      <w:ins w:id="837" w:author="Carol Nichols" w:date="2017-09-12T18:08:00Z">
        <w:r w:rsidR="002C1DD2">
          <w:rPr>
            <w:rFonts w:eastAsia="Microsoft YaHei"/>
          </w:rPr>
          <w:t xml:space="preserve">. </w:t>
        </w:r>
      </w:ins>
      <w:ins w:id="838" w:author="Carol Nichols" w:date="2017-09-12T18:07:00Z">
        <w:r w:rsidR="002C1DD2">
          <w:rPr>
            <w:rFonts w:eastAsia="Microsoft YaHei"/>
          </w:rPr>
          <w:t>Listing 8-1</w:t>
        </w:r>
      </w:ins>
      <w:ins w:id="839" w:author="Carol Nichols" w:date="2017-09-12T19:16:00Z">
        <w:r w:rsidR="00DE5FA9">
          <w:rPr>
            <w:rFonts w:eastAsia="Microsoft YaHei"/>
          </w:rPr>
          <w:t>5</w:t>
        </w:r>
      </w:ins>
      <w:ins w:id="840" w:author="Carol Nichols" w:date="2017-09-12T18:07:00Z">
        <w:r w:rsidR="002C1DD2">
          <w:rPr>
            <w:rFonts w:eastAsia="Microsoft YaHei"/>
          </w:rPr>
          <w:t xml:space="preserve"> shows code that adds an l to a </w:t>
        </w:r>
        <w:r w:rsidR="002C1DD2" w:rsidRPr="002C1DD2">
          <w:rPr>
            <w:rStyle w:val="Literal"/>
            <w:rFonts w:eastAsia="Microsoft YaHei"/>
            <w:rPrChange w:id="841" w:author="Carol Nichols" w:date="2017-09-12T18:08:00Z">
              <w:rPr>
                <w:rFonts w:eastAsia="Microsoft YaHei"/>
              </w:rPr>
            </w:rPrChange>
          </w:rPr>
          <w:t>String</w:t>
        </w:r>
      </w:ins>
      <w:ins w:id="842" w:author="Carol Nichols" w:date="2017-09-12T18:08:00Z">
        <w:r w:rsidR="002C1DD2">
          <w:rPr>
            <w:rFonts w:eastAsia="Microsoft YaHei"/>
          </w:rPr>
          <w:t xml:space="preserve"> using the </w:t>
        </w:r>
        <w:r w:rsidR="002C1DD2" w:rsidRPr="002C1DD2">
          <w:rPr>
            <w:rStyle w:val="Literal"/>
            <w:rFonts w:eastAsia="Microsoft YaHei"/>
            <w:rPrChange w:id="843" w:author="Carol Nichols" w:date="2017-09-12T18:08:00Z">
              <w:rPr>
                <w:rFonts w:eastAsia="Microsoft YaHei"/>
              </w:rPr>
            </w:rPrChange>
          </w:rPr>
          <w:t>push</w:t>
        </w:r>
        <w:r w:rsidR="002C1DD2">
          <w:rPr>
            <w:rFonts w:eastAsia="Microsoft YaHei"/>
          </w:rPr>
          <w:t xml:space="preserve"> method:</w:t>
        </w:r>
      </w:ins>
    </w:p>
    <w:p w14:paraId="4810B745" w14:textId="77777777" w:rsidR="00CA1E04" w:rsidRDefault="00BD75E3">
      <w:pPr>
        <w:pStyle w:val="CodeA"/>
      </w:pPr>
      <w:r>
        <w:t>let mut s = String::from("lo");</w:t>
      </w:r>
    </w:p>
    <w:p w14:paraId="4453BB0A" w14:textId="77777777" w:rsidR="00CA1E04" w:rsidRDefault="00BD75E3">
      <w:pPr>
        <w:pStyle w:val="CodeC"/>
        <w:rPr>
          <w:ins w:id="844" w:author="Carol Nichols" w:date="2017-09-12T18:08:00Z"/>
        </w:rPr>
      </w:pPr>
      <w:r>
        <w:t>s.push('l');</w:t>
      </w:r>
    </w:p>
    <w:p w14:paraId="04787D99" w14:textId="5F589CBD" w:rsidR="002C1DD2" w:rsidRPr="00B30983" w:rsidRDefault="002C1DD2">
      <w:pPr>
        <w:pStyle w:val="Listing"/>
        <w:pPrChange w:id="845" w:author="Carol Nichols" w:date="2017-09-12T18:09:00Z">
          <w:pPr>
            <w:pStyle w:val="CodeC"/>
          </w:pPr>
        </w:pPrChange>
      </w:pPr>
      <w:ins w:id="846" w:author="Carol Nichols" w:date="2017-09-12T18:08:00Z">
        <w:r>
          <w:t>Listing 8-1</w:t>
        </w:r>
      </w:ins>
      <w:ins w:id="847" w:author="Carol Nichols" w:date="2017-09-12T19:16:00Z">
        <w:r w:rsidR="00DE5FA9">
          <w:t>5</w:t>
        </w:r>
      </w:ins>
      <w:ins w:id="848" w:author="Carol Nichols" w:date="2017-09-12T18:08:00Z">
        <w:r>
          <w:t xml:space="preserve">: Adding one character to a </w:t>
        </w:r>
        <w:r w:rsidRPr="002C1DD2">
          <w:rPr>
            <w:rStyle w:val="Literal"/>
            <w:rPrChange w:id="849" w:author="Carol Nichols" w:date="2017-09-12T18:09:00Z">
              <w:rPr>
                <w:bCs/>
                <w:i/>
              </w:rPr>
            </w:rPrChange>
          </w:rPr>
          <w:t>String</w:t>
        </w:r>
        <w:r>
          <w:t xml:space="preserve"> value using </w:t>
        </w:r>
        <w:r w:rsidRPr="002C1DD2">
          <w:rPr>
            <w:rStyle w:val="Literal"/>
            <w:rPrChange w:id="850" w:author="Carol Nichols" w:date="2017-09-12T18:09:00Z">
              <w:rPr>
                <w:bCs/>
                <w:i/>
              </w:rPr>
            </w:rPrChange>
          </w:rPr>
          <w:t>push</w:t>
        </w:r>
      </w:ins>
    </w:p>
    <w:p w14:paraId="5B3B5AD4" w14:textId="77777777" w:rsidR="00CA1E04" w:rsidRDefault="00BD75E3">
      <w:pPr>
        <w:pStyle w:val="Body"/>
        <w:rPr>
          <w:rFonts w:eastAsia="Microsoft YaHei"/>
        </w:rPr>
      </w:pPr>
      <w:r>
        <w:rPr>
          <w:rFonts w:eastAsia="Microsoft YaHei"/>
        </w:rPr>
        <w:t>A</w:t>
      </w:r>
      <w:ins w:id="851" w:author="AnneMarieW" w:date="2017-05-25T14:01:00Z">
        <w:r w:rsidR="006A3B63">
          <w:rPr>
            <w:rFonts w:eastAsia="Microsoft YaHei"/>
          </w:rPr>
          <w:t>s a result of</w:t>
        </w:r>
      </w:ins>
      <w:del w:id="852" w:author="AnneMarieW" w:date="2017-05-25T14:01:00Z">
        <w:r w:rsidDel="006A3B63">
          <w:rPr>
            <w:rFonts w:eastAsia="Microsoft YaHei"/>
          </w:rPr>
          <w:delText>fter</w:delText>
        </w:r>
      </w:del>
      <w:r>
        <w:rPr>
          <w:rFonts w:eastAsia="Microsoft YaHei"/>
        </w:rPr>
        <w:t xml:space="preserve"> this</w:t>
      </w:r>
      <w:ins w:id="853" w:author="AnneMarieW" w:date="2017-05-25T14:01:00Z">
        <w:r w:rsidR="006A3B63">
          <w:rPr>
            <w:rFonts w:eastAsia="Microsoft YaHei"/>
          </w:rPr>
          <w:t xml:space="preserve"> code</w:t>
        </w:r>
      </w:ins>
      <w:r>
        <w:rPr>
          <w:rFonts w:eastAsia="Microsoft YaHei"/>
        </w:rPr>
        <w:t xml:space="preserve">, </w:t>
      </w:r>
      <w:r>
        <w:rPr>
          <w:rStyle w:val="Literal"/>
        </w:rPr>
        <w:t>s</w:t>
      </w:r>
      <w:r>
        <w:rPr>
          <w:rFonts w:eastAsia="Microsoft YaHei"/>
        </w:rPr>
        <w:t xml:space="preserve"> will contain </w:t>
      </w:r>
      <w:del w:id="854" w:author="Carol Nichols" w:date="2017-09-13T10:27:00Z">
        <w:r w:rsidRPr="00922AB9" w:rsidDel="00ED216B">
          <w:rPr>
            <w:rStyle w:val="Literal"/>
            <w:rFonts w:eastAsia="Microsoft YaHei"/>
            <w:rPrChange w:id="855" w:author="Carol Nichols" w:date="2017-09-13T10:27:00Z">
              <w:rPr>
                <w:rFonts w:eastAsia="Microsoft YaHei"/>
              </w:rPr>
            </w:rPrChange>
          </w:rPr>
          <w:delText>“</w:delText>
        </w:r>
      </w:del>
      <w:r w:rsidRPr="00922AB9">
        <w:rPr>
          <w:rStyle w:val="Literal"/>
          <w:rFonts w:eastAsia="Microsoft YaHei"/>
          <w:rPrChange w:id="856" w:author="Carol Nichols" w:date="2017-09-13T10:27:00Z">
            <w:rPr>
              <w:rFonts w:eastAsia="Microsoft YaHei"/>
            </w:rPr>
          </w:rPrChange>
        </w:rPr>
        <w:t>lol</w:t>
      </w:r>
      <w:del w:id="857" w:author="Carol Nichols" w:date="2017-09-13T10:27:00Z">
        <w:r w:rsidDel="00ED216B">
          <w:rPr>
            <w:rFonts w:eastAsia="Microsoft YaHei"/>
          </w:rPr>
          <w:delText>”</w:delText>
        </w:r>
      </w:del>
      <w:r>
        <w:rPr>
          <w:rFonts w:eastAsia="Microsoft YaHei"/>
        </w:rPr>
        <w:t xml:space="preserve">. </w:t>
      </w:r>
    </w:p>
    <w:p w14:paraId="0F185BF3" w14:textId="77777777" w:rsidR="00CA1E04" w:rsidRDefault="00BD75E3">
      <w:pPr>
        <w:pStyle w:val="HeadC"/>
        <w:rPr>
          <w:rFonts w:eastAsia="Microsoft YaHei"/>
          <w:sz w:val="24"/>
          <w:szCs w:val="24"/>
        </w:rPr>
      </w:pPr>
      <w:bookmarkStart w:id="858" w:name="concatenation-with-the-+-operator-or-the"/>
      <w:bookmarkStart w:id="859" w:name="_Toc493070559"/>
      <w:bookmarkEnd w:id="858"/>
      <w:r>
        <w:rPr>
          <w:rFonts w:eastAsia="Microsoft YaHei"/>
        </w:rPr>
        <w:t xml:space="preserve">Concatenation with the </w:t>
      </w:r>
      <w:r w:rsidRPr="00645C58">
        <w:rPr>
          <w:rStyle w:val="Literal"/>
          <w:rFonts w:eastAsia="Microsoft YaHei"/>
          <w:rPrChange w:id="860" w:author="Carol Nichols" w:date="2017-09-12T18:09:00Z">
            <w:rPr>
              <w:rFonts w:eastAsia="Microsoft YaHei"/>
            </w:rPr>
          </w:rPrChange>
        </w:rPr>
        <w:t>+</w:t>
      </w:r>
      <w:r>
        <w:rPr>
          <w:rFonts w:eastAsia="Microsoft YaHei"/>
        </w:rPr>
        <w:t xml:space="preserve"> Operator or the </w:t>
      </w:r>
      <w:r w:rsidR="00570291" w:rsidRPr="00645C58">
        <w:rPr>
          <w:rStyle w:val="Literal"/>
          <w:rFonts w:eastAsia="Microsoft YaHei"/>
          <w:rPrChange w:id="861" w:author="Carol Nichols" w:date="2017-09-12T18:09:00Z">
            <w:rPr>
              <w:rStyle w:val="Literal"/>
            </w:rPr>
          </w:rPrChange>
        </w:rPr>
        <w:t>format!</w:t>
      </w:r>
      <w:r>
        <w:rPr>
          <w:rFonts w:eastAsia="Microsoft YaHei"/>
        </w:rPr>
        <w:t xml:space="preserve"> Macro</w:t>
      </w:r>
      <w:bookmarkEnd w:id="859"/>
    </w:p>
    <w:p w14:paraId="348C2017" w14:textId="417DF69F" w:rsidR="00CA1E04" w:rsidRDefault="00BD75E3">
      <w:pPr>
        <w:pStyle w:val="BodyFirst"/>
        <w:rPr>
          <w:rFonts w:eastAsia="Microsoft YaHei"/>
        </w:rPr>
      </w:pPr>
      <w:r>
        <w:rPr>
          <w:rFonts w:eastAsia="Microsoft YaHei"/>
        </w:rPr>
        <w:t>Often, we’ll want to combine two existing strings</w:t>
      </w:r>
      <w:del w:id="862" w:author="AnneMarieW" w:date="2017-05-25T14:02:00Z">
        <w:r w:rsidDel="006A3B63">
          <w:rPr>
            <w:rFonts w:eastAsia="Microsoft YaHei"/>
          </w:rPr>
          <w:delText xml:space="preserve"> together</w:delText>
        </w:r>
      </w:del>
      <w:r>
        <w:rPr>
          <w:rFonts w:eastAsia="Microsoft YaHei"/>
        </w:rPr>
        <w:t xml:space="preserve">. One way is to use the </w:t>
      </w:r>
      <w:r>
        <w:rPr>
          <w:rStyle w:val="Literal"/>
        </w:rPr>
        <w:t>+</w:t>
      </w:r>
      <w:r>
        <w:rPr>
          <w:rFonts w:eastAsia="Microsoft YaHei"/>
        </w:rPr>
        <w:t xml:space="preserve"> operator</w:t>
      </w:r>
      <w:ins w:id="863" w:author="AnneMarieW" w:date="2017-05-25T14:02:00Z">
        <w:r w:rsidR="006A3B63">
          <w:rPr>
            <w:rFonts w:eastAsia="Microsoft YaHei"/>
          </w:rPr>
          <w:t>,</w:t>
        </w:r>
      </w:ins>
      <w:r>
        <w:rPr>
          <w:rFonts w:eastAsia="Microsoft YaHei"/>
        </w:rPr>
        <w:t xml:space="preserve"> </w:t>
      </w:r>
      <w:del w:id="864" w:author="Carol Nichols" w:date="2017-09-12T18:09:00Z">
        <w:r w:rsidDel="00056816">
          <w:rPr>
            <w:rFonts w:eastAsia="Microsoft YaHei"/>
          </w:rPr>
          <w:delText>like this</w:delText>
        </w:r>
      </w:del>
      <w:ins w:id="865" w:author="Carol Nichols" w:date="2017-09-12T18:09:00Z">
        <w:r w:rsidR="00056816">
          <w:rPr>
            <w:rFonts w:eastAsia="Microsoft YaHei"/>
          </w:rPr>
          <w:t>as shown in Listing 8-1</w:t>
        </w:r>
      </w:ins>
      <w:ins w:id="866" w:author="Carol Nichols" w:date="2017-09-12T19:16:00Z">
        <w:r w:rsidR="00DE5FA9">
          <w:rPr>
            <w:rFonts w:eastAsia="Microsoft YaHei"/>
          </w:rPr>
          <w:t>6</w:t>
        </w:r>
      </w:ins>
      <w:r>
        <w:rPr>
          <w:rFonts w:eastAsia="Microsoft YaHei"/>
        </w:rPr>
        <w:t>:</w:t>
      </w:r>
    </w:p>
    <w:p w14:paraId="7EB7EFA3" w14:textId="77777777" w:rsidR="00CA1E04" w:rsidRDefault="00BD75E3">
      <w:pPr>
        <w:pStyle w:val="CodeA"/>
      </w:pPr>
      <w:r>
        <w:t>let s1 = String::from("Hello, ");</w:t>
      </w:r>
    </w:p>
    <w:p w14:paraId="717145E2" w14:textId="77777777" w:rsidR="00CA1E04" w:rsidRDefault="00BD75E3">
      <w:pPr>
        <w:pStyle w:val="CodeB"/>
      </w:pPr>
      <w:r>
        <w:t>let s2 = String::from("world!");</w:t>
      </w:r>
    </w:p>
    <w:p w14:paraId="2192F11B" w14:textId="77777777" w:rsidR="00CA1E04" w:rsidRDefault="00BD75E3">
      <w:pPr>
        <w:pStyle w:val="CodeC"/>
      </w:pPr>
      <w:r>
        <w:t>let s3 = s1 + &amp;s2; // Note that s1 has been moved here and can no longer be used</w:t>
      </w:r>
    </w:p>
    <w:p w14:paraId="1D3851FB" w14:textId="5BEE3888" w:rsidR="009C6A56" w:rsidRDefault="00BC4927">
      <w:pPr>
        <w:pStyle w:val="Listing"/>
        <w:rPr>
          <w:rFonts w:eastAsia="Microsoft YaHei"/>
        </w:rPr>
        <w:pPrChange w:id="867" w:author="Liz" w:date="2017-04-17T16:43:00Z">
          <w:pPr>
            <w:pStyle w:val="Body"/>
          </w:pPr>
        </w:pPrChange>
      </w:pPr>
      <w:commentRangeStart w:id="868"/>
      <w:commentRangeStart w:id="869"/>
      <w:ins w:id="870" w:author="Liz" w:date="2017-04-17T16:43:00Z">
        <w:r>
          <w:rPr>
            <w:rFonts w:eastAsia="Microsoft YaHei"/>
          </w:rPr>
          <w:t>Listing 8-</w:t>
        </w:r>
      </w:ins>
      <w:ins w:id="871" w:author="Carol Nichols" w:date="2017-09-12T18:09:00Z">
        <w:r w:rsidR="00056816">
          <w:rPr>
            <w:rFonts w:eastAsia="Microsoft YaHei"/>
          </w:rPr>
          <w:t>1</w:t>
        </w:r>
      </w:ins>
      <w:ins w:id="872" w:author="Carol Nichols" w:date="2017-09-12T19:16:00Z">
        <w:r w:rsidR="00DE5FA9">
          <w:rPr>
            <w:rFonts w:eastAsia="Microsoft YaHei"/>
          </w:rPr>
          <w:t>6</w:t>
        </w:r>
      </w:ins>
      <w:ins w:id="873" w:author="Liz" w:date="2017-04-17T16:43:00Z">
        <w:del w:id="874" w:author="Carol Nichols" w:date="2017-09-12T18:09:00Z">
          <w:r w:rsidDel="00056816">
            <w:rPr>
              <w:rFonts w:eastAsia="Microsoft YaHei"/>
            </w:rPr>
            <w:delText xml:space="preserve"> </w:delText>
          </w:r>
        </w:del>
        <w:r>
          <w:rPr>
            <w:rFonts w:eastAsia="Microsoft YaHei"/>
          </w:rPr>
          <w:t>:</w:t>
        </w:r>
      </w:ins>
      <w:commentRangeEnd w:id="868"/>
      <w:r w:rsidR="00DA6C41">
        <w:rPr>
          <w:rStyle w:val="CommentReference"/>
          <w:rFonts w:ascii="Times New Roman" w:hAnsi="Times New Roman"/>
          <w:bCs w:val="0"/>
          <w:i w:val="0"/>
          <w:color w:val="00000A"/>
        </w:rPr>
        <w:commentReference w:id="868"/>
      </w:r>
      <w:commentRangeEnd w:id="869"/>
      <w:r w:rsidR="000B5962">
        <w:rPr>
          <w:rStyle w:val="CommentReference"/>
          <w:rFonts w:ascii="Times New Roman" w:hAnsi="Times New Roman"/>
          <w:bCs w:val="0"/>
          <w:i w:val="0"/>
          <w:color w:val="00000A"/>
        </w:rPr>
        <w:commentReference w:id="869"/>
      </w:r>
      <w:ins w:id="875" w:author="Carol Nichols" w:date="2017-09-12T18:09:00Z">
        <w:r w:rsidR="00056816">
          <w:rPr>
            <w:rFonts w:eastAsia="Microsoft YaHei"/>
          </w:rPr>
          <w:t xml:space="preserve"> Using </w:t>
        </w:r>
      </w:ins>
      <w:ins w:id="876" w:author="Carol Nichols" w:date="2017-09-12T18:10:00Z">
        <w:r w:rsidR="000B5962">
          <w:rPr>
            <w:rFonts w:eastAsia="Microsoft YaHei"/>
          </w:rPr>
          <w:t xml:space="preserve">the </w:t>
        </w:r>
        <w:r w:rsidR="000B5962" w:rsidRPr="000B5962">
          <w:rPr>
            <w:rStyle w:val="Literal"/>
            <w:rFonts w:eastAsia="Microsoft YaHei"/>
            <w:rPrChange w:id="877" w:author="Carol Nichols" w:date="2017-09-12T18:10:00Z">
              <w:rPr>
                <w:rFonts w:eastAsia="Microsoft YaHei"/>
                <w:bCs/>
                <w:i/>
              </w:rPr>
            </w:rPrChange>
          </w:rPr>
          <w:t>+</w:t>
        </w:r>
        <w:r w:rsidR="000B5962">
          <w:rPr>
            <w:rFonts w:eastAsia="Microsoft YaHei"/>
          </w:rPr>
          <w:t xml:space="preserve"> operator to combine two </w:t>
        </w:r>
        <w:r w:rsidR="000B5962" w:rsidRPr="000B5962">
          <w:rPr>
            <w:rStyle w:val="Literal"/>
            <w:rFonts w:eastAsia="Microsoft YaHei"/>
            <w:rPrChange w:id="878" w:author="Carol Nichols" w:date="2017-09-12T18:10:00Z">
              <w:rPr>
                <w:rFonts w:eastAsia="Microsoft YaHei"/>
                <w:bCs/>
                <w:i/>
              </w:rPr>
            </w:rPrChange>
          </w:rPr>
          <w:t>String</w:t>
        </w:r>
        <w:r w:rsidR="000B5962">
          <w:rPr>
            <w:rFonts w:eastAsia="Microsoft YaHei"/>
          </w:rPr>
          <w:t xml:space="preserve"> values into a new </w:t>
        </w:r>
        <w:r w:rsidR="000B5962" w:rsidRPr="000B5962">
          <w:rPr>
            <w:rStyle w:val="Literal"/>
            <w:rFonts w:eastAsia="Microsoft YaHei"/>
            <w:rPrChange w:id="879" w:author="Carol Nichols" w:date="2017-09-12T18:10:00Z">
              <w:rPr>
                <w:rFonts w:eastAsia="Microsoft YaHei"/>
                <w:bCs/>
                <w:i/>
              </w:rPr>
            </w:rPrChange>
          </w:rPr>
          <w:t>String</w:t>
        </w:r>
        <w:r w:rsidR="000B5962">
          <w:rPr>
            <w:rFonts w:eastAsia="Microsoft YaHei"/>
          </w:rPr>
          <w:t xml:space="preserve"> value</w:t>
        </w:r>
      </w:ins>
    </w:p>
    <w:p w14:paraId="14ADD45E" w14:textId="77777777" w:rsidR="00CA1E04" w:rsidRDefault="006A3B63">
      <w:pPr>
        <w:pStyle w:val="Body"/>
        <w:rPr>
          <w:rFonts w:eastAsia="Microsoft YaHei"/>
        </w:rPr>
      </w:pPr>
      <w:ins w:id="880" w:author="AnneMarieW" w:date="2017-05-25T14:02:00Z">
        <w:r>
          <w:rPr>
            <w:rFonts w:eastAsia="Microsoft YaHei"/>
          </w:rPr>
          <w:lastRenderedPageBreak/>
          <w:t>As a</w:t>
        </w:r>
      </w:ins>
      <w:del w:id="881" w:author="AnneMarieW" w:date="2017-05-25T14:02:00Z">
        <w:r w:rsidR="00BD75E3" w:rsidDel="006A3B63">
          <w:rPr>
            <w:rFonts w:eastAsia="Microsoft YaHei"/>
          </w:rPr>
          <w:delText xml:space="preserve">After </w:delText>
        </w:r>
      </w:del>
      <w:ins w:id="882" w:author="AnneMarieW" w:date="2017-05-25T14:02:00Z">
        <w:r>
          <w:rPr>
            <w:rFonts w:eastAsia="Microsoft YaHei"/>
          </w:rPr>
          <w:t xml:space="preserve"> result of </w:t>
        </w:r>
      </w:ins>
      <w:r w:rsidR="00BD75E3">
        <w:rPr>
          <w:rFonts w:eastAsia="Microsoft YaHei"/>
        </w:rPr>
        <w:t>this code</w:t>
      </w:r>
      <w:ins w:id="883" w:author="AnneMarieW" w:date="2017-05-25T14:02:00Z">
        <w:r>
          <w:rPr>
            <w:rFonts w:eastAsia="Microsoft YaHei"/>
          </w:rPr>
          <w:t>,</w:t>
        </w:r>
      </w:ins>
      <w:r w:rsidR="00BD75E3">
        <w:rPr>
          <w:rFonts w:eastAsia="Microsoft YaHei"/>
        </w:rPr>
        <w:t xml:space="preserve"> the </w:t>
      </w:r>
      <w:ins w:id="884" w:author="AnneMarieW" w:date="2017-05-25T14:02:00Z">
        <w:r>
          <w:rPr>
            <w:rFonts w:eastAsia="Microsoft YaHei"/>
          </w:rPr>
          <w:t>s</w:t>
        </w:r>
      </w:ins>
      <w:del w:id="885" w:author="AnneMarieW" w:date="2017-05-25T14:02:00Z">
        <w:r w:rsidR="00BD75E3" w:rsidDel="006A3B63">
          <w:rPr>
            <w:rFonts w:eastAsia="Microsoft YaHei"/>
          </w:rPr>
          <w:delText>S</w:delText>
        </w:r>
      </w:del>
      <w:r w:rsidR="00BD75E3">
        <w:rPr>
          <w:rFonts w:eastAsia="Microsoft YaHei"/>
        </w:rPr>
        <w:t xml:space="preserve">tring </w:t>
      </w:r>
      <w:r w:rsidR="00BD75E3">
        <w:rPr>
          <w:rStyle w:val="Literal"/>
        </w:rPr>
        <w:t>s3</w:t>
      </w:r>
      <w:r w:rsidR="00BD75E3">
        <w:rPr>
          <w:rFonts w:eastAsia="Microsoft YaHei"/>
        </w:rPr>
        <w:t xml:space="preserve"> will contain </w:t>
      </w:r>
      <w:r w:rsidR="00BD75E3">
        <w:rPr>
          <w:rStyle w:val="Literal"/>
        </w:rPr>
        <w:t>Hello, world!</w:t>
      </w:r>
      <w:r w:rsidR="00BD75E3">
        <w:rPr>
          <w:rFonts w:eastAsia="Microsoft YaHei"/>
        </w:rPr>
        <w:t xml:space="preserve">. The reason </w:t>
      </w:r>
      <w:del w:id="886" w:author="AnneMarieW" w:date="2017-05-25T14:03:00Z">
        <w:r w:rsidR="00BD75E3" w:rsidDel="006A3B63">
          <w:rPr>
            <w:rFonts w:eastAsia="Microsoft YaHei"/>
          </w:rPr>
          <w:delText xml:space="preserve">that </w:delText>
        </w:r>
      </w:del>
      <w:r w:rsidR="00BD75E3">
        <w:rPr>
          <w:rStyle w:val="Literal"/>
        </w:rPr>
        <w:t>s1</w:t>
      </w:r>
      <w:r w:rsidR="00BD75E3">
        <w:rPr>
          <w:rFonts w:eastAsia="Microsoft YaHei"/>
        </w:rPr>
        <w:t xml:space="preserve"> is no longer valid after the addition and the reason</w:t>
      </w:r>
      <w:del w:id="887" w:author="AnneMarieW" w:date="2017-05-25T14:03:00Z">
        <w:r w:rsidR="00BD75E3" w:rsidDel="006A3B63">
          <w:rPr>
            <w:rFonts w:eastAsia="Microsoft YaHei"/>
          </w:rPr>
          <w:delText xml:space="preserve"> that</w:delText>
        </w:r>
      </w:del>
      <w:r w:rsidR="00BD75E3">
        <w:rPr>
          <w:rFonts w:eastAsia="Microsoft YaHei"/>
        </w:rPr>
        <w:t xml:space="preserve"> we used a reference to </w:t>
      </w:r>
      <w:r w:rsidR="00BD75E3">
        <w:rPr>
          <w:rStyle w:val="Literal"/>
        </w:rPr>
        <w:t>s2</w:t>
      </w:r>
      <w:r w:rsidR="00BD75E3">
        <w:rPr>
          <w:rFonts w:eastAsia="Microsoft YaHei"/>
        </w:rPr>
        <w:t xml:space="preserve"> has to do with the signature of the method that gets called when we use the </w:t>
      </w:r>
      <w:r w:rsidR="00BD75E3">
        <w:rPr>
          <w:rStyle w:val="Literal"/>
        </w:rPr>
        <w:t>+</w:t>
      </w:r>
      <w:r w:rsidR="00BD75E3">
        <w:rPr>
          <w:rFonts w:eastAsia="Microsoft YaHei"/>
        </w:rPr>
        <w:t xml:space="preserve"> operator. The </w:t>
      </w:r>
      <w:r w:rsidR="00BD75E3">
        <w:rPr>
          <w:rStyle w:val="Literal"/>
        </w:rPr>
        <w:t>+</w:t>
      </w:r>
      <w:r w:rsidR="00BD75E3">
        <w:rPr>
          <w:rFonts w:eastAsia="Microsoft YaHei"/>
        </w:rPr>
        <w:t xml:space="preserve"> operator uses the </w:t>
      </w:r>
      <w:r w:rsidR="00BD75E3">
        <w:rPr>
          <w:rStyle w:val="Literal"/>
        </w:rPr>
        <w:t>add</w:t>
      </w:r>
      <w:r w:rsidR="00BD75E3">
        <w:rPr>
          <w:rFonts w:eastAsia="Microsoft YaHei"/>
        </w:rPr>
        <w:t xml:space="preserve"> method, whose signature looks something like this:</w:t>
      </w:r>
    </w:p>
    <w:p w14:paraId="6BB8C6E1" w14:textId="77777777" w:rsidR="00CA1E04" w:rsidRDefault="00BD75E3">
      <w:pPr>
        <w:pStyle w:val="CodeSingle"/>
      </w:pPr>
      <w:r>
        <w:t>fn add(self, s: &amp;str) -&gt; String {</w:t>
      </w:r>
    </w:p>
    <w:p w14:paraId="2AB29070" w14:textId="628D47F6" w:rsidR="00CA1E04" w:rsidRDefault="00BD75E3">
      <w:pPr>
        <w:pStyle w:val="Body"/>
        <w:rPr>
          <w:ins w:id="888" w:author="janelle" w:date="2017-09-11T12:31:00Z"/>
          <w:rFonts w:eastAsia="Microsoft YaHei"/>
        </w:rPr>
      </w:pPr>
      <w:r>
        <w:rPr>
          <w:rFonts w:eastAsia="Microsoft YaHei"/>
        </w:rPr>
        <w:t>This isn’t the exact signature that’s in the standard library</w:t>
      </w:r>
      <w:del w:id="889" w:author="AnneMarieW" w:date="2017-05-25T14:04:00Z">
        <w:r w:rsidDel="006A3B63">
          <w:rPr>
            <w:rFonts w:eastAsia="Microsoft YaHei"/>
          </w:rPr>
          <w:delText>;</w:delText>
        </w:r>
      </w:del>
      <w:ins w:id="890" w:author="AnneMarieW" w:date="2017-05-25T14:04:00Z">
        <w:r w:rsidR="006A3B63">
          <w:rPr>
            <w:rFonts w:eastAsia="Microsoft YaHei"/>
          </w:rPr>
          <w:t xml:space="preserve">: in the </w:t>
        </w:r>
      </w:ins>
      <w:ins w:id="891" w:author="Carol Nichols" w:date="2017-09-12T18:11:00Z">
        <w:r w:rsidR="00D84605">
          <w:rPr>
            <w:rFonts w:eastAsia="Microsoft YaHei"/>
          </w:rPr>
          <w:t xml:space="preserve">standard </w:t>
        </w:r>
      </w:ins>
      <w:ins w:id="892" w:author="AnneMarieW" w:date="2017-05-25T14:04:00Z">
        <w:r w:rsidR="006A3B63">
          <w:rPr>
            <w:rFonts w:eastAsia="Microsoft YaHei"/>
          </w:rPr>
          <w:t>library,</w:t>
        </w:r>
      </w:ins>
      <w:del w:id="893" w:author="AnneMarieW" w:date="2017-05-25T14:04:00Z">
        <w:r w:rsidDel="006A3B63">
          <w:rPr>
            <w:rFonts w:eastAsia="Microsoft YaHei"/>
          </w:rPr>
          <w:delText xml:space="preserve"> there</w:delText>
        </w:r>
      </w:del>
      <w:r>
        <w:rPr>
          <w:rFonts w:eastAsia="Microsoft YaHei"/>
        </w:rPr>
        <w:t xml:space="preserve"> </w:t>
      </w:r>
      <w:r>
        <w:rPr>
          <w:rStyle w:val="Literal"/>
        </w:rPr>
        <w:t>add</w:t>
      </w:r>
      <w:r>
        <w:rPr>
          <w:rFonts w:eastAsia="Microsoft YaHei"/>
        </w:rPr>
        <w:t xml:space="preserve"> is defined using generics. Here, we’re looking at the signature of </w:t>
      </w:r>
      <w:r>
        <w:rPr>
          <w:rStyle w:val="Literal"/>
        </w:rPr>
        <w:t>add</w:t>
      </w:r>
      <w:r>
        <w:rPr>
          <w:rFonts w:eastAsia="Microsoft YaHei"/>
        </w:rPr>
        <w:t xml:space="preserve"> with concrete types substituted for the generic ones, which is what happens when we call this method with </w:t>
      </w:r>
      <w:r>
        <w:rPr>
          <w:rStyle w:val="Literal"/>
        </w:rPr>
        <w:t>String</w:t>
      </w:r>
      <w:r>
        <w:rPr>
          <w:rFonts w:eastAsia="Microsoft YaHei"/>
        </w:rPr>
        <w:t xml:space="preserve"> values. We</w:t>
      </w:r>
      <w:ins w:id="894" w:author="janelle" w:date="2017-05-24T11:23:00Z">
        <w:r w:rsidR="005427E6">
          <w:rPr>
            <w:rFonts w:eastAsia="Microsoft YaHei"/>
          </w:rPr>
          <w:t>’</w:t>
        </w:r>
      </w:ins>
      <w:del w:id="895" w:author="janelle" w:date="2017-05-24T11:23:00Z">
        <w:r w:rsidDel="005427E6">
          <w:rPr>
            <w:rFonts w:eastAsia="Microsoft YaHei"/>
          </w:rPr>
          <w:delText>'</w:delText>
        </w:r>
      </w:del>
      <w:r>
        <w:rPr>
          <w:rFonts w:eastAsia="Microsoft YaHei"/>
        </w:rPr>
        <w:t>ll</w:t>
      </w:r>
      <w:del w:id="896" w:author="AnneMarieW" w:date="2017-05-25T14:04:00Z">
        <w:r w:rsidDel="006A3B63">
          <w:rPr>
            <w:rFonts w:eastAsia="Microsoft YaHei"/>
          </w:rPr>
          <w:delText xml:space="preserve"> be</w:delText>
        </w:r>
      </w:del>
      <w:r>
        <w:rPr>
          <w:rFonts w:eastAsia="Microsoft YaHei"/>
        </w:rPr>
        <w:t xml:space="preserve"> discuss</w:t>
      </w:r>
      <w:del w:id="897" w:author="AnneMarieW" w:date="2017-05-25T14:04:00Z">
        <w:r w:rsidDel="006A3B63">
          <w:rPr>
            <w:rFonts w:eastAsia="Microsoft YaHei"/>
          </w:rPr>
          <w:delText>ing</w:delText>
        </w:r>
      </w:del>
      <w:r>
        <w:rPr>
          <w:rFonts w:eastAsia="Microsoft YaHei"/>
        </w:rPr>
        <w:t xml:space="preserve"> generics in </w:t>
      </w:r>
      <w:r w:rsidR="00570291" w:rsidRPr="00570291">
        <w:rPr>
          <w:rFonts w:eastAsia="Microsoft YaHei"/>
          <w:highlight w:val="yellow"/>
          <w:rPrChange w:id="898" w:author="AnneMarieW" w:date="2017-05-26T13:45:00Z">
            <w:rPr>
              <w:rFonts w:ascii="Courier" w:eastAsia="Microsoft YaHei" w:hAnsi="Courier"/>
              <w:color w:val="0000FF"/>
              <w:sz w:val="20"/>
            </w:rPr>
          </w:rPrChange>
        </w:rPr>
        <w:t>Chapter 10</w:t>
      </w:r>
      <w:r>
        <w:rPr>
          <w:rFonts w:eastAsia="Microsoft YaHei"/>
        </w:rPr>
        <w:t xml:space="preserve">. This signature gives us the clues we need to understand the tricky bits of the </w:t>
      </w:r>
      <w:r>
        <w:rPr>
          <w:rStyle w:val="Literal"/>
        </w:rPr>
        <w:t>+</w:t>
      </w:r>
      <w:r>
        <w:rPr>
          <w:rFonts w:eastAsia="Microsoft YaHei"/>
        </w:rPr>
        <w:t xml:space="preserve"> operator.</w:t>
      </w:r>
    </w:p>
    <w:p w14:paraId="1F5BE557" w14:textId="77777777" w:rsidR="000C1CE4" w:rsidRDefault="000C1CE4">
      <w:pPr>
        <w:pStyle w:val="ProductionDirective"/>
        <w:pPrChange w:id="899" w:author="janelle" w:date="2017-09-11T12:31:00Z">
          <w:pPr>
            <w:pStyle w:val="Body"/>
          </w:pPr>
        </w:pPrChange>
      </w:pPr>
      <w:ins w:id="900" w:author="janelle" w:date="2017-09-11T12:31:00Z">
        <w:r>
          <w:t>prod: confirm xref</w:t>
        </w:r>
      </w:ins>
    </w:p>
    <w:p w14:paraId="237A0D7A" w14:textId="3D5A8662" w:rsidR="00CA1E04" w:rsidRPr="00007314" w:rsidRDefault="00BD75E3" w:rsidP="00B30983">
      <w:pPr>
        <w:pStyle w:val="Body"/>
        <w:rPr>
          <w:rFonts w:eastAsia="Microsoft YaHei"/>
          <w:rPrChange w:id="901" w:author="Carol Nichols" w:date="2017-09-12T19:05:00Z">
            <w:rPr/>
          </w:rPrChange>
        </w:rPr>
      </w:pPr>
      <w:r>
        <w:rPr>
          <w:rFonts w:eastAsia="Microsoft YaHei"/>
        </w:rPr>
        <w:t>First</w:t>
      </w:r>
      <w:del w:id="902" w:author="AnneMarieW" w:date="2017-05-25T14:05:00Z">
        <w:r w:rsidDel="006A3B63">
          <w:rPr>
            <w:rFonts w:eastAsia="Microsoft YaHei"/>
          </w:rPr>
          <w:delText xml:space="preserve"> of all</w:delText>
        </w:r>
      </w:del>
      <w:r>
        <w:rPr>
          <w:rFonts w:eastAsia="Microsoft YaHei"/>
        </w:rPr>
        <w:t xml:space="preserve">, </w:t>
      </w:r>
      <w:r>
        <w:rPr>
          <w:rStyle w:val="Literal"/>
        </w:rPr>
        <w:t>s2</w:t>
      </w:r>
      <w:r>
        <w:rPr>
          <w:rFonts w:eastAsia="Microsoft YaHei"/>
        </w:rPr>
        <w:t xml:space="preserve"> has an </w:t>
      </w:r>
      <w:r>
        <w:rPr>
          <w:rStyle w:val="Literal"/>
        </w:rPr>
        <w:t>&amp;</w:t>
      </w:r>
      <w:r>
        <w:rPr>
          <w:rFonts w:eastAsia="Microsoft YaHei"/>
        </w:rPr>
        <w:t>, meaning that we</w:t>
      </w:r>
      <w:del w:id="903" w:author="AnneMarieW" w:date="2017-05-25T14:05:00Z">
        <w:r w:rsidDel="006A3B63">
          <w:rPr>
            <w:rFonts w:eastAsia="Microsoft YaHei"/>
          </w:rPr>
          <w:delText xml:space="preserve"> a</w:delText>
        </w:r>
      </w:del>
      <w:ins w:id="904" w:author="AnneMarieW" w:date="2017-05-25T14:05:00Z">
        <w:r w:rsidR="006A3B63">
          <w:rPr>
            <w:rFonts w:eastAsia="Microsoft YaHei"/>
          </w:rPr>
          <w:t>’</w:t>
        </w:r>
      </w:ins>
      <w:r>
        <w:rPr>
          <w:rFonts w:eastAsia="Microsoft YaHei"/>
        </w:rPr>
        <w:t xml:space="preserve">re adding a </w:t>
      </w:r>
      <w:r>
        <w:rPr>
          <w:rStyle w:val="EmphasisItalic"/>
          <w:rFonts w:eastAsia="Microsoft YaHei"/>
        </w:rPr>
        <w:t>reference</w:t>
      </w:r>
      <w:r>
        <w:rPr>
          <w:rFonts w:eastAsia="Microsoft YaHei"/>
        </w:rPr>
        <w:t xml:space="preserve"> of the second string to the first string</w:t>
      </w:r>
      <w:del w:id="905" w:author="AnneMarieW" w:date="2017-05-25T14:06:00Z">
        <w:r w:rsidDel="006A3B63">
          <w:rPr>
            <w:rFonts w:eastAsia="Microsoft YaHei"/>
          </w:rPr>
          <w:delText>. This is</w:delText>
        </w:r>
      </w:del>
      <w:r>
        <w:rPr>
          <w:rFonts w:eastAsia="Microsoft YaHei"/>
        </w:rPr>
        <w:t xml:space="preserve"> because of the </w:t>
      </w:r>
      <w:r>
        <w:rPr>
          <w:rStyle w:val="Literal"/>
        </w:rPr>
        <w:t>s</w:t>
      </w:r>
      <w:r>
        <w:rPr>
          <w:rFonts w:eastAsia="Microsoft YaHei"/>
        </w:rPr>
        <w:t xml:space="preserve"> parameter in the </w:t>
      </w:r>
      <w:r>
        <w:rPr>
          <w:rStyle w:val="Literal"/>
        </w:rPr>
        <w:t>add</w:t>
      </w:r>
      <w:r>
        <w:rPr>
          <w:rFonts w:eastAsia="Microsoft YaHei"/>
        </w:rPr>
        <w:t xml:space="preserve"> function: we can only add a </w:t>
      </w:r>
      <w:r>
        <w:rPr>
          <w:rStyle w:val="Literal"/>
        </w:rPr>
        <w:t>&amp;str</w:t>
      </w:r>
      <w:r>
        <w:rPr>
          <w:rFonts w:eastAsia="Microsoft YaHei"/>
        </w:rPr>
        <w:t xml:space="preserve"> to a </w:t>
      </w:r>
      <w:r>
        <w:rPr>
          <w:rStyle w:val="Literal"/>
        </w:rPr>
        <w:t>String</w:t>
      </w:r>
      <w:del w:id="906" w:author="AnneMarieW" w:date="2017-05-25T14:06:00Z">
        <w:r w:rsidDel="00181BBA">
          <w:rPr>
            <w:rFonts w:eastAsia="Microsoft YaHei"/>
          </w:rPr>
          <w:delText>,</w:delText>
        </w:r>
      </w:del>
      <w:ins w:id="907" w:author="AnneMarieW" w:date="2017-05-25T14:06:00Z">
        <w:r w:rsidR="00181BBA">
          <w:rPr>
            <w:rFonts w:eastAsia="Microsoft YaHei"/>
          </w:rPr>
          <w:t>;</w:t>
        </w:r>
      </w:ins>
      <w:r>
        <w:rPr>
          <w:rFonts w:eastAsia="Microsoft YaHei"/>
        </w:rPr>
        <w:t xml:space="preserve"> we can’t add two </w:t>
      </w:r>
      <w:r>
        <w:rPr>
          <w:rStyle w:val="Literal"/>
        </w:rPr>
        <w:t>String</w:t>
      </w:r>
      <w:r>
        <w:t xml:space="preserve"> values</w:t>
      </w:r>
      <w:r>
        <w:rPr>
          <w:rFonts w:eastAsia="Microsoft YaHei"/>
        </w:rPr>
        <w:t xml:space="preserve"> together</w:t>
      </w:r>
      <w:ins w:id="908" w:author="Carol Nichols" w:date="2017-09-12T19:00:00Z">
        <w:r w:rsidR="00007314">
          <w:rPr>
            <w:rFonts w:eastAsia="Microsoft YaHei"/>
          </w:rPr>
          <w:t xml:space="preserve">. </w:t>
        </w:r>
        <w:r w:rsidR="00007314" w:rsidRPr="00007314">
          <w:rPr>
            <w:rFonts w:eastAsia="Microsoft YaHei"/>
          </w:rPr>
          <w:t>Bu</w:t>
        </w:r>
        <w:r w:rsidR="00007314">
          <w:rPr>
            <w:rFonts w:eastAsia="Microsoft YaHei"/>
          </w:rPr>
          <w:t xml:space="preserve">t wait - the type of </w:t>
        </w:r>
        <w:r w:rsidR="00007314" w:rsidRPr="00007314">
          <w:rPr>
            <w:rStyle w:val="Literal"/>
            <w:rFonts w:eastAsia="Microsoft YaHei"/>
            <w:rPrChange w:id="909" w:author="Carol Nichols" w:date="2017-09-12T19:00:00Z">
              <w:rPr>
                <w:rFonts w:eastAsia="Microsoft YaHei"/>
              </w:rPr>
            </w:rPrChange>
          </w:rPr>
          <w:t>&amp;s2</w:t>
        </w:r>
        <w:r w:rsidR="00007314">
          <w:rPr>
            <w:rFonts w:eastAsia="Microsoft YaHei"/>
          </w:rPr>
          <w:t xml:space="preserve"> is </w:t>
        </w:r>
        <w:r w:rsidR="00007314" w:rsidRPr="00007314">
          <w:rPr>
            <w:rStyle w:val="Literal"/>
            <w:rFonts w:eastAsia="Microsoft YaHei"/>
            <w:rPrChange w:id="910" w:author="Carol Nichols" w:date="2017-09-12T19:00:00Z">
              <w:rPr>
                <w:rFonts w:eastAsia="Microsoft YaHei"/>
              </w:rPr>
            </w:rPrChange>
          </w:rPr>
          <w:t>&amp;String</w:t>
        </w:r>
        <w:r w:rsidR="00007314" w:rsidRPr="00007314">
          <w:rPr>
            <w:rFonts w:eastAsia="Microsoft YaHei"/>
          </w:rPr>
          <w:t>, not</w:t>
        </w:r>
        <w:r w:rsidR="00007314">
          <w:rPr>
            <w:rFonts w:eastAsia="Microsoft YaHei"/>
          </w:rPr>
          <w:t xml:space="preserve"> </w:t>
        </w:r>
        <w:r w:rsidR="00007314" w:rsidRPr="00007314">
          <w:rPr>
            <w:rStyle w:val="Literal"/>
            <w:rFonts w:eastAsia="Microsoft YaHei"/>
            <w:rPrChange w:id="911" w:author="Carol Nichols" w:date="2017-09-12T19:00:00Z">
              <w:rPr>
                <w:rFonts w:eastAsia="Microsoft YaHei"/>
              </w:rPr>
            </w:rPrChange>
          </w:rPr>
          <w:t>&amp;str</w:t>
        </w:r>
        <w:r w:rsidR="00007314" w:rsidRPr="00007314">
          <w:rPr>
            <w:rFonts w:eastAsia="Microsoft YaHei"/>
          </w:rPr>
          <w:t>, as specif</w:t>
        </w:r>
        <w:r w:rsidR="00007314">
          <w:rPr>
            <w:rFonts w:eastAsia="Microsoft YaHei"/>
          </w:rPr>
          <w:t xml:space="preserve">ied in the second parameter to </w:t>
        </w:r>
        <w:r w:rsidR="00007314" w:rsidRPr="00007314">
          <w:rPr>
            <w:rStyle w:val="Literal"/>
            <w:rFonts w:eastAsia="Microsoft YaHei"/>
            <w:rPrChange w:id="912" w:author="Carol Nichols" w:date="2017-09-12T19:01:00Z">
              <w:rPr>
                <w:rFonts w:eastAsia="Microsoft YaHei"/>
              </w:rPr>
            </w:rPrChange>
          </w:rPr>
          <w:t>add</w:t>
        </w:r>
        <w:r w:rsidR="00007314" w:rsidRPr="00007314">
          <w:rPr>
            <w:rFonts w:eastAsia="Microsoft YaHei"/>
          </w:rPr>
          <w:t xml:space="preserve">. Why does </w:t>
        </w:r>
      </w:ins>
      <w:ins w:id="913" w:author="Carol Nichols" w:date="2017-09-12T19:01:00Z">
        <w:r w:rsidR="00007314">
          <w:rPr>
            <w:rFonts w:eastAsia="Microsoft YaHei"/>
          </w:rPr>
          <w:t>Listing 8-1</w:t>
        </w:r>
      </w:ins>
      <w:ins w:id="914" w:author="Carol Nichols" w:date="2017-09-12T19:17:00Z">
        <w:r w:rsidR="00DE5FA9">
          <w:rPr>
            <w:rFonts w:eastAsia="Microsoft YaHei"/>
          </w:rPr>
          <w:t>6</w:t>
        </w:r>
      </w:ins>
      <w:ins w:id="915" w:author="Carol Nichols" w:date="2017-09-12T19:01:00Z">
        <w:r w:rsidR="00007314">
          <w:rPr>
            <w:rFonts w:eastAsia="Microsoft YaHei"/>
          </w:rPr>
          <w:t xml:space="preserve"> </w:t>
        </w:r>
      </w:ins>
      <w:ins w:id="916" w:author="Carol Nichols" w:date="2017-09-12T19:00:00Z">
        <w:r w:rsidR="00007314">
          <w:rPr>
            <w:rFonts w:eastAsia="Microsoft YaHei"/>
          </w:rPr>
          <w:t xml:space="preserve">compile? We are able to use </w:t>
        </w:r>
        <w:r w:rsidR="00007314" w:rsidRPr="00007314">
          <w:rPr>
            <w:rStyle w:val="Literal"/>
            <w:rFonts w:eastAsia="Microsoft YaHei"/>
            <w:rPrChange w:id="917" w:author="Carol Nichols" w:date="2017-09-12T19:01:00Z">
              <w:rPr>
                <w:rFonts w:eastAsia="Microsoft YaHei"/>
              </w:rPr>
            </w:rPrChange>
          </w:rPr>
          <w:t>&amp;s2</w:t>
        </w:r>
        <w:r w:rsidR="00007314">
          <w:rPr>
            <w:rFonts w:eastAsia="Microsoft YaHei"/>
          </w:rPr>
          <w:t xml:space="preserve"> in the call to </w:t>
        </w:r>
        <w:r w:rsidR="00007314" w:rsidRPr="00007314">
          <w:rPr>
            <w:rStyle w:val="Literal"/>
            <w:rFonts w:eastAsia="Microsoft YaHei"/>
            <w:rPrChange w:id="918" w:author="Carol Nichols" w:date="2017-09-12T19:01:00Z">
              <w:rPr>
                <w:rFonts w:eastAsia="Microsoft YaHei"/>
              </w:rPr>
            </w:rPrChange>
          </w:rPr>
          <w:t>add</w:t>
        </w:r>
        <w:r w:rsidR="00007314">
          <w:rPr>
            <w:rFonts w:eastAsia="Microsoft YaHei"/>
          </w:rPr>
          <w:t xml:space="preserve"> because </w:t>
        </w:r>
      </w:ins>
      <w:ins w:id="919" w:author="Carol Nichols" w:date="2017-09-12T19:01:00Z">
        <w:r w:rsidR="00007314">
          <w:rPr>
            <w:rFonts w:eastAsia="Microsoft YaHei"/>
          </w:rPr>
          <w:t xml:space="preserve">the compiler can </w:t>
        </w:r>
        <w:r w:rsidR="00007314" w:rsidRPr="00007314">
          <w:rPr>
            <w:rStyle w:val="EmphasisItalic"/>
            <w:rFonts w:eastAsia="Microsoft YaHei"/>
            <w:rPrChange w:id="920" w:author="Carol Nichols" w:date="2017-09-12T19:01:00Z">
              <w:rPr>
                <w:rFonts w:eastAsia="Microsoft YaHei"/>
              </w:rPr>
            </w:rPrChange>
          </w:rPr>
          <w:t>coerce</w:t>
        </w:r>
      </w:ins>
      <w:ins w:id="921" w:author="Carol Nichols" w:date="2017-09-12T19:00:00Z">
        <w:r w:rsidR="00007314">
          <w:rPr>
            <w:rFonts w:eastAsia="Microsoft YaHei"/>
          </w:rPr>
          <w:t xml:space="preserve"> </w:t>
        </w:r>
      </w:ins>
      <w:ins w:id="922" w:author="Carol Nichols" w:date="2017-09-12T19:02:00Z">
        <w:r w:rsidR="00007314">
          <w:rPr>
            <w:rFonts w:eastAsia="Microsoft YaHei"/>
          </w:rPr>
          <w:t xml:space="preserve">the </w:t>
        </w:r>
      </w:ins>
      <w:ins w:id="923" w:author="Carol Nichols" w:date="2017-09-12T19:00:00Z">
        <w:r w:rsidR="00007314" w:rsidRPr="00007314">
          <w:rPr>
            <w:rStyle w:val="Literal"/>
            <w:rFonts w:eastAsia="Microsoft YaHei"/>
            <w:rPrChange w:id="924" w:author="Carol Nichols" w:date="2017-09-12T19:02:00Z">
              <w:rPr>
                <w:rFonts w:eastAsia="Microsoft YaHei"/>
              </w:rPr>
            </w:rPrChange>
          </w:rPr>
          <w:t>&amp;String</w:t>
        </w:r>
      </w:ins>
      <w:ins w:id="925" w:author="Carol Nichols" w:date="2017-09-12T19:02:00Z">
        <w:r w:rsidR="00007314">
          <w:rPr>
            <w:rFonts w:eastAsia="Microsoft YaHei"/>
          </w:rPr>
          <w:t xml:space="preserve"> </w:t>
        </w:r>
      </w:ins>
      <w:ins w:id="926" w:author="Carol Nichols" w:date="2017-09-12T19:00:00Z">
        <w:r w:rsidR="00007314" w:rsidRPr="00007314">
          <w:rPr>
            <w:rFonts w:eastAsia="Microsoft YaHei"/>
          </w:rPr>
          <w:t xml:space="preserve">argument </w:t>
        </w:r>
        <w:r w:rsidR="00007314">
          <w:rPr>
            <w:rFonts w:eastAsia="Microsoft YaHei"/>
          </w:rPr>
          <w:t xml:space="preserve">into a </w:t>
        </w:r>
        <w:r w:rsidR="00007314" w:rsidRPr="00007314">
          <w:rPr>
            <w:rStyle w:val="Literal"/>
            <w:rFonts w:eastAsia="Microsoft YaHei"/>
            <w:rPrChange w:id="927" w:author="Carol Nichols" w:date="2017-09-12T19:02:00Z">
              <w:rPr>
                <w:rFonts w:eastAsia="Microsoft YaHei"/>
              </w:rPr>
            </w:rPrChange>
          </w:rPr>
          <w:t>&amp;str</w:t>
        </w:r>
        <w:r w:rsidR="00007314">
          <w:rPr>
            <w:rFonts w:eastAsia="Microsoft YaHei"/>
          </w:rPr>
          <w:t>.</w:t>
        </w:r>
        <w:r w:rsidR="00007314" w:rsidRPr="00007314">
          <w:rPr>
            <w:rFonts w:eastAsia="Microsoft YaHei"/>
          </w:rPr>
          <w:t xml:space="preserve"> </w:t>
        </w:r>
      </w:ins>
      <w:ins w:id="928" w:author="Carol Nichols" w:date="2017-09-12T19:02:00Z">
        <w:r w:rsidR="00007314">
          <w:rPr>
            <w:rFonts w:eastAsia="Microsoft YaHei"/>
          </w:rPr>
          <w:t>W</w:t>
        </w:r>
      </w:ins>
      <w:ins w:id="929" w:author="Carol Nichols" w:date="2017-09-12T19:00:00Z">
        <w:r w:rsidR="00007314" w:rsidRPr="00007314">
          <w:rPr>
            <w:rFonts w:eastAsia="Microsoft YaHei"/>
          </w:rPr>
          <w:t xml:space="preserve">hen </w:t>
        </w:r>
      </w:ins>
      <w:ins w:id="930" w:author="Carol Nichols" w:date="2017-09-12T19:02:00Z">
        <w:r w:rsidR="00007314">
          <w:rPr>
            <w:rFonts w:eastAsia="Microsoft YaHei"/>
          </w:rPr>
          <w:t>we call the</w:t>
        </w:r>
      </w:ins>
      <w:ins w:id="931" w:author="Carol Nichols" w:date="2017-09-12T19:00:00Z">
        <w:r w:rsidR="00007314">
          <w:rPr>
            <w:rFonts w:eastAsia="Microsoft YaHei"/>
          </w:rPr>
          <w:t xml:space="preserve"> </w:t>
        </w:r>
        <w:r w:rsidR="00007314" w:rsidRPr="00007314">
          <w:rPr>
            <w:rStyle w:val="Literal"/>
            <w:rFonts w:eastAsia="Microsoft YaHei"/>
            <w:rPrChange w:id="932" w:author="Carol Nichols" w:date="2017-09-12T19:02:00Z">
              <w:rPr>
                <w:rFonts w:eastAsia="Microsoft YaHei"/>
              </w:rPr>
            </w:rPrChange>
          </w:rPr>
          <w:t>add</w:t>
        </w:r>
        <w:r w:rsidR="00007314">
          <w:rPr>
            <w:rFonts w:eastAsia="Microsoft YaHei"/>
          </w:rPr>
          <w:t xml:space="preserve"> </w:t>
        </w:r>
      </w:ins>
      <w:ins w:id="933" w:author="Carol Nichols" w:date="2017-09-12T19:03:00Z">
        <w:r w:rsidR="00007314">
          <w:rPr>
            <w:rFonts w:eastAsia="Microsoft YaHei"/>
          </w:rPr>
          <w:t>method</w:t>
        </w:r>
      </w:ins>
      <w:ins w:id="934" w:author="Carol Nichols" w:date="2017-09-12T19:00:00Z">
        <w:r w:rsidR="00007314" w:rsidRPr="00007314">
          <w:rPr>
            <w:rFonts w:eastAsia="Microsoft YaHei"/>
          </w:rPr>
          <w:t>,</w:t>
        </w:r>
      </w:ins>
      <w:ins w:id="935" w:author="Carol Nichols" w:date="2017-09-12T19:02:00Z">
        <w:r w:rsidR="00007314">
          <w:rPr>
            <w:rFonts w:eastAsia="Microsoft YaHei"/>
          </w:rPr>
          <w:t xml:space="preserve"> </w:t>
        </w:r>
      </w:ins>
      <w:ins w:id="936" w:author="Carol Nichols" w:date="2017-09-12T19:00:00Z">
        <w:r w:rsidR="00007314">
          <w:rPr>
            <w:rFonts w:eastAsia="Microsoft YaHei"/>
          </w:rPr>
          <w:t xml:space="preserve">Rust uses something called a </w:t>
        </w:r>
        <w:r w:rsidR="00007314" w:rsidRPr="00007314">
          <w:rPr>
            <w:rStyle w:val="EmphasisItalic"/>
            <w:rFonts w:eastAsia="Microsoft YaHei"/>
            <w:rPrChange w:id="937" w:author="Carol Nichols" w:date="2017-09-12T19:02:00Z">
              <w:rPr>
                <w:rFonts w:eastAsia="Microsoft YaHei"/>
              </w:rPr>
            </w:rPrChange>
          </w:rPr>
          <w:t>deref coercion</w:t>
        </w:r>
        <w:r w:rsidR="00007314" w:rsidRPr="00007314">
          <w:rPr>
            <w:rFonts w:eastAsia="Microsoft YaHei"/>
          </w:rPr>
          <w:t>, which you could think of here as</w:t>
        </w:r>
      </w:ins>
      <w:ins w:id="938" w:author="Carol Nichols" w:date="2017-09-12T19:03:00Z">
        <w:r w:rsidR="00007314">
          <w:rPr>
            <w:rFonts w:eastAsia="Microsoft YaHei"/>
          </w:rPr>
          <w:t xml:space="preserve"> </w:t>
        </w:r>
      </w:ins>
      <w:ins w:id="939" w:author="Carol Nichols" w:date="2017-09-12T19:00:00Z">
        <w:r w:rsidR="00007314">
          <w:rPr>
            <w:rFonts w:eastAsia="Microsoft YaHei"/>
          </w:rPr>
          <w:t xml:space="preserve">turning </w:t>
        </w:r>
        <w:r w:rsidR="00007314" w:rsidRPr="00007314">
          <w:rPr>
            <w:rStyle w:val="Literal"/>
            <w:rFonts w:eastAsia="Microsoft YaHei"/>
            <w:rPrChange w:id="940" w:author="Carol Nichols" w:date="2017-09-12T19:03:00Z">
              <w:rPr>
                <w:rFonts w:eastAsia="Microsoft YaHei"/>
              </w:rPr>
            </w:rPrChange>
          </w:rPr>
          <w:t>&amp;s2</w:t>
        </w:r>
        <w:r w:rsidR="00007314">
          <w:rPr>
            <w:rFonts w:eastAsia="Microsoft YaHei"/>
          </w:rPr>
          <w:t xml:space="preserve"> into </w:t>
        </w:r>
        <w:r w:rsidR="00007314" w:rsidRPr="00007314">
          <w:rPr>
            <w:rStyle w:val="Literal"/>
            <w:rFonts w:eastAsia="Microsoft YaHei"/>
            <w:rPrChange w:id="941" w:author="Carol Nichols" w:date="2017-09-12T19:03:00Z">
              <w:rPr>
                <w:rFonts w:eastAsia="Microsoft YaHei"/>
              </w:rPr>
            </w:rPrChange>
          </w:rPr>
          <w:t>&amp;s2[..]</w:t>
        </w:r>
        <w:r w:rsidR="00007314">
          <w:rPr>
            <w:rFonts w:eastAsia="Microsoft YaHei"/>
          </w:rPr>
          <w:t>.</w:t>
        </w:r>
      </w:ins>
      <w:ins w:id="942" w:author="Carol Nichols" w:date="2017-09-12T19:03:00Z">
        <w:r w:rsidR="00007314">
          <w:rPr>
            <w:rFonts w:eastAsia="Microsoft YaHei"/>
          </w:rPr>
          <w:t xml:space="preserve"> </w:t>
        </w:r>
      </w:ins>
      <w:ins w:id="943" w:author="Carol Nichols" w:date="2017-09-12T19:00:00Z">
        <w:r w:rsidR="00007314" w:rsidRPr="00007314">
          <w:rPr>
            <w:rFonts w:eastAsia="Microsoft YaHei"/>
          </w:rPr>
          <w:t>We’ll discuss deref</w:t>
        </w:r>
      </w:ins>
      <w:ins w:id="944" w:author="Carol Nichols" w:date="2017-09-12T19:03:00Z">
        <w:r w:rsidR="00007314">
          <w:rPr>
            <w:rFonts w:eastAsia="Microsoft YaHei"/>
          </w:rPr>
          <w:t xml:space="preserve"> </w:t>
        </w:r>
      </w:ins>
      <w:ins w:id="945" w:author="Carol Nichols" w:date="2017-09-12T19:00:00Z">
        <w:r w:rsidR="00007314" w:rsidRPr="00007314">
          <w:rPr>
            <w:rFonts w:eastAsia="Microsoft YaHei"/>
          </w:rPr>
          <w:t>coercion in mor</w:t>
        </w:r>
        <w:r w:rsidR="00007314">
          <w:rPr>
            <w:rFonts w:eastAsia="Microsoft YaHei"/>
          </w:rPr>
          <w:t xml:space="preserve">e depth in Chapter 15. Because </w:t>
        </w:r>
        <w:r w:rsidR="00007314" w:rsidRPr="00007314">
          <w:rPr>
            <w:rStyle w:val="Literal"/>
            <w:rFonts w:eastAsia="Microsoft YaHei"/>
            <w:rPrChange w:id="946" w:author="Carol Nichols" w:date="2017-09-12T19:05:00Z">
              <w:rPr>
                <w:rFonts w:eastAsia="Microsoft YaHei"/>
              </w:rPr>
            </w:rPrChange>
          </w:rPr>
          <w:t>add</w:t>
        </w:r>
        <w:r w:rsidR="00007314" w:rsidRPr="00007314">
          <w:rPr>
            <w:rFonts w:eastAsia="Microsoft YaHei"/>
          </w:rPr>
          <w:t xml:space="preserve"> does not take ownership of</w:t>
        </w:r>
      </w:ins>
      <w:ins w:id="947" w:author="Carol Nichols" w:date="2017-09-12T19:05:00Z">
        <w:r w:rsidR="00007314">
          <w:rPr>
            <w:rFonts w:eastAsia="Microsoft YaHei"/>
          </w:rPr>
          <w:t xml:space="preserve"> </w:t>
        </w:r>
      </w:ins>
      <w:ins w:id="948" w:author="Carol Nichols" w:date="2017-09-12T19:00:00Z">
        <w:r w:rsidR="00007314" w:rsidRPr="00007314">
          <w:rPr>
            <w:rFonts w:eastAsia="Microsoft YaHei"/>
          </w:rPr>
          <w:t xml:space="preserve">the </w:t>
        </w:r>
      </w:ins>
      <w:ins w:id="949" w:author="Carol Nichols" w:date="2017-09-12T19:05:00Z">
        <w:r w:rsidR="00007314" w:rsidRPr="00007314">
          <w:rPr>
            <w:rStyle w:val="Literal"/>
            <w:rFonts w:eastAsia="Microsoft YaHei"/>
            <w:rPrChange w:id="950" w:author="Carol Nichols" w:date="2017-09-12T19:05:00Z">
              <w:rPr>
                <w:rFonts w:eastAsia="Microsoft YaHei"/>
              </w:rPr>
            </w:rPrChange>
          </w:rPr>
          <w:t>s</w:t>
        </w:r>
        <w:r w:rsidR="00007314">
          <w:rPr>
            <w:rFonts w:eastAsia="Microsoft YaHei"/>
          </w:rPr>
          <w:t xml:space="preserve"> </w:t>
        </w:r>
      </w:ins>
      <w:ins w:id="951" w:author="Carol Nichols" w:date="2017-09-12T19:00:00Z">
        <w:r w:rsidR="00007314">
          <w:rPr>
            <w:rFonts w:eastAsia="Microsoft YaHei"/>
          </w:rPr>
          <w:t xml:space="preserve">parameter, </w:t>
        </w:r>
        <w:r w:rsidR="00007314" w:rsidRPr="00007314">
          <w:rPr>
            <w:rStyle w:val="Literal"/>
            <w:rFonts w:eastAsia="Microsoft YaHei"/>
            <w:rPrChange w:id="952" w:author="Carol Nichols" w:date="2017-09-12T19:05:00Z">
              <w:rPr>
                <w:rFonts w:eastAsia="Microsoft YaHei"/>
              </w:rPr>
            </w:rPrChange>
          </w:rPr>
          <w:t>s2</w:t>
        </w:r>
        <w:r w:rsidR="00007314" w:rsidRPr="00007314">
          <w:rPr>
            <w:rFonts w:eastAsia="Microsoft YaHei"/>
          </w:rPr>
          <w:t xml:space="preserve"> will still be a valid </w:t>
        </w:r>
      </w:ins>
      <w:ins w:id="953" w:author="Carol Nichols" w:date="2017-09-12T19:05:00Z">
        <w:r w:rsidR="00007314">
          <w:rPr>
            <w:rFonts w:eastAsia="Microsoft YaHei"/>
          </w:rPr>
          <w:t xml:space="preserve"> </w:t>
        </w:r>
      </w:ins>
      <w:ins w:id="954" w:author="Carol Nichols" w:date="2017-09-12T19:00:00Z">
        <w:r w:rsidR="00007314" w:rsidRPr="00007314">
          <w:rPr>
            <w:rStyle w:val="Literal"/>
            <w:rFonts w:eastAsia="Microsoft YaHei"/>
            <w:rPrChange w:id="955" w:author="Carol Nichols" w:date="2017-09-12T19:05:00Z">
              <w:rPr>
                <w:rFonts w:eastAsia="Microsoft YaHei"/>
              </w:rPr>
            </w:rPrChange>
          </w:rPr>
          <w:t>String</w:t>
        </w:r>
        <w:r w:rsidR="00007314" w:rsidRPr="00007314">
          <w:rPr>
            <w:rFonts w:eastAsia="Microsoft YaHei"/>
          </w:rPr>
          <w:t xml:space="preserve"> after this operation.</w:t>
        </w:r>
      </w:ins>
      <w:del w:id="956" w:author="Carol Nichols" w:date="2017-09-12T19:00:00Z">
        <w:r w:rsidDel="00007314">
          <w:rPr>
            <w:rFonts w:eastAsia="Microsoft YaHei"/>
          </w:rPr>
          <w:delText>. Remember back</w:delText>
        </w:r>
      </w:del>
      <w:ins w:id="957" w:author="AnneMarieW" w:date="2017-05-25T14:06:00Z">
        <w:del w:id="958" w:author="Carol Nichols" w:date="2017-09-12T19:00:00Z">
          <w:r w:rsidR="00181BBA" w:rsidDel="00007314">
            <w:rPr>
              <w:rFonts w:eastAsia="Microsoft YaHei"/>
            </w:rPr>
            <w:delText>call</w:delText>
          </w:r>
        </w:del>
      </w:ins>
      <w:del w:id="959" w:author="Carol Nichols" w:date="2017-09-12T19:00:00Z">
        <w:r w:rsidDel="00007314">
          <w:rPr>
            <w:rFonts w:eastAsia="Microsoft YaHei"/>
          </w:rPr>
          <w:delText xml:space="preserve"> in </w:delText>
        </w:r>
        <w:r w:rsidR="00570291" w:rsidRPr="00570291" w:rsidDel="00007314">
          <w:rPr>
            <w:rFonts w:eastAsia="Microsoft YaHei"/>
            <w:highlight w:val="yellow"/>
            <w:rPrChange w:id="960" w:author="AnneMarieW" w:date="2017-05-26T13:45:00Z">
              <w:rPr>
                <w:rFonts w:ascii="Courier" w:eastAsia="Microsoft YaHei" w:hAnsi="Courier"/>
                <w:color w:val="0000FF"/>
                <w:sz w:val="20"/>
              </w:rPr>
            </w:rPrChange>
          </w:rPr>
          <w:delText>Chapter 4</w:delText>
        </w:r>
        <w:r w:rsidDel="00007314">
          <w:rPr>
            <w:rFonts w:eastAsia="Microsoft YaHei"/>
          </w:rPr>
          <w:delText xml:space="preserve"> when we talked about how </w:delText>
        </w:r>
        <w:r w:rsidDel="00007314">
          <w:rPr>
            <w:rStyle w:val="Literal"/>
          </w:rPr>
          <w:delText>&amp;String</w:delText>
        </w:r>
        <w:r w:rsidDel="00007314">
          <w:rPr>
            <w:rFonts w:eastAsia="Microsoft YaHei"/>
          </w:rPr>
          <w:delText xml:space="preserve"> will </w:delText>
        </w:r>
      </w:del>
      <w:ins w:id="961" w:author="AnneMarieW" w:date="2017-05-26T10:07:00Z">
        <w:del w:id="962" w:author="Carol Nichols" w:date="2017-09-12T19:00:00Z">
          <w:r w:rsidR="00E7494C" w:rsidDel="00007314">
            <w:rPr>
              <w:rFonts w:eastAsia="Microsoft YaHei"/>
            </w:rPr>
            <w:delText xml:space="preserve">be </w:delText>
          </w:r>
        </w:del>
      </w:ins>
      <w:commentRangeStart w:id="963"/>
      <w:commentRangeStart w:id="964"/>
      <w:del w:id="965" w:author="Carol Nichols" w:date="2017-09-12T19:00:00Z">
        <w:r w:rsidDel="00007314">
          <w:rPr>
            <w:rFonts w:eastAsia="Microsoft YaHei"/>
          </w:rPr>
          <w:delText>coerce</w:delText>
        </w:r>
      </w:del>
      <w:ins w:id="966" w:author="AnneMarieW" w:date="2017-05-26T10:07:00Z">
        <w:del w:id="967" w:author="Carol Nichols" w:date="2017-09-12T19:00:00Z">
          <w:r w:rsidR="00E7494C" w:rsidDel="00007314">
            <w:rPr>
              <w:rFonts w:eastAsia="Microsoft YaHei"/>
            </w:rPr>
            <w:delText>d in</w:delText>
          </w:r>
        </w:del>
      </w:ins>
      <w:del w:id="968" w:author="Carol Nichols" w:date="2017-09-12T19:00:00Z">
        <w:r w:rsidDel="00007314">
          <w:rPr>
            <w:rFonts w:eastAsia="Microsoft YaHei"/>
          </w:rPr>
          <w:delText xml:space="preserve"> to </w:delText>
        </w:r>
        <w:r w:rsidDel="00007314">
          <w:rPr>
            <w:rStyle w:val="Literal"/>
          </w:rPr>
          <w:delText>&amp;str</w:delText>
        </w:r>
        <w:r w:rsidDel="00007314">
          <w:rPr>
            <w:rFonts w:eastAsia="Microsoft YaHei"/>
          </w:rPr>
          <w:delText xml:space="preserve">: we write </w:delText>
        </w:r>
        <w:r w:rsidDel="00007314">
          <w:rPr>
            <w:rStyle w:val="Literal"/>
          </w:rPr>
          <w:delText>&amp;s2</w:delText>
        </w:r>
        <w:r w:rsidDel="00007314">
          <w:rPr>
            <w:rFonts w:eastAsia="Microsoft YaHei"/>
          </w:rPr>
          <w:delText xml:space="preserve"> so that the </w:delText>
        </w:r>
        <w:r w:rsidDel="00007314">
          <w:rPr>
            <w:rStyle w:val="Literal"/>
          </w:rPr>
          <w:delText>String</w:delText>
        </w:r>
        <w:r w:rsidDel="00007314">
          <w:rPr>
            <w:rFonts w:eastAsia="Microsoft YaHei"/>
          </w:rPr>
          <w:delText xml:space="preserve"> will </w:delText>
        </w:r>
      </w:del>
      <w:ins w:id="969" w:author="AnneMarieW" w:date="2017-05-26T10:07:00Z">
        <w:del w:id="970" w:author="Carol Nichols" w:date="2017-09-12T19:00:00Z">
          <w:r w:rsidR="00E7494C" w:rsidDel="00007314">
            <w:rPr>
              <w:rFonts w:eastAsia="Microsoft YaHei"/>
            </w:rPr>
            <w:delText xml:space="preserve">be </w:delText>
          </w:r>
        </w:del>
      </w:ins>
      <w:del w:id="971" w:author="Carol Nichols" w:date="2017-09-12T19:00:00Z">
        <w:r w:rsidDel="00007314">
          <w:rPr>
            <w:rFonts w:eastAsia="Microsoft YaHei"/>
          </w:rPr>
          <w:delText>coerce</w:delText>
        </w:r>
        <w:commentRangeEnd w:id="963"/>
        <w:r w:rsidR="00181BBA" w:rsidDel="00007314">
          <w:rPr>
            <w:rStyle w:val="CommentReference"/>
          </w:rPr>
          <w:commentReference w:id="963"/>
        </w:r>
        <w:commentRangeEnd w:id="964"/>
        <w:r w:rsidR="00391799" w:rsidDel="00007314">
          <w:rPr>
            <w:rStyle w:val="CommentReference"/>
          </w:rPr>
          <w:commentReference w:id="964"/>
        </w:r>
      </w:del>
      <w:ins w:id="972" w:author="AnneMarieW" w:date="2017-05-26T10:08:00Z">
        <w:del w:id="973" w:author="Carol Nichols" w:date="2017-09-12T19:00:00Z">
          <w:r w:rsidR="00E7494C" w:rsidDel="00007314">
            <w:rPr>
              <w:rFonts w:eastAsia="Microsoft YaHei"/>
            </w:rPr>
            <w:delText>d</w:delText>
          </w:r>
        </w:del>
      </w:ins>
      <w:del w:id="974" w:author="Carol Nichols" w:date="2017-09-12T19:00:00Z">
        <w:r w:rsidDel="00007314">
          <w:rPr>
            <w:rFonts w:eastAsia="Microsoft YaHei"/>
          </w:rPr>
          <w:delText xml:space="preserve"> </w:delText>
        </w:r>
      </w:del>
      <w:ins w:id="975" w:author="AnneMarieW" w:date="2017-05-26T10:08:00Z">
        <w:del w:id="976" w:author="Carol Nichols" w:date="2017-09-12T19:00:00Z">
          <w:r w:rsidR="00E7494C" w:rsidDel="00007314">
            <w:rPr>
              <w:rFonts w:eastAsia="Microsoft YaHei"/>
            </w:rPr>
            <w:delText>in</w:delText>
          </w:r>
        </w:del>
      </w:ins>
      <w:del w:id="977" w:author="Carol Nichols" w:date="2017-09-12T19:00:00Z">
        <w:r w:rsidDel="00007314">
          <w:rPr>
            <w:rFonts w:eastAsia="Microsoft YaHei"/>
          </w:rPr>
          <w:delText xml:space="preserve">to the proper type, </w:delText>
        </w:r>
        <w:r w:rsidDel="00007314">
          <w:rPr>
            <w:rStyle w:val="Literal"/>
          </w:rPr>
          <w:delText>&amp;str</w:delText>
        </w:r>
        <w:r w:rsidDel="00007314">
          <w:rPr>
            <w:rFonts w:eastAsia="Microsoft YaHei"/>
          </w:rPr>
          <w:delText xml:space="preserve">. Because this method does not take ownership of the parameter, </w:delText>
        </w:r>
        <w:r w:rsidDel="00007314">
          <w:rPr>
            <w:rStyle w:val="Literal"/>
          </w:rPr>
          <w:delText>s2</w:delText>
        </w:r>
        <w:r w:rsidDel="00007314">
          <w:rPr>
            <w:rFonts w:eastAsia="Microsoft YaHei"/>
          </w:rPr>
          <w:delText xml:space="preserve"> will still be valid after this operation.</w:delText>
        </w:r>
      </w:del>
    </w:p>
    <w:p w14:paraId="1C63D71E" w14:textId="04228AFD" w:rsidR="00CA1E04" w:rsidRDefault="00BD75E3">
      <w:pPr>
        <w:pStyle w:val="Body"/>
        <w:rPr>
          <w:rFonts w:eastAsia="Microsoft YaHei"/>
        </w:rPr>
      </w:pPr>
      <w:r>
        <w:rPr>
          <w:rFonts w:eastAsia="Microsoft YaHei"/>
        </w:rPr>
        <w:t xml:space="preserve">Second, we can see in the signature that </w:t>
      </w:r>
      <w:r>
        <w:rPr>
          <w:rStyle w:val="Literal"/>
        </w:rPr>
        <w:t>add</w:t>
      </w:r>
      <w:r>
        <w:rPr>
          <w:rFonts w:eastAsia="Microsoft YaHei"/>
        </w:rPr>
        <w:t xml:space="preserve"> takes ownership of </w:t>
      </w:r>
      <w:r>
        <w:rPr>
          <w:rStyle w:val="Literal"/>
        </w:rPr>
        <w:t>self</w:t>
      </w:r>
      <w:r>
        <w:rPr>
          <w:rFonts w:eastAsia="Microsoft YaHei"/>
        </w:rPr>
        <w:t xml:space="preserve">, because </w:t>
      </w:r>
      <w:r>
        <w:rPr>
          <w:rStyle w:val="Literal"/>
        </w:rPr>
        <w:t>self</w:t>
      </w:r>
      <w:r>
        <w:rPr>
          <w:rFonts w:eastAsia="Microsoft YaHei"/>
        </w:rPr>
        <w:t xml:space="preserve"> does </w:t>
      </w:r>
      <w:r>
        <w:rPr>
          <w:rStyle w:val="EmphasisItalic"/>
          <w:rFonts w:eastAsia="Microsoft YaHei"/>
        </w:rPr>
        <w:t>not</w:t>
      </w:r>
      <w:r>
        <w:rPr>
          <w:rFonts w:eastAsia="Microsoft YaHei"/>
        </w:rPr>
        <w:t xml:space="preserve"> have an </w:t>
      </w:r>
      <w:r>
        <w:rPr>
          <w:rStyle w:val="Literal"/>
        </w:rPr>
        <w:t>&amp;</w:t>
      </w:r>
      <w:r>
        <w:rPr>
          <w:rFonts w:eastAsia="Microsoft YaHei"/>
        </w:rPr>
        <w:t xml:space="preserve">. This means </w:t>
      </w:r>
      <w:r>
        <w:rPr>
          <w:rStyle w:val="Literal"/>
        </w:rPr>
        <w:t>s1</w:t>
      </w:r>
      <w:r>
        <w:rPr>
          <w:rFonts w:eastAsia="Microsoft YaHei"/>
        </w:rPr>
        <w:t xml:space="preserve"> in </w:t>
      </w:r>
      <w:del w:id="978" w:author="janelle" w:date="2017-05-24T11:28:00Z">
        <w:r w:rsidDel="006F1425">
          <w:rPr>
            <w:rFonts w:eastAsia="Microsoft YaHei"/>
          </w:rPr>
          <w:delText xml:space="preserve">the </w:delText>
        </w:r>
      </w:del>
      <w:del w:id="979" w:author="Liz" w:date="2017-04-17T16:43:00Z">
        <w:r w:rsidDel="00BC4927">
          <w:rPr>
            <w:rFonts w:eastAsia="Microsoft YaHei"/>
          </w:rPr>
          <w:delText xml:space="preserve">above example </w:delText>
        </w:r>
      </w:del>
      <w:ins w:id="980" w:author="Liz" w:date="2017-04-17T16:43:00Z">
        <w:r w:rsidR="00BC4927">
          <w:rPr>
            <w:rFonts w:eastAsia="Microsoft YaHei"/>
          </w:rPr>
          <w:t>Listing 8-1</w:t>
        </w:r>
      </w:ins>
      <w:ins w:id="981" w:author="Carol Nichols" w:date="2017-09-12T19:17:00Z">
        <w:r w:rsidR="00DE5FA9">
          <w:rPr>
            <w:rFonts w:eastAsia="Microsoft YaHei"/>
          </w:rPr>
          <w:t>6</w:t>
        </w:r>
      </w:ins>
      <w:ins w:id="982" w:author="Liz" w:date="2017-04-17T16:43:00Z">
        <w:r w:rsidR="00BC4927">
          <w:rPr>
            <w:rFonts w:eastAsia="Microsoft YaHei"/>
          </w:rPr>
          <w:t xml:space="preserve"> </w:t>
        </w:r>
      </w:ins>
      <w:r>
        <w:rPr>
          <w:rFonts w:eastAsia="Microsoft YaHei"/>
        </w:rPr>
        <w:t xml:space="preserve">will be moved into the </w:t>
      </w:r>
      <w:r>
        <w:rPr>
          <w:rStyle w:val="Literal"/>
        </w:rPr>
        <w:t>add</w:t>
      </w:r>
      <w:r>
        <w:rPr>
          <w:rFonts w:eastAsia="Microsoft YaHei"/>
        </w:rPr>
        <w:t xml:space="preserve"> call and no longer be valid after that. So </w:t>
      </w:r>
      <w:del w:id="983" w:author="AnneMarieW" w:date="2017-05-25T14:12:00Z">
        <w:r w:rsidDel="00B034EE">
          <w:rPr>
            <w:rFonts w:eastAsia="Microsoft YaHei"/>
          </w:rPr>
          <w:delText>while</w:delText>
        </w:r>
      </w:del>
      <w:ins w:id="984" w:author="AnneMarieW" w:date="2017-05-25T14:12:00Z">
        <w:r w:rsidR="00B034EE">
          <w:rPr>
            <w:rFonts w:eastAsia="Microsoft YaHei"/>
          </w:rPr>
          <w:t>although</w:t>
        </w:r>
      </w:ins>
      <w:r>
        <w:rPr>
          <w:rFonts w:eastAsia="Microsoft YaHei"/>
        </w:rPr>
        <w:t xml:space="preserve"> </w:t>
      </w:r>
      <w:r>
        <w:rPr>
          <w:rStyle w:val="Literal"/>
        </w:rPr>
        <w:t>let s3 = s1 + &amp;s2;</w:t>
      </w:r>
      <w:r>
        <w:rPr>
          <w:rFonts w:eastAsia="Microsoft YaHei"/>
        </w:rPr>
        <w:t xml:space="preserve"> looks like it will copy both strings and create a new one, this statement actually takes ownership of </w:t>
      </w:r>
      <w:r>
        <w:rPr>
          <w:rStyle w:val="Literal"/>
        </w:rPr>
        <w:t>s1</w:t>
      </w:r>
      <w:r>
        <w:rPr>
          <w:rFonts w:eastAsia="Microsoft YaHei"/>
        </w:rPr>
        <w:t xml:space="preserve">, appends a copy of the contents of </w:t>
      </w:r>
      <w:r>
        <w:rPr>
          <w:rStyle w:val="Literal"/>
        </w:rPr>
        <w:t>s2</w:t>
      </w:r>
      <w:r>
        <w:rPr>
          <w:rFonts w:eastAsia="Microsoft YaHei"/>
        </w:rPr>
        <w:t xml:space="preserve">, </w:t>
      </w:r>
      <w:ins w:id="985" w:author="AnneMarieW" w:date="2017-05-25T14:13:00Z">
        <w:r w:rsidR="00B034EE">
          <w:rPr>
            <w:rFonts w:eastAsia="Microsoft YaHei"/>
          </w:rPr>
          <w:t xml:space="preserve">and </w:t>
        </w:r>
      </w:ins>
      <w:r>
        <w:rPr>
          <w:rFonts w:eastAsia="Microsoft YaHei"/>
        </w:rPr>
        <w:t>then returns ownership of the result. In other words, it looks like it’s making a lot of copies</w:t>
      </w:r>
      <w:del w:id="986" w:author="AnneMarieW" w:date="2017-05-25T14:13:00Z">
        <w:r w:rsidDel="00B034EE">
          <w:rPr>
            <w:rFonts w:eastAsia="Microsoft YaHei"/>
          </w:rPr>
          <w:delText>,</w:delText>
        </w:r>
      </w:del>
      <w:r>
        <w:rPr>
          <w:rFonts w:eastAsia="Microsoft YaHei"/>
        </w:rPr>
        <w:t xml:space="preserve"> but isn’t: the implementation is more efficient than copying.</w:t>
      </w:r>
    </w:p>
    <w:p w14:paraId="3D404C8D" w14:textId="77777777" w:rsidR="00CA1E04" w:rsidRDefault="00BD75E3">
      <w:pPr>
        <w:pStyle w:val="Body"/>
        <w:rPr>
          <w:rFonts w:eastAsia="Microsoft YaHei"/>
        </w:rPr>
      </w:pPr>
      <w:r>
        <w:rPr>
          <w:rFonts w:eastAsia="Microsoft YaHei"/>
        </w:rPr>
        <w:t xml:space="preserve">If we need to concatenate multiple strings, the behavior of </w:t>
      </w:r>
      <w:r>
        <w:rPr>
          <w:rStyle w:val="Literal"/>
        </w:rPr>
        <w:t>+</w:t>
      </w:r>
      <w:r>
        <w:rPr>
          <w:rFonts w:eastAsia="Microsoft YaHei"/>
        </w:rPr>
        <w:t xml:space="preserve"> gets unwieldy:</w:t>
      </w:r>
    </w:p>
    <w:p w14:paraId="66C58EF8" w14:textId="77777777" w:rsidR="00CA1E04" w:rsidRDefault="00BD75E3">
      <w:pPr>
        <w:pStyle w:val="CodeA"/>
      </w:pPr>
      <w:r>
        <w:t>let s1 = String::from("tic");</w:t>
      </w:r>
    </w:p>
    <w:p w14:paraId="440AA074" w14:textId="77777777" w:rsidR="00CA1E04" w:rsidRDefault="00BD75E3">
      <w:pPr>
        <w:pStyle w:val="CodeB"/>
      </w:pPr>
      <w:r>
        <w:t>let s2 = String::from("tac");</w:t>
      </w:r>
    </w:p>
    <w:p w14:paraId="66BA4C3E" w14:textId="77777777" w:rsidR="00CA1E04" w:rsidRDefault="00BD75E3">
      <w:pPr>
        <w:pStyle w:val="CodeB"/>
      </w:pPr>
      <w:r>
        <w:t>let s3 = String::from("toe");</w:t>
      </w:r>
    </w:p>
    <w:p w14:paraId="140BD904" w14:textId="77777777" w:rsidR="00CA1E04" w:rsidRDefault="00CA1E04">
      <w:pPr>
        <w:pStyle w:val="CodeB"/>
      </w:pPr>
    </w:p>
    <w:p w14:paraId="259136E9" w14:textId="77777777" w:rsidR="00CA1E04" w:rsidRDefault="00BD75E3">
      <w:pPr>
        <w:pStyle w:val="CodeC"/>
      </w:pPr>
      <w:r>
        <w:t>let s = s1 + "-" + &amp;s2 + "-" + &amp;s3;</w:t>
      </w:r>
    </w:p>
    <w:p w14:paraId="4EF454EC" w14:textId="649EE8CA" w:rsidR="00CA1E04" w:rsidRDefault="000407B1">
      <w:pPr>
        <w:pStyle w:val="Body"/>
        <w:rPr>
          <w:rFonts w:eastAsia="Microsoft YaHei"/>
        </w:rPr>
      </w:pPr>
      <w:ins w:id="987" w:author="Carol Nichols" w:date="2017-09-12T19:09:00Z">
        <w:r w:rsidRPr="000407B1">
          <w:rPr>
            <w:rPrChange w:id="988" w:author="Carol Nichols" w:date="2017-09-12T19:10:00Z">
              <w:rPr>
                <w:rStyle w:val="Literal"/>
              </w:rPr>
            </w:rPrChange>
          </w:rPr>
          <w:t xml:space="preserve">At this point, </w:t>
        </w:r>
      </w:ins>
      <w:commentRangeStart w:id="989"/>
      <w:commentRangeStart w:id="990"/>
      <w:r w:rsidR="00BD75E3">
        <w:rPr>
          <w:rStyle w:val="Literal"/>
        </w:rPr>
        <w:t>s</w:t>
      </w:r>
      <w:commentRangeEnd w:id="989"/>
      <w:r w:rsidR="000C1CE4">
        <w:rPr>
          <w:rStyle w:val="CommentReference"/>
        </w:rPr>
        <w:commentReference w:id="989"/>
      </w:r>
      <w:commentRangeEnd w:id="990"/>
      <w:r>
        <w:rPr>
          <w:rStyle w:val="CommentReference"/>
        </w:rPr>
        <w:commentReference w:id="990"/>
      </w:r>
      <w:r w:rsidR="00BD75E3">
        <w:rPr>
          <w:rFonts w:eastAsia="Microsoft YaHei"/>
        </w:rPr>
        <w:t xml:space="preserve"> will be </w:t>
      </w:r>
      <w:del w:id="991" w:author="Carol Nichols" w:date="2017-09-13T10:51:00Z">
        <w:r w:rsidR="00BD75E3" w:rsidRPr="00EE5FBC" w:rsidDel="00EE5FBC">
          <w:rPr>
            <w:rStyle w:val="Literal"/>
            <w:rFonts w:eastAsia="Microsoft YaHei"/>
            <w:rPrChange w:id="992" w:author="Carol Nichols" w:date="2017-09-13T10:51:00Z">
              <w:rPr>
                <w:rFonts w:eastAsia="Microsoft YaHei"/>
              </w:rPr>
            </w:rPrChange>
          </w:rPr>
          <w:delText>“</w:delText>
        </w:r>
      </w:del>
      <w:r w:rsidR="00BD75E3" w:rsidRPr="00EE5FBC">
        <w:rPr>
          <w:rStyle w:val="Literal"/>
          <w:rFonts w:eastAsia="Microsoft YaHei"/>
          <w:rPrChange w:id="993" w:author="Carol Nichols" w:date="2017-09-13T10:51:00Z">
            <w:rPr>
              <w:rFonts w:eastAsia="Microsoft YaHei"/>
            </w:rPr>
          </w:rPrChange>
        </w:rPr>
        <w:t>tic-tac-toe</w:t>
      </w:r>
      <w:del w:id="994" w:author="Carol Nichols" w:date="2017-09-13T10:51:00Z">
        <w:r w:rsidR="00BD75E3" w:rsidDel="001D4DB7">
          <w:rPr>
            <w:rFonts w:eastAsia="Microsoft YaHei"/>
          </w:rPr>
          <w:delText>”</w:delText>
        </w:r>
      </w:del>
      <w:del w:id="995" w:author="Carol Nichols" w:date="2017-09-12T19:09:00Z">
        <w:r w:rsidR="00BD75E3" w:rsidDel="000407B1">
          <w:rPr>
            <w:rFonts w:eastAsia="Microsoft YaHei"/>
          </w:rPr>
          <w:delText xml:space="preserve"> at this point</w:delText>
        </w:r>
      </w:del>
      <w:r w:rsidR="00BD75E3">
        <w:rPr>
          <w:rFonts w:eastAsia="Microsoft YaHei"/>
        </w:rPr>
        <w:t xml:space="preserve">. With all of the </w:t>
      </w:r>
      <w:r w:rsidR="00BD75E3">
        <w:rPr>
          <w:rStyle w:val="Literal"/>
        </w:rPr>
        <w:t>+</w:t>
      </w:r>
      <w:r w:rsidR="00BD75E3">
        <w:rPr>
          <w:rFonts w:eastAsia="Microsoft YaHei"/>
        </w:rPr>
        <w:t xml:space="preserve"> and </w:t>
      </w:r>
      <w:r w:rsidR="00BD75E3">
        <w:rPr>
          <w:rStyle w:val="Literal"/>
        </w:rPr>
        <w:t>"</w:t>
      </w:r>
      <w:r w:rsidR="00570291" w:rsidRPr="00570291">
        <w:rPr>
          <w:rPrChange w:id="996" w:author="janelle" w:date="2017-05-24T11:29:00Z">
            <w:rPr>
              <w:rStyle w:val="Literal"/>
            </w:rPr>
          </w:rPrChange>
        </w:rPr>
        <w:t xml:space="preserve"> </w:t>
      </w:r>
      <w:r w:rsidR="00BD75E3">
        <w:rPr>
          <w:rFonts w:eastAsia="Microsoft YaHei"/>
        </w:rPr>
        <w:t>characters, it</w:t>
      </w:r>
      <w:ins w:id="997" w:author="AnneMarieW" w:date="2017-05-25T14:13:00Z">
        <w:r w:rsidR="00B034EE">
          <w:rPr>
            <w:rFonts w:eastAsia="Microsoft YaHei"/>
          </w:rPr>
          <w:t>’s difficult</w:t>
        </w:r>
      </w:ins>
      <w:del w:id="998" w:author="AnneMarieW" w:date="2017-05-25T14:13:00Z">
        <w:r w:rsidR="00BD75E3" w:rsidDel="00B034EE">
          <w:rPr>
            <w:rFonts w:eastAsia="Microsoft YaHei"/>
          </w:rPr>
          <w:delText xml:space="preserve"> gets hard</w:delText>
        </w:r>
      </w:del>
      <w:r w:rsidR="00BD75E3">
        <w:rPr>
          <w:rFonts w:eastAsia="Microsoft YaHei"/>
        </w:rPr>
        <w:t xml:space="preserve"> to see what’s going on. For more complicated string combining, we can use the </w:t>
      </w:r>
      <w:r w:rsidR="00BD75E3">
        <w:rPr>
          <w:rStyle w:val="Literal"/>
        </w:rPr>
        <w:t>format!</w:t>
      </w:r>
      <w:r w:rsidR="00BD75E3">
        <w:rPr>
          <w:rFonts w:eastAsia="Microsoft YaHei"/>
        </w:rPr>
        <w:t xml:space="preserve"> macro:</w:t>
      </w:r>
    </w:p>
    <w:p w14:paraId="0E6AB821" w14:textId="77777777" w:rsidR="00CA1E04" w:rsidRDefault="00BD75E3">
      <w:pPr>
        <w:pStyle w:val="CodeA"/>
      </w:pPr>
      <w:r>
        <w:t>let s1 = String::from("tic");</w:t>
      </w:r>
    </w:p>
    <w:p w14:paraId="2F268E06" w14:textId="77777777" w:rsidR="00CA1E04" w:rsidRDefault="00BD75E3">
      <w:pPr>
        <w:pStyle w:val="CodeB"/>
      </w:pPr>
      <w:r>
        <w:t>let s2 = String::from("tac");</w:t>
      </w:r>
    </w:p>
    <w:p w14:paraId="75235352" w14:textId="77777777" w:rsidR="00CA1E04" w:rsidRDefault="00BD75E3">
      <w:pPr>
        <w:pStyle w:val="CodeB"/>
      </w:pPr>
      <w:r>
        <w:t>let s3 = String::from("toe");</w:t>
      </w:r>
    </w:p>
    <w:p w14:paraId="67405424" w14:textId="77777777" w:rsidR="00CA1E04" w:rsidRDefault="00CA1E04">
      <w:pPr>
        <w:pStyle w:val="CodeB"/>
      </w:pPr>
    </w:p>
    <w:p w14:paraId="29E8E3E3" w14:textId="77777777" w:rsidR="00CA1E04" w:rsidRDefault="00BD75E3">
      <w:pPr>
        <w:pStyle w:val="CodeC"/>
      </w:pPr>
      <w:r>
        <w:t>let s = format!("{}-{}-{}", s1, s2, s3);</w:t>
      </w:r>
    </w:p>
    <w:p w14:paraId="667B4A23" w14:textId="23A089C2" w:rsidR="00CA1E04" w:rsidRDefault="00BD75E3">
      <w:pPr>
        <w:pStyle w:val="Body"/>
      </w:pPr>
      <w:r>
        <w:rPr>
          <w:rFonts w:eastAsia="Microsoft YaHei"/>
        </w:rPr>
        <w:t xml:space="preserve">This code </w:t>
      </w:r>
      <w:del w:id="999" w:author="AnneMarieW" w:date="2017-05-25T14:16:00Z">
        <w:r w:rsidDel="007D6DF1">
          <w:rPr>
            <w:rFonts w:eastAsia="Microsoft YaHei"/>
          </w:rPr>
          <w:delText xml:space="preserve">will </w:delText>
        </w:r>
      </w:del>
      <w:r>
        <w:rPr>
          <w:rFonts w:eastAsia="Microsoft YaHei"/>
        </w:rPr>
        <w:t>also set</w:t>
      </w:r>
      <w:ins w:id="1000" w:author="AnneMarieW" w:date="2017-05-25T14:16:00Z">
        <w:r w:rsidR="007D6DF1">
          <w:rPr>
            <w:rFonts w:eastAsia="Microsoft YaHei"/>
          </w:rPr>
          <w:t>s</w:t>
        </w:r>
      </w:ins>
      <w:r>
        <w:rPr>
          <w:rFonts w:eastAsia="Microsoft YaHei"/>
        </w:rPr>
        <w:t xml:space="preserve"> </w:t>
      </w:r>
      <w:r>
        <w:rPr>
          <w:rStyle w:val="Literal"/>
        </w:rPr>
        <w:t>s</w:t>
      </w:r>
      <w:r>
        <w:rPr>
          <w:rFonts w:eastAsia="Microsoft YaHei"/>
        </w:rPr>
        <w:t xml:space="preserve"> to </w:t>
      </w:r>
      <w:del w:id="1001" w:author="Carol Nichols" w:date="2017-09-13T10:51:00Z">
        <w:r w:rsidRPr="00C12A79" w:rsidDel="00C12A79">
          <w:rPr>
            <w:rStyle w:val="Literal"/>
            <w:rFonts w:eastAsia="Microsoft YaHei"/>
            <w:rPrChange w:id="1002" w:author="Carol Nichols" w:date="2017-09-13T10:51:00Z">
              <w:rPr>
                <w:rFonts w:eastAsia="Microsoft YaHei"/>
              </w:rPr>
            </w:rPrChange>
          </w:rPr>
          <w:delText>“</w:delText>
        </w:r>
      </w:del>
      <w:r w:rsidRPr="00C12A79">
        <w:rPr>
          <w:rStyle w:val="Literal"/>
          <w:rFonts w:eastAsia="Microsoft YaHei"/>
          <w:rPrChange w:id="1003" w:author="Carol Nichols" w:date="2017-09-13T10:51:00Z">
            <w:rPr>
              <w:rFonts w:eastAsia="Microsoft YaHei"/>
            </w:rPr>
          </w:rPrChange>
        </w:rPr>
        <w:t>tic-tac-toe</w:t>
      </w:r>
      <w:del w:id="1004" w:author="Carol Nichols" w:date="2017-09-13T10:51:00Z">
        <w:r w:rsidDel="00C12A79">
          <w:rPr>
            <w:rFonts w:eastAsia="Microsoft YaHei"/>
          </w:rPr>
          <w:delText>”</w:delText>
        </w:r>
      </w:del>
      <w:r>
        <w:rPr>
          <w:rFonts w:eastAsia="Microsoft YaHei"/>
        </w:rPr>
        <w:t xml:space="preserve">. The </w:t>
      </w:r>
      <w:r>
        <w:rPr>
          <w:rStyle w:val="Literal"/>
        </w:rPr>
        <w:t>format!</w:t>
      </w:r>
      <w:r>
        <w:rPr>
          <w:rFonts w:eastAsia="Microsoft YaHei"/>
        </w:rPr>
        <w:t xml:space="preserve"> macro works in the same way as </w:t>
      </w:r>
      <w:r>
        <w:rPr>
          <w:rStyle w:val="Literal"/>
        </w:rPr>
        <w:t>println!</w:t>
      </w:r>
      <w:r>
        <w:rPr>
          <w:rFonts w:eastAsia="Microsoft YaHei"/>
        </w:rPr>
        <w:t xml:space="preserve">, but instead of printing the output to the screen, it returns a </w:t>
      </w:r>
      <w:r>
        <w:rPr>
          <w:rStyle w:val="Literal"/>
        </w:rPr>
        <w:t>String</w:t>
      </w:r>
      <w:r>
        <w:rPr>
          <w:rFonts w:eastAsia="Microsoft YaHei"/>
        </w:rPr>
        <w:t xml:space="preserve"> with the contents. </w:t>
      </w:r>
      <w:del w:id="1005" w:author="Carol Nichols" w:date="2017-09-13T10:52:00Z">
        <w:r w:rsidDel="0086098F">
          <w:rPr>
            <w:rFonts w:eastAsia="Microsoft YaHei"/>
          </w:rPr>
          <w:delText xml:space="preserve">This </w:delText>
        </w:r>
      </w:del>
      <w:ins w:id="1006" w:author="Carol Nichols" w:date="2017-09-13T10:52:00Z">
        <w:r w:rsidR="0086098F">
          <w:rPr>
            <w:rFonts w:eastAsia="Microsoft YaHei"/>
          </w:rPr>
          <w:t xml:space="preserve">The </w:t>
        </w:r>
      </w:ins>
      <w:r>
        <w:rPr>
          <w:rFonts w:eastAsia="Microsoft YaHei"/>
        </w:rPr>
        <w:t>version</w:t>
      </w:r>
      <w:ins w:id="1007" w:author="AnneMarieW" w:date="2017-05-25T14:14:00Z">
        <w:r w:rsidR="00B034EE">
          <w:rPr>
            <w:rFonts w:eastAsia="Microsoft YaHei"/>
          </w:rPr>
          <w:t xml:space="preserve"> of the code</w:t>
        </w:r>
      </w:ins>
      <w:r>
        <w:rPr>
          <w:rFonts w:eastAsia="Microsoft YaHei"/>
        </w:rPr>
        <w:t xml:space="preserve"> </w:t>
      </w:r>
      <w:ins w:id="1008" w:author="Carol Nichols" w:date="2017-09-13T10:52:00Z">
        <w:r w:rsidR="0086098F">
          <w:rPr>
            <w:rFonts w:eastAsia="Microsoft YaHei"/>
          </w:rPr>
          <w:t xml:space="preserve">using </w:t>
        </w:r>
        <w:r w:rsidR="0086098F" w:rsidRPr="0086098F">
          <w:rPr>
            <w:rStyle w:val="Literal"/>
            <w:rFonts w:eastAsia="Microsoft YaHei"/>
            <w:rPrChange w:id="1009" w:author="Carol Nichols" w:date="2017-09-13T10:52:00Z">
              <w:rPr>
                <w:rFonts w:eastAsia="Microsoft YaHei"/>
              </w:rPr>
            </w:rPrChange>
          </w:rPr>
          <w:t>format!</w:t>
        </w:r>
        <w:r w:rsidR="0086098F">
          <w:rPr>
            <w:rFonts w:eastAsia="Microsoft YaHei"/>
          </w:rPr>
          <w:t xml:space="preserve"> </w:t>
        </w:r>
      </w:ins>
      <w:r>
        <w:rPr>
          <w:rFonts w:eastAsia="Microsoft YaHei"/>
        </w:rPr>
        <w:t>is much easier to read</w:t>
      </w:r>
      <w:del w:id="1010" w:author="AnneMarieW" w:date="2017-05-25T14:14:00Z">
        <w:r w:rsidDel="00B034EE">
          <w:rPr>
            <w:rFonts w:eastAsia="Microsoft YaHei"/>
          </w:rPr>
          <w:delText>,</w:delText>
        </w:r>
      </w:del>
      <w:r>
        <w:rPr>
          <w:rFonts w:eastAsia="Microsoft YaHei"/>
        </w:rPr>
        <w:t xml:space="preserve"> and also does</w:t>
      </w:r>
      <w:del w:id="1011" w:author="Carol Nichols" w:date="2017-09-12T19:10:00Z">
        <w:r w:rsidDel="00184151">
          <w:rPr>
            <w:rFonts w:eastAsia="Microsoft YaHei"/>
          </w:rPr>
          <w:delText xml:space="preserve"> </w:delText>
        </w:r>
      </w:del>
      <w:r>
        <w:rPr>
          <w:rFonts w:eastAsia="Microsoft YaHei"/>
        </w:rPr>
        <w:t>n</w:t>
      </w:r>
      <w:ins w:id="1012" w:author="Carol Nichols" w:date="2017-09-12T19:10:00Z">
        <w:r w:rsidR="00184151">
          <w:rPr>
            <w:rFonts w:eastAsia="Microsoft YaHei"/>
          </w:rPr>
          <w:t>’</w:t>
        </w:r>
      </w:ins>
      <w:del w:id="1013" w:author="Carol Nichols" w:date="2017-09-12T19:10:00Z">
        <w:r w:rsidDel="00184151">
          <w:rPr>
            <w:rFonts w:eastAsia="Microsoft YaHei"/>
          </w:rPr>
          <w:delText>o</w:delText>
        </w:r>
      </w:del>
      <w:r>
        <w:rPr>
          <w:rFonts w:eastAsia="Microsoft YaHei"/>
        </w:rPr>
        <w:t>t take ownership of any of its parameters.</w:t>
      </w:r>
    </w:p>
    <w:p w14:paraId="22D81648" w14:textId="77777777" w:rsidR="00CA1E04" w:rsidRDefault="00BD75E3">
      <w:pPr>
        <w:pStyle w:val="HeadB"/>
      </w:pPr>
      <w:bookmarkStart w:id="1014" w:name="indexing-into-strings"/>
      <w:bookmarkStart w:id="1015" w:name="_Toc493070560"/>
      <w:bookmarkEnd w:id="1014"/>
      <w:r>
        <w:t>Indexing into Strings</w:t>
      </w:r>
      <w:bookmarkEnd w:id="1015"/>
    </w:p>
    <w:p w14:paraId="56DB7B68" w14:textId="32DEA0E2" w:rsidR="00CA1E04" w:rsidRDefault="00BD75E3">
      <w:pPr>
        <w:pStyle w:val="BodyFirst"/>
        <w:rPr>
          <w:rFonts w:eastAsia="Microsoft YaHei"/>
        </w:rPr>
      </w:pPr>
      <w:r>
        <w:rPr>
          <w:rFonts w:eastAsia="Microsoft YaHei"/>
        </w:rPr>
        <w:t xml:space="preserve">In many other </w:t>
      </w:r>
      <w:ins w:id="1016" w:author="Carol Nichols" w:date="2017-09-12T19:10:00Z">
        <w:r w:rsidR="0076457E">
          <w:rPr>
            <w:rFonts w:eastAsia="Microsoft YaHei"/>
          </w:rPr>
          <w:t xml:space="preserve">programming </w:t>
        </w:r>
      </w:ins>
      <w:r>
        <w:rPr>
          <w:rFonts w:eastAsia="Microsoft YaHei"/>
        </w:rPr>
        <w:t>languages, accessing individual characters in a string by referencing them by index is a valid and common operation.</w:t>
      </w:r>
      <w:del w:id="1017" w:author="AnneMarieW" w:date="2017-05-26T10:13:00Z">
        <w:r w:rsidDel="00E26BA8">
          <w:rPr>
            <w:rFonts w:eastAsia="Microsoft YaHei"/>
          </w:rPr>
          <w:delText xml:space="preserve"> </w:delText>
        </w:r>
      </w:del>
      <w:ins w:id="1018" w:author="AnneMarieW" w:date="2017-05-26T10:13:00Z">
        <w:r w:rsidR="00E26BA8">
          <w:rPr>
            <w:rFonts w:eastAsia="Microsoft YaHei"/>
          </w:rPr>
          <w:t xml:space="preserve"> </w:t>
        </w:r>
      </w:ins>
      <w:ins w:id="1019" w:author="AnneMarieW" w:date="2017-05-26T10:12:00Z">
        <w:r w:rsidR="00E26BA8">
          <w:rPr>
            <w:rFonts w:eastAsia="Microsoft YaHei"/>
          </w:rPr>
          <w:t>However,</w:t>
        </w:r>
      </w:ins>
      <w:del w:id="1020" w:author="AnneMarieW" w:date="2017-05-26T10:13:00Z">
        <w:r w:rsidDel="00E26BA8">
          <w:rPr>
            <w:rFonts w:eastAsia="Microsoft YaHei"/>
          </w:rPr>
          <w:delText>In Rust,</w:delText>
        </w:r>
      </w:del>
      <w:r>
        <w:rPr>
          <w:rFonts w:eastAsia="Microsoft YaHei"/>
        </w:rPr>
        <w:t xml:space="preserve"> </w:t>
      </w:r>
      <w:del w:id="1021" w:author="AnneMarieW" w:date="2017-05-26T10:12:00Z">
        <w:r w:rsidDel="00E26BA8">
          <w:rPr>
            <w:rFonts w:eastAsia="Microsoft YaHei"/>
          </w:rPr>
          <w:delText xml:space="preserve">however, </w:delText>
        </w:r>
      </w:del>
      <w:r>
        <w:rPr>
          <w:rFonts w:eastAsia="Microsoft YaHei"/>
        </w:rPr>
        <w:t xml:space="preserve">if we try to access parts of a </w:t>
      </w:r>
      <w:r>
        <w:rPr>
          <w:rStyle w:val="Literal"/>
        </w:rPr>
        <w:t>String</w:t>
      </w:r>
      <w:r>
        <w:rPr>
          <w:rFonts w:eastAsia="Microsoft YaHei"/>
        </w:rPr>
        <w:t xml:space="preserve"> using indexing syntax</w:t>
      </w:r>
      <w:ins w:id="1022" w:author="AnneMarieW" w:date="2017-05-26T10:13:00Z">
        <w:r w:rsidR="00E26BA8" w:rsidRPr="00E26BA8">
          <w:rPr>
            <w:rFonts w:eastAsia="Microsoft YaHei"/>
          </w:rPr>
          <w:t xml:space="preserve"> </w:t>
        </w:r>
        <w:r w:rsidR="00E26BA8">
          <w:rPr>
            <w:rFonts w:eastAsia="Microsoft YaHei"/>
          </w:rPr>
          <w:t>in Rust</w:t>
        </w:r>
      </w:ins>
      <w:r>
        <w:rPr>
          <w:rFonts w:eastAsia="Microsoft YaHei"/>
        </w:rPr>
        <w:t xml:space="preserve">, we’ll get an error. </w:t>
      </w:r>
      <w:del w:id="1023" w:author="AnneMarieW" w:date="2017-05-26T10:13:00Z">
        <w:r w:rsidDel="00E26BA8">
          <w:rPr>
            <w:rFonts w:eastAsia="Microsoft YaHei"/>
          </w:rPr>
          <w:delText>That is, this</w:delText>
        </w:r>
      </w:del>
      <w:ins w:id="1024" w:author="AnneMarieW" w:date="2017-05-26T10:14:00Z">
        <w:r w:rsidR="00E26BA8">
          <w:rPr>
            <w:rFonts w:eastAsia="Microsoft YaHei"/>
          </w:rPr>
          <w:t xml:space="preserve">Consider the </w:t>
        </w:r>
        <w:del w:id="1025" w:author="Carol Nichols" w:date="2017-09-12T19:10:00Z">
          <w:r w:rsidR="00E26BA8" w:rsidDel="00DE5FA9">
            <w:rPr>
              <w:rFonts w:eastAsia="Microsoft YaHei"/>
            </w:rPr>
            <w:delText>following</w:delText>
          </w:r>
        </w:del>
      </w:ins>
      <w:del w:id="1026" w:author="Carol Nichols" w:date="2017-09-12T19:10:00Z">
        <w:r w:rsidDel="00DE5FA9">
          <w:rPr>
            <w:rFonts w:eastAsia="Microsoft YaHei"/>
          </w:rPr>
          <w:delText xml:space="preserve"> </w:delText>
        </w:r>
      </w:del>
      <w:r>
        <w:rPr>
          <w:rFonts w:eastAsia="Microsoft YaHei"/>
        </w:rPr>
        <w:t>code</w:t>
      </w:r>
      <w:ins w:id="1027" w:author="Carol Nichols" w:date="2017-09-12T19:10:00Z">
        <w:r w:rsidR="00DE5FA9">
          <w:rPr>
            <w:rFonts w:eastAsia="Microsoft YaHei"/>
          </w:rPr>
          <w:t xml:space="preserve"> in </w:t>
        </w:r>
      </w:ins>
      <w:ins w:id="1028" w:author="Carol Nichols" w:date="2017-09-12T19:12:00Z">
        <w:r w:rsidR="00DE5FA9">
          <w:rPr>
            <w:rFonts w:eastAsia="Microsoft YaHei"/>
          </w:rPr>
          <w:t>Listing 8-1</w:t>
        </w:r>
      </w:ins>
      <w:ins w:id="1029" w:author="Carol Nichols" w:date="2017-09-12T19:17:00Z">
        <w:r w:rsidR="00DE5FA9">
          <w:rPr>
            <w:rFonts w:eastAsia="Microsoft YaHei"/>
          </w:rPr>
          <w:t>7</w:t>
        </w:r>
      </w:ins>
      <w:r>
        <w:rPr>
          <w:rFonts w:eastAsia="Microsoft YaHei"/>
        </w:rPr>
        <w:t>:</w:t>
      </w:r>
    </w:p>
    <w:p w14:paraId="3D1A27E9" w14:textId="77777777" w:rsidR="00CA1E04" w:rsidRDefault="00BD75E3">
      <w:pPr>
        <w:pStyle w:val="CodeA"/>
      </w:pPr>
      <w:r>
        <w:t>let s1 = String::from("hello");</w:t>
      </w:r>
    </w:p>
    <w:p w14:paraId="2F79FB66" w14:textId="77777777" w:rsidR="00CA1E04" w:rsidRDefault="00BD75E3">
      <w:pPr>
        <w:pStyle w:val="CodeC"/>
        <w:rPr>
          <w:ins w:id="1030" w:author="Carol Nichols" w:date="2017-09-12T19:12:00Z"/>
        </w:rPr>
      </w:pPr>
      <w:r>
        <w:t>let h = s1[0];</w:t>
      </w:r>
    </w:p>
    <w:p w14:paraId="457324A0" w14:textId="142B6DA9" w:rsidR="00DE5FA9" w:rsidRPr="00B64C78" w:rsidRDefault="00DE5FA9">
      <w:pPr>
        <w:pStyle w:val="Listing"/>
        <w:pPrChange w:id="1031" w:author="Carol Nichols" w:date="2017-09-12T19:12:00Z">
          <w:pPr>
            <w:pStyle w:val="CodeC"/>
          </w:pPr>
        </w:pPrChange>
      </w:pPr>
      <w:ins w:id="1032" w:author="Carol Nichols" w:date="2017-09-12T19:12:00Z">
        <w:r>
          <w:t>Listing 8-1</w:t>
        </w:r>
      </w:ins>
      <w:ins w:id="1033" w:author="Carol Nichols" w:date="2017-09-12T19:17:00Z">
        <w:r>
          <w:t>7</w:t>
        </w:r>
      </w:ins>
      <w:ins w:id="1034" w:author="Carol Nichols" w:date="2017-09-12T19:12:00Z">
        <w:r>
          <w:t xml:space="preserve">: Attempting to use indexing syntax with a </w:t>
        </w:r>
        <w:r w:rsidRPr="00B30983">
          <w:t>String</w:t>
        </w:r>
      </w:ins>
    </w:p>
    <w:p w14:paraId="75AE4527" w14:textId="77777777" w:rsidR="00CA1E04" w:rsidRDefault="00E26BA8">
      <w:pPr>
        <w:pStyle w:val="Body"/>
        <w:rPr>
          <w:rFonts w:eastAsia="Microsoft YaHei"/>
        </w:rPr>
      </w:pPr>
      <w:ins w:id="1035" w:author="AnneMarieW" w:date="2017-05-26T10:14:00Z">
        <w:r>
          <w:rPr>
            <w:rFonts w:eastAsia="Microsoft YaHei"/>
          </w:rPr>
          <w:t xml:space="preserve">This code </w:t>
        </w:r>
      </w:ins>
      <w:r w:rsidR="00BD75E3">
        <w:rPr>
          <w:rFonts w:eastAsia="Microsoft YaHei"/>
        </w:rPr>
        <w:t>will result in th</w:t>
      </w:r>
      <w:del w:id="1036" w:author="AnneMarieW" w:date="2017-05-26T10:14:00Z">
        <w:r w:rsidR="00BD75E3" w:rsidDel="00E26BA8">
          <w:rPr>
            <w:rFonts w:eastAsia="Microsoft YaHei"/>
          </w:rPr>
          <w:delText>is</w:delText>
        </w:r>
      </w:del>
      <w:ins w:id="1037" w:author="AnneMarieW" w:date="2017-05-26T10:14:00Z">
        <w:r>
          <w:rPr>
            <w:rFonts w:eastAsia="Microsoft YaHei"/>
          </w:rPr>
          <w:t>e following</w:t>
        </w:r>
      </w:ins>
      <w:r w:rsidR="00BD75E3">
        <w:rPr>
          <w:rFonts w:eastAsia="Microsoft YaHei"/>
        </w:rPr>
        <w:t xml:space="preserve"> error:</w:t>
      </w:r>
    </w:p>
    <w:p w14:paraId="399FE5D9" w14:textId="77777777" w:rsidR="00CA1E04" w:rsidRDefault="00BD75E3">
      <w:pPr>
        <w:pStyle w:val="CodeA"/>
      </w:pPr>
      <w:r>
        <w:t>error: the trait bound `std::string::String: std::ops::Index&lt;_&gt;` is not</w:t>
      </w:r>
    </w:p>
    <w:p w14:paraId="46419943" w14:textId="77777777" w:rsidR="00CA1E04" w:rsidRDefault="00BD75E3">
      <w:pPr>
        <w:pStyle w:val="CodeB"/>
      </w:pPr>
      <w:r>
        <w:t>satisfied [--explain E0277]</w:t>
      </w:r>
    </w:p>
    <w:p w14:paraId="5DA17A9A" w14:textId="77777777" w:rsidR="00CA1E04" w:rsidRDefault="00BD75E3">
      <w:pPr>
        <w:pStyle w:val="CodeB"/>
      </w:pPr>
      <w:r>
        <w:t xml:space="preserve">  |&gt;</w:t>
      </w:r>
    </w:p>
    <w:p w14:paraId="16E948EE" w14:textId="77777777" w:rsidR="00CA1E04" w:rsidRDefault="00BD75E3">
      <w:pPr>
        <w:pStyle w:val="CodeB"/>
      </w:pPr>
      <w:r>
        <w:t xml:space="preserve">  |&gt;     let h = s1[0];</w:t>
      </w:r>
    </w:p>
    <w:p w14:paraId="0E9F83EB" w14:textId="77777777" w:rsidR="00CA1E04" w:rsidRDefault="00BD75E3">
      <w:pPr>
        <w:pStyle w:val="CodeB"/>
      </w:pPr>
      <w:r>
        <w:t xml:space="preserve">  |&gt;             ^^^^^</w:t>
      </w:r>
    </w:p>
    <w:p w14:paraId="18947D5B" w14:textId="77777777" w:rsidR="00CA1E04" w:rsidRDefault="00BD75E3">
      <w:pPr>
        <w:pStyle w:val="CodeC"/>
      </w:pPr>
      <w:r>
        <w:t>note: the type `std::string::String` cannot be indexed by `_`</w:t>
      </w:r>
    </w:p>
    <w:p w14:paraId="1399BB44" w14:textId="77777777" w:rsidR="00CA1E04" w:rsidRDefault="00BD75E3">
      <w:pPr>
        <w:pStyle w:val="Body"/>
        <w:rPr>
          <w:rFonts w:eastAsia="Microsoft YaHei"/>
        </w:rPr>
      </w:pPr>
      <w:r>
        <w:rPr>
          <w:rFonts w:eastAsia="Microsoft YaHei"/>
        </w:rPr>
        <w:t xml:space="preserve">The error and the note tell the story: Rust strings don’t support indexing. </w:t>
      </w:r>
      <w:del w:id="1038" w:author="AnneMarieW" w:date="2017-05-26T10:14:00Z">
        <w:r w:rsidDel="00E26BA8">
          <w:rPr>
            <w:rFonts w:eastAsia="Microsoft YaHei"/>
          </w:rPr>
          <w:delText xml:space="preserve">So the follow-up question is, </w:delText>
        </w:r>
      </w:del>
      <w:ins w:id="1039" w:author="AnneMarieW" w:date="2017-05-26T10:14:00Z">
        <w:r w:rsidR="00E26BA8">
          <w:rPr>
            <w:rFonts w:eastAsia="Microsoft YaHei"/>
          </w:rPr>
          <w:t xml:space="preserve">But </w:t>
        </w:r>
      </w:ins>
      <w:r>
        <w:rPr>
          <w:rFonts w:eastAsia="Microsoft YaHei"/>
        </w:rPr>
        <w:t xml:space="preserve">why not? </w:t>
      </w:r>
      <w:del w:id="1040" w:author="AnneMarieW" w:date="2017-05-26T10:14:00Z">
        <w:r w:rsidDel="00E26BA8">
          <w:rPr>
            <w:rFonts w:eastAsia="Microsoft YaHei"/>
          </w:rPr>
          <w:delText>In order t</w:delText>
        </w:r>
      </w:del>
      <w:ins w:id="1041" w:author="AnneMarieW" w:date="2017-05-26T10:14:00Z">
        <w:r w:rsidR="00E26BA8">
          <w:rPr>
            <w:rFonts w:eastAsia="Microsoft YaHei"/>
          </w:rPr>
          <w:t>T</w:t>
        </w:r>
      </w:ins>
      <w:r>
        <w:rPr>
          <w:rFonts w:eastAsia="Microsoft YaHei"/>
        </w:rPr>
        <w:t>o answer that</w:t>
      </w:r>
      <w:ins w:id="1042" w:author="AnneMarieW" w:date="2017-05-26T10:15:00Z">
        <w:r w:rsidR="00E26BA8">
          <w:rPr>
            <w:rFonts w:eastAsia="Microsoft YaHei"/>
          </w:rPr>
          <w:t xml:space="preserve"> question</w:t>
        </w:r>
      </w:ins>
      <w:r>
        <w:rPr>
          <w:rFonts w:eastAsia="Microsoft YaHei"/>
        </w:rPr>
        <w:t xml:space="preserve">, we </w:t>
      </w:r>
      <w:del w:id="1043" w:author="AnneMarieW" w:date="2017-05-26T10:15:00Z">
        <w:r w:rsidDel="00E26BA8">
          <w:rPr>
            <w:rFonts w:eastAsia="Microsoft YaHei"/>
          </w:rPr>
          <w:delText xml:space="preserve">have to talk a bit about </w:delText>
        </w:r>
      </w:del>
      <w:ins w:id="1044" w:author="AnneMarieW" w:date="2017-05-26T10:15:00Z">
        <w:r w:rsidR="00E26BA8">
          <w:rPr>
            <w:rFonts w:eastAsia="Microsoft YaHei"/>
          </w:rPr>
          <w:t xml:space="preserve">need to discuss </w:t>
        </w:r>
      </w:ins>
      <w:r>
        <w:rPr>
          <w:rFonts w:eastAsia="Microsoft YaHei"/>
        </w:rPr>
        <w:t>how Rust stores strings in memory.</w:t>
      </w:r>
    </w:p>
    <w:p w14:paraId="0BB1E3D1" w14:textId="77777777" w:rsidR="00CA1E04" w:rsidRDefault="00BD75E3">
      <w:pPr>
        <w:pStyle w:val="HeadC"/>
        <w:rPr>
          <w:rFonts w:eastAsia="Microsoft YaHei"/>
          <w:sz w:val="24"/>
          <w:szCs w:val="24"/>
        </w:rPr>
      </w:pPr>
      <w:bookmarkStart w:id="1045" w:name="internal-representation"/>
      <w:bookmarkStart w:id="1046" w:name="_Toc493070561"/>
      <w:bookmarkEnd w:id="1045"/>
      <w:r>
        <w:rPr>
          <w:rFonts w:eastAsia="Microsoft YaHei"/>
        </w:rPr>
        <w:t>Internal Representation</w:t>
      </w:r>
      <w:bookmarkEnd w:id="1046"/>
    </w:p>
    <w:p w14:paraId="427D80AC" w14:textId="698E0E58" w:rsidR="00CA1E04" w:rsidRDefault="00BD75E3">
      <w:pPr>
        <w:pStyle w:val="BodyFirst"/>
        <w:rPr>
          <w:rFonts w:eastAsia="Microsoft YaHei"/>
        </w:rPr>
      </w:pPr>
      <w:r>
        <w:rPr>
          <w:rFonts w:eastAsia="Microsoft YaHei"/>
        </w:rPr>
        <w:lastRenderedPageBreak/>
        <w:t xml:space="preserve">A </w:t>
      </w:r>
      <w:r>
        <w:rPr>
          <w:rStyle w:val="Literal"/>
        </w:rPr>
        <w:t>String</w:t>
      </w:r>
      <w:r>
        <w:rPr>
          <w:rFonts w:eastAsia="Microsoft YaHei"/>
        </w:rPr>
        <w:t xml:space="preserve"> is a wrapper over a </w:t>
      </w:r>
      <w:r>
        <w:rPr>
          <w:rStyle w:val="Literal"/>
        </w:rPr>
        <w:t>Vec&lt;u8&gt;</w:t>
      </w:r>
      <w:r>
        <w:rPr>
          <w:rFonts w:eastAsia="Microsoft YaHei"/>
        </w:rPr>
        <w:t xml:space="preserve">. Let’s </w:t>
      </w:r>
      <w:del w:id="1047" w:author="AnneMarieW" w:date="2017-05-26T10:15:00Z">
        <w:r w:rsidDel="00E26BA8">
          <w:rPr>
            <w:rFonts w:eastAsia="Microsoft YaHei"/>
          </w:rPr>
          <w:delText xml:space="preserve">take a </w:delText>
        </w:r>
      </w:del>
      <w:r>
        <w:rPr>
          <w:rFonts w:eastAsia="Microsoft YaHei"/>
        </w:rPr>
        <w:t>look at some of our properly</w:t>
      </w:r>
      <w:del w:id="1048" w:author="AnneMarieW" w:date="2017-05-26T10:15:00Z">
        <w:r w:rsidDel="00E26BA8">
          <w:rPr>
            <w:rFonts w:eastAsia="Microsoft YaHei"/>
          </w:rPr>
          <w:delText>-</w:delText>
        </w:r>
      </w:del>
      <w:ins w:id="1049" w:author="AnneMarieW" w:date="2017-05-26T10:15:00Z">
        <w:r w:rsidR="00E26BA8">
          <w:rPr>
            <w:rFonts w:eastAsia="Microsoft YaHei"/>
          </w:rPr>
          <w:t xml:space="preserve"> </w:t>
        </w:r>
      </w:ins>
      <w:r>
        <w:rPr>
          <w:rFonts w:eastAsia="Microsoft YaHei"/>
        </w:rPr>
        <w:t>encoded UTF-8 example strings from</w:t>
      </w:r>
      <w:del w:id="1050" w:author="AnneMarieW" w:date="2017-05-26T10:16:00Z">
        <w:r w:rsidDel="00E26BA8">
          <w:rPr>
            <w:rFonts w:eastAsia="Microsoft YaHei"/>
          </w:rPr>
          <w:delText xml:space="preserve"> before</w:delText>
        </w:r>
      </w:del>
      <w:ins w:id="1051" w:author="AnneMarieW" w:date="2017-05-26T10:16:00Z">
        <w:r w:rsidR="00E26BA8">
          <w:rPr>
            <w:rFonts w:eastAsia="Microsoft YaHei"/>
          </w:rPr>
          <w:t xml:space="preserve"> </w:t>
        </w:r>
        <w:commentRangeStart w:id="1052"/>
        <w:del w:id="1053" w:author="Carol Nichols" w:date="2017-09-12T19:17:00Z">
          <w:r w:rsidR="00E26BA8" w:rsidDel="00DE5FA9">
            <w:rPr>
              <w:rFonts w:eastAsia="Microsoft YaHei"/>
            </w:rPr>
            <w:delText>earlier</w:delText>
          </w:r>
          <w:commentRangeEnd w:id="1052"/>
          <w:r w:rsidR="00E26BA8" w:rsidDel="00DE5FA9">
            <w:rPr>
              <w:rStyle w:val="CommentReference"/>
            </w:rPr>
            <w:commentReference w:id="1052"/>
          </w:r>
        </w:del>
      </w:ins>
      <w:ins w:id="1054" w:author="Carol Nichols" w:date="2017-09-12T19:17:00Z">
        <w:r w:rsidR="00DE5FA9">
          <w:rPr>
            <w:rFonts w:eastAsia="Microsoft YaHei"/>
          </w:rPr>
          <w:t>Listing 8-12</w:t>
        </w:r>
      </w:ins>
      <w:r>
        <w:rPr>
          <w:rFonts w:eastAsia="Microsoft YaHei"/>
        </w:rPr>
        <w:t>. First, this one:</w:t>
      </w:r>
    </w:p>
    <w:p w14:paraId="63BE25B7" w14:textId="77777777" w:rsidR="00CA1E04" w:rsidRDefault="00BD75E3">
      <w:pPr>
        <w:pStyle w:val="CodeSingle"/>
      </w:pPr>
      <w:r>
        <w:t>let len = String::from("Hola").len();</w:t>
      </w:r>
    </w:p>
    <w:p w14:paraId="10B9D884" w14:textId="6940EA0C" w:rsidR="00CA1E04" w:rsidRDefault="00BD75E3">
      <w:pPr>
        <w:pStyle w:val="Body"/>
        <w:rPr>
          <w:rFonts w:eastAsia="Microsoft YaHei"/>
        </w:rPr>
      </w:pPr>
      <w:r>
        <w:rPr>
          <w:rFonts w:eastAsia="Microsoft YaHei"/>
        </w:rPr>
        <w:t xml:space="preserve">In this case, </w:t>
      </w:r>
      <w:r>
        <w:rPr>
          <w:rStyle w:val="Literal"/>
        </w:rPr>
        <w:t>len</w:t>
      </w:r>
      <w:r>
        <w:rPr>
          <w:rFonts w:eastAsia="Microsoft YaHei"/>
        </w:rPr>
        <w:t xml:space="preserve"> will be four, which means the </w:t>
      </w:r>
      <w:r>
        <w:rPr>
          <w:rStyle w:val="Literal"/>
        </w:rPr>
        <w:t>Vec</w:t>
      </w:r>
      <w:r>
        <w:rPr>
          <w:rFonts w:eastAsia="Microsoft YaHei"/>
        </w:rPr>
        <w:t xml:space="preserve"> storing the string “Hola” is four bytes long</w:t>
      </w:r>
      <w:del w:id="1055" w:author="Carol Nichols" w:date="2017-09-12T19:18:00Z">
        <w:r w:rsidDel="00DE5FA9">
          <w:rPr>
            <w:rFonts w:eastAsia="Microsoft YaHei"/>
          </w:rPr>
          <w:delText xml:space="preserve">: </w:delText>
        </w:r>
      </w:del>
      <w:ins w:id="1056" w:author="Carol Nichols" w:date="2017-09-12T19:18:00Z">
        <w:r w:rsidR="00DE5FA9">
          <w:rPr>
            <w:rFonts w:eastAsia="Microsoft YaHei"/>
          </w:rPr>
          <w:t xml:space="preserve">. </w:t>
        </w:r>
      </w:ins>
      <w:del w:id="1057" w:author="Carol Nichols" w:date="2017-09-12T19:18:00Z">
        <w:r w:rsidDel="00DE5FA9">
          <w:rPr>
            <w:rFonts w:eastAsia="Microsoft YaHei"/>
          </w:rPr>
          <w:delText xml:space="preserve">each </w:delText>
        </w:r>
      </w:del>
      <w:ins w:id="1058" w:author="Carol Nichols" w:date="2017-09-12T19:18:00Z">
        <w:r w:rsidR="00DE5FA9">
          <w:rPr>
            <w:rFonts w:eastAsia="Microsoft YaHei"/>
          </w:rPr>
          <w:t xml:space="preserve">Each </w:t>
        </w:r>
      </w:ins>
      <w:r>
        <w:rPr>
          <w:rFonts w:eastAsia="Microsoft YaHei"/>
        </w:rPr>
        <w:t xml:space="preserve">of these letters takes one byte when encoded in UTF-8. </w:t>
      </w:r>
      <w:ins w:id="1059" w:author="AnneMarieW" w:date="2017-05-26T10:17:00Z">
        <w:r w:rsidR="00816400">
          <w:rPr>
            <w:rFonts w:eastAsia="Microsoft YaHei"/>
          </w:rPr>
          <w:t xml:space="preserve">But </w:t>
        </w:r>
      </w:ins>
      <w:del w:id="1060" w:author="AnneMarieW" w:date="2017-05-26T10:17:00Z">
        <w:r w:rsidDel="00816400">
          <w:rPr>
            <w:rFonts w:eastAsia="Microsoft YaHei"/>
          </w:rPr>
          <w:delText>W</w:delText>
        </w:r>
      </w:del>
      <w:ins w:id="1061" w:author="AnneMarieW" w:date="2017-05-26T10:17:00Z">
        <w:r w:rsidR="00816400">
          <w:rPr>
            <w:rFonts w:eastAsia="Microsoft YaHei"/>
          </w:rPr>
          <w:t>w</w:t>
        </w:r>
      </w:ins>
      <w:r>
        <w:rPr>
          <w:rFonts w:eastAsia="Microsoft YaHei"/>
        </w:rPr>
        <w:t>hat about th</w:t>
      </w:r>
      <w:del w:id="1062" w:author="AnneMarieW" w:date="2017-05-26T10:17:00Z">
        <w:r w:rsidDel="00816400">
          <w:rPr>
            <w:rFonts w:eastAsia="Microsoft YaHei"/>
          </w:rPr>
          <w:delText>is</w:delText>
        </w:r>
      </w:del>
      <w:ins w:id="1063" w:author="AnneMarieW" w:date="2017-05-26T10:17:00Z">
        <w:r w:rsidR="00816400">
          <w:rPr>
            <w:rFonts w:eastAsia="Microsoft YaHei"/>
          </w:rPr>
          <w:t>e following</w:t>
        </w:r>
      </w:ins>
      <w:r>
        <w:rPr>
          <w:rFonts w:eastAsia="Microsoft YaHei"/>
        </w:rPr>
        <w:t xml:space="preserve"> </w:t>
      </w:r>
      <w:del w:id="1064" w:author="Carol Nichols" w:date="2017-09-12T19:18:00Z">
        <w:r w:rsidDel="00271D02">
          <w:rPr>
            <w:rFonts w:eastAsia="Microsoft YaHei"/>
          </w:rPr>
          <w:delText>example</w:delText>
        </w:r>
      </w:del>
      <w:ins w:id="1065" w:author="Carol Nichols" w:date="2017-09-12T19:18:00Z">
        <w:r w:rsidR="00271D02">
          <w:rPr>
            <w:rFonts w:eastAsia="Microsoft YaHei"/>
          </w:rPr>
          <w:t>line</w:t>
        </w:r>
      </w:ins>
      <w:del w:id="1066" w:author="AnneMarieW" w:date="2017-05-26T10:17:00Z">
        <w:r w:rsidDel="00816400">
          <w:rPr>
            <w:rFonts w:eastAsia="Microsoft YaHei"/>
          </w:rPr>
          <w:delText>, though</w:delText>
        </w:r>
      </w:del>
      <w:r>
        <w:rPr>
          <w:rFonts w:eastAsia="Microsoft YaHei"/>
        </w:rPr>
        <w:t>?</w:t>
      </w:r>
    </w:p>
    <w:p w14:paraId="44B3FD2B" w14:textId="77777777" w:rsidR="00CA1E04" w:rsidRDefault="00BD75E3">
      <w:pPr>
        <w:pStyle w:val="CodeSingle"/>
      </w:pPr>
      <w:r>
        <w:t>let len = String::from("</w:t>
      </w:r>
      <w:r>
        <w:rPr>
          <w:rFonts w:ascii="Courier New" w:hAnsi="Courier New" w:cs="Courier New"/>
        </w:rPr>
        <w:t>Здравствуйте</w:t>
      </w:r>
      <w:r>
        <w:t>").len();</w:t>
      </w:r>
    </w:p>
    <w:p w14:paraId="480443D2" w14:textId="37BE6C2E" w:rsidR="00CA1E04" w:rsidDel="007E44B6" w:rsidRDefault="00BD75E3">
      <w:pPr>
        <w:pStyle w:val="Body"/>
        <w:rPr>
          <w:del w:id="1067" w:author="AnneMarieW" w:date="2017-05-26T13:41:00Z"/>
        </w:rPr>
      </w:pPr>
      <w:del w:id="1068" w:author="AnneMarieW" w:date="2017-05-26T10:18:00Z">
        <w:r w:rsidDel="00816400">
          <w:rPr>
            <w:rFonts w:eastAsia="Microsoft YaHei"/>
          </w:rPr>
          <w:delText>A person a</w:delText>
        </w:r>
      </w:del>
      <w:ins w:id="1069" w:author="AnneMarieW" w:date="2017-05-26T10:18:00Z">
        <w:r w:rsidR="00816400">
          <w:rPr>
            <w:rFonts w:eastAsia="Microsoft YaHei"/>
          </w:rPr>
          <w:t>A</w:t>
        </w:r>
      </w:ins>
      <w:r>
        <w:rPr>
          <w:rFonts w:eastAsia="Microsoft YaHei"/>
        </w:rPr>
        <w:t>sked how long the string</w:t>
      </w:r>
      <w:ins w:id="1070" w:author="AnneMarieW" w:date="2017-05-26T10:18:00Z">
        <w:r w:rsidR="00816400">
          <w:rPr>
            <w:rFonts w:eastAsia="Microsoft YaHei"/>
          </w:rPr>
          <w:t xml:space="preserve"> is,</w:t>
        </w:r>
      </w:ins>
      <w:r>
        <w:rPr>
          <w:rFonts w:eastAsia="Microsoft YaHei"/>
        </w:rPr>
        <w:t xml:space="preserve"> </w:t>
      </w:r>
      <w:ins w:id="1071" w:author="AnneMarieW" w:date="2017-05-26T10:18:00Z">
        <w:r w:rsidR="00816400">
          <w:rPr>
            <w:rFonts w:eastAsia="Microsoft YaHei"/>
          </w:rPr>
          <w:t>you</w:t>
        </w:r>
      </w:ins>
      <w:del w:id="1072" w:author="AnneMarieW" w:date="2017-05-26T10:18:00Z">
        <w:r w:rsidDel="00816400">
          <w:rPr>
            <w:rFonts w:eastAsia="Microsoft YaHei"/>
          </w:rPr>
          <w:delText>is</w:delText>
        </w:r>
      </w:del>
      <w:r>
        <w:rPr>
          <w:rFonts w:eastAsia="Microsoft YaHei"/>
        </w:rPr>
        <w:t xml:space="preserve"> might say 12. However, Rust’s answer is 24</w:t>
      </w:r>
      <w:del w:id="1073" w:author="AnneMarieW" w:date="2017-05-26T10:18:00Z">
        <w:r w:rsidDel="00816400">
          <w:rPr>
            <w:rFonts w:eastAsia="Microsoft YaHei"/>
          </w:rPr>
          <w:delText>.</w:delText>
        </w:r>
      </w:del>
      <w:ins w:id="1074" w:author="Carol Nichols" w:date="2017-09-12T19:18:00Z">
        <w:r w:rsidR="00016B72">
          <w:rPr>
            <w:rFonts w:eastAsia="Microsoft YaHei"/>
          </w:rPr>
          <w:t xml:space="preserve">: that’s </w:t>
        </w:r>
      </w:ins>
      <w:ins w:id="1075" w:author="AnneMarieW" w:date="2017-05-26T10:19:00Z">
        <w:del w:id="1076" w:author="Carol Nichols" w:date="2017-09-12T19:18:00Z">
          <w:r w:rsidR="00816400" w:rsidDel="00016B72">
            <w:rPr>
              <w:rFonts w:eastAsia="Microsoft YaHei"/>
            </w:rPr>
            <w:delText>, which</w:delText>
          </w:r>
        </w:del>
      </w:ins>
      <w:del w:id="1077" w:author="Carol Nichols" w:date="2017-09-12T19:18:00Z">
        <w:r w:rsidDel="00016B72">
          <w:rPr>
            <w:rFonts w:eastAsia="Microsoft YaHei"/>
          </w:rPr>
          <w:delText xml:space="preserve"> This is </w:delText>
        </w:r>
      </w:del>
      <w:r>
        <w:rPr>
          <w:rFonts w:eastAsia="Microsoft YaHei"/>
        </w:rPr>
        <w:t xml:space="preserve">the number of bytes </w:t>
      </w:r>
      <w:del w:id="1078" w:author="Carol Nichols" w:date="2017-09-12T19:18:00Z">
        <w:r w:rsidDel="00601A6F">
          <w:rPr>
            <w:rFonts w:eastAsia="Microsoft YaHei"/>
          </w:rPr>
          <w:delText xml:space="preserve">that </w:delText>
        </w:r>
      </w:del>
      <w:r>
        <w:rPr>
          <w:rFonts w:eastAsia="Microsoft YaHei"/>
        </w:rPr>
        <w:t xml:space="preserve">it takes to encode “Здравствуйте” in UTF-8, </w:t>
      </w:r>
      <w:del w:id="1079" w:author="AnneMarieW" w:date="2017-05-26T10:19:00Z">
        <w:r w:rsidDel="00816400">
          <w:rPr>
            <w:rFonts w:eastAsia="Microsoft YaHei"/>
          </w:rPr>
          <w:delText>since</w:delText>
        </w:r>
      </w:del>
      <w:ins w:id="1080" w:author="AnneMarieW" w:date="2017-05-26T10:19:00Z">
        <w:r w:rsidR="00816400">
          <w:rPr>
            <w:rFonts w:eastAsia="Microsoft YaHei"/>
          </w:rPr>
          <w:t>because</w:t>
        </w:r>
      </w:ins>
      <w:r>
        <w:rPr>
          <w:rFonts w:eastAsia="Microsoft YaHei"/>
        </w:rPr>
        <w:t xml:space="preserve"> each Unicode scalar value takes two bytes of storage. Therefore, an index into the string’s bytes will not always correlate to a valid Unicode scalar value.</w:t>
      </w:r>
      <w:ins w:id="1081" w:author="AnneMarieW" w:date="2017-05-26T13:41:00Z">
        <w:r w:rsidR="007E44B6">
          <w:rPr>
            <w:rFonts w:eastAsia="Microsoft YaHei"/>
          </w:rPr>
          <w:t xml:space="preserve"> </w:t>
        </w:r>
      </w:ins>
    </w:p>
    <w:p w14:paraId="66AAAA06" w14:textId="77777777" w:rsidR="00CA1E04" w:rsidRDefault="00BD75E3">
      <w:pPr>
        <w:pStyle w:val="Body"/>
        <w:rPr>
          <w:rFonts w:eastAsia="Microsoft YaHei"/>
        </w:rPr>
      </w:pPr>
      <w:r>
        <w:rPr>
          <w:rFonts w:eastAsia="Microsoft YaHei"/>
        </w:rPr>
        <w:t xml:space="preserve">To demonstrate, consider this invalid Rust code: </w:t>
      </w:r>
    </w:p>
    <w:p w14:paraId="3C49A71C" w14:textId="77777777" w:rsidR="00CA1E04" w:rsidRDefault="00BD75E3">
      <w:pPr>
        <w:pStyle w:val="CodeA"/>
        <w:rPr>
          <w:rStyle w:val="Literal"/>
          <w:color w:val="00000A"/>
        </w:rPr>
      </w:pPr>
      <w:r>
        <w:t>let hello = "</w:t>
      </w:r>
      <w:r>
        <w:rPr>
          <w:rFonts w:ascii="Courier New" w:hAnsi="Courier New" w:cs="Courier New"/>
        </w:rPr>
        <w:t>Здравствуйте</w:t>
      </w:r>
      <w:r>
        <w:t>";</w:t>
      </w:r>
    </w:p>
    <w:p w14:paraId="709CAB78" w14:textId="77777777" w:rsidR="00CA1E04" w:rsidRDefault="00BD75E3">
      <w:pPr>
        <w:pStyle w:val="CodeC"/>
      </w:pPr>
      <w:r>
        <w:t>let answer = &amp;hello[0];</w:t>
      </w:r>
    </w:p>
    <w:p w14:paraId="456B13AE" w14:textId="165A708F" w:rsidR="00CA1E04" w:rsidRDefault="00BD75E3">
      <w:pPr>
        <w:pStyle w:val="Body"/>
      </w:pPr>
      <w:r>
        <w:rPr>
          <w:rFonts w:eastAsia="Microsoft YaHei"/>
        </w:rPr>
        <w:t xml:space="preserve">What should the value of </w:t>
      </w:r>
      <w:r>
        <w:rPr>
          <w:rStyle w:val="Literal"/>
        </w:rPr>
        <w:t>answer</w:t>
      </w:r>
      <w:r>
        <w:rPr>
          <w:rFonts w:eastAsia="Microsoft YaHei"/>
        </w:rPr>
        <w:t xml:space="preserve"> be? Should it be </w:t>
      </w:r>
      <w:r>
        <w:rPr>
          <w:rStyle w:val="Literal"/>
          <w:rFonts w:ascii="Courier New" w:hAnsi="Courier New" w:cs="Courier New"/>
        </w:rPr>
        <w:t>З</w:t>
      </w:r>
      <w:r>
        <w:rPr>
          <w:rFonts w:eastAsia="Microsoft YaHei"/>
        </w:rPr>
        <w:t xml:space="preserve">, the first letter? When encoded in UTF-8, the first byte of </w:t>
      </w:r>
      <w:r>
        <w:rPr>
          <w:rStyle w:val="Literal"/>
          <w:rFonts w:ascii="Courier New" w:hAnsi="Courier New" w:cs="Courier New"/>
        </w:rPr>
        <w:t>З</w:t>
      </w:r>
      <w:r>
        <w:rPr>
          <w:rFonts w:eastAsia="Microsoft YaHei"/>
        </w:rPr>
        <w:t xml:space="preserve"> is </w:t>
      </w:r>
      <w:r>
        <w:rPr>
          <w:rStyle w:val="Literal"/>
        </w:rPr>
        <w:t>208</w:t>
      </w:r>
      <w:r>
        <w:rPr>
          <w:rFonts w:eastAsia="Microsoft YaHei"/>
        </w:rPr>
        <w:t xml:space="preserve">, and the second is </w:t>
      </w:r>
      <w:r>
        <w:rPr>
          <w:rStyle w:val="Literal"/>
        </w:rPr>
        <w:t>151</w:t>
      </w:r>
      <w:r>
        <w:rPr>
          <w:rFonts w:eastAsia="Microsoft YaHei"/>
        </w:rPr>
        <w:t xml:space="preserve">, so </w:t>
      </w:r>
      <w:r>
        <w:rPr>
          <w:rStyle w:val="Literal"/>
        </w:rPr>
        <w:t>answer</w:t>
      </w:r>
      <w:r>
        <w:rPr>
          <w:rFonts w:eastAsia="Microsoft YaHei"/>
        </w:rPr>
        <w:t xml:space="preserve"> should in fact be </w:t>
      </w:r>
      <w:r>
        <w:rPr>
          <w:rStyle w:val="Literal"/>
        </w:rPr>
        <w:t>208</w:t>
      </w:r>
      <w:r>
        <w:rPr>
          <w:rFonts w:eastAsia="Microsoft YaHei"/>
        </w:rPr>
        <w:t xml:space="preserve">, but </w:t>
      </w:r>
      <w:r>
        <w:rPr>
          <w:rStyle w:val="Literal"/>
        </w:rPr>
        <w:t>208</w:t>
      </w:r>
      <w:r>
        <w:rPr>
          <w:rFonts w:eastAsia="Microsoft YaHei"/>
        </w:rPr>
        <w:t xml:space="preserve"> is not a valid character on its own. Returning </w:t>
      </w:r>
      <w:r>
        <w:rPr>
          <w:rStyle w:val="Literal"/>
        </w:rPr>
        <w:t>208</w:t>
      </w:r>
      <w:r>
        <w:rPr>
          <w:rFonts w:eastAsia="Microsoft YaHei"/>
        </w:rPr>
        <w:t xml:space="preserve"> is likely not what a </w:t>
      </w:r>
      <w:commentRangeStart w:id="1082"/>
      <w:del w:id="1083" w:author="Carol Nichols" w:date="2017-09-12T19:20:00Z">
        <w:r w:rsidDel="007913CE">
          <w:rPr>
            <w:rFonts w:eastAsia="Microsoft YaHei"/>
          </w:rPr>
          <w:delText>person</w:delText>
        </w:r>
        <w:commentRangeEnd w:id="1082"/>
        <w:r w:rsidR="00816400" w:rsidDel="007913CE">
          <w:rPr>
            <w:rStyle w:val="CommentReference"/>
          </w:rPr>
          <w:commentReference w:id="1082"/>
        </w:r>
        <w:r w:rsidDel="007913CE">
          <w:rPr>
            <w:rFonts w:eastAsia="Microsoft YaHei"/>
          </w:rPr>
          <w:delText xml:space="preserve"> </w:delText>
        </w:r>
      </w:del>
      <w:ins w:id="1084" w:author="Carol Nichols" w:date="2017-09-12T19:20:00Z">
        <w:r w:rsidR="007913CE">
          <w:rPr>
            <w:rFonts w:eastAsia="Microsoft YaHei"/>
          </w:rPr>
          <w:t xml:space="preserve">user </w:t>
        </w:r>
      </w:ins>
      <w:r>
        <w:rPr>
          <w:rFonts w:eastAsia="Microsoft YaHei"/>
        </w:rPr>
        <w:t>would want if they asked for the first letter of this string</w:t>
      </w:r>
      <w:del w:id="1085" w:author="AnneMarieW" w:date="2017-05-26T10:20:00Z">
        <w:r w:rsidDel="00816400">
          <w:rPr>
            <w:rFonts w:eastAsia="Microsoft YaHei"/>
          </w:rPr>
          <w:delText>,</w:delText>
        </w:r>
      </w:del>
      <w:ins w:id="1086" w:author="AnneMarieW" w:date="2017-05-26T10:20:00Z">
        <w:r w:rsidR="00816400">
          <w:rPr>
            <w:rFonts w:eastAsia="Microsoft YaHei"/>
          </w:rPr>
          <w:t>; however,</w:t>
        </w:r>
      </w:ins>
      <w:del w:id="1087" w:author="AnneMarieW" w:date="2017-05-26T10:20:00Z">
        <w:r w:rsidDel="00816400">
          <w:rPr>
            <w:rFonts w:eastAsia="Microsoft YaHei"/>
          </w:rPr>
          <w:delText xml:space="preserve"> but</w:delText>
        </w:r>
      </w:del>
      <w:r>
        <w:rPr>
          <w:rFonts w:eastAsia="Microsoft YaHei"/>
        </w:rPr>
        <w:t xml:space="preserve"> that’s the only data that Rust has at byte index 0. Returning the byte value is probably not what </w:t>
      </w:r>
      <w:commentRangeStart w:id="1088"/>
      <w:del w:id="1089" w:author="Carol Nichols" w:date="2017-09-12T19:20:00Z">
        <w:r w:rsidDel="005779DE">
          <w:rPr>
            <w:rFonts w:eastAsia="Microsoft YaHei"/>
          </w:rPr>
          <w:delText>people</w:delText>
        </w:r>
        <w:commentRangeEnd w:id="1088"/>
        <w:r w:rsidR="00816400" w:rsidDel="005779DE">
          <w:rPr>
            <w:rStyle w:val="CommentReference"/>
          </w:rPr>
          <w:commentReference w:id="1088"/>
        </w:r>
        <w:r w:rsidDel="005779DE">
          <w:rPr>
            <w:rFonts w:eastAsia="Microsoft YaHei"/>
          </w:rPr>
          <w:delText xml:space="preserve"> </w:delText>
        </w:r>
      </w:del>
      <w:ins w:id="1090" w:author="Carol Nichols" w:date="2017-09-12T19:20:00Z">
        <w:r w:rsidR="005779DE">
          <w:rPr>
            <w:rFonts w:eastAsia="Microsoft YaHei"/>
          </w:rPr>
          <w:t xml:space="preserve">users </w:t>
        </w:r>
      </w:ins>
      <w:r>
        <w:rPr>
          <w:rFonts w:eastAsia="Microsoft YaHei"/>
        </w:rPr>
        <w:t xml:space="preserve">want, </w:t>
      </w:r>
      <w:commentRangeStart w:id="1091"/>
      <w:commentRangeStart w:id="1092"/>
      <w:r>
        <w:rPr>
          <w:rFonts w:eastAsia="Microsoft YaHei"/>
        </w:rPr>
        <w:t xml:space="preserve">even </w:t>
      </w:r>
      <w:del w:id="1093" w:author="Carol Nichols" w:date="2017-09-12T19:20:00Z">
        <w:r w:rsidDel="005779DE">
          <w:rPr>
            <w:rFonts w:eastAsia="Microsoft YaHei"/>
          </w:rPr>
          <w:delText xml:space="preserve">with </w:delText>
        </w:r>
      </w:del>
      <w:ins w:id="1094" w:author="Carol Nichols" w:date="2017-09-12T19:20:00Z">
        <w:r w:rsidR="005779DE">
          <w:rPr>
            <w:rFonts w:eastAsia="Microsoft YaHei"/>
          </w:rPr>
          <w:t xml:space="preserve">if the string contains </w:t>
        </w:r>
      </w:ins>
      <w:r>
        <w:rPr>
          <w:rFonts w:eastAsia="Microsoft YaHei"/>
        </w:rPr>
        <w:t>only Latin letters</w:t>
      </w:r>
      <w:commentRangeEnd w:id="1091"/>
      <w:r w:rsidR="00CD470F">
        <w:rPr>
          <w:rStyle w:val="CommentReference"/>
        </w:rPr>
        <w:commentReference w:id="1091"/>
      </w:r>
      <w:commentRangeEnd w:id="1092"/>
      <w:r w:rsidR="005779DE">
        <w:rPr>
          <w:rStyle w:val="CommentReference"/>
        </w:rPr>
        <w:commentReference w:id="1092"/>
      </w:r>
      <w:r>
        <w:rPr>
          <w:rFonts w:eastAsia="Microsoft YaHei"/>
        </w:rPr>
        <w:t xml:space="preserve">: </w:t>
      </w:r>
      <w:ins w:id="1095" w:author="Carol Nichols" w:date="2017-09-12T19:20:00Z">
        <w:r w:rsidR="005779DE">
          <w:rPr>
            <w:rFonts w:eastAsia="Microsoft YaHei"/>
          </w:rPr>
          <w:t xml:space="preserve">if </w:t>
        </w:r>
      </w:ins>
      <w:commentRangeStart w:id="1096"/>
      <w:commentRangeStart w:id="1097"/>
      <w:r>
        <w:rPr>
          <w:rStyle w:val="Literal"/>
        </w:rPr>
        <w:t>&amp;"hello"[0]</w:t>
      </w:r>
      <w:r>
        <w:rPr>
          <w:rFonts w:eastAsia="Microsoft YaHei"/>
        </w:rPr>
        <w:t xml:space="preserve"> </w:t>
      </w:r>
      <w:commentRangeEnd w:id="1096"/>
      <w:r w:rsidR="009E2BA4">
        <w:rPr>
          <w:rStyle w:val="CommentReference"/>
        </w:rPr>
        <w:commentReference w:id="1096"/>
      </w:r>
      <w:commentRangeEnd w:id="1097"/>
      <w:r w:rsidR="009D0DE0">
        <w:rPr>
          <w:rStyle w:val="CommentReference"/>
        </w:rPr>
        <w:commentReference w:id="1097"/>
      </w:r>
      <w:ins w:id="1098" w:author="Carol Nichols" w:date="2017-09-12T19:21:00Z">
        <w:r w:rsidR="005779DE">
          <w:rPr>
            <w:rFonts w:eastAsia="Microsoft YaHei"/>
          </w:rPr>
          <w:t xml:space="preserve">was valid code that returned the byte value, it </w:t>
        </w:r>
      </w:ins>
      <w:r>
        <w:rPr>
          <w:rFonts w:eastAsia="Microsoft YaHei"/>
        </w:rPr>
        <w:t xml:space="preserve">would return </w:t>
      </w:r>
      <w:r>
        <w:rPr>
          <w:rStyle w:val="Literal"/>
        </w:rPr>
        <w:t>104</w:t>
      </w:r>
      <w:r>
        <w:rPr>
          <w:rFonts w:eastAsia="Microsoft YaHei"/>
        </w:rPr>
        <w:t xml:space="preserve">, not </w:t>
      </w:r>
      <w:r>
        <w:rPr>
          <w:rStyle w:val="Literal"/>
        </w:rPr>
        <w:t>h</w:t>
      </w:r>
      <w:r>
        <w:rPr>
          <w:rFonts w:eastAsia="Microsoft YaHei"/>
        </w:rPr>
        <w:t xml:space="preserve">. To avoid returning an unexpected value and causing bugs that might not be discovered immediately, Rust </w:t>
      </w:r>
      <w:del w:id="1099" w:author="AnneMarieW" w:date="2017-05-26T10:23:00Z">
        <w:r w:rsidDel="00CD470F">
          <w:rPr>
            <w:rFonts w:eastAsia="Microsoft YaHei"/>
          </w:rPr>
          <w:delText xml:space="preserve">chooses to </w:delText>
        </w:r>
      </w:del>
      <w:ins w:id="1100" w:author="AnneMarieW" w:date="2017-05-26T10:23:00Z">
        <w:r w:rsidR="00CD470F">
          <w:rPr>
            <w:rFonts w:eastAsia="Microsoft YaHei"/>
          </w:rPr>
          <w:t>does</w:t>
        </w:r>
      </w:ins>
      <w:r>
        <w:rPr>
          <w:rFonts w:eastAsia="Microsoft YaHei"/>
        </w:rPr>
        <w:t>n</w:t>
      </w:r>
      <w:del w:id="1101" w:author="AnneMarieW" w:date="2017-05-26T10:24:00Z">
        <w:r w:rsidDel="00CD470F">
          <w:rPr>
            <w:rFonts w:eastAsia="Microsoft YaHei"/>
          </w:rPr>
          <w:delText>o</w:delText>
        </w:r>
      </w:del>
      <w:ins w:id="1102" w:author="AnneMarieW" w:date="2017-05-26T10:24:00Z">
        <w:r w:rsidR="00CD470F">
          <w:rPr>
            <w:rFonts w:eastAsia="Microsoft YaHei"/>
          </w:rPr>
          <w:t>’</w:t>
        </w:r>
      </w:ins>
      <w:r>
        <w:rPr>
          <w:rFonts w:eastAsia="Microsoft YaHei"/>
        </w:rPr>
        <w:t>t compile this code at all and prevent</w:t>
      </w:r>
      <w:ins w:id="1103" w:author="AnneMarieW" w:date="2017-05-26T10:24:00Z">
        <w:r w:rsidR="00CD470F">
          <w:rPr>
            <w:rFonts w:eastAsia="Microsoft YaHei"/>
          </w:rPr>
          <w:t>s</w:t>
        </w:r>
      </w:ins>
      <w:r>
        <w:rPr>
          <w:rFonts w:eastAsia="Microsoft YaHei"/>
        </w:rPr>
        <w:t xml:space="preserve"> misunderstandings</w:t>
      </w:r>
      <w:commentRangeStart w:id="1104"/>
      <w:commentRangeStart w:id="1105"/>
      <w:r>
        <w:rPr>
          <w:rFonts w:eastAsia="Microsoft YaHei"/>
        </w:rPr>
        <w:t xml:space="preserve"> earlier</w:t>
      </w:r>
      <w:commentRangeEnd w:id="1104"/>
      <w:r w:rsidR="00CD470F">
        <w:rPr>
          <w:rStyle w:val="CommentReference"/>
        </w:rPr>
        <w:commentReference w:id="1104"/>
      </w:r>
      <w:commentRangeEnd w:id="1105"/>
      <w:r w:rsidR="005E418F">
        <w:rPr>
          <w:rStyle w:val="CommentReference"/>
        </w:rPr>
        <w:commentReference w:id="1105"/>
      </w:r>
      <w:ins w:id="1106" w:author="Carol Nichols" w:date="2017-09-12T19:22:00Z">
        <w:r w:rsidR="009D0DE0">
          <w:rPr>
            <w:rFonts w:eastAsia="Microsoft YaHei"/>
          </w:rPr>
          <w:t xml:space="preserve"> in the development process</w:t>
        </w:r>
      </w:ins>
      <w:r>
        <w:rPr>
          <w:rFonts w:eastAsia="Microsoft YaHei"/>
        </w:rPr>
        <w:t>.</w:t>
      </w:r>
    </w:p>
    <w:p w14:paraId="37DEC211" w14:textId="77777777" w:rsidR="00CA1E04" w:rsidRDefault="00BD75E3">
      <w:pPr>
        <w:pStyle w:val="HeadC"/>
        <w:rPr>
          <w:rFonts w:eastAsia="Microsoft YaHei"/>
          <w:sz w:val="24"/>
          <w:szCs w:val="24"/>
        </w:rPr>
      </w:pPr>
      <w:bookmarkStart w:id="1107" w:name="bytes-and-scalar-values-and-grapheme-clu"/>
      <w:bookmarkStart w:id="1108" w:name="_Toc493070562"/>
      <w:bookmarkEnd w:id="1107"/>
      <w:r>
        <w:rPr>
          <w:rFonts w:eastAsia="Microsoft YaHei"/>
        </w:rPr>
        <w:t xml:space="preserve">Bytes and Scalar Values and Grapheme Clusters! Oh </w:t>
      </w:r>
      <w:ins w:id="1109" w:author="AnneMarieW" w:date="2017-05-25T10:14:00Z">
        <w:r w:rsidR="00722E4A">
          <w:rPr>
            <w:rFonts w:eastAsia="Microsoft YaHei"/>
          </w:rPr>
          <w:t>M</w:t>
        </w:r>
      </w:ins>
      <w:del w:id="1110" w:author="AnneMarieW" w:date="2017-05-25T10:14:00Z">
        <w:r w:rsidDel="00722E4A">
          <w:rPr>
            <w:rFonts w:eastAsia="Microsoft YaHei"/>
          </w:rPr>
          <w:delText>m</w:delText>
        </w:r>
      </w:del>
      <w:r>
        <w:rPr>
          <w:rFonts w:eastAsia="Microsoft YaHei"/>
        </w:rPr>
        <w:t>y!</w:t>
      </w:r>
      <w:bookmarkEnd w:id="1108"/>
    </w:p>
    <w:p w14:paraId="77C7E76E" w14:textId="77777777" w:rsidR="00CA1E04" w:rsidRDefault="00BD75E3">
      <w:pPr>
        <w:pStyle w:val="BodyFirst"/>
      </w:pPr>
      <w:del w:id="1111" w:author="AnneMarieW" w:date="2017-05-26T10:25:00Z">
        <w:r w:rsidDel="00CD470F">
          <w:rPr>
            <w:rFonts w:eastAsia="Microsoft YaHei"/>
          </w:rPr>
          <w:delText>This leads to a</w:delText>
        </w:r>
      </w:del>
      <w:ins w:id="1112" w:author="AnneMarieW" w:date="2017-05-26T10:25:00Z">
        <w:r w:rsidR="00CD470F">
          <w:rPr>
            <w:rFonts w:eastAsia="Microsoft YaHei"/>
          </w:rPr>
          <w:t>A</w:t>
        </w:r>
      </w:ins>
      <w:r>
        <w:rPr>
          <w:rFonts w:eastAsia="Microsoft YaHei"/>
        </w:rPr>
        <w:t>nother point about UTF-8</w:t>
      </w:r>
      <w:del w:id="1113" w:author="AnneMarieW" w:date="2017-05-26T10:25:00Z">
        <w:r w:rsidDel="00CD470F">
          <w:rPr>
            <w:rFonts w:eastAsia="Microsoft YaHei"/>
          </w:rPr>
          <w:delText>:</w:delText>
        </w:r>
      </w:del>
      <w:ins w:id="1114" w:author="AnneMarieW" w:date="2017-05-26T10:25:00Z">
        <w:r w:rsidR="00CD470F">
          <w:rPr>
            <w:rFonts w:eastAsia="Microsoft YaHei"/>
          </w:rPr>
          <w:t xml:space="preserve"> is that</w:t>
        </w:r>
      </w:ins>
      <w:r>
        <w:rPr>
          <w:rFonts w:eastAsia="Microsoft YaHei"/>
        </w:rPr>
        <w:t xml:space="preserve"> there are </w:t>
      </w:r>
      <w:del w:id="1115" w:author="AnneMarieW" w:date="2017-05-26T10:25:00Z">
        <w:r w:rsidDel="00CD470F">
          <w:rPr>
            <w:rFonts w:eastAsia="Microsoft YaHei"/>
          </w:rPr>
          <w:delText>rea</w:delText>
        </w:r>
      </w:del>
      <w:ins w:id="1116" w:author="AnneMarieW" w:date="2017-05-26T10:25:00Z">
        <w:r w:rsidR="00CD470F">
          <w:rPr>
            <w:rFonts w:eastAsia="Microsoft YaHei"/>
          </w:rPr>
          <w:t>actua</w:t>
        </w:r>
      </w:ins>
      <w:r>
        <w:rPr>
          <w:rFonts w:eastAsia="Microsoft YaHei"/>
        </w:rPr>
        <w:t>lly three relevant ways to look at strings</w:t>
      </w:r>
      <w:del w:id="1117" w:author="AnneMarieW" w:date="2017-05-26T10:26:00Z">
        <w:r w:rsidDel="00CD470F">
          <w:rPr>
            <w:rFonts w:eastAsia="Microsoft YaHei"/>
          </w:rPr>
          <w:delText>,</w:delText>
        </w:r>
      </w:del>
      <w:r>
        <w:rPr>
          <w:rFonts w:eastAsia="Microsoft YaHei"/>
        </w:rPr>
        <w:t xml:space="preserve"> from Rust’s perspective: as bytes, scalar values, and grapheme clusters (the closest thing to what </w:t>
      </w:r>
      <w:del w:id="1118" w:author="AnneMarieW" w:date="2017-05-26T13:42:00Z">
        <w:r w:rsidDel="00B82D0B">
          <w:rPr>
            <w:rFonts w:eastAsia="Microsoft YaHei"/>
          </w:rPr>
          <w:delText xml:space="preserve">people </w:delText>
        </w:r>
      </w:del>
      <w:ins w:id="1119" w:author="AnneMarieW" w:date="2017-05-26T13:42:00Z">
        <w:r w:rsidR="00B82D0B">
          <w:rPr>
            <w:rFonts w:eastAsia="Microsoft YaHei"/>
          </w:rPr>
          <w:t xml:space="preserve">we </w:t>
        </w:r>
      </w:ins>
      <w:r>
        <w:rPr>
          <w:rFonts w:eastAsia="Microsoft YaHei"/>
        </w:rPr>
        <w:t xml:space="preserve">would call </w:t>
      </w:r>
      <w:r w:rsidRPr="00BD75E3">
        <w:rPr>
          <w:rStyle w:val="EmphasisItalic"/>
          <w:rFonts w:eastAsia="Microsoft YaHei"/>
        </w:rPr>
        <w:t>letters</w:t>
      </w:r>
      <w:r>
        <w:rPr>
          <w:rFonts w:eastAsia="Microsoft YaHei"/>
        </w:rPr>
        <w:t>).</w:t>
      </w:r>
    </w:p>
    <w:p w14:paraId="4B065E52" w14:textId="130C763A" w:rsidR="00CA1E04" w:rsidRPr="00B30983" w:rsidRDefault="00BD75E3">
      <w:pPr>
        <w:rPr>
          <w:rPrChange w:id="1120" w:author="Carol Nichols" w:date="2017-09-12T19:24:00Z">
            <w:rPr>
              <w:rFonts w:eastAsia="Microsoft YaHei"/>
            </w:rPr>
          </w:rPrChange>
        </w:rPr>
        <w:pPrChange w:id="1121" w:author="Carol Nichols" w:date="2017-09-12T19:24:00Z">
          <w:pPr>
            <w:pStyle w:val="Body"/>
          </w:pPr>
        </w:pPrChange>
      </w:pPr>
      <w:r>
        <w:rPr>
          <w:rFonts w:eastAsia="Microsoft YaHei"/>
        </w:rPr>
        <w:t xml:space="preserve">If we look at the Hindi word </w:t>
      </w:r>
      <w:commentRangeStart w:id="1122"/>
      <w:r>
        <w:rPr>
          <w:rFonts w:eastAsia="Microsoft YaHei"/>
        </w:rPr>
        <w:t>“</w:t>
      </w:r>
      <w:ins w:id="1123" w:author="Carol Nichols" w:date="2017-09-12T19:23:00Z">
        <w:r w:rsidR="00B30983">
          <w:rPr>
            <w:rFonts w:ascii="Mangal" w:eastAsia="Mangal" w:hAnsi="Mangal" w:cs="Mangal"/>
          </w:rPr>
          <w:t>नमस्ते</w:t>
        </w:r>
      </w:ins>
      <w:del w:id="1124" w:author="Carol Nichols" w:date="2017-09-12T19:23:00Z">
        <w:r w:rsidDel="00B30983">
          <w:rPr>
            <w:rFonts w:ascii="Mangal" w:eastAsia="Mangal" w:hAnsi="Mangal" w:cs="Mangal"/>
          </w:rPr>
          <w:delText>नमस्ते</w:delText>
        </w:r>
      </w:del>
      <w:r>
        <w:rPr>
          <w:rFonts w:eastAsia="Microsoft YaHei"/>
        </w:rPr>
        <w:t>”</w:t>
      </w:r>
      <w:commentRangeEnd w:id="1122"/>
      <w:r w:rsidR="00B30983">
        <w:rPr>
          <w:rStyle w:val="CommentReference"/>
          <w:color w:val="00000A"/>
        </w:rPr>
        <w:commentReference w:id="1122"/>
      </w:r>
      <w:r>
        <w:rPr>
          <w:rFonts w:eastAsia="Microsoft YaHei"/>
        </w:rPr>
        <w:t xml:space="preserve"> written in the Devanagari script, it is </w:t>
      </w:r>
      <w:del w:id="1125" w:author="Carol Nichols" w:date="2017-09-13T10:55:00Z">
        <w:r w:rsidDel="00304BD6">
          <w:rPr>
            <w:rFonts w:eastAsia="Microsoft YaHei"/>
          </w:rPr>
          <w:delText xml:space="preserve">ultimately </w:delText>
        </w:r>
      </w:del>
      <w:r>
        <w:rPr>
          <w:rFonts w:eastAsia="Microsoft YaHei"/>
        </w:rPr>
        <w:t xml:space="preserve">stored as a </w:t>
      </w:r>
      <w:r>
        <w:rPr>
          <w:rStyle w:val="Literal"/>
        </w:rPr>
        <w:t>Vec</w:t>
      </w:r>
      <w:r>
        <w:rPr>
          <w:rFonts w:eastAsia="Microsoft YaHei"/>
        </w:rPr>
        <w:t xml:space="preserve"> of </w:t>
      </w:r>
      <w:r>
        <w:rPr>
          <w:rStyle w:val="Literal"/>
        </w:rPr>
        <w:t>u8</w:t>
      </w:r>
      <w:r>
        <w:rPr>
          <w:rFonts w:eastAsia="Microsoft YaHei"/>
        </w:rPr>
        <w:t xml:space="preserve"> values that looks like this:</w:t>
      </w:r>
    </w:p>
    <w:p w14:paraId="4E5D5744" w14:textId="77777777" w:rsidR="00CA1E04" w:rsidRDefault="00BD75E3">
      <w:pPr>
        <w:pStyle w:val="CodeSingle"/>
      </w:pPr>
      <w:r>
        <w:lastRenderedPageBreak/>
        <w:t>[224, 164, 168, 224, 164, 174, 224, 164, 184, 224, 165, 141, 224, 164, 164, 224, 165, 135]</w:t>
      </w:r>
    </w:p>
    <w:p w14:paraId="6DE99F9F" w14:textId="77777777" w:rsidR="00CA1E04" w:rsidRDefault="00BD75E3">
      <w:pPr>
        <w:pStyle w:val="Body"/>
        <w:rPr>
          <w:rFonts w:eastAsia="Microsoft YaHei"/>
        </w:rPr>
      </w:pPr>
      <w:r>
        <w:rPr>
          <w:rFonts w:eastAsia="Microsoft YaHei"/>
        </w:rPr>
        <w:t>That’s 18 bytes</w:t>
      </w:r>
      <w:del w:id="1126" w:author="AnneMarieW" w:date="2017-05-26T10:26:00Z">
        <w:r w:rsidDel="00CD470F">
          <w:rPr>
            <w:rFonts w:eastAsia="Microsoft YaHei"/>
          </w:rPr>
          <w:delText>,</w:delText>
        </w:r>
      </w:del>
      <w:r>
        <w:rPr>
          <w:rFonts w:eastAsia="Microsoft YaHei"/>
        </w:rPr>
        <w:t xml:space="preserve"> and is how computers ultimately store this data. If we look at them as Unicode scalar values, which are what Rust’s </w:t>
      </w:r>
      <w:r>
        <w:rPr>
          <w:rStyle w:val="Literal"/>
        </w:rPr>
        <w:t>char</w:t>
      </w:r>
      <w:r>
        <w:rPr>
          <w:rFonts w:eastAsia="Microsoft YaHei"/>
        </w:rPr>
        <w:t xml:space="preserve"> type is, those bytes look like this:</w:t>
      </w:r>
    </w:p>
    <w:p w14:paraId="369D8163" w14:textId="52CC405A" w:rsidR="00CA1E04" w:rsidRPr="0064336E" w:rsidRDefault="00BD75E3">
      <w:pPr>
        <w:pStyle w:val="CodeSingle"/>
        <w:rPr>
          <w:color w:val="auto"/>
          <w:rPrChange w:id="1127" w:author="Carol Nichols" w:date="2017-09-12T19:25:00Z">
            <w:rPr/>
          </w:rPrChange>
        </w:rPr>
      </w:pPr>
      <w:r>
        <w:t>['</w:t>
      </w:r>
      <w:ins w:id="1128" w:author="Carol Nichols" w:date="2017-09-12T19:25:00Z">
        <w:r w:rsidR="0064336E" w:rsidRPr="0064336E">
          <w:rPr>
            <w:rFonts w:ascii="Mangal" w:eastAsia="Mangal" w:hAnsi="Mangal" w:cs="Mangal"/>
            <w:color w:val="auto"/>
          </w:rPr>
          <w:t>न</w:t>
        </w:r>
      </w:ins>
      <w:del w:id="1129" w:author="Carol Nichols" w:date="2017-09-12T19:25:00Z">
        <w:r w:rsidDel="0064336E">
          <w:rPr>
            <w:rFonts w:ascii="Mangal" w:eastAsia="Mangal" w:hAnsi="Mangal" w:cs="Mangal"/>
          </w:rPr>
          <w:delText>न</w:delText>
        </w:r>
      </w:del>
      <w:r>
        <w:t>', '</w:t>
      </w:r>
      <w:r>
        <w:rPr>
          <w:rFonts w:ascii="Mangal" w:eastAsia="Mangal" w:hAnsi="Mangal" w:cs="Mangal"/>
        </w:rPr>
        <w:t>म</w:t>
      </w:r>
      <w:r>
        <w:t>', '</w:t>
      </w:r>
      <w:r>
        <w:rPr>
          <w:rFonts w:ascii="Mangal" w:eastAsia="Mangal" w:hAnsi="Mangal" w:cs="Mangal"/>
        </w:rPr>
        <w:t>स</w:t>
      </w:r>
      <w:r>
        <w:t>', '</w:t>
      </w:r>
      <w:r>
        <w:rPr>
          <w:rFonts w:ascii="Mangal" w:eastAsia="Mangal" w:hAnsi="Mangal" w:cs="Mangal"/>
        </w:rPr>
        <w:t>्</w:t>
      </w:r>
      <w:r>
        <w:t>', '</w:t>
      </w:r>
      <w:r>
        <w:rPr>
          <w:rFonts w:ascii="Mangal" w:eastAsia="Mangal" w:hAnsi="Mangal" w:cs="Mangal"/>
        </w:rPr>
        <w:t>त</w:t>
      </w:r>
      <w:r>
        <w:t>', '</w:t>
      </w:r>
      <w:r>
        <w:rPr>
          <w:rFonts w:ascii="Mangal" w:eastAsia="Mangal" w:hAnsi="Mangal" w:cs="Mangal"/>
        </w:rPr>
        <w:t>े</w:t>
      </w:r>
      <w:r>
        <w:t>']</w:t>
      </w:r>
    </w:p>
    <w:p w14:paraId="537978B9" w14:textId="77777777" w:rsidR="00CA1E04" w:rsidRDefault="00BD75E3">
      <w:pPr>
        <w:pStyle w:val="Body"/>
        <w:rPr>
          <w:rFonts w:eastAsia="Microsoft YaHei"/>
        </w:rPr>
      </w:pPr>
      <w:r>
        <w:rPr>
          <w:rFonts w:eastAsia="Microsoft YaHei"/>
        </w:rPr>
        <w:t xml:space="preserve">There are six </w:t>
      </w:r>
      <w:r>
        <w:rPr>
          <w:rStyle w:val="Literal"/>
        </w:rPr>
        <w:t>char</w:t>
      </w:r>
      <w:r>
        <w:rPr>
          <w:rFonts w:eastAsia="Microsoft YaHei"/>
        </w:rPr>
        <w:t xml:space="preserve"> values here, but the fourth and sixth are not letters</w:t>
      </w:r>
      <w:ins w:id="1130" w:author="janelle" w:date="2017-09-11T12:38:00Z">
        <w:r w:rsidR="009E2BA4">
          <w:rPr>
            <w:rFonts w:eastAsia="Microsoft YaHei"/>
          </w:rPr>
          <w:t>:</w:t>
        </w:r>
      </w:ins>
      <w:del w:id="1131" w:author="janelle" w:date="2017-09-11T12:38:00Z">
        <w:r w:rsidDel="009E2BA4">
          <w:rPr>
            <w:rFonts w:eastAsia="Microsoft YaHei"/>
          </w:rPr>
          <w:delText>,</w:delText>
        </w:r>
      </w:del>
      <w:r>
        <w:rPr>
          <w:rFonts w:eastAsia="Microsoft YaHei"/>
        </w:rPr>
        <w:t xml:space="preserve"> they’re diacritics that don’t make sense on their own. Finally, if we look at them as grapheme clusters, we’d get what a person would call the four letters that make up th</w:t>
      </w:r>
      <w:del w:id="1132" w:author="AnneMarieW" w:date="2017-05-26T10:28:00Z">
        <w:r w:rsidDel="000E136E">
          <w:rPr>
            <w:rFonts w:eastAsia="Microsoft YaHei"/>
          </w:rPr>
          <w:delText>is</w:delText>
        </w:r>
      </w:del>
      <w:ins w:id="1133" w:author="AnneMarieW" w:date="2017-05-26T10:28:00Z">
        <w:r w:rsidR="000E136E">
          <w:rPr>
            <w:rFonts w:eastAsia="Microsoft YaHei"/>
          </w:rPr>
          <w:t>e Hindi</w:t>
        </w:r>
      </w:ins>
      <w:r>
        <w:rPr>
          <w:rFonts w:eastAsia="Microsoft YaHei"/>
        </w:rPr>
        <w:t xml:space="preserve"> word:</w:t>
      </w:r>
    </w:p>
    <w:p w14:paraId="76192F2A" w14:textId="079DC01F" w:rsidR="00CA1E04" w:rsidRPr="0064336E" w:rsidRDefault="00BD75E3">
      <w:pPr>
        <w:pStyle w:val="CodeSingle"/>
        <w:rPr>
          <w:color w:val="auto"/>
          <w:rPrChange w:id="1134" w:author="Carol Nichols" w:date="2017-09-12T19:27:00Z">
            <w:rPr/>
          </w:rPrChange>
        </w:rPr>
      </w:pPr>
      <w:r>
        <w:t>["</w:t>
      </w:r>
      <w:ins w:id="1135" w:author="Carol Nichols" w:date="2017-09-12T19:26:00Z">
        <w:r w:rsidR="0064336E" w:rsidRPr="0064336E">
          <w:rPr>
            <w:rFonts w:ascii="Mangal" w:eastAsia="Mangal" w:hAnsi="Mangal" w:cs="Mangal"/>
            <w:color w:val="auto"/>
          </w:rPr>
          <w:t>न</w:t>
        </w:r>
      </w:ins>
      <w:del w:id="1136" w:author="Carol Nichols" w:date="2017-09-12T19:26:00Z">
        <w:r w:rsidDel="0064336E">
          <w:rPr>
            <w:rFonts w:ascii="Mangal" w:eastAsia="Mangal" w:hAnsi="Mangal" w:cs="Mangal"/>
          </w:rPr>
          <w:delText>न</w:delText>
        </w:r>
      </w:del>
      <w:r>
        <w:t>", "</w:t>
      </w:r>
      <w:r>
        <w:rPr>
          <w:rFonts w:ascii="Mangal" w:eastAsia="Mangal" w:hAnsi="Mangal" w:cs="Mangal"/>
        </w:rPr>
        <w:t>म</w:t>
      </w:r>
      <w:r>
        <w:t>", "</w:t>
      </w:r>
      <w:r>
        <w:rPr>
          <w:rFonts w:ascii="Mangal" w:eastAsia="Mangal" w:hAnsi="Mangal" w:cs="Mangal"/>
        </w:rPr>
        <w:t>स्</w:t>
      </w:r>
      <w:r>
        <w:t>", "</w:t>
      </w:r>
      <w:r>
        <w:rPr>
          <w:rFonts w:ascii="Mangal" w:eastAsia="Mangal" w:hAnsi="Mangal" w:cs="Mangal"/>
        </w:rPr>
        <w:t>ते</w:t>
      </w:r>
      <w:r>
        <w:t>"]</w:t>
      </w:r>
    </w:p>
    <w:p w14:paraId="3F3355EB" w14:textId="77777777" w:rsidR="00CA1E04" w:rsidRDefault="00BD75E3">
      <w:pPr>
        <w:pStyle w:val="Body"/>
        <w:rPr>
          <w:rFonts w:eastAsia="Microsoft YaHei"/>
        </w:rPr>
      </w:pPr>
      <w:r>
        <w:rPr>
          <w:rFonts w:eastAsia="Microsoft YaHei"/>
        </w:rPr>
        <w:t>Rust provides different ways of interpreting the raw string data that computers store so that each program can choose the interpretation it needs, no matter what human language the data is in.</w:t>
      </w:r>
    </w:p>
    <w:p w14:paraId="2F73F55C" w14:textId="77777777" w:rsidR="00CA1E04" w:rsidRDefault="00BD75E3">
      <w:pPr>
        <w:pStyle w:val="Body"/>
        <w:rPr>
          <w:rFonts w:eastAsia="Microsoft YaHei"/>
        </w:rPr>
      </w:pPr>
      <w:r>
        <w:rPr>
          <w:rFonts w:eastAsia="Microsoft YaHei"/>
        </w:rPr>
        <w:t>A final reason Rust does</w:t>
      </w:r>
      <w:del w:id="1137" w:author="AnneMarieW" w:date="2017-05-26T10:28:00Z">
        <w:r w:rsidDel="000E136E">
          <w:rPr>
            <w:rFonts w:eastAsia="Microsoft YaHei"/>
          </w:rPr>
          <w:delText xml:space="preserve"> </w:delText>
        </w:r>
      </w:del>
      <w:r>
        <w:rPr>
          <w:rFonts w:eastAsia="Microsoft YaHei"/>
        </w:rPr>
        <w:t>n</w:t>
      </w:r>
      <w:del w:id="1138" w:author="AnneMarieW" w:date="2017-05-26T10:28:00Z">
        <w:r w:rsidDel="000E136E">
          <w:rPr>
            <w:rFonts w:eastAsia="Microsoft YaHei"/>
          </w:rPr>
          <w:delText>o</w:delText>
        </w:r>
      </w:del>
      <w:ins w:id="1139" w:author="AnneMarieW" w:date="2017-05-26T10:29:00Z">
        <w:r w:rsidR="000E136E">
          <w:rPr>
            <w:rFonts w:eastAsia="Microsoft YaHei"/>
          </w:rPr>
          <w:t>’</w:t>
        </w:r>
      </w:ins>
      <w:r>
        <w:rPr>
          <w:rFonts w:eastAsia="Microsoft YaHei"/>
        </w:rPr>
        <w:t xml:space="preserve">t allow </w:t>
      </w:r>
      <w:del w:id="1140" w:author="AnneMarieW" w:date="2017-05-26T10:29:00Z">
        <w:r w:rsidDel="000E136E">
          <w:rPr>
            <w:rFonts w:eastAsia="Microsoft YaHei"/>
          </w:rPr>
          <w:delText>you</w:delText>
        </w:r>
      </w:del>
      <w:ins w:id="1141" w:author="AnneMarieW" w:date="2017-05-26T10:29:00Z">
        <w:r w:rsidR="000E136E">
          <w:rPr>
            <w:rFonts w:eastAsia="Microsoft YaHei"/>
          </w:rPr>
          <w:t>us</w:t>
        </w:r>
      </w:ins>
      <w:r>
        <w:rPr>
          <w:rFonts w:eastAsia="Microsoft YaHei"/>
        </w:rPr>
        <w:t xml:space="preserve"> to index into a </w:t>
      </w:r>
      <w:r>
        <w:rPr>
          <w:rStyle w:val="Literal"/>
        </w:rPr>
        <w:t>String</w:t>
      </w:r>
      <w:r>
        <w:rPr>
          <w:rFonts w:eastAsia="Microsoft YaHei"/>
        </w:rPr>
        <w:t xml:space="preserve"> to get a character is that indexing operations are expected to always take constant time (O(1)). </w:t>
      </w:r>
      <w:ins w:id="1142" w:author="AnneMarieW" w:date="2017-05-26T10:30:00Z">
        <w:r w:rsidR="000E136E">
          <w:rPr>
            <w:rFonts w:eastAsia="Microsoft YaHei"/>
          </w:rPr>
          <w:t xml:space="preserve">But </w:t>
        </w:r>
      </w:ins>
      <w:del w:id="1143" w:author="AnneMarieW" w:date="2017-05-26T10:30:00Z">
        <w:r w:rsidDel="000E136E">
          <w:rPr>
            <w:rFonts w:eastAsia="Microsoft YaHei"/>
          </w:rPr>
          <w:delText>I</w:delText>
        </w:r>
      </w:del>
      <w:ins w:id="1144" w:author="AnneMarieW" w:date="2017-05-26T10:30:00Z">
        <w:r w:rsidR="000E136E">
          <w:rPr>
            <w:rFonts w:eastAsia="Microsoft YaHei"/>
          </w:rPr>
          <w:t>i</w:t>
        </w:r>
      </w:ins>
      <w:r>
        <w:rPr>
          <w:rFonts w:eastAsia="Microsoft YaHei"/>
        </w:rPr>
        <w:t xml:space="preserve">t isn’t possible to guarantee that performance with a </w:t>
      </w:r>
      <w:r>
        <w:rPr>
          <w:rStyle w:val="Literal"/>
        </w:rPr>
        <w:t>String</w:t>
      </w:r>
      <w:r>
        <w:rPr>
          <w:rFonts w:eastAsia="Microsoft YaHei"/>
        </w:rPr>
        <w:t xml:space="preserve">, </w:t>
      </w:r>
      <w:del w:id="1145" w:author="AnneMarieW" w:date="2017-05-26T10:30:00Z">
        <w:r w:rsidDel="000E136E">
          <w:rPr>
            <w:rFonts w:eastAsia="Microsoft YaHei"/>
          </w:rPr>
          <w:delText xml:space="preserve">though, </w:delText>
        </w:r>
      </w:del>
      <w:del w:id="1146" w:author="AnneMarieW" w:date="2017-05-26T10:29:00Z">
        <w:r w:rsidDel="000E136E">
          <w:rPr>
            <w:rFonts w:eastAsia="Microsoft YaHei"/>
          </w:rPr>
          <w:delText>sinc</w:delText>
        </w:r>
      </w:del>
      <w:ins w:id="1147" w:author="AnneMarieW" w:date="2017-05-26T10:29:00Z">
        <w:r w:rsidR="000E136E">
          <w:rPr>
            <w:rFonts w:eastAsia="Microsoft YaHei"/>
          </w:rPr>
          <w:t>becaus</w:t>
        </w:r>
      </w:ins>
      <w:r>
        <w:rPr>
          <w:rFonts w:eastAsia="Microsoft YaHei"/>
        </w:rPr>
        <w:t>e Rust would have to walk through the contents from the beginning to the index to determine how many valid characters there were.</w:t>
      </w:r>
    </w:p>
    <w:p w14:paraId="0E988DDC" w14:textId="77777777" w:rsidR="00CA1E04" w:rsidRDefault="00BD75E3">
      <w:pPr>
        <w:pStyle w:val="HeadB"/>
      </w:pPr>
      <w:bookmarkStart w:id="1148" w:name="slicing-strings"/>
      <w:bookmarkStart w:id="1149" w:name="_Toc493070563"/>
      <w:bookmarkEnd w:id="1148"/>
      <w:r>
        <w:t>Slicing Strings</w:t>
      </w:r>
      <w:bookmarkEnd w:id="1149"/>
    </w:p>
    <w:p w14:paraId="0D86F6AF" w14:textId="500A2EC7" w:rsidR="009C6A56" w:rsidRDefault="00222D69">
      <w:pPr>
        <w:pStyle w:val="BodyFirst"/>
        <w:pPrChange w:id="1150" w:author="janelle" w:date="2017-05-24T11:44:00Z">
          <w:pPr>
            <w:pStyle w:val="Body"/>
            <w:ind w:firstLine="0"/>
          </w:pPr>
        </w:pPrChange>
      </w:pPr>
      <w:ins w:id="1151" w:author="Liz" w:date="2017-04-17T13:57:00Z">
        <w:r>
          <w:rPr>
            <w:rFonts w:eastAsia="Microsoft YaHei"/>
          </w:rPr>
          <w:t xml:space="preserve">Indexing </w:t>
        </w:r>
      </w:ins>
      <w:ins w:id="1152" w:author="Carol Nichols" w:date="2017-09-12T19:29:00Z">
        <w:r w:rsidR="009B2538">
          <w:rPr>
            <w:rFonts w:eastAsia="Microsoft YaHei"/>
          </w:rPr>
          <w:t>in</w:t>
        </w:r>
      </w:ins>
      <w:ins w:id="1153" w:author="Liz" w:date="2017-04-17T13:57:00Z">
        <w:r>
          <w:rPr>
            <w:rFonts w:eastAsia="Microsoft YaHei"/>
          </w:rPr>
          <w:t>to a string is often a bad idea</w:t>
        </w:r>
        <w:del w:id="1154" w:author="AnneMarieW" w:date="2017-05-26T10:45:00Z">
          <w:r w:rsidDel="00A065DE">
            <w:rPr>
              <w:rFonts w:eastAsia="Microsoft YaHei"/>
            </w:rPr>
            <w:delText>,</w:delText>
          </w:r>
        </w:del>
        <w:r>
          <w:rPr>
            <w:rFonts w:eastAsia="Microsoft YaHei"/>
          </w:rPr>
          <w:t xml:space="preserve"> </w:t>
        </w:r>
      </w:ins>
      <w:del w:id="1155" w:author="Liz" w:date="2017-04-17T13:57:00Z">
        <w:r w:rsidR="00BD75E3" w:rsidDel="00222D69">
          <w:rPr>
            <w:rFonts w:eastAsia="Microsoft YaHei"/>
          </w:rPr>
          <w:delText>B</w:delText>
        </w:r>
      </w:del>
      <w:ins w:id="1156" w:author="Liz" w:date="2017-04-17T13:57:00Z">
        <w:r>
          <w:rPr>
            <w:rFonts w:eastAsia="Microsoft YaHei"/>
          </w:rPr>
          <w:t>b</w:t>
        </w:r>
      </w:ins>
      <w:r w:rsidR="00BD75E3">
        <w:rPr>
          <w:rFonts w:eastAsia="Microsoft YaHei"/>
        </w:rPr>
        <w:t>ecause it</w:t>
      </w:r>
      <w:del w:id="1157" w:author="janelle" w:date="2017-05-24T11:43:00Z">
        <w:r w:rsidR="00BD75E3" w:rsidDel="00F650A4">
          <w:rPr>
            <w:rFonts w:eastAsia="Microsoft YaHei"/>
          </w:rPr>
          <w:delText>'</w:delText>
        </w:r>
      </w:del>
      <w:ins w:id="1158" w:author="janelle" w:date="2017-05-24T11:43:00Z">
        <w:r w:rsidR="00F650A4">
          <w:rPr>
            <w:rFonts w:eastAsia="Microsoft YaHei"/>
          </w:rPr>
          <w:t>’</w:t>
        </w:r>
      </w:ins>
      <w:r w:rsidR="00BD75E3">
        <w:rPr>
          <w:rFonts w:eastAsia="Microsoft YaHei"/>
        </w:rPr>
        <w:t xml:space="preserve">s not clear what the return type of </w:t>
      </w:r>
      <w:ins w:id="1159" w:author="Carol Nichols" w:date="2017-09-12T19:30:00Z">
        <w:r w:rsidR="009B2538">
          <w:rPr>
            <w:rFonts w:eastAsia="Microsoft YaHei"/>
          </w:rPr>
          <w:t xml:space="preserve">the </w:t>
        </w:r>
      </w:ins>
      <w:ins w:id="1160" w:author="Liz" w:date="2017-04-17T13:57:00Z">
        <w:del w:id="1161" w:author="Carol Nichols" w:date="2017-09-12T19:30:00Z">
          <w:r w:rsidDel="009B2538">
            <w:rPr>
              <w:rFonts w:eastAsia="Microsoft YaHei"/>
            </w:rPr>
            <w:delText xml:space="preserve">the </w:delText>
          </w:r>
        </w:del>
      </w:ins>
      <w:r w:rsidR="00BD75E3">
        <w:rPr>
          <w:rFonts w:eastAsia="Microsoft YaHei"/>
        </w:rPr>
        <w:t>string index</w:t>
      </w:r>
      <w:ins w:id="1162" w:author="Carol Nichols" w:date="2017-09-12T19:30:00Z">
        <w:r w:rsidR="009B2538">
          <w:rPr>
            <w:rFonts w:eastAsia="Microsoft YaHei"/>
          </w:rPr>
          <w:t>ing operation</w:t>
        </w:r>
      </w:ins>
      <w:del w:id="1163" w:author="Liz" w:date="2017-04-17T15:34:00Z">
        <w:r w:rsidR="00BD75E3" w:rsidDel="00FE25D6">
          <w:rPr>
            <w:rFonts w:eastAsia="Microsoft YaHei"/>
          </w:rPr>
          <w:delText>ing</w:delText>
        </w:r>
      </w:del>
      <w:r w:rsidR="00BD75E3">
        <w:rPr>
          <w:rFonts w:eastAsia="Microsoft YaHei"/>
        </w:rPr>
        <w:t xml:space="preserve"> should be</w:t>
      </w:r>
      <w:ins w:id="1164" w:author="Carol Nichols" w:date="2017-09-13T10:57:00Z">
        <w:r w:rsidR="00652ABC">
          <w:rPr>
            <w:rFonts w:eastAsia="Microsoft YaHei"/>
          </w:rPr>
          <w:t>: a byte value, a character, a grapheme cluster, or a string slice</w:t>
        </w:r>
      </w:ins>
      <w:ins w:id="1165" w:author="AnneMarieW" w:date="2017-05-26T10:46:00Z">
        <w:del w:id="1166" w:author="Carol Nichols" w:date="2017-09-12T19:30:00Z">
          <w:r w:rsidR="00A065DE" w:rsidDel="009B2538">
            <w:rPr>
              <w:rFonts w:eastAsia="Microsoft YaHei"/>
            </w:rPr>
            <w:delText>;</w:delText>
          </w:r>
        </w:del>
      </w:ins>
      <w:ins w:id="1167" w:author="Carol Nichols" w:date="2017-09-12T19:30:00Z">
        <w:r w:rsidR="009B2538">
          <w:rPr>
            <w:rFonts w:eastAsia="Microsoft YaHei"/>
          </w:rPr>
          <w:t>.</w:t>
        </w:r>
      </w:ins>
      <w:ins w:id="1168" w:author="AnneMarieW" w:date="2017-05-26T10:46:00Z">
        <w:r w:rsidR="00A065DE">
          <w:rPr>
            <w:rFonts w:eastAsia="Microsoft YaHei"/>
          </w:rPr>
          <w:t xml:space="preserve"> </w:t>
        </w:r>
        <w:del w:id="1169" w:author="Carol Nichols" w:date="2017-09-12T19:30:00Z">
          <w:r w:rsidR="00A065DE" w:rsidDel="009B2538">
            <w:rPr>
              <w:rFonts w:eastAsia="Microsoft YaHei"/>
            </w:rPr>
            <w:delText>t</w:delText>
          </w:r>
        </w:del>
      </w:ins>
      <w:ins w:id="1170" w:author="Carol Nichols" w:date="2017-09-12T19:30:00Z">
        <w:r w:rsidR="009B2538">
          <w:rPr>
            <w:rFonts w:eastAsia="Microsoft YaHei"/>
          </w:rPr>
          <w:t>T</w:t>
        </w:r>
      </w:ins>
      <w:ins w:id="1171" w:author="AnneMarieW" w:date="2017-05-26T10:46:00Z">
        <w:r w:rsidR="00A065DE">
          <w:rPr>
            <w:rFonts w:eastAsia="Microsoft YaHei"/>
          </w:rPr>
          <w:t>herefore,</w:t>
        </w:r>
      </w:ins>
      <w:del w:id="1172" w:author="AnneMarieW" w:date="2017-05-26T10:46:00Z">
        <w:r w:rsidR="00BD75E3" w:rsidDel="00A065DE">
          <w:rPr>
            <w:rFonts w:eastAsia="Microsoft YaHei"/>
          </w:rPr>
          <w:delText>,</w:delText>
        </w:r>
      </w:del>
      <w:del w:id="1173" w:author="Liz" w:date="2017-04-17T13:57:00Z">
        <w:r w:rsidR="00BD75E3" w:rsidDel="00222D69">
          <w:rPr>
            <w:rFonts w:eastAsia="Microsoft YaHei"/>
          </w:rPr>
          <w:delText xml:space="preserve"> and it is often a bad idea to index into a string,</w:delText>
        </w:r>
      </w:del>
      <w:ins w:id="1174" w:author="Liz" w:date="2017-04-17T13:57:00Z">
        <w:del w:id="1175" w:author="AnneMarieW" w:date="2017-05-26T10:46:00Z">
          <w:r w:rsidDel="00A065DE">
            <w:rPr>
              <w:rFonts w:eastAsia="Microsoft YaHei"/>
            </w:rPr>
            <w:delText xml:space="preserve"> so</w:delText>
          </w:r>
        </w:del>
      </w:ins>
      <w:r w:rsidR="00BD75E3">
        <w:rPr>
          <w:rFonts w:eastAsia="Microsoft YaHei"/>
        </w:rPr>
        <w:t xml:space="preserve"> Rust </w:t>
      </w:r>
      <w:del w:id="1176" w:author="Liz" w:date="2017-04-17T15:35:00Z">
        <w:r w:rsidR="00BD75E3" w:rsidDel="00FE25D6">
          <w:rPr>
            <w:rFonts w:eastAsia="Microsoft YaHei"/>
          </w:rPr>
          <w:delText xml:space="preserve">dissuades you from doing so by </w:delText>
        </w:r>
      </w:del>
      <w:ins w:id="1177" w:author="Liz" w:date="2017-04-17T15:35:00Z">
        <w:del w:id="1178" w:author="Carol Nichols" w:date="2017-09-12T19:30:00Z">
          <w:r w:rsidR="00FE25D6" w:rsidDel="009B2538">
            <w:rPr>
              <w:rFonts w:eastAsia="Microsoft YaHei"/>
            </w:rPr>
            <w:delText xml:space="preserve">ensures that your slice is accurate to what you want by </w:delText>
          </w:r>
        </w:del>
      </w:ins>
      <w:commentRangeStart w:id="1179"/>
      <w:commentRangeStart w:id="1180"/>
      <w:r w:rsidR="00BD75E3">
        <w:rPr>
          <w:rFonts w:eastAsia="Microsoft YaHei"/>
        </w:rPr>
        <w:t>ask</w:t>
      </w:r>
      <w:ins w:id="1181" w:author="Carol Nichols" w:date="2017-09-12T19:30:00Z">
        <w:r w:rsidR="009B2538">
          <w:rPr>
            <w:rFonts w:eastAsia="Microsoft YaHei"/>
          </w:rPr>
          <w:t>s</w:t>
        </w:r>
      </w:ins>
      <w:del w:id="1182" w:author="Carol Nichols" w:date="2017-09-12T19:30:00Z">
        <w:r w:rsidR="00BD75E3" w:rsidDel="009B2538">
          <w:rPr>
            <w:rFonts w:eastAsia="Microsoft YaHei"/>
          </w:rPr>
          <w:delText>ing</w:delText>
        </w:r>
      </w:del>
      <w:r w:rsidR="00BD75E3">
        <w:rPr>
          <w:rFonts w:eastAsia="Microsoft YaHei"/>
        </w:rPr>
        <w:t xml:space="preserve"> you to be more specific if you really need </w:t>
      </w:r>
      <w:ins w:id="1183" w:author="Carol Nichols" w:date="2017-09-12T19:28:00Z">
        <w:r w:rsidR="000001F4">
          <w:rPr>
            <w:rFonts w:eastAsia="Microsoft YaHei"/>
          </w:rPr>
          <w:t>to use indices to create</w:t>
        </w:r>
      </w:ins>
      <w:ins w:id="1184" w:author="Carol Nichols" w:date="2017-09-12T19:30:00Z">
        <w:r w:rsidR="009B2538">
          <w:rPr>
            <w:rFonts w:eastAsia="Microsoft YaHei"/>
          </w:rPr>
          <w:t xml:space="preserve"> string</w:t>
        </w:r>
      </w:ins>
      <w:ins w:id="1185" w:author="Carol Nichols" w:date="2017-09-12T19:28:00Z">
        <w:r w:rsidR="000001F4">
          <w:rPr>
            <w:rFonts w:eastAsia="Microsoft YaHei"/>
          </w:rPr>
          <w:t xml:space="preserve"> slices.</w:t>
        </w:r>
      </w:ins>
      <w:del w:id="1186" w:author="Carol Nichols" w:date="2017-09-12T19:27:00Z">
        <w:r w:rsidR="00BD75E3" w:rsidDel="000001F4">
          <w:rPr>
            <w:rFonts w:eastAsia="Microsoft YaHei"/>
          </w:rPr>
          <w:delText>it</w:delText>
        </w:r>
        <w:commentRangeEnd w:id="1179"/>
        <w:r w:rsidR="001654C8" w:rsidDel="000001F4">
          <w:rPr>
            <w:rStyle w:val="CommentReference"/>
          </w:rPr>
          <w:commentReference w:id="1179"/>
        </w:r>
      </w:del>
      <w:commentRangeEnd w:id="1180"/>
      <w:r w:rsidR="009B2538">
        <w:rPr>
          <w:rStyle w:val="CommentReference"/>
        </w:rPr>
        <w:commentReference w:id="1180"/>
      </w:r>
      <w:del w:id="1187" w:author="Carol Nichols" w:date="2017-09-12T19:27:00Z">
        <w:r w:rsidR="00BD75E3" w:rsidDel="000001F4">
          <w:rPr>
            <w:rFonts w:eastAsia="Microsoft YaHei"/>
          </w:rPr>
          <w:delText>.</w:delText>
        </w:r>
      </w:del>
      <w:r w:rsidR="00BD75E3">
        <w:rPr>
          <w:rFonts w:eastAsia="Microsoft YaHei"/>
        </w:rPr>
        <w:t xml:space="preserve"> </w:t>
      </w:r>
      <w:del w:id="1188" w:author="Liz" w:date="2017-04-17T15:34:00Z">
        <w:r w:rsidR="00BD75E3" w:rsidDel="00FE25D6">
          <w:rPr>
            <w:rFonts w:eastAsia="Microsoft YaHei"/>
          </w:rPr>
          <w:delText xml:space="preserve">The way you can be </w:delText>
        </w:r>
      </w:del>
      <w:ins w:id="1189" w:author="Liz" w:date="2017-04-17T15:34:00Z">
        <w:r w:rsidR="00FE25D6">
          <w:rPr>
            <w:rFonts w:eastAsia="Microsoft YaHei"/>
          </w:rPr>
          <w:t xml:space="preserve">To be </w:t>
        </w:r>
      </w:ins>
      <w:r w:rsidR="00BD75E3">
        <w:rPr>
          <w:rFonts w:eastAsia="Microsoft YaHei"/>
        </w:rPr>
        <w:t xml:space="preserve">more specific </w:t>
      </w:r>
      <w:ins w:id="1190" w:author="Liz" w:date="2017-04-17T15:34:00Z">
        <w:r w:rsidR="00FE25D6">
          <w:rPr>
            <w:rFonts w:eastAsia="Microsoft YaHei"/>
          </w:rPr>
          <w:t>in your indexing</w:t>
        </w:r>
      </w:ins>
      <w:ins w:id="1191" w:author="Carol Nichols" w:date="2017-09-13T10:59:00Z">
        <w:r w:rsidR="008C354B">
          <w:rPr>
            <w:rFonts w:eastAsia="Microsoft YaHei"/>
          </w:rPr>
          <w:t xml:space="preserve"> and indi</w:t>
        </w:r>
        <w:r w:rsidR="002423F9">
          <w:rPr>
            <w:rFonts w:eastAsia="Microsoft YaHei"/>
          </w:rPr>
          <w:t>cate that you want a string slice</w:t>
        </w:r>
      </w:ins>
      <w:ins w:id="1192" w:author="Liz" w:date="2017-04-17T15:34:00Z">
        <w:r w:rsidR="00FE25D6">
          <w:rPr>
            <w:rFonts w:eastAsia="Microsoft YaHei"/>
          </w:rPr>
          <w:t xml:space="preserve">, rather </w:t>
        </w:r>
      </w:ins>
      <w:r w:rsidR="00BD75E3">
        <w:rPr>
          <w:rFonts w:eastAsia="Microsoft YaHei"/>
        </w:rPr>
        <w:t xml:space="preserve">than indexing using </w:t>
      </w:r>
      <w:r w:rsidR="00BD75E3">
        <w:rPr>
          <w:rStyle w:val="Literal"/>
        </w:rPr>
        <w:t>[]</w:t>
      </w:r>
      <w:r w:rsidR="00BD75E3">
        <w:rPr>
          <w:rFonts w:eastAsia="Microsoft YaHei"/>
        </w:rPr>
        <w:t xml:space="preserve"> with a single number</w:t>
      </w:r>
      <w:ins w:id="1193" w:author="Liz" w:date="2017-04-17T15:34:00Z">
        <w:r w:rsidR="00FE25D6">
          <w:rPr>
            <w:rFonts w:eastAsia="Microsoft YaHei"/>
          </w:rPr>
          <w:t>,</w:t>
        </w:r>
      </w:ins>
      <w:r w:rsidR="00BD75E3">
        <w:rPr>
          <w:rFonts w:eastAsia="Microsoft YaHei"/>
        </w:rPr>
        <w:t xml:space="preserve"> </w:t>
      </w:r>
      <w:del w:id="1194" w:author="Liz" w:date="2017-04-17T15:34:00Z">
        <w:r w:rsidR="00BD75E3" w:rsidDel="00FE25D6">
          <w:rPr>
            <w:rFonts w:eastAsia="Microsoft YaHei"/>
          </w:rPr>
          <w:delText xml:space="preserve">is using </w:delText>
        </w:r>
      </w:del>
      <w:ins w:id="1195" w:author="Liz" w:date="2017-04-17T15:34:00Z">
        <w:r w:rsidR="00FE25D6">
          <w:rPr>
            <w:rFonts w:eastAsia="Microsoft YaHei"/>
          </w:rPr>
          <w:t>you can use</w:t>
        </w:r>
        <w:del w:id="1196" w:author="janelle" w:date="2017-05-24T11:44:00Z">
          <w:r w:rsidR="00FE25D6" w:rsidDel="00F650A4">
            <w:rPr>
              <w:rFonts w:eastAsia="Microsoft YaHei"/>
            </w:rPr>
            <w:delText xml:space="preserve"> </w:delText>
          </w:r>
        </w:del>
      </w:ins>
      <w:r w:rsidR="00BD75E3">
        <w:rPr>
          <w:rFonts w:eastAsia="Microsoft YaHei"/>
        </w:rPr>
        <w:t xml:space="preserve"> </w:t>
      </w:r>
      <w:r w:rsidR="00BD75E3">
        <w:rPr>
          <w:rStyle w:val="Literal"/>
        </w:rPr>
        <w:t>[]</w:t>
      </w:r>
      <w:r w:rsidR="00570291" w:rsidRPr="00570291">
        <w:rPr>
          <w:rPrChange w:id="1197" w:author="janelle" w:date="2017-05-24T11:44:00Z">
            <w:rPr>
              <w:rStyle w:val="Literal"/>
            </w:rPr>
          </w:rPrChange>
        </w:rPr>
        <w:t xml:space="preserve"> </w:t>
      </w:r>
      <w:r w:rsidR="00BD75E3">
        <w:rPr>
          <w:rFonts w:eastAsia="Microsoft YaHei"/>
        </w:rPr>
        <w:t>with a range to create a string slice containing particular bytes:</w:t>
      </w:r>
    </w:p>
    <w:p w14:paraId="0DB24F2D" w14:textId="77777777" w:rsidR="00CA1E04" w:rsidRDefault="00BD75E3">
      <w:pPr>
        <w:pStyle w:val="CodeA"/>
      </w:pPr>
      <w:r>
        <w:t>let hello = "</w:t>
      </w:r>
      <w:r>
        <w:rPr>
          <w:rFonts w:ascii="Courier New" w:hAnsi="Courier New" w:cs="Courier New"/>
        </w:rPr>
        <w:t>Здравствуйте</w:t>
      </w:r>
      <w:r>
        <w:t>";</w:t>
      </w:r>
    </w:p>
    <w:p w14:paraId="0C941C49" w14:textId="77777777" w:rsidR="00CA1E04" w:rsidRDefault="00CA1E04">
      <w:pPr>
        <w:pStyle w:val="CodeB"/>
      </w:pPr>
    </w:p>
    <w:p w14:paraId="290DD312" w14:textId="77777777" w:rsidR="00CA1E04" w:rsidRDefault="00BD75E3">
      <w:pPr>
        <w:pStyle w:val="CodeC"/>
      </w:pPr>
      <w:r>
        <w:t>let s = &amp;hello[0..4];</w:t>
      </w:r>
    </w:p>
    <w:p w14:paraId="12671602" w14:textId="02734316" w:rsidR="00CA1E04" w:rsidRDefault="00BD75E3">
      <w:pPr>
        <w:pStyle w:val="Body"/>
        <w:rPr>
          <w:rFonts w:eastAsia="Microsoft YaHei"/>
        </w:rPr>
      </w:pPr>
      <w:r>
        <w:rPr>
          <w:rFonts w:eastAsia="Microsoft YaHei"/>
        </w:rPr>
        <w:t xml:space="preserve">Here, </w:t>
      </w:r>
      <w:r>
        <w:rPr>
          <w:rStyle w:val="Literal"/>
        </w:rPr>
        <w:t>s</w:t>
      </w:r>
      <w:r>
        <w:rPr>
          <w:rFonts w:eastAsia="Microsoft YaHei"/>
        </w:rPr>
        <w:t xml:space="preserve"> will be a </w:t>
      </w:r>
      <w:r>
        <w:rPr>
          <w:rStyle w:val="Literal"/>
        </w:rPr>
        <w:t>&amp;str</w:t>
      </w:r>
      <w:r>
        <w:rPr>
          <w:rFonts w:eastAsia="Microsoft YaHei"/>
        </w:rPr>
        <w:t xml:space="preserve"> that contains the first four bytes of the string. Earlier, we mentioned that each of these characters was two bytes, </w:t>
      </w:r>
      <w:del w:id="1198" w:author="AnneMarieW" w:date="2017-05-26T10:47:00Z">
        <w:r w:rsidDel="00A065DE">
          <w:rPr>
            <w:rFonts w:eastAsia="Microsoft YaHei"/>
          </w:rPr>
          <w:delText xml:space="preserve">so that </w:delText>
        </w:r>
      </w:del>
      <w:ins w:id="1199" w:author="AnneMarieW" w:date="2017-05-26T10:47:00Z">
        <w:r w:rsidR="00A065DE">
          <w:rPr>
            <w:rFonts w:eastAsia="Microsoft YaHei"/>
          </w:rPr>
          <w:t xml:space="preserve">which </w:t>
        </w:r>
      </w:ins>
      <w:r>
        <w:rPr>
          <w:rFonts w:eastAsia="Microsoft YaHei"/>
        </w:rPr>
        <w:t xml:space="preserve">means </w:t>
      </w:r>
      <w:del w:id="1200" w:author="AnneMarieW" w:date="2017-05-26T10:47:00Z">
        <w:r w:rsidDel="00A065DE">
          <w:rPr>
            <w:rFonts w:eastAsia="Microsoft YaHei"/>
          </w:rPr>
          <w:delText xml:space="preserve">that </w:delText>
        </w:r>
      </w:del>
      <w:r>
        <w:rPr>
          <w:rStyle w:val="Literal"/>
        </w:rPr>
        <w:t>s</w:t>
      </w:r>
      <w:r>
        <w:rPr>
          <w:rFonts w:eastAsia="Microsoft YaHei"/>
        </w:rPr>
        <w:t xml:space="preserve"> will be </w:t>
      </w:r>
      <w:del w:id="1201" w:author="Carol Nichols" w:date="2017-09-13T10:59:00Z">
        <w:r w:rsidRPr="00E3717A" w:rsidDel="00E3717A">
          <w:rPr>
            <w:rStyle w:val="Literal"/>
            <w:rFonts w:eastAsia="Microsoft YaHei"/>
            <w:rPrChange w:id="1202" w:author="Carol Nichols" w:date="2017-09-13T10:59:00Z">
              <w:rPr>
                <w:rFonts w:eastAsia="Microsoft YaHei"/>
              </w:rPr>
            </w:rPrChange>
          </w:rPr>
          <w:delText>“</w:delText>
        </w:r>
      </w:del>
      <w:r w:rsidRPr="00E3717A">
        <w:rPr>
          <w:rStyle w:val="Literal"/>
          <w:rFonts w:ascii="Calibri" w:eastAsia="Calibri" w:hAnsi="Calibri" w:cs="Calibri"/>
          <w:rPrChange w:id="1203" w:author="Carol Nichols" w:date="2017-09-13T10:59:00Z">
            <w:rPr>
              <w:rFonts w:eastAsia="Microsoft YaHei"/>
            </w:rPr>
          </w:rPrChange>
        </w:rPr>
        <w:t>Зд</w:t>
      </w:r>
      <w:del w:id="1204" w:author="Carol Nichols" w:date="2017-09-13T10:59:00Z">
        <w:r w:rsidDel="00E3717A">
          <w:rPr>
            <w:rFonts w:eastAsia="Microsoft YaHei"/>
          </w:rPr>
          <w:delText>”</w:delText>
        </w:r>
      </w:del>
      <w:r>
        <w:rPr>
          <w:rFonts w:eastAsia="Microsoft YaHei"/>
        </w:rPr>
        <w:t>.</w:t>
      </w:r>
    </w:p>
    <w:p w14:paraId="17C4149C" w14:textId="093D4019" w:rsidR="00CA1E04" w:rsidRDefault="00BD75E3">
      <w:pPr>
        <w:pStyle w:val="Body"/>
        <w:rPr>
          <w:rFonts w:eastAsia="Microsoft YaHei"/>
        </w:rPr>
      </w:pPr>
      <w:r>
        <w:rPr>
          <w:rFonts w:eastAsia="Microsoft YaHei"/>
        </w:rPr>
        <w:lastRenderedPageBreak/>
        <w:t xml:space="preserve">What would happen if we </w:t>
      </w:r>
      <w:del w:id="1205" w:author="AnneMarieW" w:date="2017-05-26T10:48:00Z">
        <w:r w:rsidDel="00A065DE">
          <w:rPr>
            <w:rFonts w:eastAsia="Microsoft YaHei"/>
          </w:rPr>
          <w:delText>did</w:delText>
        </w:r>
      </w:del>
      <w:ins w:id="1206" w:author="AnneMarieW" w:date="2017-05-26T10:48:00Z">
        <w:r w:rsidR="00A065DE">
          <w:rPr>
            <w:rFonts w:eastAsia="Microsoft YaHei"/>
          </w:rPr>
          <w:t>used</w:t>
        </w:r>
      </w:ins>
      <w:r>
        <w:rPr>
          <w:rFonts w:eastAsia="Microsoft YaHei"/>
        </w:rPr>
        <w:t xml:space="preserve"> </w:t>
      </w:r>
      <w:r>
        <w:rPr>
          <w:rStyle w:val="Literal"/>
        </w:rPr>
        <w:t>&amp;hello[0..1]</w:t>
      </w:r>
      <w:r>
        <w:rPr>
          <w:rFonts w:eastAsia="Microsoft YaHei"/>
        </w:rPr>
        <w:t xml:space="preserve">? The answer: </w:t>
      </w:r>
      <w:commentRangeStart w:id="1207"/>
      <w:del w:id="1208" w:author="Carol Nichols" w:date="2017-09-12T19:31:00Z">
        <w:r w:rsidDel="002541A0">
          <w:rPr>
            <w:rFonts w:eastAsia="Microsoft YaHei"/>
          </w:rPr>
          <w:delText xml:space="preserve">it </w:delText>
        </w:r>
      </w:del>
      <w:commentRangeEnd w:id="1207"/>
      <w:ins w:id="1209" w:author="Carol Nichols" w:date="2017-09-12T19:31:00Z">
        <w:r w:rsidR="002541A0">
          <w:rPr>
            <w:rFonts w:eastAsia="Microsoft YaHei"/>
          </w:rPr>
          <w:t xml:space="preserve">Rust </w:t>
        </w:r>
      </w:ins>
      <w:r w:rsidR="00A065DE">
        <w:rPr>
          <w:rStyle w:val="CommentReference"/>
        </w:rPr>
        <w:commentReference w:id="1207"/>
      </w:r>
      <w:r>
        <w:rPr>
          <w:rFonts w:eastAsia="Microsoft YaHei"/>
        </w:rPr>
        <w:t>will panic at runtime</w:t>
      </w:r>
      <w:del w:id="1210" w:author="AnneMarieW" w:date="2017-05-26T10:48:00Z">
        <w:r w:rsidDel="00A065DE">
          <w:rPr>
            <w:rFonts w:eastAsia="Microsoft YaHei"/>
          </w:rPr>
          <w:delText>,</w:delText>
        </w:r>
      </w:del>
      <w:r>
        <w:rPr>
          <w:rFonts w:eastAsia="Microsoft YaHei"/>
        </w:rPr>
        <w:t xml:space="preserve"> in the same way that accessing an invalid index in a vector does:</w:t>
      </w:r>
    </w:p>
    <w:p w14:paraId="58575BE5" w14:textId="77777777" w:rsidR="00CA1E04" w:rsidRDefault="00BD75E3">
      <w:pPr>
        <w:pStyle w:val="CodeA"/>
      </w:pPr>
      <w:r>
        <w:t>thread 'main' panicked at 'index 0 and/or 1 in `</w:t>
      </w:r>
      <w:r>
        <w:rPr>
          <w:rFonts w:ascii="Courier New" w:hAnsi="Courier New" w:cs="Courier New"/>
        </w:rPr>
        <w:t>Здравствуйте</w:t>
      </w:r>
      <w:r>
        <w:t>` do not lie on</w:t>
      </w:r>
    </w:p>
    <w:p w14:paraId="2A6D3503" w14:textId="77777777" w:rsidR="00CA1E04" w:rsidRDefault="00BD75E3">
      <w:pPr>
        <w:pStyle w:val="CodeC"/>
      </w:pPr>
      <w:r>
        <w:t>character boundary', ../src/libcore/str/mod.rs:1694</w:t>
      </w:r>
    </w:p>
    <w:p w14:paraId="3A977F3E" w14:textId="15ACFC2A" w:rsidR="00CA1E04" w:rsidRDefault="00BD75E3">
      <w:pPr>
        <w:pStyle w:val="Body"/>
        <w:rPr>
          <w:rFonts w:eastAsia="Microsoft YaHei"/>
        </w:rPr>
      </w:pPr>
      <w:r>
        <w:rPr>
          <w:rFonts w:eastAsia="Microsoft YaHei"/>
        </w:rPr>
        <w:t>You should use</w:t>
      </w:r>
      <w:commentRangeStart w:id="1211"/>
      <w:commentRangeStart w:id="1212"/>
      <w:r>
        <w:rPr>
          <w:rFonts w:eastAsia="Microsoft YaHei"/>
        </w:rPr>
        <w:t xml:space="preserve"> </w:t>
      </w:r>
      <w:del w:id="1213" w:author="Carol Nichols" w:date="2017-09-12T19:31:00Z">
        <w:r w:rsidDel="00F23F7C">
          <w:rPr>
            <w:rFonts w:eastAsia="Microsoft YaHei"/>
          </w:rPr>
          <w:delText xml:space="preserve">this </w:delText>
        </w:r>
      </w:del>
      <w:commentRangeEnd w:id="1211"/>
      <w:commentRangeEnd w:id="1212"/>
      <w:ins w:id="1214" w:author="Carol Nichols" w:date="2017-09-12T19:31:00Z">
        <w:r w:rsidR="00F23F7C">
          <w:rPr>
            <w:rFonts w:eastAsia="Microsoft YaHei"/>
          </w:rPr>
          <w:t xml:space="preserve">ranges to create string slices </w:t>
        </w:r>
      </w:ins>
      <w:r w:rsidR="00A065DE">
        <w:rPr>
          <w:rStyle w:val="CommentReference"/>
        </w:rPr>
        <w:commentReference w:id="1211"/>
      </w:r>
      <w:r w:rsidR="00190479">
        <w:rPr>
          <w:rStyle w:val="CommentReference"/>
        </w:rPr>
        <w:commentReference w:id="1212"/>
      </w:r>
      <w:r>
        <w:rPr>
          <w:rFonts w:eastAsia="Microsoft YaHei"/>
        </w:rPr>
        <w:t xml:space="preserve">with caution, </w:t>
      </w:r>
      <w:del w:id="1215" w:author="AnneMarieW" w:date="2017-05-26T10:49:00Z">
        <w:r w:rsidDel="00A065DE">
          <w:rPr>
            <w:rFonts w:eastAsia="Microsoft YaHei"/>
          </w:rPr>
          <w:delText>sinc</w:delText>
        </w:r>
      </w:del>
      <w:ins w:id="1216" w:author="AnneMarieW" w:date="2017-05-26T10:49:00Z">
        <w:r w:rsidR="00A065DE">
          <w:rPr>
            <w:rFonts w:eastAsia="Microsoft YaHei"/>
          </w:rPr>
          <w:t>becaus</w:t>
        </w:r>
      </w:ins>
      <w:r>
        <w:rPr>
          <w:rFonts w:eastAsia="Microsoft YaHei"/>
        </w:rPr>
        <w:t xml:space="preserve">e it can </w:t>
      </w:r>
      <w:del w:id="1217" w:author="AnneMarieW" w:date="2017-05-26T10:49:00Z">
        <w:r w:rsidDel="00A065DE">
          <w:rPr>
            <w:rFonts w:eastAsia="Microsoft YaHei"/>
          </w:rPr>
          <w:delText>cause</w:delText>
        </w:r>
      </w:del>
      <w:ins w:id="1218" w:author="AnneMarieW" w:date="2017-05-26T10:49:00Z">
        <w:r w:rsidR="00A065DE">
          <w:rPr>
            <w:rFonts w:eastAsia="Microsoft YaHei"/>
          </w:rPr>
          <w:t>crash</w:t>
        </w:r>
      </w:ins>
      <w:r>
        <w:rPr>
          <w:rFonts w:eastAsia="Microsoft YaHei"/>
        </w:rPr>
        <w:t xml:space="preserve"> your program</w:t>
      </w:r>
      <w:del w:id="1219" w:author="AnneMarieW" w:date="2017-05-26T10:49:00Z">
        <w:r w:rsidDel="00A065DE">
          <w:rPr>
            <w:rFonts w:eastAsia="Microsoft YaHei"/>
          </w:rPr>
          <w:delText xml:space="preserve"> to crash</w:delText>
        </w:r>
      </w:del>
      <w:r>
        <w:rPr>
          <w:rFonts w:eastAsia="Microsoft YaHei"/>
        </w:rPr>
        <w:t>.</w:t>
      </w:r>
    </w:p>
    <w:p w14:paraId="60F94E7B" w14:textId="77777777" w:rsidR="00CA1E04" w:rsidRDefault="00BD75E3">
      <w:pPr>
        <w:pStyle w:val="HeadB"/>
      </w:pPr>
      <w:bookmarkStart w:id="1220" w:name="methods-for-iterating-over-strings"/>
      <w:bookmarkStart w:id="1221" w:name="_Toc493070564"/>
      <w:bookmarkEnd w:id="1220"/>
      <w:r>
        <w:t>Methods for Iterating Over Strings</w:t>
      </w:r>
      <w:bookmarkEnd w:id="1221"/>
    </w:p>
    <w:p w14:paraId="5744A02C" w14:textId="77777777" w:rsidR="00CA1E04" w:rsidRDefault="00BD75E3">
      <w:pPr>
        <w:pStyle w:val="BodyFirst"/>
        <w:rPr>
          <w:rFonts w:eastAsia="Microsoft YaHei"/>
        </w:rPr>
      </w:pPr>
      <w:del w:id="1222" w:author="AnneMarieW" w:date="2017-05-26T10:50:00Z">
        <w:r w:rsidDel="00784F88">
          <w:rPr>
            <w:rFonts w:eastAsia="Microsoft YaHei"/>
          </w:rPr>
          <w:delText>Lucki</w:delText>
        </w:r>
      </w:del>
      <w:ins w:id="1223" w:author="AnneMarieW" w:date="2017-05-26T10:50:00Z">
        <w:r w:rsidR="00784F88">
          <w:rPr>
            <w:rFonts w:eastAsia="Microsoft YaHei"/>
          </w:rPr>
          <w:t>Fortunate</w:t>
        </w:r>
      </w:ins>
      <w:r>
        <w:rPr>
          <w:rFonts w:eastAsia="Microsoft YaHei"/>
        </w:rPr>
        <w:t xml:space="preserve">ly, </w:t>
      </w:r>
      <w:del w:id="1224" w:author="AnneMarieW" w:date="2017-05-26T10:50:00Z">
        <w:r w:rsidDel="00784F88">
          <w:rPr>
            <w:rFonts w:eastAsia="Microsoft YaHei"/>
          </w:rPr>
          <w:delText xml:space="preserve">there are other ways </w:delText>
        </w:r>
      </w:del>
      <w:r>
        <w:rPr>
          <w:rFonts w:eastAsia="Microsoft YaHei"/>
        </w:rPr>
        <w:t xml:space="preserve">we can access elements in a </w:t>
      </w:r>
      <w:ins w:id="1225" w:author="AnneMarieW" w:date="2017-05-26T10:50:00Z">
        <w:r w:rsidR="00314624">
          <w:rPr>
            <w:rFonts w:eastAsia="Microsoft YaHei"/>
          </w:rPr>
          <w:t>s</w:t>
        </w:r>
      </w:ins>
      <w:del w:id="1226" w:author="AnneMarieW" w:date="2017-05-26T10:50:00Z">
        <w:r w:rsidDel="00314624">
          <w:rPr>
            <w:rFonts w:eastAsia="Microsoft YaHei"/>
          </w:rPr>
          <w:delText>S</w:delText>
        </w:r>
      </w:del>
      <w:r>
        <w:rPr>
          <w:rFonts w:eastAsia="Microsoft YaHei"/>
        </w:rPr>
        <w:t>tring</w:t>
      </w:r>
      <w:ins w:id="1227" w:author="AnneMarieW" w:date="2017-05-26T10:50:00Z">
        <w:r w:rsidR="00784F88" w:rsidRPr="00784F88">
          <w:rPr>
            <w:rFonts w:eastAsia="Microsoft YaHei"/>
          </w:rPr>
          <w:t xml:space="preserve"> </w:t>
        </w:r>
        <w:r w:rsidR="00784F88">
          <w:rPr>
            <w:rFonts w:eastAsia="Microsoft YaHei"/>
          </w:rPr>
          <w:t>in other ways</w:t>
        </w:r>
      </w:ins>
      <w:r>
        <w:rPr>
          <w:rFonts w:eastAsia="Microsoft YaHei"/>
        </w:rPr>
        <w:t>.</w:t>
      </w:r>
    </w:p>
    <w:p w14:paraId="7EC18981" w14:textId="6DF85338" w:rsidR="00CA1E04" w:rsidRDefault="00BD75E3">
      <w:pPr>
        <w:pPrChange w:id="1228" w:author="Carol Nichols" w:date="2017-09-12T19:32:00Z">
          <w:pPr>
            <w:pStyle w:val="Body"/>
          </w:pPr>
        </w:pPrChange>
      </w:pPr>
      <w:r>
        <w:rPr>
          <w:rFonts w:eastAsia="Microsoft YaHei"/>
        </w:rPr>
        <w:t xml:space="preserve">If we need to perform operations on individual Unicode scalar values, the best way to do so is to use the </w:t>
      </w:r>
      <w:r>
        <w:rPr>
          <w:rStyle w:val="Literal"/>
        </w:rPr>
        <w:t>chars</w:t>
      </w:r>
      <w:r>
        <w:rPr>
          <w:rFonts w:eastAsia="Microsoft YaHei"/>
        </w:rPr>
        <w:t xml:space="preserve"> method. Calling </w:t>
      </w:r>
      <w:r>
        <w:rPr>
          <w:rStyle w:val="Literal"/>
        </w:rPr>
        <w:t>chars</w:t>
      </w:r>
      <w:r>
        <w:rPr>
          <w:rFonts w:eastAsia="Microsoft YaHei"/>
        </w:rPr>
        <w:t xml:space="preserve"> on “</w:t>
      </w:r>
      <w:commentRangeStart w:id="1229"/>
      <w:ins w:id="1230" w:author="Carol Nichols" w:date="2017-09-12T19:32:00Z">
        <w:r w:rsidR="00440137">
          <w:rPr>
            <w:rFonts w:ascii="Mangal" w:eastAsia="Mangal" w:hAnsi="Mangal" w:cs="Mangal"/>
          </w:rPr>
          <w:t>नमस्ते</w:t>
        </w:r>
        <w:commentRangeEnd w:id="1229"/>
        <w:r w:rsidR="00CD5630">
          <w:rPr>
            <w:rStyle w:val="CommentReference"/>
            <w:color w:val="00000A"/>
          </w:rPr>
          <w:commentReference w:id="1229"/>
        </w:r>
      </w:ins>
      <w:del w:id="1231" w:author="Carol Nichols" w:date="2017-09-12T19:32:00Z">
        <w:r w:rsidDel="00440137">
          <w:rPr>
            <w:rFonts w:ascii="Mangal" w:eastAsia="Mangal" w:hAnsi="Mangal" w:cs="Mangal"/>
          </w:rPr>
          <w:delText>नमस्ते</w:delText>
        </w:r>
      </w:del>
      <w:r>
        <w:rPr>
          <w:rFonts w:eastAsia="Microsoft YaHei"/>
        </w:rPr>
        <w:t xml:space="preserve">” separates out and returns six values of type </w:t>
      </w:r>
      <w:r>
        <w:rPr>
          <w:rStyle w:val="Literal"/>
        </w:rPr>
        <w:t>char</w:t>
      </w:r>
      <w:r>
        <w:rPr>
          <w:rFonts w:eastAsia="Microsoft YaHei"/>
        </w:rPr>
        <w:t xml:space="preserve">, and </w:t>
      </w:r>
      <w:del w:id="1232" w:author="AnneMarieW" w:date="2017-05-26T10:51:00Z">
        <w:r w:rsidDel="00314624">
          <w:rPr>
            <w:rFonts w:eastAsia="Microsoft YaHei"/>
          </w:rPr>
          <w:delText>you</w:delText>
        </w:r>
      </w:del>
      <w:ins w:id="1233" w:author="AnneMarieW" w:date="2017-05-26T10:51:00Z">
        <w:r w:rsidR="00314624">
          <w:rPr>
            <w:rFonts w:eastAsia="Microsoft YaHei"/>
          </w:rPr>
          <w:t>we</w:t>
        </w:r>
      </w:ins>
      <w:r>
        <w:rPr>
          <w:rFonts w:eastAsia="Microsoft YaHei"/>
        </w:rPr>
        <w:t xml:space="preserve"> can iterate over the result</w:t>
      </w:r>
      <w:del w:id="1234" w:author="AnneMarieW" w:date="2017-05-26T10:51:00Z">
        <w:r w:rsidDel="00314624">
          <w:rPr>
            <w:rFonts w:eastAsia="Microsoft YaHei"/>
          </w:rPr>
          <w:delText xml:space="preserve"> in order</w:delText>
        </w:r>
      </w:del>
      <w:r>
        <w:rPr>
          <w:rFonts w:eastAsia="Microsoft YaHei"/>
        </w:rPr>
        <w:t xml:space="preserve"> to access each element:</w:t>
      </w:r>
    </w:p>
    <w:p w14:paraId="61C50BAD" w14:textId="4EC86AAE" w:rsidR="00CA1E04" w:rsidRDefault="00BD75E3">
      <w:pPr>
        <w:pStyle w:val="CodeA"/>
      </w:pPr>
      <w:r>
        <w:t>for c in "</w:t>
      </w:r>
      <w:ins w:id="1235" w:author="Carol Nichols" w:date="2017-09-12T19:32:00Z">
        <w:r w:rsidR="00627F27">
          <w:rPr>
            <w:rFonts w:ascii="Mangal" w:eastAsia="Mangal" w:hAnsi="Mangal" w:cs="Mangal"/>
          </w:rPr>
          <w:t>नमस्ते</w:t>
        </w:r>
      </w:ins>
      <w:del w:id="1236" w:author="Carol Nichols" w:date="2017-09-12T19:32:00Z">
        <w:r w:rsidDel="00627F27">
          <w:rPr>
            <w:rFonts w:ascii="Mangal" w:eastAsia="Mangal" w:hAnsi="Mangal" w:cs="Mangal"/>
          </w:rPr>
          <w:delText>नमस्ते</w:delText>
        </w:r>
      </w:del>
      <w:r>
        <w:t>".chars() {</w:t>
      </w:r>
    </w:p>
    <w:p w14:paraId="5F5DE8C0" w14:textId="77777777" w:rsidR="00CA1E04" w:rsidRDefault="00BD75E3">
      <w:pPr>
        <w:pStyle w:val="CodeB"/>
      </w:pPr>
      <w:r>
        <w:t xml:space="preserve">    println!("{}", c);</w:t>
      </w:r>
    </w:p>
    <w:p w14:paraId="30B70616" w14:textId="77777777" w:rsidR="00CA1E04" w:rsidRDefault="00BD75E3">
      <w:pPr>
        <w:pStyle w:val="CodeC"/>
      </w:pPr>
      <w:r>
        <w:t>}</w:t>
      </w:r>
    </w:p>
    <w:p w14:paraId="787148E3" w14:textId="77777777" w:rsidR="00CA1E04" w:rsidRDefault="00BD75E3">
      <w:pPr>
        <w:pStyle w:val="Body"/>
        <w:rPr>
          <w:rFonts w:eastAsia="Microsoft YaHei"/>
        </w:rPr>
      </w:pPr>
      <w:r>
        <w:rPr>
          <w:rFonts w:eastAsia="Microsoft YaHei"/>
        </w:rPr>
        <w:t>This code will print</w:t>
      </w:r>
      <w:ins w:id="1237" w:author="AnneMarieW" w:date="2017-05-26T10:51:00Z">
        <w:r w:rsidR="00314624">
          <w:rPr>
            <w:rFonts w:eastAsia="Microsoft YaHei"/>
          </w:rPr>
          <w:t xml:space="preserve"> the following</w:t>
        </w:r>
      </w:ins>
      <w:r>
        <w:rPr>
          <w:rFonts w:eastAsia="Microsoft YaHei"/>
        </w:rPr>
        <w:t>:</w:t>
      </w:r>
    </w:p>
    <w:p w14:paraId="2D0636EF" w14:textId="0F7101AB" w:rsidR="00CA1E04" w:rsidRPr="00F6574B" w:rsidRDefault="00627F27">
      <w:pPr>
        <w:pStyle w:val="CodeA"/>
        <w:rPr>
          <w:rFonts w:ascii="Courier New" w:hAnsi="Courier New" w:cs="Courier New"/>
          <w:rPrChange w:id="1238" w:author="Carol Nichols" w:date="2017-09-12T19:33:00Z">
            <w:rPr/>
          </w:rPrChange>
        </w:rPr>
      </w:pPr>
      <w:ins w:id="1239" w:author="Carol Nichols" w:date="2017-09-12T19:33:00Z">
        <w:r w:rsidRPr="00627F27">
          <w:rPr>
            <w:rFonts w:ascii="Mangal" w:eastAsia="Mangal" w:hAnsi="Mangal" w:cs="Mangal"/>
          </w:rPr>
          <w:t>न</w:t>
        </w:r>
      </w:ins>
      <w:del w:id="1240" w:author="Carol Nichols" w:date="2017-09-12T19:33:00Z">
        <w:r w:rsidR="00BD75E3" w:rsidDel="00627F27">
          <w:rPr>
            <w:rFonts w:ascii="Mangal" w:eastAsia="Mangal" w:hAnsi="Mangal" w:cs="Mangal"/>
          </w:rPr>
          <w:delText>न</w:delText>
        </w:r>
      </w:del>
    </w:p>
    <w:p w14:paraId="62763C13" w14:textId="77777777" w:rsidR="00CA1E04" w:rsidRDefault="00BD75E3">
      <w:pPr>
        <w:pStyle w:val="CodeB"/>
      </w:pPr>
      <w:r>
        <w:rPr>
          <w:rFonts w:ascii="Mangal" w:eastAsia="Mangal" w:hAnsi="Mangal" w:cs="Mangal"/>
        </w:rPr>
        <w:t>म</w:t>
      </w:r>
    </w:p>
    <w:p w14:paraId="6CEB8927" w14:textId="10CAFB14" w:rsidR="00CA1E04" w:rsidRPr="00F6574B" w:rsidRDefault="00F6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Change w:id="1241" w:author="Carol Nichols" w:date="2017-09-12T19:33:00Z">
            <w:rPr/>
          </w:rPrChange>
        </w:rPr>
        <w:pPrChange w:id="1242" w:author="Carol Nichols" w:date="2017-09-12T19:33:00Z">
          <w:pPr>
            <w:pStyle w:val="CodeB"/>
          </w:pPr>
        </w:pPrChange>
      </w:pPr>
      <w:ins w:id="1243" w:author="Carol Nichols" w:date="2017-09-12T19:33:00Z">
        <w:r w:rsidRPr="00F6574B">
          <w:rPr>
            <w:rFonts w:ascii="Mangal" w:eastAsia="Mangal" w:hAnsi="Mangal" w:cs="Mangal"/>
            <w:sz w:val="20"/>
            <w:szCs w:val="20"/>
          </w:rPr>
          <w:t>स</w:t>
        </w:r>
      </w:ins>
      <w:del w:id="1244" w:author="Carol Nichols" w:date="2017-09-12T19:33:00Z">
        <w:r w:rsidR="00BD75E3" w:rsidDel="00F6574B">
          <w:rPr>
            <w:rFonts w:ascii="Mangal" w:eastAsia="Mangal" w:hAnsi="Mangal" w:cs="Mangal"/>
          </w:rPr>
          <w:delText>स</w:delText>
        </w:r>
      </w:del>
    </w:p>
    <w:p w14:paraId="22F99EB9" w14:textId="77777777" w:rsidR="00CA1E04" w:rsidRDefault="00BD75E3">
      <w:pPr>
        <w:pStyle w:val="CodeB"/>
      </w:pPr>
      <w:r>
        <w:rPr>
          <w:rFonts w:ascii="Mangal" w:eastAsia="Mangal" w:hAnsi="Mangal" w:cs="Mangal"/>
        </w:rPr>
        <w:t>्</w:t>
      </w:r>
    </w:p>
    <w:p w14:paraId="5D4AD4EE" w14:textId="7DB252EB" w:rsidR="00CA1E04" w:rsidRPr="00F6574B" w:rsidRDefault="00F6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Change w:id="1245" w:author="Carol Nichols" w:date="2017-09-12T19:34:00Z">
            <w:rPr/>
          </w:rPrChange>
        </w:rPr>
        <w:pPrChange w:id="1246" w:author="Carol Nichols" w:date="2017-09-12T19:34:00Z">
          <w:pPr>
            <w:pStyle w:val="CodeB"/>
          </w:pPr>
        </w:pPrChange>
      </w:pPr>
      <w:ins w:id="1247" w:author="Carol Nichols" w:date="2017-09-12T19:34:00Z">
        <w:r w:rsidRPr="00F6574B">
          <w:rPr>
            <w:rFonts w:ascii="Mangal" w:eastAsia="Mangal" w:hAnsi="Mangal" w:cs="Mangal"/>
            <w:sz w:val="20"/>
            <w:szCs w:val="20"/>
          </w:rPr>
          <w:t>त</w:t>
        </w:r>
      </w:ins>
      <w:del w:id="1248" w:author="Carol Nichols" w:date="2017-09-12T19:34:00Z">
        <w:r w:rsidR="00BD75E3" w:rsidDel="00F6574B">
          <w:rPr>
            <w:rFonts w:ascii="Mangal" w:eastAsia="Mangal" w:hAnsi="Mangal" w:cs="Mangal"/>
          </w:rPr>
          <w:delText>त</w:delText>
        </w:r>
      </w:del>
    </w:p>
    <w:p w14:paraId="1AD7915E" w14:textId="77777777" w:rsidR="00CA1E04" w:rsidRDefault="00BD75E3">
      <w:pPr>
        <w:pStyle w:val="CodeC"/>
      </w:pPr>
      <w:r>
        <w:rPr>
          <w:rFonts w:ascii="Mangal" w:eastAsia="Mangal" w:hAnsi="Mangal" w:cs="Mangal"/>
        </w:rPr>
        <w:t>े</w:t>
      </w:r>
    </w:p>
    <w:p w14:paraId="5AF093FF" w14:textId="77777777" w:rsidR="00CA1E04" w:rsidRDefault="00BD75E3">
      <w:pPr>
        <w:pStyle w:val="Body"/>
        <w:rPr>
          <w:rFonts w:eastAsia="Microsoft YaHei"/>
        </w:rPr>
      </w:pPr>
      <w:r>
        <w:rPr>
          <w:rFonts w:eastAsia="Microsoft YaHei"/>
        </w:rPr>
        <w:t xml:space="preserve">The </w:t>
      </w:r>
      <w:r>
        <w:rPr>
          <w:rStyle w:val="Literal"/>
        </w:rPr>
        <w:t>bytes</w:t>
      </w:r>
      <w:r>
        <w:rPr>
          <w:rFonts w:eastAsia="Microsoft YaHei"/>
        </w:rPr>
        <w:t xml:space="preserve"> method returns each raw byte, which might be appropriate for your domain:</w:t>
      </w:r>
    </w:p>
    <w:p w14:paraId="5A6A771A" w14:textId="4F5935F7" w:rsidR="00CA1E04" w:rsidRPr="00F6574B" w:rsidRDefault="00BD75E3">
      <w:pPr>
        <w:pStyle w:val="CodeA"/>
        <w:rPr>
          <w:color w:val="auto"/>
          <w:rPrChange w:id="1249" w:author="Carol Nichols" w:date="2017-09-12T19:34:00Z">
            <w:rPr/>
          </w:rPrChange>
        </w:rPr>
      </w:pPr>
      <w:r>
        <w:t>for b in "</w:t>
      </w:r>
      <w:ins w:id="1250" w:author="Carol Nichols" w:date="2017-09-12T19:34:00Z">
        <w:r w:rsidR="00F6574B" w:rsidRPr="00F6574B">
          <w:rPr>
            <w:rFonts w:ascii="Mangal" w:eastAsia="Mangal" w:hAnsi="Mangal" w:cs="Mangal"/>
            <w:color w:val="auto"/>
          </w:rPr>
          <w:t>नमस्ते</w:t>
        </w:r>
      </w:ins>
      <w:del w:id="1251" w:author="Carol Nichols" w:date="2017-09-12T19:34:00Z">
        <w:r w:rsidDel="00F6574B">
          <w:rPr>
            <w:rFonts w:ascii="Mangal" w:eastAsia="Mangal" w:hAnsi="Mangal" w:cs="Mangal"/>
          </w:rPr>
          <w:delText>नमस्ते</w:delText>
        </w:r>
      </w:del>
      <w:r>
        <w:t>".bytes() {</w:t>
      </w:r>
    </w:p>
    <w:p w14:paraId="4167F5A4" w14:textId="77777777" w:rsidR="00CA1E04" w:rsidRDefault="00BD75E3">
      <w:pPr>
        <w:pStyle w:val="CodeB"/>
      </w:pPr>
      <w:r>
        <w:t xml:space="preserve">    println!("{}", b);</w:t>
      </w:r>
    </w:p>
    <w:p w14:paraId="4C475C36" w14:textId="77777777" w:rsidR="00CA1E04" w:rsidRDefault="00BD75E3">
      <w:pPr>
        <w:pStyle w:val="CodeC"/>
      </w:pPr>
      <w:r>
        <w:t>}</w:t>
      </w:r>
    </w:p>
    <w:p w14:paraId="68A94FF8" w14:textId="77777777" w:rsidR="00CA1E04" w:rsidRDefault="00BD75E3">
      <w:pPr>
        <w:pStyle w:val="Body"/>
        <w:rPr>
          <w:rFonts w:eastAsia="Microsoft YaHei"/>
        </w:rPr>
      </w:pPr>
      <w:r>
        <w:rPr>
          <w:rFonts w:eastAsia="Microsoft YaHei"/>
        </w:rPr>
        <w:t xml:space="preserve">This code will print the 18 bytes that make up this </w:t>
      </w:r>
      <w:r>
        <w:rPr>
          <w:rStyle w:val="Literal"/>
        </w:rPr>
        <w:t>String</w:t>
      </w:r>
      <w:r>
        <w:rPr>
          <w:rFonts w:eastAsia="Microsoft YaHei"/>
        </w:rPr>
        <w:t>, starting with:</w:t>
      </w:r>
    </w:p>
    <w:p w14:paraId="426DBA74" w14:textId="77777777" w:rsidR="00CA1E04" w:rsidRDefault="00BD75E3">
      <w:pPr>
        <w:pStyle w:val="CodeA"/>
      </w:pPr>
      <w:r>
        <w:t>224</w:t>
      </w:r>
    </w:p>
    <w:p w14:paraId="0696DA6C" w14:textId="77777777" w:rsidR="00CA1E04" w:rsidRDefault="00BD75E3">
      <w:pPr>
        <w:pStyle w:val="CodeB"/>
      </w:pPr>
      <w:r>
        <w:t>164</w:t>
      </w:r>
    </w:p>
    <w:p w14:paraId="64461263" w14:textId="77777777" w:rsidR="00CA1E04" w:rsidRDefault="00BD75E3">
      <w:pPr>
        <w:pStyle w:val="CodeB"/>
      </w:pPr>
      <w:r>
        <w:t>168</w:t>
      </w:r>
    </w:p>
    <w:p w14:paraId="6F3C3FCC" w14:textId="77777777" w:rsidR="00CA1E04" w:rsidRDefault="00BD75E3">
      <w:pPr>
        <w:pStyle w:val="CodeB"/>
      </w:pPr>
      <w:r>
        <w:t>224</w:t>
      </w:r>
    </w:p>
    <w:p w14:paraId="75685B29" w14:textId="77777777" w:rsidR="00CA1E04" w:rsidRDefault="00BD75E3">
      <w:pPr>
        <w:pStyle w:val="CodeC"/>
      </w:pPr>
      <w:r>
        <w:lastRenderedPageBreak/>
        <w:t>// ... etc</w:t>
      </w:r>
    </w:p>
    <w:p w14:paraId="3F7E1D05" w14:textId="77777777" w:rsidR="00CA1E04" w:rsidRDefault="00BD75E3">
      <w:pPr>
        <w:pStyle w:val="Body"/>
      </w:pPr>
      <w:r>
        <w:rPr>
          <w:rFonts w:eastAsia="Microsoft YaHei"/>
        </w:rPr>
        <w:t xml:space="preserve">But </w:t>
      </w:r>
      <w:del w:id="1252" w:author="AnneMarieW" w:date="2017-05-26T10:52:00Z">
        <w:r w:rsidDel="00314624">
          <w:rPr>
            <w:rFonts w:eastAsia="Microsoft YaHei"/>
          </w:rPr>
          <w:delText>make</w:delText>
        </w:r>
      </w:del>
      <w:ins w:id="1253" w:author="AnneMarieW" w:date="2017-05-26T10:52:00Z">
        <w:r w:rsidR="00314624">
          <w:rPr>
            <w:rFonts w:eastAsia="Microsoft YaHei"/>
          </w:rPr>
          <w:t>be</w:t>
        </w:r>
      </w:ins>
      <w:r>
        <w:rPr>
          <w:rFonts w:eastAsia="Microsoft YaHei"/>
        </w:rPr>
        <w:t xml:space="preserve"> sure to remember that valid Unicode scalar values may be made up of more than one byte.</w:t>
      </w:r>
    </w:p>
    <w:p w14:paraId="642C1CA9" w14:textId="0A4E4086" w:rsidR="00CA1E04" w:rsidRDefault="00BD75E3">
      <w:pPr>
        <w:pStyle w:val="Body"/>
      </w:pPr>
      <w:r>
        <w:rPr>
          <w:rFonts w:eastAsia="Microsoft YaHei"/>
        </w:rPr>
        <w:t xml:space="preserve">Getting grapheme clusters from </w:t>
      </w:r>
      <w:r>
        <w:t>string</w:t>
      </w:r>
      <w:r w:rsidRPr="00BD75E3">
        <w:rPr>
          <w:rFonts w:eastAsia="Microsoft YaHei"/>
        </w:rPr>
        <w:t>s</w:t>
      </w:r>
      <w:r>
        <w:rPr>
          <w:rFonts w:eastAsia="Microsoft YaHei"/>
        </w:rPr>
        <w:t xml:space="preserve"> is complex, so this functionality is not provided by the standard library. </w:t>
      </w:r>
      <w:del w:id="1254" w:author="AnneMarieW" w:date="2017-05-26T10:52:00Z">
        <w:r w:rsidDel="00314624">
          <w:rPr>
            <w:rFonts w:eastAsia="Microsoft YaHei"/>
          </w:rPr>
          <w:delText>There are c</w:delText>
        </w:r>
      </w:del>
      <w:ins w:id="1255" w:author="AnneMarieW" w:date="2017-05-26T10:52:00Z">
        <w:r w:rsidR="00314624">
          <w:rPr>
            <w:rFonts w:eastAsia="Microsoft YaHei"/>
          </w:rPr>
          <w:t>C</w:t>
        </w:r>
      </w:ins>
      <w:r>
        <w:rPr>
          <w:rFonts w:eastAsia="Microsoft YaHei"/>
        </w:rPr>
        <w:t xml:space="preserve">rates </w:t>
      </w:r>
      <w:ins w:id="1256" w:author="AnneMarieW" w:date="2017-05-26T10:52:00Z">
        <w:r w:rsidR="00314624">
          <w:rPr>
            <w:rFonts w:eastAsia="Microsoft YaHei"/>
          </w:rPr>
          <w:t xml:space="preserve">are </w:t>
        </w:r>
      </w:ins>
      <w:r>
        <w:rPr>
          <w:rFonts w:eastAsia="Microsoft YaHei"/>
        </w:rPr>
        <w:t xml:space="preserve">available on </w:t>
      </w:r>
      <w:commentRangeStart w:id="1257"/>
      <w:commentRangeStart w:id="1258"/>
      <w:del w:id="1259" w:author="Carol Nichols" w:date="2017-09-12T19:34:00Z">
        <w:r w:rsidR="00570291" w:rsidRPr="00570291" w:rsidDel="00A1340F">
          <w:rPr>
            <w:rStyle w:val="EmphasisItalic"/>
            <w:rFonts w:eastAsia="Microsoft YaHei"/>
            <w:rPrChange w:id="1260" w:author="AnneMarieW" w:date="2017-05-26T13:33:00Z">
              <w:rPr>
                <w:rFonts w:ascii="Courier" w:eastAsia="Microsoft YaHei" w:hAnsi="Courier"/>
                <w:color w:val="0000FF"/>
                <w:sz w:val="20"/>
              </w:rPr>
            </w:rPrChange>
          </w:rPr>
          <w:delText>c</w:delText>
        </w:r>
      </w:del>
      <w:ins w:id="1261" w:author="Carol Nichols" w:date="2017-09-12T19:34:00Z">
        <w:r w:rsidR="00A1340F">
          <w:rPr>
            <w:rStyle w:val="EmphasisItalic"/>
            <w:rFonts w:eastAsia="Microsoft YaHei"/>
          </w:rPr>
          <w:t>https://c</w:t>
        </w:r>
      </w:ins>
      <w:r w:rsidR="00570291" w:rsidRPr="00570291">
        <w:rPr>
          <w:rStyle w:val="EmphasisItalic"/>
          <w:rFonts w:eastAsia="Microsoft YaHei"/>
          <w:rPrChange w:id="1262" w:author="AnneMarieW" w:date="2017-05-26T13:33:00Z">
            <w:rPr>
              <w:rFonts w:ascii="Courier" w:eastAsia="Microsoft YaHei" w:hAnsi="Courier"/>
              <w:color w:val="0000FF"/>
              <w:sz w:val="20"/>
            </w:rPr>
          </w:rPrChange>
        </w:rPr>
        <w:t>rates.io</w:t>
      </w:r>
      <w:r>
        <w:rPr>
          <w:rFonts w:eastAsia="Microsoft YaHei"/>
        </w:rPr>
        <w:t xml:space="preserve"> </w:t>
      </w:r>
      <w:commentRangeEnd w:id="1257"/>
      <w:r w:rsidR="00C65A22">
        <w:rPr>
          <w:rStyle w:val="CommentReference"/>
        </w:rPr>
        <w:commentReference w:id="1257"/>
      </w:r>
      <w:commentRangeEnd w:id="1258"/>
      <w:r w:rsidR="00A1340F">
        <w:rPr>
          <w:rStyle w:val="CommentReference"/>
        </w:rPr>
        <w:commentReference w:id="1258"/>
      </w:r>
      <w:r>
        <w:rPr>
          <w:rFonts w:eastAsia="Microsoft YaHei"/>
        </w:rPr>
        <w:t>if this is the functionality you need.</w:t>
      </w:r>
    </w:p>
    <w:p w14:paraId="0B54630D" w14:textId="77777777" w:rsidR="00CA1E04" w:rsidRDefault="00BD75E3">
      <w:pPr>
        <w:pStyle w:val="HeadB"/>
      </w:pPr>
      <w:bookmarkStart w:id="1263" w:name="strings-are-not-so-simple"/>
      <w:bookmarkStart w:id="1264" w:name="_Toc493070565"/>
      <w:bookmarkEnd w:id="1263"/>
      <w:r>
        <w:t xml:space="preserve">Strings </w:t>
      </w:r>
      <w:ins w:id="1265" w:author="AnneMarieW" w:date="2017-05-25T10:15:00Z">
        <w:r w:rsidR="00722E4A">
          <w:t>A</w:t>
        </w:r>
      </w:ins>
      <w:del w:id="1266" w:author="AnneMarieW" w:date="2017-05-25T10:15:00Z">
        <w:r w:rsidDel="00722E4A">
          <w:delText>a</w:delText>
        </w:r>
      </w:del>
      <w:r>
        <w:t xml:space="preserve">re Not </w:t>
      </w:r>
      <w:ins w:id="1267" w:author="AnneMarieW" w:date="2017-05-25T10:15:00Z">
        <w:r w:rsidR="00722E4A">
          <w:t>S</w:t>
        </w:r>
      </w:ins>
      <w:del w:id="1268" w:author="AnneMarieW" w:date="2017-05-25T10:15:00Z">
        <w:r w:rsidDel="00722E4A">
          <w:delText>s</w:delText>
        </w:r>
      </w:del>
      <w:r>
        <w:t>o Simple</w:t>
      </w:r>
      <w:bookmarkEnd w:id="1264"/>
    </w:p>
    <w:p w14:paraId="3F68B387" w14:textId="77777777" w:rsidR="00CA1E04" w:rsidRDefault="00BD75E3">
      <w:pPr>
        <w:pStyle w:val="BodyFirst"/>
        <w:rPr>
          <w:rFonts w:eastAsia="Microsoft YaHei"/>
        </w:rPr>
      </w:pPr>
      <w:r>
        <w:rPr>
          <w:rFonts w:eastAsia="Microsoft YaHei"/>
        </w:rPr>
        <w:t xml:space="preserve">To summarize, strings are complicated. Different programming languages make different choices about how to present this complexity to the programmer. Rust has chosen to make the correct handling of </w:t>
      </w:r>
      <w:r>
        <w:rPr>
          <w:rStyle w:val="Literal"/>
        </w:rPr>
        <w:t>String</w:t>
      </w:r>
      <w:r>
        <w:rPr>
          <w:rFonts w:eastAsia="Microsoft YaHei"/>
        </w:rPr>
        <w:t xml:space="preserve"> data the default behavior for all Rust programs, which </w:t>
      </w:r>
      <w:del w:id="1269" w:author="AnneMarieW" w:date="2017-05-26T10:54:00Z">
        <w:r w:rsidDel="00314624">
          <w:rPr>
            <w:rFonts w:eastAsia="Microsoft YaHei"/>
          </w:rPr>
          <w:delText xml:space="preserve">does </w:delText>
        </w:r>
      </w:del>
      <w:r>
        <w:rPr>
          <w:rFonts w:eastAsia="Microsoft YaHei"/>
        </w:rPr>
        <w:t>mean</w:t>
      </w:r>
      <w:ins w:id="1270" w:author="AnneMarieW" w:date="2017-05-26T10:54:00Z">
        <w:r w:rsidR="00314624">
          <w:rPr>
            <w:rFonts w:eastAsia="Microsoft YaHei"/>
          </w:rPr>
          <w:t>s</w:t>
        </w:r>
      </w:ins>
      <w:r>
        <w:rPr>
          <w:rFonts w:eastAsia="Microsoft YaHei"/>
        </w:rPr>
        <w:t xml:space="preserve"> programmers have to put more thought into handling UTF-8 data upfront. This trade</w:t>
      </w:r>
      <w:ins w:id="1271" w:author="AnneMarieW" w:date="2017-05-26T10:53:00Z">
        <w:r w:rsidR="00314624">
          <w:rPr>
            <w:rFonts w:eastAsia="Microsoft YaHei"/>
          </w:rPr>
          <w:t>-</w:t>
        </w:r>
      </w:ins>
      <w:r>
        <w:rPr>
          <w:rFonts w:eastAsia="Microsoft YaHei"/>
        </w:rPr>
        <w:t>off exposes more of the complexity of strings than other programming languages do</w:t>
      </w:r>
      <w:del w:id="1272" w:author="AnneMarieW" w:date="2017-05-26T10:55:00Z">
        <w:r w:rsidDel="00314624">
          <w:rPr>
            <w:rFonts w:eastAsia="Microsoft YaHei"/>
          </w:rPr>
          <w:delText>,</w:delText>
        </w:r>
      </w:del>
      <w:r>
        <w:rPr>
          <w:rFonts w:eastAsia="Microsoft YaHei"/>
        </w:rPr>
        <w:t xml:space="preserve"> but</w:t>
      </w:r>
      <w:del w:id="1273" w:author="AnneMarieW" w:date="2017-05-26T10:54:00Z">
        <w:r w:rsidDel="00314624">
          <w:rPr>
            <w:rFonts w:eastAsia="Microsoft YaHei"/>
          </w:rPr>
          <w:delText xml:space="preserve"> this will</w:delText>
        </w:r>
      </w:del>
      <w:r>
        <w:rPr>
          <w:rFonts w:eastAsia="Microsoft YaHei"/>
        </w:rPr>
        <w:t xml:space="preserve"> prevent</w:t>
      </w:r>
      <w:ins w:id="1274" w:author="AnneMarieW" w:date="2017-05-26T10:54:00Z">
        <w:r w:rsidR="00314624">
          <w:rPr>
            <w:rFonts w:eastAsia="Microsoft YaHei"/>
          </w:rPr>
          <w:t>s</w:t>
        </w:r>
      </w:ins>
      <w:r>
        <w:rPr>
          <w:rFonts w:eastAsia="Microsoft YaHei"/>
        </w:rPr>
        <w:t xml:space="preserve"> you from having to handle errors involving non-ASCII characters later in your development life</w:t>
      </w:r>
      <w:ins w:id="1275" w:author="AnneMarieW" w:date="2017-05-26T10:54:00Z">
        <w:r w:rsidR="00314624">
          <w:rPr>
            <w:rFonts w:eastAsia="Microsoft YaHei"/>
          </w:rPr>
          <w:t xml:space="preserve"> </w:t>
        </w:r>
      </w:ins>
      <w:r>
        <w:rPr>
          <w:rFonts w:eastAsia="Microsoft YaHei"/>
        </w:rPr>
        <w:t>cycle.</w:t>
      </w:r>
    </w:p>
    <w:p w14:paraId="2EBC18A9" w14:textId="77777777" w:rsidR="00CA1E04" w:rsidRDefault="00BD75E3">
      <w:pPr>
        <w:pStyle w:val="Body"/>
      </w:pPr>
      <w:r>
        <w:rPr>
          <w:rFonts w:eastAsia="Microsoft YaHei"/>
        </w:rPr>
        <w:t>Let’s switch to something a bit less complex: hash map</w:t>
      </w:r>
      <w:ins w:id="1276" w:author="AnneMarieW" w:date="2017-05-26T10:55:00Z">
        <w:r w:rsidR="00314624">
          <w:rPr>
            <w:rFonts w:eastAsia="Microsoft YaHei"/>
          </w:rPr>
          <w:t>s</w:t>
        </w:r>
      </w:ins>
      <w:r>
        <w:rPr>
          <w:rFonts w:eastAsia="Microsoft YaHei"/>
        </w:rPr>
        <w:t>!</w:t>
      </w:r>
    </w:p>
    <w:p w14:paraId="010AE457" w14:textId="77777777" w:rsidR="00CA1E04" w:rsidRPr="00F818C3" w:rsidRDefault="00BD75E3" w:rsidP="00F818C3">
      <w:pPr>
        <w:pStyle w:val="HeadA"/>
        <w:rPr>
          <w:szCs w:val="36"/>
          <w:rPrChange w:id="1277" w:author="janelle" w:date="2017-05-24T12:42:00Z">
            <w:rPr>
              <w:sz w:val="36"/>
              <w:szCs w:val="36"/>
            </w:rPr>
          </w:rPrChange>
        </w:rPr>
      </w:pPr>
      <w:bookmarkStart w:id="1278" w:name="hash-maps"/>
      <w:bookmarkStart w:id="1279" w:name="_Toc493070566"/>
      <w:bookmarkEnd w:id="1278"/>
      <w:r w:rsidRPr="00F818C3">
        <w:t>Hash Maps</w:t>
      </w:r>
      <w:bookmarkEnd w:id="1279"/>
    </w:p>
    <w:p w14:paraId="19E68206" w14:textId="77777777" w:rsidR="00CA1E04" w:rsidRDefault="00BD75E3">
      <w:pPr>
        <w:pStyle w:val="BodyFirst"/>
      </w:pPr>
      <w:r>
        <w:rPr>
          <w:rFonts w:eastAsia="Microsoft YaHei"/>
        </w:rPr>
        <w:t xml:space="preserve">The last of our common collections is the </w:t>
      </w:r>
      <w:r>
        <w:rPr>
          <w:rStyle w:val="EmphasisItalic"/>
          <w:rFonts w:eastAsia="Microsoft YaHei"/>
        </w:rPr>
        <w:t>hash map</w:t>
      </w:r>
      <w:r>
        <w:rPr>
          <w:rFonts w:eastAsia="Microsoft YaHei"/>
        </w:rPr>
        <w:t xml:space="preserve">. The type </w:t>
      </w:r>
      <w:r>
        <w:rPr>
          <w:rStyle w:val="Literal"/>
        </w:rPr>
        <w:t>HashMap&lt;K, V&gt;</w:t>
      </w:r>
      <w:r>
        <w:rPr>
          <w:rFonts w:eastAsia="Microsoft YaHei"/>
        </w:rPr>
        <w:t xml:space="preserve"> stores a mapping of keys of type </w:t>
      </w:r>
      <w:r>
        <w:rPr>
          <w:rStyle w:val="Literal"/>
        </w:rPr>
        <w:t>K</w:t>
      </w:r>
      <w:r>
        <w:rPr>
          <w:rFonts w:eastAsia="Microsoft YaHei"/>
        </w:rPr>
        <w:t xml:space="preserve"> to values of type </w:t>
      </w:r>
      <w:r>
        <w:rPr>
          <w:rStyle w:val="Literal"/>
        </w:rPr>
        <w:t>V</w:t>
      </w:r>
      <w:r>
        <w:rPr>
          <w:rFonts w:eastAsia="Microsoft YaHei"/>
        </w:rPr>
        <w:t xml:space="preserve">. It does this via a </w:t>
      </w:r>
      <w:r>
        <w:rPr>
          <w:rStyle w:val="EmphasisItalic"/>
          <w:rFonts w:eastAsia="Microsoft YaHei"/>
        </w:rPr>
        <w:t>hashing function</w:t>
      </w:r>
      <w:r>
        <w:rPr>
          <w:rFonts w:eastAsia="Microsoft YaHei"/>
        </w:rPr>
        <w:t xml:space="preserve">, which determines how it places these keys and values into memory. Many different programming languages support this kind of data structure, but often </w:t>
      </w:r>
      <w:del w:id="1280" w:author="AnneMarieW" w:date="2017-05-26T10:56:00Z">
        <w:r w:rsidDel="00314624">
          <w:rPr>
            <w:rFonts w:eastAsia="Microsoft YaHei"/>
          </w:rPr>
          <w:delText>with</w:delText>
        </w:r>
      </w:del>
      <w:ins w:id="1281" w:author="AnneMarieW" w:date="2017-05-26T10:56:00Z">
        <w:r w:rsidR="00314624">
          <w:rPr>
            <w:rFonts w:eastAsia="Microsoft YaHei"/>
          </w:rPr>
          <w:t>use</w:t>
        </w:r>
      </w:ins>
      <w:r>
        <w:rPr>
          <w:rFonts w:eastAsia="Microsoft YaHei"/>
        </w:rPr>
        <w:t xml:space="preserve"> a different name</w:t>
      </w:r>
      <w:del w:id="1282" w:author="AnneMarieW" w:date="2017-05-26T10:56:00Z">
        <w:r w:rsidDel="00314624">
          <w:rPr>
            <w:rFonts w:eastAsia="Microsoft YaHei"/>
          </w:rPr>
          <w:delText>:</w:delText>
        </w:r>
      </w:del>
      <w:ins w:id="1283" w:author="AnneMarieW" w:date="2017-05-26T10:56:00Z">
        <w:r w:rsidR="00314624">
          <w:rPr>
            <w:rFonts w:eastAsia="Microsoft YaHei"/>
          </w:rPr>
          <w:t>, such as</w:t>
        </w:r>
      </w:ins>
      <w:r>
        <w:rPr>
          <w:rFonts w:eastAsia="Microsoft YaHei"/>
        </w:rPr>
        <w:t xml:space="preserve"> hash, map, object, hash table, or associative array, just to name a few.</w:t>
      </w:r>
    </w:p>
    <w:p w14:paraId="3B16DE4C" w14:textId="77777777" w:rsidR="00CA1E04" w:rsidRDefault="00BD75E3">
      <w:pPr>
        <w:pStyle w:val="Body"/>
        <w:rPr>
          <w:rFonts w:eastAsia="Microsoft YaHei"/>
        </w:rPr>
      </w:pPr>
      <w:r>
        <w:rPr>
          <w:rFonts w:eastAsia="Microsoft YaHei"/>
        </w:rPr>
        <w:t xml:space="preserve">Hash maps are useful for when you want to </w:t>
      </w:r>
      <w:del w:id="1284" w:author="AnneMarieW" w:date="2017-05-26T10:56:00Z">
        <w:r w:rsidDel="00314624">
          <w:rPr>
            <w:rFonts w:eastAsia="Microsoft YaHei"/>
          </w:rPr>
          <w:delText xml:space="preserve">be able to </w:delText>
        </w:r>
      </w:del>
      <w:r>
        <w:rPr>
          <w:rFonts w:eastAsia="Microsoft YaHei"/>
        </w:rPr>
        <w:t xml:space="preserve">look up data not by an index, as you can with vectors, but by using a key that can be of any type. For example, in a game, you could keep track of each team’s score in a hash map where each key is a team’s name and the values are each team’s score. Given a team name, you can retrieve </w:t>
      </w:r>
      <w:del w:id="1285" w:author="AnneMarieW" w:date="2017-05-26T10:57:00Z">
        <w:r w:rsidDel="006F2E2B">
          <w:rPr>
            <w:rFonts w:eastAsia="Microsoft YaHei"/>
          </w:rPr>
          <w:delText>their</w:delText>
        </w:r>
      </w:del>
      <w:ins w:id="1286" w:author="AnneMarieW" w:date="2017-05-26T10:57:00Z">
        <w:r w:rsidR="006F2E2B">
          <w:rPr>
            <w:rFonts w:eastAsia="Microsoft YaHei"/>
          </w:rPr>
          <w:t>its</w:t>
        </w:r>
      </w:ins>
      <w:r>
        <w:rPr>
          <w:rFonts w:eastAsia="Microsoft YaHei"/>
        </w:rPr>
        <w:t xml:space="preserve"> score.</w:t>
      </w:r>
    </w:p>
    <w:p w14:paraId="775ADED6" w14:textId="72433B16" w:rsidR="00CA1E04" w:rsidRDefault="00BD75E3">
      <w:pPr>
        <w:pStyle w:val="Body"/>
        <w:rPr>
          <w:rFonts w:eastAsia="Microsoft YaHei"/>
        </w:rPr>
      </w:pPr>
      <w:r>
        <w:rPr>
          <w:rFonts w:eastAsia="Microsoft YaHei"/>
        </w:rPr>
        <w:t xml:space="preserve">We’ll go over the basic API of hash maps in this </w:t>
      </w:r>
      <w:del w:id="1287" w:author="AnneMarieW" w:date="2017-05-26T10:58:00Z">
        <w:r w:rsidDel="006F2E2B">
          <w:rPr>
            <w:rFonts w:eastAsia="Microsoft YaHei"/>
          </w:rPr>
          <w:delText>chapter</w:delText>
        </w:r>
      </w:del>
      <w:ins w:id="1288" w:author="AnneMarieW" w:date="2017-05-26T10:58:00Z">
        <w:r w:rsidR="006F2E2B">
          <w:rPr>
            <w:rFonts w:eastAsia="Microsoft YaHei"/>
          </w:rPr>
          <w:t>section</w:t>
        </w:r>
      </w:ins>
      <w:r>
        <w:rPr>
          <w:rFonts w:eastAsia="Microsoft YaHei"/>
        </w:rPr>
        <w:t>, but</w:t>
      </w:r>
      <w:del w:id="1289" w:author="AnneMarieW" w:date="2017-05-26T10:58:00Z">
        <w:r w:rsidDel="006F2E2B">
          <w:rPr>
            <w:rFonts w:eastAsia="Microsoft YaHei"/>
          </w:rPr>
          <w:delText xml:space="preserve"> there are</w:delText>
        </w:r>
      </w:del>
      <w:r>
        <w:rPr>
          <w:rFonts w:eastAsia="Microsoft YaHei"/>
        </w:rPr>
        <w:t xml:space="preserve"> many more goodies </w:t>
      </w:r>
      <w:ins w:id="1290" w:author="AnneMarieW" w:date="2017-05-26T10:58:00Z">
        <w:r w:rsidR="006F2E2B">
          <w:rPr>
            <w:rFonts w:eastAsia="Microsoft YaHei"/>
          </w:rPr>
          <w:t xml:space="preserve">are </w:t>
        </w:r>
      </w:ins>
      <w:r>
        <w:rPr>
          <w:rFonts w:eastAsia="Microsoft YaHei"/>
        </w:rPr>
        <w:t xml:space="preserve">hiding in the functions defined on </w:t>
      </w:r>
      <w:r>
        <w:rPr>
          <w:rStyle w:val="Literal"/>
        </w:rPr>
        <w:t>HashMap</w:t>
      </w:r>
      <w:ins w:id="1291" w:author="Carol Nichols" w:date="2017-09-18T12:57:00Z">
        <w:r w:rsidR="00641310">
          <w:rPr>
            <w:rStyle w:val="Literal"/>
          </w:rPr>
          <w:t>&lt;K, V&gt;</w:t>
        </w:r>
      </w:ins>
      <w:r>
        <w:rPr>
          <w:rFonts w:eastAsia="Microsoft YaHei"/>
        </w:rPr>
        <w:t xml:space="preserve"> by the standard library. As always, check the standard library documentation for more information.</w:t>
      </w:r>
    </w:p>
    <w:p w14:paraId="7423BC5D" w14:textId="77777777" w:rsidR="00CA1E04" w:rsidRDefault="00BD75E3">
      <w:pPr>
        <w:pStyle w:val="HeadB"/>
      </w:pPr>
      <w:bookmarkStart w:id="1292" w:name="creating-a-new-hash-map"/>
      <w:bookmarkStart w:id="1293" w:name="_Toc493070567"/>
      <w:bookmarkEnd w:id="1292"/>
      <w:r>
        <w:t>Creating a New Hash Map</w:t>
      </w:r>
      <w:bookmarkEnd w:id="1293"/>
    </w:p>
    <w:p w14:paraId="19FE291C" w14:textId="506AFA47" w:rsidR="00CA1E04" w:rsidRDefault="00BD75E3">
      <w:pPr>
        <w:pStyle w:val="BodyFirst"/>
        <w:rPr>
          <w:rFonts w:eastAsia="Microsoft YaHei"/>
        </w:rPr>
      </w:pPr>
      <w:r>
        <w:rPr>
          <w:rFonts w:eastAsia="Microsoft YaHei"/>
        </w:rPr>
        <w:lastRenderedPageBreak/>
        <w:t>We can create an empty</w:t>
      </w:r>
      <w:del w:id="1294" w:author="Carol Nichols" w:date="2017-09-18T12:57:00Z">
        <w:r w:rsidDel="00641310">
          <w:rPr>
            <w:rFonts w:eastAsia="Microsoft YaHei"/>
          </w:rPr>
          <w:delText xml:space="preserve"> </w:delText>
        </w:r>
        <w:r w:rsidDel="00641310">
          <w:rPr>
            <w:rStyle w:val="Literal"/>
          </w:rPr>
          <w:delText>HashMap</w:delText>
        </w:r>
      </w:del>
      <w:ins w:id="1295" w:author="Carol Nichols" w:date="2017-09-18T12:57:00Z">
        <w:r w:rsidR="00641310">
          <w:rPr>
            <w:rFonts w:eastAsia="Microsoft YaHei"/>
          </w:rPr>
          <w:t xml:space="preserve"> hash map</w:t>
        </w:r>
      </w:ins>
      <w:bookmarkStart w:id="1296" w:name="_GoBack"/>
      <w:bookmarkEnd w:id="1296"/>
      <w:r>
        <w:rPr>
          <w:rFonts w:eastAsia="Microsoft YaHei"/>
        </w:rPr>
        <w:t xml:space="preserve"> with </w:t>
      </w:r>
      <w:r>
        <w:rPr>
          <w:rStyle w:val="Literal"/>
        </w:rPr>
        <w:t>new</w:t>
      </w:r>
      <w:del w:id="1297" w:author="AnneMarieW" w:date="2017-05-26T10:59:00Z">
        <w:r w:rsidDel="00DD235C">
          <w:rPr>
            <w:rFonts w:eastAsia="Microsoft YaHei"/>
          </w:rPr>
          <w:delText>,</w:delText>
        </w:r>
      </w:del>
      <w:r>
        <w:rPr>
          <w:rFonts w:eastAsia="Microsoft YaHei"/>
        </w:rPr>
        <w:t xml:space="preserve"> and add elements with </w:t>
      </w:r>
      <w:r>
        <w:rPr>
          <w:rStyle w:val="Literal"/>
        </w:rPr>
        <w:t>insert</w:t>
      </w:r>
      <w:r>
        <w:rPr>
          <w:rFonts w:eastAsia="Microsoft YaHei"/>
        </w:rPr>
        <w:t xml:space="preserve">. </w:t>
      </w:r>
      <w:del w:id="1298" w:author="AnneMarieW" w:date="2017-05-26T10:59:00Z">
        <w:r w:rsidDel="00DD235C">
          <w:rPr>
            <w:rFonts w:eastAsia="Microsoft YaHei"/>
          </w:rPr>
          <w:delText>Here</w:delText>
        </w:r>
      </w:del>
      <w:ins w:id="1299" w:author="AnneMarieW" w:date="2017-05-26T10:59:00Z">
        <w:r w:rsidR="00DD235C">
          <w:rPr>
            <w:rFonts w:eastAsia="Microsoft YaHei"/>
          </w:rPr>
          <w:t xml:space="preserve">In </w:t>
        </w:r>
      </w:ins>
      <w:ins w:id="1300" w:author="Carol Nichols" w:date="2017-09-12T19:36:00Z">
        <w:r w:rsidR="00DF5600">
          <w:rPr>
            <w:rFonts w:eastAsia="Microsoft YaHei"/>
          </w:rPr>
          <w:t>Listing 8-18</w:t>
        </w:r>
      </w:ins>
      <w:ins w:id="1301" w:author="AnneMarieW" w:date="2017-05-26T10:59:00Z">
        <w:del w:id="1302" w:author="Carol Nichols" w:date="2017-09-12T19:36:00Z">
          <w:r w:rsidR="00DD235C" w:rsidDel="00DF5600">
            <w:rPr>
              <w:rFonts w:eastAsia="Microsoft YaHei"/>
            </w:rPr>
            <w:delText>this example</w:delText>
          </w:r>
        </w:del>
        <w:r w:rsidR="00DD235C">
          <w:rPr>
            <w:rFonts w:eastAsia="Microsoft YaHei"/>
          </w:rPr>
          <w:t>,</w:t>
        </w:r>
      </w:ins>
      <w:r>
        <w:rPr>
          <w:rFonts w:eastAsia="Microsoft YaHei"/>
        </w:rPr>
        <w:t xml:space="preserve"> we’re keeping track of the scores of two teams whose names are Blue and Yellow. The Blue team will start with 10 points</w:t>
      </w:r>
      <w:ins w:id="1303" w:author="AnneMarieW" w:date="2017-05-26T11:00:00Z">
        <w:r w:rsidR="00DD235C">
          <w:rPr>
            <w:rFonts w:eastAsia="Microsoft YaHei"/>
          </w:rPr>
          <w:t>,</w:t>
        </w:r>
      </w:ins>
      <w:r>
        <w:rPr>
          <w:rFonts w:eastAsia="Microsoft YaHei"/>
        </w:rPr>
        <w:t xml:space="preserve"> and the Yellow team starts with 50:</w:t>
      </w:r>
    </w:p>
    <w:p w14:paraId="467BCB3F" w14:textId="77777777" w:rsidR="00CA1E04" w:rsidRDefault="00BD75E3">
      <w:pPr>
        <w:pStyle w:val="CodeA"/>
      </w:pPr>
      <w:r>
        <w:t>use std::collections::HashMap;</w:t>
      </w:r>
    </w:p>
    <w:p w14:paraId="163112F2" w14:textId="77777777" w:rsidR="00CA1E04" w:rsidRDefault="00CA1E04">
      <w:pPr>
        <w:pStyle w:val="CodeB"/>
      </w:pPr>
    </w:p>
    <w:p w14:paraId="73B08655" w14:textId="77777777" w:rsidR="00CA1E04" w:rsidRDefault="00BD75E3">
      <w:pPr>
        <w:pStyle w:val="CodeB"/>
      </w:pPr>
      <w:r>
        <w:t>let mut scores = HashMap::new();</w:t>
      </w:r>
    </w:p>
    <w:p w14:paraId="561E6277" w14:textId="77777777" w:rsidR="00CA1E04" w:rsidRDefault="00CA1E04">
      <w:pPr>
        <w:pStyle w:val="CodeB"/>
      </w:pPr>
    </w:p>
    <w:p w14:paraId="66B4452C" w14:textId="77777777" w:rsidR="00CA1E04" w:rsidRDefault="00BD75E3">
      <w:pPr>
        <w:pStyle w:val="CodeB"/>
      </w:pPr>
      <w:r>
        <w:t>scores.insert(String::from("Blue"), 10);</w:t>
      </w:r>
    </w:p>
    <w:p w14:paraId="2CCE8FF0" w14:textId="77777777" w:rsidR="00CA1E04" w:rsidRDefault="00BD75E3">
      <w:pPr>
        <w:pStyle w:val="CodeC"/>
        <w:rPr>
          <w:ins w:id="1304" w:author="Carol Nichols" w:date="2017-09-12T19:35:00Z"/>
        </w:rPr>
      </w:pPr>
      <w:r>
        <w:t>scores.insert(String::from("Yellow"), 50);</w:t>
      </w:r>
    </w:p>
    <w:p w14:paraId="43E385FC" w14:textId="6C5CB2B0" w:rsidR="00DF5600" w:rsidRPr="00B64C78" w:rsidRDefault="00DF5600">
      <w:pPr>
        <w:pStyle w:val="Listing"/>
        <w:pPrChange w:id="1305" w:author="Carol Nichols" w:date="2017-09-12T19:36:00Z">
          <w:pPr>
            <w:pStyle w:val="CodeC"/>
          </w:pPr>
        </w:pPrChange>
      </w:pPr>
      <w:ins w:id="1306" w:author="Carol Nichols" w:date="2017-09-12T19:36:00Z">
        <w:r>
          <w:t xml:space="preserve">Listing </w:t>
        </w:r>
      </w:ins>
      <w:ins w:id="1307" w:author="Carol Nichols" w:date="2017-09-12T19:35:00Z">
        <w:r>
          <w:t>8-18</w:t>
        </w:r>
      </w:ins>
      <w:ins w:id="1308" w:author="Carol Nichols" w:date="2017-09-12T19:36:00Z">
        <w:r>
          <w:t>: Creating a new hash map and inserting some keys and values</w:t>
        </w:r>
      </w:ins>
    </w:p>
    <w:p w14:paraId="0B74B3B2" w14:textId="77777777" w:rsidR="00CA1E04" w:rsidRDefault="00BD75E3">
      <w:pPr>
        <w:pStyle w:val="Body"/>
        <w:rPr>
          <w:rFonts w:eastAsia="Microsoft YaHei"/>
        </w:rPr>
      </w:pPr>
      <w:r>
        <w:rPr>
          <w:rFonts w:eastAsia="Microsoft YaHei"/>
        </w:rPr>
        <w:t xml:space="preserve">Note that we need to first </w:t>
      </w:r>
      <w:r>
        <w:rPr>
          <w:rStyle w:val="Literal"/>
        </w:rPr>
        <w:t>use</w:t>
      </w:r>
      <w:r>
        <w:rPr>
          <w:rFonts w:eastAsia="Microsoft YaHei"/>
        </w:rPr>
        <w:t xml:space="preserve"> the </w:t>
      </w:r>
      <w:r>
        <w:rPr>
          <w:rStyle w:val="Literal"/>
        </w:rPr>
        <w:t>HashMap</w:t>
      </w:r>
      <w:r>
        <w:rPr>
          <w:rFonts w:eastAsia="Microsoft YaHei"/>
        </w:rPr>
        <w:t xml:space="preserve"> from the collections portion of the standard library. Of our three common collections, this one is the least often used, so it’s not included in the features imported automatically in the prelude. Hash maps also have less support from the standard library; there’s no built-in macro to construct them, for example.</w:t>
      </w:r>
    </w:p>
    <w:p w14:paraId="171E6E69" w14:textId="77777777" w:rsidR="00CA1E04" w:rsidRDefault="00BD75E3">
      <w:pPr>
        <w:pStyle w:val="Body"/>
      </w:pPr>
      <w:r>
        <w:rPr>
          <w:rFonts w:eastAsia="Microsoft YaHei"/>
        </w:rPr>
        <w:t xml:space="preserve">Just like vectors, hash maps store their data on the heap. This </w:t>
      </w:r>
      <w:r>
        <w:rPr>
          <w:rStyle w:val="Literal"/>
        </w:rPr>
        <w:t>HashMap</w:t>
      </w:r>
      <w:r>
        <w:rPr>
          <w:rFonts w:eastAsia="Microsoft YaHei"/>
        </w:rPr>
        <w:t xml:space="preserve"> has keys of type </w:t>
      </w:r>
      <w:r>
        <w:rPr>
          <w:rStyle w:val="Literal"/>
          <w:rFonts w:eastAsia="Microsoft YaHei"/>
        </w:rPr>
        <w:t>String</w:t>
      </w:r>
      <w:r>
        <w:rPr>
          <w:rFonts w:eastAsia="Microsoft YaHei"/>
        </w:rPr>
        <w:t xml:space="preserve"> and values of type </w:t>
      </w:r>
      <w:r>
        <w:rPr>
          <w:rStyle w:val="Literal"/>
          <w:rFonts w:eastAsia="Microsoft YaHei"/>
        </w:rPr>
        <w:t>i32</w:t>
      </w:r>
      <w:r>
        <w:rPr>
          <w:rFonts w:eastAsia="Microsoft YaHei"/>
        </w:rPr>
        <w:t>. Like vectors, hash maps are homogeneous: all of the keys must have the same type, and all of the values must have the same type.</w:t>
      </w:r>
    </w:p>
    <w:p w14:paraId="057E7536" w14:textId="762DD9D4" w:rsidR="00CA1E04" w:rsidRDefault="00BD75E3">
      <w:pPr>
        <w:pStyle w:val="Body"/>
        <w:rPr>
          <w:rFonts w:eastAsia="Microsoft YaHei"/>
        </w:rPr>
      </w:pPr>
      <w:r>
        <w:rPr>
          <w:rFonts w:eastAsia="Microsoft YaHei"/>
        </w:rPr>
        <w:t xml:space="preserve">Another way of constructing a hash map is by using the </w:t>
      </w:r>
      <w:r>
        <w:rPr>
          <w:rStyle w:val="Literal"/>
        </w:rPr>
        <w:t>collect</w:t>
      </w:r>
      <w:r>
        <w:rPr>
          <w:rFonts w:eastAsia="Microsoft YaHei"/>
        </w:rPr>
        <w:t xml:space="preserve"> method on a vector of tuples, where each tuple consists of a key and its value. The </w:t>
      </w:r>
      <w:r>
        <w:rPr>
          <w:rStyle w:val="Literal"/>
        </w:rPr>
        <w:t>collect</w:t>
      </w:r>
      <w:r>
        <w:rPr>
          <w:rFonts w:eastAsia="Microsoft YaHei"/>
        </w:rPr>
        <w:t xml:space="preserve"> method gathers </w:t>
      </w:r>
      <w:del w:id="1309" w:author="AnneMarieW" w:date="2017-05-26T11:01:00Z">
        <w:r w:rsidDel="00DD235C">
          <w:rPr>
            <w:rFonts w:eastAsia="Microsoft YaHei"/>
          </w:rPr>
          <w:delText xml:space="preserve">up </w:delText>
        </w:r>
      </w:del>
      <w:r>
        <w:rPr>
          <w:rFonts w:eastAsia="Microsoft YaHei"/>
        </w:rPr>
        <w:t xml:space="preserve">data into a number of collection types, including </w:t>
      </w:r>
      <w:r>
        <w:rPr>
          <w:rStyle w:val="Literal"/>
        </w:rPr>
        <w:t>HashMap</w:t>
      </w:r>
      <w:r>
        <w:rPr>
          <w:rFonts w:eastAsia="Microsoft YaHei"/>
        </w:rPr>
        <w:t xml:space="preserve">. For example, if we had the team names and initial scores in two separate vectors, we can use the </w:t>
      </w:r>
      <w:r>
        <w:rPr>
          <w:rStyle w:val="Literal"/>
        </w:rPr>
        <w:t>zip</w:t>
      </w:r>
      <w:r>
        <w:rPr>
          <w:rFonts w:eastAsia="Microsoft YaHei"/>
        </w:rPr>
        <w:t xml:space="preserve"> method to create a vector of tuples where “Blue” is paired with 10, and so forth. Then we can use the </w:t>
      </w:r>
      <w:r>
        <w:rPr>
          <w:rStyle w:val="Literal"/>
        </w:rPr>
        <w:t>collect</w:t>
      </w:r>
      <w:r w:rsidR="00570291" w:rsidRPr="00570291">
        <w:rPr>
          <w:rPrChange w:id="1310" w:author="janelle" w:date="2017-05-24T12:45:00Z">
            <w:rPr>
              <w:rStyle w:val="Literal"/>
            </w:rPr>
          </w:rPrChange>
        </w:rPr>
        <w:t xml:space="preserve"> </w:t>
      </w:r>
      <w:r>
        <w:rPr>
          <w:rFonts w:eastAsia="Microsoft YaHei"/>
        </w:rPr>
        <w:t xml:space="preserve">method to turn that vector of tuples into a </w:t>
      </w:r>
      <w:r>
        <w:rPr>
          <w:rStyle w:val="Literal"/>
        </w:rPr>
        <w:t>HashMap</w:t>
      </w:r>
      <w:del w:id="1311" w:author="Carol Nichols" w:date="2017-09-12T19:37:00Z">
        <w:r w:rsidDel="0041020E">
          <w:rPr>
            <w:rFonts w:eastAsia="Microsoft YaHei"/>
          </w:rPr>
          <w:delText>:</w:delText>
        </w:r>
      </w:del>
      <w:ins w:id="1312" w:author="Carol Nichols" w:date="2017-09-12T19:37:00Z">
        <w:r w:rsidR="0041020E">
          <w:rPr>
            <w:rFonts w:eastAsia="Microsoft YaHei"/>
          </w:rPr>
          <w:t xml:space="preserve"> as shown in Listing 8-19:</w:t>
        </w:r>
      </w:ins>
    </w:p>
    <w:p w14:paraId="5F633B88" w14:textId="77777777" w:rsidR="00CA1E04" w:rsidRDefault="00BD75E3">
      <w:pPr>
        <w:pStyle w:val="CodeA"/>
      </w:pPr>
      <w:r>
        <w:t>use std::collections::HashMap;</w:t>
      </w:r>
    </w:p>
    <w:p w14:paraId="7CEFC2F8" w14:textId="77777777" w:rsidR="00CA1E04" w:rsidRDefault="00CA1E04">
      <w:pPr>
        <w:pStyle w:val="CodeB"/>
      </w:pPr>
    </w:p>
    <w:p w14:paraId="151799E2" w14:textId="77777777" w:rsidR="00CA1E04" w:rsidRDefault="00BD75E3">
      <w:pPr>
        <w:pStyle w:val="CodeB"/>
      </w:pPr>
      <w:r>
        <w:t>let teams  = vec![String::from("Blue"), String::from("Yellow")];</w:t>
      </w:r>
    </w:p>
    <w:p w14:paraId="45773B42" w14:textId="77777777" w:rsidR="00CA1E04" w:rsidRDefault="00BD75E3">
      <w:pPr>
        <w:pStyle w:val="CodeB"/>
      </w:pPr>
      <w:r>
        <w:t>let initial_scores = vec![10, 50];</w:t>
      </w:r>
    </w:p>
    <w:p w14:paraId="0A2929BF" w14:textId="77777777" w:rsidR="00CA1E04" w:rsidRDefault="00CA1E04">
      <w:pPr>
        <w:pStyle w:val="CodeB"/>
      </w:pPr>
    </w:p>
    <w:p w14:paraId="683344E6" w14:textId="77777777" w:rsidR="00CA1E04" w:rsidRDefault="00BD75E3">
      <w:pPr>
        <w:pStyle w:val="CodeC"/>
        <w:rPr>
          <w:ins w:id="1313" w:author="Carol Nichols" w:date="2017-09-12T19:37:00Z"/>
        </w:rPr>
      </w:pPr>
      <w:r>
        <w:t>let scores: HashMap&lt;_, _&gt; = teams.iter().zip(initial_scores.iter()).collect();</w:t>
      </w:r>
    </w:p>
    <w:p w14:paraId="580A8BC2" w14:textId="27A0780E" w:rsidR="0041020E" w:rsidRPr="00B64C78" w:rsidRDefault="0041020E">
      <w:pPr>
        <w:pStyle w:val="Listing"/>
        <w:pPrChange w:id="1314" w:author="Carol Nichols" w:date="2017-09-12T19:38:00Z">
          <w:pPr>
            <w:pStyle w:val="CodeC"/>
          </w:pPr>
        </w:pPrChange>
      </w:pPr>
      <w:ins w:id="1315" w:author="Carol Nichols" w:date="2017-09-12T19:37:00Z">
        <w:r>
          <w:t>Listing 8-19: Creating a hash map from a list of teams and a list of scores</w:t>
        </w:r>
      </w:ins>
    </w:p>
    <w:p w14:paraId="11E71475" w14:textId="781E33B6" w:rsidR="00CA1E04" w:rsidRDefault="00BD75E3">
      <w:pPr>
        <w:pStyle w:val="Body"/>
        <w:rPr>
          <w:rFonts w:eastAsia="Microsoft YaHei"/>
        </w:rPr>
      </w:pPr>
      <w:r>
        <w:rPr>
          <w:rFonts w:eastAsia="Microsoft YaHei"/>
        </w:rPr>
        <w:lastRenderedPageBreak/>
        <w:t xml:space="preserve">The type annotation </w:t>
      </w:r>
      <w:r>
        <w:rPr>
          <w:rStyle w:val="Literal"/>
        </w:rPr>
        <w:t>HashMap&lt;_, _&gt;</w:t>
      </w:r>
      <w:r>
        <w:rPr>
          <w:rFonts w:eastAsia="Microsoft YaHei"/>
        </w:rPr>
        <w:t xml:space="preserve"> is needed here because it’s possible to </w:t>
      </w:r>
      <w:r>
        <w:rPr>
          <w:rStyle w:val="Literal"/>
        </w:rPr>
        <w:t>collect</w:t>
      </w:r>
      <w:r>
        <w:rPr>
          <w:rFonts w:eastAsia="Microsoft YaHei"/>
        </w:rPr>
        <w:t xml:space="preserve"> into many different data structures, and Rust doesn’t know which you want unless you specify. For the type parameters for the key and value types, however, we use underscores</w:t>
      </w:r>
      <w:ins w:id="1316" w:author="AnneMarieW" w:date="2017-05-26T11:02:00Z">
        <w:r w:rsidR="00DD235C">
          <w:rPr>
            <w:rFonts w:eastAsia="Microsoft YaHei"/>
          </w:rPr>
          <w:t>,</w:t>
        </w:r>
      </w:ins>
      <w:r>
        <w:rPr>
          <w:rFonts w:eastAsia="Microsoft YaHei"/>
        </w:rPr>
        <w:t xml:space="preserve"> and Rust can infer the types that the hash map contains based on the types of the data in the vector</w:t>
      </w:r>
      <w:ins w:id="1317" w:author="Carol Nichols" w:date="2017-09-13T11:05:00Z">
        <w:r w:rsidR="004844BB">
          <w:rPr>
            <w:rFonts w:eastAsia="Microsoft YaHei"/>
          </w:rPr>
          <w:t>s</w:t>
        </w:r>
      </w:ins>
      <w:r>
        <w:rPr>
          <w:rFonts w:eastAsia="Microsoft YaHei"/>
        </w:rPr>
        <w:t>.</w:t>
      </w:r>
    </w:p>
    <w:p w14:paraId="69088B5E" w14:textId="77777777" w:rsidR="00CA1E04" w:rsidRDefault="00BD75E3">
      <w:pPr>
        <w:pStyle w:val="HeadB"/>
      </w:pPr>
      <w:bookmarkStart w:id="1318" w:name="hashmaps-and-ownership"/>
      <w:bookmarkStart w:id="1319" w:name="_Toc493070568"/>
      <w:bookmarkEnd w:id="1318"/>
      <w:r>
        <w:t>Hash Maps and Ownership</w:t>
      </w:r>
      <w:bookmarkEnd w:id="1319"/>
    </w:p>
    <w:p w14:paraId="07D77E34" w14:textId="005713DF" w:rsidR="00CA1E04" w:rsidRDefault="00BD75E3">
      <w:pPr>
        <w:pStyle w:val="BodyFirst"/>
        <w:rPr>
          <w:rFonts w:eastAsia="Microsoft YaHei"/>
        </w:rPr>
      </w:pPr>
      <w:r>
        <w:rPr>
          <w:rFonts w:eastAsia="Microsoft YaHei"/>
        </w:rPr>
        <w:t xml:space="preserve">For types that implement the </w:t>
      </w:r>
      <w:r>
        <w:rPr>
          <w:rStyle w:val="Literal"/>
        </w:rPr>
        <w:t>Copy</w:t>
      </w:r>
      <w:r>
        <w:rPr>
          <w:rFonts w:eastAsia="Microsoft YaHei"/>
        </w:rPr>
        <w:t xml:space="preserve"> trait, like </w:t>
      </w:r>
      <w:r>
        <w:rPr>
          <w:rStyle w:val="Literal"/>
        </w:rPr>
        <w:t>i32</w:t>
      </w:r>
      <w:r>
        <w:rPr>
          <w:rFonts w:eastAsia="Microsoft YaHei"/>
        </w:rPr>
        <w:t xml:space="preserve">, the values are copied into the hash map. For owned values like </w:t>
      </w:r>
      <w:r>
        <w:rPr>
          <w:rStyle w:val="Literal"/>
        </w:rPr>
        <w:t>String</w:t>
      </w:r>
      <w:r>
        <w:rPr>
          <w:rFonts w:eastAsia="Microsoft YaHei"/>
        </w:rPr>
        <w:t>, the values will be moved and the hash map will be the owner of those values</w:t>
      </w:r>
      <w:ins w:id="1320" w:author="Carol Nichols" w:date="2017-09-12T19:38:00Z">
        <w:r w:rsidR="00E871A4">
          <w:rPr>
            <w:rFonts w:eastAsia="Microsoft YaHei"/>
          </w:rPr>
          <w:t xml:space="preserve"> as demonstrated in Listing 8-20</w:t>
        </w:r>
      </w:ins>
      <w:r>
        <w:rPr>
          <w:rFonts w:eastAsia="Microsoft YaHei"/>
        </w:rPr>
        <w:t>:</w:t>
      </w:r>
    </w:p>
    <w:p w14:paraId="71113754" w14:textId="77777777" w:rsidR="00CA1E04" w:rsidRDefault="00BD75E3">
      <w:pPr>
        <w:pStyle w:val="CodeA"/>
      </w:pPr>
      <w:r>
        <w:t>use std::collections::HashMap;</w:t>
      </w:r>
    </w:p>
    <w:p w14:paraId="3C847253" w14:textId="77777777" w:rsidR="00CA1E04" w:rsidRDefault="00CA1E04">
      <w:pPr>
        <w:pStyle w:val="CodeB"/>
      </w:pPr>
    </w:p>
    <w:p w14:paraId="4022A7B4" w14:textId="77777777" w:rsidR="00CA1E04" w:rsidRDefault="00BD75E3">
      <w:pPr>
        <w:pStyle w:val="CodeB"/>
      </w:pPr>
      <w:r>
        <w:t>let field_name = String::from("Favorite color");</w:t>
      </w:r>
    </w:p>
    <w:p w14:paraId="0C887E28" w14:textId="77777777" w:rsidR="00CA1E04" w:rsidRDefault="00BD75E3">
      <w:pPr>
        <w:pStyle w:val="CodeB"/>
      </w:pPr>
      <w:r>
        <w:t>let field_value = String::from("Blue");</w:t>
      </w:r>
    </w:p>
    <w:p w14:paraId="6B5C8F3C" w14:textId="77777777" w:rsidR="00CA1E04" w:rsidRDefault="00CA1E04">
      <w:pPr>
        <w:pStyle w:val="CodeB"/>
      </w:pPr>
    </w:p>
    <w:p w14:paraId="58EFCE4E" w14:textId="77777777" w:rsidR="00CA1E04" w:rsidRDefault="00BD75E3">
      <w:pPr>
        <w:pStyle w:val="CodeB"/>
      </w:pPr>
      <w:r>
        <w:t>let mut map = HashMap::new();</w:t>
      </w:r>
    </w:p>
    <w:p w14:paraId="02CA7A8E" w14:textId="77777777" w:rsidR="00CA1E04" w:rsidRDefault="00BD75E3">
      <w:pPr>
        <w:pStyle w:val="CodeB"/>
      </w:pPr>
      <w:r>
        <w:t>map.insert(field_name, field_value);</w:t>
      </w:r>
    </w:p>
    <w:p w14:paraId="2CCC4280" w14:textId="002A293B" w:rsidR="00CA1E04" w:rsidRDefault="00BD75E3">
      <w:pPr>
        <w:pStyle w:val="CodeB"/>
        <w:rPr>
          <w:ins w:id="1321" w:author="Carol Nichols" w:date="2017-09-12T19:39:00Z"/>
        </w:rPr>
        <w:pPrChange w:id="1322" w:author="Carol Nichols" w:date="2017-09-12T19:39:00Z">
          <w:pPr>
            <w:pStyle w:val="CodeC"/>
          </w:pPr>
        </w:pPrChange>
      </w:pPr>
      <w:r>
        <w:t>// field_name and field_value are invalid at this point</w:t>
      </w:r>
      <w:ins w:id="1323" w:author="Carol Nichols" w:date="2017-09-12T19:39:00Z">
        <w:r w:rsidR="00E871A4">
          <w:t>, try using them and</w:t>
        </w:r>
      </w:ins>
    </w:p>
    <w:p w14:paraId="2DFA8E19" w14:textId="6C7C6F3C" w:rsidR="00E871A4" w:rsidRPr="00E871A4" w:rsidRDefault="00E871A4">
      <w:pPr>
        <w:pStyle w:val="CodeC"/>
        <w:rPr>
          <w:ins w:id="1324" w:author="Carol Nichols" w:date="2017-09-12T19:38:00Z"/>
        </w:rPr>
      </w:pPr>
      <w:ins w:id="1325" w:author="Carol Nichols" w:date="2017-09-12T19:39:00Z">
        <w:r>
          <w:t>// see what compiler error you get!</w:t>
        </w:r>
      </w:ins>
    </w:p>
    <w:p w14:paraId="2899C76E" w14:textId="74038D5E" w:rsidR="00E871A4" w:rsidRPr="00B64C78" w:rsidRDefault="00E871A4">
      <w:pPr>
        <w:pStyle w:val="Listing"/>
        <w:pPrChange w:id="1326" w:author="Carol Nichols" w:date="2017-09-12T19:40:00Z">
          <w:pPr>
            <w:pStyle w:val="CodeC"/>
          </w:pPr>
        </w:pPrChange>
      </w:pPr>
      <w:ins w:id="1327" w:author="Carol Nichols" w:date="2017-09-12T19:38:00Z">
        <w:r>
          <w:t xml:space="preserve">Listing 8-20: Showing </w:t>
        </w:r>
      </w:ins>
      <w:ins w:id="1328" w:author="Carol Nichols" w:date="2017-09-12T19:39:00Z">
        <w:r>
          <w:t>that keys and values are owned by the hash map once they</w:t>
        </w:r>
      </w:ins>
      <w:ins w:id="1329" w:author="Carol Nichols" w:date="2017-09-12T19:40:00Z">
        <w:r>
          <w:t>’re inserted</w:t>
        </w:r>
      </w:ins>
    </w:p>
    <w:p w14:paraId="331FE2B9" w14:textId="7B7EF080" w:rsidR="00CA1E04" w:rsidRDefault="00BD75E3">
      <w:pPr>
        <w:pStyle w:val="Body"/>
        <w:rPr>
          <w:rFonts w:eastAsia="Microsoft YaHei"/>
        </w:rPr>
      </w:pPr>
      <w:r>
        <w:rPr>
          <w:rFonts w:eastAsia="Microsoft YaHei"/>
        </w:rPr>
        <w:t xml:space="preserve">We </w:t>
      </w:r>
      <w:del w:id="1330" w:author="Carol Nichols" w:date="2017-09-13T11:05:00Z">
        <w:r w:rsidDel="0008670B">
          <w:rPr>
            <w:rFonts w:eastAsia="Microsoft YaHei"/>
          </w:rPr>
          <w:delText>would no</w:delText>
        </w:r>
      </w:del>
      <w:ins w:id="1331" w:author="AnneMarieW" w:date="2017-05-26T11:03:00Z">
        <w:del w:id="1332" w:author="Carol Nichols" w:date="2017-09-13T11:05:00Z">
          <w:r w:rsidR="00DD235C" w:rsidDel="0008670B">
            <w:rPr>
              <w:rFonts w:eastAsia="Microsoft YaHei"/>
            </w:rPr>
            <w:delText>’</w:delText>
          </w:r>
        </w:del>
      </w:ins>
      <w:del w:id="1333" w:author="Carol Nichols" w:date="2017-09-13T11:05:00Z">
        <w:r w:rsidDel="0008670B">
          <w:rPr>
            <w:rFonts w:eastAsia="Microsoft YaHei"/>
          </w:rPr>
          <w:delText>t be</w:delText>
        </w:r>
      </w:del>
      <w:ins w:id="1334" w:author="Carol Nichols" w:date="2017-09-13T11:05:00Z">
        <w:r w:rsidR="0008670B">
          <w:rPr>
            <w:rFonts w:eastAsia="Microsoft YaHei"/>
          </w:rPr>
          <w:t>aren’t</w:t>
        </w:r>
      </w:ins>
      <w:r>
        <w:rPr>
          <w:rFonts w:eastAsia="Microsoft YaHei"/>
        </w:rPr>
        <w:t xml:space="preserve"> able to use the </w:t>
      </w:r>
      <w:del w:id="1335" w:author="Carol Nichols" w:date="2017-09-13T11:05:00Z">
        <w:r w:rsidDel="00773061">
          <w:rPr>
            <w:rFonts w:eastAsia="Microsoft YaHei"/>
          </w:rPr>
          <w:delText xml:space="preserve">bindings </w:delText>
        </w:r>
      </w:del>
      <w:ins w:id="1336" w:author="Carol Nichols" w:date="2017-09-13T11:05:00Z">
        <w:r w:rsidR="00773061">
          <w:rPr>
            <w:rFonts w:eastAsia="Microsoft YaHei"/>
          </w:rPr>
          <w:t xml:space="preserve">variables </w:t>
        </w:r>
      </w:ins>
      <w:r>
        <w:rPr>
          <w:rStyle w:val="Literal"/>
        </w:rPr>
        <w:t>field_name</w:t>
      </w:r>
      <w:r>
        <w:rPr>
          <w:rFonts w:eastAsia="Microsoft YaHei"/>
        </w:rPr>
        <w:t xml:space="preserve"> and </w:t>
      </w:r>
      <w:r>
        <w:rPr>
          <w:rStyle w:val="Literal"/>
        </w:rPr>
        <w:t>field_value</w:t>
      </w:r>
      <w:r>
        <w:rPr>
          <w:rFonts w:eastAsia="Microsoft YaHei"/>
        </w:rPr>
        <w:t xml:space="preserve"> after they</w:t>
      </w:r>
      <w:del w:id="1337" w:author="AnneMarieW" w:date="2017-05-26T11:03:00Z">
        <w:r w:rsidDel="00DD235C">
          <w:rPr>
            <w:rFonts w:eastAsia="Microsoft YaHei"/>
          </w:rPr>
          <w:delText xml:space="preserve"> ha</w:delText>
        </w:r>
      </w:del>
      <w:ins w:id="1338" w:author="AnneMarieW" w:date="2017-05-26T11:03:00Z">
        <w:r w:rsidR="00DD235C">
          <w:rPr>
            <w:rFonts w:eastAsia="Microsoft YaHei"/>
          </w:rPr>
          <w:t>’</w:t>
        </w:r>
      </w:ins>
      <w:r>
        <w:rPr>
          <w:rFonts w:eastAsia="Microsoft YaHei"/>
        </w:rPr>
        <w:t xml:space="preserve">ve been moved into the hash map with the call to </w:t>
      </w:r>
      <w:r>
        <w:rPr>
          <w:rStyle w:val="Literal"/>
        </w:rPr>
        <w:t>insert</w:t>
      </w:r>
      <w:r>
        <w:rPr>
          <w:rFonts w:eastAsia="Microsoft YaHei"/>
        </w:rPr>
        <w:t>.</w:t>
      </w:r>
    </w:p>
    <w:p w14:paraId="6949A2DB" w14:textId="4DAB6492" w:rsidR="00CA1E04" w:rsidRDefault="00BD75E3">
      <w:pPr>
        <w:pStyle w:val="Body"/>
        <w:rPr>
          <w:ins w:id="1339" w:author="janelle" w:date="2017-09-11T12:46:00Z"/>
          <w:rFonts w:eastAsia="Microsoft YaHei"/>
        </w:rPr>
      </w:pPr>
      <w:r>
        <w:rPr>
          <w:rFonts w:eastAsia="Microsoft YaHei"/>
        </w:rPr>
        <w:t>If we insert references to values into the hash map, the values</w:t>
      </w:r>
      <w:del w:id="1340" w:author="AnneMarieW" w:date="2017-05-26T11:03:00Z">
        <w:r w:rsidDel="00DD235C">
          <w:rPr>
            <w:rFonts w:eastAsia="Microsoft YaHei"/>
          </w:rPr>
          <w:delText xml:space="preserve"> themselves</w:delText>
        </w:r>
      </w:del>
      <w:r>
        <w:rPr>
          <w:rFonts w:eastAsia="Microsoft YaHei"/>
        </w:rPr>
        <w:t xml:space="preserve"> w</w:t>
      </w:r>
      <w:del w:id="1341" w:author="AnneMarieW" w:date="2017-05-26T11:03:00Z">
        <w:r w:rsidDel="00DD235C">
          <w:rPr>
            <w:rFonts w:eastAsia="Microsoft YaHei"/>
          </w:rPr>
          <w:delText xml:space="preserve">ill </w:delText>
        </w:r>
      </w:del>
      <w:ins w:id="1342" w:author="AnneMarieW" w:date="2017-05-26T11:03:00Z">
        <w:r w:rsidR="00DD235C">
          <w:rPr>
            <w:rFonts w:eastAsia="Microsoft YaHei"/>
          </w:rPr>
          <w:t>o</w:t>
        </w:r>
      </w:ins>
      <w:r>
        <w:rPr>
          <w:rFonts w:eastAsia="Microsoft YaHei"/>
        </w:rPr>
        <w:t>n</w:t>
      </w:r>
      <w:del w:id="1343" w:author="AnneMarieW" w:date="2017-05-26T11:03:00Z">
        <w:r w:rsidDel="00DD235C">
          <w:rPr>
            <w:rFonts w:eastAsia="Microsoft YaHei"/>
          </w:rPr>
          <w:delText>o</w:delText>
        </w:r>
      </w:del>
      <w:ins w:id="1344" w:author="AnneMarieW" w:date="2017-05-26T11:03:00Z">
        <w:r w:rsidR="00DD235C">
          <w:rPr>
            <w:rFonts w:eastAsia="Microsoft YaHei"/>
          </w:rPr>
          <w:t>’</w:t>
        </w:r>
      </w:ins>
      <w:r>
        <w:rPr>
          <w:rFonts w:eastAsia="Microsoft YaHei"/>
        </w:rPr>
        <w:t>t be moved into the hash map. The values that the references point to must be valid for at least as long as the hash map is valid</w:t>
      </w:r>
      <w:del w:id="1345" w:author="AnneMarieW" w:date="2017-05-26T11:04:00Z">
        <w:r w:rsidDel="00DD235C">
          <w:rPr>
            <w:rFonts w:eastAsia="Microsoft YaHei"/>
          </w:rPr>
          <w:delText>, though</w:delText>
        </w:r>
      </w:del>
      <w:r>
        <w:rPr>
          <w:rFonts w:eastAsia="Microsoft YaHei"/>
        </w:rPr>
        <w:t>. We</w:t>
      </w:r>
      <w:del w:id="1346" w:author="AnneMarieW" w:date="2017-05-26T11:04:00Z">
        <w:r w:rsidDel="00DD235C">
          <w:rPr>
            <w:rFonts w:eastAsia="Microsoft YaHei"/>
          </w:rPr>
          <w:delText xml:space="preserve"> wi</w:delText>
        </w:r>
      </w:del>
      <w:ins w:id="1347" w:author="AnneMarieW" w:date="2017-05-26T11:04:00Z">
        <w:r w:rsidR="00DD235C">
          <w:rPr>
            <w:rFonts w:eastAsia="Microsoft YaHei"/>
          </w:rPr>
          <w:t>’</w:t>
        </w:r>
      </w:ins>
      <w:r>
        <w:rPr>
          <w:rFonts w:eastAsia="Microsoft YaHei"/>
        </w:rPr>
        <w:t xml:space="preserve">ll talk more about these issues in the </w:t>
      </w:r>
      <w:commentRangeStart w:id="1348"/>
      <w:commentRangeStart w:id="1349"/>
      <w:ins w:id="1350" w:author="AnneMarieW" w:date="2017-05-26T11:04:00Z">
        <w:r w:rsidR="00DD235C">
          <w:rPr>
            <w:rFonts w:eastAsia="Microsoft YaHei"/>
          </w:rPr>
          <w:t>“</w:t>
        </w:r>
      </w:ins>
      <w:del w:id="1351" w:author="Carol Nichols" w:date="2017-09-12T19:40:00Z">
        <w:r w:rsidDel="00E871A4">
          <w:rPr>
            <w:rFonts w:eastAsia="Microsoft YaHei"/>
          </w:rPr>
          <w:delText>Lifetimes</w:delText>
        </w:r>
      </w:del>
      <w:ins w:id="1352" w:author="Carol Nichols" w:date="2017-09-12T19:40:00Z">
        <w:r w:rsidR="00E871A4">
          <w:rPr>
            <w:rFonts w:eastAsia="Microsoft YaHei"/>
          </w:rPr>
          <w:t>Validating References with Lifetimes</w:t>
        </w:r>
      </w:ins>
      <w:ins w:id="1353" w:author="AnneMarieW" w:date="2017-05-26T11:04:00Z">
        <w:r w:rsidR="00DD235C">
          <w:rPr>
            <w:rFonts w:eastAsia="Microsoft YaHei"/>
          </w:rPr>
          <w:t>”</w:t>
        </w:r>
        <w:commentRangeEnd w:id="1348"/>
        <w:r w:rsidR="00DD235C">
          <w:rPr>
            <w:rStyle w:val="CommentReference"/>
          </w:rPr>
          <w:commentReference w:id="1348"/>
        </w:r>
      </w:ins>
      <w:commentRangeEnd w:id="1349"/>
      <w:r w:rsidR="00A23F66">
        <w:rPr>
          <w:rStyle w:val="CommentReference"/>
        </w:rPr>
        <w:commentReference w:id="1349"/>
      </w:r>
      <w:r>
        <w:rPr>
          <w:rFonts w:eastAsia="Microsoft YaHei"/>
        </w:rPr>
        <w:t xml:space="preserve"> section </w:t>
      </w:r>
      <w:del w:id="1354" w:author="AnneMarieW" w:date="2017-05-26T11:04:00Z">
        <w:r w:rsidDel="00DD235C">
          <w:rPr>
            <w:rFonts w:eastAsia="Microsoft YaHei"/>
          </w:rPr>
          <w:delText>of</w:delText>
        </w:r>
      </w:del>
      <w:ins w:id="1355" w:author="AnneMarieW" w:date="2017-05-26T11:04:00Z">
        <w:r w:rsidR="00DD235C">
          <w:rPr>
            <w:rFonts w:eastAsia="Microsoft YaHei"/>
          </w:rPr>
          <w:t>in</w:t>
        </w:r>
      </w:ins>
      <w:r>
        <w:rPr>
          <w:rFonts w:eastAsia="Microsoft YaHei"/>
        </w:rPr>
        <w:t xml:space="preserve"> </w:t>
      </w:r>
      <w:r w:rsidR="00570291" w:rsidRPr="00570291">
        <w:rPr>
          <w:rFonts w:eastAsia="Microsoft YaHei"/>
          <w:highlight w:val="yellow"/>
          <w:rPrChange w:id="1356" w:author="AnneMarieW" w:date="2017-05-26T11:04:00Z">
            <w:rPr>
              <w:rFonts w:ascii="Courier" w:eastAsia="Microsoft YaHei" w:hAnsi="Courier"/>
              <w:color w:val="0000FF"/>
              <w:sz w:val="20"/>
            </w:rPr>
          </w:rPrChange>
        </w:rPr>
        <w:t>Chapter 10</w:t>
      </w:r>
      <w:r>
        <w:rPr>
          <w:rFonts w:eastAsia="Microsoft YaHei"/>
        </w:rPr>
        <w:t>.</w:t>
      </w:r>
    </w:p>
    <w:p w14:paraId="48F9889F" w14:textId="77777777" w:rsidR="00187F53" w:rsidRDefault="00187F53">
      <w:pPr>
        <w:pStyle w:val="ProductionDirective"/>
        <w:rPr>
          <w:rFonts w:eastAsia="Microsoft YaHei"/>
        </w:rPr>
        <w:pPrChange w:id="1357" w:author="janelle" w:date="2017-09-11T12:46:00Z">
          <w:pPr>
            <w:pStyle w:val="Body"/>
          </w:pPr>
        </w:pPrChange>
      </w:pPr>
      <w:ins w:id="1358" w:author="janelle" w:date="2017-09-11T12:46:00Z">
        <w:r>
          <w:rPr>
            <w:rFonts w:eastAsia="Microsoft YaHei"/>
          </w:rPr>
          <w:t>prod: confirm xref</w:t>
        </w:r>
      </w:ins>
    </w:p>
    <w:p w14:paraId="27FB062B" w14:textId="77777777" w:rsidR="00CA1E04" w:rsidRDefault="00BD75E3">
      <w:pPr>
        <w:pStyle w:val="HeadB"/>
      </w:pPr>
      <w:bookmarkStart w:id="1359" w:name="accessing-values-in-a-hash-map"/>
      <w:bookmarkStart w:id="1360" w:name="_Toc493070569"/>
      <w:bookmarkEnd w:id="1359"/>
      <w:r>
        <w:t>Accessing Values in a Hash Map</w:t>
      </w:r>
      <w:bookmarkEnd w:id="1360"/>
    </w:p>
    <w:p w14:paraId="64286142" w14:textId="7DA3DA2C" w:rsidR="00CA1E04" w:rsidRDefault="00BD75E3">
      <w:pPr>
        <w:pStyle w:val="BodyFirst"/>
        <w:rPr>
          <w:rFonts w:eastAsia="Microsoft YaHei"/>
        </w:rPr>
      </w:pPr>
      <w:r>
        <w:rPr>
          <w:rFonts w:eastAsia="Microsoft YaHei"/>
        </w:rPr>
        <w:t xml:space="preserve">We can get a value out of the hash map by providing its key to the </w:t>
      </w:r>
      <w:r>
        <w:rPr>
          <w:rStyle w:val="Literal"/>
        </w:rPr>
        <w:t>get</w:t>
      </w:r>
      <w:r>
        <w:rPr>
          <w:rFonts w:eastAsia="Microsoft YaHei"/>
        </w:rPr>
        <w:t xml:space="preserve"> method</w:t>
      </w:r>
      <w:ins w:id="1361" w:author="Carol Nichols" w:date="2017-09-12T19:41:00Z">
        <w:r w:rsidR="004E6052">
          <w:rPr>
            <w:rFonts w:eastAsia="Microsoft YaHei"/>
          </w:rPr>
          <w:t xml:space="preserve"> as shown in Listing 8-21</w:t>
        </w:r>
      </w:ins>
      <w:r>
        <w:rPr>
          <w:rFonts w:eastAsia="Microsoft YaHei"/>
        </w:rPr>
        <w:t>:</w:t>
      </w:r>
    </w:p>
    <w:p w14:paraId="7C27FF4F" w14:textId="77777777" w:rsidR="00CA1E04" w:rsidRDefault="00BD75E3">
      <w:pPr>
        <w:pStyle w:val="CodeA"/>
      </w:pPr>
      <w:r>
        <w:t>use std::collections::HashMap;</w:t>
      </w:r>
    </w:p>
    <w:p w14:paraId="257A6DD7" w14:textId="77777777" w:rsidR="00CA1E04" w:rsidRDefault="00CA1E04">
      <w:pPr>
        <w:pStyle w:val="CodeB"/>
      </w:pPr>
    </w:p>
    <w:p w14:paraId="64D4998F" w14:textId="77777777" w:rsidR="00CA1E04" w:rsidRDefault="00BD75E3">
      <w:pPr>
        <w:pStyle w:val="CodeB"/>
      </w:pPr>
      <w:r>
        <w:t>let mut scores = HashMap::new();</w:t>
      </w:r>
    </w:p>
    <w:p w14:paraId="4B13F597" w14:textId="77777777" w:rsidR="00CA1E04" w:rsidRDefault="00CA1E04">
      <w:pPr>
        <w:pStyle w:val="CodeB"/>
      </w:pPr>
    </w:p>
    <w:p w14:paraId="57C1783F" w14:textId="77777777" w:rsidR="00CA1E04" w:rsidRDefault="00BD75E3">
      <w:pPr>
        <w:pStyle w:val="CodeB"/>
      </w:pPr>
      <w:r>
        <w:t>scores.insert(String::from("Blue"), 10);</w:t>
      </w:r>
    </w:p>
    <w:p w14:paraId="342EF349" w14:textId="77777777" w:rsidR="00CA1E04" w:rsidRDefault="00BD75E3">
      <w:pPr>
        <w:pStyle w:val="CodeB"/>
      </w:pPr>
      <w:r>
        <w:t>scores.insert(String::from("Yellow"), 50);</w:t>
      </w:r>
    </w:p>
    <w:p w14:paraId="08380EAA" w14:textId="77777777" w:rsidR="00CA1E04" w:rsidRDefault="00CA1E04">
      <w:pPr>
        <w:pStyle w:val="CodeB"/>
      </w:pPr>
    </w:p>
    <w:p w14:paraId="69974CBF" w14:textId="77777777" w:rsidR="00CA1E04" w:rsidRDefault="00BD75E3">
      <w:pPr>
        <w:pStyle w:val="CodeB"/>
      </w:pPr>
      <w:r>
        <w:t>let team_name = String::from("Blue");</w:t>
      </w:r>
    </w:p>
    <w:p w14:paraId="6C68360B" w14:textId="77777777" w:rsidR="00CA1E04" w:rsidRDefault="00BD75E3">
      <w:pPr>
        <w:pStyle w:val="CodeC"/>
        <w:rPr>
          <w:ins w:id="1362" w:author="Carol Nichols" w:date="2017-09-12T19:41:00Z"/>
        </w:rPr>
      </w:pPr>
      <w:r>
        <w:t>let score = scores.get(&amp;team_name);</w:t>
      </w:r>
    </w:p>
    <w:p w14:paraId="11F5BE0D" w14:textId="1B88BA23" w:rsidR="004E6052" w:rsidRPr="00B64C78" w:rsidRDefault="004E6052">
      <w:pPr>
        <w:pStyle w:val="Listing"/>
        <w:pPrChange w:id="1363" w:author="Carol Nichols" w:date="2017-09-12T19:42:00Z">
          <w:pPr>
            <w:pStyle w:val="CodeC"/>
          </w:pPr>
        </w:pPrChange>
      </w:pPr>
      <w:ins w:id="1364" w:author="Carol Nichols" w:date="2017-09-12T19:41:00Z">
        <w:r>
          <w:t>Listing 8-21: Accessing the score for the Blue team stored in the hash map</w:t>
        </w:r>
      </w:ins>
    </w:p>
    <w:p w14:paraId="74EE2B18" w14:textId="3D1A9172" w:rsidR="00CA1E04" w:rsidRDefault="00BD75E3">
      <w:pPr>
        <w:pStyle w:val="Body"/>
        <w:rPr>
          <w:ins w:id="1365" w:author="janelle" w:date="2017-09-11T12:47:00Z"/>
          <w:rFonts w:eastAsia="Microsoft YaHei"/>
        </w:rPr>
      </w:pPr>
      <w:r>
        <w:rPr>
          <w:rFonts w:eastAsia="Microsoft YaHei"/>
        </w:rPr>
        <w:t xml:space="preserve">Here, </w:t>
      </w:r>
      <w:r>
        <w:rPr>
          <w:rStyle w:val="Literal"/>
        </w:rPr>
        <w:t>score</w:t>
      </w:r>
      <w:r>
        <w:rPr>
          <w:rFonts w:eastAsia="Microsoft YaHei"/>
        </w:rPr>
        <w:t xml:space="preserve"> will have the value that’s associated with the Blue team, and the result will be </w:t>
      </w:r>
      <w:r>
        <w:rPr>
          <w:rStyle w:val="Literal"/>
        </w:rPr>
        <w:t>Some(</w:t>
      </w:r>
      <w:ins w:id="1366" w:author="Carol Nichols" w:date="2017-09-12T19:06:00Z">
        <w:r w:rsidR="00064704">
          <w:rPr>
            <w:rStyle w:val="Literal"/>
          </w:rPr>
          <w:t>&amp;</w:t>
        </w:r>
      </w:ins>
      <w:r>
        <w:rPr>
          <w:rStyle w:val="Literal"/>
        </w:rPr>
        <w:t>10)</w:t>
      </w:r>
      <w:r>
        <w:rPr>
          <w:rFonts w:eastAsia="Microsoft YaHei"/>
        </w:rPr>
        <w:t xml:space="preserve">. The result is wrapped in </w:t>
      </w:r>
      <w:r>
        <w:rPr>
          <w:rStyle w:val="Literal"/>
        </w:rPr>
        <w:t>Some</w:t>
      </w:r>
      <w:r>
        <w:rPr>
          <w:rFonts w:eastAsia="Microsoft YaHei"/>
        </w:rPr>
        <w:t xml:space="preserve"> because </w:t>
      </w:r>
      <w:r>
        <w:rPr>
          <w:rStyle w:val="Literal"/>
        </w:rPr>
        <w:t>get</w:t>
      </w:r>
      <w:r w:rsidR="00570291" w:rsidRPr="00570291">
        <w:rPr>
          <w:rPrChange w:id="1367" w:author="janelle" w:date="2017-05-24T12:54:00Z">
            <w:rPr>
              <w:rStyle w:val="Literal"/>
            </w:rPr>
          </w:rPrChange>
        </w:rPr>
        <w:t xml:space="preserve"> </w:t>
      </w:r>
      <w:r>
        <w:rPr>
          <w:rFonts w:eastAsia="Microsoft YaHei"/>
        </w:rPr>
        <w:t xml:space="preserve">returns an </w:t>
      </w:r>
      <w:r>
        <w:rPr>
          <w:rStyle w:val="Literal"/>
        </w:rPr>
        <w:t>Option&lt;</w:t>
      </w:r>
      <w:ins w:id="1368" w:author="Carol Nichols" w:date="2017-09-12T19:06:00Z">
        <w:r w:rsidR="00064704">
          <w:rPr>
            <w:rStyle w:val="Literal"/>
          </w:rPr>
          <w:t>&amp;</w:t>
        </w:r>
      </w:ins>
      <w:r>
        <w:rPr>
          <w:rStyle w:val="Literal"/>
        </w:rPr>
        <w:t>V&gt;</w:t>
      </w:r>
      <w:r>
        <w:rPr>
          <w:rFonts w:eastAsia="Microsoft YaHei"/>
        </w:rPr>
        <w:t xml:space="preserve">; if there’s no value for that key in the hash map, </w:t>
      </w:r>
      <w:r>
        <w:rPr>
          <w:rStyle w:val="Literal"/>
        </w:rPr>
        <w:t>get</w:t>
      </w:r>
      <w:r w:rsidR="00570291" w:rsidRPr="00570291">
        <w:rPr>
          <w:rPrChange w:id="1369" w:author="janelle" w:date="2017-05-24T12:54:00Z">
            <w:rPr>
              <w:rStyle w:val="Literal"/>
            </w:rPr>
          </w:rPrChange>
        </w:rPr>
        <w:t xml:space="preserve"> </w:t>
      </w:r>
      <w:r>
        <w:rPr>
          <w:rFonts w:eastAsia="Microsoft YaHei"/>
        </w:rPr>
        <w:t xml:space="preserve">will return </w:t>
      </w:r>
      <w:r>
        <w:rPr>
          <w:rStyle w:val="Literal"/>
        </w:rPr>
        <w:t>None</w:t>
      </w:r>
      <w:r>
        <w:rPr>
          <w:rFonts w:eastAsia="Microsoft YaHei"/>
        </w:rPr>
        <w:t xml:space="preserve">. The program will need to handle the </w:t>
      </w:r>
      <w:r>
        <w:rPr>
          <w:rStyle w:val="Literal"/>
        </w:rPr>
        <w:t>Option</w:t>
      </w:r>
      <w:r>
        <w:rPr>
          <w:rFonts w:eastAsia="Microsoft YaHei"/>
        </w:rPr>
        <w:t xml:space="preserve"> in one of the ways that we covered in </w:t>
      </w:r>
      <w:r w:rsidR="00570291" w:rsidRPr="00570291">
        <w:rPr>
          <w:rFonts w:eastAsia="Microsoft YaHei"/>
          <w:highlight w:val="yellow"/>
          <w:rPrChange w:id="1370" w:author="AnneMarieW" w:date="2017-05-26T13:45:00Z">
            <w:rPr>
              <w:rFonts w:ascii="Courier" w:eastAsia="Microsoft YaHei" w:hAnsi="Courier"/>
              <w:color w:val="0000FF"/>
              <w:sz w:val="20"/>
            </w:rPr>
          </w:rPrChange>
        </w:rPr>
        <w:t>Chapter 6</w:t>
      </w:r>
      <w:r>
        <w:rPr>
          <w:rFonts w:eastAsia="Microsoft YaHei"/>
        </w:rPr>
        <w:t>.</w:t>
      </w:r>
    </w:p>
    <w:p w14:paraId="6FF83585" w14:textId="77777777" w:rsidR="00187F53" w:rsidRDefault="00187F53">
      <w:pPr>
        <w:pStyle w:val="ProductionDirective"/>
        <w:rPr>
          <w:rFonts w:eastAsia="Microsoft YaHei"/>
        </w:rPr>
        <w:pPrChange w:id="1371" w:author="janelle" w:date="2017-09-11T12:47:00Z">
          <w:pPr>
            <w:pStyle w:val="Body"/>
          </w:pPr>
        </w:pPrChange>
      </w:pPr>
      <w:ins w:id="1372" w:author="janelle" w:date="2017-09-11T12:47:00Z">
        <w:r>
          <w:rPr>
            <w:rFonts w:eastAsia="Microsoft YaHei"/>
          </w:rPr>
          <w:t>prod: confirm xref</w:t>
        </w:r>
      </w:ins>
    </w:p>
    <w:p w14:paraId="202A2E9F" w14:textId="77777777" w:rsidR="00CA1E04" w:rsidRDefault="00BD75E3">
      <w:pPr>
        <w:pStyle w:val="Body"/>
        <w:rPr>
          <w:rFonts w:eastAsia="Microsoft YaHei"/>
        </w:rPr>
      </w:pPr>
      <w:r>
        <w:rPr>
          <w:rFonts w:eastAsia="Microsoft YaHei"/>
        </w:rPr>
        <w:t xml:space="preserve">We can iterate over each key/value pair in a hash map in a similar manner as we do with vectors, using a </w:t>
      </w:r>
      <w:r>
        <w:rPr>
          <w:rStyle w:val="Literal"/>
        </w:rPr>
        <w:t>for</w:t>
      </w:r>
      <w:r>
        <w:rPr>
          <w:rFonts w:eastAsia="Microsoft YaHei"/>
        </w:rPr>
        <w:t xml:space="preserve"> loop:</w:t>
      </w:r>
    </w:p>
    <w:p w14:paraId="0D4B549E" w14:textId="77777777" w:rsidR="00CA1E04" w:rsidRDefault="00BD75E3">
      <w:pPr>
        <w:pStyle w:val="CodeA"/>
      </w:pPr>
      <w:r>
        <w:t>use std::collections::HashMap;</w:t>
      </w:r>
    </w:p>
    <w:p w14:paraId="1DF9F67C" w14:textId="77777777" w:rsidR="00CA1E04" w:rsidRDefault="00CA1E04">
      <w:pPr>
        <w:pStyle w:val="CodeB"/>
      </w:pPr>
    </w:p>
    <w:p w14:paraId="1971B8A8" w14:textId="77777777" w:rsidR="00CA1E04" w:rsidRDefault="00BD75E3">
      <w:pPr>
        <w:pStyle w:val="CodeB"/>
      </w:pPr>
      <w:r>
        <w:t>let mut scores = HashMap::new();</w:t>
      </w:r>
    </w:p>
    <w:p w14:paraId="3AC5D50E" w14:textId="77777777" w:rsidR="00CA1E04" w:rsidRDefault="00CA1E04">
      <w:pPr>
        <w:pStyle w:val="CodeB"/>
      </w:pPr>
    </w:p>
    <w:p w14:paraId="528B53A0" w14:textId="77777777" w:rsidR="00CA1E04" w:rsidRDefault="00BD75E3">
      <w:pPr>
        <w:pStyle w:val="CodeB"/>
      </w:pPr>
      <w:r>
        <w:t>scores.insert(String::from("Blue"), 10);</w:t>
      </w:r>
    </w:p>
    <w:p w14:paraId="4613FD49" w14:textId="77777777" w:rsidR="00CA1E04" w:rsidRDefault="00BD75E3">
      <w:pPr>
        <w:pStyle w:val="CodeB"/>
      </w:pPr>
      <w:r>
        <w:t>scores.insert(String::from("Yellow"), 50);</w:t>
      </w:r>
    </w:p>
    <w:p w14:paraId="07E8C366" w14:textId="77777777" w:rsidR="00CA1E04" w:rsidRDefault="00CA1E04">
      <w:pPr>
        <w:pStyle w:val="CodeB"/>
      </w:pPr>
    </w:p>
    <w:p w14:paraId="079CC66C" w14:textId="77777777" w:rsidR="00CA1E04" w:rsidRDefault="00BD75E3">
      <w:pPr>
        <w:pStyle w:val="CodeB"/>
      </w:pPr>
      <w:r>
        <w:t>for (key, value) in &amp;scores {</w:t>
      </w:r>
    </w:p>
    <w:p w14:paraId="2474D0B6" w14:textId="77777777" w:rsidR="00CA1E04" w:rsidRDefault="00BD75E3">
      <w:pPr>
        <w:pStyle w:val="CodeB"/>
      </w:pPr>
      <w:r>
        <w:t xml:space="preserve">    println!("{}: {}", key, value);</w:t>
      </w:r>
    </w:p>
    <w:p w14:paraId="3077A7CA" w14:textId="77777777" w:rsidR="00CA1E04" w:rsidRDefault="00BD75E3">
      <w:pPr>
        <w:pStyle w:val="CodeC"/>
      </w:pPr>
      <w:r>
        <w:t>}</w:t>
      </w:r>
    </w:p>
    <w:p w14:paraId="796CC9C5" w14:textId="77777777" w:rsidR="00CA1E04" w:rsidRDefault="00BD75E3">
      <w:pPr>
        <w:pStyle w:val="Body"/>
        <w:rPr>
          <w:rFonts w:eastAsia="Microsoft YaHei"/>
        </w:rPr>
      </w:pPr>
      <w:r>
        <w:rPr>
          <w:rFonts w:eastAsia="Microsoft YaHei"/>
        </w:rPr>
        <w:t xml:space="preserve">This </w:t>
      </w:r>
      <w:ins w:id="1373" w:author="AnneMarieW" w:date="2017-05-26T11:06:00Z">
        <w:r w:rsidR="00654D5C">
          <w:rPr>
            <w:rFonts w:eastAsia="Microsoft YaHei"/>
          </w:rPr>
          <w:t xml:space="preserve">code </w:t>
        </w:r>
      </w:ins>
      <w:r>
        <w:rPr>
          <w:rFonts w:eastAsia="Microsoft YaHei"/>
        </w:rPr>
        <w:t>will print each pair</w:t>
      </w:r>
      <w:del w:id="1374" w:author="AnneMarieW" w:date="2017-05-26T11:06:00Z">
        <w:r w:rsidDel="00654D5C">
          <w:rPr>
            <w:rFonts w:eastAsia="Microsoft YaHei"/>
          </w:rPr>
          <w:delText>,</w:delText>
        </w:r>
      </w:del>
      <w:r>
        <w:rPr>
          <w:rFonts w:eastAsia="Microsoft YaHei"/>
        </w:rPr>
        <w:t xml:space="preserve"> in an arbitrary order:</w:t>
      </w:r>
    </w:p>
    <w:p w14:paraId="5D857F27" w14:textId="77777777" w:rsidR="00CA1E04" w:rsidRDefault="00BD75E3">
      <w:pPr>
        <w:pStyle w:val="CodeA"/>
      </w:pPr>
      <w:r>
        <w:t>Yellow: 50</w:t>
      </w:r>
    </w:p>
    <w:p w14:paraId="656BED48" w14:textId="77777777" w:rsidR="00CA1E04" w:rsidRDefault="00BD75E3">
      <w:pPr>
        <w:pStyle w:val="CodeC"/>
      </w:pPr>
      <w:r>
        <w:t>Blue: 10</w:t>
      </w:r>
    </w:p>
    <w:p w14:paraId="787AD57E" w14:textId="77777777" w:rsidR="00CA1E04" w:rsidRDefault="00BD75E3">
      <w:pPr>
        <w:pStyle w:val="HeadB"/>
      </w:pPr>
      <w:bookmarkStart w:id="1375" w:name="updating-a-hash-map"/>
      <w:bookmarkStart w:id="1376" w:name="_Toc493070570"/>
      <w:bookmarkEnd w:id="1375"/>
      <w:r>
        <w:t>Updating a Hash Map</w:t>
      </w:r>
      <w:bookmarkEnd w:id="1376"/>
    </w:p>
    <w:p w14:paraId="1B5D4A06" w14:textId="77777777" w:rsidR="00CA1E04" w:rsidRDefault="00BD75E3">
      <w:pPr>
        <w:pStyle w:val="BodyFirst"/>
        <w:rPr>
          <w:rFonts w:eastAsia="Microsoft YaHei"/>
        </w:rPr>
      </w:pPr>
      <w:del w:id="1377" w:author="AnneMarieW" w:date="2017-05-26T11:06:00Z">
        <w:r w:rsidDel="00654D5C">
          <w:rPr>
            <w:rFonts w:eastAsia="Microsoft YaHei"/>
          </w:rPr>
          <w:delText xml:space="preserve">While </w:delText>
        </w:r>
      </w:del>
      <w:ins w:id="1378" w:author="AnneMarieW" w:date="2017-05-26T11:06:00Z">
        <w:r w:rsidR="00654D5C">
          <w:rPr>
            <w:rFonts w:eastAsia="Microsoft YaHei"/>
          </w:rPr>
          <w:t xml:space="preserve">Although </w:t>
        </w:r>
      </w:ins>
      <w:r>
        <w:rPr>
          <w:rFonts w:eastAsia="Microsoft YaHei"/>
        </w:rPr>
        <w:t xml:space="preserve">the number of keys and values is growable, each </w:t>
      </w:r>
      <w:del w:id="1379" w:author="AnneMarieW" w:date="2017-05-26T11:06:00Z">
        <w:r w:rsidDel="00654D5C">
          <w:rPr>
            <w:rFonts w:eastAsia="Microsoft YaHei"/>
          </w:rPr>
          <w:delText xml:space="preserve">individual </w:delText>
        </w:r>
      </w:del>
      <w:r>
        <w:rPr>
          <w:rFonts w:eastAsia="Microsoft YaHei"/>
        </w:rPr>
        <w:t xml:space="preserve">key can only have one value associated with it at a time. When we want to change the data in a hash map, we have to decide how to handle the case when a key already has a value assigned. We could </w:t>
      </w:r>
      <w:del w:id="1380" w:author="AnneMarieW" w:date="2017-05-26T11:07:00Z">
        <w:r w:rsidDel="00654D5C">
          <w:rPr>
            <w:rFonts w:eastAsia="Microsoft YaHei"/>
          </w:rPr>
          <w:delText xml:space="preserve">choose to </w:delText>
        </w:r>
      </w:del>
      <w:r>
        <w:rPr>
          <w:rFonts w:eastAsia="Microsoft YaHei"/>
        </w:rPr>
        <w:t>replace the old value with the new value, completely disregarding the old value. We could</w:t>
      </w:r>
      <w:del w:id="1381" w:author="AnneMarieW" w:date="2017-05-26T11:07:00Z">
        <w:r w:rsidDel="00654D5C">
          <w:rPr>
            <w:rFonts w:eastAsia="Microsoft YaHei"/>
          </w:rPr>
          <w:delText xml:space="preserve"> choose to</w:delText>
        </w:r>
      </w:del>
      <w:r>
        <w:rPr>
          <w:rFonts w:eastAsia="Microsoft YaHei"/>
        </w:rPr>
        <w:t xml:space="preserve"> keep the old value and </w:t>
      </w:r>
      <w:r>
        <w:rPr>
          <w:rFonts w:eastAsia="Microsoft YaHei"/>
        </w:rPr>
        <w:lastRenderedPageBreak/>
        <w:t xml:space="preserve">ignore the new value, and only add the new value if the key </w:t>
      </w:r>
      <w:r>
        <w:rPr>
          <w:rStyle w:val="EmphasisItalic"/>
          <w:rFonts w:eastAsia="Microsoft YaHei"/>
        </w:rPr>
        <w:t xml:space="preserve">doesn’t </w:t>
      </w:r>
      <w:r>
        <w:rPr>
          <w:rFonts w:eastAsia="Microsoft YaHei"/>
        </w:rPr>
        <w:t>already have a value. Or we could combine the old value and the new value. Let’s look at how to do each of these!</w:t>
      </w:r>
    </w:p>
    <w:p w14:paraId="64ED7669" w14:textId="77777777" w:rsidR="00CA1E04" w:rsidRDefault="00BD75E3">
      <w:pPr>
        <w:pStyle w:val="HeadC"/>
        <w:rPr>
          <w:rFonts w:eastAsia="Microsoft YaHei"/>
          <w:sz w:val="24"/>
          <w:szCs w:val="24"/>
        </w:rPr>
      </w:pPr>
      <w:bookmarkStart w:id="1382" w:name="overwriting-a-value"/>
      <w:bookmarkStart w:id="1383" w:name="_Toc493070571"/>
      <w:bookmarkEnd w:id="1382"/>
      <w:r>
        <w:rPr>
          <w:rFonts w:eastAsia="Microsoft YaHei"/>
        </w:rPr>
        <w:t>Overwriting a Value</w:t>
      </w:r>
      <w:bookmarkEnd w:id="1383"/>
    </w:p>
    <w:p w14:paraId="04E476C3" w14:textId="1DC64EB2" w:rsidR="00CA1E04" w:rsidRDefault="00BD75E3">
      <w:pPr>
        <w:pStyle w:val="BodyFirst"/>
        <w:rPr>
          <w:rFonts w:eastAsia="Microsoft YaHei"/>
        </w:rPr>
      </w:pPr>
      <w:r>
        <w:rPr>
          <w:rFonts w:eastAsia="Microsoft YaHei"/>
        </w:rPr>
        <w:t xml:space="preserve">If we insert a key and a value into a hash map, </w:t>
      </w:r>
      <w:ins w:id="1384" w:author="AnneMarieW" w:date="2017-05-26T11:08:00Z">
        <w:r w:rsidR="00654D5C">
          <w:rPr>
            <w:rFonts w:eastAsia="Microsoft YaHei"/>
          </w:rPr>
          <w:t xml:space="preserve">and </w:t>
        </w:r>
      </w:ins>
      <w:r>
        <w:rPr>
          <w:rFonts w:eastAsia="Microsoft YaHei"/>
        </w:rPr>
        <w:t>then insert that same key with a different value, the value associated with that key will be replaced. Even though th</w:t>
      </w:r>
      <w:del w:id="1385" w:author="AnneMarieW" w:date="2017-05-26T11:08:00Z">
        <w:r w:rsidDel="00654D5C">
          <w:rPr>
            <w:rFonts w:eastAsia="Microsoft YaHei"/>
          </w:rPr>
          <w:delText>is</w:delText>
        </w:r>
      </w:del>
      <w:ins w:id="1386" w:author="AnneMarieW" w:date="2017-05-26T11:08:00Z">
        <w:r w:rsidR="00654D5C">
          <w:rPr>
            <w:rFonts w:eastAsia="Microsoft YaHei"/>
          </w:rPr>
          <w:t>e</w:t>
        </w:r>
      </w:ins>
      <w:r>
        <w:rPr>
          <w:rFonts w:eastAsia="Microsoft YaHei"/>
        </w:rPr>
        <w:t xml:space="preserve"> </w:t>
      </w:r>
      <w:del w:id="1387" w:author="Carol Nichols" w:date="2017-09-12T19:43:00Z">
        <w:r w:rsidDel="00ED5154">
          <w:rPr>
            <w:rFonts w:eastAsia="Microsoft YaHei"/>
          </w:rPr>
          <w:delText xml:space="preserve">following </w:delText>
        </w:r>
      </w:del>
      <w:r>
        <w:rPr>
          <w:rFonts w:eastAsia="Microsoft YaHei"/>
        </w:rPr>
        <w:t>code</w:t>
      </w:r>
      <w:ins w:id="1388" w:author="Carol Nichols" w:date="2017-09-12T19:43:00Z">
        <w:r w:rsidR="00ED5154">
          <w:rPr>
            <w:rFonts w:eastAsia="Microsoft YaHei"/>
          </w:rPr>
          <w:t xml:space="preserve"> in Listing 8-22</w:t>
        </w:r>
      </w:ins>
      <w:r>
        <w:rPr>
          <w:rFonts w:eastAsia="Microsoft YaHei"/>
        </w:rPr>
        <w:t xml:space="preserve"> calls </w:t>
      </w:r>
      <w:r>
        <w:rPr>
          <w:rStyle w:val="Literal"/>
        </w:rPr>
        <w:t>insert</w:t>
      </w:r>
      <w:r>
        <w:rPr>
          <w:rFonts w:eastAsia="Microsoft YaHei"/>
        </w:rPr>
        <w:t xml:space="preserve"> twice, the hash map will only contain one key/value pair because we’re inserting the value for the Blue team’s key both times:</w:t>
      </w:r>
    </w:p>
    <w:p w14:paraId="4BACB76F" w14:textId="77777777" w:rsidR="00CA1E04" w:rsidRDefault="00BD75E3">
      <w:pPr>
        <w:pStyle w:val="CodeA"/>
      </w:pPr>
      <w:r>
        <w:t>use std::collections::HashMap;</w:t>
      </w:r>
    </w:p>
    <w:p w14:paraId="3C05F7B0" w14:textId="77777777" w:rsidR="00CA1E04" w:rsidRDefault="00CA1E04">
      <w:pPr>
        <w:pStyle w:val="CodeB"/>
      </w:pPr>
    </w:p>
    <w:p w14:paraId="4BFBF706" w14:textId="77777777" w:rsidR="00CA1E04" w:rsidRDefault="00BD75E3">
      <w:pPr>
        <w:pStyle w:val="CodeB"/>
      </w:pPr>
      <w:r>
        <w:t>let mut scores = HashMap::new();</w:t>
      </w:r>
    </w:p>
    <w:p w14:paraId="1C408416" w14:textId="77777777" w:rsidR="00CA1E04" w:rsidRDefault="00CA1E04">
      <w:pPr>
        <w:pStyle w:val="CodeB"/>
      </w:pPr>
    </w:p>
    <w:p w14:paraId="721810D6" w14:textId="77777777" w:rsidR="00CA1E04" w:rsidRDefault="00BD75E3">
      <w:pPr>
        <w:pStyle w:val="CodeB"/>
      </w:pPr>
      <w:r>
        <w:t>scores.insert(String::from("Blue"), 10);</w:t>
      </w:r>
    </w:p>
    <w:p w14:paraId="204AE192" w14:textId="77777777" w:rsidR="00CA1E04" w:rsidRDefault="00BD75E3">
      <w:pPr>
        <w:pStyle w:val="CodeB"/>
      </w:pPr>
      <w:r>
        <w:t>scores.insert(String::from("Blue"), 25);</w:t>
      </w:r>
    </w:p>
    <w:p w14:paraId="73BC7361" w14:textId="77777777" w:rsidR="00CA1E04" w:rsidRDefault="00CA1E04">
      <w:pPr>
        <w:pStyle w:val="CodeB"/>
      </w:pPr>
    </w:p>
    <w:p w14:paraId="1FA34C2C" w14:textId="77777777" w:rsidR="00CA1E04" w:rsidRDefault="00BD75E3">
      <w:pPr>
        <w:pStyle w:val="CodeC"/>
        <w:rPr>
          <w:ins w:id="1389" w:author="Carol Nichols" w:date="2017-09-12T19:43:00Z"/>
        </w:rPr>
      </w:pPr>
      <w:r>
        <w:t>println!("{:?}", scores);</w:t>
      </w:r>
    </w:p>
    <w:p w14:paraId="5BC5BDA2" w14:textId="0C7CC6AC" w:rsidR="00ED5154" w:rsidRPr="00B64C78" w:rsidRDefault="00ED5154">
      <w:pPr>
        <w:pStyle w:val="Listing"/>
        <w:pPrChange w:id="1390" w:author="Carol Nichols" w:date="2017-09-12T19:43:00Z">
          <w:pPr>
            <w:pStyle w:val="CodeC"/>
          </w:pPr>
        </w:pPrChange>
      </w:pPr>
      <w:ins w:id="1391" w:author="Carol Nichols" w:date="2017-09-12T19:43:00Z">
        <w:r>
          <w:t xml:space="preserve">Listing 8-22: </w:t>
        </w:r>
        <w:r w:rsidR="00912AED">
          <w:t>Replacing a value stored with a particular key</w:t>
        </w:r>
      </w:ins>
    </w:p>
    <w:p w14:paraId="56ADF83E" w14:textId="77777777" w:rsidR="00CA1E04" w:rsidRDefault="00BD75E3">
      <w:pPr>
        <w:pStyle w:val="Body"/>
      </w:pPr>
      <w:r>
        <w:rPr>
          <w:rFonts w:eastAsia="Microsoft YaHei"/>
        </w:rPr>
        <w:t xml:space="preserve">This </w:t>
      </w:r>
      <w:ins w:id="1392" w:author="AnneMarieW" w:date="2017-05-26T11:08:00Z">
        <w:r w:rsidR="00654D5C">
          <w:rPr>
            <w:rFonts w:eastAsia="Microsoft YaHei"/>
          </w:rPr>
          <w:t xml:space="preserve">code </w:t>
        </w:r>
      </w:ins>
      <w:r>
        <w:rPr>
          <w:rFonts w:eastAsia="Microsoft YaHei"/>
        </w:rPr>
        <w:t xml:space="preserve">will print </w:t>
      </w:r>
      <w:r>
        <w:rPr>
          <w:rStyle w:val="Literal"/>
        </w:rPr>
        <w:t>{"Blue": 25}</w:t>
      </w:r>
      <w:r>
        <w:rPr>
          <w:rFonts w:eastAsia="Microsoft YaHei"/>
        </w:rPr>
        <w:t xml:space="preserve">. The original value of </w:t>
      </w:r>
      <w:r w:rsidR="00570291" w:rsidRPr="00570291">
        <w:rPr>
          <w:rStyle w:val="Literal"/>
          <w:rPrChange w:id="1393" w:author="AnneMarieW" w:date="2017-05-26T11:09:00Z">
            <w:rPr>
              <w:rFonts w:ascii="Courier" w:eastAsia="Microsoft YaHei" w:hAnsi="Courier"/>
              <w:color w:val="0000FF"/>
              <w:sz w:val="20"/>
            </w:rPr>
          </w:rPrChange>
        </w:rPr>
        <w:t>10</w:t>
      </w:r>
      <w:r>
        <w:rPr>
          <w:rFonts w:eastAsia="Microsoft YaHei"/>
        </w:rPr>
        <w:t xml:space="preserve"> has been overwritten.</w:t>
      </w:r>
    </w:p>
    <w:p w14:paraId="6B194E91" w14:textId="77777777" w:rsidR="00CA1E04" w:rsidRDefault="00BD75E3">
      <w:pPr>
        <w:pStyle w:val="HeadC"/>
        <w:rPr>
          <w:rFonts w:eastAsia="Microsoft YaHei"/>
          <w:sz w:val="24"/>
          <w:szCs w:val="24"/>
        </w:rPr>
      </w:pPr>
      <w:bookmarkStart w:id="1394" w:name="only-insert-if-the-key-has-no-value"/>
      <w:bookmarkStart w:id="1395" w:name="_Toc493070572"/>
      <w:bookmarkEnd w:id="1394"/>
      <w:r>
        <w:rPr>
          <w:rFonts w:eastAsia="Microsoft YaHei"/>
        </w:rPr>
        <w:t>Only Insert If the Key Has No Value</w:t>
      </w:r>
      <w:bookmarkEnd w:id="1395"/>
    </w:p>
    <w:p w14:paraId="44E80E08" w14:textId="786F7641" w:rsidR="00CA1E04" w:rsidRDefault="00BD75E3">
      <w:pPr>
        <w:pStyle w:val="BodyFirst"/>
        <w:rPr>
          <w:rFonts w:eastAsia="Microsoft YaHei"/>
        </w:rPr>
      </w:pPr>
      <w:r>
        <w:rPr>
          <w:rFonts w:eastAsia="Microsoft YaHei"/>
        </w:rPr>
        <w:t xml:space="preserve">It’s common </w:t>
      </w:r>
      <w:del w:id="1396" w:author="AnneMarieW" w:date="2017-05-26T11:09:00Z">
        <w:r w:rsidDel="00654D5C">
          <w:rPr>
            <w:rFonts w:eastAsia="Microsoft YaHei"/>
          </w:rPr>
          <w:delText xml:space="preserve">to want </w:delText>
        </w:r>
      </w:del>
      <w:r>
        <w:rPr>
          <w:rFonts w:eastAsia="Microsoft YaHei"/>
        </w:rPr>
        <w:t xml:space="preserve">to check </w:t>
      </w:r>
      <w:del w:id="1397" w:author="AnneMarieW" w:date="2017-05-26T11:09:00Z">
        <w:r w:rsidDel="00654D5C">
          <w:rPr>
            <w:rFonts w:eastAsia="Microsoft YaHei"/>
          </w:rPr>
          <w:delText>if</w:delText>
        </w:r>
      </w:del>
      <w:ins w:id="1398" w:author="AnneMarieW" w:date="2017-05-26T11:09:00Z">
        <w:r w:rsidR="00654D5C">
          <w:rPr>
            <w:rFonts w:eastAsia="Microsoft YaHei"/>
          </w:rPr>
          <w:t>whether</w:t>
        </w:r>
      </w:ins>
      <w:r>
        <w:rPr>
          <w:rFonts w:eastAsia="Microsoft YaHei"/>
        </w:rPr>
        <w:t xml:space="preserve"> a particular key has a value</w:t>
      </w:r>
      <w:ins w:id="1399" w:author="AnneMarieW" w:date="2017-05-26T11:09:00Z">
        <w:r w:rsidR="00654D5C">
          <w:rPr>
            <w:rFonts w:eastAsia="Microsoft YaHei"/>
          </w:rPr>
          <w:t>,</w:t>
        </w:r>
      </w:ins>
      <w:r>
        <w:rPr>
          <w:rFonts w:eastAsia="Microsoft YaHei"/>
        </w:rPr>
        <w:t xml:space="preserve"> and</w:t>
      </w:r>
      <w:del w:id="1400" w:author="AnneMarieW" w:date="2017-05-26T11:09:00Z">
        <w:r w:rsidDel="00654D5C">
          <w:rPr>
            <w:rFonts w:eastAsia="Microsoft YaHei"/>
          </w:rPr>
          <w:delText>,</w:delText>
        </w:r>
      </w:del>
      <w:r>
        <w:rPr>
          <w:rFonts w:eastAsia="Microsoft YaHei"/>
        </w:rPr>
        <w:t xml:space="preserve"> if it does</w:t>
      </w:r>
      <w:del w:id="1401" w:author="AnneMarieW" w:date="2017-05-26T11:09:00Z">
        <w:r w:rsidDel="00654D5C">
          <w:rPr>
            <w:rFonts w:eastAsia="Microsoft YaHei"/>
          </w:rPr>
          <w:delText xml:space="preserve"> </w:delText>
        </w:r>
      </w:del>
      <w:r>
        <w:rPr>
          <w:rFonts w:eastAsia="Microsoft YaHei"/>
        </w:rPr>
        <w:t>n</w:t>
      </w:r>
      <w:del w:id="1402" w:author="AnneMarieW" w:date="2017-05-26T11:09:00Z">
        <w:r w:rsidDel="00654D5C">
          <w:rPr>
            <w:rFonts w:eastAsia="Microsoft YaHei"/>
          </w:rPr>
          <w:delText>o</w:delText>
        </w:r>
      </w:del>
      <w:ins w:id="1403" w:author="AnneMarieW" w:date="2017-05-26T11:09:00Z">
        <w:r w:rsidR="00654D5C">
          <w:rPr>
            <w:rFonts w:eastAsia="Microsoft YaHei"/>
          </w:rPr>
          <w:t>’</w:t>
        </w:r>
      </w:ins>
      <w:r>
        <w:rPr>
          <w:rFonts w:eastAsia="Microsoft YaHei"/>
        </w:rPr>
        <w:t>t, insert a value for it. Hash maps have a special API for this</w:t>
      </w:r>
      <w:del w:id="1404" w:author="AnneMarieW" w:date="2017-05-26T11:10:00Z">
        <w:r w:rsidDel="00654D5C">
          <w:rPr>
            <w:rFonts w:eastAsia="Microsoft YaHei"/>
          </w:rPr>
          <w:delText>,</w:delText>
        </w:r>
      </w:del>
      <w:r>
        <w:rPr>
          <w:rFonts w:eastAsia="Microsoft YaHei"/>
        </w:rPr>
        <w:t xml:space="preserve"> called </w:t>
      </w:r>
      <w:r>
        <w:rPr>
          <w:rStyle w:val="Literal"/>
        </w:rPr>
        <w:t>entry</w:t>
      </w:r>
      <w:del w:id="1405" w:author="AnneMarieW" w:date="2017-05-26T11:10:00Z">
        <w:r w:rsidDel="00654D5C">
          <w:rPr>
            <w:rFonts w:eastAsia="Microsoft YaHei"/>
          </w:rPr>
          <w:delText>,</w:delText>
        </w:r>
      </w:del>
      <w:r>
        <w:rPr>
          <w:rFonts w:eastAsia="Microsoft YaHei"/>
        </w:rPr>
        <w:t xml:space="preserve"> that takes the key we want to check as a</w:t>
      </w:r>
      <w:del w:id="1406" w:author="Carol Nichols" w:date="2017-09-12T19:44:00Z">
        <w:r w:rsidDel="00C4488B">
          <w:rPr>
            <w:rFonts w:eastAsia="Microsoft YaHei"/>
          </w:rPr>
          <w:delText>n</w:delText>
        </w:r>
      </w:del>
      <w:r>
        <w:rPr>
          <w:rFonts w:eastAsia="Microsoft YaHei"/>
        </w:rPr>
        <w:t xml:space="preserve"> </w:t>
      </w:r>
      <w:commentRangeStart w:id="1407"/>
      <w:del w:id="1408" w:author="Carol Nichols" w:date="2017-09-12T19:44:00Z">
        <w:r w:rsidDel="00C4488B">
          <w:rPr>
            <w:rFonts w:eastAsia="Microsoft YaHei"/>
          </w:rPr>
          <w:delText>argument</w:delText>
        </w:r>
      </w:del>
      <w:commentRangeEnd w:id="1407"/>
      <w:ins w:id="1409" w:author="Carol Nichols" w:date="2017-09-12T19:44:00Z">
        <w:r w:rsidR="00C4488B">
          <w:rPr>
            <w:rFonts w:eastAsia="Microsoft YaHei"/>
          </w:rPr>
          <w:t>parameter</w:t>
        </w:r>
      </w:ins>
      <w:r w:rsidR="007F2DF7">
        <w:rPr>
          <w:rStyle w:val="CommentReference"/>
        </w:rPr>
        <w:commentReference w:id="1407"/>
      </w:r>
      <w:r>
        <w:rPr>
          <w:rFonts w:eastAsia="Microsoft YaHei"/>
        </w:rPr>
        <w:t xml:space="preserve">. The return value of the </w:t>
      </w:r>
      <w:r>
        <w:rPr>
          <w:rStyle w:val="Literal"/>
        </w:rPr>
        <w:t>entry</w:t>
      </w:r>
      <w:r>
        <w:rPr>
          <w:rFonts w:eastAsia="Microsoft YaHei"/>
        </w:rPr>
        <w:t xml:space="preserve"> function is an enum</w:t>
      </w:r>
      <w:ins w:id="1410" w:author="AnneMarieW" w:date="2017-05-26T13:34:00Z">
        <w:r w:rsidR="006A0CDF">
          <w:rPr>
            <w:rFonts w:eastAsia="Microsoft YaHei"/>
          </w:rPr>
          <w:t xml:space="preserve"> called</w:t>
        </w:r>
      </w:ins>
      <w:del w:id="1411" w:author="AnneMarieW" w:date="2017-05-26T13:34:00Z">
        <w:r w:rsidDel="006A0CDF">
          <w:rPr>
            <w:rFonts w:eastAsia="Microsoft YaHei"/>
          </w:rPr>
          <w:delText>,</w:delText>
        </w:r>
      </w:del>
      <w:r>
        <w:rPr>
          <w:rFonts w:eastAsia="Microsoft YaHei"/>
        </w:rPr>
        <w:t xml:space="preserve"> </w:t>
      </w:r>
      <w:r>
        <w:rPr>
          <w:rStyle w:val="Literal"/>
        </w:rPr>
        <w:t>Entry</w:t>
      </w:r>
      <w:del w:id="1412" w:author="AnneMarieW" w:date="2017-05-26T13:34:00Z">
        <w:r w:rsidDel="006A0CDF">
          <w:rPr>
            <w:rFonts w:eastAsia="Microsoft YaHei"/>
          </w:rPr>
          <w:delText>,</w:delText>
        </w:r>
      </w:del>
      <w:r>
        <w:rPr>
          <w:rFonts w:eastAsia="Microsoft YaHei"/>
        </w:rPr>
        <w:t xml:space="preserve"> that represents a value that might or might not exist. Let’s say </w:t>
      </w:r>
      <w:del w:id="1413" w:author="AnneMarieW" w:date="2017-05-26T11:10:00Z">
        <w:r w:rsidDel="00654D5C">
          <w:rPr>
            <w:rFonts w:eastAsia="Microsoft YaHei"/>
          </w:rPr>
          <w:delText xml:space="preserve">that </w:delText>
        </w:r>
      </w:del>
      <w:r>
        <w:rPr>
          <w:rFonts w:eastAsia="Microsoft YaHei"/>
        </w:rPr>
        <w:t xml:space="preserve">we want to check </w:t>
      </w:r>
      <w:del w:id="1414" w:author="AnneMarieW" w:date="2017-05-26T11:10:00Z">
        <w:r w:rsidDel="00654D5C">
          <w:rPr>
            <w:rFonts w:eastAsia="Microsoft YaHei"/>
          </w:rPr>
          <w:delText>if</w:delText>
        </w:r>
      </w:del>
      <w:ins w:id="1415" w:author="AnneMarieW" w:date="2017-05-26T11:10:00Z">
        <w:r w:rsidR="00654D5C">
          <w:rPr>
            <w:rFonts w:eastAsia="Microsoft YaHei"/>
          </w:rPr>
          <w:t>whether</w:t>
        </w:r>
      </w:ins>
      <w:r>
        <w:rPr>
          <w:rFonts w:eastAsia="Microsoft YaHei"/>
        </w:rPr>
        <w:t xml:space="preserve"> the key for the Yellow team has a value associated with it. If it doesn’t, we want to insert the value 50, and the same for the Blue team. </w:t>
      </w:r>
      <w:del w:id="1416" w:author="AnneMarieW" w:date="2017-05-26T11:11:00Z">
        <w:r w:rsidDel="00654D5C">
          <w:rPr>
            <w:rFonts w:eastAsia="Microsoft YaHei"/>
          </w:rPr>
          <w:delText xml:space="preserve">With </w:delText>
        </w:r>
      </w:del>
      <w:ins w:id="1417" w:author="AnneMarieW" w:date="2017-05-26T11:11:00Z">
        <w:r w:rsidR="00654D5C">
          <w:rPr>
            <w:rFonts w:eastAsia="Microsoft YaHei"/>
          </w:rPr>
          <w:t xml:space="preserve">Using </w:t>
        </w:r>
      </w:ins>
      <w:r>
        <w:rPr>
          <w:rFonts w:eastAsia="Microsoft YaHei"/>
        </w:rPr>
        <w:t xml:space="preserve">the </w:t>
      </w:r>
      <w:r w:rsidR="00570291" w:rsidRPr="00570291">
        <w:rPr>
          <w:rStyle w:val="Literal"/>
          <w:rPrChange w:id="1418" w:author="AnneMarieW" w:date="2017-05-26T11:10:00Z">
            <w:rPr>
              <w:rFonts w:ascii="Courier" w:eastAsia="Microsoft YaHei" w:hAnsi="Courier"/>
              <w:color w:val="0000FF"/>
              <w:sz w:val="20"/>
            </w:rPr>
          </w:rPrChange>
        </w:rPr>
        <w:t>entry</w:t>
      </w:r>
      <w:r>
        <w:rPr>
          <w:rFonts w:eastAsia="Microsoft YaHei"/>
        </w:rPr>
        <w:t xml:space="preserve"> API, the code </w:t>
      </w:r>
      <w:del w:id="1419" w:author="AnneMarieW" w:date="2017-05-26T11:11:00Z">
        <w:r w:rsidDel="00654D5C">
          <w:rPr>
            <w:rFonts w:eastAsia="Microsoft YaHei"/>
          </w:rPr>
          <w:delText xml:space="preserve">for this </w:delText>
        </w:r>
      </w:del>
      <w:r>
        <w:rPr>
          <w:rFonts w:eastAsia="Microsoft YaHei"/>
        </w:rPr>
        <w:t>looks like</w:t>
      </w:r>
      <w:ins w:id="1420" w:author="AnneMarieW" w:date="2017-05-26T11:11:00Z">
        <w:r w:rsidR="00654D5C">
          <w:rPr>
            <w:rFonts w:eastAsia="Microsoft YaHei"/>
          </w:rPr>
          <w:t xml:space="preserve"> </w:t>
        </w:r>
        <w:del w:id="1421" w:author="Carol Nichols" w:date="2017-09-12T19:44:00Z">
          <w:r w:rsidR="00654D5C" w:rsidDel="002579D3">
            <w:rPr>
              <w:rFonts w:eastAsia="Microsoft YaHei"/>
            </w:rPr>
            <w:delText>this</w:delText>
          </w:r>
        </w:del>
      </w:ins>
      <w:ins w:id="1422" w:author="Carol Nichols" w:date="2017-09-12T19:44:00Z">
        <w:r w:rsidR="002579D3">
          <w:rPr>
            <w:rFonts w:eastAsia="Microsoft YaHei"/>
          </w:rPr>
          <w:t>Listing 8-23</w:t>
        </w:r>
      </w:ins>
      <w:r>
        <w:rPr>
          <w:rFonts w:eastAsia="Microsoft YaHei"/>
        </w:rPr>
        <w:t>:</w:t>
      </w:r>
    </w:p>
    <w:p w14:paraId="156F1E67" w14:textId="77777777" w:rsidR="00CA1E04" w:rsidRDefault="00BD75E3">
      <w:pPr>
        <w:pStyle w:val="CodeA"/>
      </w:pPr>
      <w:r>
        <w:t>use std::collections::HashMap;</w:t>
      </w:r>
    </w:p>
    <w:p w14:paraId="62EE128F" w14:textId="77777777" w:rsidR="00CA1E04" w:rsidRDefault="00CA1E04">
      <w:pPr>
        <w:pStyle w:val="CodeB"/>
      </w:pPr>
    </w:p>
    <w:p w14:paraId="624ADA2E" w14:textId="77777777" w:rsidR="00CA1E04" w:rsidRDefault="00BD75E3">
      <w:pPr>
        <w:pStyle w:val="CodeB"/>
      </w:pPr>
      <w:r>
        <w:t>let mut scores = HashMap::new();</w:t>
      </w:r>
    </w:p>
    <w:p w14:paraId="6CA0F591" w14:textId="77777777" w:rsidR="00CA1E04" w:rsidRDefault="00BD75E3">
      <w:pPr>
        <w:pStyle w:val="CodeB"/>
      </w:pPr>
      <w:r>
        <w:t>scores.insert(String::from("Blue"), 10);</w:t>
      </w:r>
    </w:p>
    <w:p w14:paraId="75F9BA3A" w14:textId="77777777" w:rsidR="00CA1E04" w:rsidRDefault="00CA1E04">
      <w:pPr>
        <w:pStyle w:val="CodeB"/>
      </w:pPr>
    </w:p>
    <w:p w14:paraId="086A3B55" w14:textId="77777777" w:rsidR="00CA1E04" w:rsidRDefault="00BD75E3">
      <w:pPr>
        <w:pStyle w:val="CodeB"/>
      </w:pPr>
      <w:r>
        <w:t>scores.entry(String::from("Yellow")).or_insert(50);</w:t>
      </w:r>
    </w:p>
    <w:p w14:paraId="6E72F3E2" w14:textId="77777777" w:rsidR="00CA1E04" w:rsidRDefault="00BD75E3">
      <w:pPr>
        <w:pStyle w:val="CodeB"/>
      </w:pPr>
      <w:r>
        <w:t>scores.entry(String::from("Blue")).or_insert(50);</w:t>
      </w:r>
    </w:p>
    <w:p w14:paraId="4B03144B" w14:textId="77777777" w:rsidR="00CA1E04" w:rsidRDefault="00CA1E04">
      <w:pPr>
        <w:pStyle w:val="CodeB"/>
      </w:pPr>
    </w:p>
    <w:p w14:paraId="502E705D" w14:textId="77777777" w:rsidR="00CA1E04" w:rsidRDefault="00BD75E3">
      <w:pPr>
        <w:pStyle w:val="CodeC"/>
        <w:rPr>
          <w:ins w:id="1423" w:author="Carol Nichols" w:date="2017-09-12T19:44:00Z"/>
        </w:rPr>
      </w:pPr>
      <w:r>
        <w:lastRenderedPageBreak/>
        <w:t>println!("{:?}", scores);</w:t>
      </w:r>
    </w:p>
    <w:p w14:paraId="2CA215E4" w14:textId="058EF529" w:rsidR="002579D3" w:rsidRPr="00B64C78" w:rsidRDefault="002579D3">
      <w:pPr>
        <w:pStyle w:val="Listing"/>
        <w:pPrChange w:id="1424" w:author="Carol Nichols" w:date="2017-09-12T19:45:00Z">
          <w:pPr>
            <w:pStyle w:val="CodeC"/>
          </w:pPr>
        </w:pPrChange>
      </w:pPr>
      <w:ins w:id="1425" w:author="Carol Nichols" w:date="2017-09-12T19:44:00Z">
        <w:r>
          <w:t xml:space="preserve">Listing 8-23: Using the </w:t>
        </w:r>
        <w:r w:rsidRPr="002579D3">
          <w:rPr>
            <w:rStyle w:val="Literal"/>
            <w:rPrChange w:id="1426" w:author="Carol Nichols" w:date="2017-09-12T19:45:00Z">
              <w:rPr>
                <w:bCs/>
                <w:i/>
              </w:rPr>
            </w:rPrChange>
          </w:rPr>
          <w:t>entry</w:t>
        </w:r>
        <w:r>
          <w:t xml:space="preserve"> method to only insert if the key does not already have a value</w:t>
        </w:r>
      </w:ins>
    </w:p>
    <w:p w14:paraId="209987F0" w14:textId="4384FC05" w:rsidR="00CA1E04" w:rsidRDefault="00BD75E3">
      <w:pPr>
        <w:pStyle w:val="Body"/>
      </w:pPr>
      <w:r>
        <w:rPr>
          <w:rFonts w:eastAsia="Microsoft YaHei"/>
        </w:rPr>
        <w:t xml:space="preserve">The </w:t>
      </w:r>
      <w:r>
        <w:rPr>
          <w:rStyle w:val="Literal"/>
        </w:rPr>
        <w:t>or_insert</w:t>
      </w:r>
      <w:r>
        <w:rPr>
          <w:rFonts w:eastAsia="Microsoft YaHei"/>
        </w:rPr>
        <w:t xml:space="preserve"> method on </w:t>
      </w:r>
      <w:r>
        <w:rPr>
          <w:rStyle w:val="Literal"/>
        </w:rPr>
        <w:t>Entry</w:t>
      </w:r>
      <w:r>
        <w:rPr>
          <w:rFonts w:eastAsia="Microsoft YaHei"/>
        </w:rPr>
        <w:t xml:space="preserve"> </w:t>
      </w:r>
      <w:ins w:id="1427" w:author="Carol Nichols" w:date="2017-09-12T19:47:00Z">
        <w:r w:rsidR="00D473E3">
          <w:rPr>
            <w:rFonts w:eastAsia="Microsoft YaHei"/>
          </w:rPr>
          <w:t xml:space="preserve">is defined to </w:t>
        </w:r>
      </w:ins>
      <w:r>
        <w:rPr>
          <w:rFonts w:eastAsia="Microsoft YaHei"/>
        </w:rPr>
        <w:t>return</w:t>
      </w:r>
      <w:del w:id="1428" w:author="Carol Nichols" w:date="2017-09-12T19:47:00Z">
        <w:r w:rsidDel="00D473E3">
          <w:rPr>
            <w:rFonts w:eastAsia="Microsoft YaHei"/>
          </w:rPr>
          <w:delText>s</w:delText>
        </w:r>
      </w:del>
      <w:r>
        <w:rPr>
          <w:rFonts w:eastAsia="Microsoft YaHei"/>
        </w:rPr>
        <w:t xml:space="preserve"> the value for the corresponding </w:t>
      </w:r>
      <w:r>
        <w:rPr>
          <w:rStyle w:val="Literal"/>
        </w:rPr>
        <w:t>Entry</w:t>
      </w:r>
      <w:r>
        <w:rPr>
          <w:rFonts w:eastAsia="Microsoft YaHei"/>
        </w:rPr>
        <w:t xml:space="preserve"> key if </w:t>
      </w:r>
      <w:del w:id="1429" w:author="Carol Nichols" w:date="2017-09-12T19:47:00Z">
        <w:r w:rsidDel="00D473E3">
          <w:rPr>
            <w:rFonts w:eastAsia="Microsoft YaHei"/>
          </w:rPr>
          <w:delText xml:space="preserve">it </w:delText>
        </w:r>
      </w:del>
      <w:ins w:id="1430" w:author="Carol Nichols" w:date="2017-09-12T19:47:00Z">
        <w:r w:rsidR="00D473E3">
          <w:rPr>
            <w:rFonts w:eastAsia="Microsoft YaHei"/>
          </w:rPr>
          <w:t xml:space="preserve">that key </w:t>
        </w:r>
      </w:ins>
      <w:r>
        <w:rPr>
          <w:rFonts w:eastAsia="Microsoft YaHei"/>
        </w:rPr>
        <w:t xml:space="preserve">exists, and if not, inserts </w:t>
      </w:r>
      <w:del w:id="1431" w:author="Carol Nichols" w:date="2017-09-12T19:46:00Z">
        <w:r w:rsidDel="001A6FFE">
          <w:rPr>
            <w:rFonts w:eastAsia="Microsoft YaHei"/>
          </w:rPr>
          <w:delText xml:space="preserve">its </w:delText>
        </w:r>
      </w:del>
      <w:ins w:id="1432" w:author="Carol Nichols" w:date="2017-09-12T19:47:00Z">
        <w:r w:rsidR="00D473E3">
          <w:rPr>
            <w:rFonts w:eastAsia="Microsoft YaHei"/>
          </w:rPr>
          <w:t>the parameter</w:t>
        </w:r>
      </w:ins>
      <w:commentRangeStart w:id="1433"/>
      <w:commentRangeStart w:id="1434"/>
      <w:del w:id="1435" w:author="Carol Nichols" w:date="2017-09-12T19:47:00Z">
        <w:r w:rsidDel="00D473E3">
          <w:rPr>
            <w:rFonts w:eastAsia="Microsoft YaHei"/>
          </w:rPr>
          <w:delText>argument</w:delText>
        </w:r>
        <w:commentRangeEnd w:id="1433"/>
        <w:r w:rsidR="007F2DF7" w:rsidDel="00D473E3">
          <w:rPr>
            <w:rStyle w:val="CommentReference"/>
          </w:rPr>
          <w:commentReference w:id="1433"/>
        </w:r>
        <w:commentRangeEnd w:id="1434"/>
        <w:r w:rsidR="002579D3" w:rsidDel="00D473E3">
          <w:rPr>
            <w:rStyle w:val="CommentReference"/>
          </w:rPr>
          <w:commentReference w:id="1434"/>
        </w:r>
      </w:del>
      <w:r>
        <w:rPr>
          <w:rFonts w:eastAsia="Microsoft YaHei"/>
        </w:rPr>
        <w:t xml:space="preserve"> as the new value for this key and returns the modified </w:t>
      </w:r>
      <w:r>
        <w:rPr>
          <w:rStyle w:val="Literal"/>
          <w:rFonts w:eastAsia="Microsoft YaHei"/>
        </w:rPr>
        <w:t>Entry</w:t>
      </w:r>
      <w:r>
        <w:rPr>
          <w:rFonts w:eastAsia="Microsoft YaHei"/>
        </w:rPr>
        <w:t xml:space="preserve">. This </w:t>
      </w:r>
      <w:ins w:id="1436" w:author="AnneMarieW" w:date="2017-05-26T11:12:00Z">
        <w:r w:rsidR="00654D5C">
          <w:rPr>
            <w:rFonts w:eastAsia="Microsoft YaHei"/>
          </w:rPr>
          <w:t xml:space="preserve">technique </w:t>
        </w:r>
      </w:ins>
      <w:r>
        <w:rPr>
          <w:rFonts w:eastAsia="Microsoft YaHei"/>
        </w:rPr>
        <w:t>is much cleaner than writing the logic ourselves, and in addition, plays more nicely with the borrow checker.</w:t>
      </w:r>
    </w:p>
    <w:p w14:paraId="3D00C819" w14:textId="4A2E86EE" w:rsidR="00CA1E04" w:rsidRDefault="00BD75E3">
      <w:pPr>
        <w:pStyle w:val="Body"/>
        <w:rPr>
          <w:rFonts w:eastAsia="Microsoft YaHei"/>
        </w:rPr>
      </w:pPr>
      <w:del w:id="1437" w:author="Carol Nichols" w:date="2017-09-12T19:46:00Z">
        <w:r w:rsidDel="001A6FFE">
          <w:rPr>
            <w:rFonts w:eastAsia="Microsoft YaHei"/>
          </w:rPr>
          <w:delText>This code</w:delText>
        </w:r>
      </w:del>
      <w:ins w:id="1438" w:author="Carol Nichols" w:date="2017-09-12T19:46:00Z">
        <w:r w:rsidR="001A6FFE">
          <w:rPr>
            <w:rFonts w:eastAsia="Microsoft YaHei"/>
          </w:rPr>
          <w:t>Running the code in Listing 8-23</w:t>
        </w:r>
      </w:ins>
      <w:r>
        <w:rPr>
          <w:rFonts w:eastAsia="Microsoft YaHei"/>
        </w:rPr>
        <w:t xml:space="preserve"> will print </w:t>
      </w:r>
      <w:r>
        <w:rPr>
          <w:rStyle w:val="Literal"/>
        </w:rPr>
        <w:t>{"Yellow": 50, "Blue": 10}</w:t>
      </w:r>
      <w:r>
        <w:rPr>
          <w:rFonts w:eastAsia="Microsoft YaHei"/>
        </w:rPr>
        <w:t xml:space="preserve">. The first call to </w:t>
      </w:r>
      <w:r>
        <w:rPr>
          <w:rStyle w:val="Literal"/>
        </w:rPr>
        <w:t>entry</w:t>
      </w:r>
      <w:r w:rsidR="00570291" w:rsidRPr="00570291">
        <w:rPr>
          <w:rPrChange w:id="1439" w:author="janelle" w:date="2017-05-24T12:57:00Z">
            <w:rPr>
              <w:rStyle w:val="Literal"/>
            </w:rPr>
          </w:rPrChange>
        </w:rPr>
        <w:t xml:space="preserve"> </w:t>
      </w:r>
      <w:r>
        <w:rPr>
          <w:rFonts w:eastAsia="Microsoft YaHei"/>
        </w:rPr>
        <w:t xml:space="preserve">will insert the key for the Yellow team with the value </w:t>
      </w:r>
      <w:r w:rsidR="00570291" w:rsidRPr="00570291">
        <w:rPr>
          <w:rStyle w:val="Literal"/>
          <w:rPrChange w:id="1440" w:author="AnneMarieW" w:date="2017-05-26T11:13:00Z">
            <w:rPr>
              <w:rFonts w:ascii="Courier" w:eastAsia="Microsoft YaHei" w:hAnsi="Courier"/>
              <w:color w:val="0000FF"/>
              <w:sz w:val="20"/>
            </w:rPr>
          </w:rPrChange>
        </w:rPr>
        <w:t>50</w:t>
      </w:r>
      <w:del w:id="1441" w:author="AnneMarieW" w:date="2017-05-26T11:13:00Z">
        <w:r w:rsidR="00570291" w:rsidRPr="00570291">
          <w:rPr>
            <w:rStyle w:val="Literal"/>
            <w:rPrChange w:id="1442" w:author="AnneMarieW" w:date="2017-05-26T11:13:00Z">
              <w:rPr>
                <w:rFonts w:ascii="Courier" w:eastAsia="Microsoft YaHei" w:hAnsi="Courier"/>
                <w:color w:val="0000FF"/>
                <w:sz w:val="20"/>
              </w:rPr>
            </w:rPrChange>
          </w:rPr>
          <w:delText>,</w:delText>
        </w:r>
      </w:del>
      <w:r w:rsidR="00570291" w:rsidRPr="00570291">
        <w:rPr>
          <w:rStyle w:val="Literal"/>
          <w:rPrChange w:id="1443" w:author="AnneMarieW" w:date="2017-05-26T11:13:00Z">
            <w:rPr>
              <w:rFonts w:ascii="Courier" w:eastAsia="Microsoft YaHei" w:hAnsi="Courier"/>
              <w:color w:val="0000FF"/>
              <w:sz w:val="20"/>
            </w:rPr>
          </w:rPrChange>
        </w:rPr>
        <w:t xml:space="preserve"> </w:t>
      </w:r>
      <w:del w:id="1444" w:author="AnneMarieW" w:date="2017-05-26T11:13:00Z">
        <w:r w:rsidDel="00654D5C">
          <w:rPr>
            <w:rFonts w:eastAsia="Microsoft YaHei"/>
          </w:rPr>
          <w:delText>sinc</w:delText>
        </w:r>
      </w:del>
      <w:ins w:id="1445" w:author="AnneMarieW" w:date="2017-05-26T11:13:00Z">
        <w:r w:rsidR="00654D5C">
          <w:rPr>
            <w:rFonts w:eastAsia="Microsoft YaHei"/>
          </w:rPr>
          <w:t>becaus</w:t>
        </w:r>
      </w:ins>
      <w:r>
        <w:rPr>
          <w:rFonts w:eastAsia="Microsoft YaHei"/>
        </w:rPr>
        <w:t xml:space="preserve">e the Yellow team doesn’t have a value already. The second call to </w:t>
      </w:r>
      <w:r>
        <w:rPr>
          <w:rStyle w:val="Literal"/>
        </w:rPr>
        <w:t>entry</w:t>
      </w:r>
      <w:r>
        <w:rPr>
          <w:rFonts w:eastAsia="Microsoft YaHei"/>
        </w:rPr>
        <w:t xml:space="preserve"> will not change the hash map </w:t>
      </w:r>
      <w:del w:id="1446" w:author="AnneMarieW" w:date="2017-05-26T11:13:00Z">
        <w:r w:rsidDel="00654D5C">
          <w:rPr>
            <w:rFonts w:eastAsia="Microsoft YaHei"/>
          </w:rPr>
          <w:delText>sinc</w:delText>
        </w:r>
      </w:del>
      <w:ins w:id="1447" w:author="AnneMarieW" w:date="2017-05-26T11:13:00Z">
        <w:r w:rsidR="00654D5C">
          <w:rPr>
            <w:rFonts w:eastAsia="Microsoft YaHei"/>
          </w:rPr>
          <w:t>becaus</w:t>
        </w:r>
      </w:ins>
      <w:r>
        <w:rPr>
          <w:rFonts w:eastAsia="Microsoft YaHei"/>
        </w:rPr>
        <w:t xml:space="preserve">e the Blue team already has the value </w:t>
      </w:r>
      <w:r w:rsidR="00570291" w:rsidRPr="00570291">
        <w:rPr>
          <w:rStyle w:val="Literal"/>
          <w:rPrChange w:id="1448" w:author="AnneMarieW" w:date="2017-05-26T11:14:00Z">
            <w:rPr>
              <w:rFonts w:ascii="Courier" w:eastAsia="Microsoft YaHei" w:hAnsi="Courier"/>
              <w:color w:val="0000FF"/>
              <w:sz w:val="20"/>
            </w:rPr>
          </w:rPrChange>
        </w:rPr>
        <w:t>10</w:t>
      </w:r>
      <w:r>
        <w:rPr>
          <w:rFonts w:eastAsia="Microsoft YaHei"/>
        </w:rPr>
        <w:t>.</w:t>
      </w:r>
    </w:p>
    <w:p w14:paraId="62092C9D" w14:textId="77777777" w:rsidR="00CA1E04" w:rsidRDefault="00BD75E3">
      <w:pPr>
        <w:pStyle w:val="HeadC"/>
        <w:rPr>
          <w:rFonts w:eastAsia="Microsoft YaHei"/>
          <w:sz w:val="24"/>
          <w:szCs w:val="24"/>
        </w:rPr>
      </w:pPr>
      <w:bookmarkStart w:id="1449" w:name="update-a-value-based-on-the-old-value"/>
      <w:bookmarkStart w:id="1450" w:name="_Toc493070573"/>
      <w:bookmarkEnd w:id="1449"/>
      <w:r>
        <w:rPr>
          <w:rFonts w:eastAsia="Microsoft YaHei"/>
        </w:rPr>
        <w:t>Updat</w:t>
      </w:r>
      <w:ins w:id="1451" w:author="Liz" w:date="2017-04-17T15:44:00Z">
        <w:r>
          <w:rPr>
            <w:rFonts w:eastAsia="Microsoft YaHei"/>
          </w:rPr>
          <w:t>ing</w:t>
        </w:r>
      </w:ins>
      <w:del w:id="1452" w:author="Liz" w:date="2017-04-17T15:44:00Z">
        <w:r w:rsidDel="00BD75E3">
          <w:rPr>
            <w:rFonts w:eastAsia="Microsoft YaHei"/>
          </w:rPr>
          <w:delText>e</w:delText>
        </w:r>
      </w:del>
      <w:r>
        <w:rPr>
          <w:rFonts w:eastAsia="Microsoft YaHei"/>
        </w:rPr>
        <w:t xml:space="preserve"> a Value Based on the Old Value</w:t>
      </w:r>
      <w:bookmarkEnd w:id="1450"/>
    </w:p>
    <w:p w14:paraId="15017275" w14:textId="5EDF6FE9" w:rsidR="00CA1E04" w:rsidRDefault="00BD75E3">
      <w:pPr>
        <w:pStyle w:val="BodyFirst"/>
        <w:rPr>
          <w:rFonts w:eastAsia="Microsoft YaHei"/>
        </w:rPr>
      </w:pPr>
      <w:r>
        <w:rPr>
          <w:rFonts w:eastAsia="Microsoft YaHei"/>
        </w:rPr>
        <w:t xml:space="preserve">Another common use case for hash maps is to look up a key’s value </w:t>
      </w:r>
      <w:ins w:id="1453" w:author="AnneMarieW" w:date="2017-05-26T11:14:00Z">
        <w:r w:rsidR="00654D5C">
          <w:rPr>
            <w:rFonts w:eastAsia="Microsoft YaHei"/>
          </w:rPr>
          <w:t xml:space="preserve">and </w:t>
        </w:r>
      </w:ins>
      <w:r>
        <w:rPr>
          <w:rFonts w:eastAsia="Microsoft YaHei"/>
        </w:rPr>
        <w:t>then update it</w:t>
      </w:r>
      <w:del w:id="1454" w:author="AnneMarieW" w:date="2017-05-26T11:14:00Z">
        <w:r w:rsidDel="00654D5C">
          <w:rPr>
            <w:rFonts w:eastAsia="Microsoft YaHei"/>
          </w:rPr>
          <w:delText>,</w:delText>
        </w:r>
      </w:del>
      <w:r>
        <w:rPr>
          <w:rFonts w:eastAsia="Microsoft YaHei"/>
        </w:rPr>
        <w:t xml:space="preserve"> based on the old value. For instance,</w:t>
      </w:r>
      <w:ins w:id="1455" w:author="Carol Nichols" w:date="2017-09-12T19:48:00Z">
        <w:r w:rsidR="004B3DC5">
          <w:rPr>
            <w:rFonts w:eastAsia="Microsoft YaHei"/>
          </w:rPr>
          <w:t xml:space="preserve"> Listing 8-24 shows code that</w:t>
        </w:r>
      </w:ins>
      <w:del w:id="1456" w:author="Carol Nichols" w:date="2017-09-12T19:48:00Z">
        <w:r w:rsidDel="004B3DC5">
          <w:rPr>
            <w:rFonts w:eastAsia="Microsoft YaHei"/>
          </w:rPr>
          <w:delText xml:space="preserve"> if we wanted to</w:delText>
        </w:r>
      </w:del>
      <w:r>
        <w:rPr>
          <w:rFonts w:eastAsia="Microsoft YaHei"/>
        </w:rPr>
        <w:t xml:space="preserve"> count</w:t>
      </w:r>
      <w:ins w:id="1457" w:author="Carol Nichols" w:date="2017-09-12T19:48:00Z">
        <w:r w:rsidR="004B3DC5">
          <w:rPr>
            <w:rFonts w:eastAsia="Microsoft YaHei"/>
          </w:rPr>
          <w:t>s</w:t>
        </w:r>
      </w:ins>
      <w:r>
        <w:rPr>
          <w:rFonts w:eastAsia="Microsoft YaHei"/>
        </w:rPr>
        <w:t xml:space="preserve"> how many times each word appear</w:t>
      </w:r>
      <w:ins w:id="1458" w:author="Carol Nichols" w:date="2017-09-12T19:49:00Z">
        <w:r w:rsidR="00F66722">
          <w:rPr>
            <w:rFonts w:eastAsia="Microsoft YaHei"/>
          </w:rPr>
          <w:t>s</w:t>
        </w:r>
      </w:ins>
      <w:del w:id="1459" w:author="Carol Nichols" w:date="2017-09-12T19:49:00Z">
        <w:r w:rsidDel="00F66722">
          <w:rPr>
            <w:rFonts w:eastAsia="Microsoft YaHei"/>
          </w:rPr>
          <w:delText>ed</w:delText>
        </w:r>
      </w:del>
      <w:r>
        <w:rPr>
          <w:rFonts w:eastAsia="Microsoft YaHei"/>
        </w:rPr>
        <w:t xml:space="preserve"> in some text</w:t>
      </w:r>
      <w:del w:id="1460" w:author="Carol Nichols" w:date="2017-09-12T19:48:00Z">
        <w:r w:rsidDel="004B3DC5">
          <w:rPr>
            <w:rFonts w:eastAsia="Microsoft YaHei"/>
          </w:rPr>
          <w:delText xml:space="preserve">, </w:delText>
        </w:r>
      </w:del>
      <w:ins w:id="1461" w:author="Carol Nichols" w:date="2017-09-12T19:48:00Z">
        <w:r w:rsidR="004B3DC5">
          <w:rPr>
            <w:rFonts w:eastAsia="Microsoft YaHei"/>
          </w:rPr>
          <w:t xml:space="preserve">. </w:t>
        </w:r>
      </w:ins>
      <w:del w:id="1462" w:author="Carol Nichols" w:date="2017-09-12T19:48:00Z">
        <w:r w:rsidDel="004B3DC5">
          <w:rPr>
            <w:rFonts w:eastAsia="Microsoft YaHei"/>
          </w:rPr>
          <w:delText xml:space="preserve">we </w:delText>
        </w:r>
      </w:del>
      <w:ins w:id="1463" w:author="Carol Nichols" w:date="2017-09-12T19:48:00Z">
        <w:r w:rsidR="004B3DC5">
          <w:rPr>
            <w:rFonts w:eastAsia="Microsoft YaHei"/>
          </w:rPr>
          <w:t xml:space="preserve">We </w:t>
        </w:r>
      </w:ins>
      <w:del w:id="1464" w:author="Carol Nichols" w:date="2017-09-12T19:48:00Z">
        <w:r w:rsidDel="004B3DC5">
          <w:rPr>
            <w:rFonts w:eastAsia="Microsoft YaHei"/>
          </w:rPr>
          <w:delText xml:space="preserve">could </w:delText>
        </w:r>
      </w:del>
      <w:r>
        <w:rPr>
          <w:rFonts w:eastAsia="Microsoft YaHei"/>
        </w:rPr>
        <w:t xml:space="preserve">use a hash map with the words as keys and increment the value to keep track of how many times we’ve seen that word. If </w:t>
      </w:r>
      <w:del w:id="1465" w:author="AnneMarieW" w:date="2017-05-26T11:15:00Z">
        <w:r w:rsidDel="00654D5C">
          <w:rPr>
            <w:rFonts w:eastAsia="Microsoft YaHei"/>
          </w:rPr>
          <w:delText>this</w:delText>
        </w:r>
      </w:del>
      <w:ins w:id="1466" w:author="AnneMarieW" w:date="2017-05-26T11:15:00Z">
        <w:r w:rsidR="00654D5C">
          <w:rPr>
            <w:rFonts w:eastAsia="Microsoft YaHei"/>
          </w:rPr>
          <w:t>it’s</w:t>
        </w:r>
      </w:ins>
      <w:del w:id="1467" w:author="AnneMarieW" w:date="2017-05-26T11:15:00Z">
        <w:r w:rsidDel="00654D5C">
          <w:rPr>
            <w:rFonts w:eastAsia="Microsoft YaHei"/>
          </w:rPr>
          <w:delText xml:space="preserve"> is</w:delText>
        </w:r>
      </w:del>
      <w:r>
        <w:rPr>
          <w:rFonts w:eastAsia="Microsoft YaHei"/>
        </w:rPr>
        <w:t xml:space="preserve"> the first time we’ve seen a word, we’ll first insert the value </w:t>
      </w:r>
      <w:r>
        <w:rPr>
          <w:rStyle w:val="Literal"/>
        </w:rPr>
        <w:t>0</w:t>
      </w:r>
      <w:ins w:id="1468" w:author="AnneMarieW" w:date="2017-05-26T11:15:00Z">
        <w:r w:rsidR="00BE4D99">
          <w:rPr>
            <w:rFonts w:eastAsia="Microsoft YaHei"/>
          </w:rPr>
          <w:t>:</w:t>
        </w:r>
      </w:ins>
      <w:del w:id="1469" w:author="AnneMarieW" w:date="2017-05-26T11:15:00Z">
        <w:r w:rsidDel="00BE4D99">
          <w:rPr>
            <w:rFonts w:eastAsia="Microsoft YaHei"/>
          </w:rPr>
          <w:delText>.</w:delText>
        </w:r>
      </w:del>
    </w:p>
    <w:p w14:paraId="7390A9CC" w14:textId="77777777" w:rsidR="00CA1E04" w:rsidRDefault="00BD75E3">
      <w:pPr>
        <w:pStyle w:val="CodeA"/>
      </w:pPr>
      <w:r>
        <w:t>use std::collections::HashMap;</w:t>
      </w:r>
    </w:p>
    <w:p w14:paraId="0FCEF943" w14:textId="77777777" w:rsidR="00CA1E04" w:rsidRDefault="00CA1E04">
      <w:pPr>
        <w:pStyle w:val="CodeB"/>
      </w:pPr>
    </w:p>
    <w:p w14:paraId="123D4673" w14:textId="77777777" w:rsidR="00CA1E04" w:rsidRDefault="00BD75E3">
      <w:pPr>
        <w:pStyle w:val="CodeB"/>
      </w:pPr>
      <w:r>
        <w:t>let text = "hello world wonderful world";</w:t>
      </w:r>
    </w:p>
    <w:p w14:paraId="53C46BB7" w14:textId="77777777" w:rsidR="00CA1E04" w:rsidRDefault="00CA1E04">
      <w:pPr>
        <w:pStyle w:val="CodeB"/>
      </w:pPr>
    </w:p>
    <w:p w14:paraId="31651F54" w14:textId="77777777" w:rsidR="00CA1E04" w:rsidRDefault="00BD75E3">
      <w:pPr>
        <w:pStyle w:val="CodeB"/>
      </w:pPr>
      <w:r>
        <w:t>let mut map = HashMap::new();</w:t>
      </w:r>
    </w:p>
    <w:p w14:paraId="0F6F96CF" w14:textId="77777777" w:rsidR="00CA1E04" w:rsidRDefault="00CA1E04">
      <w:pPr>
        <w:pStyle w:val="CodeB"/>
      </w:pPr>
    </w:p>
    <w:p w14:paraId="46F94D01" w14:textId="77777777" w:rsidR="00CA1E04" w:rsidRDefault="00BD75E3">
      <w:pPr>
        <w:pStyle w:val="CodeB"/>
      </w:pPr>
      <w:r>
        <w:t>for word in text.split_whitespace() {</w:t>
      </w:r>
    </w:p>
    <w:p w14:paraId="650BF5FA" w14:textId="77777777" w:rsidR="00CA1E04" w:rsidRDefault="00BD75E3">
      <w:pPr>
        <w:pStyle w:val="CodeB"/>
      </w:pPr>
      <w:r>
        <w:t xml:space="preserve">    let count = map.entry(word).or_insert(0);</w:t>
      </w:r>
    </w:p>
    <w:p w14:paraId="16E87720" w14:textId="77777777" w:rsidR="00CA1E04" w:rsidRDefault="00BD75E3">
      <w:pPr>
        <w:pStyle w:val="CodeB"/>
      </w:pPr>
      <w:r>
        <w:t xml:space="preserve">    *count += 1;</w:t>
      </w:r>
    </w:p>
    <w:p w14:paraId="6F2ED167" w14:textId="77777777" w:rsidR="00CA1E04" w:rsidRDefault="00BD75E3">
      <w:pPr>
        <w:pStyle w:val="CodeB"/>
      </w:pPr>
      <w:r>
        <w:t>}</w:t>
      </w:r>
    </w:p>
    <w:p w14:paraId="722440E5" w14:textId="77777777" w:rsidR="00CA1E04" w:rsidRDefault="00CA1E04">
      <w:pPr>
        <w:pStyle w:val="CodeB"/>
      </w:pPr>
    </w:p>
    <w:p w14:paraId="73DA815B" w14:textId="77777777" w:rsidR="00CA1E04" w:rsidRDefault="00BD75E3">
      <w:pPr>
        <w:pStyle w:val="CodeC"/>
        <w:rPr>
          <w:ins w:id="1470" w:author="Carol Nichols" w:date="2017-09-12T19:48:00Z"/>
        </w:rPr>
      </w:pPr>
      <w:r>
        <w:t>println!("{:?}", map);</w:t>
      </w:r>
    </w:p>
    <w:p w14:paraId="20FA2BB6" w14:textId="386B991E" w:rsidR="004B3DC5" w:rsidRPr="00B64C78" w:rsidRDefault="004B3DC5">
      <w:pPr>
        <w:pStyle w:val="Listing"/>
        <w:pPrChange w:id="1471" w:author="Carol Nichols" w:date="2017-09-12T19:49:00Z">
          <w:pPr>
            <w:pStyle w:val="CodeC"/>
          </w:pPr>
        </w:pPrChange>
      </w:pPr>
      <w:ins w:id="1472" w:author="Carol Nichols" w:date="2017-09-12T19:48:00Z">
        <w:r>
          <w:t>Listing 8-24: Counting occurrences of words using a hash map that stores words and counts</w:t>
        </w:r>
      </w:ins>
    </w:p>
    <w:p w14:paraId="20A17D1E" w14:textId="77777777" w:rsidR="00CA1E04" w:rsidRDefault="00BD75E3">
      <w:pPr>
        <w:pStyle w:val="Body"/>
        <w:rPr>
          <w:rFonts w:eastAsia="Microsoft YaHei"/>
        </w:rPr>
      </w:pPr>
      <w:r>
        <w:rPr>
          <w:rFonts w:eastAsia="Microsoft YaHei"/>
        </w:rPr>
        <w:t xml:space="preserve">This </w:t>
      </w:r>
      <w:ins w:id="1473" w:author="AnneMarieW" w:date="2017-05-26T11:15:00Z">
        <w:r w:rsidR="00BE4D99">
          <w:rPr>
            <w:rFonts w:eastAsia="Microsoft YaHei"/>
          </w:rPr>
          <w:t xml:space="preserve">code </w:t>
        </w:r>
      </w:ins>
      <w:r>
        <w:rPr>
          <w:rFonts w:eastAsia="Microsoft YaHei"/>
        </w:rPr>
        <w:t xml:space="preserve">will print </w:t>
      </w:r>
      <w:r>
        <w:rPr>
          <w:rStyle w:val="Literal"/>
        </w:rPr>
        <w:t>{"world": 2, "hello": 1, "wonderful": 1}</w:t>
      </w:r>
      <w:r>
        <w:rPr>
          <w:rFonts w:eastAsia="Microsoft YaHei"/>
        </w:rPr>
        <w:t xml:space="preserve">. The </w:t>
      </w:r>
      <w:r>
        <w:rPr>
          <w:rStyle w:val="Literal"/>
        </w:rPr>
        <w:t>or_insert</w:t>
      </w:r>
      <w:r w:rsidR="00570291" w:rsidRPr="00570291">
        <w:rPr>
          <w:rPrChange w:id="1474" w:author="janelle" w:date="2017-05-24T12:58:00Z">
            <w:rPr>
              <w:rStyle w:val="Literal"/>
            </w:rPr>
          </w:rPrChange>
        </w:rPr>
        <w:t xml:space="preserve"> </w:t>
      </w:r>
      <w:r>
        <w:rPr>
          <w:rFonts w:eastAsia="Microsoft YaHei"/>
        </w:rPr>
        <w:t>method actually returns a mutable reference (</w:t>
      </w:r>
      <w:r>
        <w:rPr>
          <w:rStyle w:val="Literal"/>
        </w:rPr>
        <w:t>&amp;mut V</w:t>
      </w:r>
      <w:r>
        <w:rPr>
          <w:rFonts w:eastAsia="Microsoft YaHei"/>
        </w:rPr>
        <w:t xml:space="preserve">) to the value for this key. Here we store that mutable reference in the </w:t>
      </w:r>
      <w:r>
        <w:rPr>
          <w:rStyle w:val="Literal"/>
        </w:rPr>
        <w:t>count</w:t>
      </w:r>
      <w:r>
        <w:rPr>
          <w:rFonts w:eastAsia="Microsoft YaHei"/>
        </w:rPr>
        <w:t xml:space="preserve"> variable, so in order to assign to that value we must first </w:t>
      </w:r>
      <w:r>
        <w:rPr>
          <w:rFonts w:eastAsia="Microsoft YaHei"/>
        </w:rPr>
        <w:lastRenderedPageBreak/>
        <w:t xml:space="preserve">dereference </w:t>
      </w:r>
      <w:r>
        <w:rPr>
          <w:rStyle w:val="Literal"/>
        </w:rPr>
        <w:t>count</w:t>
      </w:r>
      <w:r>
        <w:rPr>
          <w:rFonts w:eastAsia="Microsoft YaHei"/>
        </w:rPr>
        <w:t xml:space="preserve"> using the asterisk (</w:t>
      </w:r>
      <w:r>
        <w:rPr>
          <w:rStyle w:val="Literal"/>
        </w:rPr>
        <w:t>*</w:t>
      </w:r>
      <w:r>
        <w:rPr>
          <w:rFonts w:eastAsia="Microsoft YaHei"/>
        </w:rPr>
        <w:t xml:space="preserve">). The mutable reference goes out of scope at the end of the </w:t>
      </w:r>
      <w:r>
        <w:rPr>
          <w:rStyle w:val="Literal"/>
        </w:rPr>
        <w:t>for</w:t>
      </w:r>
      <w:r>
        <w:rPr>
          <w:rFonts w:eastAsia="Microsoft YaHei"/>
        </w:rPr>
        <w:t xml:space="preserve"> loop, so all of these changes are safe and allowed by the borrowing rules.</w:t>
      </w:r>
    </w:p>
    <w:p w14:paraId="6E49A184" w14:textId="77777777" w:rsidR="00CA1E04" w:rsidRDefault="00BD75E3">
      <w:pPr>
        <w:pStyle w:val="HeadB"/>
      </w:pPr>
      <w:bookmarkStart w:id="1475" w:name="hashing-function"/>
      <w:bookmarkStart w:id="1476" w:name="_Toc493070574"/>
      <w:bookmarkEnd w:id="1475"/>
      <w:r>
        <w:t>Hashing Function</w:t>
      </w:r>
      <w:bookmarkEnd w:id="1476"/>
    </w:p>
    <w:p w14:paraId="19C638F2" w14:textId="66DD87C5" w:rsidR="00CA1E04" w:rsidRDefault="00BD75E3">
      <w:pPr>
        <w:pStyle w:val="BodyFirst"/>
        <w:rPr>
          <w:ins w:id="1477" w:author="janelle" w:date="2017-09-11T13:01:00Z"/>
          <w:rFonts w:eastAsia="Microsoft YaHei"/>
        </w:rPr>
      </w:pPr>
      <w:r>
        <w:rPr>
          <w:rFonts w:eastAsia="Microsoft YaHei"/>
        </w:rPr>
        <w:t xml:space="preserve">By default, </w:t>
      </w:r>
      <w:r>
        <w:rPr>
          <w:rStyle w:val="Literal"/>
        </w:rPr>
        <w:t>HashMap</w:t>
      </w:r>
      <w:r>
        <w:rPr>
          <w:rFonts w:eastAsia="Microsoft YaHei"/>
        </w:rPr>
        <w:t xml:space="preserve"> uses a cryptographically secure hashing function that can provide resistance to Denial of Service (DoS) attacks. This is not the fastest hashing algorithm</w:t>
      </w:r>
      <w:del w:id="1478" w:author="AnneMarieW" w:date="2017-05-26T11:16:00Z">
        <w:r w:rsidDel="009C3E74">
          <w:rPr>
            <w:rFonts w:eastAsia="Microsoft YaHei"/>
          </w:rPr>
          <w:delText xml:space="preserve"> out there</w:delText>
        </w:r>
      </w:del>
      <w:ins w:id="1479" w:author="AnneMarieW" w:date="2017-05-26T11:16:00Z">
        <w:r w:rsidR="009C3E74">
          <w:rPr>
            <w:rFonts w:eastAsia="Microsoft YaHei"/>
          </w:rPr>
          <w:t xml:space="preserve"> available</w:t>
        </w:r>
      </w:ins>
      <w:r>
        <w:rPr>
          <w:rFonts w:eastAsia="Microsoft YaHei"/>
        </w:rPr>
        <w:t>, but the trade</w:t>
      </w:r>
      <w:ins w:id="1480" w:author="AnneMarieW" w:date="2017-05-26T11:16:00Z">
        <w:r w:rsidR="009C3E74">
          <w:rPr>
            <w:rFonts w:eastAsia="Microsoft YaHei"/>
          </w:rPr>
          <w:t>-</w:t>
        </w:r>
      </w:ins>
      <w:r>
        <w:rPr>
          <w:rFonts w:eastAsia="Microsoft YaHei"/>
        </w:rPr>
        <w:t xml:space="preserve">off for better security that comes with the drop in performance is worth it. If you profile your code and find that the default hash function is too slow for your purposes, you can switch to another function </w:t>
      </w:r>
      <w:commentRangeStart w:id="1481"/>
      <w:r>
        <w:rPr>
          <w:rFonts w:eastAsia="Microsoft YaHei"/>
        </w:rPr>
        <w:t xml:space="preserve">by specifying a different </w:t>
      </w:r>
      <w:r>
        <w:rPr>
          <w:rStyle w:val="EmphasisItalic"/>
          <w:rFonts w:eastAsia="Microsoft YaHei"/>
        </w:rPr>
        <w:t>hasher</w:t>
      </w:r>
      <w:commentRangeEnd w:id="1481"/>
      <w:r>
        <w:commentReference w:id="1481"/>
      </w:r>
      <w:r>
        <w:rPr>
          <w:rStyle w:val="EmphasisItalic"/>
          <w:rFonts w:eastAsia="Microsoft YaHei"/>
        </w:rPr>
        <w:commentReference w:id="1482"/>
      </w:r>
      <w:r>
        <w:rPr>
          <w:rFonts w:eastAsia="Microsoft YaHei"/>
        </w:rPr>
        <w:t xml:space="preserve">. A hasher is a type that implements the </w:t>
      </w:r>
      <w:r>
        <w:rPr>
          <w:rStyle w:val="Literal"/>
        </w:rPr>
        <w:t>BuildHasher</w:t>
      </w:r>
      <w:r>
        <w:rPr>
          <w:rFonts w:eastAsia="Microsoft YaHei"/>
        </w:rPr>
        <w:t xml:space="preserve"> trait. We’ll </w:t>
      </w:r>
      <w:del w:id="1483" w:author="AnneMarieW" w:date="2017-05-26T11:17:00Z">
        <w:r w:rsidDel="009C3E74">
          <w:rPr>
            <w:rFonts w:eastAsia="Microsoft YaHei"/>
          </w:rPr>
          <w:delText xml:space="preserve">be </w:delText>
        </w:r>
      </w:del>
      <w:r>
        <w:rPr>
          <w:rFonts w:eastAsia="Microsoft YaHei"/>
        </w:rPr>
        <w:t>talk</w:t>
      </w:r>
      <w:del w:id="1484" w:author="AnneMarieW" w:date="2017-05-26T11:17:00Z">
        <w:r w:rsidDel="009C3E74">
          <w:rPr>
            <w:rFonts w:eastAsia="Microsoft YaHei"/>
          </w:rPr>
          <w:delText>ing</w:delText>
        </w:r>
      </w:del>
      <w:r>
        <w:rPr>
          <w:rFonts w:eastAsia="Microsoft YaHei"/>
        </w:rPr>
        <w:t xml:space="preserve"> about traits and how to implement them in </w:t>
      </w:r>
      <w:r w:rsidR="00570291" w:rsidRPr="00570291">
        <w:rPr>
          <w:rFonts w:eastAsia="Microsoft YaHei"/>
          <w:highlight w:val="yellow"/>
          <w:rPrChange w:id="1485" w:author="AnneMarieW" w:date="2017-05-26T11:17:00Z">
            <w:rPr>
              <w:rFonts w:ascii="Courier" w:eastAsia="Microsoft YaHei" w:hAnsi="Courier"/>
              <w:color w:val="0000FF"/>
              <w:sz w:val="20"/>
            </w:rPr>
          </w:rPrChange>
        </w:rPr>
        <w:t>Chapter 10</w:t>
      </w:r>
      <w:r>
        <w:rPr>
          <w:rFonts w:eastAsia="Microsoft YaHei"/>
        </w:rPr>
        <w:t>. You don</w:t>
      </w:r>
      <w:ins w:id="1486" w:author="janelle" w:date="2017-05-24T12:59:00Z">
        <w:r w:rsidR="00CA5856">
          <w:rPr>
            <w:rFonts w:eastAsia="Microsoft YaHei"/>
          </w:rPr>
          <w:t>’</w:t>
        </w:r>
      </w:ins>
      <w:del w:id="1487" w:author="janelle" w:date="2017-05-24T12:59:00Z">
        <w:r w:rsidDel="00CA5856">
          <w:rPr>
            <w:rFonts w:eastAsia="Microsoft YaHei"/>
          </w:rPr>
          <w:delText>'</w:delText>
        </w:r>
      </w:del>
      <w:r>
        <w:rPr>
          <w:rFonts w:eastAsia="Microsoft YaHei"/>
        </w:rPr>
        <w:t xml:space="preserve">t necessarily have to implement your own hasher from scratch; </w:t>
      </w:r>
      <w:ins w:id="1488" w:author="Liz" w:date="2017-04-17T15:40:00Z">
        <w:r w:rsidR="00570291" w:rsidRPr="00570291">
          <w:rPr>
            <w:rStyle w:val="EmphasisItalic"/>
            <w:rFonts w:eastAsia="Microsoft YaHei"/>
            <w:rPrChange w:id="1489" w:author="Liz" w:date="2017-04-17T15:40:00Z">
              <w:rPr>
                <w:rFonts w:ascii="Courier" w:eastAsia="Microsoft YaHei" w:hAnsi="Courier"/>
                <w:color w:val="0000FF"/>
                <w:sz w:val="20"/>
              </w:rPr>
            </w:rPrChange>
          </w:rPr>
          <w:t>https:</w:t>
        </w:r>
      </w:ins>
      <w:ins w:id="1490" w:author="Carol Nichols" w:date="2017-09-12T19:50:00Z">
        <w:r w:rsidR="001113B9">
          <w:rPr>
            <w:rStyle w:val="EmphasisItalic"/>
            <w:rFonts w:eastAsia="Microsoft YaHei"/>
          </w:rPr>
          <w:t>//</w:t>
        </w:r>
      </w:ins>
      <w:r w:rsidR="00570291" w:rsidRPr="00570291">
        <w:rPr>
          <w:rStyle w:val="EmphasisItalic"/>
          <w:rFonts w:eastAsia="Microsoft YaHei"/>
          <w:rPrChange w:id="1491" w:author="Liz" w:date="2017-04-17T15:40:00Z">
            <w:rPr>
              <w:rFonts w:ascii="Courier" w:eastAsia="Microsoft YaHei" w:hAnsi="Courier"/>
              <w:color w:val="0000FF"/>
              <w:sz w:val="20"/>
            </w:rPr>
          </w:rPrChange>
        </w:rPr>
        <w:t>crates.io</w:t>
      </w:r>
      <w:r>
        <w:rPr>
          <w:rFonts w:eastAsia="Microsoft YaHei"/>
        </w:rPr>
        <w:t xml:space="preserve"> has libraries </w:t>
      </w:r>
      <w:del w:id="1492" w:author="Liz" w:date="2017-04-17T15:41:00Z">
        <w:r w:rsidDel="00BD75E3">
          <w:rPr>
            <w:rFonts w:eastAsia="Microsoft YaHei"/>
          </w:rPr>
          <w:delText xml:space="preserve">that others have </w:delText>
        </w:r>
      </w:del>
      <w:r>
        <w:rPr>
          <w:rFonts w:eastAsia="Microsoft YaHei"/>
        </w:rPr>
        <w:t xml:space="preserve">shared </w:t>
      </w:r>
      <w:ins w:id="1493" w:author="Liz" w:date="2017-04-17T15:41:00Z">
        <w:r>
          <w:rPr>
            <w:rFonts w:eastAsia="Microsoft YaHei"/>
          </w:rPr>
          <w:t xml:space="preserve">by other Rust users </w:t>
        </w:r>
      </w:ins>
      <w:r>
        <w:rPr>
          <w:rFonts w:eastAsia="Microsoft YaHei"/>
        </w:rPr>
        <w:t>that provide hashers implementing many common hashing algorithms.</w:t>
      </w:r>
    </w:p>
    <w:p w14:paraId="64835648" w14:textId="77777777" w:rsidR="00D87AAA" w:rsidRPr="00D87AAA" w:rsidRDefault="00D87AAA">
      <w:pPr>
        <w:pStyle w:val="ProductionDirective"/>
        <w:pPrChange w:id="1494" w:author="janelle" w:date="2017-09-11T13:01:00Z">
          <w:pPr>
            <w:pStyle w:val="BodyFirst"/>
          </w:pPr>
        </w:pPrChange>
      </w:pPr>
      <w:ins w:id="1495" w:author="janelle" w:date="2017-09-11T13:01:00Z">
        <w:r>
          <w:t>prod: confirm xref</w:t>
        </w:r>
      </w:ins>
    </w:p>
    <w:p w14:paraId="1D91F51B" w14:textId="77777777" w:rsidR="00CA1E04" w:rsidRPr="00CA5856" w:rsidRDefault="00BD75E3" w:rsidP="00CA5856">
      <w:pPr>
        <w:pStyle w:val="HeadA"/>
        <w:rPr>
          <w:rPrChange w:id="1496" w:author="janelle" w:date="2017-05-24T13:00:00Z">
            <w:rPr>
              <w:sz w:val="36"/>
              <w:szCs w:val="36"/>
            </w:rPr>
          </w:rPrChange>
        </w:rPr>
      </w:pPr>
      <w:bookmarkStart w:id="1497" w:name="summary"/>
      <w:bookmarkStart w:id="1498" w:name="_Toc493070575"/>
      <w:bookmarkEnd w:id="1497"/>
      <w:r>
        <w:t>Summary</w:t>
      </w:r>
      <w:bookmarkEnd w:id="1498"/>
    </w:p>
    <w:p w14:paraId="0374C456" w14:textId="1FA5505F" w:rsidR="00CA1E04" w:rsidRDefault="00BD75E3">
      <w:pPr>
        <w:pStyle w:val="BodyFirst"/>
        <w:rPr>
          <w:rFonts w:eastAsia="Microsoft YaHei"/>
        </w:rPr>
      </w:pPr>
      <w:r>
        <w:rPr>
          <w:rFonts w:eastAsia="Microsoft YaHei"/>
        </w:rPr>
        <w:t>Vectors, strings, and hash maps</w:t>
      </w:r>
      <w:commentRangeStart w:id="1499"/>
      <w:commentRangeStart w:id="1500"/>
      <w:r>
        <w:rPr>
          <w:rFonts w:eastAsia="Microsoft YaHei"/>
        </w:rPr>
        <w:t xml:space="preserve"> will </w:t>
      </w:r>
      <w:ins w:id="1501" w:author="Carol Nichols" w:date="2017-09-12T19:51:00Z">
        <w:r w:rsidR="001113B9">
          <w:rPr>
            <w:rFonts w:eastAsia="Microsoft YaHei"/>
          </w:rPr>
          <w:t>provide a large amount of functionality that you need in</w:t>
        </w:r>
      </w:ins>
      <w:del w:id="1502" w:author="Carol Nichols" w:date="2017-09-12T19:51:00Z">
        <w:r w:rsidDel="001113B9">
          <w:rPr>
            <w:rFonts w:eastAsia="Microsoft YaHei"/>
          </w:rPr>
          <w:delText>take you far in</w:delText>
        </w:r>
      </w:del>
      <w:r>
        <w:rPr>
          <w:rFonts w:eastAsia="Microsoft YaHei"/>
        </w:rPr>
        <w:t xml:space="preserve"> programs </w:t>
      </w:r>
      <w:commentRangeEnd w:id="1499"/>
      <w:r w:rsidR="009C3E74">
        <w:rPr>
          <w:rStyle w:val="CommentReference"/>
        </w:rPr>
        <w:commentReference w:id="1499"/>
      </w:r>
      <w:commentRangeEnd w:id="1500"/>
      <w:r w:rsidR="001113B9">
        <w:rPr>
          <w:rStyle w:val="CommentReference"/>
        </w:rPr>
        <w:commentReference w:id="1500"/>
      </w:r>
      <w:r>
        <w:rPr>
          <w:rFonts w:eastAsia="Microsoft YaHei"/>
        </w:rPr>
        <w:t>where you need to store, access, and modify data. Here are some exercises you should now be equipped to solve:</w:t>
      </w:r>
    </w:p>
    <w:p w14:paraId="319CBB35" w14:textId="77777777" w:rsidR="009C6A56" w:rsidRDefault="00BD75E3">
      <w:pPr>
        <w:pStyle w:val="BulletA"/>
        <w:rPr>
          <w:rFonts w:eastAsia="Microsoft YaHei"/>
        </w:rPr>
        <w:pPrChange w:id="1503" w:author="AnneMarieW" w:date="2017-05-26T13:44:00Z">
          <w:pPr>
            <w:pStyle w:val="BulletB"/>
          </w:pPr>
        </w:pPrChange>
      </w:pPr>
      <w:r>
        <w:rPr>
          <w:rFonts w:eastAsia="Microsoft YaHei"/>
        </w:rPr>
        <w:t>Given a list of integers, use a vector and return the mean (average), median (when sorted, the value in the middle position), and mode (the value that occurs most often; a hash map will be helpful here) of the list.</w:t>
      </w:r>
    </w:p>
    <w:p w14:paraId="64C6C149" w14:textId="1E384693" w:rsidR="00CA1E04" w:rsidRDefault="00BD75E3">
      <w:pPr>
        <w:pStyle w:val="BulletB"/>
        <w:rPr>
          <w:rFonts w:eastAsia="Microsoft YaHei"/>
        </w:rPr>
      </w:pPr>
      <w:r>
        <w:rPr>
          <w:rFonts w:eastAsia="Microsoft YaHei"/>
        </w:rPr>
        <w:t xml:space="preserve">Convert strings to </w:t>
      </w:r>
      <w:ins w:id="1504" w:author="AnneMarieW" w:date="2017-05-26T13:36:00Z">
        <w:r w:rsidR="006A0CDF">
          <w:rPr>
            <w:rFonts w:eastAsia="Microsoft YaHei"/>
          </w:rPr>
          <w:t>p</w:t>
        </w:r>
      </w:ins>
      <w:del w:id="1505" w:author="AnneMarieW" w:date="2017-05-26T13:36:00Z">
        <w:r w:rsidDel="006A0CDF">
          <w:rPr>
            <w:rFonts w:eastAsia="Microsoft YaHei"/>
          </w:rPr>
          <w:delText>P</w:delText>
        </w:r>
      </w:del>
      <w:r>
        <w:rPr>
          <w:rFonts w:eastAsia="Microsoft YaHei"/>
        </w:rPr>
        <w:t xml:space="preserve">ig </w:t>
      </w:r>
      <w:ins w:id="1506" w:author="AnneMarieW" w:date="2017-05-26T13:36:00Z">
        <w:r w:rsidR="006A0CDF">
          <w:rPr>
            <w:rFonts w:eastAsia="Microsoft YaHei"/>
          </w:rPr>
          <w:t>l</w:t>
        </w:r>
      </w:ins>
      <w:del w:id="1507" w:author="AnneMarieW" w:date="2017-05-26T13:36:00Z">
        <w:r w:rsidDel="006A0CDF">
          <w:rPr>
            <w:rFonts w:eastAsia="Microsoft YaHei"/>
          </w:rPr>
          <w:delText>L</w:delText>
        </w:r>
      </w:del>
      <w:r>
        <w:rPr>
          <w:rFonts w:eastAsia="Microsoft YaHei"/>
        </w:rPr>
        <w:t>atin</w:t>
      </w:r>
      <w:del w:id="1508" w:author="AnneMarieW" w:date="2017-05-26T13:35:00Z">
        <w:r w:rsidDel="006A0CDF">
          <w:rPr>
            <w:rFonts w:eastAsia="Microsoft YaHei"/>
          </w:rPr>
          <w:delText>, wher</w:delText>
        </w:r>
      </w:del>
      <w:ins w:id="1509" w:author="AnneMarieW" w:date="2017-05-26T13:35:00Z">
        <w:r w:rsidR="006A0CDF">
          <w:rPr>
            <w:rFonts w:eastAsia="Microsoft YaHei"/>
          </w:rPr>
          <w:t xml:space="preserve">. </w:t>
        </w:r>
      </w:ins>
      <w:del w:id="1510" w:author="AnneMarieW" w:date="2017-05-26T13:35:00Z">
        <w:r w:rsidDel="006A0CDF">
          <w:rPr>
            <w:rFonts w:eastAsia="Microsoft YaHei"/>
          </w:rPr>
          <w:delText xml:space="preserve">e </w:delText>
        </w:r>
      </w:del>
      <w:ins w:id="1511" w:author="AnneMarieW" w:date="2017-05-26T13:35:00Z">
        <w:r w:rsidR="006A0CDF">
          <w:rPr>
            <w:rFonts w:eastAsia="Microsoft YaHei"/>
          </w:rPr>
          <w:t>T</w:t>
        </w:r>
      </w:ins>
      <w:del w:id="1512" w:author="AnneMarieW" w:date="2017-05-26T13:35:00Z">
        <w:r w:rsidDel="006A0CDF">
          <w:rPr>
            <w:rFonts w:eastAsia="Microsoft YaHei"/>
          </w:rPr>
          <w:delText>t</w:delText>
        </w:r>
      </w:del>
      <w:r>
        <w:rPr>
          <w:rFonts w:eastAsia="Microsoft YaHei"/>
        </w:rPr>
        <w:t xml:space="preserve">he first consonant of each word is moved to the end of the word </w:t>
      </w:r>
      <w:ins w:id="1513" w:author="AnneMarieW" w:date="2017-05-26T13:35:00Z">
        <w:r w:rsidR="006A0CDF">
          <w:rPr>
            <w:rFonts w:eastAsia="Microsoft YaHei"/>
          </w:rPr>
          <w:t>and</w:t>
        </w:r>
      </w:ins>
      <w:del w:id="1514" w:author="AnneMarieW" w:date="2017-05-26T13:35:00Z">
        <w:r w:rsidDel="006A0CDF">
          <w:rPr>
            <w:rFonts w:eastAsia="Microsoft YaHei"/>
          </w:rPr>
          <w:delText>with an added</w:delText>
        </w:r>
      </w:del>
      <w:r>
        <w:rPr>
          <w:rFonts w:eastAsia="Microsoft YaHei"/>
        </w:rPr>
        <w:t xml:space="preserve"> “ay”</w:t>
      </w:r>
      <w:del w:id="1515" w:author="AnneMarieW" w:date="2017-05-26T11:22:00Z">
        <w:r w:rsidDel="009C3E74">
          <w:rPr>
            <w:rFonts w:eastAsia="Microsoft YaHei"/>
          </w:rPr>
          <w:delText>,</w:delText>
        </w:r>
      </w:del>
      <w:r>
        <w:rPr>
          <w:rFonts w:eastAsia="Microsoft YaHei"/>
        </w:rPr>
        <w:t xml:space="preserve"> </w:t>
      </w:r>
      <w:ins w:id="1516" w:author="AnneMarieW" w:date="2017-05-26T13:35:00Z">
        <w:r w:rsidR="006A0CDF">
          <w:rPr>
            <w:rFonts w:eastAsia="Microsoft YaHei"/>
          </w:rPr>
          <w:t>is added,</w:t>
        </w:r>
      </w:ins>
      <w:ins w:id="1517" w:author="AnneMarieW" w:date="2017-05-26T13:36:00Z">
        <w:r w:rsidR="00CC18D2">
          <w:rPr>
            <w:rFonts w:eastAsia="Microsoft YaHei"/>
          </w:rPr>
          <w:t xml:space="preserve"> </w:t>
        </w:r>
      </w:ins>
      <w:r>
        <w:rPr>
          <w:rFonts w:eastAsia="Microsoft YaHei"/>
        </w:rPr>
        <w:t>so “first” becomes “irst-fay</w:t>
      </w:r>
      <w:ins w:id="1518" w:author="AnneMarieW" w:date="2017-05-26T11:22:00Z">
        <w:r w:rsidR="009C3E74">
          <w:rPr>
            <w:rFonts w:eastAsia="Microsoft YaHei"/>
          </w:rPr>
          <w:t>.</w:t>
        </w:r>
      </w:ins>
      <w:r>
        <w:rPr>
          <w:rFonts w:eastAsia="Microsoft YaHei"/>
        </w:rPr>
        <w:t>”</w:t>
      </w:r>
      <w:del w:id="1519" w:author="AnneMarieW" w:date="2017-05-26T11:22:00Z">
        <w:r w:rsidDel="009C3E74">
          <w:rPr>
            <w:rFonts w:eastAsia="Microsoft YaHei"/>
          </w:rPr>
          <w:delText>.</w:delText>
        </w:r>
      </w:del>
      <w:r>
        <w:rPr>
          <w:rFonts w:eastAsia="Microsoft YaHei"/>
        </w:rPr>
        <w:t xml:space="preserve"> Words that start with a vowel </w:t>
      </w:r>
      <w:del w:id="1520" w:author="AnneMarieW" w:date="2017-05-26T13:36:00Z">
        <w:r w:rsidDel="00CC18D2">
          <w:rPr>
            <w:rFonts w:eastAsia="Microsoft YaHei"/>
          </w:rPr>
          <w:delText>get</w:delText>
        </w:r>
      </w:del>
      <w:ins w:id="1521" w:author="AnneMarieW" w:date="2017-05-26T13:36:00Z">
        <w:r w:rsidR="00CC18D2">
          <w:rPr>
            <w:rFonts w:eastAsia="Microsoft YaHei"/>
          </w:rPr>
          <w:t>have</w:t>
        </w:r>
      </w:ins>
      <w:r>
        <w:rPr>
          <w:rFonts w:eastAsia="Microsoft YaHei"/>
        </w:rPr>
        <w:t xml:space="preserve"> “hay” added to the end instead (“apple” becomes “apple-hay”). </w:t>
      </w:r>
      <w:ins w:id="1522" w:author="AnneMarieW" w:date="2017-05-26T11:23:00Z">
        <w:r w:rsidR="009C3E74">
          <w:rPr>
            <w:rFonts w:eastAsia="Microsoft YaHei"/>
          </w:rPr>
          <w:t>Keep</w:t>
        </w:r>
        <w:r w:rsidR="009C3E74" w:rsidRPr="009C3E74">
          <w:rPr>
            <w:rFonts w:eastAsia="Microsoft YaHei"/>
          </w:rPr>
          <w:t xml:space="preserve"> </w:t>
        </w:r>
        <w:r w:rsidR="009C3E74">
          <w:rPr>
            <w:rFonts w:eastAsia="Microsoft YaHei"/>
          </w:rPr>
          <w:t xml:space="preserve">in mind the </w:t>
        </w:r>
      </w:ins>
      <w:commentRangeStart w:id="1523"/>
      <w:ins w:id="1524" w:author="AnneMarieW" w:date="2017-05-26T11:24:00Z">
        <w:del w:id="1525" w:author="Carol Nichols" w:date="2017-09-12T19:52:00Z">
          <w:r w:rsidR="009C3E74" w:rsidDel="00D67419">
            <w:rPr>
              <w:rFonts w:eastAsia="Microsoft YaHei"/>
            </w:rPr>
            <w:delText>rule</w:delText>
          </w:r>
        </w:del>
      </w:ins>
      <w:ins w:id="1526" w:author="AnneMarieW" w:date="2017-05-26T11:23:00Z">
        <w:del w:id="1527" w:author="Carol Nichols" w:date="2017-09-12T19:52:00Z">
          <w:r w:rsidR="009C3E74" w:rsidDel="00D67419">
            <w:rPr>
              <w:rFonts w:eastAsia="Microsoft YaHei"/>
            </w:rPr>
            <w:delText>s</w:delText>
          </w:r>
        </w:del>
      </w:ins>
      <w:commentRangeEnd w:id="1523"/>
      <w:ins w:id="1528" w:author="Carol Nichols" w:date="2017-09-12T19:52:00Z">
        <w:r w:rsidR="00D67419">
          <w:rPr>
            <w:rFonts w:eastAsia="Microsoft YaHei"/>
          </w:rPr>
          <w:t>details</w:t>
        </w:r>
      </w:ins>
      <w:ins w:id="1529" w:author="AnneMarieW" w:date="2017-05-26T13:51:00Z">
        <w:r w:rsidR="002E28B6">
          <w:rPr>
            <w:rStyle w:val="CommentReference"/>
            <w:color w:val="00000A"/>
          </w:rPr>
          <w:commentReference w:id="1523"/>
        </w:r>
      </w:ins>
      <w:del w:id="1530" w:author="AnneMarieW" w:date="2017-05-26T11:23:00Z">
        <w:r w:rsidDel="009C3E74">
          <w:rPr>
            <w:rFonts w:eastAsia="Microsoft YaHei"/>
          </w:rPr>
          <w:delText>Remember</w:delText>
        </w:r>
      </w:del>
      <w:r>
        <w:rPr>
          <w:rFonts w:eastAsia="Microsoft YaHei"/>
        </w:rPr>
        <w:t xml:space="preserve"> about UTF-8 encoding!</w:t>
      </w:r>
    </w:p>
    <w:p w14:paraId="37F1EFFA" w14:textId="77777777" w:rsidR="009C6A56" w:rsidRDefault="00BD75E3">
      <w:pPr>
        <w:pStyle w:val="BulletC"/>
        <w:rPr>
          <w:rFonts w:eastAsia="Microsoft YaHei"/>
        </w:rPr>
        <w:pPrChange w:id="1531" w:author="AnneMarieW" w:date="2017-05-26T13:44:00Z">
          <w:pPr>
            <w:pStyle w:val="BulletB"/>
          </w:pPr>
        </w:pPrChange>
      </w:pPr>
      <w:r>
        <w:rPr>
          <w:rFonts w:eastAsia="Microsoft YaHei"/>
        </w:rPr>
        <w:t xml:space="preserve">Using a hash map and vectors, create a text interface to allow a user to add employee names to a department in </w:t>
      </w:r>
      <w:del w:id="1532" w:author="AnneMarieW" w:date="2017-05-26T11:24:00Z">
        <w:r w:rsidDel="009C3E74">
          <w:rPr>
            <w:rFonts w:eastAsia="Microsoft YaHei"/>
          </w:rPr>
          <w:delText>the</w:delText>
        </w:r>
      </w:del>
      <w:ins w:id="1533" w:author="AnneMarieW" w:date="2017-05-26T11:24:00Z">
        <w:r w:rsidR="009C3E74">
          <w:rPr>
            <w:rFonts w:eastAsia="Microsoft YaHei"/>
          </w:rPr>
          <w:t>a</w:t>
        </w:r>
      </w:ins>
      <w:r>
        <w:rPr>
          <w:rFonts w:eastAsia="Microsoft YaHei"/>
        </w:rPr>
        <w:t xml:space="preserve"> company. For example, “Add Sally to Engineering” or “Add Amir to Sales</w:t>
      </w:r>
      <w:ins w:id="1534" w:author="AnneMarieW" w:date="2017-05-26T11:24:00Z">
        <w:r w:rsidR="009C3E74">
          <w:rPr>
            <w:rFonts w:eastAsia="Microsoft YaHei"/>
          </w:rPr>
          <w:t>.</w:t>
        </w:r>
      </w:ins>
      <w:r>
        <w:rPr>
          <w:rFonts w:eastAsia="Microsoft YaHei"/>
        </w:rPr>
        <w:t>”</w:t>
      </w:r>
      <w:del w:id="1535" w:author="AnneMarieW" w:date="2017-05-26T11:24:00Z">
        <w:r w:rsidDel="009C3E74">
          <w:rPr>
            <w:rFonts w:eastAsia="Microsoft YaHei"/>
          </w:rPr>
          <w:delText>.</w:delText>
        </w:r>
      </w:del>
      <w:r>
        <w:rPr>
          <w:rFonts w:eastAsia="Microsoft YaHei"/>
        </w:rPr>
        <w:t xml:space="preserve"> Then let the user retrieve a list of all people in a department or all people in the company by department, sorted alphabetically.</w:t>
      </w:r>
    </w:p>
    <w:p w14:paraId="57901738" w14:textId="6D3AF7BF" w:rsidR="00CA1E04" w:rsidRDefault="00BD75E3">
      <w:pPr>
        <w:pStyle w:val="Body"/>
        <w:rPr>
          <w:rFonts w:eastAsia="Microsoft YaHei"/>
        </w:rPr>
      </w:pPr>
      <w:r>
        <w:rPr>
          <w:rFonts w:eastAsia="Microsoft YaHei"/>
        </w:rPr>
        <w:lastRenderedPageBreak/>
        <w:t xml:space="preserve">The standard library API documentation describes methods </w:t>
      </w:r>
      <w:commentRangeStart w:id="1536"/>
      <w:commentRangeStart w:id="1537"/>
      <w:r>
        <w:rPr>
          <w:rFonts w:eastAsia="Microsoft YaHei"/>
        </w:rPr>
        <w:t>t</w:t>
      </w:r>
      <w:del w:id="1538" w:author="Carol Nichols" w:date="2017-09-12T19:52:00Z">
        <w:r w:rsidDel="00D67419">
          <w:rPr>
            <w:rFonts w:eastAsia="Microsoft YaHei"/>
          </w:rPr>
          <w:delText>hese types</w:delText>
        </w:r>
        <w:commentRangeEnd w:id="1536"/>
        <w:r w:rsidR="009C3E74" w:rsidDel="00D67419">
          <w:rPr>
            <w:rStyle w:val="CommentReference"/>
          </w:rPr>
          <w:commentReference w:id="1536"/>
        </w:r>
      </w:del>
      <w:commentRangeEnd w:id="1537"/>
      <w:r w:rsidR="000B3AF4">
        <w:rPr>
          <w:rStyle w:val="CommentReference"/>
        </w:rPr>
        <w:commentReference w:id="1537"/>
      </w:r>
      <w:ins w:id="1539" w:author="Carol Nichols" w:date="2017-09-12T19:52:00Z">
        <w:r w:rsidR="00D67419">
          <w:rPr>
            <w:rFonts w:eastAsia="Microsoft YaHei"/>
          </w:rPr>
          <w:t>hat vectors, strings, and hash maps</w:t>
        </w:r>
      </w:ins>
      <w:r>
        <w:rPr>
          <w:rFonts w:eastAsia="Microsoft YaHei"/>
        </w:rPr>
        <w:t xml:space="preserve"> have that will be helpful for these exercises!</w:t>
      </w:r>
    </w:p>
    <w:p w14:paraId="4DD7B189" w14:textId="77777777" w:rsidR="00CA1E04" w:rsidRDefault="00BD75E3">
      <w:pPr>
        <w:pStyle w:val="Body"/>
      </w:pPr>
      <w:r>
        <w:rPr>
          <w:rFonts w:eastAsia="Microsoft YaHei"/>
        </w:rPr>
        <w:t xml:space="preserve">We’re getting into more complex programs </w:t>
      </w:r>
      <w:del w:id="1540" w:author="AnneMarieW" w:date="2017-05-26T11:25:00Z">
        <w:r w:rsidDel="009C3E74">
          <w:rPr>
            <w:rFonts w:eastAsia="Microsoft YaHei"/>
          </w:rPr>
          <w:delText>where</w:delText>
        </w:r>
      </w:del>
      <w:ins w:id="1541" w:author="AnneMarieW" w:date="2017-05-26T11:25:00Z">
        <w:r w:rsidR="009C3E74">
          <w:rPr>
            <w:rFonts w:eastAsia="Microsoft YaHei"/>
          </w:rPr>
          <w:t>in which</w:t>
        </w:r>
      </w:ins>
      <w:r>
        <w:rPr>
          <w:rFonts w:eastAsia="Microsoft YaHei"/>
        </w:rPr>
        <w:t xml:space="preserve"> operations can fail</w:t>
      </w:r>
      <w:del w:id="1542" w:author="AnneMarieW" w:date="2017-05-26T11:26:00Z">
        <w:r w:rsidDel="009C3E74">
          <w:rPr>
            <w:rFonts w:eastAsia="Microsoft YaHei"/>
          </w:rPr>
          <w:delText>,</w:delText>
        </w:r>
      </w:del>
      <w:ins w:id="1543" w:author="AnneMarieW" w:date="2017-05-26T11:26:00Z">
        <w:r w:rsidR="009C3E74">
          <w:rPr>
            <w:rFonts w:eastAsia="Microsoft YaHei"/>
          </w:rPr>
          <w:t xml:space="preserve">; </w:t>
        </w:r>
      </w:ins>
      <w:del w:id="1544" w:author="AnneMarieW" w:date="2017-05-26T11:26:00Z">
        <w:r w:rsidDel="009C3E74">
          <w:rPr>
            <w:rFonts w:eastAsia="Microsoft YaHei"/>
          </w:rPr>
          <w:delText xml:space="preserve"> which means </w:delText>
        </w:r>
      </w:del>
      <w:ins w:id="1545" w:author="AnneMarieW" w:date="2017-05-26T11:26:00Z">
        <w:r w:rsidR="005A001F">
          <w:rPr>
            <w:rFonts w:eastAsia="Microsoft YaHei"/>
          </w:rPr>
          <w:t xml:space="preserve">so, </w:t>
        </w:r>
      </w:ins>
      <w:r>
        <w:rPr>
          <w:rFonts w:eastAsia="Microsoft YaHei"/>
        </w:rPr>
        <w:t xml:space="preserve">it’s a perfect time to </w:t>
      </w:r>
      <w:del w:id="1546" w:author="AnneMarieW" w:date="2017-05-26T11:25:00Z">
        <w:r w:rsidDel="009C3E74">
          <w:rPr>
            <w:rFonts w:eastAsia="Microsoft YaHei"/>
          </w:rPr>
          <w:delText xml:space="preserve">go over </w:delText>
        </w:r>
      </w:del>
      <w:ins w:id="1547" w:author="AnneMarieW" w:date="2017-05-26T11:25:00Z">
        <w:r w:rsidR="009C3E74">
          <w:rPr>
            <w:rFonts w:eastAsia="Microsoft YaHei"/>
          </w:rPr>
          <w:t xml:space="preserve">discuss </w:t>
        </w:r>
      </w:ins>
      <w:r>
        <w:rPr>
          <w:rFonts w:eastAsia="Microsoft YaHei"/>
        </w:rPr>
        <w:t>error handling next!</w:t>
      </w:r>
    </w:p>
    <w:sectPr w:rsidR="00CA1E04" w:rsidSect="00B14820">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4" w:author="Carol Nichols" w:date="2017-09-12T16:24:00Z" w:initials="CN">
    <w:p w14:paraId="54A8F43E" w14:textId="77777777" w:rsidR="0059112B" w:rsidRDefault="0059112B">
      <w:pPr>
        <w:pStyle w:val="CommentText"/>
      </w:pPr>
      <w:r>
        <w:rPr>
          <w:rStyle w:val="CommentReference"/>
        </w:rPr>
        <w:annotationRef/>
      </w:r>
      <w:r>
        <w:t xml:space="preserve">In general, “parameter” refers to the stand-in for some value in function </w:t>
      </w:r>
      <w:r w:rsidRPr="00A03667">
        <w:rPr>
          <w:b/>
          <w:bCs/>
        </w:rPr>
        <w:t>definitions</w:t>
      </w:r>
      <w:r>
        <w:t xml:space="preserve">, while “argument” refers to a particular value passed in to a function </w:t>
      </w:r>
      <w:r w:rsidRPr="00A03667">
        <w:rPr>
          <w:b/>
          <w:bCs/>
        </w:rPr>
        <w:t>call</w:t>
      </w:r>
      <w:r>
        <w:t>.</w:t>
      </w:r>
    </w:p>
  </w:comment>
  <w:comment w:id="218" w:author="AnneMarieW" w:date="2017-05-26T13:54:00Z" w:initials="AM">
    <w:p w14:paraId="70AEC36A" w14:textId="77777777" w:rsidR="0059112B" w:rsidRDefault="0059112B">
      <w:pPr>
        <w:pStyle w:val="CommentText"/>
      </w:pPr>
      <w:r>
        <w:rPr>
          <w:rStyle w:val="CommentReference"/>
        </w:rPr>
        <w:annotationRef/>
      </w:r>
      <w:r>
        <w:t>data type, array type, collection type?</w:t>
      </w:r>
    </w:p>
  </w:comment>
  <w:comment w:id="219" w:author="Carol Nichols" w:date="2017-09-12T16:30:00Z" w:initials="CN">
    <w:p w14:paraId="7CB7C535" w14:textId="1F0CED58" w:rsidR="0059112B" w:rsidRDefault="0059112B">
      <w:pPr>
        <w:pStyle w:val="CommentText"/>
      </w:pPr>
      <w:r>
        <w:rPr>
          <w:rStyle w:val="CommentReference"/>
        </w:rPr>
        <w:annotationRef/>
      </w:r>
      <w:r>
        <w:t>Collection type works.</w:t>
      </w:r>
    </w:p>
  </w:comment>
  <w:comment w:id="224" w:author="Liz" w:date="2017-05-26T11:05:00Z" w:initials="LC">
    <w:p w14:paraId="7B8BB1FD" w14:textId="77777777" w:rsidR="0059112B" w:rsidRDefault="0059112B">
      <w:pPr>
        <w:pStyle w:val="CommentText"/>
      </w:pPr>
      <w:r>
        <w:rPr>
          <w:rStyle w:val="CommentReference"/>
        </w:rPr>
        <w:annotationRef/>
      </w:r>
      <w:r>
        <w:t xml:space="preserve">Authors: We could use some Listing numbers and captions in this chapter. Anywhere we refer to one of the code samples, plus any especially significant examples, should have numbers and captions, to point them out. Can you please add those in, and add in-text references to them? </w:t>
      </w:r>
    </w:p>
  </w:comment>
  <w:comment w:id="225" w:author="Carol Nichols" w:date="2017-09-12T16:30:00Z" w:initials="CN">
    <w:p w14:paraId="4DF9FCD2" w14:textId="58E9FDD5" w:rsidR="0059112B" w:rsidRDefault="0059112B">
      <w:pPr>
        <w:pStyle w:val="CommentText"/>
      </w:pPr>
      <w:r>
        <w:rPr>
          <w:rStyle w:val="CommentReference"/>
        </w:rPr>
        <w:annotationRef/>
      </w:r>
      <w:r>
        <w:t>Sure.</w:t>
      </w:r>
    </w:p>
  </w:comment>
  <w:comment w:id="237" w:author="AnneMarieW" w:date="2017-05-26T11:05:00Z" w:initials="AM">
    <w:p w14:paraId="39383A1C" w14:textId="77777777" w:rsidR="0059112B" w:rsidRDefault="0059112B">
      <w:pPr>
        <w:pStyle w:val="CommentText"/>
      </w:pPr>
      <w:r>
        <w:rPr>
          <w:rStyle w:val="CommentReference"/>
        </w:rPr>
        <w:annotationRef/>
      </w:r>
      <w:r>
        <w:t>Au: You said this earlier.</w:t>
      </w:r>
    </w:p>
  </w:comment>
  <w:comment w:id="245" w:author="AnneMarieW" w:date="2017-05-26T13:55:00Z" w:initials="AM">
    <w:p w14:paraId="3D1A201C" w14:textId="77777777" w:rsidR="0059112B" w:rsidRDefault="0059112B">
      <w:pPr>
        <w:pStyle w:val="CommentText"/>
      </w:pPr>
      <w:r>
        <w:rPr>
          <w:rStyle w:val="CommentReference"/>
        </w:rPr>
        <w:annotationRef/>
      </w:r>
      <w:r>
        <w:t>Does “these” refer to vectors or generics?</w:t>
      </w:r>
    </w:p>
  </w:comment>
  <w:comment w:id="246" w:author="Carol Nichols" w:date="2017-09-12T16:30:00Z" w:initials="CN">
    <w:p w14:paraId="23BBCAD8" w14:textId="14A9B114" w:rsidR="0059112B" w:rsidRDefault="0059112B">
      <w:pPr>
        <w:pStyle w:val="CommentText"/>
      </w:pPr>
      <w:r>
        <w:rPr>
          <w:rStyle w:val="CommentReference"/>
        </w:rPr>
        <w:annotationRef/>
      </w:r>
      <w:r>
        <w:t>Generics, fixed.</w:t>
      </w:r>
    </w:p>
  </w:comment>
  <w:comment w:id="347" w:author="AnneMarieW" w:date="2017-05-26T11:05:00Z" w:initials="AM">
    <w:p w14:paraId="2E4EA724" w14:textId="77777777" w:rsidR="0059112B" w:rsidRDefault="0059112B">
      <w:pPr>
        <w:pStyle w:val="CommentText"/>
      </w:pPr>
      <w:r>
        <w:rPr>
          <w:rStyle w:val="CommentReference"/>
        </w:rPr>
        <w:annotationRef/>
      </w:r>
      <w:r>
        <w:t>Au: Please confirm that this term is correct.</w:t>
      </w:r>
    </w:p>
  </w:comment>
  <w:comment w:id="348" w:author="Carol Nichols" w:date="2017-09-12T16:34:00Z" w:initials="CN">
    <w:p w14:paraId="759B2217" w14:textId="1D4E62F1" w:rsidR="0059112B" w:rsidRDefault="0059112B">
      <w:pPr>
        <w:pStyle w:val="CommentText"/>
      </w:pPr>
      <w:r>
        <w:rPr>
          <w:rStyle w:val="CommentReference"/>
        </w:rPr>
        <w:annotationRef/>
      </w:r>
      <w:r>
        <w:t>Confirm.</w:t>
      </w:r>
    </w:p>
  </w:comment>
  <w:comment w:id="422" w:author="AnneMarieW" w:date="2017-05-26T11:05:00Z" w:initials="AM">
    <w:p w14:paraId="1A6EE92C" w14:textId="77777777" w:rsidR="0059112B" w:rsidRDefault="0059112B">
      <w:pPr>
        <w:pStyle w:val="CommentText"/>
      </w:pPr>
      <w:r>
        <w:rPr>
          <w:rStyle w:val="CommentReference"/>
        </w:rPr>
        <w:annotationRef/>
      </w:r>
      <w:r>
        <w:t>Au: Can we use “at” here to avoid using “about” twice?</w:t>
      </w:r>
    </w:p>
  </w:comment>
  <w:comment w:id="447" w:author="AnneMarieW" w:date="2017-05-26T11:05:00Z" w:initials="AM">
    <w:p w14:paraId="2BF3EF56" w14:textId="77777777" w:rsidR="0059112B" w:rsidRDefault="0059112B">
      <w:pPr>
        <w:pStyle w:val="CommentText"/>
      </w:pPr>
      <w:r>
        <w:rPr>
          <w:rStyle w:val="CommentReference"/>
        </w:rPr>
        <w:annotationRef/>
      </w:r>
      <w:r>
        <w:t>Au: Please clarify what “this” is here.</w:t>
      </w:r>
    </w:p>
  </w:comment>
  <w:comment w:id="452" w:author="AnneMarieW" w:date="2017-05-26T13:30:00Z" w:initials="AM">
    <w:p w14:paraId="4831927B" w14:textId="77777777" w:rsidR="0059112B" w:rsidRDefault="0059112B">
      <w:pPr>
        <w:pStyle w:val="CommentText"/>
      </w:pPr>
      <w:r>
        <w:rPr>
          <w:rStyle w:val="CommentReference"/>
        </w:rPr>
        <w:annotationRef/>
      </w:r>
      <w:r>
        <w:t>If this is the name of the article, please add quotes around it.</w:t>
      </w:r>
    </w:p>
  </w:comment>
  <w:comment w:id="453" w:author="Carol Nichols" w:date="2017-09-12T16:50:00Z" w:initials="CN">
    <w:p w14:paraId="578F6D14" w14:textId="3F7D4EB9" w:rsidR="0059112B" w:rsidRDefault="0059112B">
      <w:pPr>
        <w:pStyle w:val="CommentText"/>
      </w:pPr>
      <w:r>
        <w:rPr>
          <w:rStyle w:val="CommentReference"/>
        </w:rPr>
        <w:annotationRef/>
      </w:r>
      <w:r>
        <w:t>Done.</w:t>
      </w:r>
    </w:p>
  </w:comment>
  <w:comment w:id="552" w:author="janelle" w:date="2017-05-26T11:05:00Z" w:initials="j">
    <w:p w14:paraId="30CD432A" w14:textId="77777777" w:rsidR="0059112B" w:rsidRDefault="0059112B">
      <w:pPr>
        <w:pStyle w:val="CommentText"/>
      </w:pPr>
      <w:r>
        <w:rPr>
          <w:rStyle w:val="CommentReference"/>
        </w:rPr>
        <w:annotationRef/>
      </w:r>
      <w:r>
        <w:t>Au: okay?</w:t>
      </w:r>
    </w:p>
  </w:comment>
  <w:comment w:id="553" w:author="Carol Nichols" w:date="2017-09-12T16:51:00Z" w:initials="CN">
    <w:p w14:paraId="657A0AED" w14:textId="66E68105" w:rsidR="0059112B" w:rsidRDefault="0059112B">
      <w:pPr>
        <w:pStyle w:val="CommentText"/>
      </w:pPr>
      <w:r>
        <w:rPr>
          <w:rStyle w:val="CommentReference"/>
        </w:rPr>
        <w:annotationRef/>
      </w:r>
      <w:r>
        <w:t>Yep!</w:t>
      </w:r>
    </w:p>
  </w:comment>
  <w:comment w:id="720" w:author="Carol Nichols" w:date="2017-09-12T19:07:00Z" w:initials="CN">
    <w:p w14:paraId="44A307E5" w14:textId="510AB757" w:rsidR="0059112B" w:rsidRDefault="0059112B">
      <w:pPr>
        <w:pStyle w:val="CommentText"/>
      </w:pPr>
      <w:r>
        <w:rPr>
          <w:rStyle w:val="CommentReference"/>
        </w:rPr>
        <w:annotationRef/>
      </w:r>
      <w:r>
        <w:t>One of these appeared with boxes instead of characters, I’m not sure at what point it got corrupted. I’ve fixed it from what I can see.. If that happens in print, it would be super embarrassing. I can provide a screenshot of what we expect this code sample to look like if that would be useful as we get closer to print.</w:t>
      </w:r>
    </w:p>
  </w:comment>
  <w:comment w:id="761" w:author="AnneMarieW" w:date="2017-05-26T11:05:00Z" w:initials="AM">
    <w:p w14:paraId="4D966ADD" w14:textId="77777777" w:rsidR="0059112B" w:rsidRDefault="0059112B">
      <w:pPr>
        <w:pStyle w:val="CommentText"/>
      </w:pPr>
      <w:r>
        <w:rPr>
          <w:rStyle w:val="CommentReference"/>
        </w:rPr>
        <w:annotationRef/>
      </w:r>
      <w:r>
        <w:t>Au: I tried to avoid passive voice here but hope I didn’t change the meaning.</w:t>
      </w:r>
    </w:p>
  </w:comment>
  <w:comment w:id="762" w:author="Carol Nichols" w:date="2017-09-12T17:59:00Z" w:initials="CN">
    <w:p w14:paraId="50082E61" w14:textId="367E8CCB" w:rsidR="0059112B" w:rsidRDefault="0059112B">
      <w:pPr>
        <w:pStyle w:val="CommentText"/>
      </w:pPr>
      <w:r>
        <w:rPr>
          <w:rStyle w:val="CommentReference"/>
        </w:rPr>
        <w:annotationRef/>
      </w:r>
      <w:r>
        <w:t>Close! I tweaked just a bit.</w:t>
      </w:r>
    </w:p>
  </w:comment>
  <w:comment w:id="794" w:author="janelle" w:date="2017-09-11T12:30:00Z" w:initials="j">
    <w:p w14:paraId="1E8E7A80" w14:textId="77777777" w:rsidR="0059112B" w:rsidRDefault="0059112B">
      <w:pPr>
        <w:pStyle w:val="CommentText"/>
      </w:pPr>
      <w:r>
        <w:rPr>
          <w:rStyle w:val="CommentReference"/>
        </w:rPr>
        <w:annotationRef/>
      </w:r>
      <w:r>
        <w:t>Au: we try to avoid beginning sentences with literal terms. Can you rephrase? The easiest way is just defining what s is, so “The s [string] will contain…” or whichever term is appropriate.</w:t>
      </w:r>
    </w:p>
  </w:comment>
  <w:comment w:id="795" w:author="Carol Nichols" w:date="2017-09-12T18:00:00Z" w:initials="CN">
    <w:p w14:paraId="51E3D6B7" w14:textId="21E7E275" w:rsidR="0059112B" w:rsidRDefault="0059112B">
      <w:pPr>
        <w:pStyle w:val="CommentText"/>
      </w:pPr>
      <w:r>
        <w:rPr>
          <w:rStyle w:val="CommentReference"/>
        </w:rPr>
        <w:annotationRef/>
      </w:r>
      <w:r>
        <w:t>Rephrased!</w:t>
      </w:r>
    </w:p>
  </w:comment>
  <w:comment w:id="868" w:author="janelle" w:date="2017-05-26T11:05:00Z" w:initials="j">
    <w:p w14:paraId="5AFE4EA6" w14:textId="77777777" w:rsidR="0059112B" w:rsidRDefault="0059112B">
      <w:pPr>
        <w:pStyle w:val="CommentText"/>
      </w:pPr>
      <w:r>
        <w:rPr>
          <w:rStyle w:val="CommentReference"/>
        </w:rPr>
        <w:annotationRef/>
      </w:r>
      <w:r>
        <w:t>Au: please provide listing caption</w:t>
      </w:r>
    </w:p>
  </w:comment>
  <w:comment w:id="869" w:author="Carol Nichols" w:date="2017-09-12T18:10:00Z" w:initials="CN">
    <w:p w14:paraId="353142FA" w14:textId="5454FFD3" w:rsidR="0059112B" w:rsidRDefault="0059112B">
      <w:pPr>
        <w:pStyle w:val="CommentText"/>
      </w:pPr>
      <w:r>
        <w:rPr>
          <w:rStyle w:val="CommentReference"/>
        </w:rPr>
        <w:annotationRef/>
      </w:r>
      <w:r>
        <w:t>Done</w:t>
      </w:r>
    </w:p>
  </w:comment>
  <w:comment w:id="963" w:author="AnneMarieW" w:date="2017-05-26T11:05:00Z" w:initials="AM">
    <w:p w14:paraId="691C2173" w14:textId="77777777" w:rsidR="0059112B" w:rsidRDefault="0059112B">
      <w:pPr>
        <w:pStyle w:val="CommentText"/>
      </w:pPr>
      <w:r>
        <w:rPr>
          <w:rStyle w:val="CommentReference"/>
        </w:rPr>
        <w:annotationRef/>
      </w:r>
      <w:r>
        <w:t>Au: I changed because wording was a bit awkward and since the compiler is doing the coercing, this works better. Also, I searched Ch4 for an instance of “coerce or coercion” and did not find one.</w:t>
      </w:r>
    </w:p>
  </w:comment>
  <w:comment w:id="964" w:author="Carol Nichols" w:date="2017-09-12T18:59:00Z" w:initials="CN">
    <w:p w14:paraId="777D532E" w14:textId="18ED1B4F" w:rsidR="0059112B" w:rsidRDefault="0059112B">
      <w:pPr>
        <w:pStyle w:val="CommentText"/>
      </w:pPr>
      <w:r>
        <w:rPr>
          <w:rStyle w:val="CommentReference"/>
        </w:rPr>
        <w:annotationRef/>
      </w:r>
      <w:r>
        <w:t>Yep, we ended up taking that out and updated this chapter while you had it. I’ve made the updates here now too.</w:t>
      </w:r>
    </w:p>
  </w:comment>
  <w:comment w:id="989" w:author="janelle" w:date="2017-09-11T12:34:00Z" w:initials="j">
    <w:p w14:paraId="773C2F3C" w14:textId="77777777" w:rsidR="0059112B" w:rsidRDefault="0059112B">
      <w:pPr>
        <w:pStyle w:val="CommentText"/>
      </w:pPr>
      <w:r>
        <w:rPr>
          <w:rStyle w:val="CommentReference"/>
        </w:rPr>
        <w:annotationRef/>
      </w:r>
      <w:r>
        <w:t>Aus: please rephrase to avoid beginning with literal.</w:t>
      </w:r>
    </w:p>
  </w:comment>
  <w:comment w:id="990" w:author="Carol Nichols" w:date="2017-09-12T19:10:00Z" w:initials="CN">
    <w:p w14:paraId="3F558711" w14:textId="50847929" w:rsidR="0059112B" w:rsidRDefault="0059112B">
      <w:pPr>
        <w:pStyle w:val="CommentText"/>
      </w:pPr>
      <w:r>
        <w:rPr>
          <w:rStyle w:val="CommentReference"/>
        </w:rPr>
        <w:annotationRef/>
      </w:r>
      <w:r>
        <w:t>done</w:t>
      </w:r>
    </w:p>
  </w:comment>
  <w:comment w:id="1052" w:author="AnneMarieW" w:date="2017-05-26T11:05:00Z" w:initials="AM">
    <w:p w14:paraId="5AED17AB" w14:textId="77777777" w:rsidR="0059112B" w:rsidRDefault="0059112B">
      <w:pPr>
        <w:pStyle w:val="CommentText"/>
      </w:pPr>
      <w:r>
        <w:rPr>
          <w:rStyle w:val="CommentReference"/>
        </w:rPr>
        <w:annotationRef/>
      </w:r>
      <w:r>
        <w:t>Au: Is this from earlier in the chapter or from other chapters? Best to tell readers.</w:t>
      </w:r>
    </w:p>
  </w:comment>
  <w:comment w:id="1082" w:author="AnneMarieW" w:date="2017-05-26T11:05:00Z" w:initials="AM">
    <w:p w14:paraId="54B1D329" w14:textId="77777777" w:rsidR="0059112B" w:rsidRDefault="0059112B">
      <w:pPr>
        <w:pStyle w:val="CommentText"/>
      </w:pPr>
      <w:r>
        <w:rPr>
          <w:rStyle w:val="CommentReference"/>
        </w:rPr>
        <w:annotationRef/>
      </w:r>
      <w:r>
        <w:t>a programmer or developer?</w:t>
      </w:r>
    </w:p>
  </w:comment>
  <w:comment w:id="1088" w:author="AnneMarieW" w:date="2017-05-26T11:05:00Z" w:initials="AM">
    <w:p w14:paraId="44FEB625" w14:textId="77777777" w:rsidR="0059112B" w:rsidRDefault="0059112B" w:rsidP="00816400">
      <w:pPr>
        <w:pStyle w:val="CommentText"/>
      </w:pPr>
      <w:r>
        <w:rPr>
          <w:rStyle w:val="CommentReference"/>
        </w:rPr>
        <w:annotationRef/>
      </w:r>
      <w:r>
        <w:t>programmers or developers?</w:t>
      </w:r>
    </w:p>
    <w:p w14:paraId="7A9E72A5" w14:textId="77777777" w:rsidR="0059112B" w:rsidRDefault="0059112B">
      <w:pPr>
        <w:pStyle w:val="CommentText"/>
      </w:pPr>
    </w:p>
  </w:comment>
  <w:comment w:id="1091" w:author="AnneMarieW" w:date="2017-05-26T11:05:00Z" w:initials="AM">
    <w:p w14:paraId="2BA10F8A" w14:textId="77777777" w:rsidR="0059112B" w:rsidRDefault="0059112B">
      <w:pPr>
        <w:pStyle w:val="CommentText"/>
      </w:pPr>
      <w:r>
        <w:rPr>
          <w:rStyle w:val="CommentReference"/>
        </w:rPr>
        <w:annotationRef/>
      </w:r>
      <w:r>
        <w:t>Au: Do you mean even if the string contains only Latin letters?</w:t>
      </w:r>
    </w:p>
  </w:comment>
  <w:comment w:id="1092" w:author="Carol Nichols" w:date="2017-09-12T19:21:00Z" w:initials="CN">
    <w:p w14:paraId="73EB1694" w14:textId="2A407473" w:rsidR="0059112B" w:rsidRDefault="0059112B">
      <w:pPr>
        <w:pStyle w:val="CommentText"/>
      </w:pPr>
      <w:r>
        <w:rPr>
          <w:rStyle w:val="CommentReference"/>
        </w:rPr>
        <w:annotationRef/>
      </w:r>
      <w:r>
        <w:t>yes</w:t>
      </w:r>
    </w:p>
  </w:comment>
  <w:comment w:id="1096" w:author="janelle" w:date="2017-09-11T12:37:00Z" w:initials="j">
    <w:p w14:paraId="5CDDF4AD" w14:textId="77777777" w:rsidR="0059112B" w:rsidRDefault="0059112B">
      <w:pPr>
        <w:pStyle w:val="CommentText"/>
      </w:pPr>
      <w:r>
        <w:rPr>
          <w:rStyle w:val="CommentReference"/>
        </w:rPr>
        <w:annotationRef/>
      </w:r>
      <w:r>
        <w:t>Aus: please rephrase</w:t>
      </w:r>
    </w:p>
  </w:comment>
  <w:comment w:id="1097" w:author="Carol Nichols" w:date="2017-09-12T19:22:00Z" w:initials="CN">
    <w:p w14:paraId="77605220" w14:textId="1AE9CC97" w:rsidR="0059112B" w:rsidRDefault="0059112B">
      <w:pPr>
        <w:pStyle w:val="CommentText"/>
      </w:pPr>
      <w:r>
        <w:rPr>
          <w:rStyle w:val="CommentReference"/>
        </w:rPr>
        <w:annotationRef/>
      </w:r>
      <w:r>
        <w:t>done</w:t>
      </w:r>
    </w:p>
  </w:comment>
  <w:comment w:id="1104" w:author="AnneMarieW" w:date="2017-05-26T11:05:00Z" w:initials="AM">
    <w:p w14:paraId="4A007EFE" w14:textId="77777777" w:rsidR="0059112B" w:rsidRDefault="0059112B">
      <w:pPr>
        <w:pStyle w:val="CommentText"/>
      </w:pPr>
      <w:r>
        <w:rPr>
          <w:rStyle w:val="CommentReference"/>
        </w:rPr>
        <w:annotationRef/>
      </w:r>
      <w:r>
        <w:t>Au: Please clarify what you mean by “earlier.” Earlier than what?</w:t>
      </w:r>
    </w:p>
  </w:comment>
  <w:comment w:id="1105" w:author="Carol Nichols" w:date="2017-09-12T19:22:00Z" w:initials="CN">
    <w:p w14:paraId="4D9ABAE6" w14:textId="73F7AAA4" w:rsidR="0059112B" w:rsidRDefault="0059112B">
      <w:pPr>
        <w:pStyle w:val="CommentText"/>
      </w:pPr>
      <w:r>
        <w:rPr>
          <w:rStyle w:val="CommentReference"/>
        </w:rPr>
        <w:annotationRef/>
      </w:r>
      <w:r>
        <w:t>done</w:t>
      </w:r>
    </w:p>
  </w:comment>
  <w:comment w:id="1122" w:author="Carol Nichols" w:date="2017-09-12T19:24:00Z" w:initials="CN">
    <w:p w14:paraId="746CEA8E" w14:textId="447E45E0" w:rsidR="0059112B" w:rsidRDefault="0059112B">
      <w:pPr>
        <w:pStyle w:val="CommentText"/>
      </w:pPr>
      <w:r>
        <w:rPr>
          <w:rStyle w:val="CommentReference"/>
        </w:rPr>
        <w:annotationRef/>
      </w:r>
      <w:r>
        <w:t>This section is another spot that was boxes rather than characters when it got to me that we need to check carefully</w:t>
      </w:r>
    </w:p>
  </w:comment>
  <w:comment w:id="1179" w:author="Liz" w:date="2017-05-26T11:05:00Z" w:initials="LC">
    <w:p w14:paraId="1014B091" w14:textId="77777777" w:rsidR="0059112B" w:rsidRDefault="0059112B">
      <w:pPr>
        <w:pStyle w:val="CommentText"/>
      </w:pPr>
      <w:r>
        <w:t xml:space="preserve">Au: </w:t>
      </w:r>
      <w:r>
        <w:rPr>
          <w:rStyle w:val="CommentReference"/>
        </w:rPr>
        <w:annotationRef/>
      </w:r>
      <w:r>
        <w:t>what is ‘it’ in this line? “really need a string slice”?</w:t>
      </w:r>
    </w:p>
  </w:comment>
  <w:comment w:id="1180" w:author="Carol Nichols" w:date="2017-09-12T19:30:00Z" w:initials="CN">
    <w:p w14:paraId="47FE145F" w14:textId="7E913638" w:rsidR="0059112B" w:rsidRDefault="0059112B">
      <w:pPr>
        <w:pStyle w:val="CommentText"/>
      </w:pPr>
      <w:r>
        <w:rPr>
          <w:rStyle w:val="CommentReference"/>
        </w:rPr>
        <w:annotationRef/>
      </w:r>
      <w:r>
        <w:t>clarified</w:t>
      </w:r>
    </w:p>
  </w:comment>
  <w:comment w:id="1207" w:author="AnneMarieW" w:date="2017-05-26T11:05:00Z" w:initials="AM">
    <w:p w14:paraId="04C6596F" w14:textId="77777777" w:rsidR="0059112B" w:rsidRDefault="0059112B">
      <w:pPr>
        <w:pStyle w:val="CommentText"/>
      </w:pPr>
      <w:r>
        <w:rPr>
          <w:rStyle w:val="CommentReference"/>
        </w:rPr>
        <w:annotationRef/>
      </w:r>
      <w:r>
        <w:t>Au: What does “it” refer to? the code?</w:t>
      </w:r>
    </w:p>
  </w:comment>
  <w:comment w:id="1211" w:author="AnneMarieW" w:date="2017-05-26T11:05:00Z" w:initials="AM">
    <w:p w14:paraId="4861B7FD" w14:textId="77777777" w:rsidR="0059112B" w:rsidRDefault="0059112B">
      <w:pPr>
        <w:pStyle w:val="CommentText"/>
      </w:pPr>
      <w:r>
        <w:rPr>
          <w:rStyle w:val="CommentReference"/>
        </w:rPr>
        <w:annotationRef/>
      </w:r>
      <w:r>
        <w:t>What does “this” refer to?</w:t>
      </w:r>
    </w:p>
  </w:comment>
  <w:comment w:id="1212" w:author="Carol Nichols" w:date="2017-09-12T19:31:00Z" w:initials="CN">
    <w:p w14:paraId="1B8AE876" w14:textId="27EAA616" w:rsidR="0059112B" w:rsidRDefault="0059112B">
      <w:pPr>
        <w:pStyle w:val="CommentText"/>
      </w:pPr>
      <w:r>
        <w:rPr>
          <w:rStyle w:val="CommentReference"/>
        </w:rPr>
        <w:annotationRef/>
      </w:r>
      <w:r>
        <w:t>Reworded</w:t>
      </w:r>
    </w:p>
  </w:comment>
  <w:comment w:id="1229" w:author="Carol Nichols" w:date="2017-09-12T19:32:00Z" w:initials="CN">
    <w:p w14:paraId="2859BBE5" w14:textId="140AFCA1" w:rsidR="0059112B" w:rsidRDefault="0059112B">
      <w:pPr>
        <w:pStyle w:val="CommentText"/>
      </w:pPr>
      <w:r>
        <w:rPr>
          <w:rStyle w:val="CommentReference"/>
        </w:rPr>
        <w:annotationRef/>
      </w:r>
      <w:r>
        <w:t>Another section where the characters weren’t displaying correctly</w:t>
      </w:r>
    </w:p>
  </w:comment>
  <w:comment w:id="1257" w:author="AnneMarieW" w:date="2017-05-26T13:49:00Z" w:initials="AM">
    <w:p w14:paraId="67DC3562" w14:textId="77777777" w:rsidR="0059112B" w:rsidRDefault="0059112B">
      <w:pPr>
        <w:pStyle w:val="CommentText"/>
      </w:pPr>
      <w:r>
        <w:rPr>
          <w:rStyle w:val="CommentReference"/>
        </w:rPr>
        <w:annotationRef/>
      </w:r>
      <w:r>
        <w:t xml:space="preserve">OK to add </w:t>
      </w:r>
      <w:r w:rsidRPr="000841DB">
        <w:rPr>
          <w:rStyle w:val="EmphasisItalic"/>
          <w:rFonts w:eastAsia="Microsoft YaHei"/>
        </w:rPr>
        <w:t>https:</w:t>
      </w:r>
      <w:r>
        <w:rPr>
          <w:rStyle w:val="EmphasisItalic"/>
          <w:rFonts w:eastAsia="Microsoft YaHei"/>
        </w:rPr>
        <w:t xml:space="preserve"> </w:t>
      </w:r>
      <w:r w:rsidRPr="00C65A22">
        <w:t>here?</w:t>
      </w:r>
    </w:p>
  </w:comment>
  <w:comment w:id="1258" w:author="Carol Nichols" w:date="2017-09-12T19:35:00Z" w:initials="CN">
    <w:p w14:paraId="770E1AF6" w14:textId="28C04EEA" w:rsidR="0059112B" w:rsidRDefault="0059112B">
      <w:pPr>
        <w:pStyle w:val="CommentText"/>
      </w:pPr>
      <w:r>
        <w:rPr>
          <w:rStyle w:val="CommentReference"/>
        </w:rPr>
        <w:annotationRef/>
      </w:r>
      <w:r>
        <w:t>sure</w:t>
      </w:r>
    </w:p>
  </w:comment>
  <w:comment w:id="1348" w:author="AnneMarieW" w:date="2017-05-26T11:05:00Z" w:initials="AM">
    <w:p w14:paraId="05F8CD97" w14:textId="77777777" w:rsidR="0059112B" w:rsidRDefault="0059112B">
      <w:pPr>
        <w:pStyle w:val="CommentText"/>
      </w:pPr>
      <w:r>
        <w:rPr>
          <w:rStyle w:val="CommentReference"/>
        </w:rPr>
        <w:annotationRef/>
      </w:r>
      <w:r>
        <w:t>Please confirm section name.</w:t>
      </w:r>
    </w:p>
  </w:comment>
  <w:comment w:id="1349" w:author="Carol Nichols" w:date="2017-09-12T19:40:00Z" w:initials="CN">
    <w:p w14:paraId="64485FBC" w14:textId="1F92EA32" w:rsidR="0059112B" w:rsidRDefault="0059112B">
      <w:pPr>
        <w:pStyle w:val="CommentText"/>
      </w:pPr>
      <w:r>
        <w:rPr>
          <w:rStyle w:val="CommentReference"/>
        </w:rPr>
        <w:annotationRef/>
      </w:r>
      <w:r>
        <w:t>done</w:t>
      </w:r>
    </w:p>
  </w:comment>
  <w:comment w:id="1407" w:author="AnneMarieW" w:date="2017-05-26T13:37:00Z" w:initials="AM">
    <w:p w14:paraId="34F3DD4B" w14:textId="77777777" w:rsidR="0059112B" w:rsidRDefault="0059112B">
      <w:pPr>
        <w:pStyle w:val="CommentText"/>
      </w:pPr>
      <w:r>
        <w:rPr>
          <w:rStyle w:val="CommentReference"/>
        </w:rPr>
        <w:annotationRef/>
      </w:r>
      <w:r>
        <w:t>Au: Please confirm that this term is correct.</w:t>
      </w:r>
    </w:p>
  </w:comment>
  <w:comment w:id="1433" w:author="AnneMarieW" w:date="2017-05-26T13:38:00Z" w:initials="AM">
    <w:p w14:paraId="0A7D4C02" w14:textId="77777777" w:rsidR="0059112B" w:rsidRDefault="0059112B">
      <w:pPr>
        <w:pStyle w:val="CommentText"/>
      </w:pPr>
      <w:r>
        <w:rPr>
          <w:rStyle w:val="CommentReference"/>
        </w:rPr>
        <w:annotationRef/>
      </w:r>
      <w:r>
        <w:t>Au: Please confirm that this term is correct.</w:t>
      </w:r>
    </w:p>
  </w:comment>
  <w:comment w:id="1434" w:author="Carol Nichols" w:date="2017-09-12T19:45:00Z" w:initials="CN">
    <w:p w14:paraId="585FD972" w14:textId="3193094D" w:rsidR="0059112B" w:rsidRDefault="0059112B">
      <w:pPr>
        <w:pStyle w:val="CommentText"/>
      </w:pPr>
      <w:r>
        <w:rPr>
          <w:rStyle w:val="CommentReference"/>
        </w:rPr>
        <w:annotationRef/>
      </w:r>
      <w:r>
        <w:t>This was kind of ambiguous so I’ve reworded.</w:t>
      </w:r>
    </w:p>
  </w:comment>
  <w:comment w:id="1481" w:author="eddyb" w:date="2017-05-26T11:05:00Z" w:initials="eddyb">
    <w:p w14:paraId="03D9A054" w14:textId="77777777" w:rsidR="0059112B" w:rsidRDefault="0059112B">
      <w:r>
        <w:rPr>
          <w:rFonts w:ascii="Liberation Serif" w:eastAsia="Tahoma" w:hAnsi="Liberation Serif" w:cs="Tahoma"/>
          <w:lang w:bidi="en-US"/>
        </w:rPr>
        <w:t>This could mention/better imply that other hashing functions can be found on crates.io, i.e. you don’t need to write your own, by porting some stack overflow answer, you can just get one of the faster ones (fnv is decent IIRC).</w:t>
      </w:r>
    </w:p>
  </w:comment>
  <w:comment w:id="1482" w:author="Carol Nichols" w:date="2017-05-26T11:05:00Z" w:initials="CN">
    <w:p w14:paraId="4EE86173" w14:textId="77777777" w:rsidR="0059112B" w:rsidRDefault="0059112B">
      <w:r>
        <w:rPr>
          <w:i/>
          <w:sz w:val="16"/>
        </w:rPr>
        <w:t>Reply to eddyb (02/15/2017, 14:26): "..."</w:t>
      </w:r>
    </w:p>
    <w:p w14:paraId="43EF55B0" w14:textId="77777777" w:rsidR="0059112B" w:rsidRDefault="0059112B">
      <w:r>
        <w:rPr>
          <w:rFonts w:ascii="Liberation Serif" w:eastAsia="Tahoma" w:hAnsi="Liberation Serif" w:cs="Tahoma"/>
        </w:rPr>
        <w:t>Sounds good, fixed.</w:t>
      </w:r>
    </w:p>
  </w:comment>
  <w:comment w:id="1499" w:author="AnneMarieW" w:date="2017-05-26T11:21:00Z" w:initials="AM">
    <w:p w14:paraId="4FB723C4" w14:textId="77777777" w:rsidR="0059112B" w:rsidRDefault="0059112B">
      <w:pPr>
        <w:pStyle w:val="CommentText"/>
      </w:pPr>
      <w:r>
        <w:rPr>
          <w:rStyle w:val="CommentReference"/>
        </w:rPr>
        <w:annotationRef/>
      </w:r>
      <w:r>
        <w:t xml:space="preserve">Au: Can you clarify what you mean here? Do you mean they’ll provide all (or many of) the tools you’ll need to store, </w:t>
      </w:r>
      <w:r>
        <w:rPr>
          <w:rFonts w:eastAsia="Microsoft YaHei"/>
        </w:rPr>
        <w:t>access, and modify data?</w:t>
      </w:r>
    </w:p>
  </w:comment>
  <w:comment w:id="1500" w:author="Carol Nichols" w:date="2017-09-12T19:52:00Z" w:initials="CN">
    <w:p w14:paraId="24090A8E" w14:textId="716EA619" w:rsidR="0059112B" w:rsidRDefault="0059112B">
      <w:pPr>
        <w:pStyle w:val="CommentText"/>
      </w:pPr>
      <w:r>
        <w:rPr>
          <w:rStyle w:val="CommentReference"/>
        </w:rPr>
        <w:annotationRef/>
      </w:r>
      <w:r>
        <w:t>yep</w:t>
      </w:r>
    </w:p>
  </w:comment>
  <w:comment w:id="1523" w:author="AnneMarieW" w:date="2017-05-26T13:52:00Z" w:initials="AM">
    <w:p w14:paraId="3FE40672" w14:textId="77777777" w:rsidR="0059112B" w:rsidRDefault="0059112B">
      <w:pPr>
        <w:pStyle w:val="CommentText"/>
      </w:pPr>
      <w:r>
        <w:rPr>
          <w:rStyle w:val="CommentReference"/>
        </w:rPr>
        <w:annotationRef/>
      </w:r>
      <w:r>
        <w:t>or perhaps details or another appropriate term?</w:t>
      </w:r>
    </w:p>
  </w:comment>
  <w:comment w:id="1536" w:author="AnneMarieW" w:date="2017-05-26T11:25:00Z" w:initials="AM">
    <w:p w14:paraId="29D82100" w14:textId="77777777" w:rsidR="0059112B" w:rsidRDefault="0059112B">
      <w:pPr>
        <w:pStyle w:val="CommentText"/>
      </w:pPr>
      <w:r>
        <w:rPr>
          <w:rStyle w:val="CommentReference"/>
        </w:rPr>
        <w:annotationRef/>
      </w:r>
      <w:r>
        <w:t>Which types? Please clarify.</w:t>
      </w:r>
    </w:p>
  </w:comment>
  <w:comment w:id="1537" w:author="Carol Nichols" w:date="2017-09-12T19:53:00Z" w:initials="CN">
    <w:p w14:paraId="650B3735" w14:textId="2FB326AD" w:rsidR="0059112B" w:rsidRDefault="0059112B">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A8F43E" w15:done="0"/>
  <w15:commentEx w15:paraId="70AEC36A" w15:done="0"/>
  <w15:commentEx w15:paraId="7CB7C535" w15:paraIdParent="70AEC36A" w15:done="0"/>
  <w15:commentEx w15:paraId="7B8BB1FD" w15:done="0"/>
  <w15:commentEx w15:paraId="4DF9FCD2" w15:paraIdParent="7B8BB1FD" w15:done="0"/>
  <w15:commentEx w15:paraId="39383A1C" w15:done="0"/>
  <w15:commentEx w15:paraId="3D1A201C" w15:done="0"/>
  <w15:commentEx w15:paraId="23BBCAD8" w15:paraIdParent="3D1A201C" w15:done="0"/>
  <w15:commentEx w15:paraId="2E4EA724" w15:done="0"/>
  <w15:commentEx w15:paraId="759B2217" w15:paraIdParent="2E4EA724" w15:done="0"/>
  <w15:commentEx w15:paraId="1A6EE92C" w15:done="0"/>
  <w15:commentEx w15:paraId="2BF3EF56" w15:done="0"/>
  <w15:commentEx w15:paraId="4831927B" w15:done="0"/>
  <w15:commentEx w15:paraId="578F6D14" w15:paraIdParent="4831927B" w15:done="0"/>
  <w15:commentEx w15:paraId="30CD432A" w15:done="0"/>
  <w15:commentEx w15:paraId="657A0AED" w15:paraIdParent="30CD432A" w15:done="0"/>
  <w15:commentEx w15:paraId="44A307E5" w15:done="0"/>
  <w15:commentEx w15:paraId="4D966ADD" w15:done="0"/>
  <w15:commentEx w15:paraId="50082E61" w15:paraIdParent="4D966ADD" w15:done="0"/>
  <w15:commentEx w15:paraId="1E8E7A80" w15:done="0"/>
  <w15:commentEx w15:paraId="51E3D6B7" w15:paraIdParent="1E8E7A80" w15:done="0"/>
  <w15:commentEx w15:paraId="5AFE4EA6" w15:done="0"/>
  <w15:commentEx w15:paraId="353142FA" w15:paraIdParent="5AFE4EA6" w15:done="0"/>
  <w15:commentEx w15:paraId="691C2173" w15:done="0"/>
  <w15:commentEx w15:paraId="777D532E" w15:paraIdParent="691C2173" w15:done="0"/>
  <w15:commentEx w15:paraId="773C2F3C" w15:done="0"/>
  <w15:commentEx w15:paraId="3F558711" w15:paraIdParent="773C2F3C" w15:done="0"/>
  <w15:commentEx w15:paraId="5AED17AB" w15:done="0"/>
  <w15:commentEx w15:paraId="54B1D329" w15:done="0"/>
  <w15:commentEx w15:paraId="7A9E72A5" w15:done="0"/>
  <w15:commentEx w15:paraId="2BA10F8A" w15:done="0"/>
  <w15:commentEx w15:paraId="73EB1694" w15:paraIdParent="2BA10F8A" w15:done="0"/>
  <w15:commentEx w15:paraId="5CDDF4AD" w15:done="0"/>
  <w15:commentEx w15:paraId="77605220" w15:paraIdParent="5CDDF4AD" w15:done="0"/>
  <w15:commentEx w15:paraId="4A007EFE" w15:done="0"/>
  <w15:commentEx w15:paraId="4D9ABAE6" w15:paraIdParent="4A007EFE" w15:done="0"/>
  <w15:commentEx w15:paraId="746CEA8E" w15:done="0"/>
  <w15:commentEx w15:paraId="1014B091" w15:done="0"/>
  <w15:commentEx w15:paraId="47FE145F" w15:paraIdParent="1014B091" w15:done="0"/>
  <w15:commentEx w15:paraId="04C6596F" w15:done="0"/>
  <w15:commentEx w15:paraId="4861B7FD" w15:done="0"/>
  <w15:commentEx w15:paraId="1B8AE876" w15:paraIdParent="4861B7FD" w15:done="0"/>
  <w15:commentEx w15:paraId="2859BBE5" w15:done="0"/>
  <w15:commentEx w15:paraId="67DC3562" w15:done="0"/>
  <w15:commentEx w15:paraId="770E1AF6" w15:paraIdParent="67DC3562" w15:done="0"/>
  <w15:commentEx w15:paraId="05F8CD97" w15:done="0"/>
  <w15:commentEx w15:paraId="64485FBC" w15:paraIdParent="05F8CD97" w15:done="0"/>
  <w15:commentEx w15:paraId="34F3DD4B" w15:done="0"/>
  <w15:commentEx w15:paraId="0A7D4C02" w15:done="0"/>
  <w15:commentEx w15:paraId="585FD972" w15:paraIdParent="0A7D4C02" w15:done="0"/>
  <w15:commentEx w15:paraId="03D9A054" w15:done="0"/>
  <w15:commentEx w15:paraId="43EF55B0" w15:done="0"/>
  <w15:commentEx w15:paraId="4FB723C4" w15:done="0"/>
  <w15:commentEx w15:paraId="24090A8E" w15:paraIdParent="4FB723C4" w15:done="0"/>
  <w15:commentEx w15:paraId="3FE40672" w15:done="0"/>
  <w15:commentEx w15:paraId="29D82100" w15:done="0"/>
  <w15:commentEx w15:paraId="650B3735" w15:paraIdParent="29D821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0"/>
    <w:family w:val="auto"/>
    <w:pitch w:val="default"/>
  </w:font>
  <w:font w:name="NewBaskerville">
    <w:altName w:val="Courier New"/>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Courier Ne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MS Gothic">
    <w:panose1 w:val="020B0609070205080204"/>
    <w:charset w:val="80"/>
    <w:family w:val="swiss"/>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86197"/>
    <w:multiLevelType w:val="multilevel"/>
    <w:tmpl w:val="47D8AA1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CA1E04"/>
    <w:rsid w:val="000001F4"/>
    <w:rsid w:val="00007314"/>
    <w:rsid w:val="00016B72"/>
    <w:rsid w:val="000224CB"/>
    <w:rsid w:val="000319D7"/>
    <w:rsid w:val="000404A9"/>
    <w:rsid w:val="000407B1"/>
    <w:rsid w:val="000419F6"/>
    <w:rsid w:val="00056816"/>
    <w:rsid w:val="00064704"/>
    <w:rsid w:val="0008670B"/>
    <w:rsid w:val="000B3AF4"/>
    <w:rsid w:val="000B5962"/>
    <w:rsid w:val="000C1CE4"/>
    <w:rsid w:val="000D6BFA"/>
    <w:rsid w:val="000E136E"/>
    <w:rsid w:val="00110D6B"/>
    <w:rsid w:val="001113B9"/>
    <w:rsid w:val="001116F5"/>
    <w:rsid w:val="001200FE"/>
    <w:rsid w:val="001328F9"/>
    <w:rsid w:val="0013603C"/>
    <w:rsid w:val="0015468F"/>
    <w:rsid w:val="00156F48"/>
    <w:rsid w:val="001654C8"/>
    <w:rsid w:val="00167A99"/>
    <w:rsid w:val="00181BBA"/>
    <w:rsid w:val="00184151"/>
    <w:rsid w:val="00185BFF"/>
    <w:rsid w:val="00187F53"/>
    <w:rsid w:val="00190479"/>
    <w:rsid w:val="001A6FFE"/>
    <w:rsid w:val="001D116D"/>
    <w:rsid w:val="001D4DB7"/>
    <w:rsid w:val="001D56F7"/>
    <w:rsid w:val="001F13C7"/>
    <w:rsid w:val="00211F99"/>
    <w:rsid w:val="00222D69"/>
    <w:rsid w:val="002423F9"/>
    <w:rsid w:val="002541A0"/>
    <w:rsid w:val="002579D3"/>
    <w:rsid w:val="0026590C"/>
    <w:rsid w:val="00271D02"/>
    <w:rsid w:val="0027436D"/>
    <w:rsid w:val="002B3851"/>
    <w:rsid w:val="002B68EE"/>
    <w:rsid w:val="002C1DD2"/>
    <w:rsid w:val="002D4392"/>
    <w:rsid w:val="002D56F5"/>
    <w:rsid w:val="002E28B6"/>
    <w:rsid w:val="002E2D86"/>
    <w:rsid w:val="002E6965"/>
    <w:rsid w:val="0030320B"/>
    <w:rsid w:val="00304BD6"/>
    <w:rsid w:val="00314624"/>
    <w:rsid w:val="00382A05"/>
    <w:rsid w:val="00391799"/>
    <w:rsid w:val="003C0208"/>
    <w:rsid w:val="003C3F57"/>
    <w:rsid w:val="003F5E11"/>
    <w:rsid w:val="0041020E"/>
    <w:rsid w:val="00416461"/>
    <w:rsid w:val="00440137"/>
    <w:rsid w:val="00441217"/>
    <w:rsid w:val="004677AB"/>
    <w:rsid w:val="00470D7A"/>
    <w:rsid w:val="004844BB"/>
    <w:rsid w:val="004A260F"/>
    <w:rsid w:val="004B3DC5"/>
    <w:rsid w:val="004C774D"/>
    <w:rsid w:val="004E6052"/>
    <w:rsid w:val="005309EF"/>
    <w:rsid w:val="00537E58"/>
    <w:rsid w:val="005427E6"/>
    <w:rsid w:val="0055787F"/>
    <w:rsid w:val="00563603"/>
    <w:rsid w:val="00566289"/>
    <w:rsid w:val="00570291"/>
    <w:rsid w:val="005779DE"/>
    <w:rsid w:val="0059112B"/>
    <w:rsid w:val="005A001F"/>
    <w:rsid w:val="005D55FF"/>
    <w:rsid w:val="005E418F"/>
    <w:rsid w:val="00601A6F"/>
    <w:rsid w:val="006250F1"/>
    <w:rsid w:val="00627F27"/>
    <w:rsid w:val="00641310"/>
    <w:rsid w:val="0064336E"/>
    <w:rsid w:val="00645C58"/>
    <w:rsid w:val="00652ABC"/>
    <w:rsid w:val="00654D5C"/>
    <w:rsid w:val="00682F8B"/>
    <w:rsid w:val="006A0CDF"/>
    <w:rsid w:val="006A3B63"/>
    <w:rsid w:val="006D14E2"/>
    <w:rsid w:val="006F1425"/>
    <w:rsid w:val="006F2E2B"/>
    <w:rsid w:val="00704BEE"/>
    <w:rsid w:val="0071544C"/>
    <w:rsid w:val="0072029A"/>
    <w:rsid w:val="00721BAD"/>
    <w:rsid w:val="00722E4A"/>
    <w:rsid w:val="00724084"/>
    <w:rsid w:val="0076457E"/>
    <w:rsid w:val="00773061"/>
    <w:rsid w:val="00784F88"/>
    <w:rsid w:val="007913CE"/>
    <w:rsid w:val="007D6DF1"/>
    <w:rsid w:val="007E44B6"/>
    <w:rsid w:val="007E4BB6"/>
    <w:rsid w:val="007F2DF7"/>
    <w:rsid w:val="00816400"/>
    <w:rsid w:val="008540E8"/>
    <w:rsid w:val="0086098F"/>
    <w:rsid w:val="00871572"/>
    <w:rsid w:val="008C337C"/>
    <w:rsid w:val="008C354B"/>
    <w:rsid w:val="008F693C"/>
    <w:rsid w:val="00912AED"/>
    <w:rsid w:val="00922AB9"/>
    <w:rsid w:val="009345B2"/>
    <w:rsid w:val="00934E5E"/>
    <w:rsid w:val="00967BA1"/>
    <w:rsid w:val="00991D31"/>
    <w:rsid w:val="009B2538"/>
    <w:rsid w:val="009B5A5A"/>
    <w:rsid w:val="009B64EA"/>
    <w:rsid w:val="009C3E74"/>
    <w:rsid w:val="009C6A56"/>
    <w:rsid w:val="009D0DE0"/>
    <w:rsid w:val="009D6551"/>
    <w:rsid w:val="009E2BA4"/>
    <w:rsid w:val="00A03667"/>
    <w:rsid w:val="00A050BD"/>
    <w:rsid w:val="00A065DE"/>
    <w:rsid w:val="00A1340F"/>
    <w:rsid w:val="00A21E54"/>
    <w:rsid w:val="00A23736"/>
    <w:rsid w:val="00A23F66"/>
    <w:rsid w:val="00A30ACD"/>
    <w:rsid w:val="00A3624E"/>
    <w:rsid w:val="00A523CF"/>
    <w:rsid w:val="00AB3DAD"/>
    <w:rsid w:val="00AB40EA"/>
    <w:rsid w:val="00AB7B96"/>
    <w:rsid w:val="00B034EE"/>
    <w:rsid w:val="00B14820"/>
    <w:rsid w:val="00B25D23"/>
    <w:rsid w:val="00B30983"/>
    <w:rsid w:val="00B435B7"/>
    <w:rsid w:val="00B5539E"/>
    <w:rsid w:val="00B64C78"/>
    <w:rsid w:val="00B65977"/>
    <w:rsid w:val="00B70207"/>
    <w:rsid w:val="00B82D0B"/>
    <w:rsid w:val="00BC4927"/>
    <w:rsid w:val="00BD75E3"/>
    <w:rsid w:val="00BE4D99"/>
    <w:rsid w:val="00BF2886"/>
    <w:rsid w:val="00C052F5"/>
    <w:rsid w:val="00C07504"/>
    <w:rsid w:val="00C12A79"/>
    <w:rsid w:val="00C4488B"/>
    <w:rsid w:val="00C65A22"/>
    <w:rsid w:val="00C67067"/>
    <w:rsid w:val="00C9492F"/>
    <w:rsid w:val="00CA1E04"/>
    <w:rsid w:val="00CA53CA"/>
    <w:rsid w:val="00CA5856"/>
    <w:rsid w:val="00CB1372"/>
    <w:rsid w:val="00CB195E"/>
    <w:rsid w:val="00CC18D2"/>
    <w:rsid w:val="00CD470F"/>
    <w:rsid w:val="00CD5630"/>
    <w:rsid w:val="00CF390C"/>
    <w:rsid w:val="00D4600C"/>
    <w:rsid w:val="00D473E3"/>
    <w:rsid w:val="00D61150"/>
    <w:rsid w:val="00D62992"/>
    <w:rsid w:val="00D67419"/>
    <w:rsid w:val="00D67DA8"/>
    <w:rsid w:val="00D84605"/>
    <w:rsid w:val="00D87AAA"/>
    <w:rsid w:val="00DA6C41"/>
    <w:rsid w:val="00DB2F46"/>
    <w:rsid w:val="00DB7FF7"/>
    <w:rsid w:val="00DC6611"/>
    <w:rsid w:val="00DD235C"/>
    <w:rsid w:val="00DE5FA9"/>
    <w:rsid w:val="00DF0D7E"/>
    <w:rsid w:val="00DF5600"/>
    <w:rsid w:val="00E26BA8"/>
    <w:rsid w:val="00E3717A"/>
    <w:rsid w:val="00E73033"/>
    <w:rsid w:val="00E7494C"/>
    <w:rsid w:val="00E7649B"/>
    <w:rsid w:val="00E85675"/>
    <w:rsid w:val="00E870EA"/>
    <w:rsid w:val="00E871A4"/>
    <w:rsid w:val="00EB22A5"/>
    <w:rsid w:val="00ED216B"/>
    <w:rsid w:val="00ED5154"/>
    <w:rsid w:val="00EE5FBC"/>
    <w:rsid w:val="00EE7EA0"/>
    <w:rsid w:val="00F06154"/>
    <w:rsid w:val="00F15789"/>
    <w:rsid w:val="00F20740"/>
    <w:rsid w:val="00F23F7C"/>
    <w:rsid w:val="00F4065E"/>
    <w:rsid w:val="00F61543"/>
    <w:rsid w:val="00F650A4"/>
    <w:rsid w:val="00F6574B"/>
    <w:rsid w:val="00F66722"/>
    <w:rsid w:val="00F818C3"/>
    <w:rsid w:val="00F93E5B"/>
    <w:rsid w:val="00FA7279"/>
    <w:rsid w:val="00FE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40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30983"/>
    <w:rPr>
      <w:sz w:val="24"/>
      <w:szCs w:val="24"/>
    </w:rPr>
  </w:style>
  <w:style w:type="paragraph" w:styleId="Heading1">
    <w:name w:val="heading 1"/>
    <w:basedOn w:val="Normal"/>
    <w:next w:val="Normal"/>
    <w:link w:val="Heading1Char"/>
    <w:qFormat/>
    <w:rsid w:val="00BA38D7"/>
    <w:pPr>
      <w:keepNext/>
      <w:numPr>
        <w:numId w:val="1"/>
      </w:numPr>
      <w:spacing w:before="240" w:after="60"/>
      <w:outlineLvl w:val="0"/>
    </w:pPr>
    <w:rPr>
      <w:rFonts w:ascii="Arial" w:hAnsi="Arial" w:cs="Arial"/>
      <w:b/>
      <w:bCs/>
      <w:color w:val="00000A"/>
      <w:sz w:val="32"/>
      <w:szCs w:val="32"/>
    </w:rPr>
  </w:style>
  <w:style w:type="paragraph" w:styleId="Heading2">
    <w:name w:val="heading 2"/>
    <w:basedOn w:val="Normal"/>
    <w:next w:val="Normal"/>
    <w:link w:val="Heading2Char"/>
    <w:qFormat/>
    <w:rsid w:val="00BA38D7"/>
    <w:pPr>
      <w:keepNext/>
      <w:numPr>
        <w:ilvl w:val="1"/>
        <w:numId w:val="1"/>
      </w:numPr>
      <w:spacing w:before="240" w:after="60"/>
      <w:outlineLvl w:val="1"/>
    </w:pPr>
    <w:rPr>
      <w:rFonts w:ascii="Arial" w:hAnsi="Arial" w:cs="Arial"/>
      <w:b/>
      <w:bCs/>
      <w:i/>
      <w:iCs/>
      <w:color w:val="00000A"/>
      <w:sz w:val="28"/>
      <w:szCs w:val="28"/>
    </w:rPr>
  </w:style>
  <w:style w:type="paragraph" w:styleId="Heading3">
    <w:name w:val="heading 3"/>
    <w:basedOn w:val="Normal"/>
    <w:next w:val="Normal"/>
    <w:link w:val="Heading3Char"/>
    <w:qFormat/>
    <w:rsid w:val="00BA38D7"/>
    <w:pPr>
      <w:keepNext/>
      <w:numPr>
        <w:ilvl w:val="2"/>
        <w:numId w:val="1"/>
      </w:numPr>
      <w:spacing w:before="240" w:after="60"/>
      <w:outlineLvl w:val="2"/>
    </w:pPr>
    <w:rPr>
      <w:rFonts w:ascii="Arial" w:hAnsi="Arial" w:cs="Arial"/>
      <w:b/>
      <w:bCs/>
      <w:color w:val="00000A"/>
      <w:sz w:val="26"/>
      <w:szCs w:val="26"/>
    </w:rPr>
  </w:style>
  <w:style w:type="paragraph" w:styleId="Heading4">
    <w:name w:val="heading 4"/>
    <w:basedOn w:val="Normal"/>
    <w:next w:val="Normal"/>
    <w:link w:val="Heading4Char"/>
    <w:qFormat/>
    <w:rsid w:val="00BA38D7"/>
    <w:pPr>
      <w:keepNext/>
      <w:numPr>
        <w:ilvl w:val="3"/>
        <w:numId w:val="1"/>
      </w:numPr>
      <w:spacing w:before="240" w:after="60"/>
      <w:outlineLvl w:val="3"/>
    </w:pPr>
    <w:rPr>
      <w:b/>
      <w:bCs/>
      <w:color w:val="00000A"/>
      <w:sz w:val="28"/>
      <w:szCs w:val="28"/>
    </w:rPr>
  </w:style>
  <w:style w:type="paragraph" w:styleId="Heading5">
    <w:name w:val="heading 5"/>
    <w:basedOn w:val="Normal"/>
    <w:next w:val="Normal"/>
    <w:link w:val="Heading5Char"/>
    <w:qFormat/>
    <w:rsid w:val="00BA38D7"/>
    <w:pPr>
      <w:numPr>
        <w:ilvl w:val="4"/>
        <w:numId w:val="1"/>
      </w:numPr>
      <w:spacing w:before="240" w:after="60"/>
      <w:outlineLvl w:val="4"/>
    </w:pPr>
    <w:rPr>
      <w:b/>
      <w:bCs/>
      <w:i/>
      <w:iCs/>
      <w:color w:val="00000A"/>
      <w:sz w:val="26"/>
      <w:szCs w:val="26"/>
    </w:rPr>
  </w:style>
  <w:style w:type="paragraph" w:styleId="Heading6">
    <w:name w:val="heading 6"/>
    <w:basedOn w:val="Normal"/>
    <w:next w:val="Normal"/>
    <w:link w:val="Heading6Char"/>
    <w:qFormat/>
    <w:rsid w:val="00BA38D7"/>
    <w:pPr>
      <w:numPr>
        <w:ilvl w:val="5"/>
        <w:numId w:val="1"/>
      </w:numPr>
      <w:spacing w:before="240" w:after="60"/>
      <w:outlineLvl w:val="5"/>
    </w:pPr>
    <w:rPr>
      <w:b/>
      <w:bCs/>
      <w:color w:val="00000A"/>
      <w:sz w:val="22"/>
      <w:szCs w:val="22"/>
    </w:rPr>
  </w:style>
  <w:style w:type="paragraph" w:styleId="Heading7">
    <w:name w:val="heading 7"/>
    <w:basedOn w:val="Normal"/>
    <w:next w:val="Normal"/>
    <w:link w:val="Heading7Char"/>
    <w:qFormat/>
    <w:rsid w:val="00BA38D7"/>
    <w:pPr>
      <w:numPr>
        <w:ilvl w:val="6"/>
        <w:numId w:val="1"/>
      </w:numPr>
      <w:spacing w:before="240" w:after="60"/>
      <w:outlineLvl w:val="6"/>
    </w:pPr>
    <w:rPr>
      <w:color w:val="00000A"/>
    </w:rPr>
  </w:style>
  <w:style w:type="paragraph" w:styleId="Heading8">
    <w:name w:val="heading 8"/>
    <w:basedOn w:val="Normal"/>
    <w:next w:val="Normal"/>
    <w:link w:val="Heading8Char"/>
    <w:qFormat/>
    <w:rsid w:val="00BA38D7"/>
    <w:pPr>
      <w:numPr>
        <w:ilvl w:val="7"/>
        <w:numId w:val="1"/>
      </w:numPr>
      <w:spacing w:before="240" w:after="60"/>
      <w:outlineLvl w:val="7"/>
    </w:pPr>
    <w:rPr>
      <w:i/>
      <w:iCs/>
      <w:color w:val="00000A"/>
    </w:rPr>
  </w:style>
  <w:style w:type="paragraph" w:styleId="Heading9">
    <w:name w:val="heading 9"/>
    <w:basedOn w:val="Normal"/>
    <w:next w:val="Normal"/>
    <w:link w:val="Heading9Char"/>
    <w:qFormat/>
    <w:rsid w:val="00BA38D7"/>
    <w:pPr>
      <w:numPr>
        <w:ilvl w:val="8"/>
        <w:numId w:val="1"/>
      </w:numPr>
      <w:spacing w:before="240" w:after="60"/>
      <w:outlineLvl w:val="8"/>
    </w:pPr>
    <w:rPr>
      <w:rFonts w:ascii="Arial" w:hAnsi="Arial" w:cs="Arial"/>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BA38D7"/>
    <w:rPr>
      <w:color w:val="0000FF"/>
      <w:u w:val="single"/>
    </w:rPr>
  </w:style>
  <w:style w:type="character" w:styleId="FollowedHyperlink">
    <w:name w:val="FollowedHyperlink"/>
    <w:semiHidden/>
    <w:qFormat/>
    <w:rsid w:val="00BA38D7"/>
    <w:rPr>
      <w:color w:val="800080"/>
      <w:u w:val="single"/>
    </w:rPr>
  </w:style>
  <w:style w:type="character" w:styleId="HTMLCode">
    <w:name w:val="HTML Code"/>
    <w:uiPriority w:val="99"/>
    <w:semiHidden/>
    <w:qFormat/>
    <w:rsid w:val="00BA38D7"/>
    <w:rPr>
      <w:rFonts w:ascii="Courier New" w:hAnsi="Courier New" w:cs="Courier New"/>
      <w:sz w:val="20"/>
      <w:szCs w:val="20"/>
    </w:rPr>
  </w:style>
  <w:style w:type="character" w:customStyle="1" w:styleId="Heading1Char">
    <w:name w:val="Heading 1 Char"/>
    <w:basedOn w:val="DefaultParagraphFont"/>
    <w:link w:val="Heading1"/>
    <w:qFormat/>
    <w:rsid w:val="00570291"/>
    <w:rPr>
      <w:rFonts w:ascii="Arial" w:hAnsi="Arial" w:cs="Arial"/>
      <w:b/>
      <w:bCs/>
      <w:sz w:val="32"/>
      <w:szCs w:val="32"/>
    </w:rPr>
  </w:style>
  <w:style w:type="character" w:customStyle="1" w:styleId="Heading2Char">
    <w:name w:val="Heading 2 Char"/>
    <w:basedOn w:val="DefaultParagraphFont"/>
    <w:link w:val="Heading2"/>
    <w:qFormat/>
    <w:rsid w:val="00570291"/>
    <w:rPr>
      <w:rFonts w:ascii="Arial" w:hAnsi="Arial" w:cs="Arial"/>
      <w:b/>
      <w:bCs/>
      <w:i/>
      <w:iCs/>
      <w:sz w:val="28"/>
      <w:szCs w:val="28"/>
    </w:rPr>
  </w:style>
  <w:style w:type="character" w:customStyle="1" w:styleId="Heading3Char">
    <w:name w:val="Heading 3 Char"/>
    <w:basedOn w:val="DefaultParagraphFont"/>
    <w:link w:val="Heading3"/>
    <w:qFormat/>
    <w:rsid w:val="00570291"/>
    <w:rPr>
      <w:rFonts w:ascii="Arial" w:hAnsi="Arial" w:cs="Arial"/>
      <w:b/>
      <w:bCs/>
      <w:sz w:val="26"/>
      <w:szCs w:val="26"/>
    </w:rPr>
  </w:style>
  <w:style w:type="character" w:customStyle="1" w:styleId="Heading4Char">
    <w:name w:val="Heading 4 Char"/>
    <w:basedOn w:val="DefaultParagraphFont"/>
    <w:link w:val="Heading4"/>
    <w:qFormat/>
    <w:rsid w:val="00570291"/>
    <w:rPr>
      <w:b/>
      <w:bCs/>
      <w:sz w:val="28"/>
      <w:szCs w:val="28"/>
    </w:rPr>
  </w:style>
  <w:style w:type="character" w:customStyle="1" w:styleId="Heading5Char">
    <w:name w:val="Heading 5 Char"/>
    <w:basedOn w:val="DefaultParagraphFont"/>
    <w:link w:val="Heading5"/>
    <w:qFormat/>
    <w:rsid w:val="00570291"/>
    <w:rPr>
      <w:b/>
      <w:bCs/>
      <w:i/>
      <w:iCs/>
      <w:sz w:val="26"/>
      <w:szCs w:val="26"/>
    </w:rPr>
  </w:style>
  <w:style w:type="character" w:customStyle="1" w:styleId="Heading6Char">
    <w:name w:val="Heading 6 Char"/>
    <w:basedOn w:val="DefaultParagraphFont"/>
    <w:link w:val="Heading6"/>
    <w:qFormat/>
    <w:rsid w:val="00570291"/>
    <w:rPr>
      <w:b/>
      <w:bCs/>
      <w:sz w:val="22"/>
      <w:szCs w:val="22"/>
    </w:rPr>
  </w:style>
  <w:style w:type="character" w:styleId="HTMLKeyboard">
    <w:name w:val="HTML Keyboard"/>
    <w:semiHidden/>
    <w:qFormat/>
    <w:rsid w:val="00BA38D7"/>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70291"/>
    <w:rPr>
      <w:rFonts w:ascii="Courier New" w:hAnsi="Courier New" w:cs="Courier New"/>
    </w:rPr>
  </w:style>
  <w:style w:type="character" w:styleId="Strong">
    <w:name w:val="Strong"/>
    <w:qFormat/>
    <w:rsid w:val="00BA38D7"/>
    <w:rPr>
      <w:b/>
      <w:bCs/>
    </w:rPr>
  </w:style>
  <w:style w:type="character" w:customStyle="1" w:styleId="oembedall-closehide">
    <w:name w:val="oembedall-closehide"/>
    <w:basedOn w:val="DefaultParagraphFont"/>
    <w:qFormat/>
    <w:rsid w:val="00570291"/>
    <w:rPr>
      <w:shd w:val="clear" w:color="auto" w:fill="AAAAAA"/>
    </w:rPr>
  </w:style>
  <w:style w:type="character" w:customStyle="1" w:styleId="title2">
    <w:name w:val="title2"/>
    <w:basedOn w:val="DefaultParagraphFont"/>
    <w:qFormat/>
    <w:rsid w:val="00570291"/>
  </w:style>
  <w:style w:type="character" w:styleId="Emphasis">
    <w:name w:val="Emphasis"/>
    <w:qFormat/>
    <w:rsid w:val="00BA38D7"/>
    <w:rPr>
      <w:i/>
      <w:iCs/>
    </w:rPr>
  </w:style>
  <w:style w:type="character" w:customStyle="1" w:styleId="hljs-keyword2">
    <w:name w:val="hljs-keyword2"/>
    <w:basedOn w:val="DefaultParagraphFont"/>
    <w:qFormat/>
    <w:rsid w:val="00570291"/>
    <w:rPr>
      <w:color w:val="859900"/>
    </w:rPr>
  </w:style>
  <w:style w:type="character" w:customStyle="1" w:styleId="hljs-builtin1">
    <w:name w:val="hljs-built_in1"/>
    <w:basedOn w:val="DefaultParagraphFont"/>
    <w:qFormat/>
    <w:rsid w:val="00570291"/>
    <w:rPr>
      <w:color w:val="268BD2"/>
    </w:rPr>
  </w:style>
  <w:style w:type="character" w:customStyle="1" w:styleId="hljs-number2">
    <w:name w:val="hljs-number2"/>
    <w:basedOn w:val="DefaultParagraphFont"/>
    <w:qFormat/>
    <w:rsid w:val="00570291"/>
    <w:rPr>
      <w:color w:val="2AA198"/>
    </w:rPr>
  </w:style>
  <w:style w:type="character" w:customStyle="1" w:styleId="hljs-comment1">
    <w:name w:val="hljs-comment1"/>
    <w:basedOn w:val="DefaultParagraphFont"/>
    <w:qFormat/>
    <w:rsid w:val="00570291"/>
    <w:rPr>
      <w:color w:val="93A1A1"/>
    </w:rPr>
  </w:style>
  <w:style w:type="character" w:customStyle="1" w:styleId="hljs-title3">
    <w:name w:val="hljs-title3"/>
    <w:basedOn w:val="DefaultParagraphFont"/>
    <w:qFormat/>
    <w:rsid w:val="00570291"/>
    <w:rPr>
      <w:color w:val="268BD2"/>
    </w:rPr>
  </w:style>
  <w:style w:type="character" w:customStyle="1" w:styleId="hljs-string3">
    <w:name w:val="hljs-string3"/>
    <w:basedOn w:val="DefaultParagraphFont"/>
    <w:qFormat/>
    <w:rsid w:val="00570291"/>
    <w:rPr>
      <w:color w:val="2AA198"/>
    </w:rPr>
  </w:style>
  <w:style w:type="character" w:customStyle="1" w:styleId="Heading7Char">
    <w:name w:val="Heading 7 Char"/>
    <w:basedOn w:val="DefaultParagraphFont"/>
    <w:link w:val="Heading7"/>
    <w:qFormat/>
    <w:rsid w:val="00BA38D7"/>
    <w:rPr>
      <w:sz w:val="24"/>
      <w:szCs w:val="24"/>
    </w:rPr>
  </w:style>
  <w:style w:type="character" w:customStyle="1" w:styleId="Heading8Char">
    <w:name w:val="Heading 8 Char"/>
    <w:basedOn w:val="DefaultParagraphFont"/>
    <w:link w:val="Heading8"/>
    <w:qFormat/>
    <w:rsid w:val="00BA38D7"/>
    <w:rPr>
      <w:i/>
      <w:iCs/>
      <w:sz w:val="24"/>
      <w:szCs w:val="24"/>
    </w:rPr>
  </w:style>
  <w:style w:type="character" w:customStyle="1" w:styleId="Heading9Char">
    <w:name w:val="Heading 9 Char"/>
    <w:basedOn w:val="DefaultParagraphFont"/>
    <w:link w:val="Heading9"/>
    <w:qFormat/>
    <w:rsid w:val="00BA38D7"/>
    <w:rPr>
      <w:rFonts w:ascii="Arial" w:hAnsi="Arial" w:cs="Arial"/>
      <w:sz w:val="22"/>
      <w:szCs w:val="22"/>
    </w:rPr>
  </w:style>
  <w:style w:type="character" w:customStyle="1" w:styleId="BodyTextChar">
    <w:name w:val="Body Text Char"/>
    <w:basedOn w:val="DefaultParagraphFont"/>
    <w:link w:val="BodyText"/>
    <w:semiHidden/>
    <w:qFormat/>
    <w:rsid w:val="00BA38D7"/>
  </w:style>
  <w:style w:type="character" w:customStyle="1" w:styleId="BodyText2Char">
    <w:name w:val="Body Text 2 Char"/>
    <w:basedOn w:val="DefaultParagraphFont"/>
    <w:link w:val="BodyText2"/>
    <w:semiHidden/>
    <w:qFormat/>
    <w:rsid w:val="00BA38D7"/>
  </w:style>
  <w:style w:type="character" w:customStyle="1" w:styleId="BodyText3Char">
    <w:name w:val="Body Text 3 Char"/>
    <w:basedOn w:val="DefaultParagraphFont"/>
    <w:link w:val="BodyText3"/>
    <w:semiHidden/>
    <w:qFormat/>
    <w:rsid w:val="00BA38D7"/>
    <w:rPr>
      <w:sz w:val="16"/>
      <w:szCs w:val="16"/>
    </w:rPr>
  </w:style>
  <w:style w:type="character" w:customStyle="1" w:styleId="BodyTextFirstIndentChar">
    <w:name w:val="Body Text First Indent Char"/>
    <w:basedOn w:val="BodyTextChar"/>
    <w:semiHidden/>
    <w:qFormat/>
    <w:rsid w:val="00BA38D7"/>
  </w:style>
  <w:style w:type="character" w:customStyle="1" w:styleId="BodyTextIndentChar">
    <w:name w:val="Body Text Indent Char"/>
    <w:basedOn w:val="DefaultParagraphFont"/>
    <w:link w:val="BodyTextIndent"/>
    <w:semiHidden/>
    <w:qFormat/>
    <w:rsid w:val="00BA38D7"/>
  </w:style>
  <w:style w:type="character" w:customStyle="1" w:styleId="BodyTextFirstIndent2Char">
    <w:name w:val="Body Text First Indent 2 Char"/>
    <w:basedOn w:val="BodyTextIndentChar"/>
    <w:link w:val="BodyTextFirstIndent2"/>
    <w:semiHidden/>
    <w:qFormat/>
    <w:rsid w:val="00BA38D7"/>
  </w:style>
  <w:style w:type="character" w:customStyle="1" w:styleId="BodyTextIndent2Char">
    <w:name w:val="Body Text Indent 2 Char"/>
    <w:basedOn w:val="DefaultParagraphFont"/>
    <w:link w:val="BodyTextIndent2"/>
    <w:semiHidden/>
    <w:qFormat/>
    <w:rsid w:val="00BA38D7"/>
  </w:style>
  <w:style w:type="character" w:customStyle="1" w:styleId="BodyTextIndent3Char">
    <w:name w:val="Body Text Indent 3 Char"/>
    <w:basedOn w:val="DefaultParagraphFont"/>
    <w:link w:val="BodyTextIndent3"/>
    <w:semiHidden/>
    <w:qFormat/>
    <w:rsid w:val="00BA38D7"/>
    <w:rPr>
      <w:sz w:val="16"/>
      <w:szCs w:val="16"/>
    </w:rPr>
  </w:style>
  <w:style w:type="character" w:customStyle="1" w:styleId="ClosingChar">
    <w:name w:val="Closing Char"/>
    <w:basedOn w:val="DefaultParagraphFont"/>
    <w:link w:val="Closing"/>
    <w:semiHidden/>
    <w:qFormat/>
    <w:rsid w:val="00BA38D7"/>
  </w:style>
  <w:style w:type="character" w:customStyle="1" w:styleId="DateChar">
    <w:name w:val="Date Char"/>
    <w:basedOn w:val="DefaultParagraphFont"/>
    <w:link w:val="Date"/>
    <w:semiHidden/>
    <w:qFormat/>
    <w:rsid w:val="00BA38D7"/>
  </w:style>
  <w:style w:type="character" w:customStyle="1" w:styleId="E-mailSignatureChar">
    <w:name w:val="E-mail Signature Char"/>
    <w:basedOn w:val="DefaultParagraphFont"/>
    <w:semiHidden/>
    <w:qFormat/>
    <w:rsid w:val="00BA38D7"/>
  </w:style>
  <w:style w:type="character" w:customStyle="1" w:styleId="EmphasisBold">
    <w:name w:val="EmphasisBold"/>
    <w:qFormat/>
    <w:rsid w:val="00BA38D7"/>
    <w:rPr>
      <w:b/>
      <w:color w:val="0000FF"/>
    </w:rPr>
  </w:style>
  <w:style w:type="character" w:customStyle="1" w:styleId="EmphasisBoldBox">
    <w:name w:val="EmphasisBoldBox"/>
    <w:qFormat/>
    <w:rsid w:val="00BA38D7"/>
    <w:rPr>
      <w:b/>
      <w:color w:val="3366FF"/>
    </w:rPr>
  </w:style>
  <w:style w:type="character" w:customStyle="1" w:styleId="EmphasisBoldItal">
    <w:name w:val="EmphasisBoldItal"/>
    <w:qFormat/>
    <w:rsid w:val="00BA38D7"/>
    <w:rPr>
      <w:b/>
      <w:i/>
      <w:color w:val="0000FF"/>
    </w:rPr>
  </w:style>
  <w:style w:type="character" w:customStyle="1" w:styleId="EmphasisItalic">
    <w:name w:val="EmphasisItalic"/>
    <w:qFormat/>
    <w:rsid w:val="00BA38D7"/>
    <w:rPr>
      <w:i/>
      <w:color w:val="0000FF"/>
    </w:rPr>
  </w:style>
  <w:style w:type="character" w:customStyle="1" w:styleId="EmphasisItalicBox">
    <w:name w:val="EmphasisItalicBox"/>
    <w:qFormat/>
    <w:rsid w:val="00BA38D7"/>
    <w:rPr>
      <w:i/>
      <w:color w:val="CC99FF"/>
    </w:rPr>
  </w:style>
  <w:style w:type="character" w:customStyle="1" w:styleId="EmphasisItalicFoot">
    <w:name w:val="EmphasisItalicFoot"/>
    <w:qFormat/>
    <w:rsid w:val="00BA38D7"/>
    <w:rPr>
      <w:i/>
      <w:color w:val="99CCFF"/>
      <w:sz w:val="16"/>
      <w:szCs w:val="16"/>
    </w:rPr>
  </w:style>
  <w:style w:type="character" w:customStyle="1" w:styleId="EmphasisNote">
    <w:name w:val="EmphasisNote"/>
    <w:qFormat/>
    <w:rsid w:val="00BA38D7"/>
    <w:rPr>
      <w:color w:val="3366FF"/>
    </w:rPr>
  </w:style>
  <w:style w:type="character" w:customStyle="1" w:styleId="EmphasisRevCaption">
    <w:name w:val="EmphasisRevCaption"/>
    <w:qFormat/>
    <w:rsid w:val="00BA38D7"/>
    <w:rPr>
      <w:i/>
      <w:color w:val="CC99FF"/>
    </w:rPr>
  </w:style>
  <w:style w:type="character" w:customStyle="1" w:styleId="EmphasisRevItal">
    <w:name w:val="EmphasisRevItal"/>
    <w:qFormat/>
    <w:rsid w:val="00BA38D7"/>
    <w:rPr>
      <w:color w:val="0000FF"/>
    </w:rPr>
  </w:style>
  <w:style w:type="character" w:customStyle="1" w:styleId="FooterChar">
    <w:name w:val="Footer Char"/>
    <w:basedOn w:val="DefaultParagraphFont"/>
    <w:link w:val="Footer"/>
    <w:semiHidden/>
    <w:qFormat/>
    <w:rsid w:val="00BA38D7"/>
  </w:style>
  <w:style w:type="character" w:customStyle="1" w:styleId="HeaderChar">
    <w:name w:val="Header Char"/>
    <w:basedOn w:val="DefaultParagraphFont"/>
    <w:link w:val="Header"/>
    <w:semiHidden/>
    <w:qFormat/>
    <w:rsid w:val="00BA38D7"/>
  </w:style>
  <w:style w:type="character" w:styleId="HTMLAcronym">
    <w:name w:val="HTML Acronym"/>
    <w:basedOn w:val="DefaultParagraphFont"/>
    <w:semiHidden/>
    <w:qFormat/>
    <w:rsid w:val="00BA38D7"/>
  </w:style>
  <w:style w:type="character" w:customStyle="1" w:styleId="HTMLAddressChar">
    <w:name w:val="HTML Address Char"/>
    <w:basedOn w:val="DefaultParagraphFont"/>
    <w:link w:val="HTMLAddress"/>
    <w:semiHidden/>
    <w:qFormat/>
    <w:rsid w:val="00BA38D7"/>
    <w:rPr>
      <w:i/>
      <w:iCs/>
    </w:rPr>
  </w:style>
  <w:style w:type="character" w:styleId="HTMLCite">
    <w:name w:val="HTML Cite"/>
    <w:semiHidden/>
    <w:qFormat/>
    <w:rsid w:val="00BA38D7"/>
    <w:rPr>
      <w:i/>
      <w:iCs/>
    </w:rPr>
  </w:style>
  <w:style w:type="character" w:styleId="HTMLDefinition">
    <w:name w:val="HTML Definition"/>
    <w:semiHidden/>
    <w:qFormat/>
    <w:rsid w:val="00BA38D7"/>
    <w:rPr>
      <w:i/>
      <w:iCs/>
    </w:rPr>
  </w:style>
  <w:style w:type="character" w:styleId="HTMLSample">
    <w:name w:val="HTML Sample"/>
    <w:semiHidden/>
    <w:qFormat/>
    <w:rsid w:val="00BA38D7"/>
    <w:rPr>
      <w:rFonts w:ascii="Courier New" w:hAnsi="Courier New" w:cs="Courier New"/>
    </w:rPr>
  </w:style>
  <w:style w:type="character" w:styleId="HTMLTypewriter">
    <w:name w:val="HTML Typewriter"/>
    <w:semiHidden/>
    <w:qFormat/>
    <w:rsid w:val="00BA38D7"/>
    <w:rPr>
      <w:rFonts w:ascii="Courier New" w:hAnsi="Courier New" w:cs="Courier New"/>
      <w:sz w:val="20"/>
      <w:szCs w:val="20"/>
    </w:rPr>
  </w:style>
  <w:style w:type="character" w:styleId="HTMLVariable">
    <w:name w:val="HTML Variable"/>
    <w:semiHidden/>
    <w:qFormat/>
    <w:rsid w:val="00BA38D7"/>
    <w:rPr>
      <w:i/>
      <w:iCs/>
    </w:rPr>
  </w:style>
  <w:style w:type="character" w:customStyle="1" w:styleId="Italic">
    <w:name w:val="Italic"/>
    <w:qFormat/>
    <w:rsid w:val="00BA38D7"/>
    <w:rPr>
      <w:i/>
      <w:color w:val="000000"/>
    </w:rPr>
  </w:style>
  <w:style w:type="character" w:customStyle="1" w:styleId="Keycap">
    <w:name w:val="Keycap"/>
    <w:qFormat/>
    <w:rsid w:val="00BA38D7"/>
    <w:rPr>
      <w:smallCaps/>
      <w:color w:val="0000FF"/>
    </w:rPr>
  </w:style>
  <w:style w:type="character" w:styleId="LineNumber">
    <w:name w:val="line number"/>
    <w:basedOn w:val="DefaultParagraphFont"/>
    <w:semiHidden/>
    <w:qFormat/>
    <w:rsid w:val="00BA38D7"/>
  </w:style>
  <w:style w:type="character" w:customStyle="1" w:styleId="Literal">
    <w:name w:val="Literal"/>
    <w:qFormat/>
    <w:rsid w:val="00BA38D7"/>
    <w:rPr>
      <w:rFonts w:ascii="Courier" w:hAnsi="Courier"/>
      <w:color w:val="0000FF"/>
      <w:sz w:val="20"/>
    </w:rPr>
  </w:style>
  <w:style w:type="character" w:customStyle="1" w:styleId="LiteralBox">
    <w:name w:val="LiteralBox"/>
    <w:qFormat/>
    <w:rsid w:val="00BA38D7"/>
    <w:rPr>
      <w:rFonts w:ascii="Courier" w:hAnsi="Courier"/>
      <w:color w:val="CC99FF"/>
      <w:sz w:val="20"/>
    </w:rPr>
  </w:style>
  <w:style w:type="character" w:customStyle="1" w:styleId="Literal1st">
    <w:name w:val="Literal1st"/>
    <w:basedOn w:val="LiteralBox"/>
    <w:qFormat/>
    <w:rsid w:val="00BA38D7"/>
    <w:rPr>
      <w:rFonts w:ascii="Courier" w:hAnsi="Courier"/>
      <w:color w:val="CC99FF"/>
      <w:sz w:val="20"/>
    </w:rPr>
  </w:style>
  <w:style w:type="character" w:customStyle="1" w:styleId="LiteralBold">
    <w:name w:val="LiteralBold"/>
    <w:qFormat/>
    <w:rsid w:val="00BA38D7"/>
    <w:rPr>
      <w:rFonts w:ascii="Courier" w:hAnsi="Courier"/>
      <w:b/>
      <w:color w:val="0000FF"/>
      <w:sz w:val="20"/>
    </w:rPr>
  </w:style>
  <w:style w:type="character" w:customStyle="1" w:styleId="LiteralBoldItal">
    <w:name w:val="LiteralBoldItal"/>
    <w:qFormat/>
    <w:rsid w:val="00BA38D7"/>
    <w:rPr>
      <w:rFonts w:ascii="Courier" w:hAnsi="Courier"/>
      <w:b/>
      <w:i/>
      <w:color w:val="0000FF"/>
      <w:sz w:val="20"/>
    </w:rPr>
  </w:style>
  <w:style w:type="character" w:customStyle="1" w:styleId="LiteralCaption">
    <w:name w:val="LiteralCaption"/>
    <w:qFormat/>
    <w:rsid w:val="00BA38D7"/>
    <w:rPr>
      <w:rFonts w:ascii="Courier" w:hAnsi="Courier"/>
      <w:i/>
      <w:color w:val="CC99FF"/>
      <w:sz w:val="20"/>
    </w:rPr>
  </w:style>
  <w:style w:type="character" w:customStyle="1" w:styleId="LiteralFootnote">
    <w:name w:val="LiteralFootnote"/>
    <w:basedOn w:val="LiteralBox"/>
    <w:qFormat/>
    <w:rsid w:val="00BA38D7"/>
    <w:rPr>
      <w:rFonts w:ascii="Courier" w:hAnsi="Courier"/>
      <w:color w:val="CC99FF"/>
      <w:sz w:val="20"/>
    </w:rPr>
  </w:style>
  <w:style w:type="character" w:customStyle="1" w:styleId="LiteralItal">
    <w:name w:val="LiteralItal"/>
    <w:qFormat/>
    <w:rsid w:val="00BA38D7"/>
    <w:rPr>
      <w:rFonts w:ascii="Courier" w:hAnsi="Courier"/>
      <w:i/>
      <w:color w:val="0000FF"/>
      <w:sz w:val="20"/>
    </w:rPr>
  </w:style>
  <w:style w:type="character" w:customStyle="1" w:styleId="MenuArrow">
    <w:name w:val="MenuArrow"/>
    <w:qFormat/>
    <w:rsid w:val="00BA38D7"/>
    <w:rPr>
      <w:rFonts w:ascii="Webdings" w:hAnsi="Webdings"/>
      <w:color w:val="0000FF"/>
    </w:rPr>
  </w:style>
  <w:style w:type="character" w:customStyle="1" w:styleId="MessageHeaderChar">
    <w:name w:val="Message Header Char"/>
    <w:basedOn w:val="DefaultParagraphFont"/>
    <w:link w:val="MessageHeader"/>
    <w:semiHidden/>
    <w:qFormat/>
    <w:rsid w:val="00BA38D7"/>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BA38D7"/>
  </w:style>
  <w:style w:type="character" w:styleId="PageNumber">
    <w:name w:val="page number"/>
    <w:basedOn w:val="DefaultParagraphFont"/>
    <w:semiHidden/>
    <w:qFormat/>
    <w:rsid w:val="00BA38D7"/>
  </w:style>
  <w:style w:type="character" w:customStyle="1" w:styleId="PlainTextChar">
    <w:name w:val="Plain Text Char"/>
    <w:basedOn w:val="DefaultParagraphFont"/>
    <w:link w:val="PlainText"/>
    <w:semiHidden/>
    <w:qFormat/>
    <w:rsid w:val="00BA38D7"/>
    <w:rPr>
      <w:rFonts w:ascii="Courier New" w:hAnsi="Courier New" w:cs="Courier New"/>
    </w:rPr>
  </w:style>
  <w:style w:type="character" w:customStyle="1" w:styleId="SalutationChar">
    <w:name w:val="Salutation Char"/>
    <w:basedOn w:val="DefaultParagraphFont"/>
    <w:link w:val="Salutation"/>
    <w:semiHidden/>
    <w:qFormat/>
    <w:rsid w:val="00BA38D7"/>
  </w:style>
  <w:style w:type="character" w:customStyle="1" w:styleId="SignatureChar">
    <w:name w:val="Signature Char"/>
    <w:basedOn w:val="DefaultParagraphFont"/>
    <w:link w:val="Signature"/>
    <w:semiHidden/>
    <w:qFormat/>
    <w:rsid w:val="00BA38D7"/>
  </w:style>
  <w:style w:type="character" w:customStyle="1" w:styleId="SubtitleChar">
    <w:name w:val="Subtitle Char"/>
    <w:basedOn w:val="DefaultParagraphFont"/>
    <w:link w:val="Subtitle"/>
    <w:qFormat/>
    <w:rsid w:val="00BA38D7"/>
    <w:rPr>
      <w:rFonts w:ascii="Arial" w:hAnsi="Arial" w:cs="Arial"/>
      <w:sz w:val="24"/>
      <w:szCs w:val="24"/>
    </w:rPr>
  </w:style>
  <w:style w:type="character" w:customStyle="1" w:styleId="TitleChar">
    <w:name w:val="Title Char"/>
    <w:basedOn w:val="DefaultParagraphFont"/>
    <w:link w:val="Title"/>
    <w:qFormat/>
    <w:rsid w:val="00BA38D7"/>
    <w:rPr>
      <w:rFonts w:ascii="Arial" w:hAnsi="Arial" w:cs="Arial"/>
      <w:b/>
      <w:bCs/>
      <w:sz w:val="32"/>
      <w:szCs w:val="32"/>
    </w:rPr>
  </w:style>
  <w:style w:type="character" w:customStyle="1" w:styleId="Wingdings">
    <w:name w:val="Wingdings"/>
    <w:qFormat/>
    <w:rsid w:val="00BA38D7"/>
    <w:rPr>
      <w:rFonts w:ascii="Wingdings 2" w:hAnsi="Wingdings 2"/>
      <w:color w:val="0000FF"/>
      <w:sz w:val="24"/>
    </w:rPr>
  </w:style>
  <w:style w:type="character" w:customStyle="1" w:styleId="WingdingsSmall">
    <w:name w:val="Wingdings Small"/>
    <w:qFormat/>
    <w:rsid w:val="00BA38D7"/>
    <w:rPr>
      <w:rFonts w:ascii="Wingdings 2" w:hAnsi="Wingdings 2"/>
      <w:color w:val="99CCFF"/>
      <w:sz w:val="20"/>
    </w:rPr>
  </w:style>
  <w:style w:type="character" w:styleId="CommentReference">
    <w:name w:val="annotation reference"/>
    <w:basedOn w:val="DefaultParagraphFont"/>
    <w:uiPriority w:val="99"/>
    <w:semiHidden/>
    <w:unhideWhenUsed/>
    <w:qFormat/>
    <w:rsid w:val="009108C7"/>
    <w:rPr>
      <w:sz w:val="16"/>
      <w:szCs w:val="16"/>
    </w:rPr>
  </w:style>
  <w:style w:type="character" w:customStyle="1" w:styleId="CommentTextChar">
    <w:name w:val="Comment Text Char"/>
    <w:basedOn w:val="DefaultParagraphFont"/>
    <w:link w:val="CommentText"/>
    <w:uiPriority w:val="99"/>
    <w:semiHidden/>
    <w:qFormat/>
    <w:rsid w:val="009108C7"/>
  </w:style>
  <w:style w:type="character" w:customStyle="1" w:styleId="CommentSubjectChar">
    <w:name w:val="Comment Subject Char"/>
    <w:basedOn w:val="CommentTextChar"/>
    <w:link w:val="CommentSubject"/>
    <w:uiPriority w:val="99"/>
    <w:semiHidden/>
    <w:qFormat/>
    <w:rsid w:val="009108C7"/>
    <w:rPr>
      <w:b/>
      <w:bCs/>
    </w:rPr>
  </w:style>
  <w:style w:type="character" w:customStyle="1" w:styleId="BalloonTextChar">
    <w:name w:val="Balloon Text Char"/>
    <w:basedOn w:val="DefaultParagraphFont"/>
    <w:link w:val="BalloonText"/>
    <w:uiPriority w:val="99"/>
    <w:semiHidden/>
    <w:qFormat/>
    <w:rsid w:val="009108C7"/>
    <w:rPr>
      <w:rFonts w:ascii="Segoe UI" w:hAnsi="Segoe UI" w:cs="Segoe UI"/>
      <w:sz w:val="18"/>
      <w:szCs w:val="18"/>
    </w:rPr>
  </w:style>
  <w:style w:type="character" w:customStyle="1" w:styleId="ListLabel1">
    <w:name w:val="ListLabel 1"/>
    <w:qFormat/>
    <w:rsid w:val="00570291"/>
    <w:rPr>
      <w:sz w:val="20"/>
    </w:rPr>
  </w:style>
  <w:style w:type="character" w:customStyle="1" w:styleId="ListLabel2">
    <w:name w:val="ListLabel 2"/>
    <w:qFormat/>
    <w:rsid w:val="00570291"/>
    <w:rPr>
      <w:sz w:val="20"/>
    </w:rPr>
  </w:style>
  <w:style w:type="character" w:customStyle="1" w:styleId="ListLabel3">
    <w:name w:val="ListLabel 3"/>
    <w:qFormat/>
    <w:rsid w:val="00570291"/>
    <w:rPr>
      <w:sz w:val="20"/>
    </w:rPr>
  </w:style>
  <w:style w:type="character" w:customStyle="1" w:styleId="ListLabel4">
    <w:name w:val="ListLabel 4"/>
    <w:qFormat/>
    <w:rsid w:val="00570291"/>
    <w:rPr>
      <w:sz w:val="20"/>
    </w:rPr>
  </w:style>
  <w:style w:type="character" w:customStyle="1" w:styleId="ListLabel5">
    <w:name w:val="ListLabel 5"/>
    <w:qFormat/>
    <w:rsid w:val="00570291"/>
    <w:rPr>
      <w:sz w:val="20"/>
    </w:rPr>
  </w:style>
  <w:style w:type="character" w:customStyle="1" w:styleId="ListLabel6">
    <w:name w:val="ListLabel 6"/>
    <w:qFormat/>
    <w:rsid w:val="00570291"/>
    <w:rPr>
      <w:sz w:val="20"/>
    </w:rPr>
  </w:style>
  <w:style w:type="character" w:customStyle="1" w:styleId="ListLabel7">
    <w:name w:val="ListLabel 7"/>
    <w:qFormat/>
    <w:rsid w:val="00570291"/>
    <w:rPr>
      <w:sz w:val="20"/>
    </w:rPr>
  </w:style>
  <w:style w:type="character" w:customStyle="1" w:styleId="ListLabel8">
    <w:name w:val="ListLabel 8"/>
    <w:qFormat/>
    <w:rsid w:val="00570291"/>
    <w:rPr>
      <w:sz w:val="20"/>
    </w:rPr>
  </w:style>
  <w:style w:type="character" w:customStyle="1" w:styleId="ListLabel9">
    <w:name w:val="ListLabel 9"/>
    <w:qFormat/>
    <w:rsid w:val="00570291"/>
    <w:rPr>
      <w:sz w:val="20"/>
    </w:rPr>
  </w:style>
  <w:style w:type="character" w:customStyle="1" w:styleId="ListLabel10">
    <w:name w:val="ListLabel 10"/>
    <w:qFormat/>
    <w:rsid w:val="00570291"/>
    <w:rPr>
      <w:sz w:val="20"/>
    </w:rPr>
  </w:style>
  <w:style w:type="character" w:customStyle="1" w:styleId="ListLabel11">
    <w:name w:val="ListLabel 11"/>
    <w:qFormat/>
    <w:rsid w:val="00570291"/>
    <w:rPr>
      <w:sz w:val="20"/>
    </w:rPr>
  </w:style>
  <w:style w:type="character" w:customStyle="1" w:styleId="ListLabel12">
    <w:name w:val="ListLabel 12"/>
    <w:qFormat/>
    <w:rsid w:val="00570291"/>
    <w:rPr>
      <w:sz w:val="20"/>
    </w:rPr>
  </w:style>
  <w:style w:type="character" w:customStyle="1" w:styleId="ListLabel13">
    <w:name w:val="ListLabel 13"/>
    <w:qFormat/>
    <w:rsid w:val="00570291"/>
    <w:rPr>
      <w:sz w:val="20"/>
    </w:rPr>
  </w:style>
  <w:style w:type="character" w:customStyle="1" w:styleId="ListLabel14">
    <w:name w:val="ListLabel 14"/>
    <w:qFormat/>
    <w:rsid w:val="00570291"/>
    <w:rPr>
      <w:sz w:val="20"/>
    </w:rPr>
  </w:style>
  <w:style w:type="character" w:customStyle="1" w:styleId="ListLabel15">
    <w:name w:val="ListLabel 15"/>
    <w:qFormat/>
    <w:rsid w:val="00570291"/>
    <w:rPr>
      <w:sz w:val="20"/>
    </w:rPr>
  </w:style>
  <w:style w:type="character" w:customStyle="1" w:styleId="ListLabel16">
    <w:name w:val="ListLabel 16"/>
    <w:qFormat/>
    <w:rsid w:val="00570291"/>
    <w:rPr>
      <w:sz w:val="20"/>
    </w:rPr>
  </w:style>
  <w:style w:type="character" w:customStyle="1" w:styleId="ListLabel17">
    <w:name w:val="ListLabel 17"/>
    <w:qFormat/>
    <w:rsid w:val="00570291"/>
    <w:rPr>
      <w:sz w:val="20"/>
    </w:rPr>
  </w:style>
  <w:style w:type="character" w:customStyle="1" w:styleId="ListLabel18">
    <w:name w:val="ListLabel 18"/>
    <w:qFormat/>
    <w:rsid w:val="00570291"/>
    <w:rPr>
      <w:sz w:val="20"/>
    </w:rPr>
  </w:style>
  <w:style w:type="paragraph" w:customStyle="1" w:styleId="Heading">
    <w:name w:val="Heading"/>
    <w:basedOn w:val="Normal"/>
    <w:next w:val="BodyText"/>
    <w:qFormat/>
    <w:rsid w:val="00570291"/>
    <w:pPr>
      <w:keepNext/>
      <w:spacing w:before="240" w:after="120"/>
    </w:pPr>
    <w:rPr>
      <w:rFonts w:ascii="Liberation Sans" w:eastAsia="Arial Unicode MS" w:hAnsi="Liberation Sans" w:cs="Arial Unicode MS"/>
      <w:color w:val="00000A"/>
      <w:sz w:val="28"/>
      <w:szCs w:val="28"/>
    </w:rPr>
  </w:style>
  <w:style w:type="paragraph" w:styleId="BodyText">
    <w:name w:val="Body Text"/>
    <w:basedOn w:val="Normal"/>
    <w:link w:val="BodyTextChar"/>
    <w:semiHidden/>
    <w:rsid w:val="00BA38D7"/>
    <w:pPr>
      <w:spacing w:after="120"/>
    </w:pPr>
    <w:rPr>
      <w:color w:val="00000A"/>
      <w:sz w:val="20"/>
      <w:szCs w:val="20"/>
    </w:rPr>
  </w:style>
  <w:style w:type="paragraph" w:styleId="List">
    <w:name w:val="List"/>
    <w:basedOn w:val="Normal"/>
    <w:semiHidden/>
    <w:rsid w:val="00BA38D7"/>
    <w:pPr>
      <w:ind w:left="360" w:hanging="360"/>
    </w:pPr>
    <w:rPr>
      <w:color w:val="00000A"/>
      <w:sz w:val="20"/>
      <w:szCs w:val="20"/>
    </w:rPr>
  </w:style>
  <w:style w:type="paragraph" w:styleId="Caption">
    <w:name w:val="caption"/>
    <w:basedOn w:val="Normal"/>
    <w:next w:val="Normal"/>
    <w:autoRedefine/>
    <w:qFormat/>
    <w:rsid w:val="00BA38D7"/>
    <w:pPr>
      <w:spacing w:before="120" w:after="180" w:line="360" w:lineRule="auto"/>
    </w:pPr>
    <w:rPr>
      <w:rFonts w:ascii="Arial" w:hAnsi="Arial"/>
      <w:bCs/>
      <w:i/>
      <w:color w:val="00000A"/>
      <w:sz w:val="20"/>
      <w:szCs w:val="20"/>
    </w:rPr>
  </w:style>
  <w:style w:type="paragraph" w:customStyle="1" w:styleId="Index">
    <w:name w:val="Index"/>
    <w:basedOn w:val="Normal"/>
    <w:qFormat/>
    <w:rsid w:val="00570291"/>
    <w:pPr>
      <w:suppressLineNumbers/>
    </w:pPr>
    <w:rPr>
      <w:color w:val="00000A"/>
      <w:sz w:val="20"/>
      <w:szCs w:val="20"/>
    </w:rPr>
  </w:style>
  <w:style w:type="paragraph" w:styleId="HTMLPreformatted">
    <w:name w:val="HTML Preformatted"/>
    <w:basedOn w:val="Normal"/>
    <w:link w:val="HTMLPreformattedChar"/>
    <w:uiPriority w:val="99"/>
    <w:semiHidden/>
    <w:qFormat/>
    <w:rsid w:val="00BA38D7"/>
    <w:rPr>
      <w:rFonts w:ascii="Courier New" w:hAnsi="Courier New" w:cs="Courier New"/>
      <w:color w:val="00000A"/>
      <w:sz w:val="20"/>
      <w:szCs w:val="20"/>
    </w:rPr>
  </w:style>
  <w:style w:type="paragraph" w:customStyle="1" w:styleId="tocul">
    <w:name w:val="toc&gt;ul"/>
    <w:basedOn w:val="Normal"/>
    <w:qFormat/>
    <w:rsid w:val="00570291"/>
    <w:pPr>
      <w:pBdr>
        <w:top w:val="single" w:sz="6" w:space="8" w:color="EDEDED"/>
        <w:left w:val="single" w:sz="6" w:space="8" w:color="EDEDED"/>
        <w:bottom w:val="single" w:sz="6" w:space="8" w:color="EDEDED"/>
        <w:right w:val="single" w:sz="6" w:space="8" w:color="EDEDED"/>
      </w:pBdr>
      <w:ind w:left="150" w:right="150"/>
    </w:pPr>
    <w:rPr>
      <w:color w:val="00000A"/>
      <w:sz w:val="20"/>
      <w:szCs w:val="20"/>
    </w:rPr>
  </w:style>
  <w:style w:type="paragraph" w:styleId="NormalWeb">
    <w:name w:val="Normal (Web)"/>
    <w:basedOn w:val="Normal"/>
    <w:semiHidden/>
    <w:qFormat/>
    <w:rsid w:val="00BA38D7"/>
    <w:rPr>
      <w:color w:val="00000A"/>
    </w:rPr>
  </w:style>
  <w:style w:type="paragraph" w:customStyle="1" w:styleId="oembedall-description">
    <w:name w:val="oembedall-description"/>
    <w:basedOn w:val="Normal"/>
    <w:qFormat/>
    <w:rsid w:val="00570291"/>
    <w:pPr>
      <w:spacing w:beforeAutospacing="1" w:afterAutospacing="1"/>
    </w:pPr>
    <w:rPr>
      <w:color w:val="00000A"/>
      <w:sz w:val="20"/>
      <w:szCs w:val="20"/>
    </w:rPr>
  </w:style>
  <w:style w:type="paragraph" w:customStyle="1" w:styleId="oembedall-updated-at">
    <w:name w:val="oembedall-updated-at"/>
    <w:basedOn w:val="Normal"/>
    <w:qFormat/>
    <w:rsid w:val="00570291"/>
    <w:pPr>
      <w:spacing w:beforeAutospacing="1" w:afterAutospacing="1"/>
    </w:pPr>
    <w:rPr>
      <w:color w:val="00000A"/>
      <w:sz w:val="20"/>
      <w:szCs w:val="20"/>
    </w:rPr>
  </w:style>
  <w:style w:type="paragraph" w:customStyle="1" w:styleId="oembedall-ljuser">
    <w:name w:val="oembedall-ljuser"/>
    <w:basedOn w:val="Normal"/>
    <w:qFormat/>
    <w:rsid w:val="00570291"/>
    <w:pPr>
      <w:spacing w:beforeAutospacing="1" w:afterAutospacing="1"/>
    </w:pPr>
    <w:rPr>
      <w:b/>
      <w:bCs/>
      <w:color w:val="00000A"/>
      <w:sz w:val="20"/>
      <w:szCs w:val="20"/>
    </w:rPr>
  </w:style>
  <w:style w:type="paragraph" w:customStyle="1" w:styleId="oembedall-stoqembed">
    <w:name w:val="oembedall-stoqembed"/>
    <w:basedOn w:val="Normal"/>
    <w:qFormat/>
    <w:rsid w:val="00570291"/>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70291"/>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color w:val="00000A"/>
      <w:sz w:val="20"/>
      <w:szCs w:val="20"/>
    </w:rPr>
  </w:style>
  <w:style w:type="paragraph" w:customStyle="1" w:styleId="oembedall-facebook2">
    <w:name w:val="oembedall-facebook2"/>
    <w:basedOn w:val="Normal"/>
    <w:qFormat/>
    <w:rsid w:val="00570291"/>
    <w:pPr>
      <w:shd w:val="clear" w:color="auto" w:fill="627ADD"/>
      <w:spacing w:beforeAutospacing="1" w:afterAutospacing="1"/>
    </w:pPr>
    <w:rPr>
      <w:color w:val="00000A"/>
      <w:sz w:val="20"/>
      <w:szCs w:val="20"/>
    </w:rPr>
  </w:style>
  <w:style w:type="paragraph" w:customStyle="1" w:styleId="oembedall-facebookbody">
    <w:name w:val="oembedall-facebookbody"/>
    <w:basedOn w:val="Normal"/>
    <w:qFormat/>
    <w:rsid w:val="00570291"/>
    <w:pPr>
      <w:shd w:val="clear" w:color="auto" w:fill="FFFFFF"/>
      <w:spacing w:beforeAutospacing="1" w:afterAutospacing="1"/>
      <w:textAlignment w:val="top"/>
    </w:pPr>
    <w:rPr>
      <w:color w:val="00000A"/>
      <w:sz w:val="20"/>
      <w:szCs w:val="20"/>
    </w:rPr>
  </w:style>
  <w:style w:type="paragraph" w:customStyle="1" w:styleId="notetext">
    <w:name w:val="notetext"/>
    <w:basedOn w:val="Normal"/>
    <w:qFormat/>
    <w:rsid w:val="00570291"/>
    <w:pPr>
      <w:spacing w:beforeAutospacing="1" w:afterAutospacing="1"/>
    </w:pPr>
    <w:rPr>
      <w:rFonts w:ascii="Trebuchet MS" w:hAnsi="Trebuchet MS"/>
      <w:color w:val="00000A"/>
      <w:sz w:val="21"/>
      <w:szCs w:val="21"/>
    </w:rPr>
  </w:style>
  <w:style w:type="paragraph" w:customStyle="1" w:styleId="sectiontitle">
    <w:name w:val="sectiontitle"/>
    <w:basedOn w:val="Normal"/>
    <w:qFormat/>
    <w:rsid w:val="00570291"/>
    <w:pPr>
      <w:spacing w:beforeAutospacing="1" w:afterAutospacing="1"/>
    </w:pPr>
    <w:rPr>
      <w:color w:val="00000A"/>
      <w:sz w:val="17"/>
      <w:szCs w:val="17"/>
    </w:rPr>
  </w:style>
  <w:style w:type="paragraph" w:customStyle="1" w:styleId="tasktext">
    <w:name w:val="tasktext"/>
    <w:basedOn w:val="Normal"/>
    <w:qFormat/>
    <w:rsid w:val="00570291"/>
    <w:pPr>
      <w:spacing w:beforeAutospacing="1" w:afterAutospacing="1"/>
    </w:pPr>
    <w:rPr>
      <w:color w:val="00000A"/>
      <w:sz w:val="17"/>
      <w:szCs w:val="17"/>
    </w:rPr>
  </w:style>
  <w:style w:type="paragraph" w:customStyle="1" w:styleId="tasktextoutsideright">
    <w:name w:val="tasktextoutsideright"/>
    <w:basedOn w:val="Normal"/>
    <w:qFormat/>
    <w:rsid w:val="00570291"/>
    <w:pPr>
      <w:spacing w:beforeAutospacing="1" w:afterAutospacing="1"/>
    </w:pPr>
    <w:rPr>
      <w:color w:val="00000A"/>
      <w:sz w:val="17"/>
      <w:szCs w:val="17"/>
    </w:rPr>
  </w:style>
  <w:style w:type="paragraph" w:customStyle="1" w:styleId="tasktextoutsideleft">
    <w:name w:val="tasktextoutsideleft"/>
    <w:basedOn w:val="Normal"/>
    <w:qFormat/>
    <w:rsid w:val="00570291"/>
    <w:pPr>
      <w:spacing w:beforeAutospacing="1" w:afterAutospacing="1"/>
    </w:pPr>
    <w:rPr>
      <w:color w:val="00000A"/>
      <w:sz w:val="17"/>
      <w:szCs w:val="17"/>
    </w:rPr>
  </w:style>
  <w:style w:type="paragraph" w:customStyle="1" w:styleId="titletext">
    <w:name w:val="titletext"/>
    <w:basedOn w:val="Normal"/>
    <w:qFormat/>
    <w:rsid w:val="00570291"/>
    <w:pPr>
      <w:spacing w:beforeAutospacing="1" w:afterAutospacing="1"/>
    </w:pPr>
    <w:rPr>
      <w:color w:val="00000A"/>
      <w:sz w:val="27"/>
      <w:szCs w:val="27"/>
    </w:rPr>
  </w:style>
  <w:style w:type="paragraph" w:customStyle="1" w:styleId="spinner">
    <w:name w:val="spinner"/>
    <w:basedOn w:val="Normal"/>
    <w:qFormat/>
    <w:rsid w:val="00570291"/>
    <w:pPr>
      <w:spacing w:beforeAutospacing="1"/>
    </w:pPr>
    <w:rPr>
      <w:color w:val="00000A"/>
      <w:sz w:val="20"/>
      <w:szCs w:val="20"/>
    </w:rPr>
  </w:style>
  <w:style w:type="paragraph" w:customStyle="1" w:styleId="markdown">
    <w:name w:val="markdown"/>
    <w:basedOn w:val="Normal"/>
    <w:qFormat/>
    <w:rsid w:val="00570291"/>
    <w:pPr>
      <w:spacing w:beforeAutospacing="1" w:afterAutospacing="1"/>
    </w:pPr>
    <w:rPr>
      <w:rFonts w:ascii="Microsoft YaHei" w:eastAsia="Microsoft YaHei" w:hAnsi="Microsoft YaHei"/>
      <w:color w:val="00000A"/>
      <w:sz w:val="20"/>
      <w:szCs w:val="20"/>
    </w:rPr>
  </w:style>
  <w:style w:type="paragraph" w:customStyle="1" w:styleId="haroopad">
    <w:name w:val="haroopad"/>
    <w:basedOn w:val="Normal"/>
    <w:qFormat/>
    <w:rsid w:val="00570291"/>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70291"/>
    <w:pPr>
      <w:shd w:val="clear" w:color="auto" w:fill="FDF6E3"/>
      <w:spacing w:beforeAutospacing="1" w:afterAutospacing="1"/>
    </w:pPr>
    <w:rPr>
      <w:color w:val="657B83"/>
      <w:sz w:val="20"/>
      <w:szCs w:val="20"/>
    </w:rPr>
  </w:style>
  <w:style w:type="paragraph" w:customStyle="1" w:styleId="hljs-comment">
    <w:name w:val="hljs-comment"/>
    <w:basedOn w:val="Normal"/>
    <w:qFormat/>
    <w:rsid w:val="00570291"/>
    <w:pPr>
      <w:spacing w:beforeAutospacing="1" w:afterAutospacing="1"/>
    </w:pPr>
    <w:rPr>
      <w:color w:val="93A1A1"/>
      <w:sz w:val="20"/>
      <w:szCs w:val="20"/>
    </w:rPr>
  </w:style>
  <w:style w:type="paragraph" w:customStyle="1" w:styleId="hljs-doctype">
    <w:name w:val="hljs-doctype"/>
    <w:basedOn w:val="Normal"/>
    <w:qFormat/>
    <w:rsid w:val="00570291"/>
    <w:pPr>
      <w:spacing w:beforeAutospacing="1" w:afterAutospacing="1"/>
    </w:pPr>
    <w:rPr>
      <w:color w:val="93A1A1"/>
      <w:sz w:val="20"/>
      <w:szCs w:val="20"/>
    </w:rPr>
  </w:style>
  <w:style w:type="paragraph" w:customStyle="1" w:styleId="hljs-javadoc">
    <w:name w:val="hljs-javadoc"/>
    <w:basedOn w:val="Normal"/>
    <w:qFormat/>
    <w:rsid w:val="00570291"/>
    <w:pPr>
      <w:spacing w:beforeAutospacing="1" w:afterAutospacing="1"/>
    </w:pPr>
    <w:rPr>
      <w:color w:val="93A1A1"/>
      <w:sz w:val="20"/>
      <w:szCs w:val="20"/>
    </w:rPr>
  </w:style>
  <w:style w:type="paragraph" w:customStyle="1" w:styleId="hljs-pi">
    <w:name w:val="hljs-pi"/>
    <w:basedOn w:val="Normal"/>
    <w:qFormat/>
    <w:rsid w:val="00570291"/>
    <w:pPr>
      <w:spacing w:beforeAutospacing="1" w:afterAutospacing="1"/>
    </w:pPr>
    <w:rPr>
      <w:color w:val="93A1A1"/>
      <w:sz w:val="20"/>
      <w:szCs w:val="20"/>
    </w:rPr>
  </w:style>
  <w:style w:type="paragraph" w:customStyle="1" w:styleId="hljs-addition">
    <w:name w:val="hljs-addition"/>
    <w:basedOn w:val="Normal"/>
    <w:qFormat/>
    <w:rsid w:val="00570291"/>
    <w:pPr>
      <w:spacing w:beforeAutospacing="1" w:afterAutospacing="1"/>
    </w:pPr>
    <w:rPr>
      <w:color w:val="859900"/>
      <w:sz w:val="20"/>
      <w:szCs w:val="20"/>
    </w:rPr>
  </w:style>
  <w:style w:type="paragraph" w:customStyle="1" w:styleId="hljs-keyword">
    <w:name w:val="hljs-keyword"/>
    <w:basedOn w:val="Normal"/>
    <w:qFormat/>
    <w:rsid w:val="00570291"/>
    <w:pPr>
      <w:spacing w:beforeAutospacing="1" w:afterAutospacing="1"/>
    </w:pPr>
    <w:rPr>
      <w:color w:val="859900"/>
      <w:sz w:val="20"/>
      <w:szCs w:val="20"/>
    </w:rPr>
  </w:style>
  <w:style w:type="paragraph" w:customStyle="1" w:styleId="hljs-request">
    <w:name w:val="hljs-request"/>
    <w:basedOn w:val="Normal"/>
    <w:qFormat/>
    <w:rsid w:val="00570291"/>
    <w:pPr>
      <w:spacing w:beforeAutospacing="1" w:afterAutospacing="1"/>
    </w:pPr>
    <w:rPr>
      <w:color w:val="859900"/>
      <w:sz w:val="20"/>
      <w:szCs w:val="20"/>
    </w:rPr>
  </w:style>
  <w:style w:type="paragraph" w:customStyle="1" w:styleId="hljs-status">
    <w:name w:val="hljs-status"/>
    <w:basedOn w:val="Normal"/>
    <w:qFormat/>
    <w:rsid w:val="00570291"/>
    <w:pPr>
      <w:spacing w:beforeAutospacing="1" w:afterAutospacing="1"/>
    </w:pPr>
    <w:rPr>
      <w:color w:val="859900"/>
      <w:sz w:val="20"/>
      <w:szCs w:val="20"/>
    </w:rPr>
  </w:style>
  <w:style w:type="paragraph" w:customStyle="1" w:styleId="hljs-winutils">
    <w:name w:val="hljs-winutils"/>
    <w:basedOn w:val="Normal"/>
    <w:qFormat/>
    <w:rsid w:val="00570291"/>
    <w:pPr>
      <w:spacing w:beforeAutospacing="1" w:afterAutospacing="1"/>
    </w:pPr>
    <w:rPr>
      <w:color w:val="859900"/>
      <w:sz w:val="20"/>
      <w:szCs w:val="20"/>
    </w:rPr>
  </w:style>
  <w:style w:type="paragraph" w:customStyle="1" w:styleId="method">
    <w:name w:val="method"/>
    <w:basedOn w:val="Normal"/>
    <w:qFormat/>
    <w:rsid w:val="00570291"/>
    <w:pPr>
      <w:spacing w:beforeAutospacing="1" w:afterAutospacing="1"/>
    </w:pPr>
    <w:rPr>
      <w:color w:val="859900"/>
      <w:sz w:val="20"/>
      <w:szCs w:val="20"/>
    </w:rPr>
  </w:style>
  <w:style w:type="paragraph" w:customStyle="1" w:styleId="hljs-command">
    <w:name w:val="hljs-command"/>
    <w:basedOn w:val="Normal"/>
    <w:qFormat/>
    <w:rsid w:val="00570291"/>
    <w:pPr>
      <w:spacing w:beforeAutospacing="1" w:afterAutospacing="1"/>
    </w:pPr>
    <w:rPr>
      <w:color w:val="2AA198"/>
      <w:sz w:val="20"/>
      <w:szCs w:val="20"/>
    </w:rPr>
  </w:style>
  <w:style w:type="paragraph" w:customStyle="1" w:styleId="hljs-dartdoc">
    <w:name w:val="hljs-dartdoc"/>
    <w:basedOn w:val="Normal"/>
    <w:qFormat/>
    <w:rsid w:val="00570291"/>
    <w:pPr>
      <w:spacing w:beforeAutospacing="1" w:afterAutospacing="1"/>
    </w:pPr>
    <w:rPr>
      <w:color w:val="2AA198"/>
      <w:sz w:val="20"/>
      <w:szCs w:val="20"/>
    </w:rPr>
  </w:style>
  <w:style w:type="paragraph" w:customStyle="1" w:styleId="hljs-hexcolor">
    <w:name w:val="hljs-hexcolor"/>
    <w:basedOn w:val="Normal"/>
    <w:qFormat/>
    <w:rsid w:val="00570291"/>
    <w:pPr>
      <w:spacing w:beforeAutospacing="1" w:afterAutospacing="1"/>
    </w:pPr>
    <w:rPr>
      <w:color w:val="2AA198"/>
      <w:sz w:val="20"/>
      <w:szCs w:val="20"/>
    </w:rPr>
  </w:style>
  <w:style w:type="paragraph" w:customStyle="1" w:styleId="hljs-linkurl">
    <w:name w:val="hljs-link_url"/>
    <w:basedOn w:val="Normal"/>
    <w:qFormat/>
    <w:rsid w:val="00570291"/>
    <w:pPr>
      <w:spacing w:beforeAutospacing="1" w:afterAutospacing="1"/>
    </w:pPr>
    <w:rPr>
      <w:color w:val="2AA198"/>
      <w:sz w:val="20"/>
      <w:szCs w:val="20"/>
    </w:rPr>
  </w:style>
  <w:style w:type="paragraph" w:customStyle="1" w:styleId="hljs-number">
    <w:name w:val="hljs-number"/>
    <w:basedOn w:val="Normal"/>
    <w:qFormat/>
    <w:rsid w:val="00570291"/>
    <w:pPr>
      <w:spacing w:beforeAutospacing="1" w:afterAutospacing="1"/>
    </w:pPr>
    <w:rPr>
      <w:color w:val="2AA198"/>
      <w:sz w:val="20"/>
      <w:szCs w:val="20"/>
    </w:rPr>
  </w:style>
  <w:style w:type="paragraph" w:customStyle="1" w:styleId="hljs-phpdoc">
    <w:name w:val="hljs-phpdoc"/>
    <w:basedOn w:val="Normal"/>
    <w:qFormat/>
    <w:rsid w:val="00570291"/>
    <w:pPr>
      <w:spacing w:beforeAutospacing="1" w:afterAutospacing="1"/>
    </w:pPr>
    <w:rPr>
      <w:color w:val="2AA198"/>
      <w:sz w:val="20"/>
      <w:szCs w:val="20"/>
    </w:rPr>
  </w:style>
  <w:style w:type="paragraph" w:customStyle="1" w:styleId="hljs-regexp">
    <w:name w:val="hljs-regexp"/>
    <w:basedOn w:val="Normal"/>
    <w:qFormat/>
    <w:rsid w:val="00570291"/>
    <w:pPr>
      <w:spacing w:beforeAutospacing="1" w:afterAutospacing="1"/>
    </w:pPr>
    <w:rPr>
      <w:color w:val="2AA198"/>
      <w:sz w:val="20"/>
      <w:szCs w:val="20"/>
    </w:rPr>
  </w:style>
  <w:style w:type="paragraph" w:customStyle="1" w:styleId="hljs-string">
    <w:name w:val="hljs-string"/>
    <w:basedOn w:val="Normal"/>
    <w:qFormat/>
    <w:rsid w:val="00570291"/>
    <w:pPr>
      <w:spacing w:beforeAutospacing="1" w:afterAutospacing="1"/>
    </w:pPr>
    <w:rPr>
      <w:color w:val="2AA198"/>
      <w:sz w:val="20"/>
      <w:szCs w:val="20"/>
    </w:rPr>
  </w:style>
  <w:style w:type="paragraph" w:customStyle="1" w:styleId="hljs-builtin">
    <w:name w:val="hljs-built_in"/>
    <w:basedOn w:val="Normal"/>
    <w:qFormat/>
    <w:rsid w:val="00570291"/>
    <w:pPr>
      <w:spacing w:beforeAutospacing="1" w:afterAutospacing="1"/>
    </w:pPr>
    <w:rPr>
      <w:color w:val="268BD2"/>
      <w:sz w:val="20"/>
      <w:szCs w:val="20"/>
    </w:rPr>
  </w:style>
  <w:style w:type="paragraph" w:customStyle="1" w:styleId="hljs-chunk">
    <w:name w:val="hljs-chunk"/>
    <w:basedOn w:val="Normal"/>
    <w:qFormat/>
    <w:rsid w:val="00570291"/>
    <w:pPr>
      <w:spacing w:beforeAutospacing="1" w:afterAutospacing="1"/>
    </w:pPr>
    <w:rPr>
      <w:color w:val="268BD2"/>
      <w:sz w:val="20"/>
      <w:szCs w:val="20"/>
    </w:rPr>
  </w:style>
  <w:style w:type="paragraph" w:customStyle="1" w:styleId="hljs-decorator">
    <w:name w:val="hljs-decorator"/>
    <w:basedOn w:val="Normal"/>
    <w:qFormat/>
    <w:rsid w:val="00570291"/>
    <w:pPr>
      <w:spacing w:beforeAutospacing="1" w:afterAutospacing="1"/>
    </w:pPr>
    <w:rPr>
      <w:color w:val="268BD2"/>
      <w:sz w:val="20"/>
      <w:szCs w:val="20"/>
    </w:rPr>
  </w:style>
  <w:style w:type="paragraph" w:customStyle="1" w:styleId="hljs-id">
    <w:name w:val="hljs-id"/>
    <w:basedOn w:val="Normal"/>
    <w:qFormat/>
    <w:rsid w:val="00570291"/>
    <w:pPr>
      <w:spacing w:beforeAutospacing="1" w:afterAutospacing="1"/>
    </w:pPr>
    <w:rPr>
      <w:color w:val="268BD2"/>
      <w:sz w:val="20"/>
      <w:szCs w:val="20"/>
    </w:rPr>
  </w:style>
  <w:style w:type="paragraph" w:customStyle="1" w:styleId="hljs-identifier">
    <w:name w:val="hljs-identifier"/>
    <w:basedOn w:val="Normal"/>
    <w:qFormat/>
    <w:rsid w:val="00570291"/>
    <w:pPr>
      <w:spacing w:beforeAutospacing="1" w:afterAutospacing="1"/>
    </w:pPr>
    <w:rPr>
      <w:color w:val="268BD2"/>
      <w:sz w:val="20"/>
      <w:szCs w:val="20"/>
    </w:rPr>
  </w:style>
  <w:style w:type="paragraph" w:customStyle="1" w:styleId="hljs-localvars">
    <w:name w:val="hljs-localvars"/>
    <w:basedOn w:val="Normal"/>
    <w:qFormat/>
    <w:rsid w:val="00570291"/>
    <w:pPr>
      <w:spacing w:beforeAutospacing="1" w:afterAutospacing="1"/>
    </w:pPr>
    <w:rPr>
      <w:color w:val="268BD2"/>
      <w:sz w:val="20"/>
      <w:szCs w:val="20"/>
    </w:rPr>
  </w:style>
  <w:style w:type="paragraph" w:customStyle="1" w:styleId="hljs-title">
    <w:name w:val="hljs-title"/>
    <w:basedOn w:val="Normal"/>
    <w:qFormat/>
    <w:rsid w:val="00570291"/>
    <w:pPr>
      <w:spacing w:beforeAutospacing="1" w:afterAutospacing="1"/>
    </w:pPr>
    <w:rPr>
      <w:color w:val="268BD2"/>
      <w:sz w:val="20"/>
      <w:szCs w:val="20"/>
    </w:rPr>
  </w:style>
  <w:style w:type="paragraph" w:customStyle="1" w:styleId="hljs-attribute">
    <w:name w:val="hljs-attribute"/>
    <w:basedOn w:val="Normal"/>
    <w:qFormat/>
    <w:rsid w:val="00570291"/>
    <w:pPr>
      <w:spacing w:beforeAutospacing="1" w:afterAutospacing="1"/>
    </w:pPr>
    <w:rPr>
      <w:color w:val="B58900"/>
      <w:sz w:val="20"/>
      <w:szCs w:val="20"/>
    </w:rPr>
  </w:style>
  <w:style w:type="paragraph" w:customStyle="1" w:styleId="hljs-constant">
    <w:name w:val="hljs-constant"/>
    <w:basedOn w:val="Normal"/>
    <w:qFormat/>
    <w:rsid w:val="00570291"/>
    <w:pPr>
      <w:spacing w:beforeAutospacing="1" w:afterAutospacing="1"/>
    </w:pPr>
    <w:rPr>
      <w:color w:val="B58900"/>
      <w:sz w:val="20"/>
      <w:szCs w:val="20"/>
    </w:rPr>
  </w:style>
  <w:style w:type="paragraph" w:customStyle="1" w:styleId="hljs-linkreference">
    <w:name w:val="hljs-link_reference"/>
    <w:basedOn w:val="Normal"/>
    <w:qFormat/>
    <w:rsid w:val="00570291"/>
    <w:pPr>
      <w:spacing w:beforeAutospacing="1" w:afterAutospacing="1"/>
    </w:pPr>
    <w:rPr>
      <w:color w:val="B58900"/>
      <w:sz w:val="20"/>
      <w:szCs w:val="20"/>
    </w:rPr>
  </w:style>
  <w:style w:type="paragraph" w:customStyle="1" w:styleId="hljs-parent">
    <w:name w:val="hljs-parent"/>
    <w:basedOn w:val="Normal"/>
    <w:qFormat/>
    <w:rsid w:val="00570291"/>
    <w:pPr>
      <w:spacing w:beforeAutospacing="1" w:afterAutospacing="1"/>
    </w:pPr>
    <w:rPr>
      <w:color w:val="B58900"/>
      <w:sz w:val="20"/>
      <w:szCs w:val="20"/>
    </w:rPr>
  </w:style>
  <w:style w:type="paragraph" w:customStyle="1" w:styleId="hljs-type">
    <w:name w:val="hljs-type"/>
    <w:basedOn w:val="Normal"/>
    <w:qFormat/>
    <w:rsid w:val="00570291"/>
    <w:pPr>
      <w:spacing w:beforeAutospacing="1" w:afterAutospacing="1"/>
    </w:pPr>
    <w:rPr>
      <w:color w:val="B58900"/>
      <w:sz w:val="20"/>
      <w:szCs w:val="20"/>
    </w:rPr>
  </w:style>
  <w:style w:type="paragraph" w:customStyle="1" w:styleId="hljs-variable">
    <w:name w:val="hljs-variable"/>
    <w:basedOn w:val="Normal"/>
    <w:qFormat/>
    <w:rsid w:val="00570291"/>
    <w:pPr>
      <w:spacing w:beforeAutospacing="1" w:afterAutospacing="1"/>
    </w:pPr>
    <w:rPr>
      <w:color w:val="B58900"/>
      <w:sz w:val="20"/>
      <w:szCs w:val="20"/>
    </w:rPr>
  </w:style>
  <w:style w:type="paragraph" w:customStyle="1" w:styleId="hljs-attrselector">
    <w:name w:val="hljs-attr_selector"/>
    <w:basedOn w:val="Normal"/>
    <w:qFormat/>
    <w:rsid w:val="00570291"/>
    <w:pPr>
      <w:spacing w:beforeAutospacing="1" w:afterAutospacing="1"/>
    </w:pPr>
    <w:rPr>
      <w:color w:val="CB4B16"/>
      <w:sz w:val="20"/>
      <w:szCs w:val="20"/>
    </w:rPr>
  </w:style>
  <w:style w:type="paragraph" w:customStyle="1" w:styleId="hljs-cdata">
    <w:name w:val="hljs-cdata"/>
    <w:basedOn w:val="Normal"/>
    <w:qFormat/>
    <w:rsid w:val="00570291"/>
    <w:pPr>
      <w:spacing w:beforeAutospacing="1" w:afterAutospacing="1"/>
    </w:pPr>
    <w:rPr>
      <w:color w:val="CB4B16"/>
      <w:sz w:val="20"/>
      <w:szCs w:val="20"/>
    </w:rPr>
  </w:style>
  <w:style w:type="paragraph" w:customStyle="1" w:styleId="hljs-header">
    <w:name w:val="hljs-header"/>
    <w:basedOn w:val="Normal"/>
    <w:qFormat/>
    <w:rsid w:val="00570291"/>
    <w:pPr>
      <w:spacing w:beforeAutospacing="1" w:afterAutospacing="1"/>
    </w:pPr>
    <w:rPr>
      <w:color w:val="CB4B16"/>
      <w:sz w:val="20"/>
      <w:szCs w:val="20"/>
    </w:rPr>
  </w:style>
  <w:style w:type="paragraph" w:customStyle="1" w:styleId="hljs-pragma">
    <w:name w:val="hljs-pragma"/>
    <w:basedOn w:val="Normal"/>
    <w:qFormat/>
    <w:rsid w:val="00570291"/>
    <w:pPr>
      <w:spacing w:beforeAutospacing="1" w:afterAutospacing="1"/>
    </w:pPr>
    <w:rPr>
      <w:color w:val="CB4B16"/>
      <w:sz w:val="20"/>
      <w:szCs w:val="20"/>
    </w:rPr>
  </w:style>
  <w:style w:type="paragraph" w:customStyle="1" w:styleId="hljs-preprocessor">
    <w:name w:val="hljs-preprocessor"/>
    <w:basedOn w:val="Normal"/>
    <w:qFormat/>
    <w:rsid w:val="00570291"/>
    <w:pPr>
      <w:spacing w:beforeAutospacing="1" w:afterAutospacing="1"/>
    </w:pPr>
    <w:rPr>
      <w:color w:val="CB4B16"/>
      <w:sz w:val="20"/>
      <w:szCs w:val="20"/>
    </w:rPr>
  </w:style>
  <w:style w:type="paragraph" w:customStyle="1" w:styleId="hljs-shebang">
    <w:name w:val="hljs-shebang"/>
    <w:basedOn w:val="Normal"/>
    <w:qFormat/>
    <w:rsid w:val="00570291"/>
    <w:pPr>
      <w:spacing w:beforeAutospacing="1" w:afterAutospacing="1"/>
    </w:pPr>
    <w:rPr>
      <w:color w:val="CB4B16"/>
      <w:sz w:val="20"/>
      <w:szCs w:val="20"/>
    </w:rPr>
  </w:style>
  <w:style w:type="paragraph" w:customStyle="1" w:styleId="hljs-special">
    <w:name w:val="hljs-special"/>
    <w:basedOn w:val="Normal"/>
    <w:qFormat/>
    <w:rsid w:val="00570291"/>
    <w:pPr>
      <w:spacing w:beforeAutospacing="1" w:afterAutospacing="1"/>
    </w:pPr>
    <w:rPr>
      <w:color w:val="CB4B16"/>
      <w:sz w:val="20"/>
      <w:szCs w:val="20"/>
    </w:rPr>
  </w:style>
  <w:style w:type="paragraph" w:customStyle="1" w:styleId="hljs-subst">
    <w:name w:val="hljs-subst"/>
    <w:basedOn w:val="Normal"/>
    <w:qFormat/>
    <w:rsid w:val="00570291"/>
    <w:pPr>
      <w:spacing w:beforeAutospacing="1" w:afterAutospacing="1"/>
    </w:pPr>
    <w:rPr>
      <w:color w:val="CB4B16"/>
      <w:sz w:val="20"/>
      <w:szCs w:val="20"/>
    </w:rPr>
  </w:style>
  <w:style w:type="paragraph" w:customStyle="1" w:styleId="hljs-symbol">
    <w:name w:val="hljs-symbol"/>
    <w:basedOn w:val="Normal"/>
    <w:qFormat/>
    <w:rsid w:val="00570291"/>
    <w:pPr>
      <w:spacing w:beforeAutospacing="1" w:afterAutospacing="1"/>
    </w:pPr>
    <w:rPr>
      <w:color w:val="CB4B16"/>
      <w:sz w:val="20"/>
      <w:szCs w:val="20"/>
    </w:rPr>
  </w:style>
  <w:style w:type="paragraph" w:customStyle="1" w:styleId="hljs-deletion">
    <w:name w:val="hljs-deletion"/>
    <w:basedOn w:val="Normal"/>
    <w:qFormat/>
    <w:rsid w:val="00570291"/>
    <w:pPr>
      <w:spacing w:beforeAutospacing="1" w:afterAutospacing="1"/>
    </w:pPr>
    <w:rPr>
      <w:color w:val="DC322F"/>
      <w:sz w:val="20"/>
      <w:szCs w:val="20"/>
    </w:rPr>
  </w:style>
  <w:style w:type="paragraph" w:customStyle="1" w:styleId="hljs-important">
    <w:name w:val="hljs-important"/>
    <w:basedOn w:val="Normal"/>
    <w:qFormat/>
    <w:rsid w:val="00570291"/>
    <w:pPr>
      <w:spacing w:beforeAutospacing="1" w:afterAutospacing="1"/>
    </w:pPr>
    <w:rPr>
      <w:color w:val="DC322F"/>
      <w:sz w:val="20"/>
      <w:szCs w:val="20"/>
    </w:rPr>
  </w:style>
  <w:style w:type="paragraph" w:customStyle="1" w:styleId="hljs-linklabel">
    <w:name w:val="hljs-link_label"/>
    <w:basedOn w:val="Normal"/>
    <w:qFormat/>
    <w:rsid w:val="00570291"/>
    <w:pPr>
      <w:spacing w:beforeAutospacing="1" w:afterAutospacing="1"/>
    </w:pPr>
    <w:rPr>
      <w:color w:val="6C71C4"/>
      <w:sz w:val="20"/>
      <w:szCs w:val="20"/>
    </w:rPr>
  </w:style>
  <w:style w:type="paragraph" w:customStyle="1" w:styleId="mathjaxhoverarrow">
    <w:name w:val="mathjax_hover_arrow"/>
    <w:basedOn w:val="Normal"/>
    <w:qFormat/>
    <w:rsid w:val="00570291"/>
    <w:pPr>
      <w:spacing w:beforeAutospacing="1" w:afterAutospacing="1"/>
    </w:pPr>
    <w:rPr>
      <w:color w:val="00000A"/>
      <w:sz w:val="20"/>
      <w:szCs w:val="20"/>
    </w:rPr>
  </w:style>
  <w:style w:type="paragraph" w:customStyle="1" w:styleId="mathjaxmenu">
    <w:name w:val="mathjax_menu"/>
    <w:basedOn w:val="Normal"/>
    <w:qFormat/>
    <w:rsid w:val="00570291"/>
    <w:pPr>
      <w:pBdr>
        <w:top w:val="single" w:sz="6" w:space="2" w:color="CCCCCC"/>
        <w:left w:val="single" w:sz="6" w:space="2" w:color="CCCCCC"/>
        <w:bottom w:val="single" w:sz="6" w:space="2" w:color="CCCCCC"/>
        <w:right w:val="single" w:sz="6" w:space="2" w:color="CCCCCC"/>
      </w:pBdr>
      <w:shd w:val="clear" w:color="auto" w:fill="FFFFFF"/>
    </w:pPr>
    <w:rPr>
      <w:color w:val="000000"/>
      <w:sz w:val="20"/>
      <w:szCs w:val="20"/>
    </w:rPr>
  </w:style>
  <w:style w:type="paragraph" w:customStyle="1" w:styleId="mathjaxmenuitem">
    <w:name w:val="mathjax_menuitem"/>
    <w:basedOn w:val="Normal"/>
    <w:qFormat/>
    <w:rsid w:val="00570291"/>
    <w:pPr>
      <w:spacing w:beforeAutospacing="1" w:afterAutospacing="1"/>
    </w:pPr>
    <w:rPr>
      <w:color w:val="00000A"/>
      <w:sz w:val="20"/>
      <w:szCs w:val="20"/>
    </w:rPr>
  </w:style>
  <w:style w:type="paragraph" w:customStyle="1" w:styleId="mathjaxmenuarrow">
    <w:name w:val="mathjax_menuarrow"/>
    <w:basedOn w:val="Normal"/>
    <w:qFormat/>
    <w:rsid w:val="00570291"/>
    <w:pPr>
      <w:spacing w:beforeAutospacing="1" w:afterAutospacing="1"/>
    </w:pPr>
    <w:rPr>
      <w:color w:val="666666"/>
      <w:sz w:val="20"/>
      <w:szCs w:val="20"/>
    </w:rPr>
  </w:style>
  <w:style w:type="paragraph" w:customStyle="1" w:styleId="mathjaxmenulabel">
    <w:name w:val="mathjax_menulabel"/>
    <w:basedOn w:val="Normal"/>
    <w:qFormat/>
    <w:rsid w:val="00570291"/>
    <w:pPr>
      <w:spacing w:beforeAutospacing="1" w:afterAutospacing="1"/>
    </w:pPr>
    <w:rPr>
      <w:i/>
      <w:iCs/>
      <w:color w:val="00000A"/>
      <w:sz w:val="20"/>
      <w:szCs w:val="20"/>
    </w:rPr>
  </w:style>
  <w:style w:type="paragraph" w:customStyle="1" w:styleId="mathjaxmenurule">
    <w:name w:val="mathjax_menurule"/>
    <w:basedOn w:val="Normal"/>
    <w:qFormat/>
    <w:rsid w:val="00570291"/>
    <w:pPr>
      <w:pBdr>
        <w:top w:val="single" w:sz="6" w:space="0" w:color="CCCCCC"/>
      </w:pBdr>
      <w:spacing w:before="60"/>
      <w:ind w:left="15" w:right="15"/>
    </w:pPr>
    <w:rPr>
      <w:color w:val="00000A"/>
      <w:sz w:val="20"/>
      <w:szCs w:val="20"/>
    </w:rPr>
  </w:style>
  <w:style w:type="paragraph" w:customStyle="1" w:styleId="mathjaxmenuclose">
    <w:name w:val="mathjax_menu_close"/>
    <w:basedOn w:val="Normal"/>
    <w:qFormat/>
    <w:rsid w:val="00570291"/>
    <w:pPr>
      <w:spacing w:beforeAutospacing="1" w:afterAutospacing="1"/>
    </w:pPr>
    <w:rPr>
      <w:color w:val="00000A"/>
      <w:sz w:val="20"/>
      <w:szCs w:val="20"/>
    </w:rPr>
  </w:style>
  <w:style w:type="paragraph" w:customStyle="1" w:styleId="mathjaxpreview">
    <w:name w:val="mathjax_preview"/>
    <w:basedOn w:val="Normal"/>
    <w:qFormat/>
    <w:rsid w:val="00570291"/>
    <w:pPr>
      <w:spacing w:beforeAutospacing="1" w:afterAutospacing="1"/>
    </w:pPr>
    <w:rPr>
      <w:color w:val="888888"/>
      <w:sz w:val="20"/>
      <w:szCs w:val="20"/>
    </w:rPr>
  </w:style>
  <w:style w:type="paragraph" w:customStyle="1" w:styleId="mathjaxerror">
    <w:name w:val="mathjax_error"/>
    <w:basedOn w:val="Normal"/>
    <w:qFormat/>
    <w:rsid w:val="00570291"/>
    <w:pPr>
      <w:spacing w:beforeAutospacing="1" w:afterAutospacing="1"/>
    </w:pPr>
    <w:rPr>
      <w:i/>
      <w:iCs/>
      <w:color w:val="CC0000"/>
      <w:sz w:val="20"/>
      <w:szCs w:val="20"/>
    </w:rPr>
  </w:style>
  <w:style w:type="paragraph" w:customStyle="1" w:styleId="oembedall-reputation-score">
    <w:name w:val="oembedall-reputation-score"/>
    <w:basedOn w:val="Normal"/>
    <w:qFormat/>
    <w:rsid w:val="00570291"/>
    <w:pPr>
      <w:spacing w:beforeAutospacing="1" w:afterAutospacing="1"/>
    </w:pPr>
    <w:rPr>
      <w:color w:val="00000A"/>
      <w:sz w:val="20"/>
      <w:szCs w:val="20"/>
    </w:rPr>
  </w:style>
  <w:style w:type="paragraph" w:customStyle="1" w:styleId="oembedall-user-info">
    <w:name w:val="oembedall-user-info"/>
    <w:basedOn w:val="Normal"/>
    <w:qFormat/>
    <w:rsid w:val="00570291"/>
    <w:pPr>
      <w:spacing w:beforeAutospacing="1" w:afterAutospacing="1"/>
    </w:pPr>
    <w:rPr>
      <w:color w:val="00000A"/>
      <w:sz w:val="20"/>
      <w:szCs w:val="20"/>
    </w:rPr>
  </w:style>
  <w:style w:type="paragraph" w:customStyle="1" w:styleId="oembedall-question-hyperlink">
    <w:name w:val="oembedall-question-hyperlink"/>
    <w:basedOn w:val="Normal"/>
    <w:qFormat/>
    <w:rsid w:val="00570291"/>
    <w:pPr>
      <w:spacing w:beforeAutospacing="1" w:afterAutospacing="1"/>
    </w:pPr>
    <w:rPr>
      <w:color w:val="00000A"/>
      <w:sz w:val="20"/>
      <w:szCs w:val="20"/>
    </w:rPr>
  </w:style>
  <w:style w:type="paragraph" w:customStyle="1" w:styleId="oembedall-stats">
    <w:name w:val="oembedall-stats"/>
    <w:basedOn w:val="Normal"/>
    <w:qFormat/>
    <w:rsid w:val="00570291"/>
    <w:pPr>
      <w:spacing w:beforeAutospacing="1" w:afterAutospacing="1"/>
    </w:pPr>
    <w:rPr>
      <w:color w:val="00000A"/>
      <w:sz w:val="20"/>
      <w:szCs w:val="20"/>
    </w:rPr>
  </w:style>
  <w:style w:type="paragraph" w:customStyle="1" w:styleId="oembedall-statscontainer">
    <w:name w:val="oembedall-statscontainer"/>
    <w:basedOn w:val="Normal"/>
    <w:qFormat/>
    <w:rsid w:val="00570291"/>
    <w:pPr>
      <w:spacing w:beforeAutospacing="1" w:afterAutospacing="1"/>
    </w:pPr>
    <w:rPr>
      <w:color w:val="00000A"/>
      <w:sz w:val="20"/>
      <w:szCs w:val="20"/>
    </w:rPr>
  </w:style>
  <w:style w:type="paragraph" w:customStyle="1" w:styleId="oembedall-votes">
    <w:name w:val="oembedall-votes"/>
    <w:basedOn w:val="Normal"/>
    <w:qFormat/>
    <w:rsid w:val="00570291"/>
    <w:pPr>
      <w:spacing w:beforeAutospacing="1" w:afterAutospacing="1"/>
    </w:pPr>
    <w:rPr>
      <w:color w:val="00000A"/>
      <w:sz w:val="20"/>
      <w:szCs w:val="20"/>
    </w:rPr>
  </w:style>
  <w:style w:type="paragraph" w:customStyle="1" w:styleId="oembedall-vote-count-post">
    <w:name w:val="oembedall-vote-count-post"/>
    <w:basedOn w:val="Normal"/>
    <w:qFormat/>
    <w:rsid w:val="00570291"/>
    <w:pPr>
      <w:spacing w:beforeAutospacing="1" w:afterAutospacing="1"/>
    </w:pPr>
    <w:rPr>
      <w:color w:val="00000A"/>
      <w:sz w:val="20"/>
      <w:szCs w:val="20"/>
    </w:rPr>
  </w:style>
  <w:style w:type="paragraph" w:customStyle="1" w:styleId="oembedall-views">
    <w:name w:val="oembedall-views"/>
    <w:basedOn w:val="Normal"/>
    <w:qFormat/>
    <w:rsid w:val="00570291"/>
    <w:pPr>
      <w:spacing w:beforeAutospacing="1" w:afterAutospacing="1"/>
    </w:pPr>
    <w:rPr>
      <w:color w:val="00000A"/>
      <w:sz w:val="20"/>
      <w:szCs w:val="20"/>
    </w:rPr>
  </w:style>
  <w:style w:type="paragraph" w:customStyle="1" w:styleId="oembedall-status">
    <w:name w:val="oembedall-status"/>
    <w:basedOn w:val="Normal"/>
    <w:qFormat/>
    <w:rsid w:val="00570291"/>
    <w:pPr>
      <w:spacing w:beforeAutospacing="1" w:afterAutospacing="1"/>
    </w:pPr>
    <w:rPr>
      <w:color w:val="00000A"/>
      <w:sz w:val="20"/>
      <w:szCs w:val="20"/>
    </w:rPr>
  </w:style>
  <w:style w:type="paragraph" w:customStyle="1" w:styleId="oembedall-summary">
    <w:name w:val="oembedall-summary"/>
    <w:basedOn w:val="Normal"/>
    <w:qFormat/>
    <w:rsid w:val="00570291"/>
    <w:pPr>
      <w:spacing w:beforeAutospacing="1" w:afterAutospacing="1"/>
    </w:pPr>
    <w:rPr>
      <w:color w:val="00000A"/>
      <w:sz w:val="20"/>
      <w:szCs w:val="20"/>
    </w:rPr>
  </w:style>
  <w:style w:type="paragraph" w:customStyle="1" w:styleId="oembedall-excerpt">
    <w:name w:val="oembedall-excerpt"/>
    <w:basedOn w:val="Normal"/>
    <w:qFormat/>
    <w:rsid w:val="00570291"/>
    <w:pPr>
      <w:spacing w:beforeAutospacing="1" w:afterAutospacing="1"/>
    </w:pPr>
    <w:rPr>
      <w:color w:val="00000A"/>
      <w:sz w:val="20"/>
      <w:szCs w:val="20"/>
    </w:rPr>
  </w:style>
  <w:style w:type="paragraph" w:customStyle="1" w:styleId="oembedall-tags">
    <w:name w:val="oembedall-tags"/>
    <w:basedOn w:val="Normal"/>
    <w:qFormat/>
    <w:rsid w:val="00570291"/>
    <w:pPr>
      <w:spacing w:beforeAutospacing="1" w:afterAutospacing="1"/>
    </w:pPr>
    <w:rPr>
      <w:color w:val="00000A"/>
      <w:sz w:val="20"/>
      <w:szCs w:val="20"/>
    </w:rPr>
  </w:style>
  <w:style w:type="paragraph" w:customStyle="1" w:styleId="oembedall-post-tag">
    <w:name w:val="oembedall-post-tag"/>
    <w:basedOn w:val="Normal"/>
    <w:qFormat/>
    <w:rsid w:val="00570291"/>
    <w:pPr>
      <w:spacing w:beforeAutospacing="1" w:afterAutospacing="1"/>
    </w:pPr>
    <w:rPr>
      <w:color w:val="00000A"/>
      <w:sz w:val="20"/>
      <w:szCs w:val="20"/>
    </w:rPr>
  </w:style>
  <w:style w:type="paragraph" w:customStyle="1" w:styleId="oembedall-statsarrow">
    <w:name w:val="oembedall-statsarrow"/>
    <w:basedOn w:val="Normal"/>
    <w:qFormat/>
    <w:rsid w:val="00570291"/>
    <w:pPr>
      <w:spacing w:beforeAutospacing="1" w:afterAutospacing="1"/>
    </w:pPr>
    <w:rPr>
      <w:color w:val="00000A"/>
      <w:sz w:val="20"/>
      <w:szCs w:val="20"/>
    </w:rPr>
  </w:style>
  <w:style w:type="paragraph" w:customStyle="1" w:styleId="contents">
    <w:name w:val="contents"/>
    <w:basedOn w:val="Normal"/>
    <w:qFormat/>
    <w:rsid w:val="00570291"/>
    <w:pPr>
      <w:spacing w:beforeAutospacing="1" w:afterAutospacing="1"/>
    </w:pPr>
    <w:rPr>
      <w:color w:val="00000A"/>
      <w:sz w:val="20"/>
      <w:szCs w:val="20"/>
    </w:rPr>
  </w:style>
  <w:style w:type="paragraph" w:customStyle="1" w:styleId="label">
    <w:name w:val="label"/>
    <w:basedOn w:val="Normal"/>
    <w:qFormat/>
    <w:rsid w:val="00570291"/>
    <w:pPr>
      <w:spacing w:beforeAutospacing="1" w:afterAutospacing="1"/>
    </w:pPr>
    <w:rPr>
      <w:color w:val="00000A"/>
      <w:sz w:val="20"/>
      <w:szCs w:val="20"/>
    </w:rPr>
  </w:style>
  <w:style w:type="paragraph" w:customStyle="1" w:styleId="hljs-tag">
    <w:name w:val="hljs-tag"/>
    <w:basedOn w:val="Normal"/>
    <w:qFormat/>
    <w:rsid w:val="00570291"/>
    <w:pPr>
      <w:spacing w:beforeAutospacing="1" w:afterAutospacing="1"/>
    </w:pPr>
    <w:rPr>
      <w:color w:val="00000A"/>
      <w:sz w:val="20"/>
      <w:szCs w:val="20"/>
    </w:rPr>
  </w:style>
  <w:style w:type="paragraph" w:customStyle="1" w:styleId="hljs-value">
    <w:name w:val="hljs-value"/>
    <w:basedOn w:val="Normal"/>
    <w:qFormat/>
    <w:rsid w:val="00570291"/>
    <w:pPr>
      <w:spacing w:beforeAutospacing="1" w:afterAutospacing="1"/>
    </w:pPr>
    <w:rPr>
      <w:color w:val="00000A"/>
      <w:sz w:val="20"/>
      <w:szCs w:val="20"/>
    </w:rPr>
  </w:style>
  <w:style w:type="paragraph" w:customStyle="1" w:styleId="hljs-formula">
    <w:name w:val="hljs-formula"/>
    <w:basedOn w:val="Normal"/>
    <w:qFormat/>
    <w:rsid w:val="00570291"/>
    <w:pPr>
      <w:spacing w:beforeAutospacing="1" w:afterAutospacing="1"/>
    </w:pPr>
    <w:rPr>
      <w:color w:val="00000A"/>
      <w:sz w:val="20"/>
      <w:szCs w:val="20"/>
    </w:rPr>
  </w:style>
  <w:style w:type="paragraph" w:customStyle="1" w:styleId="hljs-function">
    <w:name w:val="hljs-function"/>
    <w:basedOn w:val="Normal"/>
    <w:qFormat/>
    <w:rsid w:val="00570291"/>
    <w:pPr>
      <w:spacing w:beforeAutospacing="1" w:afterAutospacing="1"/>
    </w:pPr>
    <w:rPr>
      <w:color w:val="00000A"/>
      <w:sz w:val="20"/>
      <w:szCs w:val="20"/>
    </w:rPr>
  </w:style>
  <w:style w:type="paragraph" w:customStyle="1" w:styleId="hljs-literal">
    <w:name w:val="hljs-literal"/>
    <w:basedOn w:val="Normal"/>
    <w:qFormat/>
    <w:rsid w:val="00570291"/>
    <w:pPr>
      <w:spacing w:beforeAutospacing="1" w:afterAutospacing="1"/>
    </w:pPr>
    <w:rPr>
      <w:color w:val="00000A"/>
      <w:sz w:val="20"/>
      <w:szCs w:val="20"/>
    </w:rPr>
  </w:style>
  <w:style w:type="paragraph" w:customStyle="1" w:styleId="hljs-body">
    <w:name w:val="hljs-body"/>
    <w:basedOn w:val="Normal"/>
    <w:qFormat/>
    <w:rsid w:val="00570291"/>
    <w:pPr>
      <w:spacing w:beforeAutospacing="1" w:afterAutospacing="1"/>
    </w:pPr>
    <w:rPr>
      <w:color w:val="00000A"/>
      <w:sz w:val="20"/>
      <w:szCs w:val="20"/>
    </w:rPr>
  </w:style>
  <w:style w:type="paragraph" w:customStyle="1" w:styleId="hljs-pseudo">
    <w:name w:val="hljs-pseudo"/>
    <w:basedOn w:val="Normal"/>
    <w:qFormat/>
    <w:rsid w:val="00570291"/>
    <w:pPr>
      <w:spacing w:beforeAutospacing="1" w:afterAutospacing="1"/>
    </w:pPr>
    <w:rPr>
      <w:color w:val="00000A"/>
      <w:sz w:val="20"/>
      <w:szCs w:val="20"/>
    </w:rPr>
  </w:style>
  <w:style w:type="paragraph" w:customStyle="1" w:styleId="hljs-change">
    <w:name w:val="hljs-change"/>
    <w:basedOn w:val="Normal"/>
    <w:qFormat/>
    <w:rsid w:val="00570291"/>
    <w:pPr>
      <w:spacing w:beforeAutospacing="1" w:afterAutospacing="1"/>
    </w:pPr>
    <w:rPr>
      <w:color w:val="00000A"/>
      <w:sz w:val="20"/>
      <w:szCs w:val="20"/>
    </w:rPr>
  </w:style>
  <w:style w:type="paragraph" w:customStyle="1" w:styleId="oembedall-body">
    <w:name w:val="oembedall-body"/>
    <w:basedOn w:val="Normal"/>
    <w:qFormat/>
    <w:rsid w:val="00570291"/>
    <w:pPr>
      <w:spacing w:beforeAutospacing="1" w:afterAutospacing="1"/>
    </w:pPr>
    <w:rPr>
      <w:color w:val="00000A"/>
      <w:sz w:val="20"/>
      <w:szCs w:val="20"/>
    </w:rPr>
  </w:style>
  <w:style w:type="paragraph" w:customStyle="1" w:styleId="tagline">
    <w:name w:val="tagline"/>
    <w:basedOn w:val="Normal"/>
    <w:qFormat/>
    <w:rsid w:val="00570291"/>
    <w:pPr>
      <w:spacing w:beforeAutospacing="1" w:afterAutospacing="1"/>
    </w:pPr>
    <w:rPr>
      <w:color w:val="00000A"/>
      <w:sz w:val="20"/>
      <w:szCs w:val="20"/>
    </w:rPr>
  </w:style>
  <w:style w:type="paragraph" w:customStyle="1" w:styleId="wrapper">
    <w:name w:val="wrapper"/>
    <w:basedOn w:val="Normal"/>
    <w:qFormat/>
    <w:rsid w:val="00570291"/>
    <w:pPr>
      <w:spacing w:beforeAutospacing="1" w:afterAutospacing="1"/>
    </w:pPr>
    <w:rPr>
      <w:color w:val="00000A"/>
      <w:sz w:val="20"/>
      <w:szCs w:val="20"/>
    </w:rPr>
  </w:style>
  <w:style w:type="paragraph" w:customStyle="1" w:styleId="split">
    <w:name w:val="split"/>
    <w:basedOn w:val="Normal"/>
    <w:qFormat/>
    <w:rsid w:val="00570291"/>
    <w:pPr>
      <w:spacing w:beforeAutospacing="1" w:afterAutospacing="1"/>
    </w:pPr>
    <w:rPr>
      <w:color w:val="00000A"/>
      <w:sz w:val="20"/>
      <w:szCs w:val="20"/>
    </w:rPr>
  </w:style>
  <w:style w:type="paragraph" w:customStyle="1" w:styleId="place-context">
    <w:name w:val="place-context"/>
    <w:basedOn w:val="Normal"/>
    <w:qFormat/>
    <w:rsid w:val="00570291"/>
    <w:pPr>
      <w:spacing w:beforeAutospacing="1" w:afterAutospacing="1"/>
    </w:pPr>
    <w:rPr>
      <w:color w:val="00000A"/>
      <w:sz w:val="20"/>
      <w:szCs w:val="20"/>
    </w:rPr>
  </w:style>
  <w:style w:type="paragraph" w:customStyle="1" w:styleId="prominent-place">
    <w:name w:val="prominent-place"/>
    <w:basedOn w:val="Normal"/>
    <w:qFormat/>
    <w:rsid w:val="00570291"/>
    <w:pPr>
      <w:spacing w:beforeAutospacing="1" w:afterAutospacing="1"/>
    </w:pPr>
    <w:rPr>
      <w:color w:val="00000A"/>
      <w:sz w:val="20"/>
      <w:szCs w:val="20"/>
    </w:rPr>
  </w:style>
  <w:style w:type="paragraph" w:customStyle="1" w:styleId="main-date">
    <w:name w:val="main-date"/>
    <w:basedOn w:val="Normal"/>
    <w:qFormat/>
    <w:rsid w:val="00570291"/>
    <w:pPr>
      <w:spacing w:beforeAutospacing="1" w:afterAutospacing="1"/>
    </w:pPr>
    <w:rPr>
      <w:color w:val="00000A"/>
      <w:sz w:val="20"/>
      <w:szCs w:val="20"/>
    </w:rPr>
  </w:style>
  <w:style w:type="paragraph" w:customStyle="1" w:styleId="first">
    <w:name w:val="first"/>
    <w:basedOn w:val="Normal"/>
    <w:qFormat/>
    <w:rsid w:val="00570291"/>
    <w:pPr>
      <w:spacing w:beforeAutospacing="1" w:afterAutospacing="1"/>
    </w:pPr>
    <w:rPr>
      <w:color w:val="00000A"/>
      <w:sz w:val="20"/>
      <w:szCs w:val="20"/>
    </w:rPr>
  </w:style>
  <w:style w:type="paragraph" w:customStyle="1" w:styleId="Title1">
    <w:name w:val="Title1"/>
    <w:basedOn w:val="Normal"/>
    <w:qFormat/>
    <w:rsid w:val="00570291"/>
    <w:pPr>
      <w:spacing w:beforeAutospacing="1" w:afterAutospacing="1"/>
    </w:pPr>
    <w:rPr>
      <w:color w:val="00000A"/>
      <w:sz w:val="20"/>
      <w:szCs w:val="20"/>
    </w:rPr>
  </w:style>
  <w:style w:type="paragraph" w:customStyle="1" w:styleId="number">
    <w:name w:val="number"/>
    <w:basedOn w:val="Normal"/>
    <w:qFormat/>
    <w:rsid w:val="00570291"/>
    <w:pPr>
      <w:spacing w:beforeAutospacing="1" w:afterAutospacing="1"/>
    </w:pPr>
    <w:rPr>
      <w:color w:val="00000A"/>
      <w:sz w:val="20"/>
      <w:szCs w:val="20"/>
    </w:rPr>
  </w:style>
  <w:style w:type="paragraph" w:customStyle="1" w:styleId="oembedall-user-gravatar32">
    <w:name w:val="oembedall-user-gravatar32"/>
    <w:basedOn w:val="Normal"/>
    <w:qFormat/>
    <w:rsid w:val="00570291"/>
    <w:pPr>
      <w:spacing w:beforeAutospacing="1" w:afterAutospacing="1"/>
    </w:pPr>
    <w:rPr>
      <w:color w:val="00000A"/>
      <w:sz w:val="20"/>
      <w:szCs w:val="20"/>
    </w:rPr>
  </w:style>
  <w:style w:type="paragraph" w:customStyle="1" w:styleId="oembedall-user-details">
    <w:name w:val="oembedall-user-details"/>
    <w:basedOn w:val="Normal"/>
    <w:qFormat/>
    <w:rsid w:val="00570291"/>
    <w:pPr>
      <w:spacing w:beforeAutospacing="1" w:afterAutospacing="1"/>
    </w:pPr>
    <w:rPr>
      <w:color w:val="00000A"/>
      <w:sz w:val="20"/>
      <w:szCs w:val="20"/>
    </w:rPr>
  </w:style>
  <w:style w:type="paragraph" w:customStyle="1" w:styleId="sub-place">
    <w:name w:val="sub-place"/>
    <w:basedOn w:val="Normal"/>
    <w:qFormat/>
    <w:rsid w:val="00570291"/>
    <w:pPr>
      <w:spacing w:beforeAutospacing="1" w:afterAutospacing="1"/>
    </w:pPr>
    <w:rPr>
      <w:color w:val="00000A"/>
      <w:sz w:val="20"/>
      <w:szCs w:val="20"/>
    </w:rPr>
  </w:style>
  <w:style w:type="paragraph" w:customStyle="1" w:styleId="oembedall-body1">
    <w:name w:val="oembedall-body1"/>
    <w:basedOn w:val="Normal"/>
    <w:qFormat/>
    <w:rsid w:val="00570291"/>
    <w:pPr>
      <w:pBdr>
        <w:top w:val="single" w:sz="6" w:space="4" w:color="EEEEEE"/>
      </w:pBdr>
      <w:spacing w:before="120" w:afterAutospacing="1"/>
      <w:ind w:left="-150"/>
    </w:pPr>
    <w:rPr>
      <w:color w:val="00000A"/>
      <w:sz w:val="20"/>
      <w:szCs w:val="20"/>
    </w:rPr>
  </w:style>
  <w:style w:type="paragraph" w:customStyle="1" w:styleId="oembedall-description1">
    <w:name w:val="oembedall-description1"/>
    <w:basedOn w:val="Normal"/>
    <w:qFormat/>
    <w:rsid w:val="00570291"/>
    <w:pPr>
      <w:spacing w:after="45"/>
    </w:pPr>
    <w:rPr>
      <w:color w:val="444444"/>
      <w:sz w:val="18"/>
      <w:szCs w:val="18"/>
    </w:rPr>
  </w:style>
  <w:style w:type="paragraph" w:customStyle="1" w:styleId="oembedall-updated-at1">
    <w:name w:val="oembedall-updated-at1"/>
    <w:basedOn w:val="Normal"/>
    <w:qFormat/>
    <w:rsid w:val="00570291"/>
    <w:rPr>
      <w:color w:val="888888"/>
      <w:sz w:val="17"/>
      <w:szCs w:val="17"/>
    </w:rPr>
  </w:style>
  <w:style w:type="paragraph" w:customStyle="1" w:styleId="oembedall-reputation-score1">
    <w:name w:val="oembedall-reputation-score1"/>
    <w:basedOn w:val="Normal"/>
    <w:qFormat/>
    <w:rsid w:val="00570291"/>
    <w:pPr>
      <w:spacing w:beforeAutospacing="1" w:afterAutospacing="1"/>
      <w:ind w:right="30"/>
    </w:pPr>
    <w:rPr>
      <w:b/>
      <w:bCs/>
      <w:color w:val="444444"/>
      <w:sz w:val="29"/>
      <w:szCs w:val="29"/>
    </w:rPr>
  </w:style>
  <w:style w:type="paragraph" w:customStyle="1" w:styleId="oembedall-user-info1">
    <w:name w:val="oembedall-user-info1"/>
    <w:basedOn w:val="Normal"/>
    <w:qFormat/>
    <w:rsid w:val="00570291"/>
    <w:pPr>
      <w:spacing w:beforeAutospacing="1" w:afterAutospacing="1"/>
    </w:pPr>
    <w:rPr>
      <w:color w:val="00000A"/>
      <w:sz w:val="20"/>
      <w:szCs w:val="20"/>
    </w:rPr>
  </w:style>
  <w:style w:type="paragraph" w:customStyle="1" w:styleId="oembedall-user-gravatar321">
    <w:name w:val="oembedall-user-gravatar321"/>
    <w:basedOn w:val="Normal"/>
    <w:qFormat/>
    <w:rsid w:val="00570291"/>
    <w:pPr>
      <w:spacing w:beforeAutospacing="1" w:afterAutospacing="1"/>
    </w:pPr>
    <w:rPr>
      <w:color w:val="00000A"/>
      <w:sz w:val="20"/>
      <w:szCs w:val="20"/>
    </w:rPr>
  </w:style>
  <w:style w:type="paragraph" w:customStyle="1" w:styleId="oembedall-user-details1">
    <w:name w:val="oembedall-user-details1"/>
    <w:basedOn w:val="Normal"/>
    <w:qFormat/>
    <w:rsid w:val="00570291"/>
    <w:pPr>
      <w:spacing w:beforeAutospacing="1" w:afterAutospacing="1"/>
      <w:ind w:left="75"/>
    </w:pPr>
    <w:rPr>
      <w:color w:val="00000A"/>
      <w:sz w:val="20"/>
      <w:szCs w:val="20"/>
    </w:rPr>
  </w:style>
  <w:style w:type="paragraph" w:customStyle="1" w:styleId="oembedall-question-hyperlink1">
    <w:name w:val="oembedall-question-hyperlink1"/>
    <w:basedOn w:val="Normal"/>
    <w:qFormat/>
    <w:rsid w:val="00570291"/>
    <w:pPr>
      <w:spacing w:beforeAutospacing="1" w:afterAutospacing="1"/>
    </w:pPr>
    <w:rPr>
      <w:b/>
      <w:bCs/>
      <w:color w:val="00000A"/>
      <w:sz w:val="20"/>
      <w:szCs w:val="20"/>
    </w:rPr>
  </w:style>
  <w:style w:type="paragraph" w:customStyle="1" w:styleId="oembedall-stats1">
    <w:name w:val="oembedall-stats1"/>
    <w:basedOn w:val="Normal"/>
    <w:qFormat/>
    <w:rsid w:val="00570291"/>
    <w:pPr>
      <w:shd w:val="clear" w:color="auto" w:fill="EEEEEE"/>
      <w:ind w:left="105"/>
    </w:pPr>
    <w:rPr>
      <w:color w:val="00000A"/>
      <w:sz w:val="20"/>
      <w:szCs w:val="20"/>
    </w:rPr>
  </w:style>
  <w:style w:type="paragraph" w:customStyle="1" w:styleId="oembedall-statscontainer1">
    <w:name w:val="oembedall-statscontainer1"/>
    <w:basedOn w:val="Normal"/>
    <w:qFormat/>
    <w:rsid w:val="00570291"/>
    <w:pPr>
      <w:spacing w:beforeAutospacing="1" w:afterAutospacing="1"/>
      <w:ind w:right="120"/>
    </w:pPr>
    <w:rPr>
      <w:color w:val="00000A"/>
      <w:sz w:val="20"/>
      <w:szCs w:val="20"/>
    </w:rPr>
  </w:style>
  <w:style w:type="paragraph" w:customStyle="1" w:styleId="oembedall-votes1">
    <w:name w:val="oembedall-votes1"/>
    <w:basedOn w:val="Normal"/>
    <w:qFormat/>
    <w:rsid w:val="00570291"/>
    <w:pPr>
      <w:spacing w:beforeAutospacing="1" w:afterAutospacing="1"/>
      <w:jc w:val="center"/>
    </w:pPr>
    <w:rPr>
      <w:color w:val="555555"/>
      <w:sz w:val="20"/>
      <w:szCs w:val="20"/>
    </w:rPr>
  </w:style>
  <w:style w:type="paragraph" w:customStyle="1" w:styleId="oembedall-vote-count-post1">
    <w:name w:val="oembedall-vote-count-post1"/>
    <w:basedOn w:val="Normal"/>
    <w:qFormat/>
    <w:rsid w:val="00570291"/>
    <w:pPr>
      <w:spacing w:beforeAutospacing="1" w:afterAutospacing="1"/>
    </w:pPr>
    <w:rPr>
      <w:b/>
      <w:bCs/>
      <w:color w:val="808185"/>
      <w:sz w:val="58"/>
      <w:szCs w:val="58"/>
    </w:rPr>
  </w:style>
  <w:style w:type="paragraph" w:customStyle="1" w:styleId="oembedall-views1">
    <w:name w:val="oembedall-views1"/>
    <w:basedOn w:val="Normal"/>
    <w:qFormat/>
    <w:rsid w:val="00570291"/>
    <w:pPr>
      <w:spacing w:beforeAutospacing="1" w:afterAutospacing="1"/>
      <w:jc w:val="center"/>
    </w:pPr>
    <w:rPr>
      <w:color w:val="999999"/>
      <w:sz w:val="20"/>
      <w:szCs w:val="20"/>
    </w:rPr>
  </w:style>
  <w:style w:type="paragraph" w:customStyle="1" w:styleId="oembedall-status1">
    <w:name w:val="oembedall-status1"/>
    <w:basedOn w:val="Normal"/>
    <w:qFormat/>
    <w:rsid w:val="00570291"/>
    <w:pPr>
      <w:shd w:val="clear" w:color="auto" w:fill="75845C"/>
      <w:spacing w:afterAutospacing="1"/>
      <w:jc w:val="center"/>
    </w:pPr>
    <w:rPr>
      <w:color w:val="FFFFFF"/>
      <w:sz w:val="20"/>
      <w:szCs w:val="20"/>
    </w:rPr>
  </w:style>
  <w:style w:type="paragraph" w:customStyle="1" w:styleId="oembedall-summary1">
    <w:name w:val="oembedall-summary1"/>
    <w:basedOn w:val="Normal"/>
    <w:qFormat/>
    <w:rsid w:val="00570291"/>
    <w:pPr>
      <w:spacing w:beforeAutospacing="1" w:afterAutospacing="1"/>
    </w:pPr>
    <w:rPr>
      <w:color w:val="00000A"/>
      <w:sz w:val="20"/>
      <w:szCs w:val="20"/>
    </w:rPr>
  </w:style>
  <w:style w:type="paragraph" w:customStyle="1" w:styleId="oembedall-excerpt1">
    <w:name w:val="oembedall-excerpt1"/>
    <w:basedOn w:val="Normal"/>
    <w:qFormat/>
    <w:rsid w:val="00570291"/>
    <w:rPr>
      <w:color w:val="00000A"/>
      <w:sz w:val="20"/>
      <w:szCs w:val="20"/>
    </w:rPr>
  </w:style>
  <w:style w:type="paragraph" w:customStyle="1" w:styleId="oembedall-tags1">
    <w:name w:val="oembedall-tags1"/>
    <w:basedOn w:val="Normal"/>
    <w:qFormat/>
    <w:rsid w:val="00570291"/>
    <w:pPr>
      <w:spacing w:beforeAutospacing="1" w:afterAutospacing="1" w:line="270" w:lineRule="atLeast"/>
    </w:pPr>
    <w:rPr>
      <w:color w:val="00000A"/>
      <w:sz w:val="20"/>
      <w:szCs w:val="20"/>
    </w:rPr>
  </w:style>
  <w:style w:type="paragraph" w:customStyle="1" w:styleId="oembedall-post-tag1">
    <w:name w:val="oembedall-post-tag1"/>
    <w:basedOn w:val="Normal"/>
    <w:qFormat/>
    <w:rsid w:val="00570291"/>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70291"/>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70291"/>
    <w:pPr>
      <w:spacing w:before="180" w:afterAutospacing="1"/>
    </w:pPr>
    <w:rPr>
      <w:color w:val="00000A"/>
      <w:sz w:val="20"/>
      <w:szCs w:val="20"/>
    </w:rPr>
  </w:style>
  <w:style w:type="paragraph" w:customStyle="1" w:styleId="contents1">
    <w:name w:val="contents1"/>
    <w:basedOn w:val="Normal"/>
    <w:qFormat/>
    <w:rsid w:val="00570291"/>
    <w:pPr>
      <w:spacing w:beforeAutospacing="1" w:afterAutospacing="1"/>
    </w:pPr>
    <w:rPr>
      <w:color w:val="00000A"/>
      <w:sz w:val="20"/>
      <w:szCs w:val="20"/>
    </w:rPr>
  </w:style>
  <w:style w:type="paragraph" w:customStyle="1" w:styleId="tagline1">
    <w:name w:val="tagline1"/>
    <w:basedOn w:val="Normal"/>
    <w:qFormat/>
    <w:rsid w:val="00570291"/>
    <w:pPr>
      <w:spacing w:beforeAutospacing="1" w:afterAutospacing="1"/>
    </w:pPr>
    <w:rPr>
      <w:color w:val="00000A"/>
      <w:sz w:val="36"/>
      <w:szCs w:val="36"/>
    </w:rPr>
  </w:style>
  <w:style w:type="paragraph" w:customStyle="1" w:styleId="wrapper1">
    <w:name w:val="wrapper1"/>
    <w:basedOn w:val="Normal"/>
    <w:qFormat/>
    <w:rsid w:val="00570291"/>
    <w:pPr>
      <w:spacing w:beforeAutospacing="1" w:afterAutospacing="1"/>
    </w:pPr>
    <w:rPr>
      <w:color w:val="00000A"/>
      <w:sz w:val="20"/>
      <w:szCs w:val="20"/>
    </w:rPr>
  </w:style>
  <w:style w:type="paragraph" w:customStyle="1" w:styleId="split1">
    <w:name w:val="split1"/>
    <w:basedOn w:val="Normal"/>
    <w:qFormat/>
    <w:rsid w:val="00570291"/>
    <w:pPr>
      <w:spacing w:beforeAutospacing="1" w:afterAutospacing="1"/>
    </w:pPr>
    <w:rPr>
      <w:color w:val="00000A"/>
      <w:sz w:val="20"/>
      <w:szCs w:val="20"/>
    </w:rPr>
  </w:style>
  <w:style w:type="paragraph" w:customStyle="1" w:styleId="place-context1">
    <w:name w:val="place-context1"/>
    <w:basedOn w:val="Normal"/>
    <w:qFormat/>
    <w:rsid w:val="00570291"/>
    <w:pPr>
      <w:spacing w:beforeAutospacing="1" w:afterAutospacing="1"/>
    </w:pPr>
    <w:rPr>
      <w:color w:val="00000A"/>
      <w:sz w:val="21"/>
      <w:szCs w:val="21"/>
    </w:rPr>
  </w:style>
  <w:style w:type="paragraph" w:customStyle="1" w:styleId="sub-place1">
    <w:name w:val="sub-place1"/>
    <w:basedOn w:val="Normal"/>
    <w:qFormat/>
    <w:rsid w:val="00570291"/>
    <w:pPr>
      <w:spacing w:beforeAutospacing="1" w:afterAutospacing="1"/>
    </w:pPr>
    <w:rPr>
      <w:color w:val="00000A"/>
      <w:sz w:val="20"/>
      <w:szCs w:val="20"/>
    </w:rPr>
  </w:style>
  <w:style w:type="paragraph" w:customStyle="1" w:styleId="prominent-place1">
    <w:name w:val="prominent-place1"/>
    <w:basedOn w:val="Normal"/>
    <w:qFormat/>
    <w:rsid w:val="00570291"/>
    <w:pPr>
      <w:spacing w:beforeAutospacing="1" w:afterAutospacing="1" w:line="264" w:lineRule="atLeast"/>
    </w:pPr>
    <w:rPr>
      <w:color w:val="00000A"/>
      <w:sz w:val="27"/>
      <w:szCs w:val="27"/>
    </w:rPr>
  </w:style>
  <w:style w:type="paragraph" w:customStyle="1" w:styleId="main-date1">
    <w:name w:val="main-date1"/>
    <w:basedOn w:val="Normal"/>
    <w:qFormat/>
    <w:rsid w:val="00570291"/>
    <w:pPr>
      <w:spacing w:beforeAutospacing="1" w:afterAutospacing="1"/>
    </w:pPr>
    <w:rPr>
      <w:b/>
      <w:bCs/>
      <w:color w:val="8CB4E0"/>
      <w:sz w:val="20"/>
      <w:szCs w:val="20"/>
    </w:rPr>
  </w:style>
  <w:style w:type="paragraph" w:customStyle="1" w:styleId="first1">
    <w:name w:val="first1"/>
    <w:basedOn w:val="Normal"/>
    <w:qFormat/>
    <w:rsid w:val="00570291"/>
    <w:pPr>
      <w:ind w:left="244"/>
    </w:pPr>
    <w:rPr>
      <w:color w:val="00000A"/>
      <w:sz w:val="20"/>
      <w:szCs w:val="20"/>
    </w:rPr>
  </w:style>
  <w:style w:type="paragraph" w:customStyle="1" w:styleId="label1">
    <w:name w:val="label1"/>
    <w:basedOn w:val="Normal"/>
    <w:qFormat/>
    <w:rsid w:val="00570291"/>
    <w:pPr>
      <w:spacing w:beforeAutospacing="1" w:afterAutospacing="1"/>
    </w:pPr>
    <w:rPr>
      <w:color w:val="333333"/>
      <w:sz w:val="20"/>
      <w:szCs w:val="20"/>
    </w:rPr>
  </w:style>
  <w:style w:type="paragraph" w:customStyle="1" w:styleId="title10">
    <w:name w:val="title1"/>
    <w:basedOn w:val="Normal"/>
    <w:qFormat/>
    <w:rsid w:val="00570291"/>
    <w:pPr>
      <w:spacing w:beforeAutospacing="1" w:afterAutospacing="1"/>
    </w:pPr>
    <w:rPr>
      <w:color w:val="00000A"/>
      <w:sz w:val="20"/>
      <w:szCs w:val="20"/>
    </w:rPr>
  </w:style>
  <w:style w:type="paragraph" w:customStyle="1" w:styleId="number1">
    <w:name w:val="number1"/>
    <w:basedOn w:val="Normal"/>
    <w:qFormat/>
    <w:rsid w:val="00570291"/>
    <w:pPr>
      <w:shd w:val="clear" w:color="auto" w:fill="FFFFFF"/>
    </w:pPr>
    <w:rPr>
      <w:vanish/>
      <w:color w:val="00000A"/>
      <w:sz w:val="20"/>
      <w:szCs w:val="20"/>
    </w:rPr>
  </w:style>
  <w:style w:type="paragraph" w:customStyle="1" w:styleId="hljs-header1">
    <w:name w:val="hljs-header1"/>
    <w:basedOn w:val="Normal"/>
    <w:qFormat/>
    <w:rsid w:val="00570291"/>
    <w:pPr>
      <w:spacing w:beforeAutospacing="1" w:afterAutospacing="1"/>
    </w:pPr>
    <w:rPr>
      <w:color w:val="93A1A1"/>
      <w:sz w:val="20"/>
      <w:szCs w:val="20"/>
    </w:rPr>
  </w:style>
  <w:style w:type="paragraph" w:customStyle="1" w:styleId="hljs-string1">
    <w:name w:val="hljs-string1"/>
    <w:basedOn w:val="Normal"/>
    <w:qFormat/>
    <w:rsid w:val="00570291"/>
    <w:pPr>
      <w:spacing w:beforeAutospacing="1" w:afterAutospacing="1"/>
    </w:pPr>
    <w:rPr>
      <w:color w:val="93A1A1"/>
      <w:sz w:val="20"/>
      <w:szCs w:val="20"/>
    </w:rPr>
  </w:style>
  <w:style w:type="paragraph" w:customStyle="1" w:styleId="hljs-tag1">
    <w:name w:val="hljs-tag1"/>
    <w:basedOn w:val="Normal"/>
    <w:qFormat/>
    <w:rsid w:val="00570291"/>
    <w:pPr>
      <w:spacing w:beforeAutospacing="1" w:afterAutospacing="1"/>
    </w:pPr>
    <w:rPr>
      <w:color w:val="859900"/>
      <w:sz w:val="20"/>
      <w:szCs w:val="20"/>
    </w:rPr>
  </w:style>
  <w:style w:type="paragraph" w:customStyle="1" w:styleId="hljs-title1">
    <w:name w:val="hljs-title1"/>
    <w:basedOn w:val="Normal"/>
    <w:qFormat/>
    <w:rsid w:val="00570291"/>
    <w:pPr>
      <w:spacing w:beforeAutospacing="1" w:afterAutospacing="1"/>
    </w:pPr>
    <w:rPr>
      <w:color w:val="859900"/>
      <w:sz w:val="20"/>
      <w:szCs w:val="20"/>
    </w:rPr>
  </w:style>
  <w:style w:type="paragraph" w:customStyle="1" w:styleId="hljs-value1">
    <w:name w:val="hljs-value1"/>
    <w:basedOn w:val="Normal"/>
    <w:qFormat/>
    <w:rsid w:val="00570291"/>
    <w:pPr>
      <w:spacing w:beforeAutospacing="1" w:afterAutospacing="1"/>
    </w:pPr>
    <w:rPr>
      <w:color w:val="2AA198"/>
      <w:sz w:val="20"/>
      <w:szCs w:val="20"/>
    </w:rPr>
  </w:style>
  <w:style w:type="paragraph" w:customStyle="1" w:styleId="hljs-value2">
    <w:name w:val="hljs-value2"/>
    <w:basedOn w:val="Normal"/>
    <w:qFormat/>
    <w:rsid w:val="00570291"/>
    <w:pPr>
      <w:spacing w:beforeAutospacing="1" w:afterAutospacing="1"/>
    </w:pPr>
    <w:rPr>
      <w:color w:val="2AA198"/>
      <w:sz w:val="20"/>
      <w:szCs w:val="20"/>
    </w:rPr>
  </w:style>
  <w:style w:type="paragraph" w:customStyle="1" w:styleId="hljs-formula1">
    <w:name w:val="hljs-formula1"/>
    <w:basedOn w:val="Normal"/>
    <w:qFormat/>
    <w:rsid w:val="00570291"/>
    <w:pPr>
      <w:shd w:val="clear" w:color="auto" w:fill="EEE8D5"/>
      <w:spacing w:beforeAutospacing="1" w:afterAutospacing="1"/>
    </w:pPr>
    <w:rPr>
      <w:color w:val="2AA198"/>
      <w:sz w:val="20"/>
      <w:szCs w:val="20"/>
    </w:rPr>
  </w:style>
  <w:style w:type="paragraph" w:customStyle="1" w:styleId="hljs-function1">
    <w:name w:val="hljs-function1"/>
    <w:basedOn w:val="Normal"/>
    <w:qFormat/>
    <w:rsid w:val="00570291"/>
    <w:pPr>
      <w:spacing w:beforeAutospacing="1" w:afterAutospacing="1"/>
    </w:pPr>
    <w:rPr>
      <w:color w:val="268BD2"/>
      <w:sz w:val="20"/>
      <w:szCs w:val="20"/>
    </w:rPr>
  </w:style>
  <w:style w:type="paragraph" w:customStyle="1" w:styleId="hljs-literal1">
    <w:name w:val="hljs-literal1"/>
    <w:basedOn w:val="Normal"/>
    <w:qFormat/>
    <w:rsid w:val="00570291"/>
    <w:pPr>
      <w:spacing w:beforeAutospacing="1" w:afterAutospacing="1"/>
    </w:pPr>
    <w:rPr>
      <w:color w:val="268BD2"/>
      <w:sz w:val="20"/>
      <w:szCs w:val="20"/>
    </w:rPr>
  </w:style>
  <w:style w:type="paragraph" w:customStyle="1" w:styleId="hljs-title2">
    <w:name w:val="hljs-title2"/>
    <w:basedOn w:val="Normal"/>
    <w:qFormat/>
    <w:rsid w:val="00570291"/>
    <w:pPr>
      <w:spacing w:beforeAutospacing="1" w:afterAutospacing="1"/>
    </w:pPr>
    <w:rPr>
      <w:color w:val="B58900"/>
      <w:sz w:val="20"/>
      <w:szCs w:val="20"/>
    </w:rPr>
  </w:style>
  <w:style w:type="paragraph" w:customStyle="1" w:styleId="hljs-body1">
    <w:name w:val="hljs-body1"/>
    <w:basedOn w:val="Normal"/>
    <w:qFormat/>
    <w:rsid w:val="00570291"/>
    <w:pPr>
      <w:spacing w:beforeAutospacing="1" w:afterAutospacing="1"/>
    </w:pPr>
    <w:rPr>
      <w:color w:val="B58900"/>
      <w:sz w:val="20"/>
      <w:szCs w:val="20"/>
    </w:rPr>
  </w:style>
  <w:style w:type="paragraph" w:customStyle="1" w:styleId="hljs-number1">
    <w:name w:val="hljs-number1"/>
    <w:basedOn w:val="Normal"/>
    <w:qFormat/>
    <w:rsid w:val="00570291"/>
    <w:pPr>
      <w:spacing w:beforeAutospacing="1" w:afterAutospacing="1"/>
    </w:pPr>
    <w:rPr>
      <w:color w:val="B58900"/>
      <w:sz w:val="20"/>
      <w:szCs w:val="20"/>
    </w:rPr>
  </w:style>
  <w:style w:type="paragraph" w:customStyle="1" w:styleId="hljs-pseudo1">
    <w:name w:val="hljs-pseudo1"/>
    <w:basedOn w:val="Normal"/>
    <w:qFormat/>
    <w:rsid w:val="00570291"/>
    <w:pPr>
      <w:spacing w:beforeAutospacing="1" w:afterAutospacing="1"/>
    </w:pPr>
    <w:rPr>
      <w:color w:val="CB4B16"/>
      <w:sz w:val="20"/>
      <w:szCs w:val="20"/>
    </w:rPr>
  </w:style>
  <w:style w:type="paragraph" w:customStyle="1" w:styleId="hljs-change1">
    <w:name w:val="hljs-change1"/>
    <w:basedOn w:val="Normal"/>
    <w:qFormat/>
    <w:rsid w:val="00570291"/>
    <w:pPr>
      <w:spacing w:beforeAutospacing="1" w:afterAutospacing="1"/>
    </w:pPr>
    <w:rPr>
      <w:color w:val="CB4B16"/>
      <w:sz w:val="20"/>
      <w:szCs w:val="20"/>
    </w:rPr>
  </w:style>
  <w:style w:type="paragraph" w:customStyle="1" w:styleId="hljs-keyword1">
    <w:name w:val="hljs-keyword1"/>
    <w:basedOn w:val="Normal"/>
    <w:qFormat/>
    <w:rsid w:val="00570291"/>
    <w:pPr>
      <w:spacing w:beforeAutospacing="1" w:afterAutospacing="1"/>
    </w:pPr>
    <w:rPr>
      <w:color w:val="CB4B16"/>
      <w:sz w:val="20"/>
      <w:szCs w:val="20"/>
    </w:rPr>
  </w:style>
  <w:style w:type="paragraph" w:customStyle="1" w:styleId="hljs-string2">
    <w:name w:val="hljs-string2"/>
    <w:basedOn w:val="Normal"/>
    <w:qFormat/>
    <w:rsid w:val="00570291"/>
    <w:pPr>
      <w:spacing w:beforeAutospacing="1" w:afterAutospacing="1"/>
    </w:pPr>
    <w:rPr>
      <w:color w:val="CB4B16"/>
      <w:sz w:val="20"/>
      <w:szCs w:val="20"/>
    </w:rPr>
  </w:style>
  <w:style w:type="paragraph" w:customStyle="1" w:styleId="mathjaxmenuarrow1">
    <w:name w:val="mathjax_menuarrow1"/>
    <w:basedOn w:val="Normal"/>
    <w:qFormat/>
    <w:rsid w:val="00570291"/>
    <w:pPr>
      <w:spacing w:beforeAutospacing="1" w:afterAutospacing="1"/>
    </w:pPr>
    <w:rPr>
      <w:color w:val="FFFFFF"/>
      <w:sz w:val="20"/>
      <w:szCs w:val="20"/>
    </w:rPr>
  </w:style>
  <w:style w:type="paragraph" w:customStyle="1" w:styleId="toc">
    <w:name w:val="toc"/>
    <w:basedOn w:val="Normal"/>
    <w:qFormat/>
    <w:rsid w:val="00570291"/>
    <w:pPr>
      <w:spacing w:beforeAutospacing="1" w:afterAutospacing="1"/>
    </w:pPr>
    <w:rPr>
      <w:color w:val="00000A"/>
      <w:sz w:val="20"/>
      <w:szCs w:val="20"/>
    </w:rPr>
  </w:style>
  <w:style w:type="paragraph" w:customStyle="1" w:styleId="1stPara">
    <w:name w:val="1st Para"/>
    <w:next w:val="Normal"/>
    <w:autoRedefine/>
    <w:qFormat/>
    <w:rsid w:val="00BA38D7"/>
    <w:pPr>
      <w:spacing w:after="40" w:line="360" w:lineRule="auto"/>
    </w:pPr>
    <w:rPr>
      <w:color w:val="00000A"/>
      <w:sz w:val="24"/>
    </w:rPr>
  </w:style>
  <w:style w:type="paragraph" w:customStyle="1" w:styleId="Anchor">
    <w:name w:val="Anchor"/>
    <w:autoRedefine/>
    <w:qFormat/>
    <w:rsid w:val="00BA38D7"/>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BA38D7"/>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BA38D7"/>
    <w:pPr>
      <w:spacing w:before="120" w:after="120" w:line="360" w:lineRule="auto"/>
      <w:ind w:left="1440" w:right="1440"/>
    </w:pPr>
    <w:rPr>
      <w:color w:val="FF0000"/>
      <w:sz w:val="24"/>
    </w:rPr>
  </w:style>
  <w:style w:type="paragraph" w:customStyle="1" w:styleId="Body">
    <w:name w:val="Body"/>
    <w:autoRedefine/>
    <w:qFormat/>
    <w:rsid w:val="00BA38D7"/>
    <w:pPr>
      <w:spacing w:line="360" w:lineRule="auto"/>
      <w:ind w:firstLine="360"/>
    </w:pPr>
    <w:rPr>
      <w:color w:val="00000A"/>
      <w:sz w:val="24"/>
    </w:rPr>
  </w:style>
  <w:style w:type="paragraph" w:customStyle="1" w:styleId="Basic">
    <w:name w:val="Basic"/>
    <w:basedOn w:val="Body"/>
    <w:qFormat/>
    <w:rsid w:val="00BA38D7"/>
  </w:style>
  <w:style w:type="paragraph" w:customStyle="1" w:styleId="BlockQuote">
    <w:name w:val="Block Quote"/>
    <w:next w:val="Normal"/>
    <w:autoRedefine/>
    <w:qFormat/>
    <w:rsid w:val="00BA38D7"/>
    <w:pPr>
      <w:spacing w:before="120" w:after="120"/>
      <w:ind w:left="1440" w:right="1440"/>
    </w:pPr>
    <w:rPr>
      <w:color w:val="00000A"/>
    </w:rPr>
  </w:style>
  <w:style w:type="paragraph" w:styleId="BlockText">
    <w:name w:val="Block Text"/>
    <w:basedOn w:val="Normal"/>
    <w:semiHidden/>
    <w:qFormat/>
    <w:rsid w:val="00BA38D7"/>
    <w:pPr>
      <w:spacing w:after="120"/>
      <w:ind w:left="1440" w:right="1440"/>
    </w:pPr>
    <w:rPr>
      <w:color w:val="00000A"/>
      <w:sz w:val="20"/>
      <w:szCs w:val="20"/>
    </w:rPr>
  </w:style>
  <w:style w:type="paragraph" w:styleId="BodyText2">
    <w:name w:val="Body Text 2"/>
    <w:basedOn w:val="Normal"/>
    <w:link w:val="BodyText2Char"/>
    <w:semiHidden/>
    <w:qFormat/>
    <w:rsid w:val="00BA38D7"/>
    <w:pPr>
      <w:spacing w:after="120" w:line="480" w:lineRule="auto"/>
    </w:pPr>
    <w:rPr>
      <w:color w:val="00000A"/>
      <w:sz w:val="20"/>
      <w:szCs w:val="20"/>
    </w:rPr>
  </w:style>
  <w:style w:type="paragraph" w:styleId="BodyText3">
    <w:name w:val="Body Text 3"/>
    <w:basedOn w:val="Normal"/>
    <w:link w:val="BodyText3Char"/>
    <w:semiHidden/>
    <w:qFormat/>
    <w:rsid w:val="00BA38D7"/>
    <w:pPr>
      <w:spacing w:after="120"/>
    </w:pPr>
    <w:rPr>
      <w:color w:val="00000A"/>
      <w:sz w:val="16"/>
      <w:szCs w:val="16"/>
    </w:rPr>
  </w:style>
  <w:style w:type="paragraph" w:styleId="BodyTextIndent">
    <w:name w:val="Body Text Indent"/>
    <w:basedOn w:val="Normal"/>
    <w:link w:val="BodyTextIndentChar"/>
    <w:semiHidden/>
    <w:rsid w:val="00BA38D7"/>
    <w:pPr>
      <w:spacing w:after="120"/>
      <w:ind w:left="360"/>
    </w:pPr>
    <w:rPr>
      <w:color w:val="00000A"/>
      <w:sz w:val="20"/>
      <w:szCs w:val="20"/>
    </w:rPr>
  </w:style>
  <w:style w:type="paragraph" w:styleId="BodyTextFirstIndent2">
    <w:name w:val="Body Text First Indent 2"/>
    <w:basedOn w:val="BodyTextIndent"/>
    <w:link w:val="BodyTextFirstIndent2Char"/>
    <w:semiHidden/>
    <w:qFormat/>
    <w:rsid w:val="00BA38D7"/>
    <w:pPr>
      <w:ind w:firstLine="210"/>
    </w:pPr>
  </w:style>
  <w:style w:type="paragraph" w:styleId="BodyTextIndent2">
    <w:name w:val="Body Text Indent 2"/>
    <w:basedOn w:val="Normal"/>
    <w:link w:val="BodyTextIndent2Char"/>
    <w:semiHidden/>
    <w:qFormat/>
    <w:rsid w:val="00BA38D7"/>
    <w:pPr>
      <w:spacing w:after="120" w:line="480" w:lineRule="auto"/>
      <w:ind w:left="360"/>
    </w:pPr>
    <w:rPr>
      <w:color w:val="00000A"/>
      <w:sz w:val="20"/>
      <w:szCs w:val="20"/>
    </w:rPr>
  </w:style>
  <w:style w:type="paragraph" w:styleId="BodyTextIndent3">
    <w:name w:val="Body Text Indent 3"/>
    <w:basedOn w:val="Normal"/>
    <w:link w:val="BodyTextIndent3Char"/>
    <w:semiHidden/>
    <w:qFormat/>
    <w:rsid w:val="00BA38D7"/>
    <w:pPr>
      <w:spacing w:after="120"/>
      <w:ind w:left="360"/>
    </w:pPr>
    <w:rPr>
      <w:color w:val="00000A"/>
      <w:sz w:val="16"/>
      <w:szCs w:val="16"/>
    </w:rPr>
  </w:style>
  <w:style w:type="paragraph" w:customStyle="1" w:styleId="BodyBox">
    <w:name w:val="BodyBox"/>
    <w:basedOn w:val="Body"/>
    <w:qFormat/>
    <w:rsid w:val="00BA38D7"/>
    <w:rPr>
      <w:color w:val="808080"/>
    </w:rPr>
  </w:style>
  <w:style w:type="paragraph" w:customStyle="1" w:styleId="BodyFirst">
    <w:name w:val="BodyFirst"/>
    <w:next w:val="Body"/>
    <w:autoRedefine/>
    <w:qFormat/>
    <w:rsid w:val="00BA38D7"/>
    <w:pPr>
      <w:spacing w:line="360" w:lineRule="auto"/>
    </w:pPr>
    <w:rPr>
      <w:color w:val="00000A"/>
      <w:sz w:val="24"/>
    </w:rPr>
  </w:style>
  <w:style w:type="paragraph" w:customStyle="1" w:styleId="BodyFirstBox">
    <w:name w:val="BodyFirstBox"/>
    <w:basedOn w:val="BodyFirst"/>
    <w:autoRedefine/>
    <w:qFormat/>
    <w:rsid w:val="00BA38D7"/>
    <w:rPr>
      <w:color w:val="808080"/>
    </w:rPr>
  </w:style>
  <w:style w:type="paragraph" w:customStyle="1" w:styleId="BulletA">
    <w:name w:val="BulletA"/>
    <w:next w:val="Normal"/>
    <w:autoRedefine/>
    <w:qFormat/>
    <w:rsid w:val="00BA38D7"/>
    <w:pPr>
      <w:spacing w:before="120" w:line="360" w:lineRule="auto"/>
      <w:ind w:left="720"/>
    </w:pPr>
    <w:rPr>
      <w:color w:val="008080"/>
      <w:sz w:val="24"/>
    </w:rPr>
  </w:style>
  <w:style w:type="paragraph" w:customStyle="1" w:styleId="BulletABox">
    <w:name w:val="BulletA Box"/>
    <w:basedOn w:val="BulletA"/>
    <w:autoRedefine/>
    <w:qFormat/>
    <w:rsid w:val="00BA38D7"/>
    <w:rPr>
      <w:color w:val="33CCCC"/>
    </w:rPr>
  </w:style>
  <w:style w:type="paragraph" w:customStyle="1" w:styleId="BulletB">
    <w:name w:val="BulletB"/>
    <w:next w:val="Normal"/>
    <w:autoRedefine/>
    <w:qFormat/>
    <w:rsid w:val="00BA38D7"/>
    <w:pPr>
      <w:spacing w:line="360" w:lineRule="auto"/>
      <w:ind w:left="720"/>
    </w:pPr>
    <w:rPr>
      <w:color w:val="008080"/>
      <w:sz w:val="24"/>
    </w:rPr>
  </w:style>
  <w:style w:type="paragraph" w:customStyle="1" w:styleId="BulletBBox">
    <w:name w:val="BulletB Box"/>
    <w:basedOn w:val="BulletB"/>
    <w:autoRedefine/>
    <w:qFormat/>
    <w:rsid w:val="00BA38D7"/>
    <w:rPr>
      <w:color w:val="33CCCC"/>
    </w:rPr>
  </w:style>
  <w:style w:type="paragraph" w:customStyle="1" w:styleId="BulletC">
    <w:name w:val="BulletC"/>
    <w:next w:val="Normal"/>
    <w:autoRedefine/>
    <w:qFormat/>
    <w:rsid w:val="00BA38D7"/>
    <w:pPr>
      <w:spacing w:after="120" w:line="360" w:lineRule="auto"/>
      <w:ind w:left="720"/>
    </w:pPr>
    <w:rPr>
      <w:color w:val="008080"/>
      <w:sz w:val="24"/>
    </w:rPr>
  </w:style>
  <w:style w:type="paragraph" w:customStyle="1" w:styleId="BulletCBox">
    <w:name w:val="BulletC Box"/>
    <w:basedOn w:val="BulletC"/>
    <w:autoRedefine/>
    <w:qFormat/>
    <w:rsid w:val="00BA38D7"/>
    <w:rPr>
      <w:color w:val="33CCCC"/>
    </w:rPr>
  </w:style>
  <w:style w:type="paragraph" w:customStyle="1" w:styleId="CaptionBox">
    <w:name w:val="CaptionBox"/>
    <w:basedOn w:val="Caption"/>
    <w:autoRedefine/>
    <w:qFormat/>
    <w:rsid w:val="00BA38D7"/>
    <w:rPr>
      <w:color w:val="808080"/>
    </w:rPr>
  </w:style>
  <w:style w:type="paragraph" w:customStyle="1" w:styleId="ChapterStart">
    <w:name w:val="ChapterStart"/>
    <w:next w:val="Normal"/>
    <w:autoRedefine/>
    <w:qFormat/>
    <w:rsid w:val="00BA38D7"/>
    <w:pPr>
      <w:jc w:val="center"/>
    </w:pPr>
    <w:rPr>
      <w:b/>
      <w:color w:val="00000A"/>
      <w:sz w:val="24"/>
    </w:rPr>
  </w:style>
  <w:style w:type="paragraph" w:customStyle="1" w:styleId="ChapterTitle">
    <w:name w:val="ChapterTitle"/>
    <w:autoRedefine/>
    <w:qFormat/>
    <w:rsid w:val="00BA38D7"/>
    <w:pPr>
      <w:spacing w:line="360" w:lineRule="auto"/>
    </w:pPr>
    <w:rPr>
      <w:b/>
      <w:color w:val="00000A"/>
      <w:sz w:val="24"/>
    </w:rPr>
  </w:style>
  <w:style w:type="paragraph" w:styleId="Closing">
    <w:name w:val="Closing"/>
    <w:basedOn w:val="Normal"/>
    <w:link w:val="ClosingChar"/>
    <w:semiHidden/>
    <w:qFormat/>
    <w:rsid w:val="00BA38D7"/>
    <w:pPr>
      <w:ind w:left="4320"/>
    </w:pPr>
    <w:rPr>
      <w:color w:val="00000A"/>
      <w:sz w:val="20"/>
      <w:szCs w:val="20"/>
    </w:rPr>
  </w:style>
  <w:style w:type="paragraph" w:customStyle="1" w:styleId="CodeA">
    <w:name w:val="CodeA"/>
    <w:next w:val="Normal"/>
    <w:autoRedefine/>
    <w:qFormat/>
    <w:rsid w:val="00C36FF5"/>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BA38D7"/>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BA38D7"/>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BA38D7"/>
    <w:rPr>
      <w:color w:val="999999"/>
    </w:rPr>
  </w:style>
  <w:style w:type="paragraph" w:customStyle="1" w:styleId="CodeB">
    <w:name w:val="CodeB"/>
    <w:autoRedefine/>
    <w:qFormat/>
    <w:rsid w:val="00BA38D7"/>
    <w:pPr>
      <w:spacing w:line="360" w:lineRule="auto"/>
    </w:pPr>
    <w:rPr>
      <w:rFonts w:ascii="Courier" w:hAnsi="Courier"/>
      <w:color w:val="00000A"/>
    </w:rPr>
  </w:style>
  <w:style w:type="paragraph" w:customStyle="1" w:styleId="CodeBIndent">
    <w:name w:val="CodeB Indent"/>
    <w:next w:val="Normal"/>
    <w:autoRedefine/>
    <w:qFormat/>
    <w:rsid w:val="00BA38D7"/>
    <w:pPr>
      <w:spacing w:line="360" w:lineRule="auto"/>
      <w:ind w:left="360"/>
    </w:pPr>
    <w:rPr>
      <w:rFonts w:ascii="Courier" w:hAnsi="Courier"/>
      <w:color w:val="00000A"/>
    </w:rPr>
  </w:style>
  <w:style w:type="paragraph" w:customStyle="1" w:styleId="CodeBWide">
    <w:name w:val="CodeB Wide"/>
    <w:autoRedefine/>
    <w:qFormat/>
    <w:rsid w:val="00BA38D7"/>
    <w:pPr>
      <w:spacing w:line="360" w:lineRule="auto"/>
    </w:pPr>
    <w:rPr>
      <w:rFonts w:ascii="Courier" w:hAnsi="Courier"/>
      <w:color w:val="00000A"/>
      <w:sz w:val="16"/>
    </w:rPr>
  </w:style>
  <w:style w:type="paragraph" w:customStyle="1" w:styleId="CodeBWingding">
    <w:name w:val="CodeB Wingding"/>
    <w:basedOn w:val="CodeB"/>
    <w:next w:val="CodeB"/>
    <w:autoRedefine/>
    <w:qFormat/>
    <w:rsid w:val="00BA38D7"/>
    <w:rPr>
      <w:color w:val="999999"/>
    </w:rPr>
  </w:style>
  <w:style w:type="paragraph" w:customStyle="1" w:styleId="CodeC">
    <w:name w:val="CodeC"/>
    <w:next w:val="Body"/>
    <w:autoRedefine/>
    <w:qFormat/>
    <w:rsid w:val="00243037"/>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BA38D7"/>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BA38D7"/>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BA38D7"/>
    <w:rPr>
      <w:color w:val="999999"/>
    </w:rPr>
  </w:style>
  <w:style w:type="paragraph" w:customStyle="1" w:styleId="CodeSingle">
    <w:name w:val="CodeSingle"/>
    <w:next w:val="Body"/>
    <w:autoRedefine/>
    <w:qFormat/>
    <w:rsid w:val="00C36FF5"/>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BA38D7"/>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BA38D7"/>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BA38D7"/>
    <w:rPr>
      <w:color w:val="999999"/>
    </w:rPr>
  </w:style>
  <w:style w:type="paragraph" w:styleId="Date">
    <w:name w:val="Date"/>
    <w:basedOn w:val="Normal"/>
    <w:next w:val="Normal"/>
    <w:link w:val="DateChar"/>
    <w:semiHidden/>
    <w:qFormat/>
    <w:rsid w:val="00BA38D7"/>
    <w:rPr>
      <w:color w:val="00000A"/>
      <w:sz w:val="20"/>
      <w:szCs w:val="20"/>
    </w:rPr>
  </w:style>
  <w:style w:type="paragraph" w:styleId="E-mailSignature">
    <w:name w:val="E-mail Signature"/>
    <w:basedOn w:val="Normal"/>
    <w:semiHidden/>
    <w:qFormat/>
    <w:rsid w:val="00BA38D7"/>
    <w:rPr>
      <w:color w:val="00000A"/>
      <w:sz w:val="20"/>
      <w:szCs w:val="20"/>
    </w:rPr>
  </w:style>
  <w:style w:type="paragraph" w:styleId="EnvelopeAddress">
    <w:name w:val="envelope address"/>
    <w:basedOn w:val="Normal"/>
    <w:semiHidden/>
    <w:qFormat/>
    <w:rsid w:val="00BA38D7"/>
    <w:pPr>
      <w:ind w:left="2880"/>
    </w:pPr>
    <w:rPr>
      <w:rFonts w:ascii="Arial" w:hAnsi="Arial" w:cs="Arial"/>
      <w:color w:val="00000A"/>
    </w:rPr>
  </w:style>
  <w:style w:type="paragraph" w:styleId="EnvelopeReturn">
    <w:name w:val="envelope return"/>
    <w:basedOn w:val="Normal"/>
    <w:semiHidden/>
    <w:qFormat/>
    <w:rsid w:val="00BA38D7"/>
    <w:rPr>
      <w:rFonts w:ascii="Arial" w:hAnsi="Arial" w:cs="Arial"/>
      <w:color w:val="00000A"/>
      <w:sz w:val="20"/>
      <w:szCs w:val="20"/>
    </w:rPr>
  </w:style>
  <w:style w:type="paragraph" w:customStyle="1" w:styleId="Epigraph">
    <w:name w:val="Epigraph"/>
    <w:basedOn w:val="BlockQuote"/>
    <w:autoRedefine/>
    <w:qFormat/>
    <w:rsid w:val="00BA38D7"/>
    <w:pPr>
      <w:ind w:left="1080" w:right="1080"/>
    </w:pPr>
    <w:rPr>
      <w:i/>
    </w:rPr>
  </w:style>
  <w:style w:type="paragraph" w:styleId="Footer">
    <w:name w:val="footer"/>
    <w:basedOn w:val="Normal"/>
    <w:link w:val="FooterChar"/>
    <w:semiHidden/>
    <w:rsid w:val="00BA38D7"/>
    <w:pPr>
      <w:tabs>
        <w:tab w:val="center" w:pos="4320"/>
        <w:tab w:val="right" w:pos="8640"/>
      </w:tabs>
    </w:pPr>
    <w:rPr>
      <w:color w:val="00000A"/>
      <w:sz w:val="20"/>
      <w:szCs w:val="20"/>
    </w:rPr>
  </w:style>
  <w:style w:type="paragraph" w:customStyle="1" w:styleId="FootnoteText1">
    <w:name w:val="Footnote Text1"/>
    <w:basedOn w:val="Normal"/>
    <w:autoRedefine/>
    <w:rsid w:val="00BA38D7"/>
    <w:pPr>
      <w:spacing w:line="360" w:lineRule="auto"/>
    </w:pPr>
    <w:rPr>
      <w:color w:val="00000A"/>
      <w:sz w:val="16"/>
      <w:szCs w:val="20"/>
    </w:rPr>
  </w:style>
  <w:style w:type="paragraph" w:customStyle="1" w:styleId="FootnoteBox">
    <w:name w:val="FootnoteBox"/>
    <w:basedOn w:val="BodyFirstBox"/>
    <w:autoRedefine/>
    <w:qFormat/>
    <w:rsid w:val="00BA38D7"/>
    <w:rPr>
      <w:sz w:val="20"/>
    </w:rPr>
  </w:style>
  <w:style w:type="paragraph" w:customStyle="1" w:styleId="GroupTitlesIX">
    <w:name w:val="GroupTitlesIX"/>
    <w:autoRedefine/>
    <w:qFormat/>
    <w:rsid w:val="00BA38D7"/>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BA38D7"/>
    <w:pPr>
      <w:spacing w:before="120" w:after="120" w:line="360" w:lineRule="auto"/>
    </w:pPr>
    <w:rPr>
      <w:rFonts w:ascii="Arial" w:hAnsi="Arial"/>
      <w:b/>
      <w:color w:val="00000A"/>
      <w:sz w:val="24"/>
    </w:rPr>
  </w:style>
  <w:style w:type="paragraph" w:customStyle="1" w:styleId="HeadANum">
    <w:name w:val="HeadANum"/>
    <w:next w:val="BodyFirst"/>
    <w:autoRedefine/>
    <w:qFormat/>
    <w:rsid w:val="00BA38D7"/>
    <w:pPr>
      <w:spacing w:before="120" w:after="120" w:line="360" w:lineRule="auto"/>
    </w:pPr>
    <w:rPr>
      <w:rFonts w:ascii="Arial" w:hAnsi="Arial"/>
      <w:b/>
      <w:color w:val="800000"/>
      <w:sz w:val="24"/>
    </w:rPr>
  </w:style>
  <w:style w:type="paragraph" w:customStyle="1" w:styleId="HeadB">
    <w:name w:val="HeadB"/>
    <w:next w:val="BodyFirst"/>
    <w:autoRedefine/>
    <w:qFormat/>
    <w:rsid w:val="00243037"/>
    <w:pPr>
      <w:spacing w:before="120" w:after="120" w:line="360" w:lineRule="auto"/>
    </w:pPr>
    <w:rPr>
      <w:rFonts w:ascii="Arial" w:eastAsia="Microsoft YaHei" w:hAnsi="Arial"/>
      <w:b/>
      <w:i/>
      <w:color w:val="00000A"/>
      <w:sz w:val="24"/>
    </w:rPr>
  </w:style>
  <w:style w:type="paragraph" w:customStyle="1" w:styleId="HeadBNum">
    <w:name w:val="HeadBNum"/>
    <w:next w:val="BodyFirst"/>
    <w:autoRedefine/>
    <w:qFormat/>
    <w:rsid w:val="00BA38D7"/>
    <w:pPr>
      <w:spacing w:before="120" w:after="120" w:line="360" w:lineRule="auto"/>
    </w:pPr>
    <w:rPr>
      <w:rFonts w:ascii="Arial" w:hAnsi="Arial"/>
      <w:b/>
      <w:i/>
      <w:color w:val="800000"/>
      <w:sz w:val="24"/>
    </w:rPr>
  </w:style>
  <w:style w:type="paragraph" w:customStyle="1" w:styleId="HeadC">
    <w:name w:val="HeadC"/>
    <w:next w:val="BodyFirst"/>
    <w:autoRedefine/>
    <w:qFormat/>
    <w:rsid w:val="00BA38D7"/>
    <w:pPr>
      <w:spacing w:before="120" w:after="120" w:line="360" w:lineRule="auto"/>
    </w:pPr>
    <w:rPr>
      <w:rFonts w:ascii="Arial" w:hAnsi="Arial"/>
      <w:b/>
      <w:color w:val="00000A"/>
    </w:rPr>
  </w:style>
  <w:style w:type="paragraph" w:customStyle="1" w:styleId="HeadBox">
    <w:name w:val="HeadBox"/>
    <w:basedOn w:val="HeadC"/>
    <w:autoRedefine/>
    <w:qFormat/>
    <w:rsid w:val="00BA38D7"/>
    <w:pPr>
      <w:spacing w:before="160" w:after="80"/>
      <w:jc w:val="center"/>
    </w:pPr>
    <w:rPr>
      <w:rFonts w:ascii="Dogma" w:hAnsi="Dogma" w:cs="Dogma"/>
      <w:color w:val="808080"/>
      <w:sz w:val="24"/>
    </w:rPr>
  </w:style>
  <w:style w:type="paragraph" w:customStyle="1" w:styleId="HeadCNum">
    <w:name w:val="HeadCNum"/>
    <w:next w:val="BodyFirst"/>
    <w:autoRedefine/>
    <w:qFormat/>
    <w:rsid w:val="00BA38D7"/>
    <w:pPr>
      <w:spacing w:before="120" w:after="120" w:line="360" w:lineRule="auto"/>
    </w:pPr>
    <w:rPr>
      <w:rFonts w:ascii="Arial" w:hAnsi="Arial"/>
      <w:b/>
      <w:color w:val="800000"/>
    </w:rPr>
  </w:style>
  <w:style w:type="paragraph" w:styleId="Header">
    <w:name w:val="header"/>
    <w:basedOn w:val="Normal"/>
    <w:link w:val="HeaderChar"/>
    <w:semiHidden/>
    <w:rsid w:val="00BA38D7"/>
    <w:pPr>
      <w:tabs>
        <w:tab w:val="center" w:pos="4320"/>
        <w:tab w:val="right" w:pos="8640"/>
      </w:tabs>
    </w:pPr>
    <w:rPr>
      <w:color w:val="00000A"/>
      <w:sz w:val="20"/>
      <w:szCs w:val="20"/>
    </w:rPr>
  </w:style>
  <w:style w:type="paragraph" w:styleId="HTMLAddress">
    <w:name w:val="HTML Address"/>
    <w:basedOn w:val="Normal"/>
    <w:link w:val="HTMLAddressChar"/>
    <w:semiHidden/>
    <w:qFormat/>
    <w:rsid w:val="00BA38D7"/>
    <w:rPr>
      <w:i/>
      <w:iCs/>
      <w:color w:val="00000A"/>
      <w:sz w:val="20"/>
      <w:szCs w:val="20"/>
    </w:rPr>
  </w:style>
  <w:style w:type="paragraph" w:customStyle="1" w:styleId="Level1IX">
    <w:name w:val="Level1IX"/>
    <w:autoRedefine/>
    <w:qFormat/>
    <w:rsid w:val="00BA38D7"/>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BA38D7"/>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BA38D7"/>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BA38D7"/>
    <w:rPr>
      <w:color w:val="00000A"/>
      <w:sz w:val="20"/>
      <w:szCs w:val="20"/>
    </w:rPr>
  </w:style>
  <w:style w:type="paragraph" w:styleId="ListBullet4">
    <w:name w:val="List Bullet 4"/>
    <w:basedOn w:val="Normal"/>
    <w:autoRedefine/>
    <w:semiHidden/>
    <w:qFormat/>
    <w:rsid w:val="00BA38D7"/>
    <w:rPr>
      <w:color w:val="00000A"/>
      <w:sz w:val="20"/>
      <w:szCs w:val="20"/>
    </w:rPr>
  </w:style>
  <w:style w:type="paragraph" w:styleId="ListBullet5">
    <w:name w:val="List Bullet 5"/>
    <w:basedOn w:val="Normal"/>
    <w:autoRedefine/>
    <w:semiHidden/>
    <w:qFormat/>
    <w:rsid w:val="00BA38D7"/>
    <w:rPr>
      <w:color w:val="00000A"/>
      <w:sz w:val="20"/>
      <w:szCs w:val="20"/>
    </w:rPr>
  </w:style>
  <w:style w:type="paragraph" w:styleId="ListNumber">
    <w:name w:val="List Number"/>
    <w:basedOn w:val="Normal"/>
    <w:semiHidden/>
    <w:qFormat/>
    <w:rsid w:val="00BA38D7"/>
    <w:rPr>
      <w:color w:val="00000A"/>
      <w:sz w:val="20"/>
      <w:szCs w:val="20"/>
    </w:rPr>
  </w:style>
  <w:style w:type="paragraph" w:styleId="ListBullet">
    <w:name w:val="List Bullet"/>
    <w:basedOn w:val="Normal"/>
    <w:autoRedefine/>
    <w:semiHidden/>
    <w:qFormat/>
    <w:rsid w:val="00BA38D7"/>
    <w:rPr>
      <w:color w:val="00000A"/>
      <w:sz w:val="20"/>
      <w:szCs w:val="20"/>
    </w:rPr>
  </w:style>
  <w:style w:type="paragraph" w:styleId="ListBullet2">
    <w:name w:val="List Bullet 2"/>
    <w:basedOn w:val="Normal"/>
    <w:autoRedefine/>
    <w:semiHidden/>
    <w:qFormat/>
    <w:rsid w:val="00BA38D7"/>
    <w:rPr>
      <w:color w:val="00000A"/>
      <w:sz w:val="20"/>
      <w:szCs w:val="20"/>
    </w:rPr>
  </w:style>
  <w:style w:type="paragraph" w:styleId="ListContinue">
    <w:name w:val="List Continue"/>
    <w:basedOn w:val="Normal"/>
    <w:semiHidden/>
    <w:qFormat/>
    <w:rsid w:val="00BA38D7"/>
    <w:pPr>
      <w:spacing w:after="120"/>
      <w:ind w:left="360"/>
    </w:pPr>
    <w:rPr>
      <w:color w:val="00000A"/>
      <w:sz w:val="20"/>
      <w:szCs w:val="20"/>
    </w:rPr>
  </w:style>
  <w:style w:type="paragraph" w:styleId="ListContinue2">
    <w:name w:val="List Continue 2"/>
    <w:basedOn w:val="Normal"/>
    <w:semiHidden/>
    <w:qFormat/>
    <w:rsid w:val="00BA38D7"/>
    <w:pPr>
      <w:spacing w:after="120"/>
      <w:ind w:left="720"/>
    </w:pPr>
    <w:rPr>
      <w:color w:val="00000A"/>
      <w:sz w:val="20"/>
      <w:szCs w:val="20"/>
    </w:rPr>
  </w:style>
  <w:style w:type="paragraph" w:styleId="ListContinue3">
    <w:name w:val="List Continue 3"/>
    <w:basedOn w:val="Normal"/>
    <w:semiHidden/>
    <w:qFormat/>
    <w:rsid w:val="00BA38D7"/>
    <w:pPr>
      <w:spacing w:after="120"/>
      <w:ind w:left="1080"/>
    </w:pPr>
    <w:rPr>
      <w:color w:val="00000A"/>
      <w:sz w:val="20"/>
      <w:szCs w:val="20"/>
    </w:rPr>
  </w:style>
  <w:style w:type="paragraph" w:styleId="ListContinue4">
    <w:name w:val="List Continue 4"/>
    <w:basedOn w:val="Normal"/>
    <w:semiHidden/>
    <w:qFormat/>
    <w:rsid w:val="00BA38D7"/>
    <w:pPr>
      <w:spacing w:after="120"/>
      <w:ind w:left="1440"/>
    </w:pPr>
    <w:rPr>
      <w:color w:val="00000A"/>
      <w:sz w:val="20"/>
      <w:szCs w:val="20"/>
    </w:rPr>
  </w:style>
  <w:style w:type="paragraph" w:styleId="ListContinue5">
    <w:name w:val="List Continue 5"/>
    <w:basedOn w:val="Normal"/>
    <w:semiHidden/>
    <w:qFormat/>
    <w:rsid w:val="00BA38D7"/>
    <w:pPr>
      <w:spacing w:after="120"/>
      <w:ind w:left="1800"/>
    </w:pPr>
    <w:rPr>
      <w:color w:val="00000A"/>
      <w:sz w:val="20"/>
      <w:szCs w:val="20"/>
    </w:rPr>
  </w:style>
  <w:style w:type="paragraph" w:styleId="ListNumber2">
    <w:name w:val="List Number 2"/>
    <w:basedOn w:val="Normal"/>
    <w:semiHidden/>
    <w:qFormat/>
    <w:rsid w:val="00BA38D7"/>
    <w:rPr>
      <w:color w:val="00000A"/>
      <w:sz w:val="20"/>
      <w:szCs w:val="20"/>
    </w:rPr>
  </w:style>
  <w:style w:type="paragraph" w:styleId="ListNumber3">
    <w:name w:val="List Number 3"/>
    <w:basedOn w:val="Normal"/>
    <w:semiHidden/>
    <w:qFormat/>
    <w:rsid w:val="00BA38D7"/>
    <w:rPr>
      <w:color w:val="00000A"/>
      <w:sz w:val="20"/>
      <w:szCs w:val="20"/>
    </w:rPr>
  </w:style>
  <w:style w:type="paragraph" w:styleId="ListNumber4">
    <w:name w:val="List Number 4"/>
    <w:basedOn w:val="Normal"/>
    <w:semiHidden/>
    <w:qFormat/>
    <w:rsid w:val="00BA38D7"/>
    <w:rPr>
      <w:color w:val="00000A"/>
      <w:sz w:val="20"/>
      <w:szCs w:val="20"/>
    </w:rPr>
  </w:style>
  <w:style w:type="paragraph" w:styleId="ListNumber5">
    <w:name w:val="List Number 5"/>
    <w:basedOn w:val="Normal"/>
    <w:semiHidden/>
    <w:qFormat/>
    <w:rsid w:val="00BA38D7"/>
    <w:rPr>
      <w:color w:val="00000A"/>
      <w:sz w:val="20"/>
      <w:szCs w:val="20"/>
    </w:rPr>
  </w:style>
  <w:style w:type="paragraph" w:customStyle="1" w:styleId="ListPlainA">
    <w:name w:val="List Plain A"/>
    <w:autoRedefine/>
    <w:qFormat/>
    <w:rsid w:val="00BA38D7"/>
    <w:pPr>
      <w:spacing w:before="120" w:line="360" w:lineRule="auto"/>
      <w:ind w:left="360"/>
      <w:contextualSpacing/>
    </w:pPr>
    <w:rPr>
      <w:color w:val="800080"/>
      <w:sz w:val="24"/>
    </w:rPr>
  </w:style>
  <w:style w:type="paragraph" w:customStyle="1" w:styleId="ListPlainABox">
    <w:name w:val="List Plain A Box"/>
    <w:basedOn w:val="ListPlainA"/>
    <w:autoRedefine/>
    <w:qFormat/>
    <w:rsid w:val="00BA38D7"/>
    <w:rPr>
      <w:color w:val="CC99FF"/>
    </w:rPr>
  </w:style>
  <w:style w:type="paragraph" w:customStyle="1" w:styleId="ListPlainB">
    <w:name w:val="List Plain B"/>
    <w:autoRedefine/>
    <w:qFormat/>
    <w:rsid w:val="00BA38D7"/>
    <w:pPr>
      <w:spacing w:line="360" w:lineRule="auto"/>
      <w:ind w:left="360"/>
    </w:pPr>
    <w:rPr>
      <w:color w:val="800080"/>
      <w:sz w:val="24"/>
    </w:rPr>
  </w:style>
  <w:style w:type="paragraph" w:customStyle="1" w:styleId="ListPlainBBox">
    <w:name w:val="List Plain B Box"/>
    <w:basedOn w:val="ListPlainB"/>
    <w:autoRedefine/>
    <w:qFormat/>
    <w:rsid w:val="00BA38D7"/>
    <w:rPr>
      <w:color w:val="CC99FF"/>
    </w:rPr>
  </w:style>
  <w:style w:type="paragraph" w:customStyle="1" w:styleId="ListPlainC">
    <w:name w:val="List Plain C"/>
    <w:next w:val="Body"/>
    <w:autoRedefine/>
    <w:qFormat/>
    <w:rsid w:val="00BA38D7"/>
    <w:pPr>
      <w:spacing w:after="120" w:line="360" w:lineRule="auto"/>
      <w:ind w:left="360"/>
    </w:pPr>
    <w:rPr>
      <w:color w:val="800080"/>
      <w:sz w:val="24"/>
    </w:rPr>
  </w:style>
  <w:style w:type="paragraph" w:customStyle="1" w:styleId="ListPlainCBox">
    <w:name w:val="List Plain C Box"/>
    <w:basedOn w:val="ListPlainC"/>
    <w:autoRedefine/>
    <w:qFormat/>
    <w:rsid w:val="00BA38D7"/>
    <w:rPr>
      <w:color w:val="CC99FF"/>
    </w:rPr>
  </w:style>
  <w:style w:type="paragraph" w:customStyle="1" w:styleId="ListBody">
    <w:name w:val="ListBody"/>
    <w:next w:val="Normal"/>
    <w:autoRedefine/>
    <w:qFormat/>
    <w:rsid w:val="00BA38D7"/>
    <w:pPr>
      <w:spacing w:after="120" w:line="360" w:lineRule="auto"/>
      <w:ind w:left="360"/>
    </w:pPr>
    <w:rPr>
      <w:color w:val="00000A"/>
      <w:sz w:val="24"/>
    </w:rPr>
  </w:style>
  <w:style w:type="paragraph" w:customStyle="1" w:styleId="ListBodyBox">
    <w:name w:val="ListBodyBox"/>
    <w:basedOn w:val="ListBody"/>
    <w:autoRedefine/>
    <w:qFormat/>
    <w:rsid w:val="00BA38D7"/>
    <w:rPr>
      <w:color w:val="808080"/>
    </w:rPr>
  </w:style>
  <w:style w:type="paragraph" w:customStyle="1" w:styleId="ListHead">
    <w:name w:val="ListHead"/>
    <w:next w:val="ListBody"/>
    <w:autoRedefine/>
    <w:qFormat/>
    <w:rsid w:val="00BA38D7"/>
    <w:pPr>
      <w:spacing w:before="120" w:line="360" w:lineRule="auto"/>
    </w:pPr>
    <w:rPr>
      <w:b/>
      <w:color w:val="00000A"/>
      <w:sz w:val="24"/>
    </w:rPr>
  </w:style>
  <w:style w:type="paragraph" w:customStyle="1" w:styleId="ListHeadBox">
    <w:name w:val="ListHeadBox"/>
    <w:basedOn w:val="ListHead"/>
    <w:autoRedefine/>
    <w:qFormat/>
    <w:rsid w:val="00BA38D7"/>
    <w:rPr>
      <w:color w:val="808080"/>
    </w:rPr>
  </w:style>
  <w:style w:type="paragraph" w:customStyle="1" w:styleId="Listing">
    <w:name w:val="Listing"/>
    <w:next w:val="Body"/>
    <w:autoRedefine/>
    <w:qFormat/>
    <w:rsid w:val="00BA38D7"/>
    <w:pPr>
      <w:spacing w:after="120" w:line="360" w:lineRule="auto"/>
    </w:pPr>
    <w:rPr>
      <w:rFonts w:ascii="Arial" w:hAnsi="Arial"/>
      <w:bCs/>
      <w:i/>
      <w:color w:val="800000"/>
    </w:rPr>
  </w:style>
  <w:style w:type="paragraph" w:customStyle="1" w:styleId="ListSimple">
    <w:name w:val="ListSimple"/>
    <w:next w:val="Normal"/>
    <w:autoRedefine/>
    <w:qFormat/>
    <w:rsid w:val="00BA38D7"/>
    <w:pPr>
      <w:spacing w:line="360" w:lineRule="auto"/>
      <w:ind w:left="360" w:firstLine="360"/>
    </w:pPr>
    <w:rPr>
      <w:color w:val="00000A"/>
      <w:sz w:val="24"/>
    </w:rPr>
  </w:style>
  <w:style w:type="paragraph" w:styleId="MessageHeader">
    <w:name w:val="Message Header"/>
    <w:basedOn w:val="Normal"/>
    <w:link w:val="MessageHeaderChar"/>
    <w:semiHidden/>
    <w:qFormat/>
    <w:rsid w:val="00BA38D7"/>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color w:val="00000A"/>
    </w:rPr>
  </w:style>
  <w:style w:type="paragraph" w:styleId="NormalIndent">
    <w:name w:val="Normal Indent"/>
    <w:basedOn w:val="Normal"/>
    <w:semiHidden/>
    <w:qFormat/>
    <w:rsid w:val="00BA38D7"/>
    <w:pPr>
      <w:ind w:left="720"/>
    </w:pPr>
    <w:rPr>
      <w:color w:val="00000A"/>
      <w:sz w:val="20"/>
      <w:szCs w:val="20"/>
    </w:rPr>
  </w:style>
  <w:style w:type="paragraph" w:customStyle="1" w:styleId="Note">
    <w:name w:val="Note"/>
    <w:next w:val="Body"/>
    <w:autoRedefine/>
    <w:qFormat/>
    <w:rsid w:val="00243037"/>
    <w:pPr>
      <w:spacing w:before="120" w:after="120" w:line="360" w:lineRule="auto"/>
    </w:pPr>
    <w:rPr>
      <w:rFonts w:eastAsia="Microsoft YaHei"/>
      <w:i/>
      <w:color w:val="00000A"/>
      <w:sz w:val="24"/>
    </w:rPr>
  </w:style>
  <w:style w:type="paragraph" w:styleId="NoteHeading">
    <w:name w:val="Note Heading"/>
    <w:basedOn w:val="Normal"/>
    <w:next w:val="Normal"/>
    <w:link w:val="NoteHeadingChar"/>
    <w:semiHidden/>
    <w:qFormat/>
    <w:rsid w:val="00BA38D7"/>
    <w:rPr>
      <w:color w:val="00000A"/>
      <w:sz w:val="20"/>
      <w:szCs w:val="20"/>
    </w:rPr>
  </w:style>
  <w:style w:type="paragraph" w:customStyle="1" w:styleId="NoteWarning">
    <w:name w:val="Note Warning"/>
    <w:next w:val="Normal"/>
    <w:autoRedefine/>
    <w:qFormat/>
    <w:rsid w:val="00BA38D7"/>
    <w:pPr>
      <w:spacing w:before="120" w:after="120" w:line="360" w:lineRule="auto"/>
      <w:ind w:left="720" w:hanging="720"/>
    </w:pPr>
    <w:rPr>
      <w:i/>
      <w:color w:val="800000"/>
      <w:sz w:val="24"/>
    </w:rPr>
  </w:style>
  <w:style w:type="paragraph" w:customStyle="1" w:styleId="NumListA">
    <w:name w:val="NumListA"/>
    <w:next w:val="Normal"/>
    <w:autoRedefine/>
    <w:qFormat/>
    <w:rsid w:val="00BA38D7"/>
    <w:pPr>
      <w:spacing w:before="120" w:line="360" w:lineRule="auto"/>
      <w:ind w:left="720"/>
    </w:pPr>
    <w:rPr>
      <w:color w:val="008000"/>
      <w:sz w:val="24"/>
    </w:rPr>
  </w:style>
  <w:style w:type="paragraph" w:customStyle="1" w:styleId="NumListABox">
    <w:name w:val="NumListA Box"/>
    <w:basedOn w:val="NumListA"/>
    <w:autoRedefine/>
    <w:qFormat/>
    <w:rsid w:val="00BA38D7"/>
    <w:rPr>
      <w:color w:val="666699"/>
    </w:rPr>
  </w:style>
  <w:style w:type="paragraph" w:customStyle="1" w:styleId="NumListB">
    <w:name w:val="NumListB"/>
    <w:next w:val="Normal"/>
    <w:autoRedefine/>
    <w:qFormat/>
    <w:rsid w:val="00BA38D7"/>
    <w:pPr>
      <w:spacing w:line="360" w:lineRule="auto"/>
      <w:ind w:left="720"/>
    </w:pPr>
    <w:rPr>
      <w:color w:val="008000"/>
      <w:sz w:val="24"/>
    </w:rPr>
  </w:style>
  <w:style w:type="paragraph" w:customStyle="1" w:styleId="NumListBBox">
    <w:name w:val="NumListB Box"/>
    <w:basedOn w:val="NumListB"/>
    <w:autoRedefine/>
    <w:qFormat/>
    <w:rsid w:val="00BA38D7"/>
    <w:rPr>
      <w:color w:val="666699"/>
    </w:rPr>
  </w:style>
  <w:style w:type="paragraph" w:customStyle="1" w:styleId="NumListC">
    <w:name w:val="NumListC"/>
    <w:next w:val="Normal"/>
    <w:autoRedefine/>
    <w:qFormat/>
    <w:rsid w:val="00BA38D7"/>
    <w:pPr>
      <w:spacing w:after="120" w:line="360" w:lineRule="auto"/>
      <w:ind w:left="720"/>
    </w:pPr>
    <w:rPr>
      <w:color w:val="008000"/>
      <w:sz w:val="24"/>
    </w:rPr>
  </w:style>
  <w:style w:type="paragraph" w:customStyle="1" w:styleId="NumListCBox">
    <w:name w:val="NumListC Box"/>
    <w:basedOn w:val="NumListC"/>
    <w:autoRedefine/>
    <w:qFormat/>
    <w:rsid w:val="00BA38D7"/>
    <w:rPr>
      <w:color w:val="666699"/>
    </w:rPr>
  </w:style>
  <w:style w:type="paragraph" w:styleId="PlainText">
    <w:name w:val="Plain Text"/>
    <w:basedOn w:val="Normal"/>
    <w:link w:val="PlainTextChar"/>
    <w:semiHidden/>
    <w:qFormat/>
    <w:rsid w:val="00BA38D7"/>
    <w:rPr>
      <w:rFonts w:ascii="Courier New" w:hAnsi="Courier New" w:cs="Courier New"/>
      <w:color w:val="00000A"/>
      <w:sz w:val="20"/>
      <w:szCs w:val="20"/>
    </w:rPr>
  </w:style>
  <w:style w:type="paragraph" w:customStyle="1" w:styleId="ProductionDirective">
    <w:name w:val="Production Directive"/>
    <w:next w:val="Normal"/>
    <w:autoRedefine/>
    <w:qFormat/>
    <w:rsid w:val="00BA38D7"/>
    <w:pPr>
      <w:spacing w:before="120" w:after="120" w:line="360" w:lineRule="auto"/>
    </w:pPr>
    <w:rPr>
      <w:smallCaps/>
      <w:color w:val="FF0000"/>
    </w:rPr>
  </w:style>
  <w:style w:type="paragraph" w:styleId="Salutation">
    <w:name w:val="Salutation"/>
    <w:basedOn w:val="Normal"/>
    <w:next w:val="Normal"/>
    <w:link w:val="SalutationChar"/>
    <w:semiHidden/>
    <w:rsid w:val="00BA38D7"/>
    <w:rPr>
      <w:color w:val="00000A"/>
      <w:sz w:val="20"/>
      <w:szCs w:val="20"/>
    </w:rPr>
  </w:style>
  <w:style w:type="paragraph" w:styleId="Signature">
    <w:name w:val="Signature"/>
    <w:basedOn w:val="Normal"/>
    <w:link w:val="SignatureChar"/>
    <w:semiHidden/>
    <w:rsid w:val="00BA38D7"/>
    <w:pPr>
      <w:ind w:left="4320"/>
    </w:pPr>
    <w:rPr>
      <w:color w:val="00000A"/>
      <w:sz w:val="20"/>
      <w:szCs w:val="20"/>
    </w:rPr>
  </w:style>
  <w:style w:type="paragraph" w:customStyle="1" w:styleId="SubBullet">
    <w:name w:val="SubBullet"/>
    <w:next w:val="Normal"/>
    <w:autoRedefine/>
    <w:qFormat/>
    <w:rsid w:val="00BA38D7"/>
    <w:pPr>
      <w:spacing w:line="360" w:lineRule="auto"/>
      <w:ind w:left="1080"/>
    </w:pPr>
    <w:rPr>
      <w:color w:val="003366"/>
      <w:sz w:val="24"/>
    </w:rPr>
  </w:style>
  <w:style w:type="paragraph" w:customStyle="1" w:styleId="SubNumberA">
    <w:name w:val="SubNumberA"/>
    <w:next w:val="Normal"/>
    <w:autoRedefine/>
    <w:qFormat/>
    <w:rsid w:val="00BA38D7"/>
    <w:pPr>
      <w:spacing w:line="360" w:lineRule="auto"/>
      <w:ind w:left="1080"/>
    </w:pPr>
    <w:rPr>
      <w:color w:val="003300"/>
      <w:sz w:val="24"/>
    </w:rPr>
  </w:style>
  <w:style w:type="paragraph" w:customStyle="1" w:styleId="SubNumberB">
    <w:name w:val="SubNumberB"/>
    <w:next w:val="Normal"/>
    <w:autoRedefine/>
    <w:qFormat/>
    <w:rsid w:val="00BA38D7"/>
    <w:pPr>
      <w:spacing w:line="360" w:lineRule="auto"/>
      <w:ind w:left="1080"/>
    </w:pPr>
    <w:rPr>
      <w:color w:val="003300"/>
      <w:sz w:val="24"/>
    </w:rPr>
  </w:style>
  <w:style w:type="paragraph" w:styleId="Subtitle">
    <w:name w:val="Subtitle"/>
    <w:basedOn w:val="Normal"/>
    <w:link w:val="SubtitleChar"/>
    <w:qFormat/>
    <w:rsid w:val="00BA38D7"/>
    <w:pPr>
      <w:spacing w:after="60"/>
      <w:jc w:val="center"/>
      <w:outlineLvl w:val="1"/>
    </w:pPr>
    <w:rPr>
      <w:rFonts w:ascii="Arial" w:hAnsi="Arial" w:cs="Arial"/>
      <w:color w:val="00000A"/>
    </w:rPr>
  </w:style>
  <w:style w:type="paragraph" w:customStyle="1" w:styleId="TableBody">
    <w:name w:val="Table Body"/>
    <w:autoRedefine/>
    <w:qFormat/>
    <w:rsid w:val="00BA38D7"/>
    <w:pPr>
      <w:spacing w:line="360" w:lineRule="auto"/>
    </w:pPr>
    <w:rPr>
      <w:rFonts w:ascii="Futura-Book" w:hAnsi="Futura-Book"/>
      <w:color w:val="00000A"/>
    </w:rPr>
  </w:style>
  <w:style w:type="paragraph" w:customStyle="1" w:styleId="TableHeader">
    <w:name w:val="Table Header"/>
    <w:next w:val="Normal"/>
    <w:autoRedefine/>
    <w:qFormat/>
    <w:rsid w:val="00BA38D7"/>
    <w:pPr>
      <w:spacing w:before="60" w:after="60" w:line="360" w:lineRule="auto"/>
    </w:pPr>
    <w:rPr>
      <w:rFonts w:ascii="Futura-Book" w:hAnsi="Futura-Book"/>
      <w:b/>
      <w:color w:val="00000A"/>
    </w:rPr>
  </w:style>
  <w:style w:type="paragraph" w:customStyle="1" w:styleId="TableTitle">
    <w:name w:val="Table Title"/>
    <w:next w:val="Normal"/>
    <w:autoRedefine/>
    <w:qFormat/>
    <w:rsid w:val="00BA38D7"/>
    <w:pPr>
      <w:spacing w:before="120" w:after="120" w:line="360" w:lineRule="auto"/>
    </w:pPr>
    <w:rPr>
      <w:rFonts w:ascii="Arial" w:hAnsi="Arial"/>
      <w:color w:val="00000A"/>
    </w:rPr>
  </w:style>
  <w:style w:type="paragraph" w:styleId="Title">
    <w:name w:val="Title"/>
    <w:basedOn w:val="Normal"/>
    <w:link w:val="TitleChar"/>
    <w:qFormat/>
    <w:rsid w:val="00BA38D7"/>
    <w:pPr>
      <w:spacing w:before="240" w:after="60"/>
      <w:jc w:val="center"/>
      <w:outlineLvl w:val="0"/>
    </w:pPr>
    <w:rPr>
      <w:rFonts w:ascii="Arial" w:hAnsi="Arial" w:cs="Arial"/>
      <w:b/>
      <w:bCs/>
      <w:color w:val="00000A"/>
      <w:sz w:val="32"/>
      <w:szCs w:val="32"/>
    </w:rPr>
  </w:style>
  <w:style w:type="paragraph" w:styleId="CommentText">
    <w:name w:val="annotation text"/>
    <w:basedOn w:val="Normal"/>
    <w:link w:val="CommentTextChar"/>
    <w:uiPriority w:val="99"/>
    <w:semiHidden/>
    <w:unhideWhenUsed/>
    <w:qFormat/>
    <w:rsid w:val="009108C7"/>
    <w:rPr>
      <w:color w:val="00000A"/>
      <w:sz w:val="20"/>
      <w:szCs w:val="20"/>
    </w:rPr>
  </w:style>
  <w:style w:type="paragraph" w:styleId="CommentSubject">
    <w:name w:val="annotation subject"/>
    <w:basedOn w:val="CommentText"/>
    <w:link w:val="CommentSubjectChar"/>
    <w:uiPriority w:val="99"/>
    <w:semiHidden/>
    <w:unhideWhenUsed/>
    <w:qFormat/>
    <w:rsid w:val="009108C7"/>
    <w:rPr>
      <w:b/>
      <w:bCs/>
    </w:rPr>
  </w:style>
  <w:style w:type="paragraph" w:styleId="BalloonText">
    <w:name w:val="Balloon Text"/>
    <w:basedOn w:val="Normal"/>
    <w:link w:val="BalloonTextChar"/>
    <w:uiPriority w:val="99"/>
    <w:semiHidden/>
    <w:unhideWhenUsed/>
    <w:qFormat/>
    <w:rsid w:val="009108C7"/>
    <w:rPr>
      <w:rFonts w:ascii="Segoe UI" w:hAnsi="Segoe UI" w:cs="Segoe UI"/>
      <w:color w:val="00000A"/>
      <w:sz w:val="18"/>
      <w:szCs w:val="18"/>
    </w:rPr>
  </w:style>
  <w:style w:type="numbering" w:styleId="1ai">
    <w:name w:val="Outline List 1"/>
    <w:semiHidden/>
    <w:qFormat/>
    <w:rsid w:val="00BA38D7"/>
  </w:style>
  <w:style w:type="numbering" w:styleId="ArticleSection">
    <w:name w:val="Outline List 3"/>
    <w:semiHidden/>
    <w:qFormat/>
    <w:rsid w:val="00BA38D7"/>
  </w:style>
  <w:style w:type="table" w:styleId="Table3Deffects1">
    <w:name w:val="Table 3D effects 1"/>
    <w:basedOn w:val="TableNormal"/>
    <w:semiHidden/>
    <w:rsid w:val="00BA38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A38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A38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A38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A38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A38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BA38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BA38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A38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A38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A38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A38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A38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A38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BA38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A38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A38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A38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A38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A38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A38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A38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A38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A38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A38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A38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A38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A38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A38D7"/>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A38D7"/>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A38D7"/>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BD75E3"/>
    <w:pPr>
      <w:spacing w:after="100"/>
    </w:pPr>
    <w:rPr>
      <w:color w:val="00000A"/>
      <w:sz w:val="20"/>
      <w:szCs w:val="20"/>
    </w:rPr>
  </w:style>
  <w:style w:type="paragraph" w:styleId="TOC2">
    <w:name w:val="toc 2"/>
    <w:basedOn w:val="Normal"/>
    <w:next w:val="Normal"/>
    <w:autoRedefine/>
    <w:uiPriority w:val="39"/>
    <w:unhideWhenUsed/>
    <w:rsid w:val="00BD75E3"/>
    <w:pPr>
      <w:spacing w:after="100"/>
      <w:ind w:left="200"/>
    </w:pPr>
    <w:rPr>
      <w:color w:val="00000A"/>
      <w:sz w:val="20"/>
      <w:szCs w:val="20"/>
    </w:rPr>
  </w:style>
  <w:style w:type="paragraph" w:styleId="TOC3">
    <w:name w:val="toc 3"/>
    <w:basedOn w:val="Normal"/>
    <w:next w:val="Normal"/>
    <w:autoRedefine/>
    <w:uiPriority w:val="39"/>
    <w:unhideWhenUsed/>
    <w:rsid w:val="00BD75E3"/>
    <w:pPr>
      <w:spacing w:after="100"/>
      <w:ind w:left="400"/>
    </w:pPr>
    <w:rPr>
      <w:color w:val="00000A"/>
      <w:sz w:val="20"/>
      <w:szCs w:val="20"/>
    </w:rPr>
  </w:style>
  <w:style w:type="character" w:styleId="Hyperlink">
    <w:name w:val="Hyperlink"/>
    <w:basedOn w:val="DefaultParagraphFont"/>
    <w:uiPriority w:val="99"/>
    <w:unhideWhenUsed/>
    <w:rsid w:val="00BD75E3"/>
    <w:rPr>
      <w:color w:val="0000FF" w:themeColor="hyperlink"/>
      <w:u w:val="single"/>
    </w:rPr>
  </w:style>
  <w:style w:type="paragraph" w:styleId="Revision">
    <w:name w:val="Revision"/>
    <w:hidden/>
    <w:uiPriority w:val="99"/>
    <w:semiHidden/>
    <w:rsid w:val="002D4392"/>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8671">
      <w:bodyDiv w:val="1"/>
      <w:marLeft w:val="0"/>
      <w:marRight w:val="0"/>
      <w:marTop w:val="0"/>
      <w:marBottom w:val="0"/>
      <w:divBdr>
        <w:top w:val="none" w:sz="0" w:space="0" w:color="auto"/>
        <w:left w:val="none" w:sz="0" w:space="0" w:color="auto"/>
        <w:bottom w:val="none" w:sz="0" w:space="0" w:color="auto"/>
        <w:right w:val="none" w:sz="0" w:space="0" w:color="auto"/>
      </w:divBdr>
    </w:div>
    <w:div w:id="139467809">
      <w:bodyDiv w:val="1"/>
      <w:marLeft w:val="0"/>
      <w:marRight w:val="0"/>
      <w:marTop w:val="0"/>
      <w:marBottom w:val="0"/>
      <w:divBdr>
        <w:top w:val="none" w:sz="0" w:space="0" w:color="auto"/>
        <w:left w:val="none" w:sz="0" w:space="0" w:color="auto"/>
        <w:bottom w:val="none" w:sz="0" w:space="0" w:color="auto"/>
        <w:right w:val="none" w:sz="0" w:space="0" w:color="auto"/>
      </w:divBdr>
    </w:div>
    <w:div w:id="473379673">
      <w:bodyDiv w:val="1"/>
      <w:marLeft w:val="0"/>
      <w:marRight w:val="0"/>
      <w:marTop w:val="0"/>
      <w:marBottom w:val="0"/>
      <w:divBdr>
        <w:top w:val="none" w:sz="0" w:space="0" w:color="auto"/>
        <w:left w:val="none" w:sz="0" w:space="0" w:color="auto"/>
        <w:bottom w:val="none" w:sz="0" w:space="0" w:color="auto"/>
        <w:right w:val="none" w:sz="0" w:space="0" w:color="auto"/>
      </w:divBdr>
    </w:div>
    <w:div w:id="922645231">
      <w:bodyDiv w:val="1"/>
      <w:marLeft w:val="0"/>
      <w:marRight w:val="0"/>
      <w:marTop w:val="0"/>
      <w:marBottom w:val="0"/>
      <w:divBdr>
        <w:top w:val="none" w:sz="0" w:space="0" w:color="auto"/>
        <w:left w:val="none" w:sz="0" w:space="0" w:color="auto"/>
        <w:bottom w:val="none" w:sz="0" w:space="0" w:color="auto"/>
        <w:right w:val="none" w:sz="0" w:space="0" w:color="auto"/>
      </w:divBdr>
    </w:div>
    <w:div w:id="1045912579">
      <w:bodyDiv w:val="1"/>
      <w:marLeft w:val="0"/>
      <w:marRight w:val="0"/>
      <w:marTop w:val="0"/>
      <w:marBottom w:val="0"/>
      <w:divBdr>
        <w:top w:val="none" w:sz="0" w:space="0" w:color="auto"/>
        <w:left w:val="none" w:sz="0" w:space="0" w:color="auto"/>
        <w:bottom w:val="none" w:sz="0" w:space="0" w:color="auto"/>
        <w:right w:val="none" w:sz="0" w:space="0" w:color="auto"/>
      </w:divBdr>
    </w:div>
    <w:div w:id="1083792885">
      <w:bodyDiv w:val="1"/>
      <w:marLeft w:val="0"/>
      <w:marRight w:val="0"/>
      <w:marTop w:val="0"/>
      <w:marBottom w:val="0"/>
      <w:divBdr>
        <w:top w:val="none" w:sz="0" w:space="0" w:color="auto"/>
        <w:left w:val="none" w:sz="0" w:space="0" w:color="auto"/>
        <w:bottom w:val="none" w:sz="0" w:space="0" w:color="auto"/>
        <w:right w:val="none" w:sz="0" w:space="0" w:color="auto"/>
      </w:divBdr>
    </w:div>
    <w:div w:id="1090275225">
      <w:bodyDiv w:val="1"/>
      <w:marLeft w:val="0"/>
      <w:marRight w:val="0"/>
      <w:marTop w:val="0"/>
      <w:marBottom w:val="0"/>
      <w:divBdr>
        <w:top w:val="none" w:sz="0" w:space="0" w:color="auto"/>
        <w:left w:val="none" w:sz="0" w:space="0" w:color="auto"/>
        <w:bottom w:val="none" w:sz="0" w:space="0" w:color="auto"/>
        <w:right w:val="none" w:sz="0" w:space="0" w:color="auto"/>
      </w:divBdr>
    </w:div>
    <w:div w:id="1166021990">
      <w:bodyDiv w:val="1"/>
      <w:marLeft w:val="0"/>
      <w:marRight w:val="0"/>
      <w:marTop w:val="0"/>
      <w:marBottom w:val="0"/>
      <w:divBdr>
        <w:top w:val="none" w:sz="0" w:space="0" w:color="auto"/>
        <w:left w:val="none" w:sz="0" w:space="0" w:color="auto"/>
        <w:bottom w:val="none" w:sz="0" w:space="0" w:color="auto"/>
        <w:right w:val="none" w:sz="0" w:space="0" w:color="auto"/>
      </w:divBdr>
    </w:div>
    <w:div w:id="1683778504">
      <w:bodyDiv w:val="1"/>
      <w:marLeft w:val="0"/>
      <w:marRight w:val="0"/>
      <w:marTop w:val="0"/>
      <w:marBottom w:val="0"/>
      <w:divBdr>
        <w:top w:val="none" w:sz="0" w:space="0" w:color="auto"/>
        <w:left w:val="none" w:sz="0" w:space="0" w:color="auto"/>
        <w:bottom w:val="none" w:sz="0" w:space="0" w:color="auto"/>
        <w:right w:val="none" w:sz="0" w:space="0" w:color="auto"/>
      </w:divBdr>
    </w:div>
    <w:div w:id="1861888892">
      <w:bodyDiv w:val="1"/>
      <w:marLeft w:val="0"/>
      <w:marRight w:val="0"/>
      <w:marTop w:val="0"/>
      <w:marBottom w:val="0"/>
      <w:divBdr>
        <w:top w:val="none" w:sz="0" w:space="0" w:color="auto"/>
        <w:left w:val="none" w:sz="0" w:space="0" w:color="auto"/>
        <w:bottom w:val="none" w:sz="0" w:space="0" w:color="auto"/>
        <w:right w:val="none" w:sz="0" w:space="0" w:color="auto"/>
      </w:divBdr>
    </w:div>
    <w:div w:id="19166257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97461-AAA7-014C-9F8C-D8AF84C2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24</Pages>
  <Words>6877</Words>
  <Characters>39201</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Ch8 to tr.html</vt:lpstr>
    </vt:vector>
  </TitlesOfParts>
  <Company>Hewlett-Packard</Company>
  <LinksUpToDate>false</LinksUpToDate>
  <CharactersWithSpaces>45987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Ch8 to tr.html</dc:title>
  <dc:creator>NSP</dc:creator>
  <cp:lastModifiedBy>Carol Nichols</cp:lastModifiedBy>
  <cp:revision>102</cp:revision>
  <dcterms:created xsi:type="dcterms:W3CDTF">2017-09-11T17:49:00Z</dcterms:created>
  <dcterms:modified xsi:type="dcterms:W3CDTF">2017-09-18T16:57:00Z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