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BB2297" w14:textId="77777777" w:rsidR="005E2FD5" w:rsidRDefault="005E2FD5" w:rsidP="004B26FC">
      <w:pPr>
        <w:pStyle w:val="ChapterTitle"/>
      </w:pPr>
      <w:bookmarkStart w:id="0" w:name="introduction"/>
      <w:bookmarkEnd w:id="0"/>
      <w:r>
        <w:t>Introduction</w:t>
      </w:r>
    </w:p>
    <w:p w14:paraId="5F2AB3F3" w14:textId="77777777" w:rsidR="005E2FD5" w:rsidRDefault="005E2FD5" w:rsidP="004B26FC">
      <w:pPr>
        <w:pStyle w:val="BodyFirst"/>
      </w:pPr>
      <w:r>
        <w:t>Welcome</w:t>
      </w:r>
      <w:r w:rsidR="004B26FC">
        <w:t xml:space="preserve"> </w:t>
      </w:r>
      <w:r>
        <w:t>to</w:t>
      </w:r>
      <w:r w:rsidR="004B26FC">
        <w:t xml:space="preserve"> </w:t>
      </w:r>
      <w:del w:id="1" w:author="janelle" w:date="2018-03-09T15:07:00Z">
        <w:r w:rsidDel="00CB518E">
          <w:delText>“</w:delText>
        </w:r>
      </w:del>
      <w:r w:rsidR="005B352E" w:rsidRPr="005B352E">
        <w:rPr>
          <w:rStyle w:val="EmphasisItalic"/>
          <w:rPrChange w:id="2" w:author="janelle" w:date="2018-03-09T15:07:00Z">
            <w:rPr/>
          </w:rPrChange>
        </w:rPr>
        <w:t>The Rust Programming Language</w:t>
      </w:r>
      <w:r>
        <w:t>,</w:t>
      </w:r>
      <w:del w:id="3" w:author="janelle" w:date="2018-03-09T15:07:00Z">
        <w:r w:rsidDel="00CB518E">
          <w:delText>”</w:delText>
        </w:r>
      </w:del>
      <w:r w:rsidR="004B26FC">
        <w:t xml:space="preserve"> </w:t>
      </w:r>
      <w:r>
        <w:t>an</w:t>
      </w:r>
      <w:r w:rsidR="004B26FC">
        <w:t xml:space="preserve"> </w:t>
      </w:r>
      <w:r>
        <w:t>introductory</w:t>
      </w:r>
      <w:r w:rsidR="004B26FC">
        <w:t xml:space="preserve"> </w:t>
      </w:r>
      <w:r>
        <w:t>book</w:t>
      </w:r>
      <w:r w:rsidR="004B26FC">
        <w:t xml:space="preserve"> </w:t>
      </w:r>
      <w:r>
        <w:t>about</w:t>
      </w:r>
      <w:r w:rsidR="004B26FC">
        <w:t xml:space="preserve"> </w:t>
      </w:r>
      <w:r>
        <w:t>Rust.</w:t>
      </w:r>
    </w:p>
    <w:p w14:paraId="04465ADB" w14:textId="77777777" w:rsidR="005E2FD5" w:rsidRDefault="00F17DA9" w:rsidP="004B26FC">
      <w:pPr>
        <w:pStyle w:val="Body"/>
      </w:pPr>
      <w:ins w:id="4" w:author="AnneMarieW" w:date="2018-03-12T13:31:00Z">
        <w:r>
          <w:t xml:space="preserve">The </w:t>
        </w:r>
      </w:ins>
      <w:r w:rsidR="005E2FD5">
        <w:t>Rust</w:t>
      </w:r>
      <w:del w:id="5" w:author="AnneMarieW" w:date="2018-03-12T13:31:00Z">
        <w:r w:rsidR="004B26FC" w:rsidDel="00F17DA9">
          <w:delText xml:space="preserve"> </w:delText>
        </w:r>
        <w:r w:rsidR="005E2FD5" w:rsidDel="00F17DA9">
          <w:delText>is</w:delText>
        </w:r>
        <w:r w:rsidR="004B26FC" w:rsidDel="00F17DA9">
          <w:delText xml:space="preserve"> </w:delText>
        </w:r>
        <w:r w:rsidR="005E2FD5" w:rsidDel="00F17DA9">
          <w:delText>a</w:delText>
        </w:r>
      </w:del>
      <w:r w:rsidR="004B26FC">
        <w:t xml:space="preserve"> </w:t>
      </w:r>
      <w:r w:rsidR="005E2FD5">
        <w:t>programming</w:t>
      </w:r>
      <w:r w:rsidR="004B26FC">
        <w:t xml:space="preserve"> </w:t>
      </w:r>
      <w:r w:rsidR="005E2FD5">
        <w:t>language</w:t>
      </w:r>
      <w:r w:rsidR="004B26FC">
        <w:t xml:space="preserve"> </w:t>
      </w:r>
      <w:del w:id="6" w:author="AnneMarieW" w:date="2018-03-12T13:31:00Z">
        <w:r w:rsidR="005E2FD5" w:rsidDel="00F17DA9">
          <w:delText>that</w:delText>
        </w:r>
        <w:r w:rsidR="004B26FC" w:rsidDel="00F17DA9">
          <w:delText xml:space="preserve"> </w:delText>
        </w:r>
      </w:del>
      <w:r w:rsidR="005E2FD5">
        <w:t>helps</w:t>
      </w:r>
      <w:r w:rsidR="004B26FC">
        <w:t xml:space="preserve"> </w:t>
      </w:r>
      <w:r w:rsidR="005E2FD5">
        <w:t>you</w:t>
      </w:r>
      <w:r w:rsidR="004B26FC">
        <w:t xml:space="preserve"> </w:t>
      </w:r>
      <w:r w:rsidR="005E2FD5">
        <w:t>write</w:t>
      </w:r>
      <w:r w:rsidR="004B26FC">
        <w:t xml:space="preserve"> </w:t>
      </w:r>
      <w:r w:rsidR="005E2FD5">
        <w:t>faster,</w:t>
      </w:r>
      <w:r w:rsidR="004B26FC">
        <w:t xml:space="preserve"> </w:t>
      </w:r>
      <w:r w:rsidR="005E2FD5">
        <w:t>more</w:t>
      </w:r>
      <w:r w:rsidR="004B26FC">
        <w:t xml:space="preserve"> </w:t>
      </w:r>
      <w:r w:rsidR="005E2FD5">
        <w:t>reliable</w:t>
      </w:r>
      <w:r w:rsidR="004B26FC">
        <w:t xml:space="preserve"> </w:t>
      </w:r>
      <w:r w:rsidR="005E2FD5">
        <w:t>software.</w:t>
      </w:r>
      <w:r w:rsidR="004B26FC">
        <w:t xml:space="preserve"> </w:t>
      </w:r>
      <w:r w:rsidR="005E2FD5">
        <w:t>High-level</w:t>
      </w:r>
      <w:r w:rsidR="004B26FC">
        <w:t xml:space="preserve"> </w:t>
      </w:r>
      <w:r w:rsidR="005E2FD5">
        <w:t>ergonomics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low-level</w:t>
      </w:r>
      <w:r w:rsidR="004B26FC">
        <w:t xml:space="preserve"> </w:t>
      </w:r>
      <w:r w:rsidR="005E2FD5">
        <w:t>control</w:t>
      </w:r>
      <w:r w:rsidR="004B26FC">
        <w:t xml:space="preserve"> </w:t>
      </w:r>
      <w:r w:rsidR="005E2FD5">
        <w:t>are</w:t>
      </w:r>
      <w:r w:rsidR="004B26FC">
        <w:t xml:space="preserve"> </w:t>
      </w:r>
      <w:r w:rsidR="005E2FD5">
        <w:t>often</w:t>
      </w:r>
      <w:r w:rsidR="004B26FC">
        <w:t xml:space="preserve"> </w:t>
      </w:r>
      <w:r w:rsidR="005E2FD5">
        <w:t>at</w:t>
      </w:r>
      <w:r w:rsidR="004B26FC">
        <w:t xml:space="preserve"> </w:t>
      </w:r>
      <w:r w:rsidR="005E2FD5">
        <w:t>odds</w:t>
      </w:r>
      <w:r w:rsidR="004B26FC">
        <w:t xml:space="preserve"> </w:t>
      </w:r>
      <w:del w:id="7" w:author="AnneMarieW" w:date="2018-03-12T13:32:00Z">
        <w:r w:rsidR="005E2FD5" w:rsidDel="00F17DA9">
          <w:delText>with</w:delText>
        </w:r>
        <w:r w:rsidR="004B26FC" w:rsidDel="00F17DA9">
          <w:delText xml:space="preserve"> </w:delText>
        </w:r>
        <w:r w:rsidR="005E2FD5" w:rsidDel="00F17DA9">
          <w:delText>each</w:delText>
        </w:r>
        <w:r w:rsidR="004B26FC" w:rsidDel="00F17DA9">
          <w:delText xml:space="preserve"> </w:delText>
        </w:r>
        <w:r w:rsidR="005E2FD5" w:rsidDel="00F17DA9">
          <w:delText>other</w:delText>
        </w:r>
        <w:r w:rsidR="004B26FC" w:rsidDel="00F17DA9">
          <w:delText xml:space="preserve"> </w:delText>
        </w:r>
      </w:del>
      <w:r w:rsidR="005E2FD5">
        <w:t>in</w:t>
      </w:r>
      <w:r w:rsidR="004B26FC">
        <w:t xml:space="preserve"> </w:t>
      </w:r>
      <w:r w:rsidR="005E2FD5">
        <w:t>programming</w:t>
      </w:r>
      <w:r w:rsidR="004B26FC">
        <w:t xml:space="preserve"> </w:t>
      </w:r>
      <w:r w:rsidR="005E2FD5">
        <w:t>language</w:t>
      </w:r>
      <w:r w:rsidR="004B26FC">
        <w:t xml:space="preserve"> </w:t>
      </w:r>
      <w:r w:rsidR="005E2FD5">
        <w:t>design;</w:t>
      </w:r>
      <w:r w:rsidR="004B26FC">
        <w:t xml:space="preserve"> </w:t>
      </w:r>
      <w:r w:rsidR="005E2FD5">
        <w:t>Rust</w:t>
      </w:r>
      <w:r w:rsidR="004B26FC">
        <w:t xml:space="preserve"> </w:t>
      </w:r>
      <w:del w:id="8" w:author="AnneMarieW" w:date="2018-03-12T13:31:00Z">
        <w:r w:rsidR="005E2FD5" w:rsidDel="00F17DA9">
          <w:delText>stands</w:delText>
        </w:r>
        <w:r w:rsidR="004B26FC" w:rsidDel="00F17DA9">
          <w:delText xml:space="preserve"> </w:delText>
        </w:r>
        <w:r w:rsidR="005E2FD5" w:rsidDel="00F17DA9">
          <w:delText>to</w:delText>
        </w:r>
        <w:r w:rsidR="004B26FC" w:rsidDel="00F17DA9">
          <w:delText xml:space="preserve"> </w:delText>
        </w:r>
      </w:del>
      <w:r w:rsidR="005E2FD5">
        <w:t>challenge</w:t>
      </w:r>
      <w:ins w:id="9" w:author="AnneMarieW" w:date="2018-03-12T13:31:00Z">
        <w:r>
          <w:t>s</w:t>
        </w:r>
      </w:ins>
      <w:r w:rsidR="004B26FC">
        <w:t xml:space="preserve"> </w:t>
      </w:r>
      <w:r w:rsidR="005E2FD5">
        <w:t>that</w:t>
      </w:r>
      <w:ins w:id="10" w:author="AnneMarieW" w:date="2018-03-12T14:55:00Z">
        <w:r w:rsidR="00700BA7">
          <w:t xml:space="preserve"> </w:t>
        </w:r>
        <w:r w:rsidR="001A7EDD">
          <w:t>conflict</w:t>
        </w:r>
      </w:ins>
      <w:r w:rsidR="005E2FD5">
        <w:t>.</w:t>
      </w:r>
      <w:r w:rsidR="004B26FC">
        <w:t xml:space="preserve"> </w:t>
      </w:r>
      <w:r w:rsidR="005E2FD5">
        <w:t>Through</w:t>
      </w:r>
      <w:r w:rsidR="004B26FC">
        <w:t xml:space="preserve"> </w:t>
      </w:r>
      <w:r w:rsidR="005E2FD5">
        <w:t>balancing</w:t>
      </w:r>
      <w:r w:rsidR="004B26FC">
        <w:t xml:space="preserve"> </w:t>
      </w:r>
      <w:r w:rsidR="005E2FD5">
        <w:t>powerful</w:t>
      </w:r>
      <w:r w:rsidR="004B26FC">
        <w:t xml:space="preserve"> </w:t>
      </w:r>
      <w:r w:rsidR="005E2FD5">
        <w:t>technical</w:t>
      </w:r>
      <w:r w:rsidR="004B26FC">
        <w:t xml:space="preserve"> </w:t>
      </w:r>
      <w:r w:rsidR="005E2FD5">
        <w:t>capacity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a</w:t>
      </w:r>
      <w:r w:rsidR="004B26FC">
        <w:t xml:space="preserve"> </w:t>
      </w:r>
      <w:r w:rsidR="005E2FD5">
        <w:t>great</w:t>
      </w:r>
      <w:r w:rsidR="004B26FC">
        <w:t xml:space="preserve"> </w:t>
      </w:r>
      <w:r w:rsidR="005E2FD5">
        <w:t>developer</w:t>
      </w:r>
      <w:r w:rsidR="004B26FC">
        <w:t xml:space="preserve"> </w:t>
      </w:r>
      <w:r w:rsidR="005E2FD5">
        <w:t>experience,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gives</w:t>
      </w:r>
      <w:r w:rsidR="004B26FC">
        <w:t xml:space="preserve"> </w:t>
      </w:r>
      <w:r w:rsidR="005E2FD5">
        <w:t>you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option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control</w:t>
      </w:r>
      <w:r w:rsidR="004B26FC">
        <w:t xml:space="preserve"> </w:t>
      </w:r>
      <w:r w:rsidR="005E2FD5">
        <w:t>low-level</w:t>
      </w:r>
      <w:r w:rsidR="004B26FC">
        <w:t xml:space="preserve"> </w:t>
      </w:r>
      <w:r w:rsidR="005E2FD5">
        <w:t>details</w:t>
      </w:r>
      <w:r w:rsidR="004B26FC">
        <w:t xml:space="preserve"> </w:t>
      </w:r>
      <w:r w:rsidR="005E2FD5">
        <w:t>(such</w:t>
      </w:r>
      <w:r w:rsidR="004B26FC">
        <w:t xml:space="preserve"> </w:t>
      </w:r>
      <w:r w:rsidR="005E2FD5">
        <w:t>as</w:t>
      </w:r>
      <w:r w:rsidR="004B26FC">
        <w:t xml:space="preserve"> </w:t>
      </w:r>
      <w:r w:rsidR="005E2FD5">
        <w:t>memory</w:t>
      </w:r>
      <w:r w:rsidR="004B26FC">
        <w:t xml:space="preserve"> </w:t>
      </w:r>
      <w:r w:rsidR="005E2FD5">
        <w:t>usage)</w:t>
      </w:r>
      <w:r w:rsidR="004B26FC">
        <w:t xml:space="preserve"> </w:t>
      </w:r>
      <w:r w:rsidR="005E2FD5">
        <w:t>without</w:t>
      </w:r>
      <w:r w:rsidR="004B26FC">
        <w:t xml:space="preserve"> </w:t>
      </w:r>
      <w:r w:rsidR="005E2FD5">
        <w:t>all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hassle</w:t>
      </w:r>
      <w:r w:rsidR="004B26FC">
        <w:t xml:space="preserve"> </w:t>
      </w:r>
      <w:r w:rsidR="005E2FD5">
        <w:t>traditionally</w:t>
      </w:r>
      <w:r w:rsidR="004B26FC">
        <w:t xml:space="preserve"> </w:t>
      </w:r>
      <w:r w:rsidR="005E2FD5">
        <w:t>associated</w:t>
      </w:r>
      <w:r w:rsidR="004B26FC">
        <w:t xml:space="preserve"> </w:t>
      </w:r>
      <w:r w:rsidR="005E2FD5">
        <w:t>with</w:t>
      </w:r>
      <w:r w:rsidR="004B26FC">
        <w:t xml:space="preserve"> </w:t>
      </w:r>
      <w:r w:rsidR="005E2FD5">
        <w:t>such</w:t>
      </w:r>
      <w:r w:rsidR="004B26FC">
        <w:t xml:space="preserve"> </w:t>
      </w:r>
      <w:r w:rsidR="005E2FD5">
        <w:t>control.</w:t>
      </w:r>
    </w:p>
    <w:p w14:paraId="1A18346A" w14:textId="77777777" w:rsidR="005E2FD5" w:rsidRDefault="005E2FD5" w:rsidP="004B26FC">
      <w:pPr>
        <w:pStyle w:val="HeadA"/>
      </w:pPr>
      <w:bookmarkStart w:id="11" w:name="who-rust-is-for"/>
      <w:bookmarkEnd w:id="11"/>
      <w:r>
        <w:t>Who</w:t>
      </w:r>
      <w:r w:rsidR="004B26FC">
        <w:t xml:space="preserve"> </w:t>
      </w:r>
      <w:r>
        <w:t>Rust</w:t>
      </w:r>
      <w:r w:rsidR="004B26FC">
        <w:t xml:space="preserve"> </w:t>
      </w:r>
      <w:ins w:id="12" w:author="AnneMarieW" w:date="2018-03-12T13:33:00Z">
        <w:r w:rsidR="00F17DA9">
          <w:t>I</w:t>
        </w:r>
      </w:ins>
      <w:del w:id="13" w:author="AnneMarieW" w:date="2018-03-12T13:33:00Z">
        <w:r w:rsidDel="00F17DA9">
          <w:delText>i</w:delText>
        </w:r>
      </w:del>
      <w:r>
        <w:t>s</w:t>
      </w:r>
      <w:r w:rsidR="004B26FC">
        <w:t xml:space="preserve"> </w:t>
      </w:r>
      <w:r>
        <w:t>For</w:t>
      </w:r>
    </w:p>
    <w:p w14:paraId="2D9F8A78" w14:textId="77777777" w:rsidR="005E2FD5" w:rsidRDefault="005E2FD5" w:rsidP="004B26FC">
      <w:pPr>
        <w:pStyle w:val="BodyFirst"/>
      </w:pPr>
      <w:r>
        <w:t>Rust</w:t>
      </w:r>
      <w:r w:rsidR="004B26FC">
        <w:t xml:space="preserve"> </w:t>
      </w:r>
      <w:r>
        <w:t>is</w:t>
      </w:r>
      <w:r w:rsidR="004B26FC">
        <w:t xml:space="preserve"> </w:t>
      </w:r>
      <w:del w:id="14" w:author="AnneMarieW" w:date="2018-03-12T13:33:00Z">
        <w:r w:rsidDel="00F17DA9">
          <w:delText>great</w:delText>
        </w:r>
      </w:del>
      <w:ins w:id="15" w:author="AnneMarieW" w:date="2018-03-12T13:33:00Z">
        <w:r w:rsidR="00F17DA9">
          <w:t>ideal</w:t>
        </w:r>
      </w:ins>
      <w:r w:rsidR="004B26FC">
        <w:t xml:space="preserve"> </w:t>
      </w:r>
      <w:r>
        <w:t>for</w:t>
      </w:r>
      <w:r w:rsidR="004B26FC">
        <w:t xml:space="preserve"> </w:t>
      </w:r>
      <w:r>
        <w:t>many</w:t>
      </w:r>
      <w:r w:rsidR="004B26FC">
        <w:t xml:space="preserve"> </w:t>
      </w:r>
      <w:r>
        <w:t>people</w:t>
      </w:r>
      <w:r w:rsidR="004B26FC">
        <w:t xml:space="preserve"> </w:t>
      </w:r>
      <w:r>
        <w:t>for</w:t>
      </w:r>
      <w:r w:rsidR="004B26FC">
        <w:t xml:space="preserve"> </w:t>
      </w:r>
      <w:r>
        <w:t>a</w:t>
      </w:r>
      <w:r w:rsidR="004B26FC">
        <w:t xml:space="preserve"> </w:t>
      </w:r>
      <w:r>
        <w:t>variety</w:t>
      </w:r>
      <w:r w:rsidR="004B26FC">
        <w:t xml:space="preserve"> </w:t>
      </w:r>
      <w:r>
        <w:t>of</w:t>
      </w:r>
      <w:r w:rsidR="004B26FC">
        <w:t xml:space="preserve"> </w:t>
      </w:r>
      <w:r>
        <w:t>reasons.</w:t>
      </w:r>
      <w:r w:rsidR="004B26FC">
        <w:t xml:space="preserve"> </w:t>
      </w:r>
      <w:r>
        <w:t>Let’s</w:t>
      </w:r>
      <w:r w:rsidR="004B26FC">
        <w:t xml:space="preserve"> </w:t>
      </w:r>
      <w:del w:id="16" w:author="AnneMarieW" w:date="2018-03-12T13:34:00Z">
        <w:r w:rsidDel="00F17DA9">
          <w:delText>discuss</w:delText>
        </w:r>
      </w:del>
      <w:ins w:id="17" w:author="AnneMarieW" w:date="2018-03-12T13:34:00Z">
        <w:r w:rsidR="00F17DA9">
          <w:t>look at</w:t>
        </w:r>
      </w:ins>
      <w:r w:rsidR="004B26FC">
        <w:t xml:space="preserve"> </w:t>
      </w:r>
      <w:r>
        <w:t>a</w:t>
      </w:r>
      <w:r w:rsidR="004B26FC">
        <w:t xml:space="preserve"> </w:t>
      </w:r>
      <w:r>
        <w:t>few</w:t>
      </w:r>
      <w:r w:rsidR="004B26FC">
        <w:t xml:space="preserve"> </w:t>
      </w:r>
      <w:r>
        <w:t>of</w:t>
      </w:r>
      <w:r w:rsidR="004B26FC">
        <w:t xml:space="preserve"> </w:t>
      </w:r>
      <w:r>
        <w:t>the</w:t>
      </w:r>
      <w:r w:rsidR="004B26FC">
        <w:t xml:space="preserve"> </w:t>
      </w:r>
      <w:r>
        <w:t>most</w:t>
      </w:r>
      <w:r w:rsidR="004B26FC">
        <w:t xml:space="preserve"> </w:t>
      </w:r>
      <w:r>
        <w:t>important</w:t>
      </w:r>
      <w:r w:rsidR="004B26FC">
        <w:t xml:space="preserve"> </w:t>
      </w:r>
      <w:r>
        <w:t>groups.</w:t>
      </w:r>
    </w:p>
    <w:p w14:paraId="5C8FEDC4" w14:textId="77777777" w:rsidR="005E2FD5" w:rsidRDefault="005E2FD5" w:rsidP="004B26FC">
      <w:pPr>
        <w:pStyle w:val="HeadB"/>
      </w:pPr>
      <w:bookmarkStart w:id="18" w:name="teams-of-developers"/>
      <w:bookmarkEnd w:id="18"/>
      <w:r>
        <w:t>Teams</w:t>
      </w:r>
      <w:r w:rsidR="004B26FC">
        <w:t xml:space="preserve"> </w:t>
      </w:r>
      <w:r>
        <w:t>of</w:t>
      </w:r>
      <w:r w:rsidR="004B26FC">
        <w:t xml:space="preserve"> </w:t>
      </w:r>
      <w:r>
        <w:t>Developers</w:t>
      </w:r>
    </w:p>
    <w:p w14:paraId="18A15FAF" w14:textId="77777777" w:rsidR="005E2FD5" w:rsidRDefault="005E2FD5" w:rsidP="004B26FC">
      <w:pPr>
        <w:pStyle w:val="BodyFirst"/>
      </w:pPr>
      <w:r>
        <w:t>Rust</w:t>
      </w:r>
      <w:r w:rsidR="004B26FC">
        <w:t xml:space="preserve"> </w:t>
      </w:r>
      <w:r>
        <w:t>is</w:t>
      </w:r>
      <w:r w:rsidR="004B26FC">
        <w:t xml:space="preserve"> </w:t>
      </w:r>
      <w:r>
        <w:t>proving</w:t>
      </w:r>
      <w:r w:rsidR="004B26FC">
        <w:t xml:space="preserve"> </w:t>
      </w:r>
      <w:r>
        <w:t>to</w:t>
      </w:r>
      <w:r w:rsidR="004B26FC">
        <w:t xml:space="preserve"> </w:t>
      </w:r>
      <w:r>
        <w:t>be</w:t>
      </w:r>
      <w:r w:rsidR="004B26FC">
        <w:t xml:space="preserve"> </w:t>
      </w:r>
      <w:r>
        <w:t>a</w:t>
      </w:r>
      <w:r w:rsidR="004B26FC">
        <w:t xml:space="preserve"> </w:t>
      </w:r>
      <w:r>
        <w:t>productive</w:t>
      </w:r>
      <w:r w:rsidR="004B26FC">
        <w:t xml:space="preserve"> </w:t>
      </w:r>
      <w:r>
        <w:t>tool</w:t>
      </w:r>
      <w:r w:rsidR="004B26FC">
        <w:t xml:space="preserve"> </w:t>
      </w:r>
      <w:r>
        <w:t>for</w:t>
      </w:r>
      <w:r w:rsidR="004B26FC">
        <w:t xml:space="preserve"> </w:t>
      </w:r>
      <w:r>
        <w:t>collaborating</w:t>
      </w:r>
      <w:r w:rsidR="004B26FC">
        <w:t xml:space="preserve"> </w:t>
      </w:r>
      <w:r>
        <w:t>among</w:t>
      </w:r>
      <w:r w:rsidR="004B26FC">
        <w:t xml:space="preserve"> </w:t>
      </w:r>
      <w:r>
        <w:t>large</w:t>
      </w:r>
      <w:r w:rsidR="004B26FC">
        <w:t xml:space="preserve"> </w:t>
      </w:r>
      <w:r>
        <w:t>teams</w:t>
      </w:r>
      <w:r w:rsidR="004B26FC">
        <w:t xml:space="preserve"> </w:t>
      </w:r>
      <w:r>
        <w:t>of</w:t>
      </w:r>
      <w:r w:rsidR="004B26FC">
        <w:t xml:space="preserve"> </w:t>
      </w:r>
      <w:r>
        <w:t>developers</w:t>
      </w:r>
      <w:r w:rsidR="004B26FC">
        <w:t xml:space="preserve"> </w:t>
      </w:r>
      <w:r>
        <w:t>with</w:t>
      </w:r>
      <w:r w:rsidR="004B26FC">
        <w:t xml:space="preserve"> </w:t>
      </w:r>
      <w:r>
        <w:t>varying</w:t>
      </w:r>
      <w:r w:rsidR="004B26FC">
        <w:t xml:space="preserve"> </w:t>
      </w:r>
      <w:r>
        <w:t>levels</w:t>
      </w:r>
      <w:r w:rsidR="004B26FC">
        <w:t xml:space="preserve"> </w:t>
      </w:r>
      <w:r>
        <w:t>of</w:t>
      </w:r>
      <w:r w:rsidR="004B26FC">
        <w:t xml:space="preserve"> </w:t>
      </w:r>
      <w:r>
        <w:t>systems</w:t>
      </w:r>
      <w:r w:rsidR="004B26FC">
        <w:t xml:space="preserve"> </w:t>
      </w:r>
      <w:r>
        <w:t>programming</w:t>
      </w:r>
      <w:r w:rsidR="004B26FC">
        <w:t xml:space="preserve"> </w:t>
      </w:r>
      <w:r>
        <w:t>knowledge.</w:t>
      </w:r>
      <w:r w:rsidR="004B26FC">
        <w:t xml:space="preserve"> </w:t>
      </w:r>
      <w:r>
        <w:t>Low-level</w:t>
      </w:r>
      <w:r w:rsidR="004B26FC">
        <w:t xml:space="preserve"> </w:t>
      </w:r>
      <w:r>
        <w:t>code</w:t>
      </w:r>
      <w:r w:rsidR="004B26FC">
        <w:t xml:space="preserve"> </w:t>
      </w:r>
      <w:r>
        <w:t>is</w:t>
      </w:r>
      <w:r w:rsidR="004B26FC">
        <w:t xml:space="preserve"> </w:t>
      </w:r>
      <w:r>
        <w:t>prone</w:t>
      </w:r>
      <w:r w:rsidR="004B26FC">
        <w:t xml:space="preserve"> </w:t>
      </w:r>
      <w:r>
        <w:t>to</w:t>
      </w:r>
      <w:r w:rsidR="004B26FC">
        <w:t xml:space="preserve"> </w:t>
      </w:r>
      <w:r>
        <w:t>a</w:t>
      </w:r>
      <w:r w:rsidR="004B26FC">
        <w:t xml:space="preserve"> </w:t>
      </w:r>
      <w:r>
        <w:t>variety</w:t>
      </w:r>
      <w:r w:rsidR="004B26FC">
        <w:t xml:space="preserve"> </w:t>
      </w:r>
      <w:r>
        <w:t>of</w:t>
      </w:r>
      <w:r w:rsidR="004B26FC">
        <w:t xml:space="preserve"> </w:t>
      </w:r>
      <w:r>
        <w:t>subtle</w:t>
      </w:r>
      <w:r w:rsidR="004B26FC">
        <w:t xml:space="preserve"> </w:t>
      </w:r>
      <w:r>
        <w:t>bugs,</w:t>
      </w:r>
      <w:r w:rsidR="004B26FC">
        <w:t xml:space="preserve"> </w:t>
      </w:r>
      <w:r>
        <w:t>which</w:t>
      </w:r>
      <w:r w:rsidR="004B26FC">
        <w:t xml:space="preserve"> </w:t>
      </w:r>
      <w:r>
        <w:t>in</w:t>
      </w:r>
      <w:r w:rsidR="004B26FC">
        <w:t xml:space="preserve"> </w:t>
      </w:r>
      <w:r>
        <w:t>most</w:t>
      </w:r>
      <w:r w:rsidR="004B26FC">
        <w:t xml:space="preserve"> </w:t>
      </w:r>
      <w:r>
        <w:t>other</w:t>
      </w:r>
      <w:r w:rsidR="004B26FC">
        <w:t xml:space="preserve"> </w:t>
      </w:r>
      <w:r>
        <w:t>languages</w:t>
      </w:r>
      <w:r w:rsidR="004B26FC">
        <w:t xml:space="preserve"> </w:t>
      </w:r>
      <w:r>
        <w:t>can</w:t>
      </w:r>
      <w:r w:rsidR="004B26FC">
        <w:t xml:space="preserve"> </w:t>
      </w:r>
      <w:r>
        <w:t>only</w:t>
      </w:r>
      <w:r w:rsidR="004B26FC">
        <w:t xml:space="preserve"> </w:t>
      </w:r>
      <w:r>
        <w:t>be</w:t>
      </w:r>
      <w:r w:rsidR="004B26FC">
        <w:t xml:space="preserve"> </w:t>
      </w:r>
      <w:r>
        <w:t>caught</w:t>
      </w:r>
      <w:r w:rsidR="004B26FC">
        <w:t xml:space="preserve"> </w:t>
      </w:r>
      <w:r>
        <w:t>through</w:t>
      </w:r>
      <w:r w:rsidR="004B26FC">
        <w:t xml:space="preserve"> </w:t>
      </w:r>
      <w:r>
        <w:t>extensive</w:t>
      </w:r>
      <w:r w:rsidR="004B26FC">
        <w:t xml:space="preserve"> </w:t>
      </w:r>
      <w:r>
        <w:t>testing</w:t>
      </w:r>
      <w:r w:rsidR="004B26FC">
        <w:t xml:space="preserve"> </w:t>
      </w:r>
      <w:r>
        <w:t>and</w:t>
      </w:r>
      <w:r w:rsidR="004B26FC">
        <w:t xml:space="preserve"> </w:t>
      </w:r>
      <w:r>
        <w:t>careful</w:t>
      </w:r>
      <w:r w:rsidR="004B26FC">
        <w:t xml:space="preserve"> </w:t>
      </w:r>
      <w:r>
        <w:t>code</w:t>
      </w:r>
      <w:r w:rsidR="004B26FC">
        <w:t xml:space="preserve"> </w:t>
      </w:r>
      <w:r>
        <w:t>review</w:t>
      </w:r>
      <w:r w:rsidR="004B26FC">
        <w:t xml:space="preserve"> </w:t>
      </w:r>
      <w:r>
        <w:t>by</w:t>
      </w:r>
      <w:r w:rsidR="004B26FC">
        <w:t xml:space="preserve"> </w:t>
      </w:r>
      <w:r>
        <w:t>experienced</w:t>
      </w:r>
      <w:r w:rsidR="004B26FC">
        <w:t xml:space="preserve"> </w:t>
      </w:r>
      <w:r>
        <w:t>developers.</w:t>
      </w:r>
      <w:r w:rsidR="004B26FC">
        <w:t xml:space="preserve"> </w:t>
      </w:r>
      <w:r>
        <w:t>In</w:t>
      </w:r>
      <w:r w:rsidR="004B26FC">
        <w:t xml:space="preserve"> </w:t>
      </w:r>
      <w:r>
        <w:t>Rust,</w:t>
      </w:r>
      <w:r w:rsidR="004B26FC">
        <w:t xml:space="preserve"> </w:t>
      </w:r>
      <w:r>
        <w:t>the</w:t>
      </w:r>
      <w:r w:rsidR="004B26FC">
        <w:t xml:space="preserve"> </w:t>
      </w:r>
      <w:r>
        <w:t>compiler</w:t>
      </w:r>
      <w:r w:rsidR="004B26FC">
        <w:t xml:space="preserve"> </w:t>
      </w:r>
      <w:r>
        <w:t>plays</w:t>
      </w:r>
      <w:r w:rsidR="004B26FC">
        <w:t xml:space="preserve"> </w:t>
      </w:r>
      <w:r>
        <w:t>a</w:t>
      </w:r>
      <w:r w:rsidR="004B26FC">
        <w:t xml:space="preserve"> </w:t>
      </w:r>
      <w:r>
        <w:t>gatekeeper</w:t>
      </w:r>
      <w:r w:rsidR="004B26FC">
        <w:t xml:space="preserve"> </w:t>
      </w:r>
      <w:r>
        <w:t>role</w:t>
      </w:r>
      <w:r w:rsidR="004B26FC">
        <w:t xml:space="preserve"> </w:t>
      </w:r>
      <w:r>
        <w:t>by</w:t>
      </w:r>
      <w:r w:rsidR="004B26FC">
        <w:t xml:space="preserve"> </w:t>
      </w:r>
      <w:r>
        <w:t>refusing</w:t>
      </w:r>
      <w:r w:rsidR="004B26FC">
        <w:t xml:space="preserve"> </w:t>
      </w:r>
      <w:r>
        <w:t>to</w:t>
      </w:r>
      <w:r w:rsidR="004B26FC">
        <w:t xml:space="preserve"> </w:t>
      </w:r>
      <w:r>
        <w:t>compile</w:t>
      </w:r>
      <w:r w:rsidR="004B26FC">
        <w:t xml:space="preserve"> </w:t>
      </w:r>
      <w:r>
        <w:t>code</w:t>
      </w:r>
      <w:r w:rsidR="004B26FC">
        <w:t xml:space="preserve"> </w:t>
      </w:r>
      <w:r>
        <w:t>with</w:t>
      </w:r>
      <w:r w:rsidR="004B26FC">
        <w:t xml:space="preserve"> </w:t>
      </w:r>
      <w:r>
        <w:t>these</w:t>
      </w:r>
      <w:r w:rsidR="004B26FC">
        <w:t xml:space="preserve"> </w:t>
      </w:r>
      <w:del w:id="19" w:author="AnneMarieW" w:date="2018-03-12T13:37:00Z">
        <w:r w:rsidDel="00F17DA9">
          <w:delText>kinds</w:delText>
        </w:r>
        <w:r w:rsidR="004B26FC" w:rsidDel="00F17DA9">
          <w:delText xml:space="preserve"> </w:delText>
        </w:r>
        <w:r w:rsidDel="00F17DA9">
          <w:delText>of</w:delText>
        </w:r>
      </w:del>
      <w:ins w:id="20" w:author="AnneMarieW" w:date="2018-03-12T13:37:00Z">
        <w:r w:rsidR="00F17DA9">
          <w:t>elusive</w:t>
        </w:r>
      </w:ins>
      <w:r w:rsidR="004B26FC">
        <w:t xml:space="preserve"> </w:t>
      </w:r>
      <w:r>
        <w:t>bugs</w:t>
      </w:r>
      <w:ins w:id="21" w:author="AnneMarieW" w:date="2018-03-12T13:38:00Z">
        <w:r w:rsidR="00F17DA9">
          <w:t xml:space="preserve">, </w:t>
        </w:r>
      </w:ins>
      <w:del w:id="22" w:author="AnneMarieW" w:date="2018-03-12T13:38:00Z">
        <w:r w:rsidDel="00F17DA9">
          <w:delText>—</w:delText>
        </w:r>
      </w:del>
      <w:r>
        <w:t>including</w:t>
      </w:r>
      <w:r w:rsidR="004B26FC">
        <w:t xml:space="preserve"> </w:t>
      </w:r>
      <w:r>
        <w:t>concurrency</w:t>
      </w:r>
      <w:r w:rsidR="004B26FC">
        <w:t xml:space="preserve"> </w:t>
      </w:r>
      <w:r>
        <w:t>bugs.</w:t>
      </w:r>
      <w:r w:rsidR="004B26FC">
        <w:t xml:space="preserve"> </w:t>
      </w:r>
      <w:r>
        <w:t>By</w:t>
      </w:r>
      <w:r w:rsidR="004B26FC">
        <w:t xml:space="preserve"> </w:t>
      </w:r>
      <w:r>
        <w:t>working</w:t>
      </w:r>
      <w:r w:rsidR="004B26FC">
        <w:t xml:space="preserve"> </w:t>
      </w:r>
      <w:r>
        <w:t>alongside</w:t>
      </w:r>
      <w:r w:rsidR="004B26FC">
        <w:t xml:space="preserve"> </w:t>
      </w:r>
      <w:r>
        <w:t>the</w:t>
      </w:r>
      <w:r w:rsidR="004B26FC">
        <w:t xml:space="preserve"> </w:t>
      </w:r>
      <w:r>
        <w:t>compiler,</w:t>
      </w:r>
      <w:r w:rsidR="004B26FC">
        <w:t xml:space="preserve"> </w:t>
      </w:r>
      <w:r>
        <w:t>the</w:t>
      </w:r>
      <w:r w:rsidR="004B26FC">
        <w:t xml:space="preserve"> </w:t>
      </w:r>
      <w:r>
        <w:t>team</w:t>
      </w:r>
      <w:r w:rsidR="004B26FC">
        <w:t xml:space="preserve"> </w:t>
      </w:r>
      <w:r>
        <w:t>can</w:t>
      </w:r>
      <w:r w:rsidR="004B26FC">
        <w:t xml:space="preserve"> </w:t>
      </w:r>
      <w:r>
        <w:t>spend</w:t>
      </w:r>
      <w:r w:rsidR="004B26FC">
        <w:t xml:space="preserve"> </w:t>
      </w:r>
      <w:r>
        <w:t>more</w:t>
      </w:r>
      <w:r w:rsidR="004B26FC">
        <w:t xml:space="preserve"> </w:t>
      </w:r>
      <w:r>
        <w:t>time</w:t>
      </w:r>
      <w:r w:rsidR="004B26FC">
        <w:t xml:space="preserve"> </w:t>
      </w:r>
      <w:r>
        <w:t>focusing</w:t>
      </w:r>
      <w:r w:rsidR="004B26FC">
        <w:t xml:space="preserve"> </w:t>
      </w:r>
      <w:r>
        <w:t>on</w:t>
      </w:r>
      <w:r w:rsidR="004B26FC">
        <w:t xml:space="preserve"> </w:t>
      </w:r>
      <w:r>
        <w:t>the</w:t>
      </w:r>
      <w:r w:rsidR="004B26FC">
        <w:t xml:space="preserve"> </w:t>
      </w:r>
      <w:ins w:id="23" w:author="AnneMarieW" w:date="2018-03-12T13:38:00Z">
        <w:r w:rsidR="00F17DA9">
          <w:t xml:space="preserve">program’s </w:t>
        </w:r>
      </w:ins>
      <w:r>
        <w:t>logic</w:t>
      </w:r>
      <w:del w:id="24" w:author="AnneMarieW" w:date="2018-03-12T13:38:00Z">
        <w:r w:rsidR="004B26FC" w:rsidDel="00F17DA9">
          <w:delText xml:space="preserve"> </w:delText>
        </w:r>
        <w:r w:rsidDel="00F17DA9">
          <w:delText>of</w:delText>
        </w:r>
        <w:r w:rsidR="004B26FC" w:rsidDel="00F17DA9">
          <w:delText xml:space="preserve"> </w:delText>
        </w:r>
        <w:r w:rsidDel="00F17DA9">
          <w:delText>the</w:delText>
        </w:r>
      </w:del>
      <w:r w:rsidR="004B26FC">
        <w:t xml:space="preserve"> </w:t>
      </w:r>
      <w:del w:id="25" w:author="AnneMarieW" w:date="2018-03-12T13:38:00Z">
        <w:r w:rsidDel="00F17DA9">
          <w:delText>program</w:delText>
        </w:r>
        <w:r w:rsidR="004B26FC" w:rsidDel="00F17DA9">
          <w:delText xml:space="preserve"> </w:delText>
        </w:r>
      </w:del>
      <w:r>
        <w:t>rather</w:t>
      </w:r>
      <w:r w:rsidR="004B26FC">
        <w:t xml:space="preserve"> </w:t>
      </w:r>
      <w:r>
        <w:t>than</w:t>
      </w:r>
      <w:r w:rsidR="004B26FC">
        <w:t xml:space="preserve"> </w:t>
      </w:r>
      <w:r>
        <w:t>chasing</w:t>
      </w:r>
      <w:r w:rsidR="004B26FC">
        <w:t xml:space="preserve"> </w:t>
      </w:r>
      <w:r>
        <w:t>down</w:t>
      </w:r>
      <w:r w:rsidR="004B26FC">
        <w:t xml:space="preserve"> </w:t>
      </w:r>
      <w:r>
        <w:t>bugs.</w:t>
      </w:r>
    </w:p>
    <w:p w14:paraId="01E06A22" w14:textId="77777777" w:rsidR="005E2FD5" w:rsidRDefault="005E2FD5" w:rsidP="004B26FC">
      <w:pPr>
        <w:pStyle w:val="Body"/>
      </w:pPr>
      <w:r>
        <w:t>Rust</w:t>
      </w:r>
      <w:r w:rsidR="004B26FC">
        <w:t xml:space="preserve"> </w:t>
      </w:r>
      <w:r>
        <w:t>also</w:t>
      </w:r>
      <w:r w:rsidR="004B26FC">
        <w:t xml:space="preserve"> </w:t>
      </w:r>
      <w:r>
        <w:t>brings</w:t>
      </w:r>
      <w:r w:rsidR="004B26FC">
        <w:t xml:space="preserve"> </w:t>
      </w:r>
      <w:r>
        <w:t>contemporary</w:t>
      </w:r>
      <w:r w:rsidR="004B26FC">
        <w:t xml:space="preserve"> </w:t>
      </w:r>
      <w:r>
        <w:t>developer</w:t>
      </w:r>
      <w:r w:rsidR="004B26FC">
        <w:t xml:space="preserve"> </w:t>
      </w:r>
      <w:r>
        <w:t>tools</w:t>
      </w:r>
      <w:r w:rsidR="004B26FC">
        <w:t xml:space="preserve"> </w:t>
      </w:r>
      <w:r>
        <w:t>to</w:t>
      </w:r>
      <w:r w:rsidR="004B26FC">
        <w:t xml:space="preserve"> </w:t>
      </w:r>
      <w:r>
        <w:t>the</w:t>
      </w:r>
      <w:r w:rsidR="004B26FC">
        <w:t xml:space="preserve"> </w:t>
      </w:r>
      <w:r>
        <w:t>systems</w:t>
      </w:r>
      <w:r w:rsidR="004B26FC">
        <w:t xml:space="preserve"> </w:t>
      </w:r>
      <w:r>
        <w:t>programming</w:t>
      </w:r>
      <w:r w:rsidR="004B26FC">
        <w:t xml:space="preserve"> </w:t>
      </w:r>
      <w:r>
        <w:t>world:</w:t>
      </w:r>
    </w:p>
    <w:p w14:paraId="19545E9D" w14:textId="77777777" w:rsidR="005E2FD5" w:rsidRDefault="005E2FD5" w:rsidP="004B26FC">
      <w:pPr>
        <w:pStyle w:val="BulletA"/>
      </w:pPr>
      <w:r>
        <w:t>Cargo,</w:t>
      </w:r>
      <w:r w:rsidR="004B26FC">
        <w:t xml:space="preserve"> </w:t>
      </w:r>
      <w:r>
        <w:t>the</w:t>
      </w:r>
      <w:r w:rsidR="004B26FC">
        <w:t xml:space="preserve"> </w:t>
      </w:r>
      <w:r>
        <w:t>included</w:t>
      </w:r>
      <w:r w:rsidR="004B26FC">
        <w:t xml:space="preserve"> </w:t>
      </w:r>
      <w:r>
        <w:t>dependency</w:t>
      </w:r>
      <w:r w:rsidR="004B26FC">
        <w:t xml:space="preserve"> </w:t>
      </w:r>
      <w:r>
        <w:t>manager</w:t>
      </w:r>
      <w:r w:rsidR="004B26FC">
        <w:t xml:space="preserve"> </w:t>
      </w:r>
      <w:r>
        <w:t>and</w:t>
      </w:r>
      <w:r w:rsidR="004B26FC">
        <w:t xml:space="preserve"> </w:t>
      </w:r>
      <w:r>
        <w:t>build</w:t>
      </w:r>
      <w:r w:rsidR="004B26FC">
        <w:t xml:space="preserve"> </w:t>
      </w:r>
      <w:r>
        <w:t>tool,</w:t>
      </w:r>
      <w:r w:rsidR="004B26FC">
        <w:t xml:space="preserve"> </w:t>
      </w:r>
      <w:r>
        <w:t>makes</w:t>
      </w:r>
      <w:r w:rsidR="004B26FC">
        <w:t xml:space="preserve"> </w:t>
      </w:r>
      <w:r>
        <w:t>adding,</w:t>
      </w:r>
      <w:r w:rsidR="004B26FC">
        <w:t xml:space="preserve"> </w:t>
      </w:r>
      <w:r>
        <w:t>compiling,</w:t>
      </w:r>
      <w:r w:rsidR="004B26FC">
        <w:t xml:space="preserve"> </w:t>
      </w:r>
      <w:r>
        <w:t>and</w:t>
      </w:r>
      <w:r w:rsidR="004B26FC">
        <w:t xml:space="preserve"> </w:t>
      </w:r>
      <w:r>
        <w:t>managing</w:t>
      </w:r>
      <w:r w:rsidR="004B26FC">
        <w:t xml:space="preserve"> </w:t>
      </w:r>
      <w:r>
        <w:t>dependencies</w:t>
      </w:r>
      <w:r w:rsidR="004B26FC">
        <w:t xml:space="preserve"> </w:t>
      </w:r>
      <w:r>
        <w:t>painless</w:t>
      </w:r>
      <w:r w:rsidR="004B26FC">
        <w:t xml:space="preserve"> </w:t>
      </w:r>
      <w:r>
        <w:t>and</w:t>
      </w:r>
      <w:r w:rsidR="004B26FC">
        <w:t xml:space="preserve"> </w:t>
      </w:r>
      <w:r>
        <w:t>consistent</w:t>
      </w:r>
      <w:r w:rsidR="004B26FC">
        <w:t xml:space="preserve"> </w:t>
      </w:r>
      <w:r>
        <w:t>across</w:t>
      </w:r>
      <w:r w:rsidR="004B26FC">
        <w:t xml:space="preserve"> </w:t>
      </w: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ecosystem.</w:t>
      </w:r>
    </w:p>
    <w:p w14:paraId="54BE72B8" w14:textId="77777777" w:rsidR="005E2FD5" w:rsidRDefault="005E2FD5" w:rsidP="004B26FC">
      <w:pPr>
        <w:pStyle w:val="BulletB"/>
      </w:pPr>
      <w:r>
        <w:t>Rustfmt</w:t>
      </w:r>
      <w:r w:rsidR="004B26FC">
        <w:t xml:space="preserve"> </w:t>
      </w:r>
      <w:r>
        <w:t>ensures</w:t>
      </w:r>
      <w:r w:rsidR="004B26FC">
        <w:t xml:space="preserve"> </w:t>
      </w:r>
      <w:r>
        <w:t>a</w:t>
      </w:r>
      <w:r w:rsidR="004B26FC">
        <w:t xml:space="preserve"> </w:t>
      </w:r>
      <w:r>
        <w:t>consistent</w:t>
      </w:r>
      <w:r w:rsidR="004B26FC">
        <w:t xml:space="preserve"> </w:t>
      </w:r>
      <w:r>
        <w:t>coding</w:t>
      </w:r>
      <w:r w:rsidR="004B26FC">
        <w:t xml:space="preserve"> </w:t>
      </w:r>
      <w:r>
        <w:t>style</w:t>
      </w:r>
      <w:r w:rsidR="004B26FC">
        <w:t xml:space="preserve"> </w:t>
      </w:r>
      <w:r>
        <w:t>across</w:t>
      </w:r>
      <w:r w:rsidR="004B26FC">
        <w:t xml:space="preserve"> </w:t>
      </w:r>
      <w:r>
        <w:t>developers.</w:t>
      </w:r>
    </w:p>
    <w:p w14:paraId="2943EAD7" w14:textId="77777777" w:rsidR="005E2FD5" w:rsidRDefault="005E2FD5" w:rsidP="004B26FC">
      <w:pPr>
        <w:pStyle w:val="BulletC"/>
      </w:pP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Language</w:t>
      </w:r>
      <w:r w:rsidR="004B26FC">
        <w:t xml:space="preserve"> </w:t>
      </w:r>
      <w:r>
        <w:t>Server</w:t>
      </w:r>
      <w:r w:rsidR="004B26FC">
        <w:t xml:space="preserve"> </w:t>
      </w:r>
      <w:r>
        <w:t>powers</w:t>
      </w:r>
      <w:r w:rsidR="004B26FC">
        <w:t xml:space="preserve"> </w:t>
      </w:r>
      <w:commentRangeStart w:id="26"/>
      <w:commentRangeStart w:id="27"/>
      <w:r>
        <w:t>I</w:t>
      </w:r>
      <w:ins w:id="28" w:author="Carol Nichols" w:date="2018-03-22T15:32:00Z">
        <w:r w:rsidR="00966937">
          <w:t xml:space="preserve">ntegrated </w:t>
        </w:r>
      </w:ins>
      <w:r>
        <w:t>D</w:t>
      </w:r>
      <w:ins w:id="29" w:author="Carol Nichols" w:date="2018-03-22T15:32:00Z">
        <w:r w:rsidR="00966937">
          <w:t xml:space="preserve">evelopment </w:t>
        </w:r>
      </w:ins>
      <w:r>
        <w:t>E</w:t>
      </w:r>
      <w:commentRangeEnd w:id="26"/>
      <w:commentRangeEnd w:id="27"/>
      <w:ins w:id="30" w:author="Carol Nichols" w:date="2018-03-22T15:32:00Z">
        <w:r w:rsidR="00966937">
          <w:t>nvironment (IDE)</w:t>
        </w:r>
      </w:ins>
      <w:r w:rsidR="00F17DA9">
        <w:rPr>
          <w:rStyle w:val="CommentReference"/>
          <w:color w:val="auto"/>
        </w:rPr>
        <w:commentReference w:id="26"/>
      </w:r>
      <w:r w:rsidR="00966937">
        <w:rPr>
          <w:rStyle w:val="CommentReference"/>
          <w:color w:val="auto"/>
        </w:rPr>
        <w:commentReference w:id="27"/>
      </w:r>
      <w:r w:rsidR="004B26FC">
        <w:t xml:space="preserve"> </w:t>
      </w:r>
      <w:r>
        <w:t>integration</w:t>
      </w:r>
      <w:r w:rsidR="004B26FC">
        <w:t xml:space="preserve"> </w:t>
      </w:r>
      <w:r>
        <w:t>for</w:t>
      </w:r>
      <w:r w:rsidR="004B26FC">
        <w:t xml:space="preserve"> </w:t>
      </w:r>
      <w:r>
        <w:t>code</w:t>
      </w:r>
      <w:r w:rsidR="004B26FC">
        <w:t xml:space="preserve"> </w:t>
      </w:r>
      <w:r>
        <w:t>completion</w:t>
      </w:r>
      <w:r w:rsidR="004B26FC">
        <w:t xml:space="preserve"> </w:t>
      </w:r>
      <w:r>
        <w:t>and</w:t>
      </w:r>
      <w:r w:rsidR="004B26FC">
        <w:t xml:space="preserve"> </w:t>
      </w:r>
      <w:r>
        <w:t>inline</w:t>
      </w:r>
      <w:r w:rsidR="004B26FC">
        <w:t xml:space="preserve"> </w:t>
      </w:r>
      <w:r>
        <w:t>error</w:t>
      </w:r>
      <w:r w:rsidR="004B26FC">
        <w:t xml:space="preserve"> </w:t>
      </w:r>
      <w:r>
        <w:t>messages.</w:t>
      </w:r>
    </w:p>
    <w:p w14:paraId="2D950675" w14:textId="77777777" w:rsidR="005E2FD5" w:rsidRDefault="005E2FD5" w:rsidP="004B26FC">
      <w:pPr>
        <w:pStyle w:val="Body"/>
      </w:pPr>
      <w:r>
        <w:t>By</w:t>
      </w:r>
      <w:r w:rsidR="004B26FC">
        <w:t xml:space="preserve"> </w:t>
      </w:r>
      <w:r>
        <w:t>using</w:t>
      </w:r>
      <w:r w:rsidR="004B26FC">
        <w:t xml:space="preserve"> </w:t>
      </w:r>
      <w:r>
        <w:t>these</w:t>
      </w:r>
      <w:r w:rsidR="004B26FC">
        <w:t xml:space="preserve"> </w:t>
      </w:r>
      <w:r>
        <w:t>and</w:t>
      </w:r>
      <w:r w:rsidR="004B26FC">
        <w:t xml:space="preserve"> </w:t>
      </w:r>
      <w:r>
        <w:t>other</w:t>
      </w:r>
      <w:r w:rsidR="004B26FC">
        <w:t xml:space="preserve"> </w:t>
      </w:r>
      <w:r>
        <w:t>tools</w:t>
      </w:r>
      <w:r w:rsidR="004B26FC">
        <w:t xml:space="preserve"> </w:t>
      </w:r>
      <w:r>
        <w:t>in</w:t>
      </w:r>
      <w:r w:rsidR="004B26FC">
        <w:t xml:space="preserve"> </w:t>
      </w: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ecosystem,</w:t>
      </w:r>
      <w:r w:rsidR="004B26FC">
        <w:t xml:space="preserve"> </w:t>
      </w:r>
      <w:r>
        <w:t>developers</w:t>
      </w:r>
      <w:r w:rsidR="004B26FC">
        <w:t xml:space="preserve"> </w:t>
      </w:r>
      <w:r>
        <w:t>can</w:t>
      </w:r>
      <w:r w:rsidR="004B26FC">
        <w:t xml:space="preserve"> </w:t>
      </w:r>
      <w:r>
        <w:t>be</w:t>
      </w:r>
      <w:r w:rsidR="004B26FC">
        <w:t xml:space="preserve"> </w:t>
      </w:r>
      <w:r>
        <w:t>productive</w:t>
      </w:r>
      <w:r w:rsidR="004B26FC">
        <w:t xml:space="preserve"> </w:t>
      </w:r>
      <w:r>
        <w:t>while</w:t>
      </w:r>
      <w:r w:rsidR="004B26FC">
        <w:t xml:space="preserve"> </w:t>
      </w:r>
      <w:r>
        <w:t>writing</w:t>
      </w:r>
      <w:r w:rsidR="004B26FC">
        <w:t xml:space="preserve"> </w:t>
      </w:r>
      <w:r>
        <w:t>systems-level</w:t>
      </w:r>
      <w:r w:rsidR="004B26FC">
        <w:t xml:space="preserve"> </w:t>
      </w:r>
      <w:r>
        <w:t>code.</w:t>
      </w:r>
    </w:p>
    <w:p w14:paraId="492593DD" w14:textId="77777777" w:rsidR="005E2FD5" w:rsidRDefault="005E2FD5" w:rsidP="004B26FC">
      <w:pPr>
        <w:pStyle w:val="HeadB"/>
      </w:pPr>
      <w:bookmarkStart w:id="31" w:name="students"/>
      <w:bookmarkEnd w:id="31"/>
      <w:r>
        <w:t>Students</w:t>
      </w:r>
    </w:p>
    <w:p w14:paraId="41A66B90" w14:textId="77777777" w:rsidR="005E2FD5" w:rsidRDefault="005E2FD5" w:rsidP="004B26FC">
      <w:pPr>
        <w:pStyle w:val="BodyFirst"/>
      </w:pPr>
      <w:r>
        <w:t>Rust</w:t>
      </w:r>
      <w:r w:rsidR="004B26FC">
        <w:t xml:space="preserve"> </w:t>
      </w:r>
      <w:r>
        <w:t>is</w:t>
      </w:r>
      <w:r w:rsidR="004B26FC">
        <w:t xml:space="preserve"> </w:t>
      </w:r>
      <w:r>
        <w:t>for</w:t>
      </w:r>
      <w:r w:rsidR="004B26FC">
        <w:t xml:space="preserve"> </w:t>
      </w:r>
      <w:r>
        <w:t>students</w:t>
      </w:r>
      <w:r w:rsidR="004B26FC">
        <w:t xml:space="preserve"> </w:t>
      </w:r>
      <w:r>
        <w:t>and</w:t>
      </w:r>
      <w:r w:rsidR="004B26FC">
        <w:t xml:space="preserve"> </w:t>
      </w:r>
      <w:del w:id="32" w:author="AnneMarieW" w:date="2018-03-12T13:40:00Z">
        <w:r w:rsidDel="00363DBA">
          <w:delText>people</w:delText>
        </w:r>
      </w:del>
      <w:ins w:id="33" w:author="AnneMarieW" w:date="2018-03-12T13:40:00Z">
        <w:r w:rsidR="00363DBA">
          <w:t>those</w:t>
        </w:r>
      </w:ins>
      <w:r w:rsidR="004B26FC">
        <w:t xml:space="preserve"> </w:t>
      </w:r>
      <w:r>
        <w:t>who</w:t>
      </w:r>
      <w:r w:rsidR="004B26FC">
        <w:t xml:space="preserve"> </w:t>
      </w:r>
      <w:r>
        <w:t>are</w:t>
      </w:r>
      <w:r w:rsidR="004B26FC">
        <w:t xml:space="preserve"> </w:t>
      </w:r>
      <w:r>
        <w:t>interested</w:t>
      </w:r>
      <w:r w:rsidR="004B26FC">
        <w:t xml:space="preserve"> </w:t>
      </w:r>
      <w:r>
        <w:t>in</w:t>
      </w:r>
      <w:r w:rsidR="004B26FC">
        <w:t xml:space="preserve"> </w:t>
      </w:r>
      <w:r>
        <w:t>learning</w:t>
      </w:r>
      <w:r w:rsidR="004B26FC">
        <w:t xml:space="preserve"> </w:t>
      </w:r>
      <w:r>
        <w:t>about</w:t>
      </w:r>
      <w:r w:rsidR="004B26FC">
        <w:t xml:space="preserve"> </w:t>
      </w:r>
      <w:r>
        <w:t>systems</w:t>
      </w:r>
      <w:r w:rsidR="004B26FC">
        <w:t xml:space="preserve"> </w:t>
      </w:r>
      <w:r>
        <w:t>concepts.</w:t>
      </w:r>
      <w:r w:rsidR="004B26FC">
        <w:t xml:space="preserve"> </w:t>
      </w:r>
      <w:ins w:id="34" w:author="AnneMarieW" w:date="2018-03-12T13:40:00Z">
        <w:r w:rsidR="00363DBA">
          <w:t xml:space="preserve">Using Rust, </w:t>
        </w:r>
      </w:ins>
      <w:del w:id="35" w:author="AnneMarieW" w:date="2018-03-12T13:40:00Z">
        <w:r w:rsidDel="00363DBA">
          <w:delText>M</w:delText>
        </w:r>
      </w:del>
      <w:ins w:id="36" w:author="AnneMarieW" w:date="2018-03-12T13:40:00Z">
        <w:r w:rsidR="00363DBA">
          <w:t>m</w:t>
        </w:r>
      </w:ins>
      <w:r>
        <w:t>any</w:t>
      </w:r>
      <w:r w:rsidR="004B26FC">
        <w:t xml:space="preserve"> </w:t>
      </w:r>
      <w:r>
        <w:t>people</w:t>
      </w:r>
      <w:r w:rsidR="004B26FC">
        <w:t xml:space="preserve"> </w:t>
      </w:r>
      <w:r>
        <w:t>have</w:t>
      </w:r>
      <w:r w:rsidR="004B26FC">
        <w:t xml:space="preserve"> </w:t>
      </w:r>
      <w:r>
        <w:t>learned</w:t>
      </w:r>
      <w:r w:rsidR="004B26FC">
        <w:t xml:space="preserve"> </w:t>
      </w:r>
      <w:r>
        <w:t>about</w:t>
      </w:r>
      <w:r w:rsidR="004B26FC">
        <w:t xml:space="preserve"> </w:t>
      </w:r>
      <w:r>
        <w:t>topics</w:t>
      </w:r>
      <w:r w:rsidR="004B26FC">
        <w:t xml:space="preserve"> </w:t>
      </w:r>
      <w:r>
        <w:t>like</w:t>
      </w:r>
      <w:r w:rsidR="004B26FC">
        <w:t xml:space="preserve"> </w:t>
      </w:r>
      <w:r>
        <w:t>operating</w:t>
      </w:r>
      <w:r w:rsidR="004B26FC">
        <w:t xml:space="preserve"> </w:t>
      </w:r>
      <w:r>
        <w:t>systems</w:t>
      </w:r>
      <w:r w:rsidR="004B26FC">
        <w:t xml:space="preserve"> </w:t>
      </w:r>
      <w:r>
        <w:t>development</w:t>
      </w:r>
      <w:del w:id="37" w:author="AnneMarieW" w:date="2018-03-12T13:40:00Z">
        <w:r w:rsidR="004B26FC" w:rsidDel="00363DBA">
          <w:delText xml:space="preserve"> </w:delText>
        </w:r>
        <w:r w:rsidDel="00363DBA">
          <w:delText>through</w:delText>
        </w:r>
        <w:r w:rsidR="004B26FC" w:rsidDel="00363DBA">
          <w:delText xml:space="preserve"> </w:delText>
        </w:r>
        <w:r w:rsidDel="00363DBA">
          <w:delText>Rust</w:delText>
        </w:r>
      </w:del>
      <w:r>
        <w:t>.</w:t>
      </w:r>
      <w:r w:rsidR="004B26FC">
        <w:t xml:space="preserve"> </w:t>
      </w:r>
      <w:r>
        <w:t>The</w:t>
      </w:r>
      <w:r w:rsidR="004B26FC">
        <w:t xml:space="preserve"> </w:t>
      </w:r>
      <w:r>
        <w:t>community</w:t>
      </w:r>
      <w:r w:rsidR="004B26FC">
        <w:t xml:space="preserve"> </w:t>
      </w:r>
      <w:r>
        <w:t>is</w:t>
      </w:r>
      <w:r w:rsidR="004B26FC">
        <w:t xml:space="preserve"> </w:t>
      </w:r>
      <w:ins w:id="38" w:author="AnneMarieW" w:date="2018-03-12T13:44:00Z">
        <w:r w:rsidR="00363DBA">
          <w:lastRenderedPageBreak/>
          <w:t xml:space="preserve">very </w:t>
        </w:r>
      </w:ins>
      <w:ins w:id="39" w:author="AnneMarieW" w:date="2018-03-12T14:58:00Z">
        <w:r w:rsidR="00914A55">
          <w:t xml:space="preserve">welcoming </w:t>
        </w:r>
      </w:ins>
      <w:ins w:id="40" w:author="AnneMarieW" w:date="2018-03-12T13:44:00Z">
        <w:r w:rsidR="00363DBA">
          <w:t xml:space="preserve">and </w:t>
        </w:r>
      </w:ins>
      <w:r>
        <w:t>happy</w:t>
      </w:r>
      <w:r w:rsidR="004B26FC">
        <w:t xml:space="preserve"> </w:t>
      </w:r>
      <w:r>
        <w:t>to</w:t>
      </w:r>
      <w:r w:rsidR="004B26FC">
        <w:t xml:space="preserve"> </w:t>
      </w:r>
      <w:r>
        <w:t>answer</w:t>
      </w:r>
      <w:r w:rsidR="004B26FC">
        <w:t xml:space="preserve"> </w:t>
      </w:r>
      <w:r>
        <w:t>student</w:t>
      </w:r>
      <w:r w:rsidR="004B26FC">
        <w:t xml:space="preserve"> </w:t>
      </w:r>
      <w:r>
        <w:t>questions.</w:t>
      </w:r>
      <w:r w:rsidR="004B26FC">
        <w:t xml:space="preserve"> </w:t>
      </w:r>
      <w:r>
        <w:t>Through</w:t>
      </w:r>
      <w:r w:rsidR="004B26FC">
        <w:t xml:space="preserve"> </w:t>
      </w:r>
      <w:r>
        <w:t>efforts</w:t>
      </w:r>
      <w:r w:rsidR="004B26FC">
        <w:t xml:space="preserve"> </w:t>
      </w:r>
      <w:r>
        <w:t>such</w:t>
      </w:r>
      <w:r w:rsidR="004B26FC">
        <w:t xml:space="preserve"> </w:t>
      </w:r>
      <w:r>
        <w:t>as</w:t>
      </w:r>
      <w:r w:rsidR="004B26FC">
        <w:t xml:space="preserve"> </w:t>
      </w:r>
      <w:r>
        <w:t>this</w:t>
      </w:r>
      <w:r w:rsidR="004B26FC">
        <w:t xml:space="preserve"> </w:t>
      </w:r>
      <w:r>
        <w:t>book,</w:t>
      </w:r>
      <w:r w:rsidR="004B26FC">
        <w:t xml:space="preserve"> </w:t>
      </w: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teams</w:t>
      </w:r>
      <w:r w:rsidR="004B26FC">
        <w:t xml:space="preserve"> </w:t>
      </w:r>
      <w:r>
        <w:t>want</w:t>
      </w:r>
      <w:r w:rsidR="004B26FC">
        <w:t xml:space="preserve"> </w:t>
      </w:r>
      <w:r>
        <w:t>to</w:t>
      </w:r>
      <w:r w:rsidR="004B26FC">
        <w:t xml:space="preserve"> </w:t>
      </w:r>
      <w:r>
        <w:t>make</w:t>
      </w:r>
      <w:r w:rsidR="004B26FC">
        <w:t xml:space="preserve"> </w:t>
      </w:r>
      <w:r>
        <w:t>systems</w:t>
      </w:r>
      <w:r w:rsidR="004B26FC">
        <w:t xml:space="preserve"> </w:t>
      </w:r>
      <w:r>
        <w:t>concepts</w:t>
      </w:r>
      <w:r w:rsidR="004B26FC">
        <w:t xml:space="preserve"> </w:t>
      </w:r>
      <w:r>
        <w:t>more</w:t>
      </w:r>
      <w:r w:rsidR="004B26FC">
        <w:t xml:space="preserve"> </w:t>
      </w:r>
      <w:r>
        <w:t>accessible</w:t>
      </w:r>
      <w:r w:rsidR="004B26FC">
        <w:t xml:space="preserve"> </w:t>
      </w:r>
      <w:r>
        <w:t>to</w:t>
      </w:r>
      <w:r w:rsidR="004B26FC">
        <w:t xml:space="preserve"> </w:t>
      </w:r>
      <w:r>
        <w:t>more</w:t>
      </w:r>
      <w:r w:rsidR="004B26FC">
        <w:t xml:space="preserve"> </w:t>
      </w:r>
      <w:r>
        <w:t>people,</w:t>
      </w:r>
      <w:r w:rsidR="004B26FC">
        <w:t xml:space="preserve"> </w:t>
      </w:r>
      <w:r>
        <w:t>especially</w:t>
      </w:r>
      <w:r w:rsidR="004B26FC">
        <w:t xml:space="preserve"> </w:t>
      </w:r>
      <w:r>
        <w:t>those</w:t>
      </w:r>
      <w:r w:rsidR="004B26FC">
        <w:t xml:space="preserve"> </w:t>
      </w:r>
      <w:ins w:id="41" w:author="AnneMarieW" w:date="2018-03-12T13:41:00Z">
        <w:r w:rsidR="00363DBA">
          <w:t>new to</w:t>
        </w:r>
      </w:ins>
      <w:del w:id="42" w:author="AnneMarieW" w:date="2018-03-12T13:41:00Z">
        <w:r w:rsidDel="00363DBA">
          <w:delText>getting</w:delText>
        </w:r>
        <w:r w:rsidR="004B26FC" w:rsidDel="00363DBA">
          <w:delText xml:space="preserve"> </w:delText>
        </w:r>
        <w:r w:rsidDel="00363DBA">
          <w:delText>started</w:delText>
        </w:r>
        <w:r w:rsidR="004B26FC" w:rsidDel="00363DBA">
          <w:delText xml:space="preserve"> </w:delText>
        </w:r>
        <w:r w:rsidDel="00363DBA">
          <w:delText>with</w:delText>
        </w:r>
      </w:del>
      <w:r w:rsidR="004B26FC">
        <w:t xml:space="preserve"> </w:t>
      </w:r>
      <w:r>
        <w:t>programming.</w:t>
      </w:r>
    </w:p>
    <w:p w14:paraId="28794AD5" w14:textId="77777777" w:rsidR="005E2FD5" w:rsidRDefault="005E2FD5" w:rsidP="004B26FC">
      <w:pPr>
        <w:pStyle w:val="HeadB"/>
      </w:pPr>
      <w:bookmarkStart w:id="43" w:name="companies"/>
      <w:bookmarkEnd w:id="43"/>
      <w:r>
        <w:t>Companies</w:t>
      </w:r>
    </w:p>
    <w:p w14:paraId="503886D9" w14:textId="77777777" w:rsidR="005E2FD5" w:rsidRDefault="005E2FD5" w:rsidP="004B26FC">
      <w:pPr>
        <w:pStyle w:val="BodyFirst"/>
      </w:pPr>
      <w:del w:id="44" w:author="AnneMarieW" w:date="2018-03-12T13:45:00Z">
        <w:r w:rsidDel="00363DBA">
          <w:delText>Rust</w:delText>
        </w:r>
        <w:r w:rsidR="004B26FC" w:rsidDel="00363DBA">
          <w:delText xml:space="preserve"> </w:delText>
        </w:r>
        <w:r w:rsidDel="00363DBA">
          <w:delText>is</w:delText>
        </w:r>
        <w:r w:rsidR="004B26FC" w:rsidDel="00363DBA">
          <w:delText xml:space="preserve"> </w:delText>
        </w:r>
        <w:r w:rsidDel="00363DBA">
          <w:delText>used</w:delText>
        </w:r>
        <w:r w:rsidR="004B26FC" w:rsidDel="00363DBA">
          <w:delText xml:space="preserve"> </w:delText>
        </w:r>
        <w:r w:rsidDel="00363DBA">
          <w:delText>in</w:delText>
        </w:r>
        <w:r w:rsidR="004B26FC" w:rsidDel="00363DBA">
          <w:delText xml:space="preserve"> </w:delText>
        </w:r>
        <w:r w:rsidDel="00363DBA">
          <w:delText>production</w:delText>
        </w:r>
        <w:r w:rsidR="004B26FC" w:rsidDel="00363DBA">
          <w:delText xml:space="preserve"> </w:delText>
        </w:r>
        <w:r w:rsidDel="00363DBA">
          <w:delText>by</w:delText>
        </w:r>
        <w:r w:rsidR="004B26FC" w:rsidDel="00363DBA">
          <w:delText xml:space="preserve"> </w:delText>
        </w:r>
        <w:r w:rsidDel="00363DBA">
          <w:delText>h</w:delText>
        </w:r>
      </w:del>
      <w:ins w:id="45" w:author="AnneMarieW" w:date="2018-03-12T13:45:00Z">
        <w:r w:rsidR="00363DBA">
          <w:t>H</w:t>
        </w:r>
      </w:ins>
      <w:r>
        <w:t>undreds</w:t>
      </w:r>
      <w:r w:rsidR="004B26FC">
        <w:t xml:space="preserve"> </w:t>
      </w:r>
      <w:r>
        <w:t>of</w:t>
      </w:r>
      <w:r w:rsidR="004B26FC">
        <w:t xml:space="preserve"> </w:t>
      </w:r>
      <w:r>
        <w:t>companies,</w:t>
      </w:r>
      <w:r w:rsidR="004B26FC">
        <w:t xml:space="preserve"> </w:t>
      </w:r>
      <w:r>
        <w:t>large</w:t>
      </w:r>
      <w:r w:rsidR="004B26FC">
        <w:t xml:space="preserve"> </w:t>
      </w:r>
      <w:r>
        <w:t>and</w:t>
      </w:r>
      <w:r w:rsidR="004B26FC">
        <w:t xml:space="preserve"> </w:t>
      </w:r>
      <w:r>
        <w:t>small,</w:t>
      </w:r>
      <w:r w:rsidR="004B26FC">
        <w:t xml:space="preserve"> </w:t>
      </w:r>
      <w:ins w:id="46" w:author="AnneMarieW" w:date="2018-03-12T13:45:00Z">
        <w:r w:rsidR="00363DBA">
          <w:t>use</w:t>
        </w:r>
        <w:r w:rsidR="00363DBA" w:rsidRPr="00363DBA">
          <w:t xml:space="preserve"> </w:t>
        </w:r>
        <w:r w:rsidR="00363DBA">
          <w:t>Rust</w:t>
        </w:r>
        <w:r w:rsidR="00363DBA" w:rsidRPr="00363DBA">
          <w:t xml:space="preserve"> </w:t>
        </w:r>
        <w:r w:rsidR="00363DBA">
          <w:t xml:space="preserve">in production </w:t>
        </w:r>
      </w:ins>
      <w:r>
        <w:t>for</w:t>
      </w:r>
      <w:r w:rsidR="004B26FC">
        <w:t xml:space="preserve"> </w:t>
      </w:r>
      <w:r>
        <w:t>a</w:t>
      </w:r>
      <w:r w:rsidR="004B26FC">
        <w:t xml:space="preserve"> </w:t>
      </w:r>
      <w:r>
        <w:t>variety</w:t>
      </w:r>
      <w:r w:rsidR="004B26FC">
        <w:t xml:space="preserve"> </w:t>
      </w:r>
      <w:r>
        <w:t>of</w:t>
      </w:r>
      <w:r w:rsidR="004B26FC">
        <w:t xml:space="preserve"> </w:t>
      </w:r>
      <w:r>
        <w:t>tasks</w:t>
      </w:r>
      <w:del w:id="47" w:author="AnneMarieW" w:date="2018-03-12T13:46:00Z">
        <w:r w:rsidDel="00363DBA">
          <w:delText>,</w:delText>
        </w:r>
      </w:del>
      <w:ins w:id="48" w:author="AnneMarieW" w:date="2018-03-12T13:46:00Z">
        <w:r w:rsidR="00363DBA">
          <w:t>. Those tasks include</w:t>
        </w:r>
      </w:ins>
      <w:del w:id="49" w:author="AnneMarieW" w:date="2018-03-12T13:46:00Z">
        <w:r w:rsidR="004B26FC" w:rsidDel="00363DBA">
          <w:delText xml:space="preserve"> </w:delText>
        </w:r>
        <w:r w:rsidDel="00363DBA">
          <w:delText>such</w:delText>
        </w:r>
        <w:r w:rsidR="004B26FC" w:rsidDel="00363DBA">
          <w:delText xml:space="preserve"> </w:delText>
        </w:r>
        <w:r w:rsidDel="00363DBA">
          <w:delText>as</w:delText>
        </w:r>
      </w:del>
      <w:r w:rsidR="004B26FC">
        <w:t xml:space="preserve"> </w:t>
      </w:r>
      <w:r>
        <w:t>command</w:t>
      </w:r>
      <w:r w:rsidR="004B26FC">
        <w:t xml:space="preserve"> </w:t>
      </w:r>
      <w:r>
        <w:t>line</w:t>
      </w:r>
      <w:r w:rsidR="004B26FC">
        <w:t xml:space="preserve"> </w:t>
      </w:r>
      <w:r>
        <w:t>tools,</w:t>
      </w:r>
      <w:r w:rsidR="004B26FC">
        <w:t xml:space="preserve"> </w:t>
      </w:r>
      <w:r>
        <w:t>web</w:t>
      </w:r>
      <w:r w:rsidR="004B26FC">
        <w:t xml:space="preserve"> </w:t>
      </w:r>
      <w:r>
        <w:t>services,</w:t>
      </w:r>
      <w:r w:rsidR="004B26FC">
        <w:t xml:space="preserve"> </w:t>
      </w:r>
      <w:r>
        <w:t>DevOps</w:t>
      </w:r>
      <w:r w:rsidR="004B26FC">
        <w:t xml:space="preserve"> </w:t>
      </w:r>
      <w:r>
        <w:t>tooling,</w:t>
      </w:r>
      <w:r w:rsidR="004B26FC">
        <w:t xml:space="preserve"> </w:t>
      </w:r>
      <w:r>
        <w:t>embedded</w:t>
      </w:r>
      <w:r w:rsidR="004B26FC">
        <w:t xml:space="preserve"> </w:t>
      </w:r>
      <w:r>
        <w:t>devices,</w:t>
      </w:r>
      <w:r w:rsidR="004B26FC">
        <w:t xml:space="preserve"> </w:t>
      </w:r>
      <w:r>
        <w:t>audio</w:t>
      </w:r>
      <w:r w:rsidR="004B26FC">
        <w:t xml:space="preserve"> </w:t>
      </w:r>
      <w:r>
        <w:t>and</w:t>
      </w:r>
      <w:r w:rsidR="004B26FC">
        <w:t xml:space="preserve"> </w:t>
      </w:r>
      <w:r>
        <w:t>video</w:t>
      </w:r>
      <w:r w:rsidR="004B26FC">
        <w:t xml:space="preserve"> </w:t>
      </w:r>
      <w:r>
        <w:t>analysis</w:t>
      </w:r>
      <w:r w:rsidR="004B26FC">
        <w:t xml:space="preserve"> </w:t>
      </w:r>
      <w:r>
        <w:t>and</w:t>
      </w:r>
      <w:r w:rsidR="004B26FC">
        <w:t xml:space="preserve"> </w:t>
      </w:r>
      <w:r>
        <w:t>transcoding,</w:t>
      </w:r>
      <w:r w:rsidR="004B26FC">
        <w:t xml:space="preserve"> </w:t>
      </w:r>
      <w:r>
        <w:t>cryptocurrencies,</w:t>
      </w:r>
      <w:r w:rsidR="004B26FC">
        <w:t xml:space="preserve"> </w:t>
      </w:r>
      <w:r>
        <w:t>bioinformatics,</w:t>
      </w:r>
      <w:r w:rsidR="004B26FC">
        <w:t xml:space="preserve"> </w:t>
      </w:r>
      <w:r>
        <w:t>search</w:t>
      </w:r>
      <w:r w:rsidR="004B26FC">
        <w:t xml:space="preserve"> </w:t>
      </w:r>
      <w:r>
        <w:t>engines,</w:t>
      </w:r>
      <w:r w:rsidR="004B26FC">
        <w:t xml:space="preserve"> </w:t>
      </w:r>
      <w:r>
        <w:t>internet</w:t>
      </w:r>
      <w:r w:rsidR="004B26FC">
        <w:t xml:space="preserve"> </w:t>
      </w:r>
      <w:r>
        <w:t>of</w:t>
      </w:r>
      <w:r w:rsidR="004B26FC">
        <w:t xml:space="preserve"> </w:t>
      </w:r>
      <w:r>
        <w:t>things</w:t>
      </w:r>
      <w:r w:rsidR="004B26FC">
        <w:t xml:space="preserve"> </w:t>
      </w:r>
      <w:r>
        <w:t>applications,</w:t>
      </w:r>
      <w:r w:rsidR="004B26FC">
        <w:t xml:space="preserve"> </w:t>
      </w:r>
      <w:r>
        <w:t>machine</w:t>
      </w:r>
      <w:r w:rsidR="004B26FC">
        <w:t xml:space="preserve"> </w:t>
      </w:r>
      <w:r>
        <w:t>learning,</w:t>
      </w:r>
      <w:r w:rsidR="004B26FC">
        <w:t xml:space="preserve"> </w:t>
      </w:r>
      <w:r>
        <w:t>and</w:t>
      </w:r>
      <w:r w:rsidR="004B26FC">
        <w:t xml:space="preserve"> </w:t>
      </w:r>
      <w:r>
        <w:t>even</w:t>
      </w:r>
      <w:r w:rsidR="004B26FC">
        <w:t xml:space="preserve"> </w:t>
      </w:r>
      <w:r>
        <w:t>major</w:t>
      </w:r>
      <w:r w:rsidR="004B26FC">
        <w:t xml:space="preserve"> </w:t>
      </w:r>
      <w:r>
        <w:t>parts</w:t>
      </w:r>
      <w:r w:rsidR="004B26FC">
        <w:t xml:space="preserve"> </w:t>
      </w:r>
      <w:r>
        <w:t>of</w:t>
      </w:r>
      <w:r w:rsidR="004B26FC">
        <w:t xml:space="preserve"> </w:t>
      </w:r>
      <w:r>
        <w:t>the</w:t>
      </w:r>
      <w:r w:rsidR="004B26FC">
        <w:t xml:space="preserve"> </w:t>
      </w:r>
      <w:r>
        <w:t>Firefox</w:t>
      </w:r>
      <w:r w:rsidR="004B26FC">
        <w:t xml:space="preserve"> </w:t>
      </w:r>
      <w:r>
        <w:t>web</w:t>
      </w:r>
      <w:r w:rsidR="004B26FC">
        <w:t xml:space="preserve"> </w:t>
      </w:r>
      <w:r>
        <w:t>browser.</w:t>
      </w:r>
    </w:p>
    <w:p w14:paraId="239A18E3" w14:textId="77777777" w:rsidR="005E2FD5" w:rsidRDefault="005E2FD5" w:rsidP="004B26FC">
      <w:pPr>
        <w:pStyle w:val="HeadB"/>
      </w:pPr>
      <w:bookmarkStart w:id="50" w:name="open-source-developers"/>
      <w:bookmarkEnd w:id="50"/>
      <w:r>
        <w:t>Open</w:t>
      </w:r>
      <w:r w:rsidR="004B26FC">
        <w:t xml:space="preserve"> </w:t>
      </w:r>
      <w:r>
        <w:t>Source</w:t>
      </w:r>
      <w:r w:rsidR="004B26FC">
        <w:t xml:space="preserve"> </w:t>
      </w:r>
      <w:r>
        <w:t>Developers</w:t>
      </w:r>
    </w:p>
    <w:p w14:paraId="69B97F13" w14:textId="77777777" w:rsidR="005E2FD5" w:rsidRDefault="005E2FD5" w:rsidP="004B26FC">
      <w:pPr>
        <w:pStyle w:val="BodyFirst"/>
      </w:pPr>
      <w:r>
        <w:t>Rust</w:t>
      </w:r>
      <w:r w:rsidR="004B26FC">
        <w:t xml:space="preserve"> </w:t>
      </w:r>
      <w:r>
        <w:t>is</w:t>
      </w:r>
      <w:r w:rsidR="004B26FC">
        <w:t xml:space="preserve"> </w:t>
      </w:r>
      <w:r>
        <w:t>for</w:t>
      </w:r>
      <w:r w:rsidR="004B26FC">
        <w:t xml:space="preserve"> </w:t>
      </w:r>
      <w:r>
        <w:t>people</w:t>
      </w:r>
      <w:r w:rsidR="004B26FC">
        <w:t xml:space="preserve"> </w:t>
      </w:r>
      <w:r>
        <w:t>who</w:t>
      </w:r>
      <w:r w:rsidR="004B26FC">
        <w:t xml:space="preserve"> </w:t>
      </w:r>
      <w:r>
        <w:t>want</w:t>
      </w:r>
      <w:r w:rsidR="004B26FC">
        <w:t xml:space="preserve"> </w:t>
      </w:r>
      <w:r>
        <w:t>to</w:t>
      </w:r>
      <w:r w:rsidR="004B26FC">
        <w:t xml:space="preserve"> </w:t>
      </w:r>
      <w:r>
        <w:t>build</w:t>
      </w:r>
      <w:r w:rsidR="004B26FC">
        <w:t xml:space="preserve"> </w:t>
      </w: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programming</w:t>
      </w:r>
      <w:r w:rsidR="004B26FC">
        <w:t xml:space="preserve"> </w:t>
      </w:r>
      <w:r>
        <w:t>language,</w:t>
      </w:r>
      <w:r w:rsidR="004B26FC">
        <w:t xml:space="preserve"> </w:t>
      </w:r>
      <w:r>
        <w:t>community,</w:t>
      </w:r>
      <w:r w:rsidR="004B26FC">
        <w:t xml:space="preserve"> </w:t>
      </w:r>
      <w:r>
        <w:t>developer</w:t>
      </w:r>
      <w:r w:rsidR="004B26FC">
        <w:t xml:space="preserve"> </w:t>
      </w:r>
      <w:r>
        <w:t>tools,</w:t>
      </w:r>
      <w:r w:rsidR="004B26FC">
        <w:t xml:space="preserve"> </w:t>
      </w:r>
      <w:r>
        <w:t>and</w:t>
      </w:r>
      <w:r w:rsidR="004B26FC">
        <w:t xml:space="preserve"> </w:t>
      </w:r>
      <w:r>
        <w:t>libraries.</w:t>
      </w:r>
      <w:r w:rsidR="004B26FC">
        <w:t xml:space="preserve"> </w:t>
      </w:r>
      <w:r>
        <w:t>We’d</w:t>
      </w:r>
      <w:r w:rsidR="004B26FC">
        <w:t xml:space="preserve"> </w:t>
      </w:r>
      <w:r>
        <w:t>love</w:t>
      </w:r>
      <w:r w:rsidR="004B26FC">
        <w:t xml:space="preserve"> </w:t>
      </w:r>
      <w:ins w:id="51" w:author="AnneMarieW" w:date="2018-03-12T13:46:00Z">
        <w:r w:rsidR="00363DBA">
          <w:t>to have</w:t>
        </w:r>
      </w:ins>
      <w:del w:id="52" w:author="AnneMarieW" w:date="2018-03-12T13:46:00Z">
        <w:r w:rsidDel="00363DBA">
          <w:delText>for</w:delText>
        </w:r>
      </w:del>
      <w:r w:rsidR="004B26FC">
        <w:t xml:space="preserve"> </w:t>
      </w:r>
      <w:r>
        <w:t>you</w:t>
      </w:r>
      <w:del w:id="53" w:author="AnneMarieW" w:date="2018-03-12T13:46:00Z">
        <w:r w:rsidR="004B26FC" w:rsidDel="00363DBA">
          <w:delText xml:space="preserve"> </w:delText>
        </w:r>
        <w:r w:rsidDel="00363DBA">
          <w:delText>to</w:delText>
        </w:r>
      </w:del>
      <w:r w:rsidR="004B26FC">
        <w:t xml:space="preserve"> </w:t>
      </w:r>
      <w:r>
        <w:t>contribute</w:t>
      </w:r>
      <w:r w:rsidR="004B26FC">
        <w:t xml:space="preserve"> </w:t>
      </w:r>
      <w:r>
        <w:t>to</w:t>
      </w:r>
      <w:r w:rsidR="004B26FC">
        <w:t xml:space="preserve"> </w:t>
      </w:r>
      <w:r>
        <w:t>the</w:t>
      </w:r>
      <w:r w:rsidR="004B26FC">
        <w:t xml:space="preserve"> </w:t>
      </w:r>
      <w:r>
        <w:t>Rust</w:t>
      </w:r>
      <w:r w:rsidR="004B26FC">
        <w:t xml:space="preserve"> </w:t>
      </w:r>
      <w:r>
        <w:t>language.</w:t>
      </w:r>
    </w:p>
    <w:p w14:paraId="0C4CE81A" w14:textId="77777777" w:rsidR="005E2FD5" w:rsidRDefault="005E2FD5" w:rsidP="004B26FC">
      <w:pPr>
        <w:pStyle w:val="HeadB"/>
      </w:pPr>
      <w:bookmarkStart w:id="54" w:name="people-who-value-speed-and-stability"/>
      <w:bookmarkEnd w:id="54"/>
      <w:r>
        <w:t>People</w:t>
      </w:r>
      <w:r w:rsidR="004B26FC">
        <w:t xml:space="preserve"> </w:t>
      </w:r>
      <w:r>
        <w:t>Who</w:t>
      </w:r>
      <w:r w:rsidR="004B26FC">
        <w:t xml:space="preserve"> </w:t>
      </w:r>
      <w:r>
        <w:t>Value</w:t>
      </w:r>
      <w:r w:rsidR="004B26FC">
        <w:t xml:space="preserve"> </w:t>
      </w:r>
      <w:r>
        <w:t>Speed</w:t>
      </w:r>
      <w:r w:rsidR="004B26FC">
        <w:t xml:space="preserve"> </w:t>
      </w:r>
      <w:r>
        <w:t>and</w:t>
      </w:r>
      <w:r w:rsidR="004B26FC">
        <w:t xml:space="preserve"> </w:t>
      </w:r>
      <w:r>
        <w:t>Stability</w:t>
      </w:r>
    </w:p>
    <w:p w14:paraId="7D70EC02" w14:textId="77777777" w:rsidR="005E2FD5" w:rsidRDefault="00363DBA" w:rsidP="004B26FC">
      <w:pPr>
        <w:pStyle w:val="BodyFirst"/>
      </w:pPr>
      <w:ins w:id="55" w:author="AnneMarieW" w:date="2018-03-12T13:48:00Z">
        <w:r>
          <w:t xml:space="preserve">Rust is for people who </w:t>
        </w:r>
      </w:ins>
      <w:ins w:id="56" w:author="AnneMarieW" w:date="2018-03-12T13:56:00Z">
        <w:r w:rsidR="00A329D5">
          <w:t xml:space="preserve">crave </w:t>
        </w:r>
      </w:ins>
      <w:ins w:id="57" w:author="AnneMarieW" w:date="2018-03-12T13:49:00Z">
        <w:r>
          <w:t xml:space="preserve">speed and stability in a language. </w:t>
        </w:r>
      </w:ins>
      <w:r w:rsidR="005E2FD5">
        <w:t>By</w:t>
      </w:r>
      <w:r w:rsidR="004B26FC">
        <w:t xml:space="preserve"> </w:t>
      </w:r>
      <w:r w:rsidR="005E2FD5">
        <w:t>speed,</w:t>
      </w:r>
      <w:r w:rsidR="004B26FC">
        <w:t xml:space="preserve"> </w:t>
      </w:r>
      <w:r w:rsidR="005E2FD5">
        <w:t>we</w:t>
      </w:r>
      <w:r w:rsidR="004B26FC">
        <w:t xml:space="preserve"> </w:t>
      </w:r>
      <w:r w:rsidR="005E2FD5">
        <w:t>mean</w:t>
      </w:r>
      <w:del w:id="58" w:author="AnneMarieW" w:date="2018-03-12T13:49:00Z">
        <w:r w:rsidR="004B26FC" w:rsidDel="00363DBA">
          <w:delText xml:space="preserve"> </w:delText>
        </w:r>
        <w:r w:rsidR="005E2FD5" w:rsidDel="00363DBA">
          <w:delText>both</w:delText>
        </w:r>
      </w:del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speed</w:t>
      </w:r>
      <w:r w:rsidR="004B26FC">
        <w:t xml:space="preserve"> </w:t>
      </w:r>
      <w:r w:rsidR="005E2FD5">
        <w:t>of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programs</w:t>
      </w:r>
      <w:r w:rsidR="004B26FC">
        <w:t xml:space="preserve"> </w:t>
      </w:r>
      <w:r w:rsidR="005E2FD5">
        <w:t>that</w:t>
      </w:r>
      <w:r w:rsidR="004B26FC">
        <w:t xml:space="preserve"> </w:t>
      </w:r>
      <w:ins w:id="59" w:author="AnneMarieW" w:date="2018-03-12T13:50:00Z">
        <w:r w:rsidR="005440B4">
          <w:t xml:space="preserve">you can create with </w:t>
        </w:r>
      </w:ins>
      <w:r w:rsidR="005E2FD5">
        <w:t>Rust</w:t>
      </w:r>
      <w:r w:rsidR="004B26FC">
        <w:t xml:space="preserve"> </w:t>
      </w:r>
      <w:del w:id="60" w:author="AnneMarieW" w:date="2018-03-12T13:50:00Z">
        <w:r w:rsidR="005E2FD5" w:rsidDel="005440B4">
          <w:delText>lets</w:delText>
        </w:r>
        <w:r w:rsidR="004B26FC" w:rsidDel="005440B4">
          <w:delText xml:space="preserve"> </w:delText>
        </w:r>
        <w:r w:rsidR="005E2FD5" w:rsidDel="005440B4">
          <w:delText>you</w:delText>
        </w:r>
        <w:r w:rsidR="004B26FC" w:rsidDel="005440B4">
          <w:delText xml:space="preserve"> </w:delText>
        </w:r>
        <w:r w:rsidR="005E2FD5" w:rsidDel="005440B4">
          <w:delText>create</w:delText>
        </w:r>
        <w:r w:rsidR="004B26FC" w:rsidDel="005440B4">
          <w:delText xml:space="preserve"> </w:delText>
        </w:r>
      </w:del>
      <w:r w:rsidR="005E2FD5">
        <w:t>and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speed</w:t>
      </w:r>
      <w:r w:rsidR="004B26FC">
        <w:t xml:space="preserve"> </w:t>
      </w:r>
      <w:r w:rsidR="005E2FD5">
        <w:t>at</w:t>
      </w:r>
      <w:r w:rsidR="004B26FC">
        <w:t xml:space="preserve"> </w:t>
      </w:r>
      <w:r w:rsidR="005E2FD5">
        <w:t>which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lets</w:t>
      </w:r>
      <w:r w:rsidR="004B26FC">
        <w:t xml:space="preserve"> </w:t>
      </w:r>
      <w:r w:rsidR="005E2FD5">
        <w:t>you</w:t>
      </w:r>
      <w:r w:rsidR="004B26FC">
        <w:t xml:space="preserve"> </w:t>
      </w:r>
      <w:r w:rsidR="005E2FD5">
        <w:t>write</w:t>
      </w:r>
      <w:r w:rsidR="004B26FC">
        <w:t xml:space="preserve"> </w:t>
      </w:r>
      <w:r w:rsidR="005E2FD5">
        <w:t>them.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compiler’s</w:t>
      </w:r>
      <w:r w:rsidR="004B26FC">
        <w:t xml:space="preserve"> </w:t>
      </w:r>
      <w:r w:rsidR="005E2FD5">
        <w:t>checks</w:t>
      </w:r>
      <w:r w:rsidR="004B26FC">
        <w:t xml:space="preserve"> </w:t>
      </w:r>
      <w:r w:rsidR="005E2FD5">
        <w:t>ensure</w:t>
      </w:r>
      <w:r w:rsidR="004B26FC">
        <w:t xml:space="preserve"> </w:t>
      </w:r>
      <w:r w:rsidR="005E2FD5">
        <w:t>stability</w:t>
      </w:r>
      <w:r w:rsidR="004B26FC">
        <w:t xml:space="preserve"> </w:t>
      </w:r>
      <w:r w:rsidR="005E2FD5">
        <w:t>through</w:t>
      </w:r>
      <w:r w:rsidR="004B26FC">
        <w:t xml:space="preserve"> </w:t>
      </w:r>
      <w:r w:rsidR="005E2FD5">
        <w:t>feature</w:t>
      </w:r>
      <w:r w:rsidR="004B26FC">
        <w:t xml:space="preserve"> </w:t>
      </w:r>
      <w:r w:rsidR="005E2FD5">
        <w:t>additions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refactoring</w:t>
      </w:r>
      <w:del w:id="61" w:author="AnneMarieW" w:date="2018-03-12T13:47:00Z">
        <w:r w:rsidR="005E2FD5" w:rsidDel="00363DBA">
          <w:delText>,</w:delText>
        </w:r>
      </w:del>
      <w:r w:rsidR="004B26FC">
        <w:t xml:space="preserve"> </w:t>
      </w:r>
      <w:r w:rsidR="005E2FD5">
        <w:t>as</w:t>
      </w:r>
      <w:r w:rsidR="004B26FC">
        <w:t xml:space="preserve"> </w:t>
      </w:r>
      <w:r w:rsidR="005E2FD5">
        <w:t>opposed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brittle</w:t>
      </w:r>
      <w:r w:rsidR="004B26FC">
        <w:t xml:space="preserve"> </w:t>
      </w:r>
      <w:r w:rsidR="005E2FD5">
        <w:t>legacy</w:t>
      </w:r>
      <w:r w:rsidR="004B26FC">
        <w:t xml:space="preserve"> </w:t>
      </w:r>
      <w:r w:rsidR="005E2FD5">
        <w:t>code</w:t>
      </w:r>
      <w:r w:rsidR="004B26FC">
        <w:t xml:space="preserve"> </w:t>
      </w:r>
      <w:r w:rsidR="005E2FD5">
        <w:t>in</w:t>
      </w:r>
      <w:r w:rsidR="004B26FC">
        <w:t xml:space="preserve"> </w:t>
      </w:r>
      <w:r w:rsidR="005E2FD5">
        <w:t>languages</w:t>
      </w:r>
      <w:r w:rsidR="004B26FC">
        <w:t xml:space="preserve"> </w:t>
      </w:r>
      <w:r w:rsidR="005E2FD5">
        <w:t>without</w:t>
      </w:r>
      <w:r w:rsidR="004B26FC">
        <w:t xml:space="preserve"> </w:t>
      </w:r>
      <w:r w:rsidR="005E2FD5">
        <w:t>these</w:t>
      </w:r>
      <w:r w:rsidR="004B26FC">
        <w:t xml:space="preserve"> </w:t>
      </w:r>
      <w:r w:rsidR="005E2FD5">
        <w:t>checks</w:t>
      </w:r>
      <w:r w:rsidR="004B26FC">
        <w:t xml:space="preserve"> </w:t>
      </w:r>
      <w:r w:rsidR="005E2FD5">
        <w:t>that</w:t>
      </w:r>
      <w:r w:rsidR="004B26FC">
        <w:t xml:space="preserve"> </w:t>
      </w:r>
      <w:r w:rsidR="005E2FD5">
        <w:t>developers</w:t>
      </w:r>
      <w:r w:rsidR="004B26FC">
        <w:t xml:space="preserve"> </w:t>
      </w:r>
      <w:r w:rsidR="005E2FD5">
        <w:t>are</w:t>
      </w:r>
      <w:r w:rsidR="004B26FC">
        <w:t xml:space="preserve"> </w:t>
      </w:r>
      <w:r w:rsidR="005E2FD5">
        <w:t>afraid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modify.</w:t>
      </w:r>
      <w:r w:rsidR="004B26FC">
        <w:t xml:space="preserve"> </w:t>
      </w:r>
      <w:r w:rsidR="005E2FD5">
        <w:t>By</w:t>
      </w:r>
      <w:r w:rsidR="004B26FC">
        <w:t xml:space="preserve"> </w:t>
      </w:r>
      <w:r w:rsidR="005E2FD5">
        <w:t>striving</w:t>
      </w:r>
      <w:r w:rsidR="004B26FC">
        <w:t xml:space="preserve"> </w:t>
      </w:r>
      <w:r w:rsidR="005E2FD5">
        <w:t>for</w:t>
      </w:r>
      <w:r w:rsidR="004B26FC">
        <w:t xml:space="preserve"> </w:t>
      </w:r>
      <w:r w:rsidR="005E2FD5">
        <w:t>zero-cost</w:t>
      </w:r>
      <w:r w:rsidR="004B26FC">
        <w:t xml:space="preserve"> </w:t>
      </w:r>
      <w:r w:rsidR="005E2FD5">
        <w:t>abstractions,</w:t>
      </w:r>
      <w:r w:rsidR="004B26FC">
        <w:t xml:space="preserve"> </w:t>
      </w:r>
      <w:r w:rsidR="005E2FD5">
        <w:t>higher</w:t>
      </w:r>
      <w:ins w:id="62" w:author="AnneMarieW" w:date="2018-03-12T13:50:00Z">
        <w:r w:rsidR="005440B4">
          <w:t>-</w:t>
        </w:r>
      </w:ins>
      <w:del w:id="63" w:author="AnneMarieW" w:date="2018-03-12T13:50:00Z">
        <w:r w:rsidR="004B26FC" w:rsidDel="005440B4">
          <w:delText xml:space="preserve"> </w:delText>
        </w:r>
      </w:del>
      <w:r w:rsidR="005E2FD5">
        <w:t>level</w:t>
      </w:r>
      <w:r w:rsidR="004B26FC">
        <w:t xml:space="preserve"> </w:t>
      </w:r>
      <w:r w:rsidR="005E2FD5">
        <w:t>features</w:t>
      </w:r>
      <w:r w:rsidR="004B26FC">
        <w:t xml:space="preserve"> </w:t>
      </w:r>
      <w:r w:rsidR="005E2FD5">
        <w:t>that</w:t>
      </w:r>
      <w:r w:rsidR="004B26FC">
        <w:t xml:space="preserve"> </w:t>
      </w:r>
      <w:r w:rsidR="005E2FD5">
        <w:t>compile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lower</w:t>
      </w:r>
      <w:ins w:id="64" w:author="AnneMarieW" w:date="2018-03-12T13:51:00Z">
        <w:r w:rsidR="005440B4">
          <w:t>-</w:t>
        </w:r>
      </w:ins>
      <w:del w:id="65" w:author="AnneMarieW" w:date="2018-03-12T13:51:00Z">
        <w:r w:rsidR="004B26FC" w:rsidDel="005440B4">
          <w:delText xml:space="preserve"> </w:delText>
        </w:r>
      </w:del>
      <w:r w:rsidR="005E2FD5">
        <w:t>level</w:t>
      </w:r>
      <w:r w:rsidR="004B26FC">
        <w:t xml:space="preserve"> </w:t>
      </w:r>
      <w:r w:rsidR="005E2FD5">
        <w:t>code</w:t>
      </w:r>
      <w:r w:rsidR="004B26FC">
        <w:t xml:space="preserve"> </w:t>
      </w:r>
      <w:r w:rsidR="005E2FD5">
        <w:t>as</w:t>
      </w:r>
      <w:r w:rsidR="004B26FC">
        <w:t xml:space="preserve"> </w:t>
      </w:r>
      <w:r w:rsidR="005E2FD5">
        <w:t>fast</w:t>
      </w:r>
      <w:r w:rsidR="004B26FC">
        <w:t xml:space="preserve"> </w:t>
      </w:r>
      <w:r w:rsidR="005E2FD5">
        <w:t>as</w:t>
      </w:r>
      <w:r w:rsidR="004B26FC">
        <w:t xml:space="preserve"> </w:t>
      </w:r>
      <w:r w:rsidR="005E2FD5">
        <w:t>code</w:t>
      </w:r>
      <w:r w:rsidR="004B26FC">
        <w:t xml:space="preserve"> </w:t>
      </w:r>
      <w:r w:rsidR="005E2FD5">
        <w:t>written</w:t>
      </w:r>
      <w:r w:rsidR="004B26FC">
        <w:t xml:space="preserve"> </w:t>
      </w:r>
      <w:r w:rsidR="005E2FD5">
        <w:t>manually,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endeavors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make</w:t>
      </w:r>
      <w:r w:rsidR="004B26FC">
        <w:t xml:space="preserve"> </w:t>
      </w:r>
      <w:r w:rsidR="005E2FD5">
        <w:t>safe</w:t>
      </w:r>
      <w:r w:rsidR="004B26FC">
        <w:t xml:space="preserve"> </w:t>
      </w:r>
      <w:r w:rsidR="005E2FD5">
        <w:t>code</w:t>
      </w:r>
      <w:r w:rsidR="004B26FC">
        <w:t xml:space="preserve"> </w:t>
      </w:r>
      <w:r w:rsidR="005E2FD5">
        <w:t>be</w:t>
      </w:r>
      <w:r w:rsidR="004B26FC">
        <w:t xml:space="preserve"> </w:t>
      </w:r>
      <w:r w:rsidR="005E2FD5">
        <w:t>fast</w:t>
      </w:r>
      <w:r w:rsidR="004B26FC">
        <w:t xml:space="preserve"> </w:t>
      </w:r>
      <w:r w:rsidR="005E2FD5">
        <w:t>code</w:t>
      </w:r>
      <w:r w:rsidR="004B26FC">
        <w:t xml:space="preserve"> </w:t>
      </w:r>
      <w:r w:rsidR="005E2FD5">
        <w:t>as</w:t>
      </w:r>
      <w:r w:rsidR="004B26FC">
        <w:t xml:space="preserve"> </w:t>
      </w:r>
      <w:r w:rsidR="005E2FD5">
        <w:t>well.</w:t>
      </w:r>
    </w:p>
    <w:p w14:paraId="701AFC43" w14:textId="77777777" w:rsidR="005E2FD5" w:rsidRDefault="005440B4" w:rsidP="004B26FC">
      <w:pPr>
        <w:pStyle w:val="Body"/>
      </w:pPr>
      <w:ins w:id="66" w:author="AnneMarieW" w:date="2018-03-12T13:52:00Z">
        <w:r>
          <w:t xml:space="preserve">Although we’ve not provided </w:t>
        </w:r>
      </w:ins>
      <w:del w:id="67" w:author="AnneMarieW" w:date="2018-03-12T13:52:00Z">
        <w:r w:rsidR="005E2FD5" w:rsidDel="005440B4">
          <w:delText>This</w:delText>
        </w:r>
        <w:r w:rsidR="004B26FC" w:rsidDel="005440B4">
          <w:delText xml:space="preserve"> </w:delText>
        </w:r>
        <w:r w:rsidR="005E2FD5" w:rsidDel="005440B4">
          <w:delText>isn’t</w:delText>
        </w:r>
        <w:r w:rsidR="004B26FC" w:rsidDel="005440B4">
          <w:delText xml:space="preserve"> </w:delText>
        </w:r>
      </w:del>
      <w:r w:rsidR="005E2FD5">
        <w:t>a</w:t>
      </w:r>
      <w:r w:rsidR="004B26FC">
        <w:t xml:space="preserve"> </w:t>
      </w:r>
      <w:r w:rsidR="005E2FD5">
        <w:t>complete</w:t>
      </w:r>
      <w:r w:rsidR="004B26FC">
        <w:t xml:space="preserve"> </w:t>
      </w:r>
      <w:r w:rsidR="005E2FD5">
        <w:t>list</w:t>
      </w:r>
      <w:r w:rsidR="004B26FC">
        <w:t xml:space="preserve"> </w:t>
      </w:r>
      <w:r w:rsidR="005E2FD5">
        <w:t>of</w:t>
      </w:r>
      <w:r w:rsidR="004B26FC">
        <w:t xml:space="preserve"> </w:t>
      </w:r>
      <w:r w:rsidR="005E2FD5">
        <w:t>everyone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language</w:t>
      </w:r>
      <w:r w:rsidR="004B26FC">
        <w:t xml:space="preserve"> </w:t>
      </w:r>
      <w:r w:rsidR="005E2FD5">
        <w:t>hopes</w:t>
      </w:r>
      <w:r w:rsidR="004B26FC">
        <w:t xml:space="preserve"> </w:t>
      </w:r>
      <w:r w:rsidR="005E2FD5">
        <w:t>to</w:t>
      </w:r>
      <w:r w:rsidR="004B26FC">
        <w:t xml:space="preserve"> </w:t>
      </w:r>
      <w:r w:rsidR="005E2FD5">
        <w:t>support,</w:t>
      </w:r>
      <w:r w:rsidR="004B26FC">
        <w:t xml:space="preserve"> </w:t>
      </w:r>
      <w:del w:id="68" w:author="AnneMarieW" w:date="2018-03-12T13:53:00Z">
        <w:r w:rsidR="005E2FD5" w:rsidDel="005440B4">
          <w:delText>but</w:delText>
        </w:r>
        <w:r w:rsidR="004B26FC" w:rsidDel="005440B4">
          <w:delText xml:space="preserve"> </w:delText>
        </w:r>
      </w:del>
      <w:r w:rsidR="005E2FD5">
        <w:t>th</w:t>
      </w:r>
      <w:del w:id="69" w:author="AnneMarieW" w:date="2018-03-12T13:53:00Z">
        <w:r w:rsidR="005E2FD5" w:rsidDel="005440B4">
          <w:delText>e</w:delText>
        </w:r>
      </w:del>
      <w:ins w:id="70" w:author="AnneMarieW" w:date="2018-03-12T13:53:00Z">
        <w:r>
          <w:t>o</w:t>
        </w:r>
      </w:ins>
      <w:r w:rsidR="005E2FD5">
        <w:t>se</w:t>
      </w:r>
      <w:r w:rsidR="004B26FC">
        <w:t xml:space="preserve"> </w:t>
      </w:r>
      <w:ins w:id="71" w:author="AnneMarieW" w:date="2018-03-12T13:53:00Z">
        <w:r>
          <w:t xml:space="preserve">we have mentioned </w:t>
        </w:r>
      </w:ins>
      <w:r w:rsidR="005E2FD5">
        <w:t>are</w:t>
      </w:r>
      <w:r w:rsidR="004B26FC">
        <w:t xml:space="preserve"> </w:t>
      </w:r>
      <w:r w:rsidR="005E2FD5">
        <w:t>some</w:t>
      </w:r>
      <w:r w:rsidR="004B26FC">
        <w:t xml:space="preserve"> </w:t>
      </w:r>
      <w:r w:rsidR="005E2FD5">
        <w:t>of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biggest</w:t>
      </w:r>
      <w:r w:rsidR="004B26FC">
        <w:t xml:space="preserve"> </w:t>
      </w:r>
      <w:r w:rsidR="005E2FD5">
        <w:t>stakeholders.</w:t>
      </w:r>
      <w:r w:rsidR="004B26FC">
        <w:t xml:space="preserve"> </w:t>
      </w:r>
      <w:r w:rsidR="005E2FD5">
        <w:t>Overall,</w:t>
      </w:r>
      <w:r w:rsidR="004B26FC">
        <w:t xml:space="preserve"> </w:t>
      </w:r>
      <w:r w:rsidR="005E2FD5">
        <w:t>Rust’s</w:t>
      </w:r>
      <w:r w:rsidR="004B26FC">
        <w:t xml:space="preserve"> </w:t>
      </w:r>
      <w:r w:rsidR="005E2FD5">
        <w:t>greatest</w:t>
      </w:r>
      <w:r w:rsidR="004B26FC">
        <w:t xml:space="preserve"> </w:t>
      </w:r>
      <w:r w:rsidR="005E2FD5">
        <w:t>ambition</w:t>
      </w:r>
      <w:r w:rsidR="004B26FC">
        <w:t xml:space="preserve"> </w:t>
      </w:r>
      <w:r w:rsidR="005E2FD5">
        <w:t>is</w:t>
      </w:r>
      <w:r w:rsidR="004B26FC">
        <w:t xml:space="preserve"> </w:t>
      </w:r>
      <w:ins w:id="72" w:author="AnneMarieW" w:date="2018-03-12T13:55:00Z">
        <w:r w:rsidR="00A329D5">
          <w:t xml:space="preserve">to </w:t>
        </w:r>
      </w:ins>
      <w:ins w:id="73" w:author="AnneMarieW" w:date="2018-03-12T13:54:00Z">
        <w:r>
          <w:t xml:space="preserve">eliminate the dichotomy </w:t>
        </w:r>
      </w:ins>
      <w:del w:id="74" w:author="AnneMarieW" w:date="2018-03-12T13:54:00Z">
        <w:r w:rsidR="005E2FD5" w:rsidDel="005440B4">
          <w:delText>to</w:delText>
        </w:r>
      </w:del>
      <w:ins w:id="75" w:author="AnneMarieW" w:date="2018-03-12T13:54:00Z">
        <w:r>
          <w:t>of the</w:t>
        </w:r>
      </w:ins>
      <w:del w:id="76" w:author="AnneMarieW" w:date="2018-03-12T13:54:00Z">
        <w:r w:rsidR="004B26FC" w:rsidDel="005440B4">
          <w:delText xml:space="preserve"> </w:delText>
        </w:r>
        <w:r w:rsidR="005E2FD5" w:rsidDel="005440B4">
          <w:delText>take</w:delText>
        </w:r>
      </w:del>
      <w:r w:rsidR="004B26FC">
        <w:t xml:space="preserve"> </w:t>
      </w:r>
      <w:r w:rsidR="005E2FD5">
        <w:t>trade-offs</w:t>
      </w:r>
      <w:r w:rsidR="004B26FC">
        <w:t xml:space="preserve"> </w:t>
      </w:r>
      <w:r w:rsidR="005E2FD5">
        <w:t>that</w:t>
      </w:r>
      <w:r w:rsidR="004B26FC">
        <w:t xml:space="preserve"> </w:t>
      </w:r>
      <w:ins w:id="77" w:author="AnneMarieW" w:date="2018-03-12T13:54:00Z">
        <w:r>
          <w:t xml:space="preserve">programmers </w:t>
        </w:r>
      </w:ins>
      <w:r w:rsidR="005E2FD5">
        <w:t>have</w:t>
      </w:r>
      <w:del w:id="78" w:author="AnneMarieW" w:date="2018-03-12T13:54:00Z">
        <w:r w:rsidR="004B26FC" w:rsidDel="005440B4">
          <w:delText xml:space="preserve"> </w:delText>
        </w:r>
        <w:r w:rsidR="005E2FD5" w:rsidDel="005440B4">
          <w:delText>been</w:delText>
        </w:r>
      </w:del>
      <w:r w:rsidR="004B26FC">
        <w:t xml:space="preserve"> </w:t>
      </w:r>
      <w:r w:rsidR="005E2FD5">
        <w:t>accepted</w:t>
      </w:r>
      <w:del w:id="79" w:author="AnneMarieW" w:date="2018-03-12T13:54:00Z">
        <w:r w:rsidR="004B26FC" w:rsidDel="005440B4">
          <w:delText xml:space="preserve"> </w:delText>
        </w:r>
        <w:r w:rsidR="005E2FD5" w:rsidDel="005440B4">
          <w:delText>by</w:delText>
        </w:r>
      </w:del>
      <w:r w:rsidR="004B26FC">
        <w:t xml:space="preserve"> </w:t>
      </w:r>
      <w:del w:id="80" w:author="AnneMarieW" w:date="2018-03-12T13:54:00Z">
        <w:r w:rsidR="005E2FD5" w:rsidDel="005440B4">
          <w:delText>programmers</w:delText>
        </w:r>
        <w:r w:rsidR="004B26FC" w:rsidDel="005440B4">
          <w:delText xml:space="preserve"> </w:delText>
        </w:r>
      </w:del>
      <w:r w:rsidR="005E2FD5">
        <w:t>for</w:t>
      </w:r>
      <w:r w:rsidR="004B26FC">
        <w:t xml:space="preserve"> </w:t>
      </w:r>
      <w:r w:rsidR="005E2FD5">
        <w:t>decades</w:t>
      </w:r>
      <w:del w:id="81" w:author="AnneMarieW" w:date="2018-03-12T13:54:00Z">
        <w:r w:rsidR="004B26FC" w:rsidDel="005440B4">
          <w:delText xml:space="preserve"> </w:delText>
        </w:r>
        <w:r w:rsidR="005E2FD5" w:rsidDel="005440B4">
          <w:delText>and</w:delText>
        </w:r>
        <w:r w:rsidR="004B26FC" w:rsidDel="005440B4">
          <w:delText xml:space="preserve"> </w:delText>
        </w:r>
        <w:r w:rsidR="005E2FD5" w:rsidDel="005440B4">
          <w:delText>eliminate</w:delText>
        </w:r>
        <w:r w:rsidR="004B26FC" w:rsidDel="005440B4">
          <w:delText xml:space="preserve"> </w:delText>
        </w:r>
        <w:r w:rsidR="005E2FD5" w:rsidDel="005440B4">
          <w:delText>the</w:delText>
        </w:r>
        <w:r w:rsidR="004B26FC" w:rsidDel="005440B4">
          <w:delText xml:space="preserve"> </w:delText>
        </w:r>
        <w:r w:rsidR="005E2FD5" w:rsidDel="005440B4">
          <w:delText>dichotomy.</w:delText>
        </w:r>
      </w:del>
      <w:ins w:id="82" w:author="AnneMarieW" w:date="2018-03-12T13:54:00Z">
        <w:r>
          <w:t>:</w:t>
        </w:r>
      </w:ins>
      <w:r w:rsidR="004B26FC">
        <w:t xml:space="preserve"> </w:t>
      </w:r>
      <w:ins w:id="83" w:author="AnneMarieW" w:date="2018-03-12T13:54:00Z">
        <w:r>
          <w:t>s</w:t>
        </w:r>
      </w:ins>
      <w:del w:id="84" w:author="AnneMarieW" w:date="2018-03-12T13:54:00Z">
        <w:r w:rsidR="005E2FD5" w:rsidDel="005440B4">
          <w:delText>S</w:delText>
        </w:r>
      </w:del>
      <w:r w:rsidR="005E2FD5">
        <w:t>afety</w:t>
      </w:r>
      <w:r w:rsidR="004B26FC">
        <w:t xml:space="preserve"> </w:t>
      </w:r>
      <w:r w:rsidR="005E2FD5" w:rsidRPr="004B26FC">
        <w:rPr>
          <w:rStyle w:val="EmphasisItalic"/>
        </w:rPr>
        <w:t>and</w:t>
      </w:r>
      <w:r w:rsidR="004B26FC">
        <w:t xml:space="preserve"> </w:t>
      </w:r>
      <w:r w:rsidR="005E2FD5">
        <w:t>productivity</w:t>
      </w:r>
      <w:del w:id="85" w:author="AnneMarieW" w:date="2018-03-12T13:55:00Z">
        <w:r w:rsidR="005E2FD5" w:rsidDel="005440B4">
          <w:delText>.</w:delText>
        </w:r>
      </w:del>
      <w:ins w:id="86" w:author="AnneMarieW" w:date="2018-03-12T13:55:00Z">
        <w:r>
          <w:t>,</w:t>
        </w:r>
      </w:ins>
      <w:r w:rsidR="004B26FC">
        <w:t xml:space="preserve"> </w:t>
      </w:r>
      <w:ins w:id="87" w:author="AnneMarieW" w:date="2018-03-12T13:55:00Z">
        <w:r>
          <w:t>s</w:t>
        </w:r>
      </w:ins>
      <w:del w:id="88" w:author="AnneMarieW" w:date="2018-03-12T13:55:00Z">
        <w:r w:rsidR="005E2FD5" w:rsidDel="005440B4">
          <w:delText>S</w:delText>
        </w:r>
      </w:del>
      <w:r w:rsidR="005E2FD5">
        <w:t>peed</w:t>
      </w:r>
      <w:r w:rsidR="004B26FC">
        <w:t xml:space="preserve"> </w:t>
      </w:r>
      <w:r w:rsidR="005E2FD5" w:rsidRPr="004B26FC">
        <w:rPr>
          <w:rStyle w:val="EmphasisItalic"/>
        </w:rPr>
        <w:t>and</w:t>
      </w:r>
      <w:r w:rsidR="004B26FC">
        <w:t xml:space="preserve"> </w:t>
      </w:r>
      <w:r w:rsidR="005E2FD5">
        <w:t>ergonomics.</w:t>
      </w:r>
      <w:r w:rsidR="004B26FC">
        <w:t xml:space="preserve"> </w:t>
      </w:r>
      <w:r w:rsidR="005E2FD5">
        <w:t>Give</w:t>
      </w:r>
      <w:r w:rsidR="004B26FC">
        <w:t xml:space="preserve"> </w:t>
      </w:r>
      <w:r w:rsidR="005E2FD5">
        <w:t>Rust</w:t>
      </w:r>
      <w:r w:rsidR="004B26FC">
        <w:t xml:space="preserve"> </w:t>
      </w:r>
      <w:r w:rsidR="005E2FD5">
        <w:t>a</w:t>
      </w:r>
      <w:r w:rsidR="004B26FC">
        <w:t xml:space="preserve"> </w:t>
      </w:r>
      <w:r w:rsidR="005E2FD5">
        <w:t>try,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see</w:t>
      </w:r>
      <w:r w:rsidR="004B26FC">
        <w:t xml:space="preserve"> </w:t>
      </w:r>
      <w:r w:rsidR="005E2FD5">
        <w:t>if</w:t>
      </w:r>
      <w:r w:rsidR="004B26FC">
        <w:t xml:space="preserve"> </w:t>
      </w:r>
      <w:r w:rsidR="005E2FD5">
        <w:t>its</w:t>
      </w:r>
      <w:r w:rsidR="004B26FC">
        <w:t xml:space="preserve"> </w:t>
      </w:r>
      <w:r w:rsidR="005E2FD5">
        <w:t>choices</w:t>
      </w:r>
      <w:r w:rsidR="004B26FC">
        <w:t xml:space="preserve"> </w:t>
      </w:r>
      <w:r w:rsidR="005E2FD5">
        <w:t>work</w:t>
      </w:r>
      <w:r w:rsidR="004B26FC">
        <w:t xml:space="preserve"> </w:t>
      </w:r>
      <w:r w:rsidR="005E2FD5">
        <w:t>for</w:t>
      </w:r>
      <w:r w:rsidR="004B26FC">
        <w:t xml:space="preserve"> </w:t>
      </w:r>
      <w:r w:rsidR="005E2FD5">
        <w:t>you.</w:t>
      </w:r>
    </w:p>
    <w:p w14:paraId="564C9A23" w14:textId="77777777" w:rsidR="005E2FD5" w:rsidRDefault="005E2FD5" w:rsidP="004B26FC">
      <w:pPr>
        <w:pStyle w:val="HeadA"/>
      </w:pPr>
      <w:bookmarkStart w:id="89" w:name="who-this-book-is-for"/>
      <w:bookmarkEnd w:id="89"/>
      <w:r>
        <w:t>Who</w:t>
      </w:r>
      <w:r w:rsidR="004B26FC">
        <w:t xml:space="preserve"> </w:t>
      </w:r>
      <w:r>
        <w:t>This</w:t>
      </w:r>
      <w:r w:rsidR="004B26FC">
        <w:t xml:space="preserve"> </w:t>
      </w:r>
      <w:r>
        <w:t>Book</w:t>
      </w:r>
      <w:r w:rsidR="004B26FC">
        <w:t xml:space="preserve"> </w:t>
      </w:r>
      <w:ins w:id="90" w:author="AnneMarieW" w:date="2018-03-12T13:55:00Z">
        <w:r w:rsidR="00A329D5">
          <w:t>I</w:t>
        </w:r>
      </w:ins>
      <w:del w:id="91" w:author="AnneMarieW" w:date="2018-03-12T13:55:00Z">
        <w:r w:rsidDel="00A329D5">
          <w:delText>i</w:delText>
        </w:r>
      </w:del>
      <w:r>
        <w:t>s</w:t>
      </w:r>
      <w:r w:rsidR="004B26FC">
        <w:t xml:space="preserve"> </w:t>
      </w:r>
      <w:r>
        <w:t>For</w:t>
      </w:r>
    </w:p>
    <w:p w14:paraId="53C21E09" w14:textId="77777777" w:rsidR="005E2FD5" w:rsidRDefault="005E2FD5" w:rsidP="004B26FC">
      <w:pPr>
        <w:pStyle w:val="BodyFirst"/>
      </w:pPr>
      <w:r>
        <w:t>This</w:t>
      </w:r>
      <w:r w:rsidR="004B26FC">
        <w:t xml:space="preserve"> </w:t>
      </w:r>
      <w:r>
        <w:t>book</w:t>
      </w:r>
      <w:r w:rsidR="004B26FC">
        <w:t xml:space="preserve"> </w:t>
      </w:r>
      <w:r>
        <w:t>assumes</w:t>
      </w:r>
      <w:r w:rsidR="004B26FC">
        <w:t xml:space="preserve"> </w:t>
      </w:r>
      <w:r>
        <w:t>that</w:t>
      </w:r>
      <w:r w:rsidR="004B26FC">
        <w:t xml:space="preserve"> </w:t>
      </w:r>
      <w:r>
        <w:t>you’ve</w:t>
      </w:r>
      <w:r w:rsidR="004B26FC">
        <w:t xml:space="preserve"> </w:t>
      </w:r>
      <w:r>
        <w:t>written</w:t>
      </w:r>
      <w:r w:rsidR="004B26FC">
        <w:t xml:space="preserve"> </w:t>
      </w:r>
      <w:r>
        <w:t>code</w:t>
      </w:r>
      <w:r w:rsidR="004B26FC">
        <w:t xml:space="preserve"> </w:t>
      </w:r>
      <w:r>
        <w:t>in</w:t>
      </w:r>
      <w:r w:rsidR="004B26FC">
        <w:t xml:space="preserve"> </w:t>
      </w:r>
      <w:del w:id="92" w:author="AnneMarieW" w:date="2018-03-12T13:56:00Z">
        <w:r w:rsidDel="008D230B">
          <w:delText>some</w:delText>
        </w:r>
        <w:r w:rsidR="004B26FC" w:rsidDel="008D230B">
          <w:delText xml:space="preserve"> </w:delText>
        </w:r>
      </w:del>
      <w:ins w:id="93" w:author="AnneMarieW" w:date="2018-03-12T13:56:00Z">
        <w:r w:rsidR="008D230B">
          <w:t>an</w:t>
        </w:r>
      </w:ins>
      <w:r>
        <w:t>other</w:t>
      </w:r>
      <w:r w:rsidR="004B26FC">
        <w:t xml:space="preserve"> </w:t>
      </w:r>
      <w:r>
        <w:t>programming</w:t>
      </w:r>
      <w:r w:rsidR="004B26FC">
        <w:t xml:space="preserve"> </w:t>
      </w:r>
      <w:r>
        <w:t>language</w:t>
      </w:r>
      <w:del w:id="94" w:author="AnneMarieW" w:date="2018-03-12T13:56:00Z">
        <w:r w:rsidDel="008D230B">
          <w:delText>,</w:delText>
        </w:r>
      </w:del>
      <w:r w:rsidR="004B26FC">
        <w:t xml:space="preserve"> </w:t>
      </w:r>
      <w:r>
        <w:t>but</w:t>
      </w:r>
      <w:r w:rsidR="004B26FC">
        <w:t xml:space="preserve"> </w:t>
      </w:r>
      <w:r>
        <w:t>doesn’t</w:t>
      </w:r>
      <w:r w:rsidR="004B26FC">
        <w:t xml:space="preserve"> </w:t>
      </w:r>
      <w:r>
        <w:t>make</w:t>
      </w:r>
      <w:r w:rsidR="004B26FC">
        <w:t xml:space="preserve"> </w:t>
      </w:r>
      <w:r>
        <w:t>any</w:t>
      </w:r>
      <w:r w:rsidR="004B26FC">
        <w:t xml:space="preserve"> </w:t>
      </w:r>
      <w:r>
        <w:t>assumptions</w:t>
      </w:r>
      <w:r w:rsidR="004B26FC">
        <w:t xml:space="preserve"> </w:t>
      </w:r>
      <w:r>
        <w:t>about</w:t>
      </w:r>
      <w:r w:rsidR="004B26FC">
        <w:t xml:space="preserve"> </w:t>
      </w:r>
      <w:r>
        <w:t>which</w:t>
      </w:r>
      <w:r w:rsidR="004B26FC">
        <w:t xml:space="preserve"> </w:t>
      </w:r>
      <w:r>
        <w:t>one.</w:t>
      </w:r>
      <w:r w:rsidR="004B26FC">
        <w:t xml:space="preserve"> </w:t>
      </w:r>
      <w:r>
        <w:t>We’ve</w:t>
      </w:r>
      <w:r w:rsidR="004B26FC">
        <w:t xml:space="preserve"> </w:t>
      </w:r>
      <w:r>
        <w:t>tried</w:t>
      </w:r>
      <w:r w:rsidR="004B26FC">
        <w:t xml:space="preserve"> </w:t>
      </w:r>
      <w:r>
        <w:t>to</w:t>
      </w:r>
      <w:r w:rsidR="004B26FC">
        <w:t xml:space="preserve"> </w:t>
      </w:r>
      <w:r>
        <w:t>make</w:t>
      </w:r>
      <w:r w:rsidR="004B26FC">
        <w:t xml:space="preserve"> </w:t>
      </w:r>
      <w:r>
        <w:t>the</w:t>
      </w:r>
      <w:r w:rsidR="004B26FC">
        <w:t xml:space="preserve"> </w:t>
      </w:r>
      <w:r>
        <w:t>material</w:t>
      </w:r>
      <w:r w:rsidR="004B26FC">
        <w:t xml:space="preserve"> </w:t>
      </w:r>
      <w:r>
        <w:t>broadly</w:t>
      </w:r>
      <w:r w:rsidR="004B26FC">
        <w:t xml:space="preserve"> </w:t>
      </w:r>
      <w:r>
        <w:t>accessible</w:t>
      </w:r>
      <w:r w:rsidR="004B26FC">
        <w:t xml:space="preserve"> </w:t>
      </w:r>
      <w:r>
        <w:t>to</w:t>
      </w:r>
      <w:r w:rsidR="004B26FC">
        <w:t xml:space="preserve"> </w:t>
      </w:r>
      <w:r>
        <w:t>those</w:t>
      </w:r>
      <w:r w:rsidR="004B26FC">
        <w:t xml:space="preserve"> </w:t>
      </w:r>
      <w:r>
        <w:t>from</w:t>
      </w:r>
      <w:r w:rsidR="004B26FC">
        <w:t xml:space="preserve"> </w:t>
      </w:r>
      <w:r>
        <w:t>a</w:t>
      </w:r>
      <w:r w:rsidR="004B26FC">
        <w:t xml:space="preserve"> </w:t>
      </w:r>
      <w:r>
        <w:t>wide</w:t>
      </w:r>
      <w:r w:rsidR="004B26FC">
        <w:t xml:space="preserve"> </w:t>
      </w:r>
      <w:r>
        <w:t>variety</w:t>
      </w:r>
      <w:r w:rsidR="004B26FC">
        <w:t xml:space="preserve"> </w:t>
      </w:r>
      <w:r>
        <w:t>of</w:t>
      </w:r>
      <w:r w:rsidR="004B26FC">
        <w:t xml:space="preserve"> </w:t>
      </w:r>
      <w:r>
        <w:t>programming</w:t>
      </w:r>
      <w:r w:rsidR="004B26FC">
        <w:t xml:space="preserve"> </w:t>
      </w:r>
      <w:r>
        <w:t>backgrounds.</w:t>
      </w:r>
      <w:r w:rsidR="004B26FC">
        <w:t xml:space="preserve"> </w:t>
      </w:r>
      <w:r>
        <w:t>We</w:t>
      </w:r>
      <w:r w:rsidR="004B26FC">
        <w:t xml:space="preserve"> </w:t>
      </w:r>
      <w:r>
        <w:t>don’t</w:t>
      </w:r>
      <w:r w:rsidR="004B26FC">
        <w:t xml:space="preserve"> </w:t>
      </w:r>
      <w:r>
        <w:t>spend</w:t>
      </w:r>
      <w:r w:rsidR="004B26FC">
        <w:t xml:space="preserve"> </w:t>
      </w:r>
      <w:r>
        <w:t>a</w:t>
      </w:r>
      <w:r w:rsidR="004B26FC">
        <w:t xml:space="preserve"> </w:t>
      </w:r>
      <w:r>
        <w:t>lot</w:t>
      </w:r>
      <w:r w:rsidR="004B26FC">
        <w:t xml:space="preserve"> </w:t>
      </w:r>
      <w:r>
        <w:t>of</w:t>
      </w:r>
      <w:r w:rsidR="004B26FC">
        <w:t xml:space="preserve"> </w:t>
      </w:r>
      <w:r>
        <w:t>time</w:t>
      </w:r>
      <w:r w:rsidR="004B26FC">
        <w:t xml:space="preserve"> </w:t>
      </w:r>
      <w:r>
        <w:t>talking</w:t>
      </w:r>
      <w:r w:rsidR="004B26FC">
        <w:t xml:space="preserve"> </w:t>
      </w:r>
      <w:r>
        <w:t>about</w:t>
      </w:r>
      <w:r w:rsidR="004B26FC">
        <w:t xml:space="preserve"> </w:t>
      </w:r>
      <w:r>
        <w:t>what</w:t>
      </w:r>
      <w:r w:rsidR="004B26FC">
        <w:t xml:space="preserve"> </w:t>
      </w:r>
      <w:r>
        <w:t>programming</w:t>
      </w:r>
      <w:r w:rsidR="004B26FC">
        <w:t xml:space="preserve"> </w:t>
      </w:r>
      <w:r w:rsidRPr="004B26FC">
        <w:rPr>
          <w:rStyle w:val="EmphasisItalic"/>
        </w:rPr>
        <w:t>is</w:t>
      </w:r>
      <w:r w:rsidR="004B26FC">
        <w:t xml:space="preserve"> </w:t>
      </w:r>
      <w:r>
        <w:t>or</w:t>
      </w:r>
      <w:r w:rsidR="004B26FC">
        <w:t xml:space="preserve"> </w:t>
      </w:r>
      <w:r>
        <w:t>how</w:t>
      </w:r>
      <w:r w:rsidR="004B26FC">
        <w:t xml:space="preserve"> </w:t>
      </w:r>
      <w:r>
        <w:t>to</w:t>
      </w:r>
      <w:r w:rsidR="004B26FC">
        <w:t xml:space="preserve"> </w:t>
      </w:r>
      <w:r>
        <w:t>think</w:t>
      </w:r>
      <w:r w:rsidR="004B26FC">
        <w:t xml:space="preserve"> </w:t>
      </w:r>
      <w:r>
        <w:t>about</w:t>
      </w:r>
      <w:r w:rsidR="004B26FC">
        <w:t xml:space="preserve"> </w:t>
      </w:r>
      <w:r>
        <w:t>it</w:t>
      </w:r>
      <w:del w:id="95" w:author="AnneMarieW" w:date="2018-03-12T13:57:00Z">
        <w:r w:rsidDel="008D230B">
          <w:delText>;</w:delText>
        </w:r>
      </w:del>
      <w:ins w:id="96" w:author="AnneMarieW" w:date="2018-03-12T13:57:00Z">
        <w:r w:rsidR="008D230B">
          <w:t>. If you’re</w:t>
        </w:r>
      </w:ins>
      <w:ins w:id="97" w:author="AnneMarieW" w:date="2018-03-12T13:58:00Z">
        <w:r w:rsidR="008D230B" w:rsidRPr="008D230B">
          <w:t xml:space="preserve"> </w:t>
        </w:r>
        <w:r w:rsidR="008D230B">
          <w:t>entirely</w:t>
        </w:r>
      </w:ins>
      <w:del w:id="98" w:author="AnneMarieW" w:date="2018-03-12T13:57:00Z">
        <w:r w:rsidR="004B26FC" w:rsidDel="008D230B">
          <w:delText xml:space="preserve"> </w:delText>
        </w:r>
        <w:r w:rsidDel="008D230B">
          <w:delText>someone</w:delText>
        </w:r>
      </w:del>
      <w:r w:rsidR="004B26FC">
        <w:t xml:space="preserve"> </w:t>
      </w:r>
      <w:r>
        <w:t>new</w:t>
      </w:r>
      <w:r w:rsidR="004B26FC">
        <w:t xml:space="preserve"> </w:t>
      </w:r>
      <w:r>
        <w:t>to</w:t>
      </w:r>
      <w:r w:rsidR="004B26FC">
        <w:t xml:space="preserve"> </w:t>
      </w:r>
      <w:r>
        <w:t>programming</w:t>
      </w:r>
      <w:ins w:id="99" w:author="AnneMarieW" w:date="2018-03-12T13:58:00Z">
        <w:r w:rsidR="008D230B">
          <w:t>, you</w:t>
        </w:r>
      </w:ins>
      <w:r w:rsidR="004B26FC">
        <w:t xml:space="preserve"> </w:t>
      </w:r>
      <w:del w:id="100" w:author="AnneMarieW" w:date="2018-03-12T13:58:00Z">
        <w:r w:rsidDel="008D230B">
          <w:delText>entirely</w:delText>
        </w:r>
        <w:r w:rsidR="004B26FC" w:rsidDel="008D230B">
          <w:delText xml:space="preserve"> </w:delText>
        </w:r>
      </w:del>
      <w:r>
        <w:t>would</w:t>
      </w:r>
      <w:r w:rsidR="004B26FC">
        <w:t xml:space="preserve"> </w:t>
      </w:r>
      <w:r>
        <w:t>be</w:t>
      </w:r>
      <w:r w:rsidR="004B26FC">
        <w:t xml:space="preserve"> </w:t>
      </w:r>
      <w:r>
        <w:t>better</w:t>
      </w:r>
      <w:r w:rsidR="004B26FC">
        <w:t xml:space="preserve"> </w:t>
      </w:r>
      <w:r>
        <w:t>served</w:t>
      </w:r>
      <w:r w:rsidR="004B26FC">
        <w:t xml:space="preserve"> </w:t>
      </w:r>
      <w:r>
        <w:t>by</w:t>
      </w:r>
      <w:r w:rsidR="004B26FC">
        <w:t xml:space="preserve"> </w:t>
      </w:r>
      <w:r>
        <w:t>reading</w:t>
      </w:r>
      <w:r w:rsidR="004B26FC">
        <w:t xml:space="preserve"> </w:t>
      </w:r>
      <w:r>
        <w:t>a</w:t>
      </w:r>
      <w:r w:rsidR="004B26FC">
        <w:t xml:space="preserve"> </w:t>
      </w:r>
      <w:r>
        <w:t>book</w:t>
      </w:r>
      <w:r w:rsidR="004B26FC">
        <w:t xml:space="preserve"> </w:t>
      </w:r>
      <w:ins w:id="101" w:author="AnneMarieW" w:date="2018-03-12T13:58:00Z">
        <w:r w:rsidR="008D230B">
          <w:t xml:space="preserve">that </w:t>
        </w:r>
      </w:ins>
      <w:r>
        <w:t>specifically</w:t>
      </w:r>
      <w:r w:rsidR="004B26FC">
        <w:t xml:space="preserve"> </w:t>
      </w:r>
      <w:r>
        <w:t>provid</w:t>
      </w:r>
      <w:ins w:id="102" w:author="AnneMarieW" w:date="2018-03-12T13:58:00Z">
        <w:r w:rsidR="008D230B">
          <w:t>es</w:t>
        </w:r>
      </w:ins>
      <w:del w:id="103" w:author="AnneMarieW" w:date="2018-03-12T13:58:00Z">
        <w:r w:rsidDel="008D230B">
          <w:delText>ing</w:delText>
        </w:r>
      </w:del>
      <w:r w:rsidR="004B26FC">
        <w:t xml:space="preserve"> </w:t>
      </w:r>
      <w:r>
        <w:t>an</w:t>
      </w:r>
      <w:r w:rsidR="004B26FC">
        <w:t xml:space="preserve"> </w:t>
      </w:r>
      <w:r>
        <w:t>introduction</w:t>
      </w:r>
      <w:r w:rsidR="004B26FC">
        <w:t xml:space="preserve"> </w:t>
      </w:r>
      <w:r>
        <w:t>to</w:t>
      </w:r>
      <w:r w:rsidR="004B26FC">
        <w:t xml:space="preserve"> </w:t>
      </w:r>
      <w:r>
        <w:t>programming.</w:t>
      </w:r>
    </w:p>
    <w:p w14:paraId="590719A2" w14:textId="77777777" w:rsidR="005E2FD5" w:rsidRDefault="005E2FD5" w:rsidP="004B26FC">
      <w:pPr>
        <w:pStyle w:val="HeadA"/>
      </w:pPr>
      <w:bookmarkStart w:id="104" w:name="how-to-use-this-book"/>
      <w:bookmarkEnd w:id="104"/>
      <w:r>
        <w:lastRenderedPageBreak/>
        <w:t>How</w:t>
      </w:r>
      <w:r w:rsidR="004B26FC">
        <w:t xml:space="preserve"> </w:t>
      </w:r>
      <w:r>
        <w:t>to</w:t>
      </w:r>
      <w:r w:rsidR="004B26FC">
        <w:t xml:space="preserve"> </w:t>
      </w:r>
      <w:r>
        <w:t>Use</w:t>
      </w:r>
      <w:r w:rsidR="004B26FC">
        <w:t xml:space="preserve"> </w:t>
      </w:r>
      <w:r>
        <w:t>This</w:t>
      </w:r>
      <w:r w:rsidR="004B26FC">
        <w:t xml:space="preserve"> </w:t>
      </w:r>
      <w:r>
        <w:t>Book</w:t>
      </w:r>
    </w:p>
    <w:p w14:paraId="006F37F1" w14:textId="77777777" w:rsidR="005E2FD5" w:rsidRDefault="008D230B" w:rsidP="004B26FC">
      <w:pPr>
        <w:pStyle w:val="BodyFirst"/>
      </w:pPr>
      <w:ins w:id="105" w:author="AnneMarieW" w:date="2018-03-12T13:58:00Z">
        <w:r>
          <w:t xml:space="preserve">In general, </w:t>
        </w:r>
      </w:ins>
      <w:del w:id="106" w:author="AnneMarieW" w:date="2018-03-12T13:58:00Z">
        <w:r w:rsidR="005E2FD5" w:rsidDel="008D230B">
          <w:delText>T</w:delText>
        </w:r>
      </w:del>
      <w:ins w:id="107" w:author="AnneMarieW" w:date="2018-03-12T13:58:00Z">
        <w:r>
          <w:t>t</w:t>
        </w:r>
      </w:ins>
      <w:r w:rsidR="005E2FD5">
        <w:t>his</w:t>
      </w:r>
      <w:r w:rsidR="004B26FC">
        <w:t xml:space="preserve"> </w:t>
      </w:r>
      <w:r w:rsidR="005E2FD5">
        <w:t>book</w:t>
      </w:r>
      <w:del w:id="108" w:author="AnneMarieW" w:date="2018-03-12T13:58:00Z">
        <w:r w:rsidR="004B26FC" w:rsidDel="008D230B">
          <w:delText xml:space="preserve"> </w:delText>
        </w:r>
        <w:r w:rsidR="005E2FD5" w:rsidDel="008D230B">
          <w:delText>generally</w:delText>
        </w:r>
      </w:del>
      <w:r w:rsidR="004B26FC">
        <w:t xml:space="preserve"> </w:t>
      </w:r>
      <w:r w:rsidR="005E2FD5">
        <w:t>assumes</w:t>
      </w:r>
      <w:r w:rsidR="004B26FC">
        <w:t xml:space="preserve"> </w:t>
      </w:r>
      <w:r w:rsidR="005E2FD5">
        <w:t>that</w:t>
      </w:r>
      <w:r w:rsidR="004B26FC">
        <w:t xml:space="preserve"> </w:t>
      </w:r>
      <w:r w:rsidR="005E2FD5">
        <w:t>you’re</w:t>
      </w:r>
      <w:r w:rsidR="004B26FC">
        <w:t xml:space="preserve"> </w:t>
      </w:r>
      <w:r w:rsidR="005E2FD5">
        <w:t>reading</w:t>
      </w:r>
      <w:r w:rsidR="004B26FC">
        <w:t xml:space="preserve"> </w:t>
      </w:r>
      <w:r w:rsidR="005E2FD5">
        <w:t>it</w:t>
      </w:r>
      <w:r w:rsidR="004B26FC">
        <w:t xml:space="preserve"> </w:t>
      </w:r>
      <w:ins w:id="109" w:author="AnneMarieW" w:date="2018-03-12T14:00:00Z">
        <w:r w:rsidR="00200B14">
          <w:t xml:space="preserve">in sequence from </w:t>
        </w:r>
      </w:ins>
      <w:r w:rsidR="005E2FD5">
        <w:t>front</w:t>
      </w:r>
      <w:del w:id="110" w:author="AnneMarieW" w:date="2018-03-12T13:58:00Z">
        <w:r w:rsidR="005E2FD5" w:rsidDel="008D230B">
          <w:delText>-</w:delText>
        </w:r>
      </w:del>
      <w:ins w:id="111" w:author="AnneMarieW" w:date="2018-03-12T13:58:00Z">
        <w:r>
          <w:t xml:space="preserve"> </w:t>
        </w:r>
      </w:ins>
      <w:r w:rsidR="005E2FD5">
        <w:t>to</w:t>
      </w:r>
      <w:del w:id="112" w:author="AnneMarieW" w:date="2018-03-12T13:59:00Z">
        <w:r w:rsidR="005E2FD5" w:rsidDel="008D230B">
          <w:delText>-</w:delText>
        </w:r>
      </w:del>
      <w:ins w:id="113" w:author="AnneMarieW" w:date="2018-03-12T13:59:00Z">
        <w:r>
          <w:t xml:space="preserve"> </w:t>
        </w:r>
      </w:ins>
      <w:r w:rsidR="005E2FD5">
        <w:t>back</w:t>
      </w:r>
      <w:del w:id="114" w:author="AnneMarieW" w:date="2018-03-12T13:59:00Z">
        <w:r w:rsidR="005E2FD5" w:rsidDel="008D230B">
          <w:delText>,</w:delText>
        </w:r>
      </w:del>
      <w:ins w:id="115" w:author="AnneMarieW" w:date="2018-03-12T13:59:00Z">
        <w:r>
          <w:t xml:space="preserve">. </w:t>
        </w:r>
      </w:ins>
      <w:del w:id="116" w:author="AnneMarieW" w:date="2018-03-12T13:59:00Z">
        <w:r w:rsidR="004B26FC" w:rsidDel="008D230B">
          <w:delText xml:space="preserve"> </w:delText>
        </w:r>
        <w:r w:rsidR="005E2FD5" w:rsidDel="008D230B">
          <w:delText>that</w:delText>
        </w:r>
        <w:r w:rsidR="004B26FC" w:rsidDel="008D230B">
          <w:delText xml:space="preserve"> </w:delText>
        </w:r>
        <w:r w:rsidR="005E2FD5" w:rsidDel="008D230B">
          <w:delText>is,</w:delText>
        </w:r>
        <w:r w:rsidR="004B26FC" w:rsidDel="008D230B">
          <w:delText xml:space="preserve"> </w:delText>
        </w:r>
        <w:r w:rsidR="005E2FD5" w:rsidDel="008D230B">
          <w:delText>l</w:delText>
        </w:r>
      </w:del>
      <w:ins w:id="117" w:author="AnneMarieW" w:date="2018-03-12T13:59:00Z">
        <w:r>
          <w:t>L</w:t>
        </w:r>
      </w:ins>
      <w:r w:rsidR="005E2FD5">
        <w:t>ater</w:t>
      </w:r>
      <w:r w:rsidR="004B26FC">
        <w:t xml:space="preserve"> </w:t>
      </w:r>
      <w:r w:rsidR="005E2FD5">
        <w:t>chapters</w:t>
      </w:r>
      <w:r w:rsidR="004B26FC">
        <w:t xml:space="preserve"> </w:t>
      </w:r>
      <w:r w:rsidR="005E2FD5">
        <w:t>build</w:t>
      </w:r>
      <w:r w:rsidR="004B26FC">
        <w:t xml:space="preserve"> </w:t>
      </w:r>
      <w:r w:rsidR="005E2FD5">
        <w:t>on</w:t>
      </w:r>
      <w:r w:rsidR="004B26FC">
        <w:t xml:space="preserve"> </w:t>
      </w:r>
      <w:del w:id="118" w:author="AnneMarieW" w:date="2018-03-12T13:59:00Z">
        <w:r w:rsidR="005E2FD5" w:rsidDel="008D230B">
          <w:delText>top</w:delText>
        </w:r>
        <w:r w:rsidR="004B26FC" w:rsidDel="008D230B">
          <w:delText xml:space="preserve"> </w:delText>
        </w:r>
        <w:r w:rsidR="005E2FD5" w:rsidDel="008D230B">
          <w:delText>of</w:delText>
        </w:r>
        <w:r w:rsidR="004B26FC" w:rsidDel="008D230B">
          <w:delText xml:space="preserve"> </w:delText>
        </w:r>
      </w:del>
      <w:r w:rsidR="005E2FD5">
        <w:t>concepts</w:t>
      </w:r>
      <w:r w:rsidR="004B26FC">
        <w:t xml:space="preserve"> </w:t>
      </w:r>
      <w:r w:rsidR="005E2FD5">
        <w:t>in</w:t>
      </w:r>
      <w:r w:rsidR="004B26FC">
        <w:t xml:space="preserve"> </w:t>
      </w:r>
      <w:r w:rsidR="005E2FD5">
        <w:t>earlier</w:t>
      </w:r>
      <w:r w:rsidR="004B26FC">
        <w:t xml:space="preserve"> </w:t>
      </w:r>
      <w:r w:rsidR="005E2FD5">
        <w:t>chapters,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earlier</w:t>
      </w:r>
      <w:r w:rsidR="004B26FC">
        <w:t xml:space="preserve"> </w:t>
      </w:r>
      <w:r w:rsidR="005E2FD5">
        <w:t>chapters</w:t>
      </w:r>
      <w:r w:rsidR="004B26FC">
        <w:t xml:space="preserve"> </w:t>
      </w:r>
      <w:r w:rsidR="005E2FD5">
        <w:t>m</w:t>
      </w:r>
      <w:del w:id="119" w:author="AnneMarieW" w:date="2018-03-12T13:59:00Z">
        <w:r w:rsidR="005E2FD5" w:rsidDel="008D230B">
          <w:delText>ay</w:delText>
        </w:r>
      </w:del>
      <w:ins w:id="120" w:author="AnneMarieW" w:date="2018-03-12T13:59:00Z">
        <w:r>
          <w:t>ig</w:t>
        </w:r>
      </w:ins>
      <w:ins w:id="121" w:author="AnneMarieW" w:date="2018-03-12T14:00:00Z">
        <w:r w:rsidR="00200B14">
          <w:t>h</w:t>
        </w:r>
      </w:ins>
      <w:ins w:id="122" w:author="AnneMarieW" w:date="2018-03-12T13:59:00Z">
        <w:r>
          <w:t>t</w:t>
        </w:r>
      </w:ins>
      <w:r w:rsidR="004B26FC">
        <w:t xml:space="preserve"> </w:t>
      </w:r>
      <w:r w:rsidR="005E2FD5">
        <w:t>not</w:t>
      </w:r>
      <w:r w:rsidR="004B26FC">
        <w:t xml:space="preserve"> </w:t>
      </w:r>
      <w:r w:rsidR="005E2FD5">
        <w:t>d</w:t>
      </w:r>
      <w:del w:id="123" w:author="AnneMarieW" w:date="2018-03-12T13:59:00Z">
        <w:r w:rsidR="005E2FD5" w:rsidDel="00200B14">
          <w:delText>ig</w:delText>
        </w:r>
      </w:del>
      <w:ins w:id="124" w:author="AnneMarieW" w:date="2018-03-12T13:59:00Z">
        <w:r w:rsidR="00200B14">
          <w:t>elve</w:t>
        </w:r>
      </w:ins>
      <w:r w:rsidR="004B26FC">
        <w:t xml:space="preserve"> </w:t>
      </w:r>
      <w:r w:rsidR="005E2FD5">
        <w:t>into</w:t>
      </w:r>
      <w:r w:rsidR="004B26FC">
        <w:t xml:space="preserve"> </w:t>
      </w:r>
      <w:r w:rsidR="005E2FD5">
        <w:t>details</w:t>
      </w:r>
      <w:r w:rsidR="004B26FC">
        <w:t xml:space="preserve"> </w:t>
      </w:r>
      <w:r w:rsidR="005E2FD5">
        <w:t>on</w:t>
      </w:r>
      <w:r w:rsidR="004B26FC">
        <w:t xml:space="preserve"> </w:t>
      </w:r>
      <w:r w:rsidR="005E2FD5">
        <w:t>a</w:t>
      </w:r>
      <w:r w:rsidR="004B26FC">
        <w:t xml:space="preserve"> </w:t>
      </w:r>
      <w:r w:rsidR="005E2FD5">
        <w:t>topic</w:t>
      </w:r>
      <w:ins w:id="125" w:author="AnneMarieW" w:date="2018-03-12T15:02:00Z">
        <w:r w:rsidR="00C87014">
          <w:t xml:space="preserve">; </w:t>
        </w:r>
      </w:ins>
      <w:del w:id="126" w:author="AnneMarieW" w:date="2018-03-12T15:01:00Z">
        <w:r w:rsidR="005E2FD5" w:rsidDel="00C87014">
          <w:delText>,</w:delText>
        </w:r>
      </w:del>
      <w:del w:id="127" w:author="AnneMarieW" w:date="2018-03-12T15:02:00Z">
        <w:r w:rsidR="004B26FC" w:rsidDel="00C87014">
          <w:delText xml:space="preserve"> </w:delText>
        </w:r>
        <w:r w:rsidR="005E2FD5" w:rsidDel="00C87014">
          <w:delText>but</w:delText>
        </w:r>
        <w:r w:rsidR="004B26FC" w:rsidDel="00C87014">
          <w:delText xml:space="preserve"> </w:delText>
        </w:r>
      </w:del>
      <w:ins w:id="128" w:author="AnneMarieW" w:date="2018-03-12T15:02:00Z">
        <w:r w:rsidR="00C87014">
          <w:t>we</w:t>
        </w:r>
      </w:ins>
      <w:ins w:id="129" w:author="AnneMarieW" w:date="2018-03-12T13:59:00Z">
        <w:r w:rsidR="00200B14">
          <w:t xml:space="preserve"> </w:t>
        </w:r>
      </w:ins>
      <w:ins w:id="130" w:author="AnneMarieW" w:date="2018-03-12T15:02:00Z">
        <w:r w:rsidR="00C87014">
          <w:t xml:space="preserve">typically </w:t>
        </w:r>
      </w:ins>
      <w:r w:rsidR="005E2FD5">
        <w:t>revisit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topic</w:t>
      </w:r>
      <w:r w:rsidR="004B26FC">
        <w:t xml:space="preserve"> </w:t>
      </w:r>
      <w:r w:rsidR="005E2FD5">
        <w:t>in</w:t>
      </w:r>
      <w:r w:rsidR="004B26FC">
        <w:t xml:space="preserve"> </w:t>
      </w:r>
      <w:r w:rsidR="005E2FD5">
        <w:t>a</w:t>
      </w:r>
      <w:r w:rsidR="004B26FC">
        <w:t xml:space="preserve"> </w:t>
      </w:r>
      <w:r w:rsidR="005E2FD5">
        <w:t>later</w:t>
      </w:r>
      <w:r w:rsidR="004B26FC">
        <w:t xml:space="preserve"> </w:t>
      </w:r>
      <w:r w:rsidR="005E2FD5">
        <w:t>chapter.</w:t>
      </w:r>
    </w:p>
    <w:p w14:paraId="45C1D518" w14:textId="77777777" w:rsidR="005E2FD5" w:rsidRDefault="00200B14" w:rsidP="004B26FC">
      <w:pPr>
        <w:pStyle w:val="Body"/>
      </w:pPr>
      <w:ins w:id="131" w:author="AnneMarieW" w:date="2018-03-12T14:00:00Z">
        <w:r>
          <w:t>You’ll find</w:t>
        </w:r>
      </w:ins>
      <w:del w:id="132" w:author="AnneMarieW" w:date="2018-03-12T14:00:00Z">
        <w:r w:rsidR="005E2FD5" w:rsidDel="00200B14">
          <w:delText>There</w:delText>
        </w:r>
        <w:r w:rsidR="004B26FC" w:rsidDel="00200B14">
          <w:delText xml:space="preserve"> </w:delText>
        </w:r>
        <w:r w:rsidR="005E2FD5" w:rsidDel="00200B14">
          <w:delText>are</w:delText>
        </w:r>
      </w:del>
      <w:r w:rsidR="004B26FC">
        <w:t xml:space="preserve"> </w:t>
      </w:r>
      <w:r w:rsidR="005E2FD5">
        <w:t>two</w:t>
      </w:r>
      <w:r w:rsidR="004B26FC">
        <w:t xml:space="preserve"> </w:t>
      </w:r>
      <w:r w:rsidR="005E2FD5">
        <w:t>kinds</w:t>
      </w:r>
      <w:r w:rsidR="004B26FC">
        <w:t xml:space="preserve"> </w:t>
      </w:r>
      <w:r w:rsidR="005E2FD5">
        <w:t>of</w:t>
      </w:r>
      <w:r w:rsidR="004B26FC">
        <w:t xml:space="preserve"> </w:t>
      </w:r>
      <w:r w:rsidR="005E2FD5">
        <w:t>chapters</w:t>
      </w:r>
      <w:r w:rsidR="004B26FC">
        <w:t xml:space="preserve"> </w:t>
      </w:r>
      <w:r w:rsidR="005E2FD5">
        <w:t>in</w:t>
      </w:r>
      <w:r w:rsidR="004B26FC">
        <w:t xml:space="preserve"> </w:t>
      </w:r>
      <w:r w:rsidR="005E2FD5">
        <w:t>this</w:t>
      </w:r>
      <w:r w:rsidR="004B26FC">
        <w:t xml:space="preserve"> </w:t>
      </w:r>
      <w:r w:rsidR="005E2FD5">
        <w:t>book:</w:t>
      </w:r>
      <w:r w:rsidR="004B26FC">
        <w:t xml:space="preserve"> </w:t>
      </w:r>
      <w:r w:rsidR="005E2FD5">
        <w:t>concept</w:t>
      </w:r>
      <w:r w:rsidR="004B26FC">
        <w:t xml:space="preserve"> </w:t>
      </w:r>
      <w:r w:rsidR="005E2FD5">
        <w:t>chapters</w:t>
      </w:r>
      <w:del w:id="133" w:author="AnneMarieW" w:date="2018-03-12T14:00:00Z">
        <w:r w:rsidR="005E2FD5" w:rsidDel="00200B14">
          <w:delText>,</w:delText>
        </w:r>
      </w:del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project</w:t>
      </w:r>
      <w:r w:rsidR="004B26FC">
        <w:t xml:space="preserve"> </w:t>
      </w:r>
      <w:r w:rsidR="005E2FD5">
        <w:t>chapters.</w:t>
      </w:r>
      <w:r w:rsidR="004B26FC">
        <w:t xml:space="preserve"> </w:t>
      </w:r>
      <w:r w:rsidR="005E2FD5">
        <w:t>In</w:t>
      </w:r>
      <w:r w:rsidR="004B26FC">
        <w:t xml:space="preserve"> </w:t>
      </w:r>
      <w:r w:rsidR="005E2FD5">
        <w:t>concept</w:t>
      </w:r>
      <w:r w:rsidR="004B26FC">
        <w:t xml:space="preserve"> </w:t>
      </w:r>
      <w:r w:rsidR="005E2FD5">
        <w:t>chapters,</w:t>
      </w:r>
      <w:r w:rsidR="004B26FC">
        <w:t xml:space="preserve"> </w:t>
      </w:r>
      <w:r w:rsidR="005E2FD5">
        <w:t>you’ll</w:t>
      </w:r>
      <w:r w:rsidR="004B26FC">
        <w:t xml:space="preserve"> </w:t>
      </w:r>
      <w:r w:rsidR="005E2FD5">
        <w:t>learn</w:t>
      </w:r>
      <w:r w:rsidR="004B26FC">
        <w:t xml:space="preserve"> </w:t>
      </w:r>
      <w:r w:rsidR="005E2FD5">
        <w:t>about</w:t>
      </w:r>
      <w:r w:rsidR="004B26FC">
        <w:t xml:space="preserve"> </w:t>
      </w:r>
      <w:r w:rsidR="005E2FD5">
        <w:t>an</w:t>
      </w:r>
      <w:r w:rsidR="004B26FC">
        <w:t xml:space="preserve"> </w:t>
      </w:r>
      <w:r w:rsidR="005E2FD5">
        <w:t>aspect</w:t>
      </w:r>
      <w:r w:rsidR="004B26FC">
        <w:t xml:space="preserve"> </w:t>
      </w:r>
      <w:r w:rsidR="005E2FD5">
        <w:t>of</w:t>
      </w:r>
      <w:r w:rsidR="004B26FC">
        <w:t xml:space="preserve"> </w:t>
      </w:r>
      <w:r w:rsidR="005E2FD5">
        <w:t>Rust.</w:t>
      </w:r>
      <w:r w:rsidR="004B26FC">
        <w:t xml:space="preserve"> </w:t>
      </w:r>
      <w:r w:rsidR="005E2FD5">
        <w:t>In</w:t>
      </w:r>
      <w:r w:rsidR="004B26FC">
        <w:t xml:space="preserve"> </w:t>
      </w:r>
      <w:del w:id="134" w:author="AnneMarieW" w:date="2018-03-12T14:01:00Z">
        <w:r w:rsidR="005E2FD5" w:rsidDel="00200B14">
          <w:delText>the</w:delText>
        </w:r>
        <w:r w:rsidR="004B26FC" w:rsidDel="00200B14">
          <w:delText xml:space="preserve"> </w:delText>
        </w:r>
      </w:del>
      <w:r w:rsidR="005E2FD5">
        <w:t>project</w:t>
      </w:r>
      <w:r w:rsidR="004B26FC">
        <w:t xml:space="preserve"> </w:t>
      </w:r>
      <w:r w:rsidR="005E2FD5">
        <w:t>chapters,</w:t>
      </w:r>
      <w:r w:rsidR="004B26FC">
        <w:t xml:space="preserve"> </w:t>
      </w:r>
      <w:r w:rsidR="005E2FD5">
        <w:t>we’ll</w:t>
      </w:r>
      <w:r w:rsidR="004B26FC">
        <w:t xml:space="preserve"> </w:t>
      </w:r>
      <w:r w:rsidR="005E2FD5">
        <w:t>build</w:t>
      </w:r>
      <w:r w:rsidR="004B26FC">
        <w:t xml:space="preserve"> </w:t>
      </w:r>
      <w:r w:rsidR="005E2FD5">
        <w:t>small</w:t>
      </w:r>
      <w:r w:rsidR="004B26FC">
        <w:t xml:space="preserve"> </w:t>
      </w:r>
      <w:r w:rsidR="005E2FD5">
        <w:t>programs</w:t>
      </w:r>
      <w:r w:rsidR="004B26FC">
        <w:t xml:space="preserve"> </w:t>
      </w:r>
      <w:r w:rsidR="005E2FD5">
        <w:t>together,</w:t>
      </w:r>
      <w:r w:rsidR="004B26FC">
        <w:t xml:space="preserve"> </w:t>
      </w:r>
      <w:r w:rsidR="005E2FD5">
        <w:t>applying</w:t>
      </w:r>
      <w:r w:rsidR="004B26FC">
        <w:t xml:space="preserve"> </w:t>
      </w:r>
      <w:r w:rsidR="005E2FD5">
        <w:t>what</w:t>
      </w:r>
      <w:r w:rsidR="004B26FC">
        <w:t xml:space="preserve"> </w:t>
      </w:r>
      <w:del w:id="135" w:author="AnneMarieW" w:date="2018-03-12T14:01:00Z">
        <w:r w:rsidR="005E2FD5" w:rsidDel="00200B14">
          <w:delText>we</w:delText>
        </w:r>
      </w:del>
      <w:ins w:id="136" w:author="AnneMarieW" w:date="2018-03-12T14:01:00Z">
        <w:r>
          <w:t>you</w:t>
        </w:r>
      </w:ins>
      <w:r w:rsidR="005E2FD5">
        <w:t>’ve</w:t>
      </w:r>
      <w:r w:rsidR="004B26FC">
        <w:t xml:space="preserve"> </w:t>
      </w:r>
      <w:r w:rsidR="005E2FD5">
        <w:t>learned</w:t>
      </w:r>
      <w:r w:rsidR="004B26FC">
        <w:t xml:space="preserve"> </w:t>
      </w:r>
      <w:r w:rsidR="005E2FD5">
        <w:t>so</w:t>
      </w:r>
      <w:r w:rsidR="004B26FC">
        <w:t xml:space="preserve"> </w:t>
      </w:r>
      <w:r w:rsidR="005E2FD5">
        <w:t>far.</w:t>
      </w:r>
      <w:r w:rsidR="004B26FC">
        <w:t xml:space="preserve"> </w:t>
      </w:r>
      <w:r w:rsidR="005E2FD5">
        <w:t>Chapters</w:t>
      </w:r>
      <w:r w:rsidR="004B26FC">
        <w:t xml:space="preserve"> </w:t>
      </w:r>
      <w:r w:rsidR="005E2FD5">
        <w:t>2,</w:t>
      </w:r>
      <w:r w:rsidR="004B26FC">
        <w:t xml:space="preserve"> </w:t>
      </w:r>
      <w:r w:rsidR="005E2FD5">
        <w:t>12,</w:t>
      </w:r>
      <w:r w:rsidR="004B26FC">
        <w:t xml:space="preserve"> </w:t>
      </w:r>
      <w:r w:rsidR="005E2FD5">
        <w:t>and</w:t>
      </w:r>
      <w:r w:rsidR="004B26FC">
        <w:t xml:space="preserve"> </w:t>
      </w:r>
      <w:r w:rsidR="005E2FD5">
        <w:t>20</w:t>
      </w:r>
      <w:r w:rsidR="004B26FC">
        <w:t xml:space="preserve"> </w:t>
      </w:r>
      <w:r w:rsidR="005E2FD5">
        <w:t>are</w:t>
      </w:r>
      <w:r w:rsidR="004B26FC">
        <w:t xml:space="preserve"> </w:t>
      </w:r>
      <w:r w:rsidR="005E2FD5">
        <w:t>project</w:t>
      </w:r>
      <w:r w:rsidR="004B26FC">
        <w:t xml:space="preserve"> </w:t>
      </w:r>
      <w:r w:rsidR="005E2FD5">
        <w:t>chapters;</w:t>
      </w:r>
      <w:r w:rsidR="004B26FC">
        <w:t xml:space="preserve"> </w:t>
      </w:r>
      <w:r w:rsidR="005E2FD5">
        <w:t>the</w:t>
      </w:r>
      <w:r w:rsidR="004B26FC">
        <w:t xml:space="preserve"> </w:t>
      </w:r>
      <w:r w:rsidR="005E2FD5">
        <w:t>rest</w:t>
      </w:r>
      <w:r w:rsidR="004B26FC">
        <w:t xml:space="preserve"> </w:t>
      </w:r>
      <w:r w:rsidR="005E2FD5">
        <w:t>are</w:t>
      </w:r>
      <w:r w:rsidR="004B26FC">
        <w:t xml:space="preserve"> </w:t>
      </w:r>
      <w:r w:rsidR="005E2FD5">
        <w:t>concept</w:t>
      </w:r>
      <w:r w:rsidR="004B26FC">
        <w:t xml:space="preserve"> </w:t>
      </w:r>
      <w:r w:rsidR="005E2FD5">
        <w:t>chapters.</w:t>
      </w:r>
    </w:p>
    <w:p w14:paraId="3818CA91" w14:textId="328F96CA" w:rsidR="005E2FD5" w:rsidRDefault="005E2FD5" w:rsidP="004B26FC">
      <w:pPr>
        <w:pStyle w:val="Body"/>
      </w:pPr>
      <w:r>
        <w:t>Additionally,</w:t>
      </w:r>
      <w:r w:rsidR="004B26FC">
        <w:t xml:space="preserve"> </w:t>
      </w:r>
      <w:r>
        <w:t>Chapter</w:t>
      </w:r>
      <w:r w:rsidR="004B26FC">
        <w:t xml:space="preserve"> </w:t>
      </w:r>
      <w:r>
        <w:t>2</w:t>
      </w:r>
      <w:r w:rsidR="004B26FC">
        <w:t xml:space="preserve"> </w:t>
      </w:r>
      <w:r>
        <w:t>is</w:t>
      </w:r>
      <w:r w:rsidR="004B26FC">
        <w:t xml:space="preserve"> </w:t>
      </w:r>
      <w:r>
        <w:t>a</w:t>
      </w:r>
      <w:r w:rsidR="004B26FC">
        <w:t xml:space="preserve"> </w:t>
      </w:r>
      <w:r>
        <w:t>hands-on</w:t>
      </w:r>
      <w:r w:rsidR="004B26FC">
        <w:t xml:space="preserve"> </w:t>
      </w:r>
      <w:r>
        <w:t>introduction</w:t>
      </w:r>
      <w:r w:rsidR="004B26FC">
        <w:t xml:space="preserve"> </w:t>
      </w:r>
      <w:r>
        <w:t>to</w:t>
      </w:r>
      <w:r w:rsidR="004B26FC">
        <w:t xml:space="preserve"> </w:t>
      </w:r>
      <w:ins w:id="137" w:author="AnneMarieW" w:date="2018-03-12T14:02:00Z">
        <w:r w:rsidR="00200B14">
          <w:t xml:space="preserve">the </w:t>
        </w:r>
      </w:ins>
      <w:r>
        <w:t>Rust</w:t>
      </w:r>
      <w:del w:id="138" w:author="AnneMarieW" w:date="2018-03-12T14:02:00Z">
        <w:r w:rsidR="004B26FC" w:rsidDel="00200B14">
          <w:delText xml:space="preserve"> </w:delText>
        </w:r>
        <w:r w:rsidDel="00200B14">
          <w:delText>as</w:delText>
        </w:r>
        <w:r w:rsidR="004B26FC" w:rsidDel="00200B14">
          <w:delText xml:space="preserve"> </w:delText>
        </w:r>
        <w:r w:rsidDel="00200B14">
          <w:delText>a</w:delText>
        </w:r>
      </w:del>
      <w:r w:rsidR="004B26FC">
        <w:t xml:space="preserve"> </w:t>
      </w:r>
      <w:r>
        <w:t>language.</w:t>
      </w:r>
      <w:r w:rsidR="004B26FC">
        <w:t xml:space="preserve"> </w:t>
      </w:r>
      <w:r>
        <w:t>We’ll</w:t>
      </w:r>
      <w:r w:rsidR="004B26FC">
        <w:t xml:space="preserve"> </w:t>
      </w:r>
      <w:r>
        <w:t>cover</w:t>
      </w:r>
      <w:r w:rsidR="004B26FC">
        <w:t xml:space="preserve"> </w:t>
      </w:r>
      <w:r>
        <w:t>concepts</w:t>
      </w:r>
      <w:r w:rsidR="004B26FC">
        <w:t xml:space="preserve"> </w:t>
      </w:r>
      <w:r>
        <w:t>at</w:t>
      </w:r>
      <w:r w:rsidR="004B26FC">
        <w:t xml:space="preserve"> </w:t>
      </w:r>
      <w:r>
        <w:t>a</w:t>
      </w:r>
      <w:r w:rsidR="004B26FC">
        <w:t xml:space="preserve"> </w:t>
      </w:r>
      <w:r>
        <w:t>high</w:t>
      </w:r>
      <w:r w:rsidR="004B26FC">
        <w:t xml:space="preserve"> </w:t>
      </w:r>
      <w:r>
        <w:t>level,</w:t>
      </w:r>
      <w:r w:rsidR="004B26FC">
        <w:t xml:space="preserve"> </w:t>
      </w:r>
      <w:r>
        <w:t>and</w:t>
      </w:r>
      <w:r w:rsidR="004B26FC">
        <w:t xml:space="preserve"> </w:t>
      </w:r>
      <w:r>
        <w:t>later</w:t>
      </w:r>
      <w:r w:rsidR="004B26FC">
        <w:t xml:space="preserve"> </w:t>
      </w:r>
      <w:r>
        <w:t>chapters</w:t>
      </w:r>
      <w:r w:rsidR="004B26FC">
        <w:t xml:space="preserve"> </w:t>
      </w:r>
      <w:r>
        <w:t>will</w:t>
      </w:r>
      <w:r w:rsidR="004B26FC">
        <w:t xml:space="preserve"> </w:t>
      </w:r>
      <w:ins w:id="139" w:author="AnneMarieW" w:date="2018-03-12T14:01:00Z">
        <w:r w:rsidR="00200B14">
          <w:t xml:space="preserve">provide </w:t>
        </w:r>
      </w:ins>
      <w:ins w:id="140" w:author="AnneMarieW" w:date="2018-03-12T14:02:00Z">
        <w:r w:rsidR="00200B14">
          <w:t>additional</w:t>
        </w:r>
      </w:ins>
      <w:del w:id="141" w:author="AnneMarieW" w:date="2018-03-12T14:02:00Z">
        <w:r w:rsidDel="00200B14">
          <w:delText>go</w:delText>
        </w:r>
        <w:r w:rsidR="004B26FC" w:rsidDel="00200B14">
          <w:delText xml:space="preserve"> </w:delText>
        </w:r>
        <w:r w:rsidDel="00200B14">
          <w:delText>into</w:delText>
        </w:r>
        <w:r w:rsidR="004B26FC" w:rsidDel="00200B14">
          <w:delText xml:space="preserve"> </w:delText>
        </w:r>
        <w:r w:rsidDel="00200B14">
          <w:delText>them</w:delText>
        </w:r>
        <w:r w:rsidR="004B26FC" w:rsidDel="00200B14">
          <w:delText xml:space="preserve"> </w:delText>
        </w:r>
        <w:r w:rsidDel="00200B14">
          <w:delText>in</w:delText>
        </w:r>
      </w:del>
      <w:r w:rsidR="004B26FC">
        <w:t xml:space="preserve"> </w:t>
      </w:r>
      <w:r>
        <w:t>detail.</w:t>
      </w:r>
      <w:r w:rsidR="004B26FC">
        <w:t xml:space="preserve"> </w:t>
      </w:r>
      <w:r>
        <w:t>If</w:t>
      </w:r>
      <w:r w:rsidR="004B26FC">
        <w:t xml:space="preserve"> </w:t>
      </w:r>
      <w:r>
        <w:t>you</w:t>
      </w:r>
      <w:del w:id="142" w:author="AnneMarieW" w:date="2018-03-12T14:02:00Z">
        <w:r w:rsidDel="00200B14">
          <w:delText>’re</w:delText>
        </w:r>
        <w:r w:rsidR="004B26FC" w:rsidDel="00200B14">
          <w:delText xml:space="preserve"> </w:delText>
        </w:r>
        <w:r w:rsidDel="00200B14">
          <w:delText>the</w:delText>
        </w:r>
        <w:r w:rsidR="004B26FC" w:rsidDel="00200B14">
          <w:delText xml:space="preserve"> </w:delText>
        </w:r>
        <w:r w:rsidDel="00200B14">
          <w:delText>kind</w:delText>
        </w:r>
        <w:r w:rsidR="004B26FC" w:rsidDel="00200B14">
          <w:delText xml:space="preserve"> </w:delText>
        </w:r>
        <w:r w:rsidDel="00200B14">
          <w:delText>of</w:delText>
        </w:r>
      </w:del>
      <w:ins w:id="143" w:author="AnneMarieW" w:date="2018-03-12T14:02:00Z">
        <w:r w:rsidR="00200B14">
          <w:t xml:space="preserve"> want</w:t>
        </w:r>
      </w:ins>
      <w:del w:id="144" w:author="AnneMarieW" w:date="2018-03-12T14:02:00Z">
        <w:r w:rsidR="004B26FC" w:rsidDel="00200B14">
          <w:delText xml:space="preserve"> </w:delText>
        </w:r>
        <w:r w:rsidDel="00200B14">
          <w:delText>person</w:delText>
        </w:r>
        <w:r w:rsidR="004B26FC" w:rsidDel="00200B14">
          <w:delText xml:space="preserve"> </w:delText>
        </w:r>
        <w:r w:rsidDel="00200B14">
          <w:delText>who</w:delText>
        </w:r>
        <w:r w:rsidR="004B26FC" w:rsidDel="00200B14">
          <w:delText xml:space="preserve"> </w:delText>
        </w:r>
        <w:r w:rsidDel="00200B14">
          <w:delText>likes</w:delText>
        </w:r>
      </w:del>
      <w:r w:rsidR="004B26FC">
        <w:t xml:space="preserve"> </w:t>
      </w:r>
      <w:r>
        <w:t>to</w:t>
      </w:r>
      <w:r w:rsidR="004B26FC">
        <w:t xml:space="preserve"> </w:t>
      </w:r>
      <w:r>
        <w:t>get</w:t>
      </w:r>
      <w:r w:rsidR="004B26FC">
        <w:t xml:space="preserve"> </w:t>
      </w:r>
      <w:del w:id="145" w:author="AnneMarieW" w:date="2018-03-12T14:03:00Z">
        <w:r w:rsidDel="00200B14">
          <w:delText>their</w:delText>
        </w:r>
      </w:del>
      <w:ins w:id="146" w:author="AnneMarieW" w:date="2018-03-12T14:03:00Z">
        <w:r w:rsidR="00200B14">
          <w:t>your</w:t>
        </w:r>
      </w:ins>
      <w:r w:rsidR="004B26FC">
        <w:t xml:space="preserve"> </w:t>
      </w:r>
      <w:r>
        <w:t>hands</w:t>
      </w:r>
      <w:r w:rsidR="004B26FC">
        <w:t xml:space="preserve"> </w:t>
      </w:r>
      <w:r>
        <w:t>dirty</w:t>
      </w:r>
      <w:r w:rsidR="004B26FC">
        <w:t xml:space="preserve"> </w:t>
      </w:r>
      <w:r>
        <w:t>right</w:t>
      </w:r>
      <w:r w:rsidR="004B26FC">
        <w:t xml:space="preserve"> </w:t>
      </w:r>
      <w:r>
        <w:t>away,</w:t>
      </w:r>
      <w:r w:rsidR="004B26FC">
        <w:t xml:space="preserve"> </w:t>
      </w:r>
      <w:r>
        <w:t>Chapter</w:t>
      </w:r>
      <w:r w:rsidR="004B26FC">
        <w:t xml:space="preserve"> </w:t>
      </w:r>
      <w:r>
        <w:t>2</w:t>
      </w:r>
      <w:r w:rsidR="004B26FC">
        <w:t xml:space="preserve"> </w:t>
      </w:r>
      <w:r>
        <w:t>is</w:t>
      </w:r>
      <w:r w:rsidR="004B26FC">
        <w:t xml:space="preserve"> </w:t>
      </w:r>
      <w:del w:id="147" w:author="AnneMarieW" w:date="2018-03-12T14:03:00Z">
        <w:r w:rsidDel="00200B14">
          <w:delText>great</w:delText>
        </w:r>
      </w:del>
      <w:ins w:id="148" w:author="AnneMarieW" w:date="2018-03-12T14:03:00Z">
        <w:r w:rsidR="00200B14">
          <w:t>the one</w:t>
        </w:r>
      </w:ins>
      <w:r w:rsidR="004B26FC">
        <w:t xml:space="preserve"> </w:t>
      </w:r>
      <w:r>
        <w:t>for</w:t>
      </w:r>
      <w:r w:rsidR="004B26FC">
        <w:t xml:space="preserve"> </w:t>
      </w:r>
      <w:r>
        <w:t>that.</w:t>
      </w:r>
      <w:r w:rsidR="004B26FC">
        <w:t xml:space="preserve"> </w:t>
      </w:r>
      <w:ins w:id="149" w:author="AnneMarieW" w:date="2018-03-12T14:03:00Z">
        <w:r w:rsidR="00200B14">
          <w:t xml:space="preserve">At first, </w:t>
        </w:r>
      </w:ins>
      <w:del w:id="150" w:author="Liz Chadwick" w:date="2018-03-08T16:56:00Z">
        <w:r w:rsidDel="004B26FC">
          <w:delText>If</w:delText>
        </w:r>
        <w:r w:rsidR="004B26FC" w:rsidDel="004B26FC">
          <w:delText xml:space="preserve"> </w:delText>
        </w:r>
        <w:r w:rsidDel="004B26FC">
          <w:delText>you’re</w:delText>
        </w:r>
        <w:r w:rsidR="004B26FC" w:rsidDel="004B26FC">
          <w:delText xml:space="preserve"> </w:delText>
        </w:r>
        <w:r w:rsidRPr="004B26FC" w:rsidDel="004B26FC">
          <w:rPr>
            <w:rStyle w:val="EmphasisItalic"/>
          </w:rPr>
          <w:delText>really</w:delText>
        </w:r>
        <w:r w:rsidR="004B26FC" w:rsidDel="004B26FC">
          <w:delText xml:space="preserve"> </w:delText>
        </w:r>
        <w:r w:rsidDel="004B26FC">
          <w:delText>that</w:delText>
        </w:r>
        <w:r w:rsidR="004B26FC" w:rsidDel="004B26FC">
          <w:delText xml:space="preserve"> </w:delText>
        </w:r>
        <w:r w:rsidDel="004B26FC">
          <w:delText>kind</w:delText>
        </w:r>
        <w:r w:rsidR="004B26FC" w:rsidDel="004B26FC">
          <w:delText xml:space="preserve"> </w:delText>
        </w:r>
        <w:r w:rsidDel="004B26FC">
          <w:delText>of</w:delText>
        </w:r>
        <w:r w:rsidR="004B26FC" w:rsidDel="004B26FC">
          <w:delText xml:space="preserve"> </w:delText>
        </w:r>
        <w:r w:rsidDel="004B26FC">
          <w:delText>person,</w:delText>
        </w:r>
        <w:r w:rsidR="004B26FC" w:rsidDel="004B26FC">
          <w:delText xml:space="preserve"> </w:delText>
        </w:r>
        <w:r w:rsidDel="004B26FC">
          <w:delText>y</w:delText>
        </w:r>
      </w:del>
      <w:ins w:id="151" w:author="Liz Chadwick" w:date="2018-03-08T16:56:00Z">
        <w:del w:id="152" w:author="AnneMarieW" w:date="2018-03-12T14:03:00Z">
          <w:r w:rsidR="004B26FC" w:rsidDel="00200B14">
            <w:delText>Y</w:delText>
          </w:r>
        </w:del>
      </w:ins>
      <w:ins w:id="153" w:author="AnneMarieW" w:date="2018-03-12T14:03:00Z">
        <w:r w:rsidR="00200B14">
          <w:t>y</w:t>
        </w:r>
      </w:ins>
      <w:r>
        <w:t>ou</w:t>
      </w:r>
      <w:del w:id="154" w:author="AnneMarieW" w:date="2018-03-12T14:03:00Z">
        <w:r w:rsidR="004B26FC" w:rsidDel="00200B14">
          <w:delText xml:space="preserve"> </w:delText>
        </w:r>
        <w:r w:rsidDel="00200B14">
          <w:delText>may</w:delText>
        </w:r>
      </w:del>
      <w:ins w:id="155" w:author="AnneMarieW" w:date="2018-03-12T14:04:00Z">
        <w:r w:rsidR="00200B14">
          <w:t xml:space="preserve"> might</w:t>
        </w:r>
      </w:ins>
      <w:r w:rsidR="004B26FC">
        <w:t xml:space="preserve"> </w:t>
      </w:r>
      <w:r>
        <w:t>even</w:t>
      </w:r>
      <w:r w:rsidR="004B26FC">
        <w:t xml:space="preserve"> </w:t>
      </w:r>
      <w:r>
        <w:t>w</w:t>
      </w:r>
      <w:del w:id="156" w:author="AnneMarieW" w:date="2018-03-12T14:04:00Z">
        <w:r w:rsidDel="00200B14">
          <w:delText>ish</w:delText>
        </w:r>
      </w:del>
      <w:ins w:id="157" w:author="AnneMarieW" w:date="2018-03-12T14:04:00Z">
        <w:r w:rsidR="00200B14">
          <w:t>ant</w:t>
        </w:r>
      </w:ins>
      <w:r w:rsidR="004B26FC">
        <w:t xml:space="preserve"> </w:t>
      </w:r>
      <w:r>
        <w:t>to</w:t>
      </w:r>
      <w:r w:rsidR="004B26FC">
        <w:t xml:space="preserve"> </w:t>
      </w:r>
      <w:r>
        <w:t>skip</w:t>
      </w:r>
      <w:del w:id="158" w:author="AnneMarieW" w:date="2018-03-12T14:04:00Z">
        <w:r w:rsidR="004B26FC" w:rsidDel="00200B14">
          <w:delText xml:space="preserve"> </w:delText>
        </w:r>
        <w:r w:rsidDel="00200B14">
          <w:delText>over</w:delText>
        </w:r>
      </w:del>
      <w:r w:rsidR="004B26FC">
        <w:t xml:space="preserve"> </w:t>
      </w:r>
      <w:r>
        <w:t>Chapter</w:t>
      </w:r>
      <w:r w:rsidR="004B26FC">
        <w:t xml:space="preserve"> </w:t>
      </w:r>
      <w:r>
        <w:t>3,</w:t>
      </w:r>
      <w:r w:rsidR="004B26FC">
        <w:t xml:space="preserve"> </w:t>
      </w:r>
      <w:r>
        <w:t>which</w:t>
      </w:r>
      <w:r w:rsidR="004B26FC">
        <w:t xml:space="preserve"> </w:t>
      </w:r>
      <w:r>
        <w:t>covers</w:t>
      </w:r>
      <w:r w:rsidR="004B26FC">
        <w:t xml:space="preserve"> </w:t>
      </w:r>
      <w:ins w:id="159" w:author="Liz Chadwick" w:date="2018-03-08T16:56:00Z">
        <w:r w:rsidR="004B26FC">
          <w:t xml:space="preserve">Rust </w:t>
        </w:r>
      </w:ins>
      <w:r>
        <w:t>features</w:t>
      </w:r>
      <w:r w:rsidR="004B26FC">
        <w:t xml:space="preserve"> </w:t>
      </w:r>
      <w:del w:id="160" w:author="Liz Chadwick" w:date="2018-03-08T16:56:00Z">
        <w:r w:rsidDel="004B26FC">
          <w:delText>that</w:delText>
        </w:r>
        <w:r w:rsidR="004B26FC" w:rsidDel="004B26FC">
          <w:delText xml:space="preserve"> </w:delText>
        </w:r>
        <w:r w:rsidDel="004B26FC">
          <w:delText>are</w:delText>
        </w:r>
        <w:r w:rsidR="004B26FC" w:rsidDel="004B26FC">
          <w:delText xml:space="preserve"> </w:delText>
        </w:r>
        <w:r w:rsidDel="004B26FC">
          <w:delText>very</w:delText>
        </w:r>
        <w:r w:rsidR="004B26FC" w:rsidDel="004B26FC">
          <w:delText xml:space="preserve"> </w:delText>
        </w:r>
      </w:del>
      <w:r>
        <w:t>similar</w:t>
      </w:r>
      <w:r w:rsidR="004B26FC">
        <w:t xml:space="preserve"> </w:t>
      </w:r>
      <w:r>
        <w:t>to</w:t>
      </w:r>
      <w:r w:rsidR="004B26FC">
        <w:t xml:space="preserve"> </w:t>
      </w:r>
      <w:r>
        <w:t>other</w:t>
      </w:r>
      <w:r w:rsidR="004B26FC">
        <w:t xml:space="preserve"> </w:t>
      </w:r>
      <w:r>
        <w:t>programming</w:t>
      </w:r>
      <w:r w:rsidR="004B26FC">
        <w:t xml:space="preserve"> </w:t>
      </w:r>
      <w:r>
        <w:t>language</w:t>
      </w:r>
      <w:ins w:id="161" w:author="Liz Chadwick" w:date="2018-03-08T16:57:00Z">
        <w:r w:rsidR="004B26FC">
          <w:t xml:space="preserve"> feature</w:t>
        </w:r>
      </w:ins>
      <w:r>
        <w:t>s,</w:t>
      </w:r>
      <w:r w:rsidR="004B26FC">
        <w:t xml:space="preserve"> </w:t>
      </w:r>
      <w:r>
        <w:t>and</w:t>
      </w:r>
      <w:r w:rsidR="004B26FC">
        <w:t xml:space="preserve"> </w:t>
      </w:r>
      <w:del w:id="162" w:author="AnneMarieW" w:date="2018-03-12T14:04:00Z">
        <w:r w:rsidDel="00200B14">
          <w:delText>go</w:delText>
        </w:r>
      </w:del>
      <w:ins w:id="163" w:author="AnneMarieW" w:date="2018-03-12T14:04:00Z">
        <w:r w:rsidR="00200B14">
          <w:t>head</w:t>
        </w:r>
      </w:ins>
      <w:r w:rsidR="004B26FC">
        <w:t xml:space="preserve"> </w:t>
      </w:r>
      <w:r>
        <w:t>straight</w:t>
      </w:r>
      <w:r w:rsidR="004B26FC">
        <w:t xml:space="preserve"> </w:t>
      </w:r>
      <w:r>
        <w:t>to</w:t>
      </w:r>
      <w:r w:rsidR="004B26FC">
        <w:t xml:space="preserve"> </w:t>
      </w:r>
      <w:r>
        <w:t>Chapter</w:t>
      </w:r>
      <w:r w:rsidR="004B26FC">
        <w:t xml:space="preserve"> </w:t>
      </w:r>
      <w:r>
        <w:t>4</w:t>
      </w:r>
      <w:r w:rsidR="004B26FC">
        <w:t xml:space="preserve"> </w:t>
      </w:r>
      <w:r>
        <w:t>to</w:t>
      </w:r>
      <w:r w:rsidR="004B26FC">
        <w:t xml:space="preserve"> </w:t>
      </w:r>
      <w:r>
        <w:t>learn</w:t>
      </w:r>
      <w:r w:rsidR="004B26FC">
        <w:t xml:space="preserve"> </w:t>
      </w:r>
      <w:r>
        <w:t>about</w:t>
      </w:r>
      <w:r w:rsidR="004B26FC">
        <w:t xml:space="preserve"> </w:t>
      </w:r>
      <w:r>
        <w:t>Rust’s</w:t>
      </w:r>
      <w:r w:rsidR="004B26FC">
        <w:t xml:space="preserve"> </w:t>
      </w:r>
      <w:r>
        <w:t>ownership</w:t>
      </w:r>
      <w:r w:rsidR="004B26FC">
        <w:t xml:space="preserve"> </w:t>
      </w:r>
      <w:r>
        <w:t>system.</w:t>
      </w:r>
      <w:ins w:id="164" w:author="AnneMarieW" w:date="2018-03-12T14:04:00Z">
        <w:r w:rsidR="00200B14">
          <w:t xml:space="preserve"> </w:t>
        </w:r>
      </w:ins>
      <w:del w:id="165" w:author="AnneMarieW" w:date="2018-03-12T14:04:00Z">
        <w:r w:rsidR="004B26FC" w:rsidDel="00200B14">
          <w:delText xml:space="preserve"> </w:delText>
        </w:r>
        <w:r w:rsidDel="00200B14">
          <w:delText>By</w:delText>
        </w:r>
        <w:r w:rsidR="004B26FC" w:rsidDel="00200B14">
          <w:delText xml:space="preserve"> </w:delText>
        </w:r>
        <w:r w:rsidDel="00200B14">
          <w:delText>contrast</w:delText>
        </w:r>
      </w:del>
      <w:ins w:id="166" w:author="AnneMarieW" w:date="2018-03-12T14:04:00Z">
        <w:r w:rsidR="00200B14">
          <w:t>However</w:t>
        </w:r>
      </w:ins>
      <w:r>
        <w:t>,</w:t>
      </w:r>
      <w:r w:rsidR="004B26FC">
        <w:t xml:space="preserve"> </w:t>
      </w:r>
      <w:r>
        <w:t>if</w:t>
      </w:r>
      <w:r w:rsidR="004B26FC">
        <w:t xml:space="preserve"> </w:t>
      </w:r>
      <w:r>
        <w:t>you’re</w:t>
      </w:r>
      <w:r w:rsidR="004B26FC">
        <w:t xml:space="preserve"> </w:t>
      </w:r>
      <w:r>
        <w:t>a</w:t>
      </w:r>
      <w:r w:rsidR="004B26FC">
        <w:t xml:space="preserve"> </w:t>
      </w:r>
      <w:r>
        <w:t>particularly</w:t>
      </w:r>
      <w:r w:rsidR="004B26FC">
        <w:t xml:space="preserve"> </w:t>
      </w:r>
      <w:r>
        <w:t>meticulous</w:t>
      </w:r>
      <w:r w:rsidR="004B26FC">
        <w:t xml:space="preserve"> </w:t>
      </w:r>
      <w:r>
        <w:t>learner</w:t>
      </w:r>
      <w:r w:rsidR="004B26FC">
        <w:t xml:space="preserve"> </w:t>
      </w:r>
      <w:r>
        <w:t>who</w:t>
      </w:r>
      <w:r w:rsidR="004B26FC">
        <w:t xml:space="preserve"> </w:t>
      </w:r>
      <w:r>
        <w:t>prefers</w:t>
      </w:r>
      <w:r w:rsidR="004B26FC">
        <w:t xml:space="preserve"> </w:t>
      </w:r>
      <w:r>
        <w:t>to</w:t>
      </w:r>
      <w:r w:rsidR="004B26FC">
        <w:t xml:space="preserve"> </w:t>
      </w:r>
      <w:r>
        <w:t>learn</w:t>
      </w:r>
      <w:r w:rsidR="004B26FC">
        <w:t xml:space="preserve"> </w:t>
      </w:r>
      <w:r>
        <w:t>every</w:t>
      </w:r>
      <w:r w:rsidR="004B26FC">
        <w:t xml:space="preserve"> </w:t>
      </w:r>
      <w:r>
        <w:t>detail</w:t>
      </w:r>
      <w:r w:rsidR="004B26FC">
        <w:t xml:space="preserve"> </w:t>
      </w:r>
      <w:r>
        <w:t>before</w:t>
      </w:r>
      <w:r w:rsidR="004B26FC">
        <w:t xml:space="preserve"> </w:t>
      </w:r>
      <w:r>
        <w:t>moving</w:t>
      </w:r>
      <w:r w:rsidR="004B26FC">
        <w:t xml:space="preserve"> </w:t>
      </w:r>
      <w:r>
        <w:t>onto</w:t>
      </w:r>
      <w:r w:rsidR="004B26FC">
        <w:t xml:space="preserve"> </w:t>
      </w:r>
      <w:r>
        <w:t>the</w:t>
      </w:r>
      <w:r w:rsidR="004B26FC">
        <w:t xml:space="preserve"> </w:t>
      </w:r>
      <w:r>
        <w:t>next,</w:t>
      </w:r>
      <w:r w:rsidR="004B26FC">
        <w:t xml:space="preserve"> </w:t>
      </w:r>
      <w:r>
        <w:t>you</w:t>
      </w:r>
      <w:r w:rsidR="004B26FC">
        <w:t xml:space="preserve"> </w:t>
      </w:r>
      <w:r>
        <w:t>m</w:t>
      </w:r>
      <w:del w:id="167" w:author="AnneMarieW" w:date="2018-03-12T14:04:00Z">
        <w:r w:rsidDel="00200B14">
          <w:delText>ay</w:delText>
        </w:r>
      </w:del>
      <w:ins w:id="168" w:author="AnneMarieW" w:date="2018-03-12T14:04:00Z">
        <w:r w:rsidR="00200B14">
          <w:t>ight</w:t>
        </w:r>
      </w:ins>
      <w:r w:rsidR="004B26FC">
        <w:t xml:space="preserve"> </w:t>
      </w:r>
      <w:r>
        <w:t>want</w:t>
      </w:r>
      <w:r w:rsidR="004B26FC">
        <w:t xml:space="preserve"> </w:t>
      </w:r>
      <w:r>
        <w:t>t</w:t>
      </w:r>
      <w:commentRangeStart w:id="169"/>
      <w:commentRangeStart w:id="170"/>
      <w:r>
        <w:t>o</w:t>
      </w:r>
      <w:r w:rsidR="004B26FC">
        <w:t xml:space="preserve"> </w:t>
      </w:r>
      <w:r>
        <w:t>skip</w:t>
      </w:r>
      <w:r w:rsidR="004B26FC">
        <w:t xml:space="preserve"> </w:t>
      </w:r>
      <w:r>
        <w:t>Chapter</w:t>
      </w:r>
      <w:r w:rsidR="004B26FC">
        <w:t xml:space="preserve"> </w:t>
      </w:r>
      <w:r>
        <w:t>2</w:t>
      </w:r>
      <w:r w:rsidR="004B26FC">
        <w:t xml:space="preserve"> </w:t>
      </w:r>
      <w:r>
        <w:t>and</w:t>
      </w:r>
      <w:r w:rsidR="004B26FC">
        <w:t xml:space="preserve"> </w:t>
      </w:r>
      <w:r>
        <w:t>go</w:t>
      </w:r>
      <w:r w:rsidR="004B26FC">
        <w:t xml:space="preserve"> </w:t>
      </w:r>
      <w:r>
        <w:t>straight</w:t>
      </w:r>
      <w:r w:rsidR="004B26FC">
        <w:t xml:space="preserve"> </w:t>
      </w:r>
      <w:r>
        <w:t>to</w:t>
      </w:r>
      <w:r w:rsidR="004B26FC">
        <w:t xml:space="preserve"> </w:t>
      </w:r>
      <w:r>
        <w:t>Chapte</w:t>
      </w:r>
      <w:commentRangeEnd w:id="169"/>
      <w:r w:rsidR="00200B14">
        <w:rPr>
          <w:rStyle w:val="CommentReference"/>
        </w:rPr>
        <w:commentReference w:id="169"/>
      </w:r>
      <w:commentRangeEnd w:id="170"/>
      <w:r w:rsidR="00087A44">
        <w:rPr>
          <w:rStyle w:val="CommentReference"/>
        </w:rPr>
        <w:commentReference w:id="170"/>
      </w:r>
      <w:r>
        <w:t>r</w:t>
      </w:r>
      <w:r w:rsidR="004B26FC">
        <w:t xml:space="preserve"> </w:t>
      </w:r>
      <w:r>
        <w:t>3</w:t>
      </w:r>
      <w:ins w:id="171" w:author="Carol Nichols" w:date="2018-03-22T15:47:00Z">
        <w:r w:rsidR="00507220">
          <w:t>, returning to Chapter 2 when you’d like to work on a project applying those details</w:t>
        </w:r>
      </w:ins>
      <w:r>
        <w:t>.</w:t>
      </w:r>
    </w:p>
    <w:p w14:paraId="2A20019B" w14:textId="77777777" w:rsidR="005E2FD5" w:rsidRDefault="005E2FD5" w:rsidP="004B26FC">
      <w:pPr>
        <w:pStyle w:val="Body"/>
      </w:pPr>
      <w:r w:rsidRPr="004B26FC">
        <w:t>Chapter</w:t>
      </w:r>
      <w:r w:rsidR="004B26FC">
        <w:t xml:space="preserve"> </w:t>
      </w:r>
      <w:r w:rsidRPr="004B26FC">
        <w:t>5</w:t>
      </w:r>
      <w:r w:rsidR="004B26FC">
        <w:t xml:space="preserve"> </w:t>
      </w:r>
      <w:r w:rsidRPr="004B26FC">
        <w:t>discusses</w:t>
      </w:r>
      <w:r w:rsidR="004B26FC">
        <w:t xml:space="preserve"> </w:t>
      </w:r>
      <w:r w:rsidRPr="004B26FC">
        <w:t>structs</w:t>
      </w:r>
      <w:r w:rsidR="004B26FC">
        <w:t xml:space="preserve"> </w:t>
      </w:r>
      <w:r w:rsidRPr="004B26FC">
        <w:t>and</w:t>
      </w:r>
      <w:r w:rsidR="004B26FC">
        <w:t xml:space="preserve"> </w:t>
      </w:r>
      <w:r w:rsidRPr="004B26FC">
        <w:t>methods,</w:t>
      </w:r>
      <w:r w:rsidR="004B26FC">
        <w:t xml:space="preserve"> </w:t>
      </w:r>
      <w:r w:rsidRPr="004B26FC">
        <w:t>and</w:t>
      </w:r>
      <w:r w:rsidR="004B26FC">
        <w:t xml:space="preserve"> </w:t>
      </w:r>
      <w:r w:rsidRPr="004B26FC">
        <w:t>Chapter</w:t>
      </w:r>
      <w:r w:rsidR="004B26FC">
        <w:t xml:space="preserve"> </w:t>
      </w:r>
      <w:r w:rsidRPr="004B26FC">
        <w:t>6</w:t>
      </w:r>
      <w:r w:rsidR="004B26FC">
        <w:t xml:space="preserve"> </w:t>
      </w:r>
      <w:r w:rsidRPr="004B26FC">
        <w:t>covers</w:t>
      </w:r>
      <w:r w:rsidR="004B26FC">
        <w:t xml:space="preserve"> </w:t>
      </w:r>
      <w:r w:rsidRPr="004B26FC">
        <w:t>enums,</w:t>
      </w:r>
      <w:r w:rsidR="004B26FC">
        <w:t xml:space="preserve"> </w:t>
      </w:r>
      <w:r w:rsidRPr="004B26FC">
        <w:rPr>
          <w:rStyle w:val="Literal"/>
        </w:rPr>
        <w:t>match</w:t>
      </w:r>
      <w:r w:rsidR="004B26FC">
        <w:t xml:space="preserve"> </w:t>
      </w:r>
      <w:r w:rsidRPr="004B26FC">
        <w:t>expressions,</w:t>
      </w:r>
      <w:r w:rsidR="004B26FC">
        <w:t xml:space="preserve"> </w:t>
      </w:r>
      <w:r w:rsidRPr="004B26FC">
        <w:t>and</w:t>
      </w:r>
      <w:r w:rsidR="004B26FC">
        <w:t xml:space="preserve"> </w:t>
      </w:r>
      <w:r w:rsidRPr="004B26FC">
        <w:t>the</w:t>
      </w:r>
      <w:r w:rsidR="004B26FC">
        <w:t xml:space="preserve"> </w:t>
      </w:r>
      <w:r w:rsidRPr="004B26FC">
        <w:rPr>
          <w:rStyle w:val="Literal"/>
        </w:rPr>
        <w:t>if</w:t>
      </w:r>
      <w:r w:rsidR="004B26FC">
        <w:rPr>
          <w:rStyle w:val="Literal"/>
        </w:rPr>
        <w:t xml:space="preserve"> </w:t>
      </w:r>
      <w:r w:rsidRPr="004B26FC">
        <w:rPr>
          <w:rStyle w:val="Literal"/>
        </w:rPr>
        <w:t>let</w:t>
      </w:r>
      <w:r w:rsidR="004B26FC">
        <w:t xml:space="preserve"> </w:t>
      </w:r>
      <w:r>
        <w:t>control</w:t>
      </w:r>
      <w:r w:rsidR="004B26FC">
        <w:t xml:space="preserve"> </w:t>
      </w:r>
      <w:r>
        <w:t>flow</w:t>
      </w:r>
      <w:r w:rsidR="004B26FC">
        <w:t xml:space="preserve"> </w:t>
      </w:r>
      <w:r>
        <w:t>construct.</w:t>
      </w:r>
      <w:r w:rsidR="004B26FC">
        <w:t xml:space="preserve"> </w:t>
      </w:r>
      <w:ins w:id="172" w:author="AnneMarieW" w:date="2018-03-12T14:06:00Z">
        <w:r w:rsidR="00200B14">
          <w:t xml:space="preserve">You’ll use </w:t>
        </w:r>
      </w:ins>
      <w:del w:id="173" w:author="AnneMarieW" w:date="2018-03-12T14:06:00Z">
        <w:r w:rsidDel="00200B14">
          <w:delText>S</w:delText>
        </w:r>
      </w:del>
      <w:ins w:id="174" w:author="AnneMarieW" w:date="2018-03-12T14:06:00Z">
        <w:r w:rsidR="00200B14">
          <w:t>s</w:t>
        </w:r>
      </w:ins>
      <w:r>
        <w:t>tructs</w:t>
      </w:r>
      <w:r w:rsidR="004B26FC">
        <w:t xml:space="preserve"> </w:t>
      </w:r>
      <w:r>
        <w:t>and</w:t>
      </w:r>
      <w:r w:rsidR="004B26FC">
        <w:t xml:space="preserve"> </w:t>
      </w:r>
      <w:r>
        <w:t>enums</w:t>
      </w:r>
      <w:r w:rsidR="004B26FC">
        <w:t xml:space="preserve"> </w:t>
      </w:r>
      <w:del w:id="175" w:author="AnneMarieW" w:date="2018-03-12T14:06:00Z">
        <w:r w:rsidDel="00200B14">
          <w:delText>are</w:delText>
        </w:r>
        <w:r w:rsidR="004B26FC" w:rsidDel="00200B14">
          <w:delText xml:space="preserve"> </w:delText>
        </w:r>
        <w:r w:rsidDel="00200B14">
          <w:delText>the</w:delText>
        </w:r>
        <w:r w:rsidR="004B26FC" w:rsidDel="00200B14">
          <w:delText xml:space="preserve"> </w:delText>
        </w:r>
        <w:r w:rsidDel="00200B14">
          <w:delText>ways</w:delText>
        </w:r>
        <w:r w:rsidR="004B26FC" w:rsidDel="00200B14">
          <w:delText xml:space="preserve"> </w:delText>
        </w:r>
      </w:del>
      <w:r>
        <w:t>to</w:t>
      </w:r>
      <w:r w:rsidR="004B26FC">
        <w:t xml:space="preserve"> </w:t>
      </w:r>
      <w:r>
        <w:t>make</w:t>
      </w:r>
      <w:r w:rsidR="004B26FC">
        <w:t xml:space="preserve"> </w:t>
      </w:r>
      <w:r>
        <w:t>custom</w:t>
      </w:r>
      <w:r w:rsidR="004B26FC">
        <w:t xml:space="preserve"> </w:t>
      </w:r>
      <w:r>
        <w:t>types</w:t>
      </w:r>
      <w:r w:rsidR="004B26FC">
        <w:t xml:space="preserve"> </w:t>
      </w:r>
      <w:r>
        <w:t>in</w:t>
      </w:r>
      <w:r w:rsidR="004B26FC">
        <w:t xml:space="preserve"> </w:t>
      </w:r>
      <w:r>
        <w:t>Rust.</w:t>
      </w:r>
    </w:p>
    <w:p w14:paraId="28EA647D" w14:textId="08BF4E39" w:rsidR="005E2FD5" w:rsidRDefault="005E2FD5" w:rsidP="004B26FC">
      <w:pPr>
        <w:pStyle w:val="Body"/>
      </w:pPr>
      <w:r>
        <w:t>In</w:t>
      </w:r>
      <w:r w:rsidR="004B26FC">
        <w:t xml:space="preserve"> </w:t>
      </w:r>
      <w:r>
        <w:t>Chapter</w:t>
      </w:r>
      <w:r w:rsidR="004B26FC">
        <w:t xml:space="preserve"> </w:t>
      </w:r>
      <w:r>
        <w:t>7,</w:t>
      </w:r>
      <w:r w:rsidR="004B26FC">
        <w:t xml:space="preserve"> </w:t>
      </w:r>
      <w:r>
        <w:t>you’ll</w:t>
      </w:r>
      <w:r w:rsidR="004B26FC">
        <w:t xml:space="preserve"> </w:t>
      </w:r>
      <w:r>
        <w:t>learn</w:t>
      </w:r>
      <w:r w:rsidR="004B26FC">
        <w:t xml:space="preserve"> </w:t>
      </w:r>
      <w:r>
        <w:t>about</w:t>
      </w:r>
      <w:r w:rsidR="004B26FC">
        <w:t xml:space="preserve"> </w:t>
      </w:r>
      <w:r>
        <w:t>Rust’s</w:t>
      </w:r>
      <w:r w:rsidR="004B26FC">
        <w:t xml:space="preserve"> </w:t>
      </w:r>
      <w:r>
        <w:t>module</w:t>
      </w:r>
      <w:r w:rsidR="004B26FC">
        <w:t xml:space="preserve"> </w:t>
      </w:r>
      <w:r>
        <w:t>system</w:t>
      </w:r>
      <w:ins w:id="176" w:author="Liz Chadwick" w:date="2018-03-08T16:59:00Z">
        <w:del w:id="177" w:author="AnneMarieW" w:date="2018-03-12T14:06:00Z">
          <w:r w:rsidR="00AB0F34" w:rsidDel="00200B14">
            <w:delText>,</w:delText>
          </w:r>
        </w:del>
      </w:ins>
      <w:r w:rsidR="004B26FC">
        <w:t xml:space="preserve"> </w:t>
      </w:r>
      <w:r>
        <w:t>and</w:t>
      </w:r>
      <w:r w:rsidR="004B26FC">
        <w:t xml:space="preserve"> </w:t>
      </w:r>
      <w:ins w:id="178" w:author="Liz Chadwick" w:date="2018-03-08T16:59:00Z">
        <w:r w:rsidR="00AB0F34">
          <w:t xml:space="preserve">about </w:t>
        </w:r>
      </w:ins>
      <w:r>
        <w:t>privacy</w:t>
      </w:r>
      <w:r w:rsidR="004B26FC">
        <w:t xml:space="preserve"> </w:t>
      </w:r>
      <w:ins w:id="179" w:author="Liz Chadwick" w:date="2018-03-08T16:59:00Z">
        <w:r w:rsidR="00AB0F34">
          <w:t xml:space="preserve">rules </w:t>
        </w:r>
      </w:ins>
      <w:r>
        <w:t>for</w:t>
      </w:r>
      <w:r w:rsidR="004B26FC">
        <w:t xml:space="preserve"> </w:t>
      </w:r>
      <w:r>
        <w:t>organizing</w:t>
      </w:r>
      <w:r w:rsidR="004B26FC">
        <w:t xml:space="preserve"> </w:t>
      </w:r>
      <w:r>
        <w:t>your</w:t>
      </w:r>
      <w:r w:rsidR="004B26FC">
        <w:t xml:space="preserve"> </w:t>
      </w:r>
      <w:r>
        <w:t>code</w:t>
      </w:r>
      <w:r w:rsidR="004B26FC">
        <w:t xml:space="preserve"> </w:t>
      </w:r>
      <w:r>
        <w:t>and</w:t>
      </w:r>
      <w:r w:rsidR="004B26FC">
        <w:t xml:space="preserve"> </w:t>
      </w:r>
      <w:r>
        <w:t>its</w:t>
      </w:r>
      <w:r w:rsidR="004B26FC">
        <w:t xml:space="preserve"> </w:t>
      </w:r>
      <w:r>
        <w:t>public</w:t>
      </w:r>
      <w:r w:rsidR="004B26FC">
        <w:t xml:space="preserve"> </w:t>
      </w:r>
      <w:ins w:id="180" w:author="Carol Nichols" w:date="2018-03-22T15:47:00Z">
        <w:r w:rsidR="00297F88">
          <w:t xml:space="preserve">Application Programming Interface </w:t>
        </w:r>
      </w:ins>
      <w:ins w:id="181" w:author="Carol Nichols" w:date="2018-03-22T15:48:00Z">
        <w:r w:rsidR="00297F88">
          <w:t>(</w:t>
        </w:r>
      </w:ins>
      <w:commentRangeStart w:id="182"/>
      <w:commentRangeStart w:id="183"/>
      <w:r>
        <w:t>API</w:t>
      </w:r>
      <w:commentRangeEnd w:id="182"/>
      <w:commentRangeEnd w:id="183"/>
      <w:ins w:id="184" w:author="Carol Nichols" w:date="2018-03-22T15:48:00Z">
        <w:r w:rsidR="00297F88">
          <w:t>)</w:t>
        </w:r>
      </w:ins>
      <w:r w:rsidR="00200B14">
        <w:rPr>
          <w:rStyle w:val="CommentReference"/>
        </w:rPr>
        <w:commentReference w:id="182"/>
      </w:r>
      <w:r w:rsidR="00297F88">
        <w:rPr>
          <w:rStyle w:val="CommentReference"/>
        </w:rPr>
        <w:commentReference w:id="183"/>
      </w:r>
      <w:r>
        <w:t>.</w:t>
      </w:r>
      <w:r w:rsidR="004B26FC">
        <w:t xml:space="preserve"> </w:t>
      </w:r>
      <w:r>
        <w:t>Chapter</w:t>
      </w:r>
      <w:r w:rsidR="004B26FC">
        <w:t xml:space="preserve"> </w:t>
      </w:r>
      <w:r>
        <w:t>8</w:t>
      </w:r>
      <w:r w:rsidR="004B26FC">
        <w:t xml:space="preserve"> </w:t>
      </w:r>
      <w:r>
        <w:t>discusses</w:t>
      </w:r>
      <w:r w:rsidR="004B26FC">
        <w:t xml:space="preserve"> </w:t>
      </w:r>
      <w:r>
        <w:t>some</w:t>
      </w:r>
      <w:r w:rsidR="004B26FC">
        <w:t xml:space="preserve"> </w:t>
      </w:r>
      <w:r>
        <w:t>common</w:t>
      </w:r>
      <w:r w:rsidR="004B26FC">
        <w:t xml:space="preserve"> </w:t>
      </w:r>
      <w:r>
        <w:t>collection</w:t>
      </w:r>
      <w:r w:rsidR="004B26FC">
        <w:t xml:space="preserve"> </w:t>
      </w:r>
      <w:r>
        <w:t>data</w:t>
      </w:r>
      <w:r w:rsidR="004B26FC">
        <w:t xml:space="preserve"> </w:t>
      </w:r>
      <w:r>
        <w:t>structures</w:t>
      </w:r>
      <w:r w:rsidR="004B26FC">
        <w:t xml:space="preserve"> </w:t>
      </w:r>
      <w:ins w:id="185" w:author="AnneMarieW" w:date="2018-03-12T14:07:00Z">
        <w:r w:rsidR="00ED0799">
          <w:t xml:space="preserve">that the standard library </w:t>
        </w:r>
      </w:ins>
      <w:r>
        <w:t>provide</w:t>
      </w:r>
      <w:del w:id="186" w:author="AnneMarieW" w:date="2018-03-12T14:07:00Z">
        <w:r w:rsidDel="00ED0799">
          <w:delText>d</w:delText>
        </w:r>
        <w:r w:rsidR="004B26FC" w:rsidDel="00ED0799">
          <w:delText xml:space="preserve"> </w:delText>
        </w:r>
        <w:r w:rsidDel="00ED0799">
          <w:delText>by</w:delText>
        </w:r>
        <w:r w:rsidR="004B26FC" w:rsidDel="00ED0799">
          <w:delText xml:space="preserve"> </w:delText>
        </w:r>
        <w:r w:rsidDel="00ED0799">
          <w:delText>the</w:delText>
        </w:r>
        <w:r w:rsidR="004B26FC" w:rsidDel="00ED0799">
          <w:delText xml:space="preserve"> </w:delText>
        </w:r>
        <w:r w:rsidDel="00ED0799">
          <w:delText>standard</w:delText>
        </w:r>
        <w:r w:rsidR="004B26FC" w:rsidDel="00ED0799">
          <w:delText xml:space="preserve"> </w:delText>
        </w:r>
        <w:r w:rsidDel="00ED0799">
          <w:delText>library:</w:delText>
        </w:r>
      </w:del>
      <w:ins w:id="187" w:author="AnneMarieW" w:date="2018-03-12T14:07:00Z">
        <w:r w:rsidR="00ED0799">
          <w:t>s, such as</w:t>
        </w:r>
      </w:ins>
      <w:r w:rsidR="004B26FC">
        <w:t xml:space="preserve"> </w:t>
      </w:r>
      <w:r>
        <w:t>vectors,</w:t>
      </w:r>
      <w:r w:rsidR="004B26FC">
        <w:t xml:space="preserve"> </w:t>
      </w:r>
      <w:r>
        <w:t>strings,</w:t>
      </w:r>
      <w:r w:rsidR="004B26FC">
        <w:t xml:space="preserve"> </w:t>
      </w:r>
      <w:r>
        <w:t>and</w:t>
      </w:r>
      <w:r w:rsidR="004B26FC">
        <w:t xml:space="preserve"> </w:t>
      </w:r>
      <w:r>
        <w:t>hash</w:t>
      </w:r>
      <w:r w:rsidR="004B26FC">
        <w:t xml:space="preserve"> </w:t>
      </w:r>
      <w:r>
        <w:t>maps.</w:t>
      </w:r>
      <w:r w:rsidR="004B26FC">
        <w:t xml:space="preserve"> </w:t>
      </w:r>
      <w:r>
        <w:t>Chapter</w:t>
      </w:r>
      <w:r w:rsidR="004B26FC">
        <w:t xml:space="preserve"> </w:t>
      </w:r>
      <w:r>
        <w:t>9</w:t>
      </w:r>
      <w:r w:rsidR="004B26FC">
        <w:t xml:space="preserve"> </w:t>
      </w:r>
      <w:del w:id="188" w:author="AnneMarieW" w:date="2018-03-12T14:07:00Z">
        <w:r w:rsidDel="00ED0799">
          <w:delText>is</w:delText>
        </w:r>
        <w:r w:rsidR="004B26FC" w:rsidDel="00ED0799">
          <w:delText xml:space="preserve"> </w:delText>
        </w:r>
        <w:r w:rsidDel="00ED0799">
          <w:delText>all</w:delText>
        </w:r>
        <w:r w:rsidR="004B26FC" w:rsidDel="00ED0799">
          <w:delText xml:space="preserve"> </w:delText>
        </w:r>
        <w:r w:rsidDel="00ED0799">
          <w:delText>about</w:delText>
        </w:r>
      </w:del>
      <w:ins w:id="189" w:author="AnneMarieW" w:date="2018-03-12T14:07:00Z">
        <w:r w:rsidR="00ED0799">
          <w:t>explores</w:t>
        </w:r>
      </w:ins>
      <w:r w:rsidR="004B26FC">
        <w:t xml:space="preserve"> </w:t>
      </w:r>
      <w:r>
        <w:t>Rust’s</w:t>
      </w:r>
      <w:r w:rsidR="004B26FC">
        <w:t xml:space="preserve"> </w:t>
      </w:r>
      <w:r>
        <w:t>error</w:t>
      </w:r>
      <w:r w:rsidR="004B26FC">
        <w:t xml:space="preserve"> </w:t>
      </w:r>
      <w:r>
        <w:t>handling</w:t>
      </w:r>
      <w:r w:rsidR="004B26FC">
        <w:t xml:space="preserve"> </w:t>
      </w:r>
      <w:r>
        <w:t>philosophy</w:t>
      </w:r>
      <w:r w:rsidR="004B26FC">
        <w:t xml:space="preserve"> </w:t>
      </w:r>
      <w:r>
        <w:t>and</w:t>
      </w:r>
      <w:r w:rsidR="004B26FC">
        <w:t xml:space="preserve"> </w:t>
      </w:r>
      <w:r>
        <w:t>techniques.</w:t>
      </w:r>
    </w:p>
    <w:p w14:paraId="431DC655" w14:textId="77777777" w:rsidR="005E2FD5" w:rsidRDefault="005E2FD5" w:rsidP="004B26FC">
      <w:pPr>
        <w:pStyle w:val="Body"/>
      </w:pPr>
      <w:r w:rsidRPr="004B26FC">
        <w:t>Chapter</w:t>
      </w:r>
      <w:r w:rsidR="004B26FC">
        <w:t xml:space="preserve"> </w:t>
      </w:r>
      <w:r w:rsidRPr="004B26FC">
        <w:t>10</w:t>
      </w:r>
      <w:r w:rsidR="004B26FC">
        <w:t xml:space="preserve"> </w:t>
      </w:r>
      <w:r w:rsidRPr="004B26FC">
        <w:t>digs</w:t>
      </w:r>
      <w:r w:rsidR="004B26FC">
        <w:t xml:space="preserve"> </w:t>
      </w:r>
      <w:r w:rsidRPr="004B26FC">
        <w:t>into</w:t>
      </w:r>
      <w:r w:rsidR="004B26FC">
        <w:t xml:space="preserve"> </w:t>
      </w:r>
      <w:r w:rsidRPr="004B26FC">
        <w:t>generics,</w:t>
      </w:r>
      <w:r w:rsidR="004B26FC">
        <w:t xml:space="preserve"> </w:t>
      </w:r>
      <w:r w:rsidRPr="004B26FC">
        <w:t>traits,</w:t>
      </w:r>
      <w:r w:rsidR="004B26FC">
        <w:t xml:space="preserve"> </w:t>
      </w:r>
      <w:r w:rsidRPr="004B26FC">
        <w:t>and</w:t>
      </w:r>
      <w:r w:rsidR="004B26FC">
        <w:t xml:space="preserve"> </w:t>
      </w:r>
      <w:r w:rsidRPr="004B26FC">
        <w:t>lifetimes,</w:t>
      </w:r>
      <w:r w:rsidR="004B26FC">
        <w:t xml:space="preserve"> </w:t>
      </w:r>
      <w:r w:rsidRPr="004B26FC">
        <w:t>which</w:t>
      </w:r>
      <w:r w:rsidR="004B26FC">
        <w:t xml:space="preserve"> </w:t>
      </w:r>
      <w:r w:rsidRPr="004B26FC">
        <w:t>give</w:t>
      </w:r>
      <w:r w:rsidR="004B26FC">
        <w:t xml:space="preserve"> </w:t>
      </w:r>
      <w:r w:rsidRPr="004B26FC">
        <w:t>you</w:t>
      </w:r>
      <w:r w:rsidR="004B26FC">
        <w:t xml:space="preserve"> </w:t>
      </w:r>
      <w:r w:rsidRPr="004B26FC">
        <w:t>the</w:t>
      </w:r>
      <w:r w:rsidR="004B26FC">
        <w:t xml:space="preserve"> </w:t>
      </w:r>
      <w:r w:rsidRPr="004B26FC">
        <w:t>power</w:t>
      </w:r>
      <w:r w:rsidR="004B26FC">
        <w:t xml:space="preserve"> </w:t>
      </w:r>
      <w:r w:rsidRPr="004B26FC">
        <w:t>to</w:t>
      </w:r>
      <w:r w:rsidR="004B26FC">
        <w:t xml:space="preserve"> </w:t>
      </w:r>
      <w:r w:rsidRPr="004B26FC">
        <w:t>define</w:t>
      </w:r>
      <w:r w:rsidR="004B26FC">
        <w:t xml:space="preserve"> </w:t>
      </w:r>
      <w:r w:rsidRPr="004B26FC">
        <w:t>code</w:t>
      </w:r>
      <w:r w:rsidR="004B26FC">
        <w:t xml:space="preserve"> </w:t>
      </w:r>
      <w:r w:rsidRPr="004B26FC">
        <w:t>that</w:t>
      </w:r>
      <w:r w:rsidR="004B26FC">
        <w:t xml:space="preserve"> </w:t>
      </w:r>
      <w:r w:rsidRPr="004B26FC">
        <w:t>applies</w:t>
      </w:r>
      <w:r w:rsidR="004B26FC">
        <w:t xml:space="preserve"> </w:t>
      </w:r>
      <w:r w:rsidRPr="004B26FC">
        <w:t>to</w:t>
      </w:r>
      <w:r w:rsidR="004B26FC">
        <w:t xml:space="preserve"> </w:t>
      </w:r>
      <w:r w:rsidRPr="004B26FC">
        <w:t>multiple</w:t>
      </w:r>
      <w:r w:rsidR="004B26FC">
        <w:t xml:space="preserve"> </w:t>
      </w:r>
      <w:r w:rsidRPr="004B26FC">
        <w:t>types.</w:t>
      </w:r>
      <w:r w:rsidR="004B26FC">
        <w:t xml:space="preserve"> </w:t>
      </w:r>
      <w:r w:rsidRPr="004B26FC">
        <w:t>Chapter</w:t>
      </w:r>
      <w:r w:rsidR="004B26FC">
        <w:t xml:space="preserve"> </w:t>
      </w:r>
      <w:r w:rsidRPr="004B26FC">
        <w:t>11</w:t>
      </w:r>
      <w:r w:rsidR="004B26FC">
        <w:t xml:space="preserve"> </w:t>
      </w:r>
      <w:r w:rsidRPr="004B26FC">
        <w:t>is</w:t>
      </w:r>
      <w:r w:rsidR="004B26FC">
        <w:t xml:space="preserve"> </w:t>
      </w:r>
      <w:r w:rsidRPr="004B26FC">
        <w:t>all</w:t>
      </w:r>
      <w:r w:rsidR="004B26FC">
        <w:t xml:space="preserve"> </w:t>
      </w:r>
      <w:r w:rsidRPr="004B26FC">
        <w:t>about</w:t>
      </w:r>
      <w:r w:rsidR="004B26FC">
        <w:t xml:space="preserve"> </w:t>
      </w:r>
      <w:r w:rsidRPr="004B26FC">
        <w:t>testing,</w:t>
      </w:r>
      <w:r w:rsidR="004B26FC">
        <w:t xml:space="preserve"> </w:t>
      </w:r>
      <w:r w:rsidRPr="004B26FC">
        <w:t>which</w:t>
      </w:r>
      <w:r w:rsidR="004B26FC">
        <w:t xml:space="preserve"> </w:t>
      </w:r>
      <w:r w:rsidRPr="004B26FC">
        <w:t>is</w:t>
      </w:r>
      <w:r w:rsidR="004B26FC">
        <w:t xml:space="preserve"> </w:t>
      </w:r>
      <w:r w:rsidRPr="004B26FC">
        <w:t>still</w:t>
      </w:r>
      <w:r w:rsidR="004B26FC">
        <w:t xml:space="preserve"> </w:t>
      </w:r>
      <w:r w:rsidRPr="004B26FC">
        <w:t>necessary</w:t>
      </w:r>
      <w:r w:rsidR="004B26FC">
        <w:t xml:space="preserve"> </w:t>
      </w:r>
      <w:r w:rsidRPr="004B26FC">
        <w:t>even</w:t>
      </w:r>
      <w:r w:rsidR="004B26FC">
        <w:t xml:space="preserve"> </w:t>
      </w:r>
      <w:r w:rsidRPr="004B26FC">
        <w:t>with</w:t>
      </w:r>
      <w:r w:rsidR="004B26FC">
        <w:t xml:space="preserve"> </w:t>
      </w:r>
      <w:r w:rsidRPr="004B26FC">
        <w:t>Rust’s</w:t>
      </w:r>
      <w:r w:rsidR="004B26FC">
        <w:t xml:space="preserve"> </w:t>
      </w:r>
      <w:r w:rsidRPr="004B26FC">
        <w:t>safety</w:t>
      </w:r>
      <w:r w:rsidR="004B26FC">
        <w:t xml:space="preserve"> </w:t>
      </w:r>
      <w:r w:rsidRPr="004B26FC">
        <w:t>guarantees</w:t>
      </w:r>
      <w:r w:rsidR="004B26FC">
        <w:t xml:space="preserve"> </w:t>
      </w:r>
      <w:r w:rsidRPr="004B26FC">
        <w:t>to</w:t>
      </w:r>
      <w:r w:rsidR="004B26FC">
        <w:t xml:space="preserve"> </w:t>
      </w:r>
      <w:r w:rsidRPr="004B26FC">
        <w:t>ensure</w:t>
      </w:r>
      <w:r w:rsidR="004B26FC">
        <w:t xml:space="preserve"> </w:t>
      </w:r>
      <w:r w:rsidRPr="004B26FC">
        <w:t>your</w:t>
      </w:r>
      <w:r w:rsidR="004B26FC">
        <w:t xml:space="preserve"> </w:t>
      </w:r>
      <w:r w:rsidRPr="004B26FC">
        <w:t>program’s</w:t>
      </w:r>
      <w:r w:rsidR="004B26FC">
        <w:t xml:space="preserve"> </w:t>
      </w:r>
      <w:r w:rsidRPr="004B26FC">
        <w:t>logic</w:t>
      </w:r>
      <w:r w:rsidR="004B26FC">
        <w:t xml:space="preserve"> </w:t>
      </w:r>
      <w:r w:rsidRPr="004B26FC">
        <w:t>is</w:t>
      </w:r>
      <w:r w:rsidR="004B26FC">
        <w:t xml:space="preserve"> </w:t>
      </w:r>
      <w:r w:rsidRPr="004B26FC">
        <w:t>correct.</w:t>
      </w:r>
      <w:r w:rsidR="004B26FC">
        <w:t xml:space="preserve"> </w:t>
      </w:r>
      <w:r w:rsidRPr="004B26FC">
        <w:t>In</w:t>
      </w:r>
      <w:r w:rsidR="004B26FC">
        <w:t xml:space="preserve"> </w:t>
      </w:r>
      <w:r w:rsidRPr="004B26FC">
        <w:t>Chapter</w:t>
      </w:r>
      <w:r w:rsidR="004B26FC">
        <w:t xml:space="preserve"> </w:t>
      </w:r>
      <w:r w:rsidRPr="004B26FC">
        <w:t>12,</w:t>
      </w:r>
      <w:r w:rsidR="004B26FC">
        <w:t xml:space="preserve"> </w:t>
      </w:r>
      <w:r w:rsidRPr="004B26FC">
        <w:t>we’ll</w:t>
      </w:r>
      <w:r w:rsidR="004B26FC">
        <w:t xml:space="preserve"> </w:t>
      </w:r>
      <w:r w:rsidRPr="004B26FC">
        <w:t>build</w:t>
      </w:r>
      <w:r w:rsidR="004B26FC">
        <w:t xml:space="preserve"> </w:t>
      </w:r>
      <w:del w:id="190" w:author="Liz Chadwick" w:date="2018-03-08T17:00:00Z">
        <w:r w:rsidRPr="004B26FC" w:rsidDel="00AB0F34">
          <w:delText>a</w:delText>
        </w:r>
        <w:r w:rsidR="004B26FC" w:rsidDel="00AB0F34">
          <w:delText xml:space="preserve"> </w:delText>
        </w:r>
      </w:del>
      <w:ins w:id="191" w:author="Liz Chadwick" w:date="2018-03-08T17:00:00Z">
        <w:r w:rsidR="00AB0F34">
          <w:t xml:space="preserve">our own implementation of a </w:t>
        </w:r>
      </w:ins>
      <w:r w:rsidRPr="004B26FC">
        <w:t>subset</w:t>
      </w:r>
      <w:r w:rsidR="004B26FC">
        <w:t xml:space="preserve"> </w:t>
      </w:r>
      <w:r w:rsidRPr="004B26FC">
        <w:t>of</w:t>
      </w:r>
      <w:r w:rsidR="004B26FC">
        <w:t xml:space="preserve"> </w:t>
      </w:r>
      <w:del w:id="192" w:author="Liz Chadwick" w:date="2018-03-08T17:00:00Z">
        <w:r w:rsidRPr="004B26FC" w:rsidDel="00AB0F34">
          <w:delText>the</w:delText>
        </w:r>
        <w:r w:rsidR="004B26FC" w:rsidDel="00AB0F34">
          <w:delText xml:space="preserve"> </w:delText>
        </w:r>
      </w:del>
      <w:r w:rsidRPr="004B26FC">
        <w:t>functionality</w:t>
      </w:r>
      <w:r w:rsidR="004B26FC">
        <w:t xml:space="preserve"> </w:t>
      </w:r>
      <w:del w:id="193" w:author="Liz Chadwick" w:date="2018-03-08T17:00:00Z">
        <w:r w:rsidRPr="004B26FC" w:rsidDel="00AB0F34">
          <w:delText>of</w:delText>
        </w:r>
        <w:r w:rsidR="004B26FC" w:rsidDel="00AB0F34">
          <w:delText xml:space="preserve"> </w:delText>
        </w:r>
      </w:del>
      <w:ins w:id="194" w:author="Liz Chadwick" w:date="2018-03-08T17:00:00Z">
        <w:r w:rsidR="00AB0F34">
          <w:t xml:space="preserve">from </w:t>
        </w:r>
      </w:ins>
      <w:r w:rsidRPr="004B26FC">
        <w:t>the</w:t>
      </w:r>
      <w:r w:rsidR="004B26FC">
        <w:t xml:space="preserve"> </w:t>
      </w:r>
      <w:r w:rsidRPr="004B26FC">
        <w:rPr>
          <w:rStyle w:val="Literal"/>
        </w:rPr>
        <w:t>grep</w:t>
      </w:r>
      <w:r w:rsidR="004B26FC">
        <w:t xml:space="preserve"> </w:t>
      </w:r>
      <w:r>
        <w:t>command</w:t>
      </w:r>
      <w:r w:rsidR="004B26FC">
        <w:t xml:space="preserve"> </w:t>
      </w:r>
      <w:r>
        <w:t>line</w:t>
      </w:r>
      <w:r w:rsidR="004B26FC">
        <w:t xml:space="preserve"> </w:t>
      </w:r>
      <w:r>
        <w:t>tool</w:t>
      </w:r>
      <w:r w:rsidR="004B26FC">
        <w:t xml:space="preserve"> </w:t>
      </w:r>
      <w:r>
        <w:t>that</w:t>
      </w:r>
      <w:r w:rsidR="004B26FC">
        <w:t xml:space="preserve"> </w:t>
      </w:r>
      <w:r>
        <w:t>searches</w:t>
      </w:r>
      <w:r w:rsidR="004B26FC">
        <w:t xml:space="preserve"> </w:t>
      </w:r>
      <w:r>
        <w:t>for</w:t>
      </w:r>
      <w:r w:rsidR="004B26FC">
        <w:t xml:space="preserve"> </w:t>
      </w:r>
      <w:r>
        <w:t>text</w:t>
      </w:r>
      <w:r w:rsidR="004B26FC">
        <w:t xml:space="preserve"> </w:t>
      </w:r>
      <w:r>
        <w:t>within</w:t>
      </w:r>
      <w:r w:rsidR="004B26FC">
        <w:t xml:space="preserve"> </w:t>
      </w:r>
      <w:r>
        <w:t>files</w:t>
      </w:r>
      <w:ins w:id="195" w:author="Liz Chadwick" w:date="2018-03-08T17:01:00Z">
        <w:r w:rsidR="00AB0F34">
          <w:t>. For this</w:t>
        </w:r>
      </w:ins>
      <w:ins w:id="196" w:author="AnneMarieW" w:date="2018-03-12T14:08:00Z">
        <w:r w:rsidR="00ED0799">
          <w:t>,</w:t>
        </w:r>
      </w:ins>
      <w:r w:rsidR="004B26FC">
        <w:t xml:space="preserve"> </w:t>
      </w:r>
      <w:del w:id="197" w:author="Liz Chadwick" w:date="2018-03-08T17:01:00Z">
        <w:r w:rsidDel="00AB0F34">
          <w:delText>and</w:delText>
        </w:r>
        <w:r w:rsidR="004B26FC" w:rsidDel="00AB0F34">
          <w:delText xml:space="preserve"> </w:delText>
        </w:r>
      </w:del>
      <w:r>
        <w:t>we’ll</w:t>
      </w:r>
      <w:r w:rsidR="004B26FC">
        <w:t xml:space="preserve"> </w:t>
      </w:r>
      <w:r>
        <w:t>use</w:t>
      </w:r>
      <w:r w:rsidR="004B26FC">
        <w:t xml:space="preserve"> </w:t>
      </w:r>
      <w:r>
        <w:t>many</w:t>
      </w:r>
      <w:r w:rsidR="004B26FC">
        <w:t xml:space="preserve"> </w:t>
      </w:r>
      <w:r>
        <w:t>of</w:t>
      </w:r>
      <w:r w:rsidR="004B26FC">
        <w:t xml:space="preserve"> </w:t>
      </w:r>
      <w:r>
        <w:t>the</w:t>
      </w:r>
      <w:r w:rsidR="004B26FC">
        <w:t xml:space="preserve"> </w:t>
      </w:r>
      <w:r>
        <w:t>concepts</w:t>
      </w:r>
      <w:r w:rsidR="004B26FC">
        <w:t xml:space="preserve"> </w:t>
      </w:r>
      <w:r>
        <w:t>we</w:t>
      </w:r>
      <w:r w:rsidR="004B26FC">
        <w:t xml:space="preserve"> </w:t>
      </w:r>
      <w:r>
        <w:t>discussed</w:t>
      </w:r>
      <w:r w:rsidR="004B26FC">
        <w:t xml:space="preserve"> </w:t>
      </w:r>
      <w:r>
        <w:t>in</w:t>
      </w:r>
      <w:r w:rsidR="004B26FC">
        <w:t xml:space="preserve"> </w:t>
      </w:r>
      <w:r>
        <w:t>the</w:t>
      </w:r>
      <w:r w:rsidR="004B26FC">
        <w:t xml:space="preserve"> </w:t>
      </w:r>
      <w:r>
        <w:t>previous</w:t>
      </w:r>
      <w:r w:rsidR="004B26FC">
        <w:t xml:space="preserve"> </w:t>
      </w:r>
      <w:r>
        <w:t>chapters.</w:t>
      </w:r>
    </w:p>
    <w:p w14:paraId="684E8A30" w14:textId="77777777" w:rsidR="005E2FD5" w:rsidRDefault="005E2FD5" w:rsidP="004B26FC">
      <w:pPr>
        <w:pStyle w:val="Body"/>
      </w:pPr>
      <w:r>
        <w:t>Chapter</w:t>
      </w:r>
      <w:r w:rsidR="004B26FC">
        <w:t xml:space="preserve"> </w:t>
      </w:r>
      <w:r>
        <w:t>13</w:t>
      </w:r>
      <w:r w:rsidR="004B26FC">
        <w:t xml:space="preserve"> </w:t>
      </w:r>
      <w:r>
        <w:t>explores</w:t>
      </w:r>
      <w:r w:rsidR="004B26FC">
        <w:t xml:space="preserve"> </w:t>
      </w:r>
      <w:r>
        <w:t>closures</w:t>
      </w:r>
      <w:r w:rsidR="004B26FC">
        <w:t xml:space="preserve"> </w:t>
      </w:r>
      <w:r>
        <w:t>and</w:t>
      </w:r>
      <w:r w:rsidR="004B26FC">
        <w:t xml:space="preserve"> </w:t>
      </w:r>
      <w:r>
        <w:t>iterators:</w:t>
      </w:r>
      <w:r w:rsidR="004B26FC">
        <w:t xml:space="preserve"> </w:t>
      </w:r>
      <w:r>
        <w:t>features</w:t>
      </w:r>
      <w:r w:rsidR="004B26FC">
        <w:t xml:space="preserve"> </w:t>
      </w:r>
      <w:r>
        <w:t>of</w:t>
      </w:r>
      <w:r w:rsidR="004B26FC">
        <w:t xml:space="preserve"> </w:t>
      </w:r>
      <w:r>
        <w:t>Rust</w:t>
      </w:r>
      <w:r w:rsidR="004B26FC">
        <w:t xml:space="preserve"> </w:t>
      </w:r>
      <w:r>
        <w:t>that</w:t>
      </w:r>
      <w:r w:rsidR="004B26FC">
        <w:t xml:space="preserve"> </w:t>
      </w:r>
      <w:r>
        <w:t>come</w:t>
      </w:r>
      <w:r w:rsidR="004B26FC">
        <w:t xml:space="preserve"> </w:t>
      </w:r>
      <w:r>
        <w:t>from</w:t>
      </w:r>
      <w:r w:rsidR="004B26FC">
        <w:t xml:space="preserve"> </w:t>
      </w:r>
      <w:r>
        <w:t>functional</w:t>
      </w:r>
      <w:r w:rsidR="004B26FC">
        <w:t xml:space="preserve"> </w:t>
      </w:r>
      <w:r>
        <w:t>programming</w:t>
      </w:r>
      <w:r w:rsidR="004B26FC">
        <w:t xml:space="preserve"> </w:t>
      </w:r>
      <w:r>
        <w:t>languages.</w:t>
      </w:r>
      <w:r w:rsidR="004B26FC">
        <w:t xml:space="preserve"> </w:t>
      </w:r>
      <w:r>
        <w:t>In</w:t>
      </w:r>
      <w:r w:rsidR="004B26FC">
        <w:t xml:space="preserve"> </w:t>
      </w:r>
      <w:r>
        <w:t>Chapter</w:t>
      </w:r>
      <w:r w:rsidR="004B26FC">
        <w:t xml:space="preserve"> </w:t>
      </w:r>
      <w:r>
        <w:t>14,</w:t>
      </w:r>
      <w:r w:rsidR="004B26FC">
        <w:t xml:space="preserve"> </w:t>
      </w:r>
      <w:r>
        <w:t>we’ll</w:t>
      </w:r>
      <w:r w:rsidR="004B26FC">
        <w:t xml:space="preserve"> </w:t>
      </w:r>
      <w:del w:id="198" w:author="AnneMarieW" w:date="2018-03-12T14:09:00Z">
        <w:r w:rsidDel="00ED0799">
          <w:delText>explore</w:delText>
        </w:r>
      </w:del>
      <w:ins w:id="199" w:author="AnneMarieW" w:date="2018-03-12T14:09:00Z">
        <w:r w:rsidR="00ED0799">
          <w:t>examine</w:t>
        </w:r>
      </w:ins>
      <w:r w:rsidR="004B26FC">
        <w:t xml:space="preserve"> </w:t>
      </w:r>
      <w:del w:id="200" w:author="Liz Chadwick" w:date="2018-03-08T17:01:00Z">
        <w:r w:rsidDel="00AB0F34">
          <w:delText>more</w:delText>
        </w:r>
        <w:r w:rsidR="004B26FC" w:rsidDel="00AB0F34">
          <w:delText xml:space="preserve"> </w:delText>
        </w:r>
        <w:r w:rsidDel="00AB0F34">
          <w:delText>about</w:delText>
        </w:r>
        <w:r w:rsidR="004B26FC" w:rsidDel="00AB0F34">
          <w:delText xml:space="preserve"> </w:delText>
        </w:r>
      </w:del>
      <w:r>
        <w:t>Cargo</w:t>
      </w:r>
      <w:r w:rsidR="004B26FC">
        <w:t xml:space="preserve"> </w:t>
      </w:r>
      <w:ins w:id="201" w:author="AnneMarieW" w:date="2018-03-12T14:09:00Z">
        <w:r w:rsidR="00ED0799">
          <w:t xml:space="preserve">in </w:t>
        </w:r>
      </w:ins>
      <w:ins w:id="202" w:author="Liz Chadwick" w:date="2018-03-08T17:01:00Z">
        <w:r w:rsidR="00AB0F34">
          <w:t>more de</w:t>
        </w:r>
        <w:del w:id="203" w:author="AnneMarieW" w:date="2018-03-12T14:09:00Z">
          <w:r w:rsidR="00AB0F34" w:rsidDel="00ED0799">
            <w:delText>e</w:delText>
          </w:r>
        </w:del>
        <w:r w:rsidR="00AB0F34">
          <w:t>p</w:t>
        </w:r>
        <w:del w:id="204" w:author="AnneMarieW" w:date="2018-03-12T14:09:00Z">
          <w:r w:rsidR="00AB0F34" w:rsidDel="00ED0799">
            <w:delText>ly</w:delText>
          </w:r>
        </w:del>
      </w:ins>
      <w:ins w:id="205" w:author="AnneMarieW" w:date="2018-03-12T14:09:00Z">
        <w:r w:rsidR="00ED0799">
          <w:t>th</w:t>
        </w:r>
      </w:ins>
      <w:ins w:id="206" w:author="Liz Chadwick" w:date="2018-03-08T17:01:00Z">
        <w:r w:rsidR="00AB0F34">
          <w:t xml:space="preserve"> </w:t>
        </w:r>
      </w:ins>
      <w:r>
        <w:t>and</w:t>
      </w:r>
      <w:r w:rsidR="004B26FC">
        <w:t xml:space="preserve"> </w:t>
      </w:r>
      <w:r>
        <w:t>talk</w:t>
      </w:r>
      <w:r w:rsidR="004B26FC">
        <w:t xml:space="preserve"> </w:t>
      </w:r>
      <w:r>
        <w:t>about</w:t>
      </w:r>
      <w:r w:rsidR="004B26FC">
        <w:t xml:space="preserve"> </w:t>
      </w:r>
      <w:r>
        <w:t>best</w:t>
      </w:r>
      <w:r w:rsidR="004B26FC">
        <w:t xml:space="preserve"> </w:t>
      </w:r>
      <w:r>
        <w:lastRenderedPageBreak/>
        <w:t>practices</w:t>
      </w:r>
      <w:r w:rsidR="004B26FC">
        <w:t xml:space="preserve"> </w:t>
      </w:r>
      <w:r>
        <w:t>for</w:t>
      </w:r>
      <w:r w:rsidR="004B26FC">
        <w:t xml:space="preserve"> </w:t>
      </w:r>
      <w:r>
        <w:t>sharing</w:t>
      </w:r>
      <w:r w:rsidR="004B26FC">
        <w:t xml:space="preserve"> </w:t>
      </w:r>
      <w:r>
        <w:t>your</w:t>
      </w:r>
      <w:r w:rsidR="004B26FC">
        <w:t xml:space="preserve"> </w:t>
      </w:r>
      <w:r>
        <w:t>libraries</w:t>
      </w:r>
      <w:r w:rsidR="004B26FC">
        <w:t xml:space="preserve"> </w:t>
      </w:r>
      <w:r>
        <w:t>with</w:t>
      </w:r>
      <w:r w:rsidR="004B26FC">
        <w:t xml:space="preserve"> </w:t>
      </w:r>
      <w:r>
        <w:t>others.</w:t>
      </w:r>
      <w:r w:rsidR="004B26FC">
        <w:t xml:space="preserve"> </w:t>
      </w:r>
      <w:r>
        <w:t>Chapter</w:t>
      </w:r>
      <w:r w:rsidR="004B26FC">
        <w:t xml:space="preserve"> </w:t>
      </w:r>
      <w:r>
        <w:t>15</w:t>
      </w:r>
      <w:r w:rsidR="004B26FC">
        <w:t xml:space="preserve"> </w:t>
      </w:r>
      <w:r>
        <w:t>discusses</w:t>
      </w:r>
      <w:r w:rsidR="004B26FC">
        <w:t xml:space="preserve"> </w:t>
      </w:r>
      <w:r>
        <w:t>smart</w:t>
      </w:r>
      <w:r w:rsidR="004B26FC">
        <w:t xml:space="preserve"> </w:t>
      </w:r>
      <w:r>
        <w:t>pointers</w:t>
      </w:r>
      <w:ins w:id="207" w:author="AnneMarieW" w:date="2018-03-12T14:10:00Z">
        <w:r w:rsidR="006727CC" w:rsidRPr="006727CC">
          <w:t xml:space="preserve"> </w:t>
        </w:r>
        <w:r w:rsidR="006727CC">
          <w:t>that the standard library</w:t>
        </w:r>
      </w:ins>
      <w:r w:rsidR="004B26FC">
        <w:t xml:space="preserve"> </w:t>
      </w:r>
      <w:r>
        <w:t>provide</w:t>
      </w:r>
      <w:del w:id="208" w:author="AnneMarieW" w:date="2018-03-12T14:10:00Z">
        <w:r w:rsidDel="006727CC">
          <w:delText>d</w:delText>
        </w:r>
      </w:del>
      <w:ins w:id="209" w:author="AnneMarieW" w:date="2018-03-12T14:10:00Z">
        <w:r w:rsidR="006727CC">
          <w:t>s</w:t>
        </w:r>
      </w:ins>
      <w:del w:id="210" w:author="AnneMarieW" w:date="2018-03-12T14:10:00Z">
        <w:r w:rsidR="004B26FC" w:rsidDel="006727CC">
          <w:delText xml:space="preserve"> </w:delText>
        </w:r>
        <w:r w:rsidDel="006727CC">
          <w:delText>by</w:delText>
        </w:r>
      </w:del>
      <w:r w:rsidR="004B26FC">
        <w:t xml:space="preserve"> </w:t>
      </w:r>
      <w:del w:id="211" w:author="AnneMarieW" w:date="2018-03-12T14:10:00Z">
        <w:r w:rsidDel="006727CC">
          <w:delText>the</w:delText>
        </w:r>
        <w:r w:rsidR="004B26FC" w:rsidDel="006727CC">
          <w:delText xml:space="preserve"> </w:delText>
        </w:r>
        <w:r w:rsidDel="006727CC">
          <w:delText>standard</w:delText>
        </w:r>
        <w:r w:rsidR="004B26FC" w:rsidDel="006727CC">
          <w:delText xml:space="preserve"> </w:delText>
        </w:r>
        <w:r w:rsidDel="006727CC">
          <w:delText>library</w:delText>
        </w:r>
        <w:r w:rsidR="004B26FC" w:rsidDel="006727CC">
          <w:delText xml:space="preserve"> </w:delText>
        </w:r>
      </w:del>
      <w:r>
        <w:t>and</w:t>
      </w:r>
      <w:r w:rsidR="004B26FC">
        <w:t xml:space="preserve"> </w:t>
      </w:r>
      <w:r>
        <w:t>the</w:t>
      </w:r>
      <w:r w:rsidR="004B26FC">
        <w:t xml:space="preserve"> </w:t>
      </w:r>
      <w:r>
        <w:t>traits</w:t>
      </w:r>
      <w:r w:rsidR="004B26FC">
        <w:t xml:space="preserve"> </w:t>
      </w:r>
      <w:r>
        <w:t>that</w:t>
      </w:r>
      <w:r w:rsidR="004B26FC">
        <w:t xml:space="preserve"> </w:t>
      </w:r>
      <w:r>
        <w:t>enable</w:t>
      </w:r>
      <w:r w:rsidR="004B26FC">
        <w:t xml:space="preserve"> </w:t>
      </w:r>
      <w:r>
        <w:t>their</w:t>
      </w:r>
      <w:r w:rsidR="004B26FC">
        <w:t xml:space="preserve"> </w:t>
      </w:r>
      <w:r>
        <w:t>functionality.</w:t>
      </w:r>
    </w:p>
    <w:p w14:paraId="28182F14" w14:textId="77777777" w:rsidR="005E2FD5" w:rsidRDefault="005E2FD5" w:rsidP="004B26FC">
      <w:pPr>
        <w:pStyle w:val="Body"/>
      </w:pPr>
      <w:r>
        <w:t>In</w:t>
      </w:r>
      <w:r w:rsidR="004B26FC">
        <w:t xml:space="preserve"> </w:t>
      </w:r>
      <w:r>
        <w:t>Chapter</w:t>
      </w:r>
      <w:r w:rsidR="004B26FC">
        <w:t xml:space="preserve"> </w:t>
      </w:r>
      <w:r>
        <w:t>16,</w:t>
      </w:r>
      <w:r w:rsidR="004B26FC">
        <w:t xml:space="preserve"> </w:t>
      </w:r>
      <w:r>
        <w:t>we’ll</w:t>
      </w:r>
      <w:r w:rsidR="004B26FC">
        <w:t xml:space="preserve"> </w:t>
      </w:r>
      <w:ins w:id="212" w:author="AnneMarieW" w:date="2018-03-12T14:10:00Z">
        <w:r w:rsidR="006727CC">
          <w:t xml:space="preserve">walk </w:t>
        </w:r>
      </w:ins>
      <w:del w:id="213" w:author="AnneMarieW" w:date="2018-03-12T14:10:00Z">
        <w:r w:rsidDel="006727CC">
          <w:delText>go</w:delText>
        </w:r>
        <w:r w:rsidR="004B26FC" w:rsidDel="006727CC">
          <w:delText xml:space="preserve"> </w:delText>
        </w:r>
      </w:del>
      <w:r>
        <w:t>through</w:t>
      </w:r>
      <w:r w:rsidR="004B26FC">
        <w:t xml:space="preserve"> </w:t>
      </w:r>
      <w:r>
        <w:t>different</w:t>
      </w:r>
      <w:r w:rsidR="004B26FC">
        <w:t xml:space="preserve"> </w:t>
      </w:r>
      <w:r>
        <w:t>models</w:t>
      </w:r>
      <w:r w:rsidR="004B26FC">
        <w:t xml:space="preserve"> </w:t>
      </w:r>
      <w:r>
        <w:t>of</w:t>
      </w:r>
      <w:r w:rsidR="004B26FC">
        <w:t xml:space="preserve"> </w:t>
      </w:r>
      <w:r>
        <w:t>concurrent</w:t>
      </w:r>
      <w:r w:rsidR="004B26FC">
        <w:t xml:space="preserve"> </w:t>
      </w:r>
      <w:r>
        <w:t>programming</w:t>
      </w:r>
      <w:r w:rsidR="004B26FC">
        <w:t xml:space="preserve"> </w:t>
      </w:r>
      <w:r>
        <w:t>and</w:t>
      </w:r>
      <w:r w:rsidR="004B26FC">
        <w:t xml:space="preserve"> </w:t>
      </w:r>
      <w:ins w:id="214" w:author="AnneMarieW" w:date="2018-03-12T15:05:00Z">
        <w:r w:rsidR="000F0F4C">
          <w:t xml:space="preserve">talk about </w:t>
        </w:r>
      </w:ins>
      <w:r>
        <w:t>how</w:t>
      </w:r>
      <w:r w:rsidR="004B26FC">
        <w:t xml:space="preserve"> </w:t>
      </w:r>
      <w:r>
        <w:t>Rust</w:t>
      </w:r>
      <w:r w:rsidR="004B26FC">
        <w:t xml:space="preserve"> </w:t>
      </w:r>
      <w:r>
        <w:t>helps</w:t>
      </w:r>
      <w:r w:rsidR="004B26FC">
        <w:t xml:space="preserve"> </w:t>
      </w:r>
      <w:r>
        <w:t>you</w:t>
      </w:r>
      <w:r w:rsidR="004B26FC">
        <w:t xml:space="preserve"> </w:t>
      </w:r>
      <w:r>
        <w:t>to</w:t>
      </w:r>
      <w:r w:rsidR="004B26FC">
        <w:t xml:space="preserve"> </w:t>
      </w:r>
      <w:r>
        <w:t>program</w:t>
      </w:r>
      <w:r w:rsidR="004B26FC">
        <w:t xml:space="preserve"> </w:t>
      </w:r>
      <w:del w:id="215" w:author="Liz Chadwick" w:date="2018-03-08T17:02:00Z">
        <w:r w:rsidDel="00AB0F34">
          <w:delText>using</w:delText>
        </w:r>
        <w:r w:rsidR="004B26FC" w:rsidDel="00AB0F34">
          <w:delText xml:space="preserve"> </w:delText>
        </w:r>
      </w:del>
      <w:ins w:id="216" w:author="Liz Chadwick" w:date="2018-03-08T17:02:00Z">
        <w:r w:rsidR="00AB0F34">
          <w:t xml:space="preserve">in </w:t>
        </w:r>
      </w:ins>
      <w:r>
        <w:t>multiple</w:t>
      </w:r>
      <w:r w:rsidR="004B26FC">
        <w:t xml:space="preserve"> </w:t>
      </w:r>
      <w:r>
        <w:t>threads</w:t>
      </w:r>
      <w:r w:rsidR="004B26FC">
        <w:t xml:space="preserve"> </w:t>
      </w:r>
      <w:r>
        <w:t>fearlessly.</w:t>
      </w:r>
      <w:r w:rsidR="004B26FC">
        <w:t xml:space="preserve"> </w:t>
      </w:r>
      <w:r>
        <w:t>Chapter</w:t>
      </w:r>
      <w:r w:rsidR="004B26FC">
        <w:t xml:space="preserve"> </w:t>
      </w:r>
      <w:r>
        <w:t>17</w:t>
      </w:r>
      <w:r w:rsidR="004B26FC">
        <w:t xml:space="preserve"> </w:t>
      </w:r>
      <w:r>
        <w:t>looks</w:t>
      </w:r>
      <w:r w:rsidR="004B26FC">
        <w:t xml:space="preserve"> </w:t>
      </w:r>
      <w:r>
        <w:t>at</w:t>
      </w:r>
      <w:r w:rsidR="004B26FC">
        <w:t xml:space="preserve"> </w:t>
      </w:r>
      <w:r>
        <w:t>how</w:t>
      </w:r>
      <w:r w:rsidR="004B26FC">
        <w:t xml:space="preserve"> </w:t>
      </w:r>
      <w:r>
        <w:t>Rust</w:t>
      </w:r>
      <w:r w:rsidR="004B26FC">
        <w:t xml:space="preserve"> </w:t>
      </w:r>
      <w:r>
        <w:t>idioms</w:t>
      </w:r>
      <w:r w:rsidR="004B26FC">
        <w:t xml:space="preserve"> </w:t>
      </w:r>
      <w:r>
        <w:t>compare</w:t>
      </w:r>
      <w:r w:rsidR="004B26FC">
        <w:t xml:space="preserve"> </w:t>
      </w:r>
      <w:r>
        <w:t>to</w:t>
      </w:r>
      <w:r w:rsidR="004B26FC">
        <w:t xml:space="preserve"> </w:t>
      </w:r>
      <w:ins w:id="217" w:author="AnneMarieW" w:date="2018-03-12T14:11:00Z">
        <w:r w:rsidR="006727CC">
          <w:t>o</w:t>
        </w:r>
      </w:ins>
      <w:del w:id="218" w:author="AnneMarieW" w:date="2018-03-12T14:11:00Z">
        <w:r w:rsidDel="006727CC">
          <w:delText>O</w:delText>
        </w:r>
      </w:del>
      <w:r>
        <w:t>bject</w:t>
      </w:r>
      <w:r w:rsidR="004B26FC">
        <w:t xml:space="preserve"> </w:t>
      </w:r>
      <w:ins w:id="219" w:author="AnneMarieW" w:date="2018-03-12T14:11:00Z">
        <w:r w:rsidR="006727CC">
          <w:t>o</w:t>
        </w:r>
      </w:ins>
      <w:del w:id="220" w:author="AnneMarieW" w:date="2018-03-12T14:11:00Z">
        <w:r w:rsidDel="006727CC">
          <w:delText>O</w:delText>
        </w:r>
      </w:del>
      <w:r>
        <w:t>riented</w:t>
      </w:r>
      <w:r w:rsidR="004B26FC">
        <w:t xml:space="preserve"> </w:t>
      </w:r>
      <w:ins w:id="221" w:author="AnneMarieW" w:date="2018-03-12T14:11:00Z">
        <w:r w:rsidR="006727CC">
          <w:t>p</w:t>
        </w:r>
      </w:ins>
      <w:del w:id="222" w:author="AnneMarieW" w:date="2018-03-12T14:11:00Z">
        <w:r w:rsidDel="006727CC">
          <w:delText>P</w:delText>
        </w:r>
      </w:del>
      <w:r>
        <w:t>rogramming</w:t>
      </w:r>
      <w:r w:rsidR="004B26FC">
        <w:t xml:space="preserve"> </w:t>
      </w:r>
      <w:r>
        <w:t>principles</w:t>
      </w:r>
      <w:r w:rsidR="004B26FC">
        <w:t xml:space="preserve"> </w:t>
      </w:r>
      <w:r>
        <w:t>you</w:t>
      </w:r>
      <w:r w:rsidR="004B26FC">
        <w:t xml:space="preserve"> </w:t>
      </w:r>
      <w:r>
        <w:t>m</w:t>
      </w:r>
      <w:del w:id="223" w:author="AnneMarieW" w:date="2018-03-12T14:10:00Z">
        <w:r w:rsidDel="006727CC">
          <w:delText>ay</w:delText>
        </w:r>
      </w:del>
      <w:ins w:id="224" w:author="AnneMarieW" w:date="2018-03-12T14:10:00Z">
        <w:r w:rsidR="006727CC">
          <w:t>ight</w:t>
        </w:r>
      </w:ins>
      <w:r w:rsidR="004B26FC">
        <w:t xml:space="preserve"> </w:t>
      </w:r>
      <w:r>
        <w:t>be</w:t>
      </w:r>
      <w:r w:rsidR="004B26FC">
        <w:t xml:space="preserve"> </w:t>
      </w:r>
      <w:r>
        <w:t>familiar</w:t>
      </w:r>
      <w:r w:rsidR="004B26FC">
        <w:t xml:space="preserve"> </w:t>
      </w:r>
      <w:r>
        <w:t>with.</w:t>
      </w:r>
    </w:p>
    <w:p w14:paraId="42D2CB5C" w14:textId="77777777" w:rsidR="005E2FD5" w:rsidRDefault="005E2FD5" w:rsidP="004B26FC">
      <w:pPr>
        <w:pStyle w:val="Body"/>
      </w:pPr>
      <w:r>
        <w:t>Chapter</w:t>
      </w:r>
      <w:r w:rsidR="004B26FC">
        <w:t xml:space="preserve"> </w:t>
      </w:r>
      <w:r>
        <w:t>18</w:t>
      </w:r>
      <w:r w:rsidR="004B26FC">
        <w:t xml:space="preserve"> </w:t>
      </w:r>
      <w:r>
        <w:t>is</w:t>
      </w:r>
      <w:r w:rsidR="004B26FC">
        <w:t xml:space="preserve"> </w:t>
      </w:r>
      <w:r>
        <w:t>a</w:t>
      </w:r>
      <w:r w:rsidR="004B26FC">
        <w:t xml:space="preserve"> </w:t>
      </w:r>
      <w:r>
        <w:t>reference</w:t>
      </w:r>
      <w:r w:rsidR="004B26FC">
        <w:t xml:space="preserve"> </w:t>
      </w:r>
      <w:r>
        <w:t>on</w:t>
      </w:r>
      <w:r w:rsidR="004B26FC">
        <w:t xml:space="preserve"> </w:t>
      </w:r>
      <w:r>
        <w:t>patterns</w:t>
      </w:r>
      <w:r w:rsidR="004B26FC">
        <w:t xml:space="preserve"> </w:t>
      </w:r>
      <w:r>
        <w:t>and</w:t>
      </w:r>
      <w:r w:rsidR="004B26FC">
        <w:t xml:space="preserve"> </w:t>
      </w:r>
      <w:r>
        <w:t>pattern</w:t>
      </w:r>
      <w:r w:rsidR="004B26FC">
        <w:t xml:space="preserve"> </w:t>
      </w:r>
      <w:r>
        <w:t>matching,</w:t>
      </w:r>
      <w:r w:rsidR="004B26FC">
        <w:t xml:space="preserve"> </w:t>
      </w:r>
      <w:r>
        <w:t>which</w:t>
      </w:r>
      <w:r w:rsidR="004B26FC">
        <w:t xml:space="preserve"> </w:t>
      </w:r>
      <w:r>
        <w:t>are</w:t>
      </w:r>
      <w:r w:rsidR="004B26FC">
        <w:t xml:space="preserve"> </w:t>
      </w:r>
      <w:r>
        <w:t>powerful</w:t>
      </w:r>
      <w:r w:rsidR="004B26FC">
        <w:t xml:space="preserve"> </w:t>
      </w:r>
      <w:r>
        <w:t>ways</w:t>
      </w:r>
      <w:r w:rsidR="004B26FC">
        <w:t xml:space="preserve"> </w:t>
      </w:r>
      <w:r>
        <w:t>of</w:t>
      </w:r>
      <w:r w:rsidR="004B26FC">
        <w:t xml:space="preserve"> </w:t>
      </w:r>
      <w:r>
        <w:t>expressing</w:t>
      </w:r>
      <w:r w:rsidR="004B26FC">
        <w:t xml:space="preserve"> </w:t>
      </w:r>
      <w:r>
        <w:t>ideas</w:t>
      </w:r>
      <w:r w:rsidR="004B26FC">
        <w:t xml:space="preserve"> </w:t>
      </w:r>
      <w:r>
        <w:t>throughout</w:t>
      </w:r>
      <w:r w:rsidR="004B26FC">
        <w:t xml:space="preserve"> </w:t>
      </w:r>
      <w:r>
        <w:t>Rust</w:t>
      </w:r>
      <w:r w:rsidR="004B26FC">
        <w:t xml:space="preserve"> </w:t>
      </w:r>
      <w:r>
        <w:t>programs.</w:t>
      </w:r>
      <w:r w:rsidR="004B26FC">
        <w:t xml:space="preserve"> </w:t>
      </w:r>
      <w:r>
        <w:t>Chapter</w:t>
      </w:r>
      <w:r w:rsidR="004B26FC">
        <w:t xml:space="preserve"> </w:t>
      </w:r>
      <w:r>
        <w:t>19</w:t>
      </w:r>
      <w:r w:rsidR="004B26FC">
        <w:t xml:space="preserve"> </w:t>
      </w:r>
      <w:del w:id="225" w:author="AnneMarieW" w:date="2018-03-12T14:11:00Z">
        <w:r w:rsidDel="006727CC">
          <w:delText>is</w:delText>
        </w:r>
      </w:del>
      <w:ins w:id="226" w:author="AnneMarieW" w:date="2018-03-12T14:11:00Z">
        <w:r w:rsidR="006727CC">
          <w:t>contains</w:t>
        </w:r>
      </w:ins>
      <w:r w:rsidR="004B26FC">
        <w:t xml:space="preserve"> </w:t>
      </w:r>
      <w:r>
        <w:t>a</w:t>
      </w:r>
      <w:r w:rsidR="004B26FC">
        <w:t xml:space="preserve"> </w:t>
      </w:r>
      <w:r>
        <w:t>smorgasbord</w:t>
      </w:r>
      <w:r w:rsidR="004B26FC">
        <w:t xml:space="preserve"> </w:t>
      </w:r>
      <w:r>
        <w:t>of</w:t>
      </w:r>
      <w:r w:rsidR="004B26FC">
        <w:t xml:space="preserve"> </w:t>
      </w:r>
      <w:r>
        <w:t>advanced</w:t>
      </w:r>
      <w:r w:rsidR="004B26FC">
        <w:t xml:space="preserve"> </w:t>
      </w:r>
      <w:r>
        <w:t>topics</w:t>
      </w:r>
      <w:r w:rsidR="004B26FC">
        <w:t xml:space="preserve"> </w:t>
      </w:r>
      <w:del w:id="227" w:author="AnneMarieW" w:date="2018-03-12T14:11:00Z">
        <w:r w:rsidDel="006727CC">
          <w:delText>that</w:delText>
        </w:r>
        <w:r w:rsidR="004B26FC" w:rsidDel="006727CC">
          <w:delText xml:space="preserve"> </w:delText>
        </w:r>
        <w:r w:rsidDel="006727CC">
          <w:delText>you</w:delText>
        </w:r>
        <w:r w:rsidR="004B26FC" w:rsidDel="006727CC">
          <w:delText xml:space="preserve"> </w:delText>
        </w:r>
        <w:r w:rsidDel="006727CC">
          <w:delText>might</w:delText>
        </w:r>
        <w:r w:rsidR="004B26FC" w:rsidDel="006727CC">
          <w:delText xml:space="preserve"> </w:delText>
        </w:r>
        <w:r w:rsidDel="006727CC">
          <w:delText>be</w:delText>
        </w:r>
        <w:r w:rsidR="004B26FC" w:rsidDel="006727CC">
          <w:delText xml:space="preserve"> </w:delText>
        </w:r>
      </w:del>
      <w:ins w:id="228" w:author="AnneMarieW" w:date="2018-03-12T14:11:00Z">
        <w:r w:rsidR="006727CC">
          <w:t xml:space="preserve">of </w:t>
        </w:r>
      </w:ins>
      <w:r>
        <w:t>interest</w:t>
      </w:r>
      <w:del w:id="229" w:author="AnneMarieW" w:date="2018-03-12T14:12:00Z">
        <w:r w:rsidDel="006727CC">
          <w:delText>ed</w:delText>
        </w:r>
        <w:r w:rsidR="004B26FC" w:rsidDel="006727CC">
          <w:delText xml:space="preserve"> </w:delText>
        </w:r>
        <w:r w:rsidDel="006727CC">
          <w:delText>in</w:delText>
        </w:r>
      </w:del>
      <w:r>
        <w:t>,</w:t>
      </w:r>
      <w:r w:rsidR="004B26FC">
        <w:t xml:space="preserve"> </w:t>
      </w:r>
      <w:r>
        <w:t>including</w:t>
      </w:r>
      <w:r w:rsidR="004B26FC">
        <w:t xml:space="preserve"> </w:t>
      </w:r>
      <w:r>
        <w:t>unsafe</w:t>
      </w:r>
      <w:r w:rsidR="004B26FC">
        <w:t xml:space="preserve"> </w:t>
      </w:r>
      <w:r>
        <w:t>Rust</w:t>
      </w:r>
      <w:r w:rsidR="004B26FC">
        <w:t xml:space="preserve"> </w:t>
      </w:r>
      <w:r>
        <w:t>and</w:t>
      </w:r>
      <w:r w:rsidR="004B26FC">
        <w:t xml:space="preserve"> </w:t>
      </w:r>
      <w:r>
        <w:t>more</w:t>
      </w:r>
      <w:r w:rsidR="004B26FC">
        <w:t xml:space="preserve"> </w:t>
      </w:r>
      <w:r>
        <w:t>about</w:t>
      </w:r>
      <w:r w:rsidR="004B26FC">
        <w:t xml:space="preserve"> </w:t>
      </w:r>
      <w:r>
        <w:t>lifetimes,</w:t>
      </w:r>
      <w:r w:rsidR="004B26FC">
        <w:t xml:space="preserve"> </w:t>
      </w:r>
      <w:r>
        <w:t>traits,</w:t>
      </w:r>
      <w:r w:rsidR="004B26FC">
        <w:t xml:space="preserve"> </w:t>
      </w:r>
      <w:r>
        <w:t>types,</w:t>
      </w:r>
      <w:r w:rsidR="004B26FC">
        <w:t xml:space="preserve"> </w:t>
      </w:r>
      <w:r>
        <w:t>functions,</w:t>
      </w:r>
      <w:r w:rsidR="004B26FC">
        <w:t xml:space="preserve"> </w:t>
      </w:r>
      <w:r>
        <w:t>and</w:t>
      </w:r>
      <w:r w:rsidR="004B26FC">
        <w:t xml:space="preserve"> </w:t>
      </w:r>
      <w:r>
        <w:t>closures.</w:t>
      </w:r>
    </w:p>
    <w:p w14:paraId="2BD071FF" w14:textId="77777777" w:rsidR="005E2FD5" w:rsidRDefault="005E2FD5" w:rsidP="004B26FC">
      <w:pPr>
        <w:pStyle w:val="Body"/>
      </w:pPr>
      <w:r>
        <w:t>In</w:t>
      </w:r>
      <w:r w:rsidR="004B26FC">
        <w:t xml:space="preserve"> </w:t>
      </w:r>
      <w:r>
        <w:t>Chapter</w:t>
      </w:r>
      <w:r w:rsidR="004B26FC">
        <w:t xml:space="preserve"> </w:t>
      </w:r>
      <w:r>
        <w:t>20,</w:t>
      </w:r>
      <w:r w:rsidR="004B26FC">
        <w:t xml:space="preserve"> </w:t>
      </w:r>
      <w:r>
        <w:t>we’ll</w:t>
      </w:r>
      <w:r w:rsidR="004B26FC">
        <w:t xml:space="preserve"> </w:t>
      </w:r>
      <w:del w:id="230" w:author="AnneMarieW" w:date="2018-03-12T14:12:00Z">
        <w:r w:rsidDel="006727CC">
          <w:delText>finish</w:delText>
        </w:r>
        <w:r w:rsidR="004B26FC" w:rsidDel="006727CC">
          <w:delText xml:space="preserve"> </w:delText>
        </w:r>
        <w:r w:rsidDel="006727CC">
          <w:delText>up</w:delText>
        </w:r>
        <w:r w:rsidR="004B26FC" w:rsidDel="006727CC">
          <w:delText xml:space="preserve"> </w:delText>
        </w:r>
        <w:r w:rsidDel="006727CC">
          <w:delText>with</w:delText>
        </w:r>
      </w:del>
      <w:ins w:id="231" w:author="AnneMarieW" w:date="2018-03-12T14:12:00Z">
        <w:r w:rsidR="006727CC">
          <w:t>complete</w:t>
        </w:r>
      </w:ins>
      <w:r w:rsidR="004B26FC">
        <w:t xml:space="preserve"> </w:t>
      </w:r>
      <w:r>
        <w:t>a</w:t>
      </w:r>
      <w:r w:rsidR="004B26FC">
        <w:t xml:space="preserve"> </w:t>
      </w:r>
      <w:r>
        <w:t>project</w:t>
      </w:r>
      <w:r w:rsidR="004B26FC">
        <w:t xml:space="preserve"> </w:t>
      </w:r>
      <w:del w:id="232" w:author="AnneMarieW" w:date="2018-03-12T14:12:00Z">
        <w:r w:rsidDel="006727CC">
          <w:delText>where</w:delText>
        </w:r>
      </w:del>
      <w:ins w:id="233" w:author="AnneMarieW" w:date="2018-03-12T14:12:00Z">
        <w:r w:rsidR="006727CC">
          <w:t>in which</w:t>
        </w:r>
      </w:ins>
      <w:r w:rsidR="004B26FC">
        <w:t xml:space="preserve"> </w:t>
      </w:r>
      <w:r>
        <w:t>we’ll</w:t>
      </w:r>
      <w:r w:rsidR="004B26FC">
        <w:t xml:space="preserve"> </w:t>
      </w:r>
      <w:r>
        <w:t>implement</w:t>
      </w:r>
      <w:r w:rsidR="004B26FC">
        <w:t xml:space="preserve"> </w:t>
      </w:r>
      <w:r>
        <w:t>a</w:t>
      </w:r>
      <w:r w:rsidR="004B26FC">
        <w:t xml:space="preserve"> </w:t>
      </w:r>
      <w:r>
        <w:t>low-level</w:t>
      </w:r>
      <w:r w:rsidR="004B26FC">
        <w:t xml:space="preserve"> </w:t>
      </w:r>
      <w:r>
        <w:t>multithreaded</w:t>
      </w:r>
      <w:r w:rsidR="004B26FC">
        <w:t xml:space="preserve"> </w:t>
      </w:r>
      <w:r>
        <w:t>web</w:t>
      </w:r>
      <w:r w:rsidR="004B26FC">
        <w:t xml:space="preserve"> </w:t>
      </w:r>
      <w:r>
        <w:t>server!</w:t>
      </w:r>
    </w:p>
    <w:p w14:paraId="76B21ADA" w14:textId="377D6058" w:rsidR="005E2FD5" w:rsidRDefault="005E2FD5" w:rsidP="004B26FC">
      <w:pPr>
        <w:pStyle w:val="Body"/>
      </w:pPr>
      <w:r>
        <w:t>Finally,</w:t>
      </w:r>
      <w:commentRangeStart w:id="234"/>
      <w:commentRangeStart w:id="235"/>
      <w:del w:id="236" w:author="AnneMarieW" w:date="2018-03-12T14:13:00Z">
        <w:r w:rsidR="004B26FC" w:rsidDel="006727CC">
          <w:delText xml:space="preserve"> </w:delText>
        </w:r>
        <w:r w:rsidDel="006727CC">
          <w:delText>there</w:delText>
        </w:r>
        <w:r w:rsidR="004B26FC" w:rsidDel="006727CC">
          <w:delText xml:space="preserve"> </w:delText>
        </w:r>
        <w:r w:rsidDel="006727CC">
          <w:delText>are</w:delText>
        </w:r>
      </w:del>
      <w:r w:rsidR="004B26FC">
        <w:t xml:space="preserve"> </w:t>
      </w:r>
      <w:r>
        <w:t>some</w:t>
      </w:r>
      <w:r w:rsidR="004B26FC">
        <w:t xml:space="preserve"> </w:t>
      </w:r>
      <w:r>
        <w:t>appendi</w:t>
      </w:r>
      <w:ins w:id="237" w:author="AnneMarieW" w:date="2018-03-12T15:07:00Z">
        <w:r w:rsidR="00BC405C">
          <w:t>x</w:t>
        </w:r>
      </w:ins>
      <w:del w:id="238" w:author="AnneMarieW" w:date="2018-03-12T15:07:00Z">
        <w:r w:rsidDel="00BC405C">
          <w:delText>c</w:delText>
        </w:r>
      </w:del>
      <w:r>
        <w:t>es</w:t>
      </w:r>
      <w:commentRangeEnd w:id="234"/>
      <w:r w:rsidR="00BC405C">
        <w:rPr>
          <w:rStyle w:val="CommentReference"/>
        </w:rPr>
        <w:commentReference w:id="234"/>
      </w:r>
      <w:commentRangeEnd w:id="235"/>
      <w:r w:rsidR="002C6800">
        <w:rPr>
          <w:rStyle w:val="CommentReference"/>
        </w:rPr>
        <w:commentReference w:id="235"/>
      </w:r>
      <w:del w:id="240" w:author="AnneMarieW" w:date="2018-03-12T14:13:00Z">
        <w:r w:rsidDel="006727CC">
          <w:delText>.</w:delText>
        </w:r>
        <w:r w:rsidR="004B26FC" w:rsidDel="006727CC">
          <w:delText xml:space="preserve"> </w:delText>
        </w:r>
        <w:r w:rsidDel="006727CC">
          <w:delText>These</w:delText>
        </w:r>
      </w:del>
      <w:r w:rsidR="004B26FC">
        <w:t xml:space="preserve"> </w:t>
      </w:r>
      <w:r>
        <w:t>contain</w:t>
      </w:r>
      <w:r w:rsidR="004B26FC">
        <w:t xml:space="preserve"> </w:t>
      </w:r>
      <w:r>
        <w:t>useful</w:t>
      </w:r>
      <w:r w:rsidR="004B26FC">
        <w:t xml:space="preserve"> </w:t>
      </w:r>
      <w:r>
        <w:t>information</w:t>
      </w:r>
      <w:r w:rsidR="004B26FC">
        <w:t xml:space="preserve"> </w:t>
      </w:r>
      <w:r>
        <w:t>about</w:t>
      </w:r>
      <w:r w:rsidR="004B26FC">
        <w:t xml:space="preserve"> </w:t>
      </w:r>
      <w:r>
        <w:t>the</w:t>
      </w:r>
      <w:r w:rsidR="004B26FC">
        <w:t xml:space="preserve"> </w:t>
      </w:r>
      <w:r>
        <w:t>language</w:t>
      </w:r>
      <w:r w:rsidR="004B26FC">
        <w:t xml:space="preserve"> </w:t>
      </w:r>
      <w:r>
        <w:t>in</w:t>
      </w:r>
      <w:r w:rsidR="004B26FC">
        <w:t xml:space="preserve"> </w:t>
      </w:r>
      <w:r>
        <w:t>a</w:t>
      </w:r>
      <w:r w:rsidR="004B26FC">
        <w:t xml:space="preserve"> </w:t>
      </w:r>
      <w:r>
        <w:t>more</w:t>
      </w:r>
      <w:r w:rsidR="004B26FC">
        <w:t xml:space="preserve"> </w:t>
      </w:r>
      <w:r>
        <w:t>reference-like</w:t>
      </w:r>
      <w:r w:rsidR="004B26FC">
        <w:t xml:space="preserve"> </w:t>
      </w:r>
      <w:r>
        <w:t>format.</w:t>
      </w:r>
      <w:ins w:id="241" w:author="Carol Nichols" w:date="2018-03-22T15:48:00Z">
        <w:r w:rsidR="00BA525C">
          <w:t xml:space="preserve"> </w:t>
        </w:r>
        <w:r w:rsidR="002C6800">
          <w:t>Appendix A</w:t>
        </w:r>
        <w:r w:rsidR="00BA525C">
          <w:t xml:space="preserve"> cover</w:t>
        </w:r>
      </w:ins>
      <w:ins w:id="242" w:author="Carol Nichols" w:date="2018-03-22T15:49:00Z">
        <w:r w:rsidR="002C6800">
          <w:t>s</w:t>
        </w:r>
      </w:ins>
      <w:ins w:id="243" w:author="Carol Nichols" w:date="2018-03-22T15:48:00Z">
        <w:r w:rsidR="00BA525C">
          <w:t xml:space="preserve"> Rust’s keywords</w:t>
        </w:r>
      </w:ins>
      <w:ins w:id="244" w:author="Carol Nichols" w:date="2018-03-22T15:49:00Z">
        <w:r w:rsidR="002C6800">
          <w:t>. Appendix B covers Rust’s</w:t>
        </w:r>
      </w:ins>
      <w:ins w:id="245" w:author="Carol Nichols" w:date="2018-03-22T15:48:00Z">
        <w:r w:rsidR="00BA525C">
          <w:t xml:space="preserve"> </w:t>
        </w:r>
        <w:r w:rsidR="002C6800">
          <w:t>operators and symbols</w:t>
        </w:r>
      </w:ins>
      <w:ins w:id="246" w:author="Carol Nichols" w:date="2018-03-22T15:49:00Z">
        <w:r w:rsidR="002C6800">
          <w:t>. Appendix C covers derivable traits provided by the standard library</w:t>
        </w:r>
      </w:ins>
      <w:ins w:id="247" w:author="Carol Nichols" w:date="2018-03-22T15:50:00Z">
        <w:r w:rsidR="002C6800">
          <w:t>. Appendix D covers macros.</w:t>
        </w:r>
      </w:ins>
    </w:p>
    <w:p w14:paraId="29BD0785" w14:textId="77777777" w:rsidR="005E2FD5" w:rsidRDefault="005E2FD5" w:rsidP="004B26FC">
      <w:pPr>
        <w:pStyle w:val="Body"/>
      </w:pPr>
      <w:del w:id="248" w:author="AnneMarieW" w:date="2018-03-12T14:13:00Z">
        <w:r w:rsidDel="006727CC">
          <w:delText>In</w:delText>
        </w:r>
        <w:r w:rsidR="004B26FC" w:rsidDel="006727CC">
          <w:delText xml:space="preserve"> </w:delText>
        </w:r>
        <w:r w:rsidDel="006727CC">
          <w:delText>the</w:delText>
        </w:r>
        <w:r w:rsidR="004B26FC" w:rsidDel="006727CC">
          <w:delText xml:space="preserve"> </w:delText>
        </w:r>
        <w:r w:rsidDel="006727CC">
          <w:delText>end,</w:delText>
        </w:r>
        <w:r w:rsidR="004B26FC" w:rsidDel="006727CC">
          <w:delText xml:space="preserve"> </w:delText>
        </w:r>
        <w:r w:rsidDel="006727CC">
          <w:delText>t</w:delText>
        </w:r>
      </w:del>
      <w:ins w:id="249" w:author="AnneMarieW" w:date="2018-03-12T14:13:00Z">
        <w:r w:rsidR="006727CC">
          <w:t>T</w:t>
        </w:r>
      </w:ins>
      <w:r>
        <w:t>here</w:t>
      </w:r>
      <w:ins w:id="250" w:author="AnneMarieW" w:date="2018-03-12T14:13:00Z">
        <w:r w:rsidR="006727CC">
          <w:t xml:space="preserve"> </w:t>
        </w:r>
      </w:ins>
      <w:del w:id="251" w:author="AnneMarieW" w:date="2018-03-12T14:13:00Z">
        <w:r w:rsidDel="006727CC">
          <w:delText>’</w:delText>
        </w:r>
      </w:del>
      <w:ins w:id="252" w:author="AnneMarieW" w:date="2018-03-12T14:13:00Z">
        <w:r w:rsidR="006727CC">
          <w:t>i</w:t>
        </w:r>
      </w:ins>
      <w:r>
        <w:t>s</w:t>
      </w:r>
      <w:r w:rsidR="004B26FC">
        <w:t xml:space="preserve"> </w:t>
      </w:r>
      <w:r>
        <w:t>no</w:t>
      </w:r>
      <w:r w:rsidR="004B26FC">
        <w:t xml:space="preserve"> </w:t>
      </w:r>
      <w:r>
        <w:t>wrong</w:t>
      </w:r>
      <w:r w:rsidR="004B26FC">
        <w:t xml:space="preserve"> </w:t>
      </w:r>
      <w:r>
        <w:t>way</w:t>
      </w:r>
      <w:r w:rsidR="004B26FC">
        <w:t xml:space="preserve"> </w:t>
      </w:r>
      <w:r>
        <w:t>to</w:t>
      </w:r>
      <w:r w:rsidR="004B26FC">
        <w:t xml:space="preserve"> </w:t>
      </w:r>
      <w:r>
        <w:t>read</w:t>
      </w:r>
      <w:r w:rsidR="004B26FC">
        <w:t xml:space="preserve"> </w:t>
      </w:r>
      <w:del w:id="253" w:author="AnneMarieW" w:date="2018-03-12T14:13:00Z">
        <w:r w:rsidDel="006727CC">
          <w:delText>a</w:delText>
        </w:r>
      </w:del>
      <w:ins w:id="254" w:author="AnneMarieW" w:date="2018-03-12T14:13:00Z">
        <w:r w:rsidR="006727CC">
          <w:t>this</w:t>
        </w:r>
      </w:ins>
      <w:r w:rsidR="004B26FC">
        <w:t xml:space="preserve"> </w:t>
      </w:r>
      <w:r>
        <w:t>book:</w:t>
      </w:r>
      <w:r w:rsidR="004B26FC">
        <w:t xml:space="preserve"> </w:t>
      </w:r>
      <w:r>
        <w:t>if</w:t>
      </w:r>
      <w:r w:rsidR="004B26FC">
        <w:t xml:space="preserve"> </w:t>
      </w:r>
      <w:r>
        <w:t>you</w:t>
      </w:r>
      <w:r w:rsidR="004B26FC">
        <w:t xml:space="preserve"> </w:t>
      </w:r>
      <w:r>
        <w:t>want</w:t>
      </w:r>
      <w:r w:rsidR="004B26FC">
        <w:t xml:space="preserve"> </w:t>
      </w:r>
      <w:r>
        <w:t>to</w:t>
      </w:r>
      <w:r w:rsidR="004B26FC">
        <w:t xml:space="preserve"> </w:t>
      </w:r>
      <w:r>
        <w:t>skip</w:t>
      </w:r>
      <w:r w:rsidR="004B26FC">
        <w:t xml:space="preserve"> </w:t>
      </w:r>
      <w:r>
        <w:t>ahead,</w:t>
      </w:r>
      <w:r w:rsidR="004B26FC">
        <w:t xml:space="preserve"> </w:t>
      </w:r>
      <w:r>
        <w:t>go</w:t>
      </w:r>
      <w:r w:rsidR="004B26FC">
        <w:t xml:space="preserve"> </w:t>
      </w:r>
      <w:r>
        <w:t>for</w:t>
      </w:r>
      <w:r w:rsidR="004B26FC">
        <w:t xml:space="preserve"> </w:t>
      </w:r>
      <w:r>
        <w:t>it!</w:t>
      </w:r>
      <w:r w:rsidR="004B26FC">
        <w:t xml:space="preserve"> </w:t>
      </w:r>
      <w:r>
        <w:t>You</w:t>
      </w:r>
      <w:r w:rsidR="004B26FC">
        <w:t xml:space="preserve"> </w:t>
      </w:r>
      <w:r>
        <w:t>m</w:t>
      </w:r>
      <w:del w:id="255" w:author="AnneMarieW" w:date="2018-03-12T14:13:00Z">
        <w:r w:rsidDel="006727CC">
          <w:delText>ay</w:delText>
        </w:r>
      </w:del>
      <w:ins w:id="256" w:author="AnneMarieW" w:date="2018-03-12T14:13:00Z">
        <w:r w:rsidR="006727CC">
          <w:t>ight</w:t>
        </w:r>
      </w:ins>
      <w:r w:rsidR="004B26FC">
        <w:t xml:space="preserve"> </w:t>
      </w:r>
      <w:r>
        <w:t>have</w:t>
      </w:r>
      <w:r w:rsidR="004B26FC">
        <w:t xml:space="preserve"> </w:t>
      </w:r>
      <w:r>
        <w:t>to</w:t>
      </w:r>
      <w:r w:rsidR="004B26FC">
        <w:t xml:space="preserve"> </w:t>
      </w:r>
      <w:r>
        <w:t>jump</w:t>
      </w:r>
      <w:r w:rsidR="004B26FC">
        <w:t xml:space="preserve"> </w:t>
      </w:r>
      <w:r>
        <w:t>back</w:t>
      </w:r>
      <w:r w:rsidR="004B26FC">
        <w:t xml:space="preserve"> </w:t>
      </w:r>
      <w:ins w:id="257" w:author="AnneMarieW" w:date="2018-03-12T14:14:00Z">
        <w:r w:rsidR="006727CC">
          <w:t xml:space="preserve">to earlier chapters </w:t>
        </w:r>
      </w:ins>
      <w:r>
        <w:t>if</w:t>
      </w:r>
      <w:r w:rsidR="004B26FC">
        <w:t xml:space="preserve"> </w:t>
      </w:r>
      <w:r>
        <w:t>you</w:t>
      </w:r>
      <w:r w:rsidR="004B26FC">
        <w:t xml:space="preserve"> </w:t>
      </w:r>
      <w:del w:id="258" w:author="AnneMarieW" w:date="2018-03-12T14:14:00Z">
        <w:r w:rsidDel="006727CC">
          <w:delText>find</w:delText>
        </w:r>
        <w:r w:rsidR="004B26FC" w:rsidDel="006727CC">
          <w:delText xml:space="preserve"> </w:delText>
        </w:r>
        <w:r w:rsidDel="006727CC">
          <w:delText>things</w:delText>
        </w:r>
        <w:r w:rsidR="004B26FC" w:rsidDel="006727CC">
          <w:delText xml:space="preserve"> </w:delText>
        </w:r>
      </w:del>
      <w:ins w:id="259" w:author="AnneMarieW" w:date="2018-03-12T14:14:00Z">
        <w:r w:rsidR="006727CC">
          <w:t xml:space="preserve">experience any </w:t>
        </w:r>
      </w:ins>
      <w:r>
        <w:t>confusi</w:t>
      </w:r>
      <w:del w:id="260" w:author="AnneMarieW" w:date="2018-03-12T14:14:00Z">
        <w:r w:rsidDel="006727CC">
          <w:delText>ng</w:delText>
        </w:r>
      </w:del>
      <w:ins w:id="261" w:author="AnneMarieW" w:date="2018-03-12T14:14:00Z">
        <w:r w:rsidR="006727CC">
          <w:t>on</w:t>
        </w:r>
      </w:ins>
      <w:r>
        <w:t>.</w:t>
      </w:r>
      <w:r w:rsidR="004B26FC">
        <w:t xml:space="preserve"> </w:t>
      </w:r>
      <w:ins w:id="262" w:author="AnneMarieW" w:date="2018-03-12T14:14:00Z">
        <w:r w:rsidR="006727CC">
          <w:t xml:space="preserve">But </w:t>
        </w:r>
      </w:ins>
      <w:del w:id="263" w:author="AnneMarieW" w:date="2018-03-12T14:14:00Z">
        <w:r w:rsidDel="006727CC">
          <w:delText>D</w:delText>
        </w:r>
      </w:del>
      <w:ins w:id="264" w:author="AnneMarieW" w:date="2018-03-12T14:14:00Z">
        <w:r w:rsidR="006727CC">
          <w:t>d</w:t>
        </w:r>
      </w:ins>
      <w:r>
        <w:t>o</w:t>
      </w:r>
      <w:r w:rsidR="004B26FC">
        <w:t xml:space="preserve"> </w:t>
      </w:r>
      <w:r>
        <w:t>whatever</w:t>
      </w:r>
      <w:r w:rsidR="004B26FC">
        <w:t xml:space="preserve"> </w:t>
      </w:r>
      <w:r>
        <w:t>works</w:t>
      </w:r>
      <w:r w:rsidR="004B26FC">
        <w:t xml:space="preserve"> </w:t>
      </w:r>
      <w:r>
        <w:t>for</w:t>
      </w:r>
      <w:r w:rsidR="004B26FC">
        <w:t xml:space="preserve"> </w:t>
      </w:r>
      <w:r>
        <w:t>you.</w:t>
      </w:r>
    </w:p>
    <w:p w14:paraId="53D64990" w14:textId="77777777" w:rsidR="005E2FD5" w:rsidRDefault="005E2FD5" w:rsidP="004B26FC">
      <w:pPr>
        <w:pStyle w:val="Body"/>
      </w:pPr>
      <w:r>
        <w:t>An</w:t>
      </w:r>
      <w:r w:rsidR="004B26FC">
        <w:t xml:space="preserve"> </w:t>
      </w:r>
      <w:r>
        <w:t>important</w:t>
      </w:r>
      <w:r w:rsidR="004B26FC">
        <w:t xml:space="preserve"> </w:t>
      </w:r>
      <w:r>
        <w:t>part</w:t>
      </w:r>
      <w:r w:rsidR="004B26FC">
        <w:t xml:space="preserve"> </w:t>
      </w:r>
      <w:r>
        <w:t>of</w:t>
      </w:r>
      <w:r w:rsidR="004B26FC">
        <w:t xml:space="preserve"> </w:t>
      </w:r>
      <w:r>
        <w:t>the</w:t>
      </w:r>
      <w:r w:rsidR="004B26FC">
        <w:t xml:space="preserve"> </w:t>
      </w:r>
      <w:r>
        <w:t>process</w:t>
      </w:r>
      <w:r w:rsidR="004B26FC">
        <w:t xml:space="preserve"> </w:t>
      </w:r>
      <w:r>
        <w:t>of</w:t>
      </w:r>
      <w:r w:rsidR="004B26FC">
        <w:t xml:space="preserve"> </w:t>
      </w:r>
      <w:r>
        <w:t>learning</w:t>
      </w:r>
      <w:r w:rsidR="004B26FC">
        <w:t xml:space="preserve"> </w:t>
      </w:r>
      <w:r>
        <w:t>Rust</w:t>
      </w:r>
      <w:r w:rsidR="004B26FC">
        <w:t xml:space="preserve"> </w:t>
      </w:r>
      <w:r>
        <w:t>is</w:t>
      </w:r>
      <w:r w:rsidR="004B26FC">
        <w:t xml:space="preserve"> </w:t>
      </w:r>
      <w:r>
        <w:t>learning</w:t>
      </w:r>
      <w:r w:rsidR="004B26FC">
        <w:t xml:space="preserve"> </w:t>
      </w:r>
      <w:r>
        <w:t>how</w:t>
      </w:r>
      <w:r w:rsidR="004B26FC">
        <w:t xml:space="preserve"> </w:t>
      </w:r>
      <w:r>
        <w:t>to</w:t>
      </w:r>
      <w:r w:rsidR="004B26FC">
        <w:t xml:space="preserve"> </w:t>
      </w:r>
      <w:r>
        <w:t>read</w:t>
      </w:r>
      <w:r w:rsidR="004B26FC">
        <w:t xml:space="preserve"> </w:t>
      </w:r>
      <w:r>
        <w:t>the</w:t>
      </w:r>
      <w:r w:rsidR="004B26FC">
        <w:t xml:space="preserve"> </w:t>
      </w:r>
      <w:r>
        <w:t>error</w:t>
      </w:r>
      <w:r w:rsidR="004B26FC">
        <w:t xml:space="preserve"> </w:t>
      </w:r>
      <w:r>
        <w:t>messages</w:t>
      </w:r>
      <w:r w:rsidR="004B26FC">
        <w:t xml:space="preserve"> </w:t>
      </w:r>
      <w:ins w:id="265" w:author="AnneMarieW" w:date="2018-03-12T14:15:00Z">
        <w:r w:rsidR="006727CC">
          <w:t>the compiler</w:t>
        </w:r>
        <w:r w:rsidR="006727CC" w:rsidDel="00AB0F34">
          <w:t xml:space="preserve"> </w:t>
        </w:r>
        <w:r w:rsidR="006727CC">
          <w:t>displays</w:t>
        </w:r>
      </w:ins>
      <w:del w:id="266" w:author="Liz Chadwick" w:date="2018-03-08T17:04:00Z">
        <w:r w:rsidDel="00AB0F34">
          <w:delText>that</w:delText>
        </w:r>
        <w:r w:rsidR="004B26FC" w:rsidDel="00AB0F34">
          <w:delText xml:space="preserve"> </w:delText>
        </w:r>
      </w:del>
      <w:ins w:id="267" w:author="Liz Chadwick" w:date="2018-03-08T17:04:00Z">
        <w:del w:id="268" w:author="AnneMarieW" w:date="2018-03-12T14:15:00Z">
          <w:r w:rsidR="00AB0F34" w:rsidDel="006727CC">
            <w:delText xml:space="preserve">given by </w:delText>
          </w:r>
        </w:del>
      </w:ins>
      <w:del w:id="269" w:author="AnneMarieW" w:date="2018-03-12T14:15:00Z">
        <w:r w:rsidDel="006727CC">
          <w:delText>the</w:delText>
        </w:r>
        <w:r w:rsidR="004B26FC" w:rsidDel="006727CC">
          <w:delText xml:space="preserve"> </w:delText>
        </w:r>
        <w:r w:rsidDel="006727CC">
          <w:delText>compiler</w:delText>
        </w:r>
      </w:del>
      <w:del w:id="270" w:author="Liz Chadwick" w:date="2018-03-08T17:04:00Z">
        <w:r w:rsidR="004B26FC" w:rsidDel="00AB0F34">
          <w:delText xml:space="preserve"> </w:delText>
        </w:r>
        <w:r w:rsidDel="00AB0F34">
          <w:delText>gives</w:delText>
        </w:r>
        <w:r w:rsidR="004B26FC" w:rsidDel="00AB0F34">
          <w:delText xml:space="preserve"> </w:delText>
        </w:r>
        <w:r w:rsidDel="00AB0F34">
          <w:delText>you</w:delText>
        </w:r>
      </w:del>
      <w:ins w:id="271" w:author="Liz Chadwick" w:date="2018-03-08T17:04:00Z">
        <w:del w:id="272" w:author="AnneMarieW" w:date="2018-03-12T14:15:00Z">
          <w:r w:rsidR="00AB0F34" w:rsidDel="006727CC">
            <w:delText>,</w:delText>
          </w:r>
        </w:del>
      </w:ins>
      <w:ins w:id="273" w:author="AnneMarieW" w:date="2018-03-12T14:15:00Z">
        <w:r w:rsidR="006727CC">
          <w:t>:</w:t>
        </w:r>
      </w:ins>
      <w:ins w:id="274" w:author="Liz Chadwick" w:date="2018-03-08T17:04:00Z">
        <w:del w:id="275" w:author="AnneMarieW" w:date="2018-03-12T14:15:00Z">
          <w:r w:rsidR="00AB0F34" w:rsidDel="006727CC">
            <w:delText xml:space="preserve"> as</w:delText>
          </w:r>
        </w:del>
        <w:r w:rsidR="00AB0F34">
          <w:t xml:space="preserve"> these will guide you toward</w:t>
        </w:r>
        <w:del w:id="276" w:author="AnneMarieW" w:date="2018-03-12T14:15:00Z">
          <w:r w:rsidR="00AB0F34" w:rsidDel="006727CC">
            <w:delText>s</w:delText>
          </w:r>
        </w:del>
        <w:r w:rsidR="00AB0F34">
          <w:t xml:space="preserve"> working code</w:t>
        </w:r>
      </w:ins>
      <w:r>
        <w:t>.</w:t>
      </w:r>
      <w:r w:rsidR="004B26FC">
        <w:t xml:space="preserve"> </w:t>
      </w:r>
      <w:r>
        <w:t>As</w:t>
      </w:r>
      <w:r w:rsidR="004B26FC">
        <w:t xml:space="preserve"> </w:t>
      </w:r>
      <w:r>
        <w:t>such,</w:t>
      </w:r>
      <w:r w:rsidR="004B26FC">
        <w:t xml:space="preserve"> </w:t>
      </w:r>
      <w:r>
        <w:t>we’ll</w:t>
      </w:r>
      <w:del w:id="277" w:author="AnneMarieW" w:date="2018-03-12T15:07:00Z">
        <w:r w:rsidR="004B26FC" w:rsidDel="00F50B4A">
          <w:delText xml:space="preserve"> </w:delText>
        </w:r>
        <w:r w:rsidDel="00F50B4A">
          <w:delText>be</w:delText>
        </w:r>
      </w:del>
      <w:r w:rsidR="004B26FC">
        <w:t xml:space="preserve"> </w:t>
      </w:r>
      <w:ins w:id="278" w:author="AnneMarieW" w:date="2018-03-12T15:08:00Z">
        <w:r w:rsidR="00F50B4A">
          <w:t>provide</w:t>
        </w:r>
      </w:ins>
      <w:del w:id="279" w:author="AnneMarieW" w:date="2018-03-12T15:08:00Z">
        <w:r w:rsidDel="00F50B4A">
          <w:delText>show</w:delText>
        </w:r>
      </w:del>
      <w:del w:id="280" w:author="AnneMarieW" w:date="2018-03-12T15:07:00Z">
        <w:r w:rsidDel="00F50B4A">
          <w:delText>ing</w:delText>
        </w:r>
      </w:del>
      <w:r w:rsidR="004B26FC">
        <w:t xml:space="preserve"> </w:t>
      </w:r>
      <w:del w:id="281" w:author="AnneMarieW" w:date="2018-03-12T14:16:00Z">
        <w:r w:rsidDel="006727CC">
          <w:delText>a</w:delText>
        </w:r>
        <w:r w:rsidR="004B26FC" w:rsidDel="006727CC">
          <w:delText xml:space="preserve"> </w:delText>
        </w:r>
        <w:r w:rsidDel="006727CC">
          <w:delText>lot</w:delText>
        </w:r>
        <w:r w:rsidR="004B26FC" w:rsidDel="006727CC">
          <w:delText xml:space="preserve"> </w:delText>
        </w:r>
        <w:r w:rsidDel="006727CC">
          <w:delText>of</w:delText>
        </w:r>
      </w:del>
      <w:ins w:id="282" w:author="AnneMarieW" w:date="2018-03-12T14:16:00Z">
        <w:r w:rsidR="006727CC">
          <w:t>many</w:t>
        </w:r>
      </w:ins>
      <w:r w:rsidR="004B26FC">
        <w:t xml:space="preserve"> </w:t>
      </w:r>
      <w:ins w:id="283" w:author="Liz Chadwick" w:date="2018-03-08T17:05:00Z">
        <w:r w:rsidR="00AB0F34">
          <w:t xml:space="preserve">examples of </w:t>
        </w:r>
      </w:ins>
      <w:r>
        <w:t>code</w:t>
      </w:r>
      <w:r w:rsidR="004B26FC">
        <w:t xml:space="preserve"> </w:t>
      </w:r>
      <w:r>
        <w:t>that</w:t>
      </w:r>
      <w:r w:rsidR="004B26FC">
        <w:t xml:space="preserve"> </w:t>
      </w:r>
      <w:r>
        <w:t>do</w:t>
      </w:r>
      <w:del w:id="284" w:author="AnneMarieW" w:date="2018-03-12T15:08:00Z">
        <w:r w:rsidDel="00F50B4A">
          <w:delText>es</w:delText>
        </w:r>
      </w:del>
      <w:r>
        <w:t>n’t</w:t>
      </w:r>
      <w:r w:rsidR="004B26FC">
        <w:t xml:space="preserve"> </w:t>
      </w:r>
      <w:r>
        <w:t>compile</w:t>
      </w:r>
      <w:del w:id="285" w:author="AnneMarieW" w:date="2018-03-12T14:16:00Z">
        <w:r w:rsidDel="006727CC">
          <w:delText>,</w:delText>
        </w:r>
      </w:del>
      <w:r w:rsidR="004B26FC">
        <w:t xml:space="preserve"> </w:t>
      </w:r>
      <w:del w:id="286" w:author="Liz Chadwick" w:date="2018-03-08T17:06:00Z">
        <w:r w:rsidDel="00AB0F34">
          <w:delText>and</w:delText>
        </w:r>
        <w:r w:rsidR="004B26FC" w:rsidDel="00AB0F34">
          <w:delText xml:space="preserve"> </w:delText>
        </w:r>
      </w:del>
      <w:ins w:id="287" w:author="Liz Chadwick" w:date="2018-03-08T17:06:00Z">
        <w:r w:rsidR="00AB0F34">
          <w:t>along</w:t>
        </w:r>
        <w:del w:id="288" w:author="AnneMarieW" w:date="2018-03-12T14:16:00Z">
          <w:r w:rsidR="00AB0F34" w:rsidDel="006727CC">
            <w:delText>sid</w:delText>
          </w:r>
        </w:del>
      </w:ins>
      <w:ins w:id="289" w:author="AnneMarieW" w:date="2018-03-12T14:16:00Z">
        <w:r w:rsidR="006727CC">
          <w:t xml:space="preserve"> with</w:t>
        </w:r>
      </w:ins>
      <w:ins w:id="290" w:author="Liz Chadwick" w:date="2018-03-08T17:06:00Z">
        <w:del w:id="291" w:author="AnneMarieW" w:date="2018-03-12T14:16:00Z">
          <w:r w:rsidR="00AB0F34" w:rsidDel="006727CC">
            <w:delText>e</w:delText>
          </w:r>
        </w:del>
        <w:r w:rsidR="00AB0F34">
          <w:t xml:space="preserve"> </w:t>
        </w:r>
      </w:ins>
      <w:r>
        <w:t>the</w:t>
      </w:r>
      <w:r w:rsidR="004B26FC">
        <w:t xml:space="preserve"> </w:t>
      </w:r>
      <w:r>
        <w:t>error</w:t>
      </w:r>
      <w:r w:rsidR="004B26FC">
        <w:t xml:space="preserve"> </w:t>
      </w:r>
      <w:r>
        <w:t>message</w:t>
      </w:r>
      <w:r w:rsidR="004B26FC">
        <w:t xml:space="preserve"> </w:t>
      </w:r>
      <w:r>
        <w:t>the</w:t>
      </w:r>
      <w:r w:rsidR="004B26FC">
        <w:t xml:space="preserve"> </w:t>
      </w:r>
      <w:r>
        <w:t>compiler</w:t>
      </w:r>
      <w:r w:rsidR="004B26FC">
        <w:t xml:space="preserve"> </w:t>
      </w:r>
      <w:r>
        <w:t>will</w:t>
      </w:r>
      <w:r w:rsidR="004B26FC">
        <w:t xml:space="preserve"> </w:t>
      </w:r>
      <w:r>
        <w:t>show</w:t>
      </w:r>
      <w:r w:rsidR="004B26FC">
        <w:t xml:space="preserve"> </w:t>
      </w:r>
      <w:r>
        <w:t>you</w:t>
      </w:r>
      <w:r w:rsidR="004B26FC">
        <w:t xml:space="preserve"> </w:t>
      </w:r>
      <w:r>
        <w:t>in</w:t>
      </w:r>
      <w:r w:rsidR="004B26FC">
        <w:t xml:space="preserve"> </w:t>
      </w:r>
      <w:del w:id="292" w:author="AnneMarieW" w:date="2018-03-12T15:09:00Z">
        <w:r w:rsidDel="00F50B4A">
          <w:delText>that</w:delText>
        </w:r>
      </w:del>
      <w:ins w:id="293" w:author="AnneMarieW" w:date="2018-03-12T15:09:00Z">
        <w:r w:rsidR="00F50B4A">
          <w:t>each</w:t>
        </w:r>
      </w:ins>
      <w:r w:rsidR="004B26FC">
        <w:t xml:space="preserve"> </w:t>
      </w:r>
      <w:r>
        <w:t>situation.</w:t>
      </w:r>
      <w:r w:rsidR="004B26FC">
        <w:t xml:space="preserve"> </w:t>
      </w:r>
      <w:del w:id="294" w:author="Liz Chadwick" w:date="2018-03-08T17:04:00Z">
        <w:r w:rsidDel="00AB0F34">
          <w:delText>As</w:delText>
        </w:r>
        <w:r w:rsidR="004B26FC" w:rsidDel="00AB0F34">
          <w:delText xml:space="preserve"> </w:delText>
        </w:r>
        <w:r w:rsidDel="00AB0F34">
          <w:delText>such</w:delText>
        </w:r>
      </w:del>
      <w:ins w:id="295" w:author="Liz Chadwick" w:date="2018-03-08T17:04:00Z">
        <w:r w:rsidR="00AB0F34">
          <w:t>Know that</w:t>
        </w:r>
      </w:ins>
      <w:del w:id="296" w:author="Liz Chadwick" w:date="2018-03-08T17:04:00Z">
        <w:r w:rsidDel="00AB0F34">
          <w:delText>,</w:delText>
        </w:r>
      </w:del>
      <w:r w:rsidR="004B26FC">
        <w:t xml:space="preserve"> </w:t>
      </w:r>
      <w:r>
        <w:t>if</w:t>
      </w:r>
      <w:r w:rsidR="004B26FC">
        <w:t xml:space="preserve"> </w:t>
      </w:r>
      <w:r>
        <w:t>you</w:t>
      </w:r>
      <w:r w:rsidR="004B26FC">
        <w:t xml:space="preserve"> </w:t>
      </w:r>
      <w:del w:id="297" w:author="AnneMarieW" w:date="2018-03-12T14:16:00Z">
        <w:r w:rsidDel="006727CC">
          <w:delText>pick</w:delText>
        </w:r>
      </w:del>
      <w:del w:id="298" w:author="AnneMarieW" w:date="2018-03-12T15:09:00Z">
        <w:r w:rsidR="004B26FC" w:rsidDel="00EF74FF">
          <w:delText xml:space="preserve"> </w:delText>
        </w:r>
      </w:del>
      <w:ins w:id="299" w:author="AnneMarieW" w:date="2018-03-12T14:17:00Z">
        <w:r w:rsidR="00200D7E">
          <w:t xml:space="preserve">enter and run </w:t>
        </w:r>
      </w:ins>
      <w:r>
        <w:t>a</w:t>
      </w:r>
      <w:r w:rsidR="004B26FC">
        <w:t xml:space="preserve"> </w:t>
      </w:r>
      <w:r>
        <w:t>random</w:t>
      </w:r>
      <w:r w:rsidR="004B26FC">
        <w:t xml:space="preserve"> </w:t>
      </w:r>
      <w:r>
        <w:t>example,</w:t>
      </w:r>
      <w:r w:rsidR="004B26FC">
        <w:t xml:space="preserve"> </w:t>
      </w:r>
      <w:r>
        <w:t>it</w:t>
      </w:r>
      <w:r w:rsidR="004B26FC">
        <w:t xml:space="preserve"> </w:t>
      </w:r>
      <w:r>
        <w:t>may</w:t>
      </w:r>
      <w:r w:rsidR="004B26FC">
        <w:t xml:space="preserve"> </w:t>
      </w:r>
      <w:r>
        <w:t>not</w:t>
      </w:r>
      <w:r w:rsidR="004B26FC">
        <w:t xml:space="preserve"> </w:t>
      </w:r>
      <w:r>
        <w:t>compile!</w:t>
      </w:r>
      <w:r w:rsidR="004B26FC">
        <w:t xml:space="preserve"> </w:t>
      </w:r>
      <w:del w:id="300" w:author="Liz Chadwick" w:date="2018-03-08T17:05:00Z">
        <w:r w:rsidDel="00AB0F34">
          <w:delText>Please</w:delText>
        </w:r>
        <w:r w:rsidR="004B26FC" w:rsidDel="00AB0F34">
          <w:delText xml:space="preserve"> </w:delText>
        </w:r>
      </w:del>
      <w:ins w:id="301" w:author="Liz Chadwick" w:date="2018-03-08T17:05:00Z">
        <w:r w:rsidR="00AB0F34">
          <w:t xml:space="preserve">Make sure you </w:t>
        </w:r>
      </w:ins>
      <w:r>
        <w:t>read</w:t>
      </w:r>
      <w:r w:rsidR="004B26FC">
        <w:t xml:space="preserve"> </w:t>
      </w:r>
      <w:r>
        <w:t>the</w:t>
      </w:r>
      <w:r w:rsidR="004B26FC">
        <w:t xml:space="preserve"> </w:t>
      </w:r>
      <w:r>
        <w:t>surrounding</w:t>
      </w:r>
      <w:r w:rsidR="004B26FC">
        <w:t xml:space="preserve"> </w:t>
      </w:r>
      <w:r>
        <w:t>text</w:t>
      </w:r>
      <w:r w:rsidR="004B26FC">
        <w:t xml:space="preserve"> </w:t>
      </w:r>
      <w:r>
        <w:t>to</w:t>
      </w:r>
      <w:r w:rsidR="004B26FC">
        <w:t xml:space="preserve"> </w:t>
      </w:r>
      <w:del w:id="302" w:author="Liz Chadwick" w:date="2018-03-08T17:05:00Z">
        <w:r w:rsidDel="00AB0F34">
          <w:delText>make</w:delText>
        </w:r>
        <w:r w:rsidR="004B26FC" w:rsidDel="00AB0F34">
          <w:delText xml:space="preserve"> </w:delText>
        </w:r>
        <w:r w:rsidDel="00AB0F34">
          <w:delText>sure</w:delText>
        </w:r>
        <w:r w:rsidR="004B26FC" w:rsidDel="00AB0F34">
          <w:delText xml:space="preserve"> </w:delText>
        </w:r>
        <w:r w:rsidDel="00AB0F34">
          <w:delText>that</w:delText>
        </w:r>
        <w:r w:rsidR="004B26FC" w:rsidDel="00AB0F34">
          <w:delText xml:space="preserve"> </w:delText>
        </w:r>
        <w:r w:rsidDel="00AB0F34">
          <w:delText>you</w:delText>
        </w:r>
        <w:r w:rsidR="004B26FC" w:rsidDel="00AB0F34">
          <w:delText xml:space="preserve"> </w:delText>
        </w:r>
        <w:r w:rsidDel="00AB0F34">
          <w:delText>didn’t</w:delText>
        </w:r>
        <w:r w:rsidR="004B26FC" w:rsidDel="00AB0F34">
          <w:delText xml:space="preserve"> </w:delText>
        </w:r>
        <w:r w:rsidDel="00AB0F34">
          <w:delText>happen</w:delText>
        </w:r>
        <w:r w:rsidR="004B26FC" w:rsidDel="00AB0F34">
          <w:delText xml:space="preserve"> </w:delText>
        </w:r>
        <w:r w:rsidDel="00AB0F34">
          <w:delText>to</w:delText>
        </w:r>
        <w:r w:rsidR="004B26FC" w:rsidDel="00AB0F34">
          <w:delText xml:space="preserve"> </w:delText>
        </w:r>
        <w:r w:rsidDel="00AB0F34">
          <w:delText>pick</w:delText>
        </w:r>
        <w:r w:rsidR="004B26FC" w:rsidDel="00AB0F34">
          <w:delText xml:space="preserve"> </w:delText>
        </w:r>
        <w:r w:rsidDel="00AB0F34">
          <w:delText>one</w:delText>
        </w:r>
        <w:r w:rsidR="004B26FC" w:rsidDel="00AB0F34">
          <w:delText xml:space="preserve"> </w:delText>
        </w:r>
        <w:r w:rsidDel="00AB0F34">
          <w:delText>of</w:delText>
        </w:r>
        <w:r w:rsidR="004B26FC" w:rsidDel="00AB0F34">
          <w:delText xml:space="preserve"> </w:delText>
        </w:r>
        <w:r w:rsidDel="00AB0F34">
          <w:delText>the</w:delText>
        </w:r>
        <w:r w:rsidR="004B26FC" w:rsidDel="00AB0F34">
          <w:delText xml:space="preserve"> </w:delText>
        </w:r>
        <w:r w:rsidDel="00AB0F34">
          <w:delText>in-progress</w:delText>
        </w:r>
        <w:r w:rsidR="004B26FC" w:rsidDel="00AB0F34">
          <w:delText xml:space="preserve"> </w:delText>
        </w:r>
        <w:r w:rsidDel="00AB0F34">
          <w:delText>examples.</w:delText>
        </w:r>
      </w:del>
      <w:ins w:id="303" w:author="Liz Chadwick" w:date="2018-03-08T17:05:00Z">
        <w:r w:rsidR="00AB0F34">
          <w:t xml:space="preserve">see whether the example you’re trying </w:t>
        </w:r>
        <w:del w:id="304" w:author="AnneMarieW" w:date="2018-03-12T14:16:00Z">
          <w:r w:rsidR="00AB0F34" w:rsidDel="006727CC">
            <w:delText>out</w:delText>
          </w:r>
        </w:del>
      </w:ins>
      <w:ins w:id="305" w:author="AnneMarieW" w:date="2018-03-12T14:16:00Z">
        <w:r w:rsidR="006727CC">
          <w:t>to run</w:t>
        </w:r>
      </w:ins>
      <w:ins w:id="306" w:author="Liz Chadwick" w:date="2018-03-08T17:05:00Z">
        <w:r w:rsidR="00AB0F34">
          <w:t xml:space="preserve"> is meant to error.</w:t>
        </w:r>
      </w:ins>
      <w:ins w:id="307" w:author="Liz Chadwick" w:date="2018-03-08T17:06:00Z">
        <w:r w:rsidR="00AB0F34">
          <w:t xml:space="preserve"> In most situations, we’ll lead you to the correct version of any code that doesn’t compile.</w:t>
        </w:r>
      </w:ins>
    </w:p>
    <w:p w14:paraId="5ED107C1" w14:textId="77777777" w:rsidR="005E2FD5" w:rsidRDefault="005E2FD5" w:rsidP="004B26FC">
      <w:pPr>
        <w:pStyle w:val="HeadA"/>
      </w:pPr>
      <w:bookmarkStart w:id="308" w:name="contributing-to-the-book"/>
      <w:bookmarkEnd w:id="308"/>
      <w:r>
        <w:t>Contributing</w:t>
      </w:r>
      <w:r w:rsidR="004B26FC">
        <w:t xml:space="preserve"> </w:t>
      </w:r>
      <w:r>
        <w:t>to</w:t>
      </w:r>
      <w:r w:rsidR="004B26FC">
        <w:t xml:space="preserve"> </w:t>
      </w:r>
      <w:r>
        <w:t>the</w:t>
      </w:r>
      <w:r w:rsidR="004B26FC">
        <w:t xml:space="preserve"> </w:t>
      </w:r>
      <w:r>
        <w:t>Book</w:t>
      </w:r>
    </w:p>
    <w:p w14:paraId="14236D47" w14:textId="77777777" w:rsidR="005E2FD5" w:rsidRDefault="005E2FD5" w:rsidP="004B26FC">
      <w:pPr>
        <w:pStyle w:val="BodyFirst"/>
      </w:pPr>
      <w:r>
        <w:t>This</w:t>
      </w:r>
      <w:r w:rsidR="004B26FC">
        <w:t xml:space="preserve"> </w:t>
      </w:r>
      <w:r>
        <w:t>book</w:t>
      </w:r>
      <w:r w:rsidR="004B26FC">
        <w:t xml:space="preserve"> </w:t>
      </w:r>
      <w:r>
        <w:t>is</w:t>
      </w:r>
      <w:r w:rsidR="004B26FC">
        <w:t xml:space="preserve"> </w:t>
      </w:r>
      <w:r>
        <w:t>open</w:t>
      </w:r>
      <w:r w:rsidR="004B26FC">
        <w:t xml:space="preserve"> </w:t>
      </w:r>
      <w:r>
        <w:t>source.</w:t>
      </w:r>
      <w:r w:rsidR="004B26FC">
        <w:t xml:space="preserve"> </w:t>
      </w:r>
      <w:r>
        <w:t>If</w:t>
      </w:r>
      <w:r w:rsidR="004B26FC">
        <w:t xml:space="preserve"> </w:t>
      </w:r>
      <w:r>
        <w:t>you</w:t>
      </w:r>
      <w:r w:rsidR="004B26FC">
        <w:t xml:space="preserve"> </w:t>
      </w:r>
      <w:r>
        <w:t>find</w:t>
      </w:r>
      <w:r w:rsidR="004B26FC">
        <w:t xml:space="preserve"> </w:t>
      </w:r>
      <w:r>
        <w:t>an</w:t>
      </w:r>
      <w:r w:rsidR="004B26FC">
        <w:t xml:space="preserve"> </w:t>
      </w:r>
      <w:r>
        <w:t>error,</w:t>
      </w:r>
      <w:r w:rsidR="004B26FC">
        <w:t xml:space="preserve"> </w:t>
      </w:r>
      <w:r>
        <w:t>please</w:t>
      </w:r>
      <w:r w:rsidR="004B26FC">
        <w:t xml:space="preserve"> </w:t>
      </w:r>
      <w:r>
        <w:t>don’t</w:t>
      </w:r>
      <w:r w:rsidR="004B26FC">
        <w:t xml:space="preserve"> </w:t>
      </w:r>
      <w:r>
        <w:t>hesitate</w:t>
      </w:r>
      <w:r w:rsidR="004B26FC">
        <w:t xml:space="preserve"> </w:t>
      </w:r>
      <w:r>
        <w:t>to</w:t>
      </w:r>
      <w:r w:rsidR="004B26FC">
        <w:t xml:space="preserve"> </w:t>
      </w:r>
      <w:r>
        <w:t>file</w:t>
      </w:r>
      <w:r w:rsidR="004B26FC">
        <w:t xml:space="preserve"> </w:t>
      </w:r>
      <w:r>
        <w:t>an</w:t>
      </w:r>
      <w:r w:rsidR="004B26FC">
        <w:t xml:space="preserve"> </w:t>
      </w:r>
      <w:r>
        <w:t>issue</w:t>
      </w:r>
      <w:r w:rsidR="004B26FC">
        <w:t xml:space="preserve"> </w:t>
      </w:r>
      <w:r>
        <w:t>or</w:t>
      </w:r>
      <w:r w:rsidR="004B26FC">
        <w:t xml:space="preserve"> </w:t>
      </w:r>
      <w:r>
        <w:t>send</w:t>
      </w:r>
      <w:r w:rsidR="004B26FC">
        <w:t xml:space="preserve"> </w:t>
      </w:r>
      <w:r>
        <w:t>a</w:t>
      </w:r>
      <w:r w:rsidR="004B26FC">
        <w:t xml:space="preserve"> </w:t>
      </w:r>
      <w:r>
        <w:t>pull</w:t>
      </w:r>
      <w:r w:rsidR="004B26FC">
        <w:t xml:space="preserve"> </w:t>
      </w:r>
      <w:r>
        <w:t>request</w:t>
      </w:r>
      <w:r w:rsidR="004B26FC">
        <w:t xml:space="preserve"> </w:t>
      </w:r>
      <w:r>
        <w:t>on</w:t>
      </w:r>
      <w:r w:rsidR="004B26FC">
        <w:t xml:space="preserve"> </w:t>
      </w:r>
      <w:r>
        <w:t>GitHub</w:t>
      </w:r>
      <w:r w:rsidR="004B26FC">
        <w:t xml:space="preserve"> </w:t>
      </w:r>
      <w:r>
        <w:t>at</w:t>
      </w:r>
      <w:r w:rsidR="004B26FC">
        <w:t xml:space="preserve"> </w:t>
      </w:r>
      <w:hyperlink r:id="rId11" w:history="1">
        <w:r w:rsidRPr="00E563FA">
          <w:rPr>
            <w:rStyle w:val="EmphasisItalic"/>
          </w:rPr>
          <w:t>https://github.com/rust-lang/book</w:t>
        </w:r>
      </w:hyperlink>
      <w:ins w:id="309" w:author="janelle" w:date="2018-03-09T15:13:00Z">
        <w:r w:rsidR="005B352E" w:rsidRPr="005B352E">
          <w:rPr>
            <w:rStyle w:val="EmphasisItalic"/>
            <w:rPrChange w:id="310" w:author="janelle" w:date="2018-03-09T15:13:00Z">
              <w:rPr/>
            </w:rPrChange>
          </w:rPr>
          <w:t>/</w:t>
        </w:r>
      </w:ins>
      <w:r>
        <w:t>.</w:t>
      </w:r>
      <w:r w:rsidR="004B26FC">
        <w:t xml:space="preserve"> </w:t>
      </w:r>
      <w:r>
        <w:t>Please</w:t>
      </w:r>
      <w:r w:rsidR="004B26FC">
        <w:t xml:space="preserve"> </w:t>
      </w:r>
      <w:r>
        <w:t>see</w:t>
      </w:r>
      <w:r w:rsidR="004B26FC">
        <w:t xml:space="preserve"> </w:t>
      </w:r>
      <w:r>
        <w:t>CONTRIBUTING.md</w:t>
      </w:r>
      <w:r w:rsidR="004B26FC">
        <w:t xml:space="preserve"> </w:t>
      </w:r>
      <w:r>
        <w:t>at</w:t>
      </w:r>
      <w:r w:rsidR="004B26FC">
        <w:t xml:space="preserve"> </w:t>
      </w:r>
      <w:hyperlink r:id="rId12" w:history="1">
        <w:r w:rsidRPr="00E563FA">
          <w:rPr>
            <w:rStyle w:val="EmphasisItalic"/>
          </w:rPr>
          <w:t>https://github.com/rust-lang/book/blob/master/CONTRIBUTING.md</w:t>
        </w:r>
      </w:hyperlink>
      <w:r w:rsidR="004B26FC">
        <w:t xml:space="preserve"> </w:t>
      </w:r>
      <w:r>
        <w:t>for</w:t>
      </w:r>
      <w:r w:rsidR="004B26FC">
        <w:t xml:space="preserve"> </w:t>
      </w:r>
      <w:r>
        <w:t>more</w:t>
      </w:r>
      <w:r w:rsidR="004B26FC">
        <w:t xml:space="preserve"> </w:t>
      </w:r>
      <w:r>
        <w:t>details.</w:t>
      </w:r>
    </w:p>
    <w:sectPr w:rsidR="005E2FD5" w:rsidSect="007E3D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" w:author="AnneMarieW" w:date="2018-03-12T13:39:00Z" w:initials="AM">
    <w:p w14:paraId="36579B20" w14:textId="77777777" w:rsidR="00F17DA9" w:rsidRDefault="00F17DA9">
      <w:pPr>
        <w:pStyle w:val="CommentText"/>
      </w:pPr>
      <w:r>
        <w:rPr>
          <w:rStyle w:val="CommentReference"/>
        </w:rPr>
        <w:annotationRef/>
      </w:r>
      <w:r>
        <w:t>Please spell out.</w:t>
      </w:r>
    </w:p>
  </w:comment>
  <w:comment w:id="27" w:author="Carol Nichols" w:date="2018-03-22T15:32:00Z" w:initials="CN">
    <w:p w14:paraId="59E6DD03" w14:textId="77777777" w:rsidR="00966937" w:rsidRDefault="0096693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69" w:author="AnneMarieW" w:date="2018-03-12T14:05:00Z" w:initials="AM">
    <w:p w14:paraId="08B99363" w14:textId="77777777" w:rsidR="00200B14" w:rsidRDefault="00200B14">
      <w:pPr>
        <w:pStyle w:val="CommentText"/>
      </w:pPr>
      <w:r>
        <w:rPr>
          <w:rStyle w:val="CommentReference"/>
        </w:rPr>
        <w:annotationRef/>
      </w:r>
      <w:r>
        <w:t>Au: So when would readers go back to Ch2? Make sure readers realize that all chapters are worthwhile to read.</w:t>
      </w:r>
    </w:p>
  </w:comment>
  <w:comment w:id="170" w:author="Carol Nichols" w:date="2018-03-22T15:47:00Z" w:initials="CN">
    <w:p w14:paraId="5DA5986F" w14:textId="27167C77" w:rsidR="00087A44" w:rsidRDefault="00087A44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182" w:author="AnneMarieW" w:date="2018-03-12T14:06:00Z" w:initials="AM">
    <w:p w14:paraId="5257E187" w14:textId="77777777" w:rsidR="00200B14" w:rsidRDefault="00200B14">
      <w:pPr>
        <w:pStyle w:val="CommentText"/>
      </w:pPr>
      <w:r>
        <w:rPr>
          <w:rStyle w:val="CommentReference"/>
        </w:rPr>
        <w:annotationRef/>
      </w:r>
      <w:r>
        <w:t>Please spell out.</w:t>
      </w:r>
    </w:p>
  </w:comment>
  <w:comment w:id="183" w:author="Carol Nichols" w:date="2018-03-22T15:48:00Z" w:initials="CN">
    <w:p w14:paraId="2E2899F4" w14:textId="5373C850" w:rsidR="00297F88" w:rsidRDefault="00297F88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34" w:author="AnneMarieW" w:date="2018-03-12T15:06:00Z" w:initials="AM">
    <w:p w14:paraId="1073EA76" w14:textId="77777777" w:rsidR="00BC405C" w:rsidRDefault="00BC405C">
      <w:pPr>
        <w:pStyle w:val="CommentText"/>
      </w:pPr>
      <w:r>
        <w:rPr>
          <w:rStyle w:val="CommentReference"/>
        </w:rPr>
        <w:annotationRef/>
      </w:r>
      <w:r>
        <w:t>Perhaps name these appendixes?</w:t>
      </w:r>
    </w:p>
  </w:comment>
  <w:comment w:id="235" w:author="Carol Nichols" w:date="2018-03-22T15:50:00Z" w:initials="CN">
    <w:p w14:paraId="5FE5D593" w14:textId="1AC0DCE8" w:rsidR="002C6800" w:rsidRDefault="002C6800">
      <w:pPr>
        <w:pStyle w:val="CommentText"/>
      </w:pPr>
      <w:r>
        <w:rPr>
          <w:rStyle w:val="CommentReference"/>
        </w:rPr>
        <w:annotationRef/>
      </w:r>
      <w:r>
        <w:t>done</w:t>
      </w:r>
      <w:bookmarkStart w:id="239" w:name="_GoBack"/>
      <w:bookmarkEnd w:id="23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579B20" w15:done="0"/>
  <w15:commentEx w15:paraId="59E6DD03" w15:paraIdParent="36579B20" w15:done="0"/>
  <w15:commentEx w15:paraId="08B99363" w15:done="0"/>
  <w15:commentEx w15:paraId="5DA5986F" w15:paraIdParent="08B99363" w15:done="0"/>
  <w15:commentEx w15:paraId="5257E187" w15:done="0"/>
  <w15:commentEx w15:paraId="2E2899F4" w15:paraIdParent="5257E187" w15:done="0"/>
  <w15:commentEx w15:paraId="1073EA76" w15:done="0"/>
  <w15:commentEx w15:paraId="5FE5D593" w15:paraIdParent="1073EA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579B20" w16cid:durableId="1E5E4A29"/>
  <w16cid:commentId w16cid:paraId="59E6DD03" w16cid:durableId="1E5E4B1C"/>
  <w16cid:commentId w16cid:paraId="08B99363" w16cid:durableId="1E5E4A2A"/>
  <w16cid:commentId w16cid:paraId="5DA5986F" w16cid:durableId="1E5E4EA3"/>
  <w16cid:commentId w16cid:paraId="5257E187" w16cid:durableId="1E5E4A2B"/>
  <w16cid:commentId w16cid:paraId="2E2899F4" w16cid:durableId="1E5E4EBB"/>
  <w16cid:commentId w16cid:paraId="1073EA76" w16cid:durableId="1E5E4A2C"/>
  <w16cid:commentId w16cid:paraId="5FE5D593" w16cid:durableId="1E5E4F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2FACA" w14:textId="77777777" w:rsidR="002C2E4A" w:rsidRDefault="002C2E4A" w:rsidP="00966937">
      <w:r>
        <w:separator/>
      </w:r>
    </w:p>
  </w:endnote>
  <w:endnote w:type="continuationSeparator" w:id="0">
    <w:p w14:paraId="0DBB223B" w14:textId="77777777" w:rsidR="002C2E4A" w:rsidRDefault="002C2E4A" w:rsidP="00966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Roboto Condensed">
    <w:altName w:val="Times New Roman"/>
    <w:panose1 w:val="020B0604020202020204"/>
    <w:charset w:val="00"/>
    <w:family w:val="auto"/>
    <w:pitch w:val="default"/>
  </w:font>
  <w:font w:name="NewBaskerville">
    <w:panose1 w:val="02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utura-Heavy">
    <w:panose1 w:val="020B0604020202020204"/>
    <w:charset w:val="B1"/>
    <w:family w:val="swiss"/>
    <w:notTrueType/>
    <w:pitch w:val="variable"/>
    <w:sig w:usb0="80000867" w:usb1="00000000" w:usb2="00000000" w:usb3="00000000" w:csb0="000001F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Dogma">
    <w:altName w:val="Times New Roman"/>
    <w:panose1 w:val="020B0604020202020204"/>
    <w:charset w:val="00"/>
    <w:family w:val="auto"/>
    <w:pitch w:val="default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Futura-Book">
    <w:altName w:val="Century Gothic"/>
    <w:panose1 w:val="020B0604020202020204"/>
    <w:charset w:val="B1"/>
    <w:family w:val="swiss"/>
    <w:notTrueType/>
    <w:pitch w:val="variable"/>
    <w:sig w:usb0="80000867" w:usb1="00000000" w:usb2="00000000" w:usb3="00000000" w:csb0="000001FB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5D235" w14:textId="77777777" w:rsidR="00966937" w:rsidRDefault="00966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15315" w14:textId="77777777" w:rsidR="00966937" w:rsidRDefault="00966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DE6CD" w14:textId="77777777" w:rsidR="00966937" w:rsidRDefault="00966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514ED" w14:textId="77777777" w:rsidR="002C2E4A" w:rsidRDefault="002C2E4A" w:rsidP="00966937">
      <w:r>
        <w:separator/>
      </w:r>
    </w:p>
  </w:footnote>
  <w:footnote w:type="continuationSeparator" w:id="0">
    <w:p w14:paraId="3157B1E4" w14:textId="77777777" w:rsidR="002C2E4A" w:rsidRDefault="002C2E4A" w:rsidP="00966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6D3DC" w14:textId="77777777" w:rsidR="00966937" w:rsidRDefault="00966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9B523" w14:textId="77777777" w:rsidR="00966937" w:rsidRDefault="00966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675E" w14:textId="77777777" w:rsidR="00966937" w:rsidRDefault="00966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EF87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0E20223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8E4582"/>
    <w:multiLevelType w:val="multilevel"/>
    <w:tmpl w:val="A59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1321E"/>
    <w:multiLevelType w:val="multilevel"/>
    <w:tmpl w:val="ED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15B23"/>
    <w:multiLevelType w:val="multilevel"/>
    <w:tmpl w:val="16C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62586"/>
    <w:multiLevelType w:val="multilevel"/>
    <w:tmpl w:val="8A5E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F60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2637948"/>
    <w:multiLevelType w:val="multilevel"/>
    <w:tmpl w:val="5B10F358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54FA3614"/>
    <w:multiLevelType w:val="multilevel"/>
    <w:tmpl w:val="A06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E03FF"/>
    <w:multiLevelType w:val="multilevel"/>
    <w:tmpl w:val="F8D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4409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9136E7"/>
    <w:multiLevelType w:val="multilevel"/>
    <w:tmpl w:val="E1D4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D5B02"/>
    <w:multiLevelType w:val="multilevel"/>
    <w:tmpl w:val="E37C9CD6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20"/>
  </w:num>
  <w:num w:numId="5">
    <w:abstractNumId w:val="19"/>
  </w:num>
  <w:num w:numId="6">
    <w:abstractNumId w:val="12"/>
  </w:num>
  <w:num w:numId="7">
    <w:abstractNumId w:val="11"/>
  </w:num>
  <w:num w:numId="8">
    <w:abstractNumId w:val="21"/>
  </w:num>
  <w:num w:numId="9">
    <w:abstractNumId w:val="17"/>
  </w:num>
  <w:num w:numId="10">
    <w:abstractNumId w:val="23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0"/>
  </w:num>
  <w:num w:numId="22">
    <w:abstractNumId w:val="10"/>
  </w:num>
  <w:num w:numId="23">
    <w:abstractNumId w:val="8"/>
  </w:num>
  <w:num w:numId="24">
    <w:abstractNumId w:val="8"/>
  </w:num>
  <w:num w:numId="25">
    <w:abstractNumId w:val="7"/>
  </w:num>
  <w:num w:numId="26">
    <w:abstractNumId w:val="7"/>
  </w:num>
  <w:num w:numId="27">
    <w:abstractNumId w:val="6"/>
  </w:num>
  <w:num w:numId="28">
    <w:abstractNumId w:val="6"/>
  </w:num>
  <w:num w:numId="29">
    <w:abstractNumId w:val="5"/>
  </w:num>
  <w:num w:numId="30">
    <w:abstractNumId w:val="5"/>
  </w:num>
  <w:num w:numId="31">
    <w:abstractNumId w:val="9"/>
  </w:num>
  <w:num w:numId="32">
    <w:abstractNumId w:val="9"/>
  </w:num>
  <w:num w:numId="33">
    <w:abstractNumId w:val="4"/>
  </w:num>
  <w:num w:numId="34">
    <w:abstractNumId w:val="4"/>
  </w:num>
  <w:num w:numId="35">
    <w:abstractNumId w:val="3"/>
  </w:num>
  <w:num w:numId="36">
    <w:abstractNumId w:val="3"/>
  </w:num>
  <w:num w:numId="37">
    <w:abstractNumId w:val="2"/>
  </w:num>
  <w:num w:numId="38">
    <w:abstractNumId w:val="2"/>
  </w:num>
  <w:num w:numId="39">
    <w:abstractNumId w:val="1"/>
  </w:num>
  <w:num w:numId="40">
    <w:abstractNumId w:val="1"/>
  </w:num>
  <w:num w:numId="41">
    <w:abstractNumId w:val="0"/>
  </w:num>
  <w:num w:numId="42">
    <w:abstractNumId w:val="16"/>
  </w:num>
  <w:num w:numId="43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  <w15:person w15:author="Liz Chadwick">
    <w15:presenceInfo w15:providerId="Windows Live" w15:userId="eb19316626ae01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3FF"/>
    <w:rsid w:val="000120CD"/>
    <w:rsid w:val="00036269"/>
    <w:rsid w:val="00040C53"/>
    <w:rsid w:val="00057299"/>
    <w:rsid w:val="000632BC"/>
    <w:rsid w:val="00084A24"/>
    <w:rsid w:val="00087A44"/>
    <w:rsid w:val="00091808"/>
    <w:rsid w:val="000A5405"/>
    <w:rsid w:val="000B1263"/>
    <w:rsid w:val="000B571C"/>
    <w:rsid w:val="000C31A0"/>
    <w:rsid w:val="000C5B67"/>
    <w:rsid w:val="000D012F"/>
    <w:rsid w:val="000E21F8"/>
    <w:rsid w:val="000F0F4C"/>
    <w:rsid w:val="000F624B"/>
    <w:rsid w:val="00102C83"/>
    <w:rsid w:val="00106FD2"/>
    <w:rsid w:val="0012125A"/>
    <w:rsid w:val="001409E0"/>
    <w:rsid w:val="00146999"/>
    <w:rsid w:val="00191881"/>
    <w:rsid w:val="001A7EDD"/>
    <w:rsid w:val="001B4861"/>
    <w:rsid w:val="001B6E4F"/>
    <w:rsid w:val="001C16F6"/>
    <w:rsid w:val="001E482A"/>
    <w:rsid w:val="001E53D5"/>
    <w:rsid w:val="001F2EC9"/>
    <w:rsid w:val="001F48DE"/>
    <w:rsid w:val="00200B14"/>
    <w:rsid w:val="00200D7E"/>
    <w:rsid w:val="00237CA3"/>
    <w:rsid w:val="0024164D"/>
    <w:rsid w:val="00292A3C"/>
    <w:rsid w:val="00297F88"/>
    <w:rsid w:val="002C2E4A"/>
    <w:rsid w:val="002C6800"/>
    <w:rsid w:val="002C75DB"/>
    <w:rsid w:val="003606B4"/>
    <w:rsid w:val="00363DBA"/>
    <w:rsid w:val="003B1C5C"/>
    <w:rsid w:val="004028CA"/>
    <w:rsid w:val="00404BCD"/>
    <w:rsid w:val="004103E6"/>
    <w:rsid w:val="00421D17"/>
    <w:rsid w:val="00447697"/>
    <w:rsid w:val="00455C73"/>
    <w:rsid w:val="00484D42"/>
    <w:rsid w:val="00490D74"/>
    <w:rsid w:val="00494902"/>
    <w:rsid w:val="004B26FC"/>
    <w:rsid w:val="004B4401"/>
    <w:rsid w:val="004D5E0E"/>
    <w:rsid w:val="004D5E62"/>
    <w:rsid w:val="004F022D"/>
    <w:rsid w:val="005046BE"/>
    <w:rsid w:val="00507220"/>
    <w:rsid w:val="00507F10"/>
    <w:rsid w:val="00513A76"/>
    <w:rsid w:val="00526EA8"/>
    <w:rsid w:val="005432F2"/>
    <w:rsid w:val="005440B4"/>
    <w:rsid w:val="0056120D"/>
    <w:rsid w:val="00573DDC"/>
    <w:rsid w:val="005B352E"/>
    <w:rsid w:val="005E2FD5"/>
    <w:rsid w:val="006248A8"/>
    <w:rsid w:val="00650F9A"/>
    <w:rsid w:val="00657D3B"/>
    <w:rsid w:val="006727CC"/>
    <w:rsid w:val="00692F8A"/>
    <w:rsid w:val="006C45E1"/>
    <w:rsid w:val="006C5FF4"/>
    <w:rsid w:val="00700BA7"/>
    <w:rsid w:val="00717AAF"/>
    <w:rsid w:val="007233FF"/>
    <w:rsid w:val="00731F7E"/>
    <w:rsid w:val="007744A2"/>
    <w:rsid w:val="00792D66"/>
    <w:rsid w:val="007A05E2"/>
    <w:rsid w:val="007D324B"/>
    <w:rsid w:val="007E3D49"/>
    <w:rsid w:val="007E3E25"/>
    <w:rsid w:val="007E5030"/>
    <w:rsid w:val="00825508"/>
    <w:rsid w:val="0082785C"/>
    <w:rsid w:val="00830314"/>
    <w:rsid w:val="0086482C"/>
    <w:rsid w:val="00895C67"/>
    <w:rsid w:val="008973F5"/>
    <w:rsid w:val="008A32D6"/>
    <w:rsid w:val="008D2108"/>
    <w:rsid w:val="008D230B"/>
    <w:rsid w:val="00914A55"/>
    <w:rsid w:val="00955AB3"/>
    <w:rsid w:val="00966937"/>
    <w:rsid w:val="009B2A07"/>
    <w:rsid w:val="009B5EC1"/>
    <w:rsid w:val="009C2E5D"/>
    <w:rsid w:val="009C6C22"/>
    <w:rsid w:val="009D260E"/>
    <w:rsid w:val="00A13435"/>
    <w:rsid w:val="00A329D5"/>
    <w:rsid w:val="00A4224F"/>
    <w:rsid w:val="00A5334B"/>
    <w:rsid w:val="00A556B8"/>
    <w:rsid w:val="00A561B2"/>
    <w:rsid w:val="00A6373A"/>
    <w:rsid w:val="00A828D7"/>
    <w:rsid w:val="00AA47D6"/>
    <w:rsid w:val="00AA5E0D"/>
    <w:rsid w:val="00AB0F34"/>
    <w:rsid w:val="00AF70DB"/>
    <w:rsid w:val="00B052DF"/>
    <w:rsid w:val="00B44191"/>
    <w:rsid w:val="00B464C6"/>
    <w:rsid w:val="00B80A69"/>
    <w:rsid w:val="00BA525C"/>
    <w:rsid w:val="00BA78B2"/>
    <w:rsid w:val="00BB2DAB"/>
    <w:rsid w:val="00BC04ED"/>
    <w:rsid w:val="00BC405C"/>
    <w:rsid w:val="00BC5ADC"/>
    <w:rsid w:val="00BE3672"/>
    <w:rsid w:val="00BE78CD"/>
    <w:rsid w:val="00C25962"/>
    <w:rsid w:val="00C33B44"/>
    <w:rsid w:val="00C56EAD"/>
    <w:rsid w:val="00C72C31"/>
    <w:rsid w:val="00C87014"/>
    <w:rsid w:val="00C87A85"/>
    <w:rsid w:val="00CB20DE"/>
    <w:rsid w:val="00CB518E"/>
    <w:rsid w:val="00CC2876"/>
    <w:rsid w:val="00CE0EAA"/>
    <w:rsid w:val="00D118E0"/>
    <w:rsid w:val="00D21002"/>
    <w:rsid w:val="00D22F8A"/>
    <w:rsid w:val="00D932B4"/>
    <w:rsid w:val="00DA0260"/>
    <w:rsid w:val="00DA0E0A"/>
    <w:rsid w:val="00DC7F10"/>
    <w:rsid w:val="00DF50FB"/>
    <w:rsid w:val="00E03543"/>
    <w:rsid w:val="00E07D16"/>
    <w:rsid w:val="00E32285"/>
    <w:rsid w:val="00E563FA"/>
    <w:rsid w:val="00E666BC"/>
    <w:rsid w:val="00ED0799"/>
    <w:rsid w:val="00EE2AE6"/>
    <w:rsid w:val="00EE41DD"/>
    <w:rsid w:val="00EF74FF"/>
    <w:rsid w:val="00F17DA9"/>
    <w:rsid w:val="00F26A21"/>
    <w:rsid w:val="00F323A5"/>
    <w:rsid w:val="00F33658"/>
    <w:rsid w:val="00F50B4A"/>
    <w:rsid w:val="00F67B00"/>
    <w:rsid w:val="00F70475"/>
    <w:rsid w:val="00F7180C"/>
    <w:rsid w:val="00FD3150"/>
    <w:rsid w:val="00FD61BA"/>
    <w:rsid w:val="00FE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BD65E6"/>
  <w15:docId w15:val="{3E1B8809-0FDD-3344-92B4-64547978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B26FC"/>
  </w:style>
  <w:style w:type="paragraph" w:styleId="Heading1">
    <w:name w:val="heading 1"/>
    <w:basedOn w:val="Normal"/>
    <w:next w:val="Normal"/>
    <w:link w:val="Heading1Char"/>
    <w:qFormat/>
    <w:rsid w:val="007233FF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3FF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33FF"/>
    <w:pPr>
      <w:keepNext/>
      <w:numPr>
        <w:ilvl w:val="2"/>
        <w:numId w:val="2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233FF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33FF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33FF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233FF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33FF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233FF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233F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233F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rsid w:val="007233F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E3D49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E3D4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E3D49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E3D4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E3D4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E3D49"/>
    <w:rPr>
      <w:b/>
      <w:bCs/>
      <w:sz w:val="22"/>
      <w:szCs w:val="22"/>
    </w:rPr>
  </w:style>
  <w:style w:type="character" w:styleId="HTMLKeyboard">
    <w:name w:val="HTML Keyboard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233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E3D49"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7233FF"/>
    <w:rPr>
      <w:b/>
      <w:bCs/>
    </w:rPr>
  </w:style>
  <w:style w:type="paragraph" w:customStyle="1" w:styleId="tocul">
    <w:name w:val="toc&gt;ul"/>
    <w:basedOn w:val="Normal"/>
    <w:rsid w:val="007E3D49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uiPriority w:val="99"/>
    <w:semiHidden/>
    <w:rsid w:val="007233FF"/>
    <w:rPr>
      <w:sz w:val="24"/>
      <w:szCs w:val="24"/>
    </w:rPr>
  </w:style>
  <w:style w:type="paragraph" w:customStyle="1" w:styleId="oembedall-description">
    <w:name w:val="oembedall-description"/>
    <w:basedOn w:val="Normal"/>
    <w:rsid w:val="007E3D49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7E3D49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7E3D49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7E3D49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7E3D49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7E3D49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7E3D49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7E3D49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7E3D49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7E3D49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7E3D49"/>
    <w:pPr>
      <w:spacing w:before="100" w:beforeAutospacing="1"/>
    </w:pPr>
  </w:style>
  <w:style w:type="paragraph" w:customStyle="1" w:styleId="markdown">
    <w:name w:val="markdown"/>
    <w:basedOn w:val="Normal"/>
    <w:rsid w:val="007E3D49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7E3D49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7E3D49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7E3D49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7E3D49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7E3D49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7E3D49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7E3D49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7E3D49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7E3D49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7E3D49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7E3D49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7E3D49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7E3D49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7E3D49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7E3D49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7E3D49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7E3D49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7E3D49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7E3D49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7E3D49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7E3D49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7E3D49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7E3D49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7E3D49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7E3D49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7E3D49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7E3D49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7E3D49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7E3D49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7E3D49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7E3D49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7E3D49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7E3D49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7E3D49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7E3D49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7E3D49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7E3D49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7E3D49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7E3D49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7E3D49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7E3D49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7E3D49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7E3D49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7E3D49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7E3D49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7E3D49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7E3D49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7E3D49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7E3D49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7E3D49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7E3D49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7E3D49"/>
    <w:rPr>
      <w:shd w:val="clear" w:color="auto" w:fill="AAAAAA"/>
    </w:rPr>
  </w:style>
  <w:style w:type="paragraph" w:customStyle="1" w:styleId="oembedall-body1">
    <w:name w:val="oembedall-body1"/>
    <w:basedOn w:val="Normal"/>
    <w:rsid w:val="007E3D49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7E3D49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7E3D49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7E3D49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7E3D49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7E3D49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7E3D49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7E3D49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7E3D49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7E3D49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7E3D49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7E3D49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7E3D49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7E3D49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7E3D49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7E3D49"/>
  </w:style>
  <w:style w:type="paragraph" w:customStyle="1" w:styleId="oembedall-tags1">
    <w:name w:val="oembedall-tags1"/>
    <w:basedOn w:val="Normal"/>
    <w:rsid w:val="007E3D49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7E3D49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7E3D49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7E3D49"/>
    <w:pPr>
      <w:spacing w:before="180" w:after="100" w:afterAutospacing="1"/>
    </w:pPr>
  </w:style>
  <w:style w:type="paragraph" w:customStyle="1" w:styleId="contents1">
    <w:name w:val="contents1"/>
    <w:basedOn w:val="Normal"/>
    <w:rsid w:val="007E3D49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7E3D49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7E3D49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7E3D49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7E3D49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7E3D49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7E3D49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7E3D49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7E3D49"/>
    <w:pPr>
      <w:ind w:left="244"/>
    </w:pPr>
  </w:style>
  <w:style w:type="paragraph" w:customStyle="1" w:styleId="label1">
    <w:name w:val="label1"/>
    <w:basedOn w:val="Normal"/>
    <w:rsid w:val="007E3D49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rsid w:val="007E3D49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7E3D49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7E3D49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7E3D49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7E3D49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7E3D49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7E3D49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7E3D49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7E3D49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7E3D49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7E3D49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7E3D49"/>
  </w:style>
  <w:style w:type="character" w:styleId="Emphasis">
    <w:name w:val="Emphasis"/>
    <w:basedOn w:val="DefaultParagraphFont"/>
    <w:uiPriority w:val="20"/>
    <w:qFormat/>
    <w:rsid w:val="007233FF"/>
    <w:rPr>
      <w:i/>
      <w:iCs/>
    </w:rPr>
  </w:style>
  <w:style w:type="numbering" w:styleId="111111">
    <w:name w:val="Outline List 2"/>
    <w:basedOn w:val="NoList"/>
    <w:semiHidden/>
    <w:rsid w:val="007233FF"/>
    <w:pPr>
      <w:numPr>
        <w:numId w:val="6"/>
      </w:numPr>
    </w:pPr>
  </w:style>
  <w:style w:type="numbering" w:styleId="1ai">
    <w:name w:val="Outline List 1"/>
    <w:basedOn w:val="NoList"/>
    <w:semiHidden/>
    <w:rsid w:val="007233FF"/>
    <w:pPr>
      <w:numPr>
        <w:numId w:val="8"/>
      </w:numPr>
    </w:pPr>
  </w:style>
  <w:style w:type="paragraph" w:customStyle="1" w:styleId="1stPara">
    <w:name w:val="1st Para"/>
    <w:next w:val="Normal"/>
    <w:autoRedefine/>
    <w:rsid w:val="007233FF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7233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7233FF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7233F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233F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233FF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7233FF"/>
    <w:pPr>
      <w:numPr>
        <w:numId w:val="10"/>
      </w:numPr>
    </w:pPr>
  </w:style>
  <w:style w:type="paragraph" w:customStyle="1" w:styleId="AuthorQuery">
    <w:name w:val="Author Query"/>
    <w:autoRedefine/>
    <w:rsid w:val="007233FF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rsid w:val="007233FF"/>
    <w:pPr>
      <w:spacing w:line="360" w:lineRule="auto"/>
      <w:ind w:firstLine="360"/>
    </w:pPr>
    <w:rPr>
      <w:sz w:val="24"/>
    </w:rPr>
  </w:style>
  <w:style w:type="paragraph" w:customStyle="1" w:styleId="Basic">
    <w:name w:val="Basic"/>
    <w:basedOn w:val="Body"/>
    <w:rsid w:val="007233FF"/>
  </w:style>
  <w:style w:type="paragraph" w:customStyle="1" w:styleId="BlockQuote">
    <w:name w:val="Block Quote"/>
    <w:next w:val="Normal"/>
    <w:autoRedefine/>
    <w:rsid w:val="007233FF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7233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233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233FF"/>
  </w:style>
  <w:style w:type="paragraph" w:styleId="BodyText2">
    <w:name w:val="Body Text 2"/>
    <w:basedOn w:val="Normal"/>
    <w:link w:val="BodyText2Char"/>
    <w:semiHidden/>
    <w:rsid w:val="007233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233FF"/>
  </w:style>
  <w:style w:type="paragraph" w:styleId="BodyText3">
    <w:name w:val="Body Text 3"/>
    <w:basedOn w:val="Normal"/>
    <w:link w:val="BodyText3Char"/>
    <w:semiHidden/>
    <w:rsid w:val="00723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33F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233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233FF"/>
  </w:style>
  <w:style w:type="paragraph" w:styleId="BodyTextIndent">
    <w:name w:val="Body Text Indent"/>
    <w:basedOn w:val="Normal"/>
    <w:link w:val="BodyTextIndentChar"/>
    <w:semiHidden/>
    <w:rsid w:val="007233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233FF"/>
  </w:style>
  <w:style w:type="paragraph" w:styleId="BodyTextFirstIndent2">
    <w:name w:val="Body Text First Indent 2"/>
    <w:basedOn w:val="BodyTextIndent"/>
    <w:link w:val="BodyTextFirstIndent2Char"/>
    <w:semiHidden/>
    <w:rsid w:val="007233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233FF"/>
  </w:style>
  <w:style w:type="paragraph" w:styleId="BodyTextIndent2">
    <w:name w:val="Body Text Indent 2"/>
    <w:basedOn w:val="Normal"/>
    <w:link w:val="BodyTextIndent2Char"/>
    <w:semiHidden/>
    <w:rsid w:val="007233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233FF"/>
  </w:style>
  <w:style w:type="paragraph" w:styleId="BodyTextIndent3">
    <w:name w:val="Body Text Indent 3"/>
    <w:basedOn w:val="Normal"/>
    <w:link w:val="BodyTextIndent3Char"/>
    <w:semiHidden/>
    <w:rsid w:val="007233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233FF"/>
    <w:rPr>
      <w:sz w:val="16"/>
      <w:szCs w:val="16"/>
    </w:rPr>
  </w:style>
  <w:style w:type="paragraph" w:customStyle="1" w:styleId="BodyBox">
    <w:name w:val="BodyBox"/>
    <w:basedOn w:val="Body"/>
    <w:rsid w:val="007233FF"/>
    <w:rPr>
      <w:color w:val="808080"/>
    </w:rPr>
  </w:style>
  <w:style w:type="paragraph" w:customStyle="1" w:styleId="BodyFirst">
    <w:name w:val="BodyFirst"/>
    <w:next w:val="Body"/>
    <w:autoRedefine/>
    <w:rsid w:val="007233FF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7233FF"/>
    <w:rPr>
      <w:color w:val="808080"/>
    </w:rPr>
  </w:style>
  <w:style w:type="paragraph" w:customStyle="1" w:styleId="BulletA">
    <w:name w:val="BulletA"/>
    <w:next w:val="Normal"/>
    <w:autoRedefine/>
    <w:rsid w:val="007233FF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7233FF"/>
    <w:rPr>
      <w:color w:val="33CCCC"/>
    </w:rPr>
  </w:style>
  <w:style w:type="paragraph" w:customStyle="1" w:styleId="BulletB">
    <w:name w:val="BulletB"/>
    <w:next w:val="Normal"/>
    <w:autoRedefine/>
    <w:rsid w:val="007233FF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7233FF"/>
    <w:rPr>
      <w:color w:val="33CCCC"/>
    </w:rPr>
  </w:style>
  <w:style w:type="paragraph" w:customStyle="1" w:styleId="BulletC">
    <w:name w:val="BulletC"/>
    <w:next w:val="Normal"/>
    <w:autoRedefine/>
    <w:rsid w:val="004B26FC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7233FF"/>
    <w:rPr>
      <w:color w:val="33CCCC"/>
    </w:rPr>
  </w:style>
  <w:style w:type="paragraph" w:styleId="Caption">
    <w:name w:val="caption"/>
    <w:basedOn w:val="Normal"/>
    <w:next w:val="Normal"/>
    <w:autoRedefine/>
    <w:qFormat/>
    <w:rsid w:val="007233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7233FF"/>
    <w:rPr>
      <w:color w:val="808080"/>
    </w:rPr>
  </w:style>
  <w:style w:type="paragraph" w:customStyle="1" w:styleId="ChapterStart">
    <w:name w:val="ChapterStart"/>
    <w:next w:val="Normal"/>
    <w:autoRedefine/>
    <w:rsid w:val="00AA47D6"/>
    <w:pPr>
      <w:jc w:val="center"/>
    </w:pPr>
    <w:rPr>
      <w:rFonts w:ascii="Microsoft YaHei" w:eastAsia="Microsoft YaHei" w:hAnsi="Microsoft YaHei" w:cs="Lucida Grande"/>
      <w:b/>
      <w:sz w:val="22"/>
      <w:szCs w:val="22"/>
    </w:rPr>
  </w:style>
  <w:style w:type="paragraph" w:customStyle="1" w:styleId="ChapterTitle">
    <w:name w:val="ChapterTitle"/>
    <w:next w:val="1stPara"/>
    <w:autoRedefine/>
    <w:rsid w:val="007233FF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7233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233FF"/>
  </w:style>
  <w:style w:type="paragraph" w:customStyle="1" w:styleId="CodeA">
    <w:name w:val="CodeA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7233FF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7233FF"/>
    <w:rPr>
      <w:color w:val="999999"/>
    </w:rPr>
  </w:style>
  <w:style w:type="paragraph" w:customStyle="1" w:styleId="CodeB">
    <w:name w:val="CodeB"/>
    <w:autoRedefine/>
    <w:rsid w:val="00895C67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233FF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7233FF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7233FF"/>
    <w:rPr>
      <w:color w:val="999999"/>
    </w:rPr>
  </w:style>
  <w:style w:type="paragraph" w:customStyle="1" w:styleId="CodeC">
    <w:name w:val="CodeC"/>
    <w:next w:val="Body"/>
    <w:autoRedefine/>
    <w:rsid w:val="009C6C2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233FF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7233FF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7233FF"/>
    <w:rPr>
      <w:color w:val="999999"/>
    </w:rPr>
  </w:style>
  <w:style w:type="paragraph" w:customStyle="1" w:styleId="CodeSingle">
    <w:name w:val="CodeSingl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7233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7233FF"/>
  </w:style>
  <w:style w:type="character" w:customStyle="1" w:styleId="DateChar">
    <w:name w:val="Date Char"/>
    <w:basedOn w:val="DefaultParagraphFont"/>
    <w:link w:val="Date"/>
    <w:semiHidden/>
    <w:rsid w:val="007233FF"/>
  </w:style>
  <w:style w:type="paragraph" w:styleId="E-mailSignature">
    <w:name w:val="E-mail Signature"/>
    <w:basedOn w:val="Normal"/>
    <w:link w:val="E-mailSignatureChar"/>
    <w:semiHidden/>
    <w:rsid w:val="007233FF"/>
  </w:style>
  <w:style w:type="character" w:customStyle="1" w:styleId="E-mailSignatureChar">
    <w:name w:val="E-mail Signature Char"/>
    <w:basedOn w:val="DefaultParagraphFont"/>
    <w:link w:val="E-mailSignature"/>
    <w:semiHidden/>
    <w:rsid w:val="007233FF"/>
  </w:style>
  <w:style w:type="character" w:customStyle="1" w:styleId="EmphasisBold">
    <w:name w:val="EmphasisBold"/>
    <w:basedOn w:val="DefaultParagraphFont"/>
    <w:rsid w:val="007233FF"/>
    <w:rPr>
      <w:b/>
      <w:color w:val="0000FF"/>
    </w:rPr>
  </w:style>
  <w:style w:type="character" w:customStyle="1" w:styleId="EmphasisBoldBox">
    <w:name w:val="EmphasisBoldBox"/>
    <w:basedOn w:val="EmphasisBold"/>
    <w:rsid w:val="007233FF"/>
    <w:rPr>
      <w:b/>
      <w:color w:val="3366FF"/>
    </w:rPr>
  </w:style>
  <w:style w:type="character" w:customStyle="1" w:styleId="EmphasisBoldItal">
    <w:name w:val="EmphasisBoldItal"/>
    <w:basedOn w:val="DefaultParagraphFont"/>
    <w:rsid w:val="007233FF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7233FF"/>
    <w:rPr>
      <w:i/>
      <w:color w:val="0000FF"/>
    </w:rPr>
  </w:style>
  <w:style w:type="character" w:customStyle="1" w:styleId="EmphasisItalicBox">
    <w:name w:val="EmphasisItalicBox"/>
    <w:basedOn w:val="EmphasisItalic"/>
    <w:rsid w:val="007233FF"/>
    <w:rPr>
      <w:i/>
      <w:color w:val="CC99FF"/>
    </w:rPr>
  </w:style>
  <w:style w:type="character" w:customStyle="1" w:styleId="EmphasisItalicFoot">
    <w:name w:val="EmphasisItalicFoot"/>
    <w:basedOn w:val="EmphasisItalic"/>
    <w:rsid w:val="007233FF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7233FF"/>
    <w:rPr>
      <w:color w:val="0000FF"/>
    </w:rPr>
  </w:style>
  <w:style w:type="character" w:customStyle="1" w:styleId="EmphasisNote">
    <w:name w:val="EmphasisNote"/>
    <w:basedOn w:val="EmphasisRevItal"/>
    <w:rsid w:val="007233FF"/>
    <w:rPr>
      <w:color w:val="3366FF"/>
    </w:rPr>
  </w:style>
  <w:style w:type="character" w:customStyle="1" w:styleId="EmphasisRevCaption">
    <w:name w:val="EmphasisRevCaption"/>
    <w:basedOn w:val="DefaultParagraphFont"/>
    <w:rsid w:val="007233FF"/>
    <w:rPr>
      <w:i/>
      <w:color w:val="CC99FF"/>
    </w:rPr>
  </w:style>
  <w:style w:type="paragraph" w:styleId="EnvelopeAddress">
    <w:name w:val="envelope address"/>
    <w:basedOn w:val="Normal"/>
    <w:semiHidden/>
    <w:rsid w:val="007233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233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7233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7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33FF"/>
  </w:style>
  <w:style w:type="paragraph" w:customStyle="1" w:styleId="Footnote">
    <w:name w:val="Footnote"/>
    <w:autoRedefine/>
    <w:rsid w:val="007233FF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7233FF"/>
    <w:rPr>
      <w:sz w:val="20"/>
    </w:rPr>
  </w:style>
  <w:style w:type="paragraph" w:customStyle="1" w:styleId="GroupTitlesIX">
    <w:name w:val="GroupTitlesIX"/>
    <w:autoRedefine/>
    <w:rsid w:val="007233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7233FF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9C6C2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7233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7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233FF"/>
  </w:style>
  <w:style w:type="character" w:styleId="HTMLAcronym">
    <w:name w:val="HTML Acronym"/>
    <w:basedOn w:val="DefaultParagraphFont"/>
    <w:semiHidden/>
    <w:rsid w:val="007233FF"/>
  </w:style>
  <w:style w:type="paragraph" w:styleId="HTMLAddress">
    <w:name w:val="HTML Address"/>
    <w:basedOn w:val="Normal"/>
    <w:link w:val="HTMLAddressChar"/>
    <w:semiHidden/>
    <w:rsid w:val="007233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233FF"/>
    <w:rPr>
      <w:i/>
      <w:iCs/>
    </w:rPr>
  </w:style>
  <w:style w:type="character" w:styleId="HTMLCite">
    <w:name w:val="HTML Cite"/>
    <w:basedOn w:val="DefaultParagraphFont"/>
    <w:semiHidden/>
    <w:rsid w:val="007233FF"/>
    <w:rPr>
      <w:i/>
      <w:iCs/>
    </w:rPr>
  </w:style>
  <w:style w:type="character" w:styleId="HTMLDefinition">
    <w:name w:val="HTML Definition"/>
    <w:basedOn w:val="DefaultParagraphFont"/>
    <w:semiHidden/>
    <w:rsid w:val="007233FF"/>
    <w:rPr>
      <w:i/>
      <w:iCs/>
    </w:rPr>
  </w:style>
  <w:style w:type="character" w:styleId="HTMLSample">
    <w:name w:val="HTML Sample"/>
    <w:basedOn w:val="DefaultParagraphFont"/>
    <w:semiHidden/>
    <w:rsid w:val="007233F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233FF"/>
    <w:rPr>
      <w:i/>
      <w:iCs/>
    </w:rPr>
  </w:style>
  <w:style w:type="character" w:customStyle="1" w:styleId="Italic">
    <w:name w:val="Italic"/>
    <w:basedOn w:val="EmphasisItalic"/>
    <w:rsid w:val="007233FF"/>
    <w:rPr>
      <w:i/>
      <w:color w:val="000000"/>
    </w:rPr>
  </w:style>
  <w:style w:type="character" w:customStyle="1" w:styleId="Keycap">
    <w:name w:val="Keycap"/>
    <w:basedOn w:val="DefaultParagraphFont"/>
    <w:rsid w:val="007233FF"/>
    <w:rPr>
      <w:smallCaps/>
      <w:color w:val="0000FF"/>
    </w:rPr>
  </w:style>
  <w:style w:type="paragraph" w:customStyle="1" w:styleId="Level1IX">
    <w:name w:val="Level1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7233FF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7233FF"/>
  </w:style>
  <w:style w:type="paragraph" w:styleId="List">
    <w:name w:val="List"/>
    <w:basedOn w:val="Normal"/>
    <w:semiHidden/>
    <w:rsid w:val="007233FF"/>
    <w:pPr>
      <w:ind w:left="360" w:hanging="360"/>
    </w:pPr>
  </w:style>
  <w:style w:type="paragraph" w:styleId="List2">
    <w:name w:val="List 2"/>
    <w:basedOn w:val="Normal"/>
    <w:semiHidden/>
    <w:rsid w:val="007233FF"/>
    <w:pPr>
      <w:ind w:left="720" w:hanging="360"/>
    </w:pPr>
  </w:style>
  <w:style w:type="paragraph" w:styleId="List3">
    <w:name w:val="List 3"/>
    <w:basedOn w:val="Normal"/>
    <w:semiHidden/>
    <w:rsid w:val="007233FF"/>
    <w:pPr>
      <w:ind w:left="1080" w:hanging="360"/>
    </w:pPr>
  </w:style>
  <w:style w:type="paragraph" w:styleId="List4">
    <w:name w:val="List 4"/>
    <w:basedOn w:val="Normal"/>
    <w:semiHidden/>
    <w:rsid w:val="007233FF"/>
    <w:pPr>
      <w:ind w:left="1440" w:hanging="360"/>
    </w:pPr>
  </w:style>
  <w:style w:type="paragraph" w:styleId="List5">
    <w:name w:val="List 5"/>
    <w:basedOn w:val="Normal"/>
    <w:semiHidden/>
    <w:rsid w:val="007233FF"/>
    <w:pPr>
      <w:ind w:left="1800" w:hanging="360"/>
    </w:pPr>
  </w:style>
  <w:style w:type="paragraph" w:styleId="ListBullet">
    <w:name w:val="List Bullet"/>
    <w:basedOn w:val="Normal"/>
    <w:autoRedefine/>
    <w:semiHidden/>
    <w:rsid w:val="007233FF"/>
    <w:pPr>
      <w:numPr>
        <w:numId w:val="22"/>
      </w:numPr>
    </w:pPr>
  </w:style>
  <w:style w:type="paragraph" w:styleId="ListBullet2">
    <w:name w:val="List Bullet 2"/>
    <w:basedOn w:val="Normal"/>
    <w:autoRedefine/>
    <w:semiHidden/>
    <w:rsid w:val="007233FF"/>
    <w:pPr>
      <w:numPr>
        <w:numId w:val="24"/>
      </w:numPr>
    </w:pPr>
  </w:style>
  <w:style w:type="paragraph" w:styleId="ListBullet3">
    <w:name w:val="List Bullet 3"/>
    <w:basedOn w:val="Normal"/>
    <w:autoRedefine/>
    <w:semiHidden/>
    <w:rsid w:val="007233FF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7233FF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7233FF"/>
    <w:pPr>
      <w:numPr>
        <w:numId w:val="30"/>
      </w:numPr>
    </w:pPr>
  </w:style>
  <w:style w:type="paragraph" w:styleId="ListContinue">
    <w:name w:val="List Continue"/>
    <w:basedOn w:val="Normal"/>
    <w:semiHidden/>
    <w:rsid w:val="007233FF"/>
    <w:pPr>
      <w:spacing w:after="120"/>
      <w:ind w:left="360"/>
    </w:pPr>
  </w:style>
  <w:style w:type="paragraph" w:styleId="ListContinue2">
    <w:name w:val="List Continue 2"/>
    <w:basedOn w:val="Normal"/>
    <w:semiHidden/>
    <w:rsid w:val="007233FF"/>
    <w:pPr>
      <w:spacing w:after="120"/>
      <w:ind w:left="720"/>
    </w:pPr>
  </w:style>
  <w:style w:type="paragraph" w:styleId="ListContinue3">
    <w:name w:val="List Continue 3"/>
    <w:basedOn w:val="Normal"/>
    <w:semiHidden/>
    <w:rsid w:val="007233FF"/>
    <w:pPr>
      <w:spacing w:after="120"/>
      <w:ind w:left="1080"/>
    </w:pPr>
  </w:style>
  <w:style w:type="paragraph" w:styleId="ListContinue4">
    <w:name w:val="List Continue 4"/>
    <w:basedOn w:val="Normal"/>
    <w:semiHidden/>
    <w:rsid w:val="007233FF"/>
    <w:pPr>
      <w:spacing w:after="120"/>
      <w:ind w:left="1440"/>
    </w:pPr>
  </w:style>
  <w:style w:type="paragraph" w:styleId="ListContinue5">
    <w:name w:val="List Continue 5"/>
    <w:basedOn w:val="Normal"/>
    <w:semiHidden/>
    <w:rsid w:val="007233FF"/>
    <w:pPr>
      <w:spacing w:after="120"/>
      <w:ind w:left="1800"/>
    </w:pPr>
  </w:style>
  <w:style w:type="paragraph" w:styleId="ListNumber">
    <w:name w:val="List Number"/>
    <w:basedOn w:val="Normal"/>
    <w:semiHidden/>
    <w:rsid w:val="007233FF"/>
    <w:pPr>
      <w:numPr>
        <w:numId w:val="32"/>
      </w:numPr>
    </w:pPr>
  </w:style>
  <w:style w:type="paragraph" w:styleId="ListNumber2">
    <w:name w:val="List Number 2"/>
    <w:basedOn w:val="Normal"/>
    <w:semiHidden/>
    <w:rsid w:val="007233FF"/>
    <w:pPr>
      <w:numPr>
        <w:numId w:val="34"/>
      </w:numPr>
    </w:pPr>
  </w:style>
  <w:style w:type="paragraph" w:styleId="ListNumber3">
    <w:name w:val="List Number 3"/>
    <w:basedOn w:val="Normal"/>
    <w:semiHidden/>
    <w:rsid w:val="007233FF"/>
    <w:pPr>
      <w:numPr>
        <w:numId w:val="36"/>
      </w:numPr>
    </w:pPr>
  </w:style>
  <w:style w:type="paragraph" w:styleId="ListNumber4">
    <w:name w:val="List Number 4"/>
    <w:basedOn w:val="Normal"/>
    <w:semiHidden/>
    <w:rsid w:val="007233FF"/>
    <w:pPr>
      <w:numPr>
        <w:numId w:val="38"/>
      </w:numPr>
    </w:pPr>
  </w:style>
  <w:style w:type="paragraph" w:styleId="ListNumber5">
    <w:name w:val="List Number 5"/>
    <w:basedOn w:val="Normal"/>
    <w:semiHidden/>
    <w:rsid w:val="007233FF"/>
    <w:pPr>
      <w:numPr>
        <w:numId w:val="40"/>
      </w:numPr>
    </w:pPr>
  </w:style>
  <w:style w:type="paragraph" w:customStyle="1" w:styleId="ListPlainA">
    <w:name w:val="List Plain A"/>
    <w:autoRedefine/>
    <w:rsid w:val="007233FF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7233FF"/>
    <w:rPr>
      <w:color w:val="CC99FF"/>
    </w:rPr>
  </w:style>
  <w:style w:type="paragraph" w:customStyle="1" w:styleId="ListPlainB">
    <w:name w:val="List Plain B"/>
    <w:autoRedefine/>
    <w:rsid w:val="007233FF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7233FF"/>
    <w:rPr>
      <w:color w:val="CC99FF"/>
    </w:rPr>
  </w:style>
  <w:style w:type="paragraph" w:customStyle="1" w:styleId="ListPlainC">
    <w:name w:val="List Plain C"/>
    <w:next w:val="Body"/>
    <w:autoRedefine/>
    <w:rsid w:val="007233FF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7233FF"/>
    <w:rPr>
      <w:color w:val="CC99FF"/>
    </w:rPr>
  </w:style>
  <w:style w:type="paragraph" w:customStyle="1" w:styleId="ListBody">
    <w:name w:val="ListBody"/>
    <w:next w:val="Normal"/>
    <w:autoRedefine/>
    <w:rsid w:val="007233FF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7233FF"/>
    <w:rPr>
      <w:color w:val="808080"/>
    </w:rPr>
  </w:style>
  <w:style w:type="paragraph" w:customStyle="1" w:styleId="ListHead">
    <w:name w:val="ListHead"/>
    <w:next w:val="ListBody"/>
    <w:autoRedefine/>
    <w:rsid w:val="007233FF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7233FF"/>
    <w:rPr>
      <w:color w:val="808080"/>
    </w:rPr>
  </w:style>
  <w:style w:type="paragraph" w:customStyle="1" w:styleId="Listing">
    <w:name w:val="Listing"/>
    <w:next w:val="Body"/>
    <w:autoRedefine/>
    <w:rsid w:val="007233FF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7233FF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basedOn w:val="DefaultParagraphFont"/>
    <w:rsid w:val="007233FF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7233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7233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7233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7233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7233FF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7233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7233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233FF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233FF"/>
    <w:pPr>
      <w:ind w:left="720"/>
    </w:pPr>
  </w:style>
  <w:style w:type="paragraph" w:customStyle="1" w:styleId="Note">
    <w:name w:val="Note"/>
    <w:next w:val="Body"/>
    <w:autoRedefine/>
    <w:rsid w:val="007233FF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7233FF"/>
  </w:style>
  <w:style w:type="character" w:customStyle="1" w:styleId="NoteHeadingChar">
    <w:name w:val="Note Heading Char"/>
    <w:basedOn w:val="DefaultParagraphFont"/>
    <w:link w:val="NoteHeading"/>
    <w:semiHidden/>
    <w:rsid w:val="007233FF"/>
  </w:style>
  <w:style w:type="paragraph" w:customStyle="1" w:styleId="NoteWarning">
    <w:name w:val="Note Warning"/>
    <w:next w:val="Normal"/>
    <w:autoRedefine/>
    <w:rsid w:val="007233FF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7233FF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7233FF"/>
    <w:rPr>
      <w:color w:val="666699"/>
    </w:rPr>
  </w:style>
  <w:style w:type="paragraph" w:customStyle="1" w:styleId="NumListB">
    <w:name w:val="NumListB"/>
    <w:next w:val="Normal"/>
    <w:autoRedefine/>
    <w:rsid w:val="007233FF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7233FF"/>
    <w:rPr>
      <w:color w:val="666699"/>
    </w:rPr>
  </w:style>
  <w:style w:type="paragraph" w:customStyle="1" w:styleId="NumListC">
    <w:name w:val="NumListC"/>
    <w:next w:val="Normal"/>
    <w:autoRedefine/>
    <w:rsid w:val="007233FF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7233FF"/>
    <w:rPr>
      <w:color w:val="666699"/>
    </w:rPr>
  </w:style>
  <w:style w:type="character" w:styleId="PageNumber">
    <w:name w:val="page number"/>
    <w:basedOn w:val="DefaultParagraphFont"/>
    <w:semiHidden/>
    <w:rsid w:val="007233FF"/>
  </w:style>
  <w:style w:type="paragraph" w:styleId="PlainText">
    <w:name w:val="Plain Text"/>
    <w:basedOn w:val="Normal"/>
    <w:link w:val="PlainTextChar"/>
    <w:semiHidden/>
    <w:rsid w:val="007233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233FF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7233FF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7233FF"/>
  </w:style>
  <w:style w:type="character" w:customStyle="1" w:styleId="SalutationChar">
    <w:name w:val="Salutation Char"/>
    <w:basedOn w:val="DefaultParagraphFont"/>
    <w:link w:val="Salutation"/>
    <w:semiHidden/>
    <w:rsid w:val="007233FF"/>
  </w:style>
  <w:style w:type="paragraph" w:styleId="Signature">
    <w:name w:val="Signature"/>
    <w:basedOn w:val="Normal"/>
    <w:link w:val="SignatureChar"/>
    <w:semiHidden/>
    <w:rsid w:val="007233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233FF"/>
  </w:style>
  <w:style w:type="paragraph" w:customStyle="1" w:styleId="SubBullet">
    <w:name w:val="SubBullet"/>
    <w:next w:val="Normal"/>
    <w:autoRedefine/>
    <w:rsid w:val="007233FF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7233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33FF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233F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233F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233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7233FF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7233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233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233F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233F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233F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233F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233F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233F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233F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233F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233F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233F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233F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233F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23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233F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233F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233F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233F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233F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7233FF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7233F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233F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233F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233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233F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233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233F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233F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233F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233F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23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7233FF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7233F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233F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233F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233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233FF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7233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7233FF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9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9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9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07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F1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7F10"/>
    <w:pPr>
      <w:spacing w:after="100"/>
      <w:ind w:left="400"/>
    </w:pPr>
  </w:style>
  <w:style w:type="character" w:customStyle="1" w:styleId="Title20">
    <w:name w:val="Title2"/>
    <w:basedOn w:val="DefaultParagraphFont"/>
    <w:rsid w:val="005E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92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ust-lang/book/blob/master/CONTRIBUTING.md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st-lang/boo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E2D03-64FA-C745-B56C-D3CBCEB0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CH2DD1~1 copy.html</vt:lpstr>
    </vt:vector>
  </TitlesOfParts>
  <Company>Hewlett-Packard</Company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CH2DD1~1 copy.html</dc:title>
  <dc:creator>Liz Chadwick</dc:creator>
  <cp:lastModifiedBy>Carol Nichols</cp:lastModifiedBy>
  <cp:revision>7</cp:revision>
  <dcterms:created xsi:type="dcterms:W3CDTF">2018-03-12T22:30:00Z</dcterms:created>
  <dcterms:modified xsi:type="dcterms:W3CDTF">2018-03-22T19:50:00Z</dcterms:modified>
</cp:coreProperties>
</file>