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E3BBBC3" w14:textId="77777777" w:rsidR="002F5D64" w:rsidRDefault="00B80F17">
      <w:pPr>
        <w:pStyle w:val="TOC1"/>
        <w:tabs>
          <w:tab w:val="right" w:leader="dot" w:pos="9350"/>
        </w:tabs>
        <w:rPr>
          <w:ins w:id="0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 w:rsidR="00507F10">
        <w:instrText xml:space="preserve"> TOC \o "1-3" \h \z \t "HeadA,1,HeadB,2,HeadC,3" </w:instrText>
      </w:r>
      <w:r>
        <w:fldChar w:fldCharType="separate"/>
      </w:r>
      <w:ins w:id="1" w:author="Carol Nichols" w:date="2017-12-04T16:58:00Z">
        <w:r w:rsidR="002F5D64" w:rsidRPr="009C2B17">
          <w:rPr>
            <w:rStyle w:val="Hyperlink"/>
            <w:noProof/>
          </w:rPr>
          <w:fldChar w:fldCharType="begin"/>
        </w:r>
        <w:r w:rsidR="002F5D64" w:rsidRPr="009C2B17">
          <w:rPr>
            <w:rStyle w:val="Hyperlink"/>
            <w:noProof/>
          </w:rPr>
          <w:instrText xml:space="preserve"> </w:instrText>
        </w:r>
        <w:r w:rsidR="002F5D64">
          <w:rPr>
            <w:noProof/>
          </w:rPr>
          <w:instrText>HYPERLINK \l "_Toc500170025"</w:instrText>
        </w:r>
        <w:r w:rsidR="002F5D64" w:rsidRPr="009C2B17">
          <w:rPr>
            <w:rStyle w:val="Hyperlink"/>
            <w:noProof/>
          </w:rPr>
          <w:instrText xml:space="preserve"> </w:instrText>
        </w:r>
        <w:r w:rsidR="002F5D64" w:rsidRPr="009C2B17">
          <w:rPr>
            <w:rStyle w:val="Hyperlink"/>
            <w:noProof/>
          </w:rPr>
          <w:fldChar w:fldCharType="separate"/>
        </w:r>
        <w:r w:rsidR="002F5D64" w:rsidRPr="009C2B17">
          <w:rPr>
            <w:rStyle w:val="Hyperlink"/>
            <w:rFonts w:eastAsia="Microsoft YaHei"/>
            <w:noProof/>
          </w:rPr>
          <w:t>Closures: Anonymous Functions that Can Capture Their Environment</w:t>
        </w:r>
        <w:r w:rsidR="002F5D64">
          <w:rPr>
            <w:noProof/>
            <w:webHidden/>
          </w:rPr>
          <w:tab/>
        </w:r>
        <w:r w:rsidR="002F5D64">
          <w:rPr>
            <w:noProof/>
            <w:webHidden/>
          </w:rPr>
          <w:fldChar w:fldCharType="begin"/>
        </w:r>
        <w:r w:rsidR="002F5D64">
          <w:rPr>
            <w:noProof/>
            <w:webHidden/>
          </w:rPr>
          <w:instrText xml:space="preserve"> PAGEREF _Toc500170025 \h </w:instrText>
        </w:r>
      </w:ins>
      <w:r w:rsidR="002F5D64">
        <w:rPr>
          <w:noProof/>
          <w:webHidden/>
        </w:rPr>
      </w:r>
      <w:r w:rsidR="002F5D64">
        <w:rPr>
          <w:noProof/>
          <w:webHidden/>
        </w:rPr>
        <w:fldChar w:fldCharType="separate"/>
      </w:r>
      <w:ins w:id="2" w:author="Carol Nichols" w:date="2017-12-04T16:58:00Z">
        <w:r w:rsidR="002F5D64">
          <w:rPr>
            <w:noProof/>
            <w:webHidden/>
          </w:rPr>
          <w:t>2</w:t>
        </w:r>
        <w:r w:rsidR="002F5D64">
          <w:rPr>
            <w:noProof/>
            <w:webHidden/>
          </w:rPr>
          <w:fldChar w:fldCharType="end"/>
        </w:r>
        <w:r w:rsidR="002F5D64" w:rsidRPr="009C2B17">
          <w:rPr>
            <w:rStyle w:val="Hyperlink"/>
            <w:noProof/>
          </w:rPr>
          <w:fldChar w:fldCharType="end"/>
        </w:r>
      </w:ins>
    </w:p>
    <w:p w14:paraId="249ED22D" w14:textId="77777777" w:rsidR="002F5D64" w:rsidRDefault="002F5D64">
      <w:pPr>
        <w:pStyle w:val="TOC2"/>
        <w:tabs>
          <w:tab w:val="right" w:leader="dot" w:pos="9350"/>
        </w:tabs>
        <w:rPr>
          <w:ins w:id="3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4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"_Toc500170026"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Creating an Abstraction of Behavior with Closures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" w:author="Carol Nichols" w:date="2017-12-04T16:58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7BF1D3DF" w14:textId="77777777" w:rsidR="002F5D64" w:rsidRDefault="002F5D64">
      <w:pPr>
        <w:pStyle w:val="TOC3"/>
        <w:tabs>
          <w:tab w:val="right" w:leader="dot" w:pos="9350"/>
        </w:tabs>
        <w:rPr>
          <w:ins w:id="6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7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"_Toc500170027"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Refactoring Using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" w:author="Carol Nichols" w:date="2017-12-04T16:58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075A15D0" w14:textId="77777777" w:rsidR="002F5D64" w:rsidRDefault="002F5D64">
      <w:pPr>
        <w:pStyle w:val="TOC3"/>
        <w:tabs>
          <w:tab w:val="right" w:leader="dot" w:pos="9350"/>
        </w:tabs>
        <w:rPr>
          <w:ins w:id="9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10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"_Toc500170028"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Refactoring with Closures to Store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" w:author="Carol Nichols" w:date="2017-12-04T16:58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26039386" w14:textId="77777777" w:rsidR="002F5D64" w:rsidRDefault="002F5D64">
      <w:pPr>
        <w:pStyle w:val="TOC2"/>
        <w:tabs>
          <w:tab w:val="right" w:leader="dot" w:pos="9350"/>
        </w:tabs>
        <w:rPr>
          <w:ins w:id="12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13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"_Toc500170029"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Closure Type Inference and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" w:author="Carol Nichols" w:date="2017-12-04T16:58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723F2FAD" w14:textId="77777777" w:rsidR="002F5D64" w:rsidRDefault="002F5D64">
      <w:pPr>
        <w:pStyle w:val="TOC2"/>
        <w:tabs>
          <w:tab w:val="right" w:leader="dot" w:pos="9350"/>
        </w:tabs>
        <w:rPr>
          <w:ins w:id="15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16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"_Toc500170030"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 xml:space="preserve">Storing Closures Using Generic Parameters and the </w:t>
        </w:r>
        <w:r w:rsidRPr="009C2B17">
          <w:rPr>
            <w:rStyle w:val="Hyperlink"/>
            <w:rFonts w:ascii="Courier" w:hAnsi="Courier"/>
            <w:noProof/>
          </w:rPr>
          <w:t>Fn</w:t>
        </w:r>
        <w:r w:rsidRPr="009C2B17">
          <w:rPr>
            <w:rStyle w:val="Hyperlink"/>
            <w:rFonts w:eastAsia="Microsoft YaHei"/>
            <w:noProof/>
          </w:rPr>
          <w:t xml:space="preserve"> Traits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" w:author="Carol Nichols" w:date="2017-12-04T16:5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7D15024B" w14:textId="77777777" w:rsidR="002F5D64" w:rsidRDefault="002F5D64">
      <w:pPr>
        <w:pStyle w:val="TOC2"/>
        <w:tabs>
          <w:tab w:val="right" w:leader="dot" w:pos="9350"/>
        </w:tabs>
        <w:rPr>
          <w:ins w:id="18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19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"_Toc500170031"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 xml:space="preserve">Limitations of the </w:t>
        </w:r>
        <w:r w:rsidRPr="009C2B17">
          <w:rPr>
            <w:rStyle w:val="Hyperlink"/>
            <w:rFonts w:ascii="Courier" w:eastAsia="Microsoft YaHei" w:hAnsi="Courier"/>
            <w:noProof/>
          </w:rPr>
          <w:t>Cacher</w:t>
        </w:r>
        <w:r w:rsidRPr="009C2B17">
          <w:rPr>
            <w:rStyle w:val="Hyperlink"/>
            <w:rFonts w:eastAsia="Microsoft YaHei"/>
            <w:noProof/>
          </w:rPr>
          <w:t xml:space="preserve">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" w:author="Carol Nichols" w:date="2017-12-04T16:5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2A060097" w14:textId="77777777" w:rsidR="002F5D64" w:rsidRDefault="002F5D64">
      <w:pPr>
        <w:pStyle w:val="TOC2"/>
        <w:tabs>
          <w:tab w:val="right" w:leader="dot" w:pos="9350"/>
        </w:tabs>
        <w:rPr>
          <w:ins w:id="21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22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"_Toc500170032"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Capturing the Environment with Closures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" w:author="Carol Nichols" w:date="2017-12-04T16:58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435178BF" w14:textId="77777777" w:rsidR="002F5D64" w:rsidRDefault="002F5D64">
      <w:pPr>
        <w:pStyle w:val="TOC1"/>
        <w:tabs>
          <w:tab w:val="right" w:leader="dot" w:pos="9350"/>
        </w:tabs>
        <w:rPr>
          <w:ins w:id="24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25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"_Toc500170033"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Processing a Series of Items with Iterators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" w:author="Carol Nichols" w:date="2017-12-04T16:58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279213B3" w14:textId="77777777" w:rsidR="002F5D64" w:rsidRDefault="002F5D64">
      <w:pPr>
        <w:pStyle w:val="TOC2"/>
        <w:tabs>
          <w:tab w:val="right" w:leader="dot" w:pos="9350"/>
        </w:tabs>
        <w:rPr>
          <w:ins w:id="27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28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"_Toc500170034"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 xml:space="preserve">The </w:t>
        </w:r>
        <w:r w:rsidRPr="009C2B17">
          <w:rPr>
            <w:rStyle w:val="Hyperlink"/>
            <w:rFonts w:ascii="Courier" w:hAnsi="Courier"/>
            <w:noProof/>
          </w:rPr>
          <w:t>Iterator</w:t>
        </w:r>
        <w:r w:rsidRPr="009C2B17">
          <w:rPr>
            <w:rStyle w:val="Hyperlink"/>
            <w:rFonts w:eastAsia="Microsoft YaHei"/>
            <w:noProof/>
          </w:rPr>
          <w:t xml:space="preserve"> Trait and the </w:t>
        </w:r>
        <w:r w:rsidRPr="009C2B17">
          <w:rPr>
            <w:rStyle w:val="Hyperlink"/>
            <w:rFonts w:ascii="Courier" w:hAnsi="Courier"/>
            <w:noProof/>
          </w:rPr>
          <w:t>next</w:t>
        </w:r>
        <w:r w:rsidRPr="009C2B17">
          <w:rPr>
            <w:rStyle w:val="Hyperlink"/>
            <w:rFonts w:eastAsia="Microsoft YaHei"/>
            <w:noProof/>
          </w:rPr>
          <w:t xml:space="preserve">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Carol Nichols" w:date="2017-12-04T16:5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2A0A8B7A" w14:textId="77777777" w:rsidR="002F5D64" w:rsidRDefault="002F5D64">
      <w:pPr>
        <w:pStyle w:val="TOC2"/>
        <w:tabs>
          <w:tab w:val="right" w:leader="dot" w:pos="9350"/>
        </w:tabs>
        <w:rPr>
          <w:ins w:id="30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31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"_Toc500170035"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Methods that Consume the Iterator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" w:author="Carol Nichols" w:date="2017-12-04T16:58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71958BCD" w14:textId="77777777" w:rsidR="002F5D64" w:rsidRDefault="002F5D64">
      <w:pPr>
        <w:pStyle w:val="TOC2"/>
        <w:tabs>
          <w:tab w:val="right" w:leader="dot" w:pos="9350"/>
        </w:tabs>
        <w:rPr>
          <w:ins w:id="33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34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"_Toc500170036"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Methods that Produce Other Iterators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" w:author="Carol Nichols" w:date="2017-12-04T16:58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1121386D" w14:textId="77777777" w:rsidR="002F5D64" w:rsidRDefault="002F5D64">
      <w:pPr>
        <w:pStyle w:val="TOC2"/>
        <w:tabs>
          <w:tab w:val="right" w:leader="dot" w:pos="9350"/>
        </w:tabs>
        <w:rPr>
          <w:ins w:id="36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37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"_Toc500170037"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Using Closures that Capture Their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Carol Nichols" w:date="2017-12-04T16:58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427E784D" w14:textId="77777777" w:rsidR="002F5D64" w:rsidRDefault="002F5D64">
      <w:pPr>
        <w:pStyle w:val="TOC2"/>
        <w:tabs>
          <w:tab w:val="right" w:leader="dot" w:pos="9350"/>
        </w:tabs>
        <w:rPr>
          <w:ins w:id="39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40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"_Toc500170038"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 xml:space="preserve">Creating Our Own Iterators with </w:t>
        </w:r>
        <w:r w:rsidRPr="009C2B17">
          <w:rPr>
            <w:rStyle w:val="Hyperlink"/>
            <w:rFonts w:ascii="Courier" w:hAnsi="Courier"/>
            <w:noProof/>
          </w:rPr>
          <w:t>Iterator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" w:author="Carol Nichols" w:date="2017-12-04T16:58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08D9FF7D" w14:textId="77777777" w:rsidR="002F5D64" w:rsidRDefault="002F5D64">
      <w:pPr>
        <w:pStyle w:val="TOC3"/>
        <w:tabs>
          <w:tab w:val="right" w:leader="dot" w:pos="9350"/>
        </w:tabs>
        <w:rPr>
          <w:ins w:id="42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43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"_Toc500170039"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 xml:space="preserve">Using Our </w:t>
        </w:r>
        <w:r w:rsidRPr="009C2B17">
          <w:rPr>
            <w:rStyle w:val="Hyperlink"/>
            <w:rFonts w:ascii="Courier" w:hAnsi="Courier"/>
            <w:noProof/>
          </w:rPr>
          <w:t>Counter</w:t>
        </w:r>
        <w:r w:rsidRPr="009C2B17">
          <w:rPr>
            <w:rStyle w:val="Hyperlink"/>
            <w:rFonts w:eastAsia="Microsoft YaHei"/>
            <w:noProof/>
          </w:rPr>
          <w:t xml:space="preserve"> Iterator’s </w:t>
        </w:r>
        <w:r w:rsidRPr="009C2B17">
          <w:rPr>
            <w:rStyle w:val="Hyperlink"/>
            <w:rFonts w:ascii="Courier" w:hAnsi="Courier"/>
            <w:noProof/>
          </w:rPr>
          <w:t>next</w:t>
        </w:r>
        <w:r w:rsidRPr="009C2B17">
          <w:rPr>
            <w:rStyle w:val="Hyperlink"/>
            <w:rFonts w:eastAsia="Microsoft YaHei"/>
            <w:noProof/>
          </w:rPr>
          <w:t xml:space="preserve">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Carol Nichols" w:date="2017-12-04T16:58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2E2B05E6" w14:textId="77777777" w:rsidR="002F5D64" w:rsidRDefault="002F5D64">
      <w:pPr>
        <w:pStyle w:val="TOC3"/>
        <w:tabs>
          <w:tab w:val="right" w:leader="dot" w:pos="9350"/>
        </w:tabs>
        <w:rPr>
          <w:ins w:id="45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46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"_Toc500170040"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 xml:space="preserve">Using Other </w:t>
        </w:r>
        <w:r w:rsidRPr="009C2B17">
          <w:rPr>
            <w:rStyle w:val="Hyperlink"/>
            <w:rFonts w:ascii="Courier" w:hAnsi="Courier"/>
            <w:noProof/>
          </w:rPr>
          <w:t>Iterator</w:t>
        </w:r>
        <w:r w:rsidRPr="009C2B17">
          <w:rPr>
            <w:rStyle w:val="Hyperlink"/>
            <w:rFonts w:eastAsia="Microsoft YaHei"/>
            <w:noProof/>
          </w:rPr>
          <w:t xml:space="preserve"> Trait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7" w:author="Carol Nichols" w:date="2017-12-04T16:58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438E17D4" w14:textId="77777777" w:rsidR="002F5D64" w:rsidRDefault="002F5D64">
      <w:pPr>
        <w:pStyle w:val="TOC1"/>
        <w:tabs>
          <w:tab w:val="right" w:leader="dot" w:pos="9350"/>
        </w:tabs>
        <w:rPr>
          <w:ins w:id="48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49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"_Toc500170041"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Improving Our I/O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0" w:author="Carol Nichols" w:date="2017-12-04T16:58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3D350099" w14:textId="77777777" w:rsidR="002F5D64" w:rsidRDefault="002F5D64">
      <w:pPr>
        <w:pStyle w:val="TOC2"/>
        <w:tabs>
          <w:tab w:val="right" w:leader="dot" w:pos="9350"/>
        </w:tabs>
        <w:rPr>
          <w:ins w:id="51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52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"_Toc500170042"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 xml:space="preserve">Removing a </w:t>
        </w:r>
        <w:r w:rsidRPr="009C2B17">
          <w:rPr>
            <w:rStyle w:val="Hyperlink"/>
            <w:rFonts w:ascii="Courier" w:hAnsi="Courier"/>
            <w:noProof/>
          </w:rPr>
          <w:t>clone</w:t>
        </w:r>
        <w:r w:rsidRPr="009C2B17">
          <w:rPr>
            <w:rStyle w:val="Hyperlink"/>
            <w:rFonts w:eastAsia="Microsoft YaHei"/>
            <w:noProof/>
          </w:rPr>
          <w:t xml:space="preserve"> Using an Iterator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" w:author="Carol Nichols" w:date="2017-12-04T16:58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3564CC98" w14:textId="77777777" w:rsidR="002F5D64" w:rsidRDefault="002F5D64">
      <w:pPr>
        <w:pStyle w:val="TOC3"/>
        <w:tabs>
          <w:tab w:val="right" w:leader="dot" w:pos="9350"/>
        </w:tabs>
        <w:rPr>
          <w:ins w:id="54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55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"_Toc500170043"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Using the Returned Iterator Directly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6" w:author="Carol Nichols" w:date="2017-12-04T16:58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7709A2FB" w14:textId="77777777" w:rsidR="002F5D64" w:rsidRDefault="002F5D64">
      <w:pPr>
        <w:pStyle w:val="TOC3"/>
        <w:tabs>
          <w:tab w:val="right" w:leader="dot" w:pos="9350"/>
        </w:tabs>
        <w:rPr>
          <w:ins w:id="57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58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"_Toc500170044"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 xml:space="preserve">Using </w:t>
        </w:r>
        <w:r w:rsidRPr="009C2B17">
          <w:rPr>
            <w:rStyle w:val="Hyperlink"/>
            <w:rFonts w:ascii="Courier" w:hAnsi="Courier"/>
            <w:noProof/>
          </w:rPr>
          <w:t>Iterator</w:t>
        </w:r>
        <w:r w:rsidRPr="009C2B17">
          <w:rPr>
            <w:rStyle w:val="Hyperlink"/>
            <w:rFonts w:eastAsia="Microsoft YaHei"/>
            <w:noProof/>
          </w:rPr>
          <w:t xml:space="preserve"> Trait Methods Instead of Indexing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9" w:author="Carol Nichols" w:date="2017-12-04T16:58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47BE6720" w14:textId="77777777" w:rsidR="002F5D64" w:rsidRDefault="002F5D64">
      <w:pPr>
        <w:pStyle w:val="TOC2"/>
        <w:tabs>
          <w:tab w:val="right" w:leader="dot" w:pos="9350"/>
        </w:tabs>
        <w:rPr>
          <w:ins w:id="60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61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"_Toc500170045"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Making Code Clearer with Iterator Adaptors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2" w:author="Carol Nichols" w:date="2017-12-04T16:58:00Z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6E871ED9" w14:textId="77777777" w:rsidR="002F5D64" w:rsidRDefault="002F5D64">
      <w:pPr>
        <w:pStyle w:val="TOC1"/>
        <w:tabs>
          <w:tab w:val="right" w:leader="dot" w:pos="9350"/>
        </w:tabs>
        <w:rPr>
          <w:ins w:id="63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64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"_Toc500170046"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Comparing Performance: Loops vs. Iterators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5" w:author="Carol Nichols" w:date="2017-12-04T16:58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50B75E12" w14:textId="77777777" w:rsidR="002F5D64" w:rsidRDefault="002F5D64">
      <w:pPr>
        <w:pStyle w:val="TOC1"/>
        <w:tabs>
          <w:tab w:val="right" w:leader="dot" w:pos="9350"/>
        </w:tabs>
        <w:rPr>
          <w:ins w:id="66" w:author="Carol Nichols" w:date="2017-12-04T16:58:00Z"/>
          <w:rFonts w:asciiTheme="minorHAnsi" w:eastAsiaTheme="minorEastAsia" w:hAnsiTheme="minorHAnsi" w:cstheme="minorBidi"/>
          <w:noProof/>
          <w:sz w:val="24"/>
          <w:szCs w:val="24"/>
        </w:rPr>
      </w:pPr>
      <w:ins w:id="67" w:author="Carol Nichols" w:date="2017-12-04T16:58:00Z">
        <w:r w:rsidRPr="009C2B17">
          <w:rPr>
            <w:rStyle w:val="Hyperlink"/>
            <w:noProof/>
          </w:rPr>
          <w:fldChar w:fldCharType="begin"/>
        </w:r>
        <w:r w:rsidRPr="009C2B1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"_Toc500170047"</w:instrText>
        </w:r>
        <w:r w:rsidRPr="009C2B17">
          <w:rPr>
            <w:rStyle w:val="Hyperlink"/>
            <w:noProof/>
          </w:rPr>
          <w:instrText xml:space="preserve"> </w:instrText>
        </w:r>
        <w:r w:rsidRPr="009C2B17">
          <w:rPr>
            <w:rStyle w:val="Hyperlink"/>
            <w:noProof/>
          </w:rPr>
          <w:fldChar w:fldCharType="separate"/>
        </w:r>
        <w:r w:rsidRPr="009C2B17">
          <w:rPr>
            <w:rStyle w:val="Hyperlink"/>
            <w:rFonts w:eastAsia="Microsoft YaHei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_Toc500170047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8" w:author="Carol Nichols" w:date="2017-12-04T16:58:00Z"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  <w:r w:rsidRPr="009C2B17">
          <w:rPr>
            <w:rStyle w:val="Hyperlink"/>
            <w:noProof/>
          </w:rPr>
          <w:fldChar w:fldCharType="end"/>
        </w:r>
      </w:ins>
    </w:p>
    <w:p w14:paraId="24651F1D" w14:textId="77777777" w:rsidR="007E5030" w:rsidDel="002F5D64" w:rsidRDefault="007E5030">
      <w:pPr>
        <w:pStyle w:val="TOC1"/>
        <w:tabs>
          <w:tab w:val="right" w:leader="dot" w:pos="9350"/>
        </w:tabs>
        <w:rPr>
          <w:del w:id="69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70" w:author="Carol Nichols" w:date="2017-12-04T16:58:00Z">
        <w:r w:rsidRPr="002F5D64" w:rsidDel="002F5D64">
          <w:rPr>
            <w:rFonts w:eastAsia="Microsoft YaHei"/>
            <w:rPrChange w:id="71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Closures: Anonymous Functions that can Capture their Environment</w:delText>
        </w:r>
        <w:r w:rsidDel="002F5D64">
          <w:rPr>
            <w:noProof/>
            <w:webHidden/>
          </w:rPr>
          <w:tab/>
          <w:delText>2</w:delText>
        </w:r>
      </w:del>
    </w:p>
    <w:p w14:paraId="56676A35" w14:textId="77777777" w:rsidR="007E5030" w:rsidDel="002F5D64" w:rsidRDefault="007E5030">
      <w:pPr>
        <w:pStyle w:val="TOC2"/>
        <w:tabs>
          <w:tab w:val="right" w:leader="dot" w:pos="9350"/>
        </w:tabs>
        <w:rPr>
          <w:del w:id="72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73" w:author="Carol Nichols" w:date="2017-12-04T16:58:00Z">
        <w:r w:rsidRPr="002F5D64" w:rsidDel="002F5D64">
          <w:rPr>
            <w:rFonts w:eastAsia="Microsoft YaHei"/>
            <w:rPrChange w:id="74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Creating an Abstraction of Behavior with Closures</w:delText>
        </w:r>
        <w:r w:rsidDel="002F5D64">
          <w:rPr>
            <w:noProof/>
            <w:webHidden/>
          </w:rPr>
          <w:tab/>
          <w:delText>2</w:delText>
        </w:r>
      </w:del>
    </w:p>
    <w:p w14:paraId="586268D1" w14:textId="77777777" w:rsidR="007E5030" w:rsidDel="002F5D64" w:rsidRDefault="007E5030">
      <w:pPr>
        <w:pStyle w:val="TOC3"/>
        <w:tabs>
          <w:tab w:val="right" w:leader="dot" w:pos="9350"/>
        </w:tabs>
        <w:rPr>
          <w:del w:id="75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76" w:author="Carol Nichols" w:date="2017-12-04T16:58:00Z">
        <w:r w:rsidRPr="002F5D64" w:rsidDel="002F5D64">
          <w:rPr>
            <w:rFonts w:eastAsia="Microsoft YaHei"/>
            <w:rPrChange w:id="77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Refactoring Using Functions</w:delText>
        </w:r>
        <w:r w:rsidDel="002F5D64">
          <w:rPr>
            <w:noProof/>
            <w:webHidden/>
          </w:rPr>
          <w:tab/>
          <w:delText>5</w:delText>
        </w:r>
      </w:del>
    </w:p>
    <w:p w14:paraId="525BF38A" w14:textId="77777777" w:rsidR="007E5030" w:rsidDel="002F5D64" w:rsidRDefault="007E5030">
      <w:pPr>
        <w:pStyle w:val="TOC3"/>
        <w:tabs>
          <w:tab w:val="right" w:leader="dot" w:pos="9350"/>
        </w:tabs>
        <w:rPr>
          <w:del w:id="78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79" w:author="Carol Nichols" w:date="2017-12-04T16:58:00Z">
        <w:r w:rsidRPr="002F5D64" w:rsidDel="002F5D64">
          <w:rPr>
            <w:rFonts w:eastAsia="Microsoft YaHei"/>
            <w:rPrChange w:id="80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Refactoring with Closures to Store Code </w:delText>
        </w:r>
        <w:r w:rsidDel="002F5D64">
          <w:rPr>
            <w:noProof/>
            <w:webHidden/>
          </w:rPr>
          <w:tab/>
          <w:delText>6</w:delText>
        </w:r>
      </w:del>
    </w:p>
    <w:p w14:paraId="2C9AD844" w14:textId="77777777" w:rsidR="007E5030" w:rsidDel="002F5D64" w:rsidRDefault="007E5030">
      <w:pPr>
        <w:pStyle w:val="TOC2"/>
        <w:tabs>
          <w:tab w:val="right" w:leader="dot" w:pos="9350"/>
        </w:tabs>
        <w:rPr>
          <w:del w:id="81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82" w:author="Carol Nichols" w:date="2017-12-04T16:58:00Z">
        <w:r w:rsidRPr="002F5D64" w:rsidDel="002F5D64">
          <w:rPr>
            <w:rFonts w:eastAsia="Microsoft YaHei"/>
            <w:rPrChange w:id="83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Closure Type Inference and Annotation</w:delText>
        </w:r>
        <w:r w:rsidDel="002F5D64">
          <w:rPr>
            <w:noProof/>
            <w:webHidden/>
          </w:rPr>
          <w:tab/>
          <w:delText>8</w:delText>
        </w:r>
      </w:del>
    </w:p>
    <w:p w14:paraId="4B676818" w14:textId="77777777" w:rsidR="007E5030" w:rsidDel="002F5D64" w:rsidRDefault="007E5030">
      <w:pPr>
        <w:pStyle w:val="TOC2"/>
        <w:tabs>
          <w:tab w:val="right" w:leader="dot" w:pos="9350"/>
        </w:tabs>
        <w:rPr>
          <w:del w:id="84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85" w:author="Carol Nichols" w:date="2017-12-04T16:58:00Z">
        <w:r w:rsidRPr="002F5D64" w:rsidDel="002F5D64">
          <w:rPr>
            <w:rFonts w:eastAsia="Microsoft YaHei"/>
            <w:rPrChange w:id="86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Storing Closures Using Generic Parameters and the </w:delText>
        </w:r>
        <w:r w:rsidRPr="002F5D64" w:rsidDel="002F5D64">
          <w:rPr>
            <w:rPrChange w:id="87" w:author="Carol Nichols" w:date="2017-12-04T16:58:00Z">
              <w:rPr>
                <w:rStyle w:val="Hyperlink"/>
                <w:noProof/>
              </w:rPr>
            </w:rPrChange>
          </w:rPr>
          <w:delText>Fn</w:delText>
        </w:r>
        <w:r w:rsidRPr="002F5D64" w:rsidDel="002F5D64">
          <w:rPr>
            <w:rFonts w:eastAsia="Microsoft YaHei"/>
            <w:rPrChange w:id="88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 Traits</w:delText>
        </w:r>
        <w:r w:rsidDel="002F5D64">
          <w:rPr>
            <w:noProof/>
            <w:webHidden/>
          </w:rPr>
          <w:tab/>
          <w:delText>10</w:delText>
        </w:r>
      </w:del>
    </w:p>
    <w:p w14:paraId="59112DD2" w14:textId="77777777" w:rsidR="007E5030" w:rsidDel="002F5D64" w:rsidRDefault="007E5030">
      <w:pPr>
        <w:pStyle w:val="TOC2"/>
        <w:tabs>
          <w:tab w:val="right" w:leader="dot" w:pos="9350"/>
        </w:tabs>
        <w:rPr>
          <w:del w:id="89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90" w:author="Carol Nichols" w:date="2017-12-04T16:58:00Z">
        <w:r w:rsidRPr="002F5D64" w:rsidDel="002F5D64">
          <w:rPr>
            <w:rFonts w:eastAsia="Microsoft YaHei"/>
            <w:rPrChange w:id="91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Limitations of the Cacher Implementation</w:delText>
        </w:r>
        <w:r w:rsidDel="002F5D64">
          <w:rPr>
            <w:noProof/>
            <w:webHidden/>
          </w:rPr>
          <w:tab/>
          <w:delText>14</w:delText>
        </w:r>
      </w:del>
    </w:p>
    <w:p w14:paraId="0317A79C" w14:textId="77777777" w:rsidR="007E5030" w:rsidDel="002F5D64" w:rsidRDefault="007E5030">
      <w:pPr>
        <w:pStyle w:val="TOC2"/>
        <w:tabs>
          <w:tab w:val="right" w:leader="dot" w:pos="9350"/>
        </w:tabs>
        <w:rPr>
          <w:del w:id="92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93" w:author="Carol Nichols" w:date="2017-12-04T16:58:00Z">
        <w:r w:rsidRPr="002F5D64" w:rsidDel="002F5D64">
          <w:rPr>
            <w:rFonts w:eastAsia="Microsoft YaHei"/>
            <w:rPrChange w:id="94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Closures Can Capture Their Environment</w:delText>
        </w:r>
        <w:r w:rsidDel="002F5D64">
          <w:rPr>
            <w:noProof/>
            <w:webHidden/>
          </w:rPr>
          <w:tab/>
          <w:delText>15</w:delText>
        </w:r>
      </w:del>
    </w:p>
    <w:p w14:paraId="3D85C8BD" w14:textId="77777777" w:rsidR="007E5030" w:rsidDel="002F5D64" w:rsidRDefault="007E5030">
      <w:pPr>
        <w:pStyle w:val="TOC1"/>
        <w:tabs>
          <w:tab w:val="right" w:leader="dot" w:pos="9350"/>
        </w:tabs>
        <w:rPr>
          <w:del w:id="95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96" w:author="Carol Nichols" w:date="2017-12-04T16:58:00Z">
        <w:r w:rsidRPr="002F5D64" w:rsidDel="002F5D64">
          <w:rPr>
            <w:rFonts w:eastAsia="Microsoft YaHei"/>
            <w:rPrChange w:id="97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Processing a Series of Items with Iterators</w:delText>
        </w:r>
        <w:r w:rsidDel="002F5D64">
          <w:rPr>
            <w:noProof/>
            <w:webHidden/>
          </w:rPr>
          <w:tab/>
          <w:delText>18</w:delText>
        </w:r>
      </w:del>
    </w:p>
    <w:p w14:paraId="5072D5ED" w14:textId="77777777" w:rsidR="007E5030" w:rsidDel="002F5D64" w:rsidRDefault="007E5030">
      <w:pPr>
        <w:pStyle w:val="TOC2"/>
        <w:tabs>
          <w:tab w:val="right" w:leader="dot" w:pos="9350"/>
        </w:tabs>
        <w:rPr>
          <w:del w:id="98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99" w:author="Carol Nichols" w:date="2017-12-04T16:58:00Z">
        <w:r w:rsidRPr="002F5D64" w:rsidDel="002F5D64">
          <w:rPr>
            <w:rFonts w:eastAsia="Microsoft YaHei"/>
            <w:rPrChange w:id="100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The </w:delText>
        </w:r>
        <w:r w:rsidRPr="002F5D64" w:rsidDel="002F5D64">
          <w:rPr>
            <w:rPrChange w:id="101" w:author="Carol Nichols" w:date="2017-12-04T16:58:00Z">
              <w:rPr>
                <w:rStyle w:val="Hyperlink"/>
                <w:noProof/>
              </w:rPr>
            </w:rPrChange>
          </w:rPr>
          <w:delText>Iterator</w:delText>
        </w:r>
        <w:r w:rsidRPr="002F5D64" w:rsidDel="002F5D64">
          <w:rPr>
            <w:rFonts w:eastAsia="Microsoft YaHei"/>
            <w:rPrChange w:id="102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 trait and the </w:delText>
        </w:r>
        <w:r w:rsidRPr="002F5D64" w:rsidDel="002F5D64">
          <w:rPr>
            <w:rPrChange w:id="103" w:author="Carol Nichols" w:date="2017-12-04T16:58:00Z">
              <w:rPr>
                <w:rStyle w:val="Hyperlink"/>
                <w:noProof/>
              </w:rPr>
            </w:rPrChange>
          </w:rPr>
          <w:delText>next</w:delText>
        </w:r>
        <w:r w:rsidRPr="002F5D64" w:rsidDel="002F5D64">
          <w:rPr>
            <w:rFonts w:eastAsia="Microsoft YaHei"/>
            <w:rPrChange w:id="104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 method</w:delText>
        </w:r>
        <w:r w:rsidDel="002F5D64">
          <w:rPr>
            <w:noProof/>
            <w:webHidden/>
          </w:rPr>
          <w:tab/>
          <w:delText>19</w:delText>
        </w:r>
      </w:del>
    </w:p>
    <w:p w14:paraId="6085B8B7" w14:textId="77777777" w:rsidR="007E5030" w:rsidDel="002F5D64" w:rsidRDefault="007E5030">
      <w:pPr>
        <w:pStyle w:val="TOC2"/>
        <w:tabs>
          <w:tab w:val="right" w:leader="dot" w:pos="9350"/>
        </w:tabs>
        <w:rPr>
          <w:del w:id="105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06" w:author="Carol Nichols" w:date="2017-12-04T16:58:00Z">
        <w:r w:rsidRPr="002F5D64" w:rsidDel="002F5D64">
          <w:rPr>
            <w:rFonts w:eastAsia="Microsoft YaHei"/>
            <w:rPrChange w:id="107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Methods that Consume the Iterator</w:delText>
        </w:r>
        <w:r w:rsidDel="002F5D64">
          <w:rPr>
            <w:noProof/>
            <w:webHidden/>
          </w:rPr>
          <w:tab/>
          <w:delText>21</w:delText>
        </w:r>
      </w:del>
    </w:p>
    <w:p w14:paraId="050C3999" w14:textId="77777777" w:rsidR="007E5030" w:rsidDel="002F5D64" w:rsidRDefault="007E5030">
      <w:pPr>
        <w:pStyle w:val="TOC2"/>
        <w:tabs>
          <w:tab w:val="right" w:leader="dot" w:pos="9350"/>
        </w:tabs>
        <w:rPr>
          <w:del w:id="108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09" w:author="Carol Nichols" w:date="2017-12-04T16:58:00Z">
        <w:r w:rsidRPr="002F5D64" w:rsidDel="002F5D64">
          <w:rPr>
            <w:rFonts w:eastAsia="Microsoft YaHei"/>
            <w:rPrChange w:id="110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Methods that Produce Other Iterators</w:delText>
        </w:r>
        <w:r w:rsidDel="002F5D64">
          <w:rPr>
            <w:noProof/>
            <w:webHidden/>
          </w:rPr>
          <w:tab/>
          <w:delText>22</w:delText>
        </w:r>
      </w:del>
    </w:p>
    <w:p w14:paraId="410A5263" w14:textId="77777777" w:rsidR="007E5030" w:rsidDel="002F5D64" w:rsidRDefault="007E5030">
      <w:pPr>
        <w:pStyle w:val="TOC2"/>
        <w:tabs>
          <w:tab w:val="right" w:leader="dot" w:pos="9350"/>
        </w:tabs>
        <w:rPr>
          <w:del w:id="111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12" w:author="Carol Nichols" w:date="2017-12-04T16:58:00Z">
        <w:r w:rsidRPr="002F5D64" w:rsidDel="002F5D64">
          <w:rPr>
            <w:rFonts w:eastAsia="Microsoft YaHei"/>
            <w:rPrChange w:id="113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Using Closures that Capture their Environment</w:delText>
        </w:r>
        <w:r w:rsidDel="002F5D64">
          <w:rPr>
            <w:noProof/>
            <w:webHidden/>
          </w:rPr>
          <w:tab/>
          <w:delText>23</w:delText>
        </w:r>
      </w:del>
    </w:p>
    <w:p w14:paraId="44077575" w14:textId="77777777" w:rsidR="007E5030" w:rsidDel="002F5D64" w:rsidRDefault="007E5030">
      <w:pPr>
        <w:pStyle w:val="TOC2"/>
        <w:tabs>
          <w:tab w:val="right" w:leader="dot" w:pos="9350"/>
        </w:tabs>
        <w:rPr>
          <w:del w:id="114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15" w:author="Carol Nichols" w:date="2017-12-04T16:58:00Z">
        <w:r w:rsidRPr="002F5D64" w:rsidDel="002F5D64">
          <w:rPr>
            <w:rFonts w:eastAsia="Microsoft YaHei"/>
            <w:rPrChange w:id="116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Creating Our Own Iterators with </w:delText>
        </w:r>
        <w:r w:rsidRPr="002F5D64" w:rsidDel="002F5D64">
          <w:rPr>
            <w:rPrChange w:id="117" w:author="Carol Nichols" w:date="2017-12-04T16:58:00Z">
              <w:rPr>
                <w:rStyle w:val="Hyperlink"/>
                <w:noProof/>
              </w:rPr>
            </w:rPrChange>
          </w:rPr>
          <w:delText>Iterator</w:delText>
        </w:r>
        <w:r w:rsidRPr="002F5D64" w:rsidDel="002F5D64">
          <w:rPr>
            <w:rFonts w:eastAsia="Microsoft YaHei"/>
            <w:rPrChange w:id="118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 </w:delText>
        </w:r>
        <w:r w:rsidDel="002F5D64">
          <w:rPr>
            <w:noProof/>
            <w:webHidden/>
          </w:rPr>
          <w:tab/>
          <w:delText>25</w:delText>
        </w:r>
      </w:del>
    </w:p>
    <w:p w14:paraId="6D31ED02" w14:textId="77777777" w:rsidR="007E5030" w:rsidDel="002F5D64" w:rsidRDefault="007E5030">
      <w:pPr>
        <w:pStyle w:val="TOC3"/>
        <w:tabs>
          <w:tab w:val="right" w:leader="dot" w:pos="9350"/>
        </w:tabs>
        <w:rPr>
          <w:del w:id="119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20" w:author="Carol Nichols" w:date="2017-12-04T16:58:00Z">
        <w:r w:rsidRPr="002F5D64" w:rsidDel="002F5D64">
          <w:rPr>
            <w:rFonts w:eastAsia="Microsoft YaHei"/>
            <w:rPrChange w:id="121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Using Our </w:delText>
        </w:r>
        <w:r w:rsidRPr="002F5D64" w:rsidDel="002F5D64">
          <w:rPr>
            <w:rPrChange w:id="122" w:author="Carol Nichols" w:date="2017-12-04T16:58:00Z">
              <w:rPr>
                <w:rStyle w:val="Hyperlink"/>
                <w:noProof/>
              </w:rPr>
            </w:rPrChange>
          </w:rPr>
          <w:delText>Counter</w:delText>
        </w:r>
        <w:r w:rsidRPr="002F5D64" w:rsidDel="002F5D64">
          <w:rPr>
            <w:rFonts w:eastAsia="Microsoft YaHei"/>
            <w:rPrChange w:id="123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 Iterator’s </w:delText>
        </w:r>
        <w:r w:rsidRPr="002F5D64" w:rsidDel="002F5D64">
          <w:rPr>
            <w:rPrChange w:id="124" w:author="Carol Nichols" w:date="2017-12-04T16:58:00Z">
              <w:rPr>
                <w:rStyle w:val="Hyperlink"/>
                <w:noProof/>
              </w:rPr>
            </w:rPrChange>
          </w:rPr>
          <w:delText>next</w:delText>
        </w:r>
        <w:r w:rsidRPr="002F5D64" w:rsidDel="002F5D64">
          <w:rPr>
            <w:rFonts w:eastAsia="Microsoft YaHei"/>
            <w:rPrChange w:id="125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 Method</w:delText>
        </w:r>
        <w:r w:rsidDel="002F5D64">
          <w:rPr>
            <w:noProof/>
            <w:webHidden/>
          </w:rPr>
          <w:tab/>
          <w:delText>26</w:delText>
        </w:r>
      </w:del>
    </w:p>
    <w:p w14:paraId="2F5E47F5" w14:textId="77777777" w:rsidR="007E5030" w:rsidDel="002F5D64" w:rsidRDefault="007E5030">
      <w:pPr>
        <w:pStyle w:val="TOC3"/>
        <w:tabs>
          <w:tab w:val="right" w:leader="dot" w:pos="9350"/>
        </w:tabs>
        <w:rPr>
          <w:del w:id="126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27" w:author="Carol Nichols" w:date="2017-12-04T16:58:00Z">
        <w:r w:rsidRPr="002F5D64" w:rsidDel="002F5D64">
          <w:rPr>
            <w:rFonts w:eastAsia="Microsoft YaHei"/>
            <w:rPrChange w:id="128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Using Other </w:delText>
        </w:r>
        <w:r w:rsidRPr="002F5D64" w:rsidDel="002F5D64">
          <w:rPr>
            <w:rPrChange w:id="129" w:author="Carol Nichols" w:date="2017-12-04T16:58:00Z">
              <w:rPr>
                <w:rStyle w:val="Hyperlink"/>
                <w:noProof/>
              </w:rPr>
            </w:rPrChange>
          </w:rPr>
          <w:delText>Iterator</w:delText>
        </w:r>
        <w:r w:rsidRPr="002F5D64" w:rsidDel="002F5D64">
          <w:rPr>
            <w:rFonts w:eastAsia="Microsoft YaHei"/>
            <w:rPrChange w:id="130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 Trait Methods </w:delText>
        </w:r>
        <w:r w:rsidDel="002F5D64">
          <w:rPr>
            <w:noProof/>
            <w:webHidden/>
          </w:rPr>
          <w:tab/>
          <w:delText>27</w:delText>
        </w:r>
      </w:del>
    </w:p>
    <w:p w14:paraId="4EFB60F0" w14:textId="77777777" w:rsidR="007E5030" w:rsidDel="002F5D64" w:rsidRDefault="007E5030">
      <w:pPr>
        <w:pStyle w:val="TOC1"/>
        <w:tabs>
          <w:tab w:val="right" w:leader="dot" w:pos="9350"/>
        </w:tabs>
        <w:rPr>
          <w:del w:id="131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32" w:author="Carol Nichols" w:date="2017-12-04T16:58:00Z">
        <w:r w:rsidRPr="002F5D64" w:rsidDel="002F5D64">
          <w:rPr>
            <w:rFonts w:eastAsia="Microsoft YaHei"/>
            <w:rPrChange w:id="133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Improving our I/O Project</w:delText>
        </w:r>
        <w:r w:rsidDel="002F5D64">
          <w:rPr>
            <w:noProof/>
            <w:webHidden/>
          </w:rPr>
          <w:tab/>
          <w:delText>28</w:delText>
        </w:r>
      </w:del>
    </w:p>
    <w:p w14:paraId="1CC2B659" w14:textId="77777777" w:rsidR="007E5030" w:rsidDel="002F5D64" w:rsidRDefault="007E5030">
      <w:pPr>
        <w:pStyle w:val="TOC2"/>
        <w:tabs>
          <w:tab w:val="right" w:leader="dot" w:pos="9350"/>
        </w:tabs>
        <w:rPr>
          <w:del w:id="134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35" w:author="Carol Nichols" w:date="2017-12-04T16:58:00Z">
        <w:r w:rsidRPr="002F5D64" w:rsidDel="002F5D64">
          <w:rPr>
            <w:rFonts w:eastAsia="Microsoft YaHei"/>
            <w:rPrChange w:id="136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Removing a </w:delText>
        </w:r>
        <w:r w:rsidRPr="002F5D64" w:rsidDel="002F5D64">
          <w:rPr>
            <w:rPrChange w:id="137" w:author="Carol Nichols" w:date="2017-12-04T16:58:00Z">
              <w:rPr>
                <w:rStyle w:val="Hyperlink"/>
                <w:noProof/>
              </w:rPr>
            </w:rPrChange>
          </w:rPr>
          <w:delText>clone</w:delText>
        </w:r>
        <w:r w:rsidRPr="002F5D64" w:rsidDel="002F5D64">
          <w:rPr>
            <w:rFonts w:eastAsia="Microsoft YaHei"/>
            <w:rPrChange w:id="138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 Using an Iterator</w:delText>
        </w:r>
        <w:r w:rsidDel="002F5D64">
          <w:rPr>
            <w:noProof/>
            <w:webHidden/>
          </w:rPr>
          <w:tab/>
          <w:delText>28</w:delText>
        </w:r>
      </w:del>
    </w:p>
    <w:p w14:paraId="74DA4208" w14:textId="77777777" w:rsidR="007E5030" w:rsidDel="002F5D64" w:rsidRDefault="007E5030">
      <w:pPr>
        <w:pStyle w:val="TOC3"/>
        <w:tabs>
          <w:tab w:val="right" w:leader="dot" w:pos="9350"/>
        </w:tabs>
        <w:rPr>
          <w:del w:id="139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40" w:author="Carol Nichols" w:date="2017-12-04T16:58:00Z">
        <w:r w:rsidRPr="002F5D64" w:rsidDel="002F5D64">
          <w:rPr>
            <w:rFonts w:eastAsia="Microsoft YaHei"/>
            <w:rPrChange w:id="141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Using the Returned Iterator Directly</w:delText>
        </w:r>
        <w:r w:rsidDel="002F5D64">
          <w:rPr>
            <w:noProof/>
            <w:webHidden/>
          </w:rPr>
          <w:tab/>
          <w:delText>29</w:delText>
        </w:r>
      </w:del>
    </w:p>
    <w:p w14:paraId="7424149B" w14:textId="77777777" w:rsidR="007E5030" w:rsidDel="002F5D64" w:rsidRDefault="007E5030">
      <w:pPr>
        <w:pStyle w:val="TOC3"/>
        <w:tabs>
          <w:tab w:val="right" w:leader="dot" w:pos="9350"/>
        </w:tabs>
        <w:rPr>
          <w:del w:id="142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43" w:author="Carol Nichols" w:date="2017-12-04T16:58:00Z">
        <w:r w:rsidRPr="002F5D64" w:rsidDel="002F5D64">
          <w:rPr>
            <w:rFonts w:eastAsia="Microsoft YaHei"/>
            <w:rPrChange w:id="144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Using </w:delText>
        </w:r>
        <w:r w:rsidRPr="002F5D64" w:rsidDel="002F5D64">
          <w:rPr>
            <w:rPrChange w:id="145" w:author="Carol Nichols" w:date="2017-12-04T16:58:00Z">
              <w:rPr>
                <w:rStyle w:val="Hyperlink"/>
                <w:noProof/>
              </w:rPr>
            </w:rPrChange>
          </w:rPr>
          <w:delText>Iterator</w:delText>
        </w:r>
        <w:r w:rsidRPr="002F5D64" w:rsidDel="002F5D64">
          <w:rPr>
            <w:rFonts w:eastAsia="Microsoft YaHei"/>
            <w:rPrChange w:id="146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 xml:space="preserve"> Trait Methods Instead of Indexing</w:delText>
        </w:r>
        <w:r w:rsidDel="002F5D64">
          <w:rPr>
            <w:noProof/>
            <w:webHidden/>
          </w:rPr>
          <w:tab/>
          <w:delText>30</w:delText>
        </w:r>
      </w:del>
    </w:p>
    <w:p w14:paraId="27376723" w14:textId="77777777" w:rsidR="007E5030" w:rsidDel="002F5D64" w:rsidRDefault="007E5030">
      <w:pPr>
        <w:pStyle w:val="TOC2"/>
        <w:tabs>
          <w:tab w:val="right" w:leader="dot" w:pos="9350"/>
        </w:tabs>
        <w:rPr>
          <w:del w:id="147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48" w:author="Carol Nichols" w:date="2017-12-04T16:58:00Z">
        <w:r w:rsidRPr="002F5D64" w:rsidDel="002F5D64">
          <w:rPr>
            <w:rFonts w:eastAsia="Microsoft YaHei"/>
            <w:rPrChange w:id="149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Making Code Clearer with Iterator Adaptors</w:delText>
        </w:r>
        <w:r w:rsidDel="002F5D64">
          <w:rPr>
            <w:noProof/>
            <w:webHidden/>
          </w:rPr>
          <w:tab/>
          <w:delText>31</w:delText>
        </w:r>
      </w:del>
    </w:p>
    <w:p w14:paraId="137C61B0" w14:textId="77777777" w:rsidR="007E5030" w:rsidDel="002F5D64" w:rsidRDefault="007E5030">
      <w:pPr>
        <w:pStyle w:val="TOC1"/>
        <w:tabs>
          <w:tab w:val="right" w:leader="dot" w:pos="9350"/>
        </w:tabs>
        <w:rPr>
          <w:del w:id="150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51" w:author="Carol Nichols" w:date="2017-12-04T16:58:00Z">
        <w:r w:rsidRPr="002F5D64" w:rsidDel="002F5D64">
          <w:rPr>
            <w:rFonts w:eastAsia="Microsoft YaHei"/>
            <w:rPrChange w:id="152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Comparing Performance: Loops versus Iterators</w:delText>
        </w:r>
        <w:r w:rsidDel="002F5D64">
          <w:rPr>
            <w:noProof/>
            <w:webHidden/>
          </w:rPr>
          <w:tab/>
          <w:delText>33</w:delText>
        </w:r>
      </w:del>
    </w:p>
    <w:p w14:paraId="25BC6AB7" w14:textId="77777777" w:rsidR="007E5030" w:rsidDel="002F5D64" w:rsidRDefault="007E5030">
      <w:pPr>
        <w:pStyle w:val="TOC1"/>
        <w:tabs>
          <w:tab w:val="right" w:leader="dot" w:pos="9350"/>
        </w:tabs>
        <w:rPr>
          <w:del w:id="153" w:author="Carol Nichols" w:date="2017-12-04T16:58:00Z"/>
          <w:rFonts w:asciiTheme="minorHAnsi" w:eastAsiaTheme="minorEastAsia" w:hAnsiTheme="minorHAnsi" w:cstheme="minorBidi"/>
          <w:noProof/>
          <w:sz w:val="22"/>
          <w:szCs w:val="22"/>
        </w:rPr>
      </w:pPr>
      <w:del w:id="154" w:author="Carol Nichols" w:date="2017-12-04T16:58:00Z">
        <w:r w:rsidRPr="002F5D64" w:rsidDel="002F5D64">
          <w:rPr>
            <w:rFonts w:eastAsia="Microsoft YaHei"/>
            <w:rPrChange w:id="155" w:author="Carol Nichols" w:date="2017-12-04T16:58:00Z">
              <w:rPr>
                <w:rStyle w:val="Hyperlink"/>
                <w:rFonts w:eastAsia="Microsoft YaHei"/>
                <w:noProof/>
              </w:rPr>
            </w:rPrChange>
          </w:rPr>
          <w:delText>Summary</w:delText>
        </w:r>
        <w:r w:rsidDel="002F5D64">
          <w:rPr>
            <w:noProof/>
            <w:webHidden/>
          </w:rPr>
          <w:tab/>
          <w:delText>34</w:delText>
        </w:r>
      </w:del>
    </w:p>
    <w:p w14:paraId="4856B6C9" w14:textId="77777777" w:rsidR="00AA47D6" w:rsidRPr="00AA47D6" w:rsidRDefault="00B80F17" w:rsidP="00AA47D6">
      <w:pPr>
        <w:pStyle w:val="ChapterStart"/>
      </w:pPr>
      <w:r>
        <w:fldChar w:fldCharType="end"/>
      </w:r>
      <w:del w:id="156" w:author="janelle" w:date="2017-11-08T10:33:00Z">
        <w:r w:rsidR="00AA47D6" w:rsidDel="0022465D">
          <w:delText xml:space="preserve">Chapter </w:delText>
        </w:r>
      </w:del>
      <w:r w:rsidR="00AA47D6">
        <w:t>13</w:t>
      </w:r>
    </w:p>
    <w:p w14:paraId="41AF21B9" w14:textId="77777777" w:rsidR="00084A24" w:rsidRPr="007233FF" w:rsidRDefault="00B052DF" w:rsidP="005E05F0">
      <w:pPr>
        <w:pStyle w:val="ChapterTitle"/>
        <w:outlineLvl w:val="0"/>
        <w:rPr>
          <w:rFonts w:eastAsia="Microsoft YaHei"/>
        </w:rPr>
      </w:pPr>
      <w:r>
        <w:rPr>
          <w:rFonts w:eastAsia="Microsoft YaHei" w:hint="eastAsia"/>
        </w:rPr>
        <w:t xml:space="preserve">Functional Language </w:t>
      </w:r>
      <w:r w:rsidR="00447697">
        <w:rPr>
          <w:rFonts w:eastAsia="Microsoft YaHei"/>
        </w:rPr>
        <w:t>F</w:t>
      </w:r>
      <w:r>
        <w:rPr>
          <w:rFonts w:eastAsia="Microsoft YaHei" w:hint="eastAsia"/>
        </w:rPr>
        <w:t>eatures</w:t>
      </w:r>
      <w:del w:id="157" w:author="Liz Chadwick" w:date="2017-10-31T18:06:00Z">
        <w:r w:rsidDel="00421D17">
          <w:rPr>
            <w:rFonts w:eastAsia="Microsoft YaHei" w:hint="eastAsia"/>
          </w:rPr>
          <w:delText xml:space="preserve"> in Rust</w:delText>
        </w:r>
      </w:del>
      <w:r>
        <w:rPr>
          <w:rFonts w:eastAsia="Microsoft YaHei" w:hint="eastAsia"/>
        </w:rPr>
        <w:t>: Iterators and Closures</w:t>
      </w:r>
    </w:p>
    <w:p w14:paraId="76AD94D7" w14:textId="77777777" w:rsidR="00ED60C0" w:rsidRDefault="00B052DF">
      <w:pPr>
        <w:pStyle w:val="1stPara"/>
        <w:rPr>
          <w:rFonts w:eastAsia="Microsoft YaHei"/>
        </w:rPr>
        <w:pPrChange w:id="158" w:author="AnneMarieW" w:date="2017-11-27T13:20:00Z">
          <w:pPr>
            <w:pStyle w:val="BodyFirst"/>
          </w:pPr>
        </w:pPrChange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design has taken inspiration from </w:t>
      </w:r>
      <w:del w:id="159" w:author="AnneMarieW" w:date="2017-11-27T07:40:00Z">
        <w:r w:rsidRPr="007233FF" w:rsidDel="00163C7C">
          <w:rPr>
            <w:rFonts w:eastAsia="Microsoft YaHei" w:hint="eastAsia"/>
          </w:rPr>
          <w:delText xml:space="preserve">a lot of </w:delText>
        </w:r>
      </w:del>
      <w:ins w:id="160" w:author="AnneMarieW" w:date="2017-11-27T07:40:00Z">
        <w:r w:rsidR="00163C7C">
          <w:rPr>
            <w:rFonts w:eastAsia="Microsoft YaHei"/>
          </w:rPr>
          <w:t xml:space="preserve">many </w:t>
        </w:r>
      </w:ins>
      <w:r w:rsidRPr="007233FF">
        <w:rPr>
          <w:rFonts w:eastAsia="Microsoft YaHei" w:hint="eastAsia"/>
        </w:rPr>
        <w:t>existing languages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techniques, and one significant influence is </w:t>
      </w:r>
      <w:r w:rsidRPr="00AA47D6">
        <w:rPr>
          <w:rStyle w:val="EmphasisItalic"/>
          <w:rFonts w:eastAsia="Microsoft YaHei"/>
        </w:rPr>
        <w:t>functional programming</w:t>
      </w:r>
      <w:r>
        <w:rPr>
          <w:rFonts w:eastAsia="Microsoft YaHei" w:hint="eastAsia"/>
        </w:rPr>
        <w:t>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Programming in a functional style often includes using functions as values</w:t>
      </w:r>
      <w:del w:id="161" w:author="AnneMarieW" w:date="2017-11-27T07:40:00Z">
        <w:r w:rsidR="005432F2" w:rsidDel="00163C7C">
          <w:rPr>
            <w:rFonts w:eastAsia="Microsoft YaHei"/>
          </w:rPr>
          <w:delText>,</w:delText>
        </w:r>
      </w:del>
      <w:r w:rsidR="005432F2">
        <w:rPr>
          <w:rFonts w:eastAsia="Microsoft YaHei"/>
        </w:rPr>
        <w:t xml:space="preserve"> by passing them</w:t>
      </w:r>
      <w:r>
        <w:rPr>
          <w:rFonts w:eastAsia="Microsoft YaHei" w:hint="eastAsia"/>
        </w:rPr>
        <w:t xml:space="preserve">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</w:t>
      </w:r>
      <w:r w:rsidR="005432F2">
        <w:rPr>
          <w:rFonts w:eastAsia="Microsoft YaHei"/>
        </w:rPr>
        <w:t>,</w:t>
      </w:r>
      <w:r>
        <w:rPr>
          <w:rFonts w:eastAsia="Microsoft YaHei" w:hint="eastAsia"/>
        </w:rPr>
        <w:t xml:space="preserve"> return</w:t>
      </w:r>
      <w:r w:rsidR="005432F2">
        <w:rPr>
          <w:rFonts w:eastAsia="Microsoft YaHei"/>
        </w:rPr>
        <w:t>ing them from</w:t>
      </w:r>
      <w:r>
        <w:rPr>
          <w:rFonts w:eastAsia="Microsoft YaHei" w:hint="eastAsia"/>
        </w:rPr>
        <w:t xml:space="preserve"> other functions, assigning </w:t>
      </w:r>
      <w:r w:rsidR="005432F2">
        <w:rPr>
          <w:rFonts w:eastAsia="Microsoft YaHei"/>
        </w:rPr>
        <w:t>them</w:t>
      </w:r>
      <w:r w:rsidR="005432F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variables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for later execution, and so forth. </w:t>
      </w:r>
      <w:ins w:id="162" w:author="AnneMarieW" w:date="2017-11-27T07:41:00Z">
        <w:r w:rsidR="00163C7C">
          <w:rPr>
            <w:rFonts w:eastAsia="Microsoft YaHei"/>
          </w:rPr>
          <w:t xml:space="preserve">In this chapter, </w:t>
        </w:r>
      </w:ins>
      <w:del w:id="163" w:author="AnneMarieW" w:date="2017-11-27T07:41:00Z">
        <w:r w:rsidDel="00163C7C">
          <w:rPr>
            <w:rFonts w:eastAsia="Microsoft YaHei" w:hint="eastAsia"/>
          </w:rPr>
          <w:delText>W</w:delText>
        </w:r>
      </w:del>
      <w:ins w:id="164" w:author="AnneMarieW" w:date="2017-11-27T07:41:00Z">
        <w:r w:rsidR="00163C7C">
          <w:rPr>
            <w:rFonts w:eastAsia="Microsoft YaHei"/>
          </w:rPr>
          <w:t>w</w:t>
        </w:r>
      </w:ins>
      <w:r>
        <w:rPr>
          <w:rFonts w:eastAsia="Microsoft YaHei" w:hint="eastAsia"/>
        </w:rPr>
        <w:t>e won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debate</w:t>
      </w:r>
      <w:del w:id="165" w:author="AnneMarieW" w:date="2017-11-27T07:41:00Z">
        <w:r w:rsidDel="00163C7C">
          <w:rPr>
            <w:rFonts w:eastAsia="Microsoft YaHei" w:hint="eastAsia"/>
          </w:rPr>
          <w:delText xml:space="preserve"> here</w:delText>
        </w:r>
      </w:del>
      <w:r>
        <w:rPr>
          <w:rFonts w:eastAsia="Microsoft YaHei" w:hint="eastAsia"/>
        </w:rPr>
        <w:t xml:space="preserve"> the issue of what</w:t>
      </w:r>
      <w:del w:id="166" w:author="AnneMarieW" w:date="2017-11-27T07:41:00Z">
        <w:r w:rsidDel="00163C7C">
          <w:rPr>
            <w:rFonts w:eastAsia="Microsoft YaHei" w:hint="eastAsia"/>
          </w:rPr>
          <w:delText>,</w:delText>
        </w:r>
        <w:r w:rsidR="007233FF" w:rsidDel="00163C7C">
          <w:rPr>
            <w:rFonts w:eastAsia="Microsoft YaHei" w:hint="eastAsia"/>
          </w:rPr>
          <w:delText xml:space="preserve"> </w:delText>
        </w:r>
        <w:r w:rsidDel="00163C7C">
          <w:rPr>
            <w:rFonts w:eastAsia="Microsoft YaHei" w:hint="eastAsia"/>
          </w:rPr>
          <w:delText>exactly,</w:delText>
        </w:r>
      </w:del>
      <w:r>
        <w:rPr>
          <w:rFonts w:eastAsia="Microsoft YaHei" w:hint="eastAsia"/>
        </w:rPr>
        <w:t xml:space="preserve"> functional programming is or is</w:t>
      </w:r>
      <w:del w:id="167" w:author="AnneMarieW" w:date="2017-11-27T07:41:00Z">
        <w:r w:rsidDel="00163C7C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n</w:t>
      </w:r>
      <w:del w:id="168" w:author="AnneMarieW" w:date="2017-11-27T07:41:00Z">
        <w:r w:rsidDel="00163C7C">
          <w:rPr>
            <w:rFonts w:eastAsia="Microsoft YaHei" w:hint="eastAsia"/>
          </w:rPr>
          <w:delText>o</w:delText>
        </w:r>
      </w:del>
      <w:ins w:id="169" w:author="AnneMarieW" w:date="2017-11-27T07:41:00Z">
        <w:r w:rsidR="00163C7C">
          <w:rPr>
            <w:rFonts w:eastAsia="Microsoft YaHei"/>
          </w:rPr>
          <w:t>’</w:t>
        </w:r>
      </w:ins>
      <w:r>
        <w:rPr>
          <w:rFonts w:eastAsia="Microsoft YaHei" w:hint="eastAsia"/>
        </w:rPr>
        <w:t>t</w:t>
      </w:r>
      <w:del w:id="170" w:author="AnneMarieW" w:date="2017-11-27T13:10:00Z">
        <w:r w:rsidDel="00351CB7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but will instead </w:t>
      </w:r>
      <w:del w:id="171" w:author="AnneMarieW" w:date="2017-11-27T13:11:00Z">
        <w:r w:rsidDel="00351CB7">
          <w:rPr>
            <w:rFonts w:eastAsia="Microsoft YaHei" w:hint="eastAsia"/>
          </w:rPr>
          <w:delText xml:space="preserve">show off </w:delText>
        </w:r>
      </w:del>
      <w:ins w:id="172" w:author="AnneMarieW" w:date="2017-11-27T13:11:00Z">
        <w:r w:rsidR="00351CB7">
          <w:rPr>
            <w:rFonts w:eastAsia="Microsoft YaHei"/>
          </w:rPr>
          <w:t xml:space="preserve">discuss </w:t>
        </w:r>
      </w:ins>
      <w:r>
        <w:rPr>
          <w:rFonts w:eastAsia="Microsoft YaHei" w:hint="eastAsia"/>
        </w:rPr>
        <w:t>some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features of Rust that are similar to features in many languages often referred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as functional.</w:t>
      </w:r>
    </w:p>
    <w:p w14:paraId="7C33E5C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More specifically, we</w:t>
      </w:r>
      <w:ins w:id="173" w:author="AnneMarieW" w:date="2017-11-27T07:41:00Z">
        <w:r w:rsidR="00163C7C">
          <w:rPr>
            <w:rFonts w:eastAsia="Microsoft YaHei"/>
          </w:rPr>
          <w:t>’</w:t>
        </w:r>
      </w:ins>
      <w:del w:id="174" w:author="AnneMarieW" w:date="2017-11-27T07:41:00Z">
        <w:r w:rsidR="007233FF" w:rsidDel="00163C7C">
          <w:rPr>
            <w:rFonts w:eastAsia="Microsoft YaHei"/>
          </w:rPr>
          <w:delText>’</w:delText>
        </w:r>
        <w:r w:rsidDel="00163C7C">
          <w:rPr>
            <w:rFonts w:eastAsia="Microsoft YaHei" w:hint="eastAsia"/>
          </w:rPr>
          <w:delText>re going to</w:delText>
        </w:r>
      </w:del>
      <w:ins w:id="175" w:author="AnneMarieW" w:date="2017-11-27T07:41:00Z">
        <w:r w:rsidR="00163C7C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cover:</w:t>
      </w:r>
    </w:p>
    <w:p w14:paraId="6E01FB72" w14:textId="77777777" w:rsidR="00084A24" w:rsidRDefault="00B80F17" w:rsidP="005E05F0">
      <w:pPr>
        <w:pStyle w:val="BulletA"/>
        <w:outlineLvl w:val="0"/>
        <w:rPr>
          <w:rFonts w:eastAsia="Microsoft YaHei"/>
        </w:rPr>
      </w:pPr>
      <w:r w:rsidRPr="00B80F17">
        <w:rPr>
          <w:rStyle w:val="EmphasisItalic"/>
          <w:rFonts w:eastAsia="Microsoft YaHei"/>
          <w:rPrChange w:id="176" w:author="AnneMarieW" w:date="2017-11-27T07:46:00Z">
            <w:rPr>
              <w:rStyle w:val="EmphasisBold"/>
              <w:rFonts w:eastAsia="Microsoft YaHei"/>
            </w:rPr>
          </w:rPrChange>
        </w:rPr>
        <w:t>Closures</w:t>
      </w:r>
      <w:del w:id="177" w:author="AnneMarieW" w:date="2017-11-27T07:43:00Z">
        <w:r w:rsidR="00B052DF" w:rsidDel="00C511A0">
          <w:rPr>
            <w:rFonts w:eastAsia="Microsoft YaHei" w:hint="eastAsia"/>
          </w:rPr>
          <w:delText>:</w:delText>
        </w:r>
      </w:del>
      <w:ins w:id="178" w:author="AnneMarieW" w:date="2017-11-27T07:43:00Z">
        <w:r w:rsidR="00C511A0">
          <w:rPr>
            <w:rFonts w:eastAsia="Microsoft YaHei"/>
          </w:rPr>
          <w:t xml:space="preserve">, </w:t>
        </w:r>
      </w:ins>
      <w:del w:id="179" w:author="AnneMarieW" w:date="2017-11-27T11:33:00Z">
        <w:r w:rsidR="00B052DF" w:rsidDel="00713985">
          <w:rPr>
            <w:rFonts w:eastAsia="Microsoft YaHei" w:hint="eastAsia"/>
          </w:rPr>
          <w:delText xml:space="preserve"> </w:delText>
        </w:r>
      </w:del>
      <w:r w:rsidR="00B052DF">
        <w:rPr>
          <w:rFonts w:eastAsia="Microsoft YaHei" w:hint="eastAsia"/>
        </w:rPr>
        <w:t>a function-like construct you can store in a variable</w:t>
      </w:r>
      <w:del w:id="180" w:author="AnneMarieW" w:date="2017-11-27T11:33:00Z">
        <w:r w:rsidR="00B052DF" w:rsidDel="00713985">
          <w:rPr>
            <w:rFonts w:eastAsia="Microsoft YaHei" w:hint="eastAsia"/>
          </w:rPr>
          <w:delText>.</w:delText>
        </w:r>
      </w:del>
    </w:p>
    <w:p w14:paraId="5D1838A0" w14:textId="77777777" w:rsidR="00084A24" w:rsidRDefault="00B80F17" w:rsidP="007233FF">
      <w:pPr>
        <w:pStyle w:val="BulletB"/>
        <w:rPr>
          <w:rFonts w:eastAsia="Microsoft YaHei"/>
        </w:rPr>
      </w:pPr>
      <w:r w:rsidRPr="00B80F17">
        <w:rPr>
          <w:rStyle w:val="EmphasisItalic"/>
          <w:rFonts w:eastAsia="Microsoft YaHei"/>
          <w:rPrChange w:id="181" w:author="AnneMarieW" w:date="2017-11-27T07:46:00Z">
            <w:rPr>
              <w:rStyle w:val="EmphasisBold"/>
              <w:rFonts w:eastAsia="Microsoft YaHei"/>
            </w:rPr>
          </w:rPrChange>
        </w:rPr>
        <w:t>Iterators</w:t>
      </w:r>
      <w:del w:id="182" w:author="AnneMarieW" w:date="2017-11-27T07:43:00Z">
        <w:r w:rsidR="00B052DF" w:rsidDel="00C511A0">
          <w:rPr>
            <w:rFonts w:eastAsia="Microsoft YaHei" w:hint="eastAsia"/>
          </w:rPr>
          <w:delText>:</w:delText>
        </w:r>
      </w:del>
      <w:ins w:id="183" w:author="AnneMarieW" w:date="2017-11-27T07:43:00Z">
        <w:r w:rsidR="00C511A0">
          <w:rPr>
            <w:rFonts w:eastAsia="Microsoft YaHei"/>
          </w:rPr>
          <w:t xml:space="preserve">, </w:t>
        </w:r>
      </w:ins>
      <w:del w:id="184" w:author="AnneMarieW" w:date="2017-11-27T11:33:00Z">
        <w:r w:rsidR="00B052DF" w:rsidDel="00713985">
          <w:rPr>
            <w:rFonts w:eastAsia="Microsoft YaHei" w:hint="eastAsia"/>
          </w:rPr>
          <w:delText xml:space="preserve"> </w:delText>
        </w:r>
      </w:del>
      <w:r w:rsidR="00B052DF">
        <w:rPr>
          <w:rFonts w:eastAsia="Microsoft YaHei" w:hint="eastAsia"/>
        </w:rPr>
        <w:t>a way of processing a series of elements</w:t>
      </w:r>
      <w:del w:id="185" w:author="AnneMarieW" w:date="2017-11-27T11:33:00Z">
        <w:r w:rsidR="00B052DF" w:rsidDel="00713985">
          <w:rPr>
            <w:rFonts w:eastAsia="Microsoft YaHei" w:hint="eastAsia"/>
          </w:rPr>
          <w:delText>.</w:delText>
        </w:r>
      </w:del>
    </w:p>
    <w:p w14:paraId="054147D7" w14:textId="77777777" w:rsidR="00084A24" w:rsidRDefault="00B052DF" w:rsidP="007233FF">
      <w:pPr>
        <w:pStyle w:val="BulletB"/>
        <w:rPr>
          <w:ins w:id="186" w:author="janelle" w:date="2017-11-27T16:18:00Z"/>
          <w:rFonts w:eastAsia="Microsoft YaHei"/>
        </w:rPr>
      </w:pPr>
      <w:r>
        <w:rPr>
          <w:rFonts w:eastAsia="Microsoft YaHei" w:hint="eastAsia"/>
        </w:rPr>
        <w:t xml:space="preserve">How to use these </w:t>
      </w:r>
      <w:ins w:id="187" w:author="AnneMarieW" w:date="2017-11-27T11:33:00Z">
        <w:r w:rsidR="00713985">
          <w:rPr>
            <w:rFonts w:eastAsia="Microsoft YaHei"/>
          </w:rPr>
          <w:t xml:space="preserve">two </w:t>
        </w:r>
      </w:ins>
      <w:r>
        <w:rPr>
          <w:rFonts w:eastAsia="Microsoft YaHei" w:hint="eastAsia"/>
        </w:rPr>
        <w:t xml:space="preserve">features to improve </w:t>
      </w:r>
      <w:del w:id="188" w:author="AnneMarieW" w:date="2017-11-27T07:43:00Z">
        <w:r w:rsidDel="00C511A0">
          <w:rPr>
            <w:rFonts w:eastAsia="Microsoft YaHei" w:hint="eastAsia"/>
          </w:rPr>
          <w:delText xml:space="preserve">on </w:delText>
        </w:r>
      </w:del>
      <w:r>
        <w:rPr>
          <w:rFonts w:eastAsia="Microsoft YaHei" w:hint="eastAsia"/>
        </w:rPr>
        <w:t xml:space="preserve">the I/O project </w:t>
      </w:r>
      <w:del w:id="189" w:author="AnneMarieW" w:date="2017-11-27T07:43:00Z">
        <w:r w:rsidDel="00C511A0">
          <w:rPr>
            <w:rFonts w:eastAsia="Microsoft YaHei" w:hint="eastAsia"/>
          </w:rPr>
          <w:delText>from</w:delText>
        </w:r>
      </w:del>
      <w:ins w:id="190" w:author="AnneMarieW" w:date="2017-11-27T07:43:00Z">
        <w:r w:rsidR="00C511A0">
          <w:rPr>
            <w:rFonts w:eastAsia="Microsoft YaHei"/>
          </w:rPr>
          <w:t>in</w:t>
        </w:r>
      </w:ins>
      <w:r>
        <w:rPr>
          <w:rFonts w:eastAsia="Microsoft YaHei" w:hint="eastAsia"/>
        </w:rPr>
        <w:t xml:space="preserve"> Chapter 12</w:t>
      </w:r>
      <w:del w:id="191" w:author="AnneMarieW" w:date="2017-11-27T11:33:00Z">
        <w:r w:rsidDel="00713985">
          <w:rPr>
            <w:rFonts w:eastAsia="Microsoft YaHei" w:hint="eastAsia"/>
          </w:rPr>
          <w:delText>.</w:delText>
        </w:r>
      </w:del>
    </w:p>
    <w:p w14:paraId="346DC44B" w14:textId="77777777" w:rsidR="00ED60C0" w:rsidRDefault="00AA5BED">
      <w:pPr>
        <w:pStyle w:val="ProductionDirective"/>
        <w:outlineLvl w:val="0"/>
        <w:rPr>
          <w:rFonts w:eastAsia="Microsoft YaHei"/>
        </w:rPr>
        <w:pPrChange w:id="192" w:author="janelle" w:date="2017-11-27T16:18:00Z">
          <w:pPr>
            <w:pStyle w:val="BulletB"/>
          </w:pPr>
        </w:pPrChange>
      </w:pPr>
      <w:ins w:id="193" w:author="janelle" w:date="2017-11-27T16:18:00Z">
        <w:r>
          <w:rPr>
            <w:rFonts w:eastAsia="Microsoft YaHei"/>
          </w:rPr>
          <w:lastRenderedPageBreak/>
          <w:t xml:space="preserve">prod: </w:t>
        </w:r>
        <w:del w:id="194" w:author="Carol Nichols" w:date="2017-12-04T15:19:00Z">
          <w:r w:rsidDel="005E05F0">
            <w:rPr>
              <w:rFonts w:eastAsia="Microsoft YaHei"/>
            </w:rPr>
            <w:delText>con</w:delText>
          </w:r>
        </w:del>
      </w:ins>
      <w:ins w:id="195" w:author="janelle" w:date="2017-11-27T16:19:00Z">
        <w:del w:id="196" w:author="Carol Nichols" w:date="2017-12-04T15:19:00Z">
          <w:r w:rsidDel="005E05F0">
            <w:rPr>
              <w:rFonts w:eastAsia="Microsoft YaHei"/>
            </w:rPr>
            <w:delText>frim</w:delText>
          </w:r>
        </w:del>
      </w:ins>
      <w:ins w:id="197" w:author="Carol Nichols" w:date="2017-12-04T15:19:00Z">
        <w:r w:rsidR="005E05F0">
          <w:rPr>
            <w:rFonts w:eastAsia="Microsoft YaHei"/>
          </w:rPr>
          <w:t>confirm</w:t>
        </w:r>
      </w:ins>
      <w:ins w:id="198" w:author="janelle" w:date="2017-11-27T16:19:00Z">
        <w:r>
          <w:rPr>
            <w:rFonts w:eastAsia="Microsoft YaHei"/>
          </w:rPr>
          <w:t xml:space="preserve">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72104C22" w14:textId="77777777" w:rsidR="00084A24" w:rsidRDefault="00B052DF" w:rsidP="007233FF">
      <w:pPr>
        <w:pStyle w:val="BulletC"/>
        <w:rPr>
          <w:rFonts w:eastAsia="Microsoft YaHei"/>
        </w:rPr>
      </w:pPr>
      <w:r>
        <w:rPr>
          <w:rFonts w:eastAsia="Microsoft YaHei" w:hint="eastAsia"/>
        </w:rPr>
        <w:t xml:space="preserve">The performance of these </w:t>
      </w:r>
      <w:ins w:id="199" w:author="AnneMarieW" w:date="2017-11-27T11:33:00Z">
        <w:r w:rsidR="00713985">
          <w:rPr>
            <w:rFonts w:eastAsia="Microsoft YaHei"/>
          </w:rPr>
          <w:t xml:space="preserve">two </w:t>
        </w:r>
      </w:ins>
      <w:r>
        <w:rPr>
          <w:rFonts w:eastAsia="Microsoft YaHei" w:hint="eastAsia"/>
        </w:rPr>
        <w:t>features</w:t>
      </w:r>
      <w:del w:id="200" w:author="AnneMarieW" w:date="2017-11-27T11:33:00Z">
        <w:r w:rsidDel="00713985">
          <w:rPr>
            <w:rFonts w:eastAsia="Microsoft YaHei" w:hint="eastAsia"/>
          </w:rPr>
          <w:delText>.</w:delText>
        </w:r>
      </w:del>
      <w:r>
        <w:rPr>
          <w:rFonts w:eastAsia="Microsoft YaHei" w:hint="eastAsia"/>
        </w:rPr>
        <w:t xml:space="preserve"> </w:t>
      </w:r>
      <w:ins w:id="201" w:author="AnneMarieW" w:date="2017-11-27T07:45:00Z">
        <w:r w:rsidR="00C511A0">
          <w:rPr>
            <w:rFonts w:eastAsia="Microsoft YaHei"/>
          </w:rPr>
          <w:t>(</w:t>
        </w:r>
      </w:ins>
      <w:r>
        <w:rPr>
          <w:rFonts w:eastAsia="Microsoft YaHei" w:hint="eastAsia"/>
        </w:rPr>
        <w:t>Spoiler alert: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faster than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think!</w:t>
      </w:r>
      <w:ins w:id="202" w:author="AnneMarieW" w:date="2017-11-27T07:45:00Z">
        <w:r w:rsidR="00C511A0">
          <w:rPr>
            <w:rFonts w:eastAsia="Microsoft YaHei"/>
          </w:rPr>
          <w:t>)</w:t>
        </w:r>
      </w:ins>
    </w:p>
    <w:p w14:paraId="76459ADA" w14:textId="77777777" w:rsidR="00084A24" w:rsidRDefault="00B052DF" w:rsidP="007233FF">
      <w:pPr>
        <w:pStyle w:val="Body"/>
        <w:rPr>
          <w:rFonts w:eastAsia="Microsoft YaHei"/>
        </w:rPr>
      </w:pPr>
      <w:del w:id="203" w:author="AnneMarieW" w:date="2017-11-27T07:46:00Z">
        <w:r w:rsidDel="00671B95">
          <w:rPr>
            <w:rFonts w:eastAsia="Microsoft YaHei" w:hint="eastAsia"/>
          </w:rPr>
          <w:delText>There are o</w:delText>
        </w:r>
      </w:del>
      <w:ins w:id="204" w:author="AnneMarieW" w:date="2017-11-27T07:46:00Z">
        <w:r w:rsidR="00671B95">
          <w:rPr>
            <w:rFonts w:eastAsia="Microsoft YaHei"/>
          </w:rPr>
          <w:t>O</w:t>
        </w:r>
      </w:ins>
      <w:r>
        <w:rPr>
          <w:rFonts w:eastAsia="Microsoft YaHei" w:hint="eastAsia"/>
        </w:rPr>
        <w:t>ther Rust features</w:t>
      </w:r>
      <w:ins w:id="205" w:author="AnneMarieW" w:date="2017-11-27T07:46:00Z">
        <w:r w:rsidR="00671B95">
          <w:rPr>
            <w:rFonts w:eastAsia="Microsoft YaHei"/>
          </w:rPr>
          <w:t xml:space="preserve"> are</w:t>
        </w:r>
      </w:ins>
      <w:r>
        <w:rPr>
          <w:rFonts w:eastAsia="Microsoft YaHei" w:hint="eastAsia"/>
        </w:rPr>
        <w:t xml:space="preserve"> influenced by the functional style</w:t>
      </w:r>
      <w:ins w:id="206" w:author="AnneMarieW" w:date="2017-11-27T07:46:00Z">
        <w:r w:rsidR="00671B95">
          <w:rPr>
            <w:rFonts w:eastAsia="Microsoft YaHei"/>
          </w:rPr>
          <w:t xml:space="preserve"> as well</w:t>
        </w:r>
      </w:ins>
      <w:r>
        <w:rPr>
          <w:rFonts w:eastAsia="Microsoft YaHei" w:hint="eastAsia"/>
        </w:rPr>
        <w:t xml:space="preserve">, </w:t>
      </w:r>
      <w:del w:id="207" w:author="AnneMarieW" w:date="2017-11-27T07:46:00Z">
        <w:r w:rsidDel="00671B95">
          <w:rPr>
            <w:rFonts w:eastAsia="Microsoft YaHei" w:hint="eastAsia"/>
          </w:rPr>
          <w:delText>like</w:delText>
        </w:r>
      </w:del>
      <w:ins w:id="208" w:author="AnneMarieW" w:date="2017-11-27T07:46:00Z">
        <w:r w:rsidR="00671B95">
          <w:rPr>
            <w:rFonts w:eastAsia="Microsoft YaHei"/>
          </w:rPr>
          <w:t>such as</w:t>
        </w:r>
      </w:ins>
      <w:r>
        <w:rPr>
          <w:rFonts w:eastAsia="Microsoft YaHei" w:hint="eastAsia"/>
        </w:rPr>
        <w:t xml:space="preserve"> pattern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matching and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 xml:space="preserve">, </w:t>
      </w:r>
      <w:del w:id="209" w:author="AnneMarieW" w:date="2017-11-27T07:47:00Z">
        <w:r w:rsidDel="00671B95">
          <w:rPr>
            <w:rFonts w:eastAsia="Microsoft YaHei" w:hint="eastAsia"/>
          </w:rPr>
          <w:delText xml:space="preserve">that </w:delText>
        </w:r>
      </w:del>
      <w:ins w:id="210" w:author="AnneMarieW" w:date="2017-11-27T07:47:00Z">
        <w:r w:rsidR="00671B95">
          <w:rPr>
            <w:rFonts w:eastAsia="Microsoft YaHei"/>
          </w:rPr>
          <w:t xml:space="preserve">which </w:t>
        </w:r>
      </w:ins>
      <w:r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covered in other chapters</w:t>
      </w:r>
      <w:del w:id="211" w:author="AnneMarieW" w:date="2017-11-27T07:47:00Z">
        <w:r w:rsidDel="00671B95">
          <w:rPr>
            <w:rFonts w:eastAsia="Microsoft YaHei" w:hint="eastAsia"/>
          </w:rPr>
          <w:delText xml:space="preserve"> as well</w:delText>
        </w:r>
      </w:del>
      <w:r>
        <w:rPr>
          <w:rFonts w:eastAsia="Microsoft YaHei" w:hint="eastAsia"/>
        </w:rPr>
        <w:t>. Mastering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closures and iterators is an important part of writing idiomatic, fast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code, so we</w:t>
      </w:r>
      <w:r w:rsidR="007233FF">
        <w:rPr>
          <w:rFonts w:eastAsia="Microsoft YaHei"/>
        </w:rPr>
        <w:t>’</w:t>
      </w:r>
      <w:del w:id="212" w:author="AnneMarieW" w:date="2017-11-27T07:47:00Z">
        <w:r w:rsidDel="00671B95">
          <w:rPr>
            <w:rFonts w:eastAsia="Microsoft YaHei" w:hint="eastAsia"/>
          </w:rPr>
          <w:delText>re</w:delText>
        </w:r>
      </w:del>
      <w:ins w:id="213" w:author="AnneMarieW" w:date="2017-11-27T07:47:00Z">
        <w:r w:rsidR="00671B95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devot</w:t>
      </w:r>
      <w:ins w:id="214" w:author="AnneMarieW" w:date="2017-11-27T07:47:00Z">
        <w:r w:rsidR="00671B95">
          <w:rPr>
            <w:rFonts w:eastAsia="Microsoft YaHei"/>
          </w:rPr>
          <w:t>e</w:t>
        </w:r>
      </w:ins>
      <w:del w:id="215" w:author="AnneMarieW" w:date="2017-11-27T07:47:00Z">
        <w:r w:rsidDel="00671B95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</w:t>
      </w:r>
      <w:del w:id="216" w:author="AnneMarieW" w:date="2017-11-27T07:47:00Z">
        <w:r w:rsidDel="00671B95">
          <w:rPr>
            <w:rFonts w:eastAsia="Microsoft YaHei" w:hint="eastAsia"/>
          </w:rPr>
          <w:delText>an</w:delText>
        </w:r>
      </w:del>
      <w:ins w:id="217" w:author="AnneMarieW" w:date="2017-11-27T07:47:00Z">
        <w:r w:rsidR="00671B95">
          <w:rPr>
            <w:rFonts w:eastAsia="Microsoft YaHei"/>
          </w:rPr>
          <w:t>this</w:t>
        </w:r>
      </w:ins>
      <w:r>
        <w:rPr>
          <w:rFonts w:eastAsia="Microsoft YaHei" w:hint="eastAsia"/>
        </w:rPr>
        <w:t xml:space="preserve"> entire chapter to them</w:t>
      </w:r>
      <w:del w:id="218" w:author="AnneMarieW" w:date="2017-11-27T07:47:00Z">
        <w:r w:rsidDel="00671B95">
          <w:rPr>
            <w:rFonts w:eastAsia="Microsoft YaHei" w:hint="eastAsia"/>
          </w:rPr>
          <w:delText xml:space="preserve"> here</w:delText>
        </w:r>
      </w:del>
      <w:r>
        <w:rPr>
          <w:rFonts w:eastAsia="Microsoft YaHei" w:hint="eastAsia"/>
        </w:rPr>
        <w:t>.</w:t>
      </w:r>
    </w:p>
    <w:p w14:paraId="6752899D" w14:textId="77777777" w:rsidR="00084A24" w:rsidRPr="007233FF" w:rsidRDefault="00B052DF" w:rsidP="005E05F0">
      <w:pPr>
        <w:pStyle w:val="HeadA"/>
        <w:outlineLvl w:val="0"/>
        <w:rPr>
          <w:rFonts w:eastAsia="Microsoft YaHei"/>
        </w:rPr>
      </w:pPr>
      <w:bookmarkStart w:id="219" w:name="closures:-anonymous-functions-that-can-c"/>
      <w:bookmarkStart w:id="220" w:name="_Toc500170025"/>
      <w:bookmarkEnd w:id="219"/>
      <w:r>
        <w:rPr>
          <w:rFonts w:eastAsia="Microsoft YaHei" w:hint="eastAsia"/>
        </w:rPr>
        <w:t xml:space="preserve">Closures: Anonymous Functions that </w:t>
      </w:r>
      <w:ins w:id="221" w:author="AnneMarieW" w:date="2017-11-27T07:36:00Z">
        <w:r w:rsidR="00163C7C">
          <w:rPr>
            <w:rFonts w:eastAsia="Microsoft YaHei"/>
          </w:rPr>
          <w:t>C</w:t>
        </w:r>
      </w:ins>
      <w:del w:id="222" w:author="AnneMarieW" w:date="2017-11-27T07:36:00Z">
        <w:r w:rsidDel="00163C7C">
          <w:rPr>
            <w:rFonts w:eastAsia="Microsoft YaHei" w:hint="eastAsia"/>
          </w:rPr>
          <w:delText>c</w:delText>
        </w:r>
      </w:del>
      <w:r>
        <w:rPr>
          <w:rFonts w:eastAsia="Microsoft YaHei" w:hint="eastAsia"/>
        </w:rPr>
        <w:t xml:space="preserve">an Capture </w:t>
      </w:r>
      <w:ins w:id="223" w:author="AnneMarieW" w:date="2017-11-27T07:36:00Z">
        <w:r w:rsidR="00163C7C">
          <w:rPr>
            <w:rFonts w:eastAsia="Microsoft YaHei"/>
          </w:rPr>
          <w:t>T</w:t>
        </w:r>
      </w:ins>
      <w:del w:id="224" w:author="AnneMarieW" w:date="2017-11-27T07:36:00Z">
        <w:r w:rsidDel="00163C7C">
          <w:rPr>
            <w:rFonts w:eastAsia="Microsoft YaHei" w:hint="eastAsia"/>
          </w:rPr>
          <w:delText>t</w:delText>
        </w:r>
      </w:del>
      <w:r>
        <w:rPr>
          <w:rFonts w:eastAsia="Microsoft YaHei" w:hint="eastAsia"/>
        </w:rPr>
        <w:t>heir Environment</w:t>
      </w:r>
      <w:bookmarkEnd w:id="220"/>
    </w:p>
    <w:p w14:paraId="647645F1" w14:textId="77777777" w:rsidR="00084A24" w:rsidRDefault="00B052DF" w:rsidP="007233FF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447697">
        <w:rPr>
          <w:rStyle w:val="EmphasisItalic"/>
          <w:rFonts w:eastAsia="Microsoft YaHei"/>
        </w:rPr>
        <w:t>closures</w:t>
      </w:r>
      <w:r>
        <w:rPr>
          <w:rFonts w:eastAsia="Microsoft YaHei" w:hint="eastAsia"/>
        </w:rPr>
        <w:t xml:space="preserve"> are anonymous functions you can save in a variable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pass as arguments to other functions. You can create the closure in one place,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then call the closure to evaluate it in a different context. Unlike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functions, closures </w:t>
      </w:r>
      <w:del w:id="225" w:author="AnneMarieW" w:date="2017-11-27T07:48:00Z">
        <w:r w:rsidDel="003D76E3">
          <w:rPr>
            <w:rFonts w:eastAsia="Microsoft YaHei" w:hint="eastAsia"/>
          </w:rPr>
          <w:delText xml:space="preserve">are </w:delText>
        </w:r>
        <w:r w:rsidR="00494902" w:rsidDel="003D76E3">
          <w:rPr>
            <w:rFonts w:eastAsia="Microsoft YaHei"/>
          </w:rPr>
          <w:delText xml:space="preserve">able </w:delText>
        </w:r>
        <w:r w:rsidDel="003D76E3">
          <w:rPr>
            <w:rFonts w:eastAsia="Microsoft YaHei" w:hint="eastAsia"/>
          </w:rPr>
          <w:delText xml:space="preserve">to </w:delText>
        </w:r>
      </w:del>
      <w:ins w:id="226" w:author="AnneMarieW" w:date="2017-11-27T07:48:00Z">
        <w:r w:rsidR="003D76E3">
          <w:rPr>
            <w:rFonts w:eastAsia="Microsoft YaHei"/>
          </w:rPr>
          <w:t xml:space="preserve">can </w:t>
        </w:r>
      </w:ins>
      <w:r>
        <w:rPr>
          <w:rFonts w:eastAsia="Microsoft YaHei" w:hint="eastAsia"/>
        </w:rPr>
        <w:t>capture values from the scope in which they</w:t>
      </w:r>
      <w:del w:id="227" w:author="AnneMarieW" w:date="2017-11-27T07:48:00Z">
        <w:r w:rsidR="007233FF" w:rsidDel="003D76E3">
          <w:rPr>
            <w:rFonts w:eastAsia="Microsoft YaHei" w:hint="eastAsia"/>
          </w:rPr>
          <w:delText xml:space="preserve"> </w:delText>
        </w:r>
        <w:r w:rsidDel="003D76E3">
          <w:rPr>
            <w:rFonts w:eastAsia="Microsoft YaHei" w:hint="eastAsia"/>
          </w:rPr>
          <w:delText>a</w:delText>
        </w:r>
      </w:del>
      <w:ins w:id="228" w:author="AnneMarieW" w:date="2017-11-27T07:48:00Z">
        <w:r w:rsidR="003D76E3">
          <w:rPr>
            <w:rFonts w:eastAsia="Microsoft YaHei"/>
          </w:rPr>
          <w:t>’</w:t>
        </w:r>
      </w:ins>
      <w:r>
        <w:rPr>
          <w:rFonts w:eastAsia="Microsoft YaHei" w:hint="eastAsia"/>
        </w:rPr>
        <w:t>re called. We</w:t>
      </w:r>
      <w:r w:rsidR="007233FF">
        <w:rPr>
          <w:rFonts w:eastAsia="Microsoft YaHei"/>
        </w:rPr>
        <w:t>’</w:t>
      </w:r>
      <w:del w:id="229" w:author="AnneMarieW" w:date="2017-11-27T07:48:00Z">
        <w:r w:rsidDel="003D76E3">
          <w:rPr>
            <w:rFonts w:eastAsia="Microsoft YaHei" w:hint="eastAsia"/>
          </w:rPr>
          <w:delText>re going to</w:delText>
        </w:r>
      </w:del>
      <w:ins w:id="230" w:author="AnneMarieW" w:date="2017-11-27T07:48:00Z">
        <w:r w:rsidR="003D76E3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demonstrate how these </w:t>
      </w:r>
      <w:ins w:id="231" w:author="AnneMarieW" w:date="2017-11-27T07:49:00Z">
        <w:r w:rsidR="003D76E3">
          <w:rPr>
            <w:rFonts w:eastAsia="Microsoft YaHei" w:hint="eastAsia"/>
          </w:rPr>
          <w:t>closure</w:t>
        </w:r>
        <w:r w:rsidR="003D76E3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features </w:t>
      </w:r>
      <w:del w:id="232" w:author="AnneMarieW" w:date="2017-11-27T07:49:00Z">
        <w:r w:rsidDel="003D76E3">
          <w:rPr>
            <w:rFonts w:eastAsia="Microsoft YaHei" w:hint="eastAsia"/>
          </w:rPr>
          <w:delText xml:space="preserve">of closures </w:delText>
        </w:r>
      </w:del>
      <w:r>
        <w:rPr>
          <w:rFonts w:eastAsia="Microsoft YaHei" w:hint="eastAsia"/>
        </w:rPr>
        <w:t>allow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reuse and</w:t>
      </w:r>
      <w:ins w:id="233" w:author="AnneMarieW" w:date="2017-11-27T07:50:00Z">
        <w:r w:rsidR="003D76E3" w:rsidRPr="003D76E3">
          <w:rPr>
            <w:rFonts w:eastAsia="Microsoft YaHei" w:hint="eastAsia"/>
          </w:rPr>
          <w:t xml:space="preserve"> </w:t>
        </w:r>
        <w:r w:rsidR="003D76E3">
          <w:rPr>
            <w:rFonts w:eastAsia="Microsoft YaHei" w:hint="eastAsia"/>
          </w:rPr>
          <w:t>behavior</w:t>
        </w:r>
      </w:ins>
      <w:r>
        <w:rPr>
          <w:rFonts w:eastAsia="Microsoft YaHei" w:hint="eastAsia"/>
        </w:rPr>
        <w:t xml:space="preserve"> customization</w:t>
      </w:r>
      <w:del w:id="234" w:author="AnneMarieW" w:date="2017-11-27T07:50:00Z">
        <w:r w:rsidDel="003D76E3">
          <w:rPr>
            <w:rFonts w:eastAsia="Microsoft YaHei" w:hint="eastAsia"/>
          </w:rPr>
          <w:delText xml:space="preserve"> of behavior</w:delText>
        </w:r>
      </w:del>
      <w:r>
        <w:rPr>
          <w:rFonts w:eastAsia="Microsoft YaHei" w:hint="eastAsia"/>
        </w:rPr>
        <w:t>.</w:t>
      </w:r>
    </w:p>
    <w:p w14:paraId="28661CB2" w14:textId="77777777" w:rsidR="00084A24" w:rsidRPr="007233FF" w:rsidRDefault="00B052DF" w:rsidP="005E05F0">
      <w:pPr>
        <w:pStyle w:val="HeadB"/>
        <w:outlineLvl w:val="0"/>
        <w:rPr>
          <w:rFonts w:eastAsia="Microsoft YaHei"/>
        </w:rPr>
      </w:pPr>
      <w:bookmarkStart w:id="235" w:name="creating-an-abstraction-of-behavior-usin"/>
      <w:bookmarkStart w:id="236" w:name="_Toc500170026"/>
      <w:bookmarkEnd w:id="235"/>
      <w:r>
        <w:rPr>
          <w:rFonts w:eastAsia="Microsoft YaHei" w:hint="eastAsia"/>
        </w:rPr>
        <w:t xml:space="preserve">Creating an Abstraction of Behavior </w:t>
      </w:r>
      <w:del w:id="237" w:author="Liz Chadwick" w:date="2017-10-31T18:09:00Z">
        <w:r w:rsidDel="00421D17">
          <w:rPr>
            <w:rFonts w:eastAsia="Microsoft YaHei" w:hint="eastAsia"/>
          </w:rPr>
          <w:delText xml:space="preserve">Using a </w:delText>
        </w:r>
      </w:del>
      <w:ins w:id="238" w:author="Liz Chadwick" w:date="2017-10-31T18:09:00Z">
        <w:r w:rsidR="00421D17">
          <w:rPr>
            <w:rFonts w:eastAsia="Microsoft YaHei"/>
          </w:rPr>
          <w:t xml:space="preserve">with </w:t>
        </w:r>
      </w:ins>
      <w:r>
        <w:rPr>
          <w:rFonts w:eastAsia="Microsoft YaHei" w:hint="eastAsia"/>
        </w:rPr>
        <w:t>Closure</w:t>
      </w:r>
      <w:ins w:id="239" w:author="Liz Chadwick" w:date="2017-10-31T18:09:00Z">
        <w:r w:rsidR="00421D17">
          <w:rPr>
            <w:rFonts w:eastAsia="Microsoft YaHei"/>
          </w:rPr>
          <w:t>s</w:t>
        </w:r>
      </w:ins>
      <w:bookmarkEnd w:id="236"/>
    </w:p>
    <w:p w14:paraId="7067B2F3" w14:textId="77777777" w:rsidR="00084A24" w:rsidRDefault="00B052DF" w:rsidP="007233FF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work on an example </w:t>
      </w:r>
      <w:r w:rsidR="00494902">
        <w:rPr>
          <w:rFonts w:eastAsia="Microsoft YaHei"/>
        </w:rPr>
        <w:t xml:space="preserve">of </w:t>
      </w:r>
      <w:r>
        <w:rPr>
          <w:rFonts w:eastAsia="Microsoft YaHei" w:hint="eastAsia"/>
        </w:rPr>
        <w:t xml:space="preserve">a situation </w:t>
      </w:r>
      <w:r w:rsidR="00494902">
        <w:rPr>
          <w:rFonts w:eastAsia="Microsoft YaHei"/>
        </w:rPr>
        <w:t xml:space="preserve">in which it’s useful to </w:t>
      </w:r>
      <w:r>
        <w:rPr>
          <w:rFonts w:eastAsia="Microsoft YaHei" w:hint="eastAsia"/>
        </w:rPr>
        <w:t>stor</w:t>
      </w:r>
      <w:r w:rsidR="00494902">
        <w:rPr>
          <w:rFonts w:eastAsia="Microsoft YaHei"/>
        </w:rPr>
        <w:t>e</w:t>
      </w:r>
      <w:r>
        <w:rPr>
          <w:rFonts w:eastAsia="Microsoft YaHei" w:hint="eastAsia"/>
        </w:rPr>
        <w:t xml:space="preserve"> a closure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be executed at a later time. </w:t>
      </w:r>
      <w:ins w:id="240" w:author="AnneMarieW" w:date="2017-11-27T07:49:00Z">
        <w:r w:rsidR="003D76E3">
          <w:rPr>
            <w:rFonts w:eastAsia="Microsoft YaHei"/>
          </w:rPr>
          <w:t>A</w:t>
        </w:r>
        <w:r w:rsidR="003D76E3">
          <w:rPr>
            <w:rFonts w:eastAsia="Microsoft YaHei" w:hint="eastAsia"/>
          </w:rPr>
          <w:t>long the way</w:t>
        </w:r>
        <w:r w:rsidR="003D76E3">
          <w:rPr>
            <w:rFonts w:eastAsia="Microsoft YaHei"/>
          </w:rPr>
          <w:t>,</w:t>
        </w:r>
        <w:r w:rsidR="003D76E3">
          <w:rPr>
            <w:rFonts w:eastAsia="Microsoft YaHei" w:hint="eastAsia"/>
          </w:rPr>
          <w:t xml:space="preserve"> </w:t>
        </w:r>
      </w:ins>
      <w:del w:id="241" w:author="AnneMarieW" w:date="2017-11-27T07:49:00Z">
        <w:r w:rsidDel="003D76E3">
          <w:rPr>
            <w:rFonts w:eastAsia="Microsoft YaHei" w:hint="eastAsia"/>
          </w:rPr>
          <w:delText>W</w:delText>
        </w:r>
      </w:del>
      <w:ins w:id="242" w:author="AnneMarieW" w:date="2017-11-27T07:49:00Z">
        <w:r w:rsidR="003D76E3">
          <w:rPr>
            <w:rFonts w:eastAsia="Microsoft YaHei"/>
          </w:rPr>
          <w:t>w</w:t>
        </w:r>
      </w:ins>
      <w:r>
        <w:rPr>
          <w:rFonts w:eastAsia="Microsoft YaHei" w:hint="eastAsia"/>
        </w:rPr>
        <w:t>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talk about the syntax of closures,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 inference, and traits</w:t>
      </w:r>
      <w:del w:id="243" w:author="AnneMarieW" w:date="2017-11-27T07:49:00Z">
        <w:r w:rsidDel="003D76E3">
          <w:rPr>
            <w:rFonts w:eastAsia="Microsoft YaHei" w:hint="eastAsia"/>
          </w:rPr>
          <w:delText xml:space="preserve"> along the way</w:delText>
        </w:r>
      </w:del>
      <w:r>
        <w:rPr>
          <w:rFonts w:eastAsia="Microsoft YaHei" w:hint="eastAsia"/>
        </w:rPr>
        <w:t>.</w:t>
      </w:r>
    </w:p>
    <w:p w14:paraId="55490FC2" w14:textId="77777777" w:rsidR="00494902" w:rsidRDefault="00B052DF" w:rsidP="007233FF">
      <w:pPr>
        <w:pStyle w:val="Body"/>
        <w:rPr>
          <w:rFonts w:eastAsia="Microsoft YaHei"/>
        </w:rPr>
      </w:pPr>
      <w:del w:id="244" w:author="AnneMarieW" w:date="2017-11-27T07:50:00Z">
        <w:r w:rsidDel="00694BF3">
          <w:rPr>
            <w:rFonts w:eastAsia="Microsoft YaHei" w:hint="eastAsia"/>
          </w:rPr>
          <w:delText xml:space="preserve">The </w:delText>
        </w:r>
      </w:del>
      <w:ins w:id="245" w:author="AnneMarieW" w:date="2017-11-27T07:50:00Z">
        <w:r w:rsidR="00694BF3">
          <w:rPr>
            <w:rFonts w:eastAsia="Microsoft YaHei"/>
          </w:rPr>
          <w:t xml:space="preserve">Consider this </w:t>
        </w:r>
      </w:ins>
      <w:r>
        <w:rPr>
          <w:rFonts w:eastAsia="Microsoft YaHei" w:hint="eastAsia"/>
        </w:rPr>
        <w:t>hypothetical situation</w:t>
      </w:r>
      <w:del w:id="246" w:author="AnneMarieW" w:date="2017-11-27T07:50:00Z">
        <w:r w:rsidDel="00694BF3">
          <w:rPr>
            <w:rFonts w:eastAsia="Microsoft YaHei" w:hint="eastAsia"/>
          </w:rPr>
          <w:delText xml:space="preserve"> is this</w:delText>
        </w:r>
      </w:del>
      <w:r>
        <w:rPr>
          <w:rFonts w:eastAsia="Microsoft YaHei" w:hint="eastAsia"/>
        </w:rPr>
        <w:t>: we work at a startup that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making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 to generate custom exercise workout plans. The backend is written in Rust,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 algorithm that generates the workout plan takes into account many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different factors</w:t>
      </w:r>
      <w:r w:rsidR="00494902">
        <w:rPr>
          <w:rFonts w:eastAsia="Microsoft YaHei"/>
        </w:rPr>
        <w:t>,</w:t>
      </w:r>
      <w:r>
        <w:rPr>
          <w:rFonts w:eastAsia="Microsoft YaHei" w:hint="eastAsia"/>
        </w:rPr>
        <w:t xml:space="preserve"> </w:t>
      </w:r>
      <w:del w:id="247" w:author="AnneMarieW" w:date="2017-11-27T07:51:00Z">
        <w:r w:rsidDel="00694BF3">
          <w:rPr>
            <w:rFonts w:eastAsia="Microsoft YaHei" w:hint="eastAsia"/>
          </w:rPr>
          <w:delText>like</w:delText>
        </w:r>
      </w:del>
      <w:ins w:id="248" w:author="AnneMarieW" w:date="2017-11-27T07:51:00Z">
        <w:r w:rsidR="00694BF3">
          <w:rPr>
            <w:rFonts w:eastAsia="Microsoft YaHei"/>
          </w:rPr>
          <w:t>such as</w:t>
        </w:r>
      </w:ins>
      <w:r>
        <w:rPr>
          <w:rFonts w:eastAsia="Microsoft YaHei" w:hint="eastAsia"/>
        </w:rPr>
        <w:t xml:space="preserve"> the app user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age, </w:t>
      </w:r>
      <w:ins w:id="249" w:author="janelle" w:date="2017-11-27T16:25:00Z">
        <w:r w:rsidR="00AA5BED">
          <w:rPr>
            <w:rFonts w:eastAsia="Microsoft YaHei"/>
          </w:rPr>
          <w:t>b</w:t>
        </w:r>
      </w:ins>
      <w:del w:id="250" w:author="janelle" w:date="2017-11-27T16:25:00Z">
        <w:r w:rsidDel="00AA5BED">
          <w:rPr>
            <w:rFonts w:eastAsia="Microsoft YaHei" w:hint="eastAsia"/>
          </w:rPr>
          <w:delText>B</w:delText>
        </w:r>
      </w:del>
      <w:r>
        <w:rPr>
          <w:rFonts w:eastAsia="Microsoft YaHei" w:hint="eastAsia"/>
        </w:rPr>
        <w:t xml:space="preserve">ody </w:t>
      </w:r>
      <w:ins w:id="251" w:author="janelle" w:date="2017-11-27T16:25:00Z">
        <w:r w:rsidR="00AA5BED">
          <w:rPr>
            <w:rFonts w:eastAsia="Microsoft YaHei"/>
          </w:rPr>
          <w:t>m</w:t>
        </w:r>
      </w:ins>
      <w:del w:id="252" w:author="janelle" w:date="2017-11-27T16:25:00Z">
        <w:r w:rsidDel="00AA5BED">
          <w:rPr>
            <w:rFonts w:eastAsia="Microsoft YaHei" w:hint="eastAsia"/>
          </w:rPr>
          <w:delText>M</w:delText>
        </w:r>
      </w:del>
      <w:r>
        <w:rPr>
          <w:rFonts w:eastAsia="Microsoft YaHei" w:hint="eastAsia"/>
        </w:rPr>
        <w:t xml:space="preserve">ass </w:t>
      </w:r>
      <w:ins w:id="253" w:author="janelle" w:date="2017-11-27T16:26:00Z">
        <w:r w:rsidR="00AA5BED">
          <w:rPr>
            <w:rFonts w:eastAsia="Microsoft YaHei"/>
          </w:rPr>
          <w:t>i</w:t>
        </w:r>
      </w:ins>
      <w:del w:id="254" w:author="janelle" w:date="2017-11-27T16:26:00Z">
        <w:r w:rsidDel="00AA5BED">
          <w:rPr>
            <w:rFonts w:eastAsia="Microsoft YaHei" w:hint="eastAsia"/>
          </w:rPr>
          <w:delText>I</w:delText>
        </w:r>
      </w:del>
      <w:r>
        <w:rPr>
          <w:rFonts w:eastAsia="Microsoft YaHei" w:hint="eastAsia"/>
        </w:rPr>
        <w:t>ndex, preferences, recent workouts, and an intensity number they specify.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actual algorithm used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important in this example; what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important is that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this calculation takes a few seconds. We </w:t>
      </w:r>
      <w:del w:id="255" w:author="AnneMarieW" w:date="2017-11-27T07:52:00Z">
        <w:r w:rsidDel="00694BF3">
          <w:rPr>
            <w:rFonts w:eastAsia="Microsoft YaHei" w:hint="eastAsia"/>
          </w:rPr>
          <w:delText xml:space="preserve">only </w:delText>
        </w:r>
      </w:del>
      <w:r>
        <w:rPr>
          <w:rFonts w:eastAsia="Microsoft YaHei" w:hint="eastAsia"/>
        </w:rPr>
        <w:t xml:space="preserve">want to call this algorithm </w:t>
      </w:r>
      <w:ins w:id="256" w:author="AnneMarieW" w:date="2017-11-27T07:52:00Z">
        <w:r w:rsidR="00694BF3">
          <w:rPr>
            <w:rFonts w:eastAsia="Microsoft YaHei" w:hint="eastAsia"/>
          </w:rPr>
          <w:t>only</w:t>
        </w:r>
        <w:r w:rsidR="00694BF3">
          <w:rPr>
            <w:rFonts w:eastAsia="Microsoft YaHei"/>
          </w:rPr>
          <w:t xml:space="preserve"> </w:t>
        </w:r>
      </w:ins>
      <w:r w:rsidR="00494902">
        <w:rPr>
          <w:rFonts w:eastAsia="Microsoft YaHei"/>
        </w:rPr>
        <w:t xml:space="preserve">when </w:t>
      </w:r>
      <w:r>
        <w:rPr>
          <w:rFonts w:eastAsia="Microsoft YaHei" w:hint="eastAsia"/>
        </w:rPr>
        <w:t>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 to</w:t>
      </w:r>
      <w:del w:id="257" w:author="AnneMarieW" w:date="2017-11-27T07:52:00Z">
        <w:r w:rsidDel="00694BF3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and only call it once, so we </w:t>
      </w:r>
      <w:del w:id="258" w:author="AnneMarieW" w:date="2017-11-27T07:53:00Z">
        <w:r w:rsidDel="00694BF3">
          <w:rPr>
            <w:rFonts w:eastAsia="Microsoft YaHei" w:hint="eastAsia"/>
          </w:rPr>
          <w:delText>are</w:delText>
        </w:r>
      </w:del>
      <w:ins w:id="259" w:author="AnneMarieW" w:date="2017-11-27T07:53:00Z">
        <w:r w:rsidR="00694BF3">
          <w:rPr>
            <w:rFonts w:eastAsia="Microsoft YaHei"/>
          </w:rPr>
          <w:t>do</w:t>
        </w:r>
      </w:ins>
      <w:r>
        <w:rPr>
          <w:rFonts w:eastAsia="Microsoft YaHei" w:hint="eastAsia"/>
        </w:rPr>
        <w:t>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mak</w:t>
      </w:r>
      <w:ins w:id="260" w:author="AnneMarieW" w:date="2017-11-27T07:53:00Z">
        <w:r w:rsidR="00694BF3">
          <w:rPr>
            <w:rFonts w:eastAsia="Microsoft YaHei"/>
          </w:rPr>
          <w:t>e</w:t>
        </w:r>
      </w:ins>
      <w:del w:id="261" w:author="AnneMarieW" w:date="2017-11-27T07:53:00Z">
        <w:r w:rsidDel="00694BF3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the user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wait more than </w:t>
      </w:r>
      <w:r w:rsidR="00494902">
        <w:rPr>
          <w:rFonts w:eastAsia="Microsoft YaHei"/>
        </w:rPr>
        <w:t>necessary</w:t>
      </w:r>
      <w:r>
        <w:rPr>
          <w:rFonts w:eastAsia="Microsoft YaHei" w:hint="eastAsia"/>
        </w:rPr>
        <w:t xml:space="preserve">. </w:t>
      </w:r>
    </w:p>
    <w:p w14:paraId="6EEE6C80" w14:textId="77777777" w:rsidR="00084A24" w:rsidRDefault="00494902" w:rsidP="007233FF">
      <w:pPr>
        <w:pStyle w:val="Body"/>
        <w:rPr>
          <w:rFonts w:eastAsia="Microsoft YaHei"/>
        </w:rPr>
      </w:pPr>
      <w:r>
        <w:rPr>
          <w:rFonts w:eastAsia="Microsoft YaHei"/>
        </w:rPr>
        <w:t xml:space="preserve">We’ll </w:t>
      </w:r>
      <w:r w:rsidR="00B052DF">
        <w:rPr>
          <w:rFonts w:eastAsia="Microsoft YaHei" w:hint="eastAsia"/>
        </w:rPr>
        <w:t>simulate calling this hypothetical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algorithm </w:t>
      </w:r>
      <w:r>
        <w:rPr>
          <w:rFonts w:eastAsia="Microsoft YaHei"/>
        </w:rPr>
        <w:t xml:space="preserve">with </w:t>
      </w:r>
      <w:r w:rsidR="00B052DF">
        <w:rPr>
          <w:rFonts w:eastAsia="Microsoft YaHei" w:hint="eastAsia"/>
        </w:rPr>
        <w:t xml:space="preserve">the </w:t>
      </w:r>
      <w:proofErr w:type="spellStart"/>
      <w:r w:rsidR="00B052DF" w:rsidRPr="007233FF">
        <w:rPr>
          <w:rStyle w:val="Literal"/>
          <w:rFonts w:hint="eastAsia"/>
        </w:rPr>
        <w:t>simulated_expensive_calculation</w:t>
      </w:r>
      <w:proofErr w:type="spellEnd"/>
      <w:r w:rsidR="00B052DF" w:rsidRPr="007233FF">
        <w:rPr>
          <w:rFonts w:eastAsia="Microsoft YaHei" w:hint="eastAsia"/>
        </w:rPr>
        <w:t xml:space="preserve"> function shown in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Listing 13-1, which will print </w:t>
      </w:r>
      <w:r w:rsidR="00B052DF" w:rsidRPr="007233FF">
        <w:rPr>
          <w:rStyle w:val="Literal"/>
          <w:rFonts w:hint="eastAsia"/>
        </w:rPr>
        <w:t>calculating slowly...</w:t>
      </w:r>
      <w:r w:rsidR="00B052DF">
        <w:rPr>
          <w:rFonts w:eastAsia="Microsoft YaHei" w:hint="eastAsia"/>
        </w:rPr>
        <w:t>, wait for two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seconds, and then return whatever number we passed in:</w:t>
      </w:r>
    </w:p>
    <w:p w14:paraId="4BC56156" w14:textId="77777777" w:rsidR="00084A24" w:rsidRPr="007233FF" w:rsidRDefault="00B052DF" w:rsidP="005E05F0">
      <w:pPr>
        <w:pStyle w:val="ProductionDirective"/>
        <w:outlineLvl w:val="0"/>
        <w:rPr>
          <w:rFonts w:eastAsia="Microsoft YaHei"/>
        </w:rPr>
      </w:pPr>
      <w:commentRangeStart w:id="262"/>
      <w:del w:id="263" w:author="janelle" w:date="2017-11-08T10:39:00Z">
        <w:r w:rsidDel="0022465D">
          <w:rPr>
            <w:rFonts w:eastAsia="Microsoft YaHei" w:hint="eastAsia"/>
          </w:rPr>
          <w:delText xml:space="preserve">Filename: </w:delText>
        </w:r>
      </w:del>
      <w:commentRangeEnd w:id="262"/>
      <w:r w:rsidR="0015503C">
        <w:rPr>
          <w:rStyle w:val="CommentReference"/>
          <w:smallCaps w:val="0"/>
          <w:color w:val="auto"/>
        </w:rPr>
        <w:commentReference w:id="262"/>
      </w:r>
      <w:r>
        <w:rPr>
          <w:rFonts w:eastAsia="Microsoft YaHei" w:hint="eastAsia"/>
        </w:rPr>
        <w:t>src/main.rs</w:t>
      </w:r>
    </w:p>
    <w:p w14:paraId="6E33FD60" w14:textId="77777777" w:rsidR="00084A24" w:rsidRPr="007233FF" w:rsidRDefault="00B052DF" w:rsidP="007233FF">
      <w:pPr>
        <w:pStyle w:val="CodeA"/>
      </w:pPr>
      <w:r w:rsidRPr="007233FF">
        <w:rPr>
          <w:rFonts w:hint="eastAsia"/>
        </w:rPr>
        <w:t>use std::thread;</w:t>
      </w:r>
    </w:p>
    <w:p w14:paraId="5B8C439C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>use std::time::Duration;</w:t>
      </w:r>
    </w:p>
    <w:p w14:paraId="2F0A9BB4" w14:textId="77777777" w:rsidR="00084A24" w:rsidRPr="007233FF" w:rsidRDefault="00084A24" w:rsidP="007233FF">
      <w:pPr>
        <w:pStyle w:val="CodeB"/>
      </w:pPr>
    </w:p>
    <w:p w14:paraId="45040EAC" w14:textId="5DB8468D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fn simulated_expensive_calculation(intensity: </w:t>
      </w:r>
      <w:del w:id="264" w:author="Carol Nichols" w:date="2017-12-04T16:09:00Z">
        <w:r w:rsidRPr="007233FF" w:rsidDel="00FC2E70">
          <w:rPr>
            <w:rFonts w:hint="eastAsia"/>
          </w:rPr>
          <w:delText>i32</w:delText>
        </w:r>
      </w:del>
      <w:ins w:id="265" w:author="Carol Nichols" w:date="2017-12-04T16:09:00Z">
        <w:r w:rsidR="00FC2E70">
          <w:t>u</w:t>
        </w:r>
        <w:r w:rsidR="00FC2E70" w:rsidRPr="007233FF">
          <w:rPr>
            <w:rFonts w:hint="eastAsia"/>
          </w:rPr>
          <w:t>32</w:t>
        </w:r>
      </w:ins>
      <w:r w:rsidRPr="007233FF">
        <w:rPr>
          <w:rFonts w:hint="eastAsia"/>
        </w:rPr>
        <w:t xml:space="preserve">) -&gt; </w:t>
      </w:r>
      <w:del w:id="266" w:author="Carol Nichols" w:date="2017-12-04T16:09:00Z">
        <w:r w:rsidRPr="007233FF" w:rsidDel="00FC2E70">
          <w:rPr>
            <w:rFonts w:hint="eastAsia"/>
          </w:rPr>
          <w:delText xml:space="preserve">i32 </w:delText>
        </w:r>
      </w:del>
      <w:ins w:id="267" w:author="Carol Nichols" w:date="2017-12-04T16:09:00Z">
        <w:r w:rsidR="00FC2E70">
          <w:t>u</w:t>
        </w:r>
        <w:r w:rsidR="00FC2E70" w:rsidRPr="007233FF">
          <w:rPr>
            <w:rFonts w:hint="eastAsia"/>
          </w:rPr>
          <w:t xml:space="preserve">32 </w:t>
        </w:r>
      </w:ins>
      <w:r w:rsidRPr="007233FF">
        <w:rPr>
          <w:rFonts w:hint="eastAsia"/>
        </w:rPr>
        <w:t>{</w:t>
      </w:r>
    </w:p>
    <w:p w14:paraId="47B3C4DC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lastRenderedPageBreak/>
        <w:t xml:space="preserve">    println!("calculating slowly...");</w:t>
      </w:r>
    </w:p>
    <w:p w14:paraId="569406BC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thread::sleep(Duration::from_secs(2));</w:t>
      </w:r>
    </w:p>
    <w:p w14:paraId="07D339D6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intensity</w:t>
      </w:r>
    </w:p>
    <w:p w14:paraId="4D5E6A8F" w14:textId="77777777"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14:paraId="3A2AC30C" w14:textId="77777777" w:rsidR="00ED60C0" w:rsidRDefault="00B052DF">
      <w:pPr>
        <w:pStyle w:val="Listing"/>
        <w:outlineLvl w:val="0"/>
        <w:rPr>
          <w:rFonts w:eastAsia="Microsoft YaHei"/>
        </w:rPr>
        <w:pPrChange w:id="268" w:author="janelle" w:date="2017-11-08T10:37:00Z">
          <w:pPr>
            <w:pStyle w:val="Caption"/>
          </w:pPr>
        </w:pPrChange>
      </w:pPr>
      <w:r>
        <w:rPr>
          <w:rFonts w:eastAsia="Microsoft YaHei" w:hint="eastAsia"/>
        </w:rPr>
        <w:t>Listing 13-1: A function to stand in for a hypothetical calculation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takes about two seconds to run</w:t>
      </w:r>
    </w:p>
    <w:p w14:paraId="158967B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Next</w:t>
      </w:r>
      <w:del w:id="269" w:author="AnneMarieW" w:date="2017-11-27T07:55:00Z">
        <w:r w:rsidDel="00803F7B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</w:t>
      </w:r>
      <w:del w:id="270" w:author="AnneMarieW" w:date="2017-11-27T07:54:00Z">
        <w:r w:rsidDel="00A807C8">
          <w:rPr>
            <w:rFonts w:eastAsia="Microsoft YaHei" w:hint="eastAsia"/>
          </w:rPr>
          <w:delText>we have a</w:delText>
        </w:r>
      </w:del>
      <w:ins w:id="271" w:author="AnneMarieW" w:date="2017-11-27T07:54:00Z">
        <w:r w:rsidR="00A807C8">
          <w:rPr>
            <w:rFonts w:eastAsia="Microsoft YaHei"/>
          </w:rPr>
          <w:t>is the</w:t>
        </w:r>
      </w:ins>
      <w:r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main</w:t>
      </w:r>
      <w:r>
        <w:rPr>
          <w:rFonts w:eastAsia="Microsoft YaHei" w:hint="eastAsia"/>
        </w:rPr>
        <w:t xml:space="preserve"> function that contains the parts of the workout app important for this example. This </w:t>
      </w:r>
      <w:ins w:id="272" w:author="AnneMarieW" w:date="2017-11-27T07:54:00Z">
        <w:r w:rsidR="00A807C8">
          <w:rPr>
            <w:rFonts w:eastAsia="Microsoft YaHei"/>
          </w:rPr>
          <w:t xml:space="preserve">function </w:t>
        </w:r>
      </w:ins>
      <w:r>
        <w:rPr>
          <w:rFonts w:eastAsia="Microsoft YaHei" w:hint="eastAsia"/>
        </w:rPr>
        <w:t>represents the code that the app w</w:t>
      </w:r>
      <w:del w:id="273" w:author="AnneMarieW" w:date="2017-11-27T07:54:00Z">
        <w:r w:rsidDel="00A807C8">
          <w:rPr>
            <w:rFonts w:eastAsia="Microsoft YaHei" w:hint="eastAsia"/>
          </w:rPr>
          <w:delText>ould</w:delText>
        </w:r>
      </w:del>
      <w:ins w:id="274" w:author="AnneMarieW" w:date="2017-11-27T07:54:00Z">
        <w:r w:rsidR="00A807C8">
          <w:rPr>
            <w:rFonts w:eastAsia="Microsoft YaHei"/>
          </w:rPr>
          <w:t>ill</w:t>
        </w:r>
      </w:ins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 when a user asks for a workout plan. Because the interaction with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frontend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relevant to the use of closures, we</w:t>
      </w:r>
      <w:r w:rsidR="007233FF">
        <w:rPr>
          <w:rFonts w:eastAsia="Microsoft YaHei"/>
        </w:rPr>
        <w:t>’</w:t>
      </w:r>
      <w:del w:id="275" w:author="AnneMarieW" w:date="2017-11-27T07:55:00Z">
        <w:r w:rsidDel="00A807C8">
          <w:rPr>
            <w:rFonts w:eastAsia="Microsoft YaHei" w:hint="eastAsia"/>
          </w:rPr>
          <w:delText>re going to</w:delText>
        </w:r>
      </w:del>
      <w:ins w:id="276" w:author="AnneMarieW" w:date="2017-11-27T07:55:00Z">
        <w:r w:rsidR="00A807C8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hardcode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representing inputs to our program and print the outputs.</w:t>
      </w:r>
    </w:p>
    <w:p w14:paraId="535BE45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r w:rsidR="00494902">
        <w:rPr>
          <w:rFonts w:eastAsia="Microsoft YaHei"/>
        </w:rPr>
        <w:t xml:space="preserve">required </w:t>
      </w:r>
      <w:r>
        <w:rPr>
          <w:rFonts w:eastAsia="Microsoft YaHei" w:hint="eastAsia"/>
        </w:rPr>
        <w:t>inputs are:</w:t>
      </w:r>
    </w:p>
    <w:p w14:paraId="0752CA4D" w14:textId="77777777" w:rsidR="00084A24" w:rsidRDefault="00B80F17" w:rsidP="007233FF">
      <w:pPr>
        <w:pStyle w:val="BulletA"/>
        <w:rPr>
          <w:rFonts w:eastAsia="Microsoft YaHei"/>
        </w:rPr>
      </w:pPr>
      <w:r w:rsidRPr="00B80F17">
        <w:rPr>
          <w:rStyle w:val="EmphasisItalic"/>
          <w:rFonts w:eastAsia="Microsoft YaHei"/>
          <w:rPrChange w:id="277" w:author="AnneMarieW" w:date="2017-11-27T07:57:00Z">
            <w:rPr>
              <w:rStyle w:val="EmphasisBold"/>
              <w:rFonts w:eastAsia="Microsoft YaHei"/>
            </w:rPr>
          </w:rPrChange>
        </w:rPr>
        <w:t xml:space="preserve">An </w:t>
      </w:r>
      <w:r w:rsidRPr="00B80F17">
        <w:rPr>
          <w:rStyle w:val="EmphasisItalic"/>
          <w:rPrChange w:id="278" w:author="AnneMarieW" w:date="2017-11-27T07:57:00Z">
            <w:rPr>
              <w:rStyle w:val="EmphasisBold"/>
            </w:rPr>
          </w:rPrChange>
        </w:rPr>
        <w:t>intensity</w:t>
      </w:r>
      <w:r w:rsidRPr="00B80F17">
        <w:rPr>
          <w:rStyle w:val="EmphasisItalic"/>
          <w:rFonts w:eastAsia="Microsoft YaHei"/>
          <w:rPrChange w:id="279" w:author="AnneMarieW" w:date="2017-11-27T07:57:00Z">
            <w:rPr>
              <w:rStyle w:val="EmphasisBold"/>
              <w:rFonts w:eastAsia="Microsoft YaHei"/>
            </w:rPr>
          </w:rPrChange>
        </w:rPr>
        <w:t xml:space="preserve"> number from the user</w:t>
      </w:r>
      <w:r w:rsidR="00B052DF">
        <w:rPr>
          <w:rFonts w:eastAsia="Microsoft YaHei" w:hint="eastAsia"/>
        </w:rPr>
        <w:t xml:space="preserve">, </w:t>
      </w:r>
      <w:ins w:id="280" w:author="AnneMarieW" w:date="2017-11-27T07:55:00Z">
        <w:r w:rsidR="00803F7B">
          <w:rPr>
            <w:rFonts w:eastAsia="Microsoft YaHei"/>
          </w:rPr>
          <w:t xml:space="preserve">which is </w:t>
        </w:r>
      </w:ins>
      <w:r w:rsidR="00B052DF">
        <w:rPr>
          <w:rFonts w:eastAsia="Microsoft YaHei" w:hint="eastAsia"/>
        </w:rPr>
        <w:t>specified when they request a workout</w:t>
      </w:r>
      <w:r w:rsidR="00494902">
        <w:rPr>
          <w:rFonts w:eastAsia="Microsoft YaHei"/>
        </w:rPr>
        <w:t xml:space="preserve"> to </w:t>
      </w:r>
      <w:r w:rsidR="00B052DF">
        <w:rPr>
          <w:rFonts w:eastAsia="Microsoft YaHei" w:hint="eastAsia"/>
        </w:rPr>
        <w:t>indicate whether they</w:t>
      </w:r>
      <w:del w:id="281" w:author="AnneMarieW" w:date="2017-11-27T07:56:00Z">
        <w:r w:rsidR="007233FF" w:rsidDel="00803F7B">
          <w:rPr>
            <w:rFonts w:eastAsia="Microsoft YaHei"/>
          </w:rPr>
          <w:delText>’</w:delText>
        </w:r>
        <w:r w:rsidR="00B052DF" w:rsidDel="00803F7B">
          <w:rPr>
            <w:rFonts w:eastAsia="Microsoft YaHei" w:hint="eastAsia"/>
          </w:rPr>
          <w:delText>d like</w:delText>
        </w:r>
      </w:del>
      <w:ins w:id="282" w:author="AnneMarieW" w:date="2017-11-27T07:56:00Z">
        <w:r w:rsidR="00803F7B">
          <w:rPr>
            <w:rFonts w:eastAsia="Microsoft YaHei"/>
          </w:rPr>
          <w:t xml:space="preserve"> want</w:t>
        </w:r>
      </w:ins>
      <w:r w:rsidR="00B052DF">
        <w:rPr>
          <w:rFonts w:eastAsia="Microsoft YaHei" w:hint="eastAsia"/>
        </w:rPr>
        <w:t xml:space="preserve"> a low</w:t>
      </w:r>
      <w:ins w:id="283" w:author="AnneMarieW" w:date="2017-11-27T07:56:00Z">
        <w:r w:rsidR="00803F7B">
          <w:rPr>
            <w:rFonts w:eastAsia="Microsoft YaHei"/>
          </w:rPr>
          <w:t>-</w:t>
        </w:r>
      </w:ins>
      <w:del w:id="284" w:author="AnneMarieW" w:date="2017-11-27T07:56:00Z">
        <w:r w:rsidR="00B052DF" w:rsidDel="00803F7B">
          <w:rPr>
            <w:rFonts w:eastAsia="Microsoft YaHei" w:hint="eastAsia"/>
          </w:rPr>
          <w:delText xml:space="preserve"> </w:delText>
        </w:r>
      </w:del>
      <w:r w:rsidR="00B052DF">
        <w:rPr>
          <w:rFonts w:eastAsia="Microsoft YaHei" w:hint="eastAsia"/>
        </w:rPr>
        <w:t>intensity workout or a high</w:t>
      </w:r>
      <w:ins w:id="285" w:author="AnneMarieW" w:date="2017-11-27T07:56:00Z">
        <w:r w:rsidR="00803F7B">
          <w:rPr>
            <w:rFonts w:eastAsia="Microsoft YaHei"/>
          </w:rPr>
          <w:t>-</w:t>
        </w:r>
      </w:ins>
      <w:del w:id="286" w:author="AnneMarieW" w:date="2017-11-27T07:56:00Z">
        <w:r w:rsidR="007233FF" w:rsidDel="00803F7B">
          <w:rPr>
            <w:rFonts w:eastAsia="Microsoft YaHei" w:hint="eastAsia"/>
          </w:rPr>
          <w:delText xml:space="preserve"> </w:delText>
        </w:r>
      </w:del>
      <w:r w:rsidR="00B052DF">
        <w:rPr>
          <w:rFonts w:eastAsia="Microsoft YaHei" w:hint="eastAsia"/>
        </w:rPr>
        <w:t>intensity workout</w:t>
      </w:r>
      <w:ins w:id="287" w:author="AnneMarieW" w:date="2017-11-27T07:56:00Z">
        <w:r w:rsidR="00803F7B">
          <w:rPr>
            <w:rFonts w:eastAsia="Microsoft YaHei"/>
          </w:rPr>
          <w:t>.</w:t>
        </w:r>
      </w:ins>
    </w:p>
    <w:p w14:paraId="0E279B68" w14:textId="77777777" w:rsidR="00084A24" w:rsidRDefault="00B80F17" w:rsidP="007233FF">
      <w:pPr>
        <w:pStyle w:val="BulletC"/>
        <w:rPr>
          <w:rFonts w:eastAsia="Microsoft YaHei"/>
        </w:rPr>
      </w:pPr>
      <w:r w:rsidRPr="00B80F17">
        <w:rPr>
          <w:rStyle w:val="EmphasisItalic"/>
          <w:rFonts w:eastAsia="Microsoft YaHei"/>
          <w:rPrChange w:id="288" w:author="AnneMarieW" w:date="2017-11-27T07:57:00Z">
            <w:rPr>
              <w:rStyle w:val="EmphasisBold"/>
              <w:rFonts w:eastAsia="Microsoft YaHei"/>
            </w:rPr>
          </w:rPrChange>
        </w:rPr>
        <w:t>A random number</w:t>
      </w:r>
      <w:r w:rsidR="00B052DF">
        <w:rPr>
          <w:rFonts w:eastAsia="Microsoft YaHei" w:hint="eastAsia"/>
        </w:rPr>
        <w:t xml:space="preserve"> that will generate some variety in the workout plans</w:t>
      </w:r>
      <w:ins w:id="289" w:author="AnneMarieW" w:date="2017-11-27T07:56:00Z">
        <w:r w:rsidR="00803F7B">
          <w:rPr>
            <w:rFonts w:eastAsia="Microsoft YaHei"/>
          </w:rPr>
          <w:t>.</w:t>
        </w:r>
      </w:ins>
    </w:p>
    <w:p w14:paraId="2081976F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output will be the recommended workout plan.</w:t>
      </w:r>
      <w:r w:rsidR="00421D17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Listing 13-2 shows the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we</w:t>
      </w:r>
      <w:r w:rsidR="007233FF" w:rsidRPr="007233FF">
        <w:rPr>
          <w:rFonts w:eastAsia="Microsoft YaHei"/>
        </w:rPr>
        <w:t>’</w:t>
      </w:r>
      <w:del w:id="290" w:author="AnneMarieW" w:date="2017-11-27T07:56:00Z">
        <w:r w:rsidRPr="007233FF" w:rsidDel="00803F7B">
          <w:rPr>
            <w:rFonts w:eastAsia="Microsoft YaHei" w:hint="eastAsia"/>
          </w:rPr>
          <w:delText>re going to</w:delText>
        </w:r>
      </w:del>
      <w:ins w:id="291" w:author="AnneMarieW" w:date="2017-11-27T07:56:00Z">
        <w:r w:rsidR="00803F7B">
          <w:rPr>
            <w:rFonts w:eastAsia="Microsoft YaHei"/>
          </w:rPr>
          <w:t>ll</w:t>
        </w:r>
      </w:ins>
      <w:r w:rsidRPr="007233FF">
        <w:rPr>
          <w:rFonts w:eastAsia="Microsoft YaHei" w:hint="eastAsia"/>
        </w:rPr>
        <w:t xml:space="preserve"> use</w:t>
      </w:r>
      <w:del w:id="292" w:author="AnneMarieW" w:date="2017-11-27T07:59:00Z">
        <w:r w:rsidRPr="007233FF" w:rsidDel="00E175D9">
          <w:rPr>
            <w:rFonts w:eastAsia="Microsoft YaHei" w:hint="eastAsia"/>
          </w:rPr>
          <w:delText>.</w:delText>
        </w:r>
      </w:del>
      <w:ins w:id="293" w:author="AnneMarieW" w:date="2017-11-27T07:59:00Z">
        <w:r w:rsidR="00E175D9">
          <w:rPr>
            <w:rFonts w:eastAsia="Microsoft YaHei"/>
          </w:rPr>
          <w:t>:</w:t>
        </w:r>
      </w:ins>
      <w:r w:rsidRPr="007233FF">
        <w:rPr>
          <w:rFonts w:eastAsia="Microsoft YaHei" w:hint="eastAsia"/>
        </w:rPr>
        <w:t xml:space="preserve"> </w:t>
      </w:r>
    </w:p>
    <w:p w14:paraId="269B4F13" w14:textId="77777777" w:rsidR="00084A24" w:rsidRPr="007233FF" w:rsidRDefault="00B052DF" w:rsidP="005E05F0">
      <w:pPr>
        <w:pStyle w:val="ProductionDirective"/>
        <w:outlineLvl w:val="0"/>
        <w:rPr>
          <w:rFonts w:eastAsia="Microsoft YaHei"/>
        </w:rPr>
      </w:pPr>
      <w:del w:id="294" w:author="janelle" w:date="2017-11-08T10:48:00Z">
        <w:r w:rsidRPr="007233FF" w:rsidDel="0015503C">
          <w:rPr>
            <w:rFonts w:eastAsia="Microsoft YaHei" w:hint="eastAsia"/>
          </w:rPr>
          <w:delText xml:space="preserve">Filename: </w:delText>
        </w:r>
      </w:del>
      <w:r w:rsidRPr="007233FF">
        <w:rPr>
          <w:rFonts w:eastAsia="Microsoft YaHei" w:hint="eastAsia"/>
        </w:rPr>
        <w:t>src/main.rs</w:t>
      </w:r>
    </w:p>
    <w:p w14:paraId="2F3545E6" w14:textId="77777777" w:rsidR="00084A24" w:rsidRPr="007233FF" w:rsidRDefault="00B052DF" w:rsidP="007233FF">
      <w:pPr>
        <w:pStyle w:val="CodeA"/>
      </w:pPr>
      <w:r w:rsidRPr="007233FF">
        <w:rPr>
          <w:rFonts w:hint="eastAsia"/>
        </w:rPr>
        <w:t>fn main() {</w:t>
      </w:r>
    </w:p>
    <w:p w14:paraId="29C752A9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simulated_user_specified_value = 10;</w:t>
      </w:r>
    </w:p>
    <w:p w14:paraId="5EBAE985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simulated_random_number = 7;</w:t>
      </w:r>
    </w:p>
    <w:p w14:paraId="439D8223" w14:textId="77777777" w:rsidR="00084A24" w:rsidRPr="007233FF" w:rsidRDefault="00084A24" w:rsidP="007233FF">
      <w:pPr>
        <w:pStyle w:val="CodeB"/>
      </w:pPr>
    </w:p>
    <w:p w14:paraId="0C9644FF" w14:textId="77777777" w:rsidR="00CE0EAA" w:rsidRDefault="00B052DF" w:rsidP="007233FF">
      <w:pPr>
        <w:pStyle w:val="CodeB"/>
      </w:pPr>
      <w:r w:rsidRPr="007233FF">
        <w:rPr>
          <w:rFonts w:hint="eastAsia"/>
        </w:rPr>
        <w:t xml:space="preserve">    generate_workout(</w:t>
      </w:r>
    </w:p>
    <w:p w14:paraId="7BE19AAA" w14:textId="77777777" w:rsidR="00CE0EAA" w:rsidRDefault="00CE0EAA" w:rsidP="007233FF">
      <w:pPr>
        <w:pStyle w:val="CodeB"/>
      </w:pPr>
      <w:r>
        <w:t xml:space="preserve">        </w:t>
      </w:r>
      <w:r w:rsidR="00B052DF" w:rsidRPr="007233FF">
        <w:rPr>
          <w:rFonts w:hint="eastAsia"/>
        </w:rPr>
        <w:t xml:space="preserve">simulated_user_specified_value, </w:t>
      </w:r>
    </w:p>
    <w:p w14:paraId="18F75629" w14:textId="77777777" w:rsidR="00CE0EAA" w:rsidRDefault="00CE0EAA" w:rsidP="007233FF">
      <w:pPr>
        <w:pStyle w:val="CodeB"/>
      </w:pPr>
      <w:r>
        <w:t xml:space="preserve">        </w:t>
      </w:r>
      <w:r w:rsidR="00B052DF" w:rsidRPr="007233FF">
        <w:rPr>
          <w:rFonts w:hint="eastAsia"/>
        </w:rPr>
        <w:t>simulated_random_number</w:t>
      </w:r>
    </w:p>
    <w:p w14:paraId="63B113AC" w14:textId="77777777" w:rsidR="00084A24" w:rsidRPr="007233FF" w:rsidRDefault="00CE0EAA" w:rsidP="007233FF">
      <w:pPr>
        <w:pStyle w:val="CodeB"/>
      </w:pPr>
      <w:r>
        <w:t xml:space="preserve">    </w:t>
      </w:r>
      <w:r w:rsidR="00B052DF" w:rsidRPr="007233FF">
        <w:rPr>
          <w:rFonts w:hint="eastAsia"/>
        </w:rPr>
        <w:t>);</w:t>
      </w:r>
    </w:p>
    <w:p w14:paraId="1B4C90D8" w14:textId="77777777"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14:paraId="635D5C66" w14:textId="77777777"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13-2: A </w:t>
      </w:r>
      <w:r w:rsidR="00B80F17" w:rsidRPr="00B80F17">
        <w:rPr>
          <w:rStyle w:val="LiteralCaption"/>
          <w:rPrChange w:id="295" w:author="janelle" w:date="2017-11-08T10:37:00Z">
            <w:rPr>
              <w:rStyle w:val="Literal"/>
            </w:rPr>
          </w:rPrChange>
        </w:rPr>
        <w:t>main</w:t>
      </w:r>
      <w:r w:rsidRPr="007233FF">
        <w:rPr>
          <w:rFonts w:eastAsia="Microsoft YaHei" w:hint="eastAsia"/>
        </w:rPr>
        <w:t xml:space="preserve"> function </w:t>
      </w:r>
      <w:r w:rsidR="00494902">
        <w:rPr>
          <w:rFonts w:eastAsia="Microsoft YaHei"/>
        </w:rPr>
        <w:t xml:space="preserve">with </w:t>
      </w:r>
      <w:r w:rsidRPr="007233FF">
        <w:rPr>
          <w:rFonts w:eastAsia="Microsoft YaHei" w:hint="eastAsia"/>
        </w:rPr>
        <w:t>hardcoded values to simulate user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input and random number generation</w:t>
      </w:r>
    </w:p>
    <w:p w14:paraId="0FAE9C29" w14:textId="77777777" w:rsidR="00494902" w:rsidRDefault="00494902" w:rsidP="00494902">
      <w:pPr>
        <w:pStyle w:val="Body"/>
        <w:rPr>
          <w:ins w:id="296" w:author="Carol Nichols" w:date="2017-12-04T17:30:00Z"/>
          <w:rFonts w:eastAsia="Microsoft YaHei"/>
        </w:rPr>
      </w:pPr>
      <w:r w:rsidRPr="007233FF">
        <w:rPr>
          <w:rFonts w:eastAsia="Microsoft YaHei" w:hint="eastAsia"/>
        </w:rPr>
        <w:t>We</w:t>
      </w:r>
      <w:r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hardcoded the variable </w:t>
      </w:r>
      <w:proofErr w:type="spellStart"/>
      <w:r w:rsidRPr="007233FF">
        <w:rPr>
          <w:rStyle w:val="Literal"/>
          <w:rFonts w:hint="eastAsia"/>
        </w:rPr>
        <w:t>simulated_user_specified_value</w:t>
      </w:r>
      <w:proofErr w:type="spellEnd"/>
      <w:r w:rsidRPr="007233FF">
        <w:rPr>
          <w:rFonts w:eastAsia="Microsoft YaHei" w:hint="eastAsia"/>
        </w:rPr>
        <w:t xml:space="preserve"> to 10 and the variable </w:t>
      </w:r>
      <w:proofErr w:type="spellStart"/>
      <w:r w:rsidRPr="007233FF">
        <w:rPr>
          <w:rStyle w:val="Literal"/>
          <w:rFonts w:hint="eastAsia"/>
        </w:rPr>
        <w:t>simulated_random_number</w:t>
      </w:r>
      <w:proofErr w:type="spellEnd"/>
      <w:r w:rsidRPr="007233FF">
        <w:rPr>
          <w:rFonts w:eastAsia="Microsoft YaHei" w:hint="eastAsia"/>
        </w:rPr>
        <w:t xml:space="preserve"> to 7 for simplicity</w:t>
      </w:r>
      <w:r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sake; in an actual program</w:t>
      </w:r>
      <w:ins w:id="297" w:author="AnneMarieW" w:date="2017-11-27T07:57:00Z">
        <w:r w:rsidR="005703D9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we</w:t>
      </w:r>
      <w:r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 get the intensity number from the app frontend and we</w:t>
      </w:r>
      <w:r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d use the </w:t>
      </w:r>
      <w:r w:rsidRPr="007233FF">
        <w:rPr>
          <w:rStyle w:val="Literal"/>
          <w:rFonts w:hint="eastAsia"/>
        </w:rPr>
        <w:t>rand</w:t>
      </w:r>
      <w:r w:rsidRPr="007233FF">
        <w:rPr>
          <w:rFonts w:eastAsia="Microsoft YaHei" w:hint="eastAsia"/>
        </w:rPr>
        <w:t xml:space="preserve"> crate to generate a random number</w:t>
      </w:r>
      <w:ins w:id="298" w:author="AnneMarieW" w:date="2017-11-27T07:57:00Z">
        <w:r w:rsidR="005703D9">
          <w:rPr>
            <w:rFonts w:eastAsia="Microsoft YaHei"/>
          </w:rPr>
          <w:t>, as</w:t>
        </w:r>
      </w:ins>
      <w:del w:id="299" w:author="AnneMarieW" w:date="2017-11-27T07:58:00Z">
        <w:r w:rsidRPr="007233FF" w:rsidDel="005703D9">
          <w:rPr>
            <w:rFonts w:eastAsia="Microsoft YaHei" w:hint="eastAsia"/>
          </w:rPr>
          <w:delText xml:space="preserve"> like</w:delText>
        </w:r>
      </w:del>
      <w:r w:rsidRPr="007233FF">
        <w:rPr>
          <w:rFonts w:eastAsia="Microsoft YaHei" w:hint="eastAsia"/>
        </w:rPr>
        <w:t xml:space="preserve"> we did in the Guessing Game example in Chapter 2. The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calls a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with the simulated input values</w:t>
      </w:r>
      <w:r>
        <w:rPr>
          <w:rFonts w:eastAsia="Microsoft YaHei"/>
        </w:rPr>
        <w:t>.</w:t>
      </w:r>
    </w:p>
    <w:p w14:paraId="2F8FC5B7" w14:textId="67915791" w:rsidR="00A5729E" w:rsidRDefault="00A5729E" w:rsidP="00A5729E">
      <w:pPr>
        <w:pStyle w:val="ProductionDirective"/>
        <w:outlineLvl w:val="0"/>
        <w:rPr>
          <w:rFonts w:eastAsia="Microsoft YaHei"/>
        </w:rPr>
        <w:pPrChange w:id="300" w:author="Carol Nichols" w:date="2017-12-04T17:30:00Z">
          <w:pPr>
            <w:pStyle w:val="Body"/>
          </w:pPr>
        </w:pPrChange>
      </w:pPr>
      <w:ins w:id="301" w:author="Carol Nichols" w:date="2017-12-04T17:30:00Z">
        <w:r>
          <w:rPr>
            <w:rFonts w:eastAsia="Microsoft YaHei"/>
          </w:rPr>
          <w:lastRenderedPageBreak/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38A981F9" w14:textId="77777777" w:rsidR="00084A24" w:rsidRDefault="00494902" w:rsidP="007233FF">
      <w:pPr>
        <w:pStyle w:val="Body"/>
        <w:rPr>
          <w:rFonts w:eastAsia="Microsoft YaHei"/>
        </w:rPr>
      </w:pPr>
      <w:del w:id="302" w:author="AnneMarieW" w:date="2017-11-27T07:58:00Z">
        <w:r w:rsidDel="00E175D9">
          <w:rPr>
            <w:rFonts w:eastAsia="Microsoft YaHei"/>
          </w:rPr>
          <w:delText xml:space="preserve">There’s </w:delText>
        </w:r>
      </w:del>
      <w:ins w:id="303" w:author="AnneMarieW" w:date="2017-11-27T07:58:00Z">
        <w:r w:rsidR="00E175D9">
          <w:rPr>
            <w:rFonts w:eastAsia="Microsoft YaHei"/>
          </w:rPr>
          <w:t xml:space="preserve">Now that we have </w:t>
        </w:r>
      </w:ins>
      <w:r>
        <w:rPr>
          <w:rFonts w:eastAsia="Microsoft YaHei"/>
        </w:rPr>
        <w:t xml:space="preserve">the context, </w:t>
      </w:r>
      <w:del w:id="304" w:author="AnneMarieW" w:date="2017-11-27T07:58:00Z">
        <w:r w:rsidDel="00E175D9">
          <w:rPr>
            <w:rFonts w:eastAsia="Microsoft YaHei"/>
          </w:rPr>
          <w:delText xml:space="preserve">so </w:delText>
        </w:r>
      </w:del>
      <w:r>
        <w:rPr>
          <w:rFonts w:eastAsia="Microsoft YaHei"/>
        </w:rPr>
        <w:t>let’s get to the algorithm</w:t>
      </w:r>
      <w:r w:rsidR="00B052DF">
        <w:rPr>
          <w:rFonts w:eastAsia="Microsoft YaHei" w:hint="eastAsia"/>
        </w:rPr>
        <w:t xml:space="preserve">. The </w:t>
      </w:r>
      <w:proofErr w:type="spellStart"/>
      <w:r w:rsidR="00B052DF" w:rsidRPr="007233FF">
        <w:rPr>
          <w:rStyle w:val="Literal"/>
          <w:rFonts w:hint="eastAsia"/>
        </w:rPr>
        <w:t>generate_workout</w:t>
      </w:r>
      <w:proofErr w:type="spellEnd"/>
      <w:r w:rsidR="00B052DF">
        <w:rPr>
          <w:rFonts w:eastAsia="Microsoft YaHei" w:hint="eastAsia"/>
        </w:rPr>
        <w:t xml:space="preserve"> function in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Listing 13-3 contains the business logic of the app that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re most concerned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with in this example. The rest of the code changes in this example will be made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to this function:</w:t>
      </w:r>
    </w:p>
    <w:p w14:paraId="59EC0652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305" w:author="janelle" w:date="2017-11-08T10:39:00Z">
        <w:r w:rsidDel="0022465D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4EBB61F6" w14:textId="06BF4730" w:rsidR="00084A24" w:rsidRPr="00895C67" w:rsidRDefault="00B052DF" w:rsidP="00895C67">
      <w:pPr>
        <w:pStyle w:val="CodeA"/>
      </w:pPr>
      <w:r w:rsidRPr="00895C67">
        <w:rPr>
          <w:rFonts w:hint="eastAsia"/>
        </w:rPr>
        <w:t xml:space="preserve">fn generate_workout(intensity: </w:t>
      </w:r>
      <w:del w:id="306" w:author="Carol Nichols" w:date="2017-12-04T16:09:00Z">
        <w:r w:rsidRPr="00895C67" w:rsidDel="002A4504">
          <w:rPr>
            <w:rFonts w:hint="eastAsia"/>
          </w:rPr>
          <w:delText>i32</w:delText>
        </w:r>
      </w:del>
      <w:ins w:id="307" w:author="Carol Nichols" w:date="2017-12-04T16:09:00Z">
        <w:r w:rsidR="002A4504">
          <w:t>u</w:t>
        </w:r>
        <w:r w:rsidR="002A4504" w:rsidRPr="00895C67">
          <w:rPr>
            <w:rFonts w:hint="eastAsia"/>
          </w:rPr>
          <w:t>32</w:t>
        </w:r>
      </w:ins>
      <w:r w:rsidRPr="00895C67">
        <w:rPr>
          <w:rFonts w:hint="eastAsia"/>
        </w:rPr>
        <w:t xml:space="preserve">, random_number: </w:t>
      </w:r>
      <w:del w:id="308" w:author="Carol Nichols" w:date="2017-12-04T16:09:00Z">
        <w:r w:rsidRPr="00895C67" w:rsidDel="002A4504">
          <w:rPr>
            <w:rFonts w:hint="eastAsia"/>
          </w:rPr>
          <w:delText>i32</w:delText>
        </w:r>
      </w:del>
      <w:ins w:id="309" w:author="Carol Nichols" w:date="2017-12-04T16:09:00Z">
        <w:r w:rsidR="002A4504">
          <w:t>u</w:t>
        </w:r>
        <w:r w:rsidR="002A4504" w:rsidRPr="00895C67">
          <w:rPr>
            <w:rFonts w:hint="eastAsia"/>
          </w:rPr>
          <w:t>32</w:t>
        </w:r>
      </w:ins>
      <w:r w:rsidRPr="00895C67">
        <w:rPr>
          <w:rFonts w:hint="eastAsia"/>
        </w:rPr>
        <w:t>) {</w:t>
      </w:r>
    </w:p>
    <w:p w14:paraId="05AA02F9" w14:textId="77777777" w:rsidR="00ED60C0" w:rsidRDefault="00494902">
      <w:pPr>
        <w:pStyle w:val="CodeBWingding"/>
        <w:pPrChange w:id="310" w:author="janelle" w:date="2017-11-08T10:38:00Z">
          <w:pPr>
            <w:pStyle w:val="CodeB"/>
          </w:pPr>
        </w:pPrChange>
      </w:pPr>
      <w:r w:rsidRPr="00447697">
        <w:rPr>
          <w:rStyle w:val="Wingdings"/>
        </w:rPr>
        <w:t></w:t>
      </w:r>
      <w:r w:rsidR="00B052DF" w:rsidRPr="00895C67">
        <w:rPr>
          <w:rFonts w:hint="eastAsia"/>
        </w:rPr>
        <w:t xml:space="preserve">    </w:t>
      </w:r>
      <w:ins w:id="311" w:author="janelle" w:date="2017-11-08T10:38:00Z">
        <w:r w:rsidR="0022465D">
          <w:t xml:space="preserve"> </w:t>
        </w:r>
      </w:ins>
      <w:r w:rsidR="00B052DF" w:rsidRPr="00895C67">
        <w:rPr>
          <w:rFonts w:hint="eastAsia"/>
        </w:rPr>
        <w:t>if intensity &lt; 25 {</w:t>
      </w:r>
    </w:p>
    <w:p w14:paraId="6640AD7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5A4AE7F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"Today, do {} pushups!",</w:t>
      </w:r>
    </w:p>
    <w:p w14:paraId="06B1209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14:paraId="543BBCA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12C172A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2257CFD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14:paraId="1DCDA29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14:paraId="74E3E7E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664564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14:paraId="0F2241DD" w14:textId="77777777" w:rsidR="00ED60C0" w:rsidRDefault="00494902">
      <w:pPr>
        <w:pStyle w:val="CodeBWingding"/>
        <w:pPrChange w:id="312" w:author="janelle" w:date="2017-11-08T10:38:00Z">
          <w:pPr>
            <w:pStyle w:val="CodeB"/>
          </w:pPr>
        </w:pPrChange>
      </w:pPr>
      <w:r w:rsidRPr="00447697">
        <w:rPr>
          <w:rStyle w:val="Wingdings"/>
        </w:rPr>
        <w:t></w:t>
      </w:r>
      <w:r w:rsidR="00B052DF" w:rsidRPr="00895C67">
        <w:rPr>
          <w:rFonts w:hint="eastAsia"/>
        </w:rPr>
        <w:t xml:space="preserve">        </w:t>
      </w:r>
      <w:ins w:id="313" w:author="janelle" w:date="2017-11-08T10:38:00Z">
        <w:r w:rsidR="0022465D">
          <w:t xml:space="preserve"> </w:t>
        </w:r>
      </w:ins>
      <w:r w:rsidR="00B052DF" w:rsidRPr="00895C67">
        <w:rPr>
          <w:rFonts w:hint="eastAsia"/>
        </w:rPr>
        <w:t>if random_number == 3 {</w:t>
      </w:r>
    </w:p>
    <w:p w14:paraId="3045716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731B9BFC" w14:textId="77777777" w:rsidR="00ED60C0" w:rsidRDefault="00494902">
      <w:pPr>
        <w:pStyle w:val="CodeBWingding"/>
        <w:pPrChange w:id="314" w:author="janelle" w:date="2017-11-08T10:38:00Z">
          <w:pPr>
            <w:pStyle w:val="CodeB"/>
          </w:pPr>
        </w:pPrChange>
      </w:pPr>
      <w:r>
        <w:rPr>
          <w:rStyle w:val="Wingdings"/>
        </w:rPr>
        <w:t></w:t>
      </w:r>
      <w:r w:rsidR="00B052DF" w:rsidRPr="00895C67">
        <w:rPr>
          <w:rFonts w:hint="eastAsia"/>
        </w:rPr>
        <w:t xml:space="preserve">        </w:t>
      </w:r>
      <w:ins w:id="315" w:author="janelle" w:date="2017-11-08T10:38:00Z">
        <w:r w:rsidR="0022465D">
          <w:t xml:space="preserve"> </w:t>
        </w:r>
      </w:ins>
      <w:r w:rsidR="00B052DF" w:rsidRPr="00895C67">
        <w:rPr>
          <w:rFonts w:hint="eastAsia"/>
        </w:rPr>
        <w:t>} else {</w:t>
      </w:r>
    </w:p>
    <w:p w14:paraId="053BF52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</w:t>
      </w:r>
    </w:p>
    <w:p w14:paraId="6838B48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"Today, run for {} minutes!",</w:t>
      </w:r>
    </w:p>
    <w:p w14:paraId="6271A2C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simulated_expensive_calculation(intensity)</w:t>
      </w:r>
    </w:p>
    <w:p w14:paraId="3C7FD94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  <w:r w:rsidR="00DF50FB">
        <w:t>;</w:t>
      </w:r>
    </w:p>
    <w:p w14:paraId="0FBE8EB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1C7514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52A85FF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0772688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>Listing 13-3: The business logic that prints the workout plans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based on the inputs and calls to the </w:t>
      </w:r>
      <w:proofErr w:type="spellStart"/>
      <w:r w:rsidR="00B80F17" w:rsidRPr="00B80F17">
        <w:rPr>
          <w:rStyle w:val="LiteralCaption"/>
          <w:rPrChange w:id="316" w:author="janelle" w:date="2017-11-08T10:38:00Z">
            <w:rPr>
              <w:rStyle w:val="Literal"/>
            </w:rPr>
          </w:rPrChange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</w:p>
    <w:p w14:paraId="160DFD09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code in Listing 13-3 has multiple calls to the slow calculation function.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</w:t>
      </w:r>
      <w:r w:rsidR="00FD61BA">
        <w:t xml:space="preserve"> </w:t>
      </w:r>
      <w:r w:rsidR="00494902" w:rsidRPr="00B94BF3">
        <w:rPr>
          <w:rStyle w:val="Wingdings"/>
        </w:rPr>
        <w:t></w:t>
      </w:r>
      <w:r w:rsidRPr="007233FF">
        <w:rPr>
          <w:rFonts w:eastAsia="Microsoft YaHei" w:hint="eastAsia"/>
        </w:rPr>
        <w:t xml:space="preserve"> calls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twice, the </w:t>
      </w:r>
      <w:r w:rsidRPr="007233FF">
        <w:rPr>
          <w:rStyle w:val="Literal"/>
          <w:rFonts w:hint="eastAsia"/>
        </w:rPr>
        <w:t>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inside the outer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</w:t>
      </w:r>
      <w:r w:rsidR="00494902" w:rsidRPr="00B94BF3">
        <w:rPr>
          <w:rStyle w:val="Wingdings"/>
        </w:rPr>
        <w:t></w:t>
      </w:r>
      <w:r w:rsidR="00494902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doesn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 it at all, and the code inside the</w:t>
      </w:r>
      <w:r w:rsidR="00494902">
        <w:rPr>
          <w:rFonts w:eastAsia="Microsoft YaHei"/>
        </w:rPr>
        <w:t xml:space="preserve"> second </w:t>
      </w:r>
      <w:r w:rsidRPr="007233FF">
        <w:rPr>
          <w:rStyle w:val="Literal"/>
          <w:rFonts w:hint="eastAsia"/>
        </w:rPr>
        <w:t>else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case </w:t>
      </w:r>
      <w:r w:rsidR="00494902">
        <w:rPr>
          <w:rStyle w:val="Wingdings"/>
        </w:rPr>
        <w:t></w:t>
      </w:r>
      <w:r w:rsidR="00494902" w:rsidRP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calls it once.</w:t>
      </w:r>
    </w:p>
    <w:p w14:paraId="31B0FCA4" w14:textId="77777777" w:rsidR="00494902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desired behavior of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function is to first check </w:t>
      </w:r>
      <w:del w:id="317" w:author="AnneMarieW" w:date="2017-11-27T08:00:00Z">
        <w:r w:rsidRPr="007233FF" w:rsidDel="00E175D9">
          <w:rPr>
            <w:rFonts w:eastAsia="Microsoft YaHei" w:hint="eastAsia"/>
          </w:rPr>
          <w:delText>if</w:delText>
        </w:r>
      </w:del>
      <w:ins w:id="318" w:author="AnneMarieW" w:date="2017-11-27T08:00:00Z">
        <w:r w:rsidR="00E175D9">
          <w:rPr>
            <w:rFonts w:eastAsia="Microsoft YaHei"/>
          </w:rPr>
          <w:t>whether</w:t>
        </w:r>
      </w:ins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user wants a low</w:t>
      </w:r>
      <w:ins w:id="319" w:author="AnneMarieW" w:date="2017-11-27T08:00:00Z">
        <w:r w:rsidR="00E175D9">
          <w:rPr>
            <w:rFonts w:eastAsia="Microsoft YaHei"/>
          </w:rPr>
          <w:t>-</w:t>
        </w:r>
      </w:ins>
      <w:del w:id="320" w:author="AnneMarieW" w:date="2017-11-27T08:00:00Z">
        <w:r w:rsidRPr="007233FF" w:rsidDel="00E175D9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intensity workout (indicated by a number less than 25)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 high</w:t>
      </w:r>
      <w:ins w:id="321" w:author="AnneMarieW" w:date="2017-11-27T08:00:00Z">
        <w:r w:rsidR="00E175D9">
          <w:rPr>
            <w:rFonts w:eastAsia="Microsoft YaHei"/>
          </w:rPr>
          <w:t>-</w:t>
        </w:r>
      </w:ins>
      <w:del w:id="322" w:author="AnneMarieW" w:date="2017-11-27T08:00:00Z">
        <w:r w:rsidRPr="007233FF" w:rsidDel="00E175D9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intensity workout (</w:t>
      </w:r>
      <w:ins w:id="323" w:author="AnneMarieW" w:date="2017-11-27T08:01:00Z">
        <w:r w:rsidR="00E175D9">
          <w:rPr>
            <w:rFonts w:eastAsia="Microsoft YaHei"/>
          </w:rPr>
          <w:t xml:space="preserve">a number of </w:t>
        </w:r>
      </w:ins>
      <w:r w:rsidRPr="007233FF">
        <w:rPr>
          <w:rFonts w:eastAsia="Microsoft YaHei" w:hint="eastAsia"/>
        </w:rPr>
        <w:t xml:space="preserve">25 or </w:t>
      </w:r>
      <w:del w:id="324" w:author="AnneMarieW" w:date="2017-11-27T08:01:00Z">
        <w:r w:rsidRPr="007233FF" w:rsidDel="00E175D9">
          <w:rPr>
            <w:rFonts w:eastAsia="Microsoft YaHei" w:hint="eastAsia"/>
          </w:rPr>
          <w:delText>more</w:delText>
        </w:r>
      </w:del>
      <w:ins w:id="325" w:author="AnneMarieW" w:date="2017-11-27T08:01:00Z">
        <w:r w:rsidR="00E175D9">
          <w:rPr>
            <w:rFonts w:eastAsia="Microsoft YaHei"/>
          </w:rPr>
          <w:t>greater</w:t>
        </w:r>
      </w:ins>
      <w:r w:rsidRPr="007233FF">
        <w:rPr>
          <w:rFonts w:eastAsia="Microsoft YaHei" w:hint="eastAsia"/>
        </w:rPr>
        <w:t>).</w:t>
      </w:r>
      <w:del w:id="326" w:author="janelle" w:date="2017-11-29T12:50:00Z">
        <w:r w:rsidRPr="007233FF" w:rsidDel="00ED60C0">
          <w:rPr>
            <w:rFonts w:eastAsia="Microsoft YaHei" w:hint="eastAsia"/>
          </w:rPr>
          <w:delText xml:space="preserve"> </w:delText>
        </w:r>
      </w:del>
    </w:p>
    <w:p w14:paraId="6DD8E628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>Low</w:t>
      </w:r>
      <w:ins w:id="327" w:author="AnneMarieW" w:date="2017-11-27T08:01:00Z">
        <w:r w:rsidR="00242264">
          <w:rPr>
            <w:rFonts w:eastAsia="Microsoft YaHei"/>
          </w:rPr>
          <w:t>-</w:t>
        </w:r>
      </w:ins>
      <w:del w:id="328" w:author="AnneMarieW" w:date="2017-11-27T08:01:00Z">
        <w:r w:rsidRPr="007233FF" w:rsidDel="00242264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intensity workout plans will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recommend a number of push</w:t>
      </w:r>
      <w:ins w:id="329" w:author="AnneMarieW" w:date="2017-11-27T11:35:00Z">
        <w:r w:rsidR="00713985">
          <w:rPr>
            <w:rFonts w:eastAsia="Microsoft YaHei"/>
          </w:rPr>
          <w:t>-</w:t>
        </w:r>
      </w:ins>
      <w:r w:rsidRPr="007233FF">
        <w:rPr>
          <w:rFonts w:eastAsia="Microsoft YaHei" w:hint="eastAsia"/>
        </w:rPr>
        <w:t>ups and sit</w:t>
      </w:r>
      <w:ins w:id="330" w:author="AnneMarieW" w:date="2017-11-27T11:34:00Z">
        <w:r w:rsidR="00713985">
          <w:rPr>
            <w:rFonts w:eastAsia="Microsoft YaHei"/>
          </w:rPr>
          <w:t>-</w:t>
        </w:r>
      </w:ins>
      <w:r w:rsidRPr="007233FF">
        <w:rPr>
          <w:rFonts w:eastAsia="Microsoft YaHei" w:hint="eastAsia"/>
        </w:rPr>
        <w:t>ups based on the complex algorithm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simulating</w:t>
      </w:r>
      <w:r>
        <w:rPr>
          <w:rFonts w:eastAsia="Microsoft YaHei" w:hint="eastAsia"/>
        </w:rPr>
        <w:t>.</w:t>
      </w:r>
    </w:p>
    <w:p w14:paraId="350290C8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If the user wants a high</w:t>
      </w:r>
      <w:ins w:id="331" w:author="AnneMarieW" w:date="2017-11-27T08:01:00Z">
        <w:r w:rsidR="00242264">
          <w:rPr>
            <w:rFonts w:eastAsia="Microsoft YaHei"/>
          </w:rPr>
          <w:t>-</w:t>
        </w:r>
      </w:ins>
      <w:del w:id="332" w:author="AnneMarieW" w:date="2017-11-27T08:01:00Z">
        <w:r w:rsidDel="00242264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intensity workout, 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some additional logic: if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value of the random number generated by the app happens to be 3, the app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will recommend a break and hydration. If not, the user will get a number of minutes of running </w:t>
      </w:r>
      <w:r w:rsidR="00494902">
        <w:rPr>
          <w:rFonts w:eastAsia="Microsoft YaHei"/>
        </w:rPr>
        <w:t xml:space="preserve">based on </w:t>
      </w:r>
      <w:r>
        <w:rPr>
          <w:rFonts w:eastAsia="Microsoft YaHei" w:hint="eastAsia"/>
        </w:rPr>
        <w:t>the complex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algorithm.</w:t>
      </w:r>
    </w:p>
    <w:p w14:paraId="3E79130F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data science team has let us know that </w:t>
      </w:r>
      <w:r w:rsidR="000E21F8">
        <w:rPr>
          <w:rFonts w:eastAsia="Microsoft YaHei"/>
        </w:rPr>
        <w:t xml:space="preserve">we’ll have to make some changes </w:t>
      </w:r>
      <w:r>
        <w:rPr>
          <w:rFonts w:eastAsia="Microsoft YaHei" w:hint="eastAsia"/>
        </w:rPr>
        <w:t>to the way we call the algorithm</w:t>
      </w:r>
      <w:r w:rsidR="000E21F8">
        <w:rPr>
          <w:rFonts w:eastAsia="Microsoft YaHei"/>
        </w:rPr>
        <w:t xml:space="preserve"> in</w:t>
      </w:r>
      <w:r w:rsidR="003B1C5C">
        <w:rPr>
          <w:rFonts w:eastAsia="Microsoft YaHei"/>
        </w:rPr>
        <w:t xml:space="preserve"> the</w:t>
      </w:r>
      <w:r w:rsidR="000E21F8">
        <w:rPr>
          <w:rFonts w:eastAsia="Microsoft YaHei"/>
        </w:rPr>
        <w:t xml:space="preserve"> future</w:t>
      </w:r>
      <w:r>
        <w:rPr>
          <w:rFonts w:eastAsia="Microsoft YaHei" w:hint="eastAsia"/>
        </w:rPr>
        <w:t>. To simplify the update when those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changes happen, we </w:t>
      </w:r>
      <w:r w:rsidR="000E21F8">
        <w:rPr>
          <w:rFonts w:eastAsia="Microsoft YaHei"/>
        </w:rPr>
        <w:t xml:space="preserve">want </w:t>
      </w:r>
      <w:r>
        <w:rPr>
          <w:rFonts w:eastAsia="Microsoft YaHei" w:hint="eastAsia"/>
        </w:rPr>
        <w:t xml:space="preserve">to refactor this code </w:t>
      </w:r>
      <w:r w:rsidR="000E21F8">
        <w:rPr>
          <w:rFonts w:eastAsia="Microsoft YaHei"/>
        </w:rPr>
        <w:t xml:space="preserve">so it </w:t>
      </w:r>
      <w:del w:id="333" w:author="AnneMarieW" w:date="2017-11-27T08:03:00Z">
        <w:r w:rsidR="000E21F8" w:rsidDel="00242264">
          <w:rPr>
            <w:rFonts w:eastAsia="Microsoft YaHei"/>
          </w:rPr>
          <w:delText xml:space="preserve">only </w:delText>
        </w:r>
      </w:del>
      <w:r w:rsidR="000E21F8">
        <w:rPr>
          <w:rFonts w:eastAsia="Microsoft YaHei"/>
        </w:rPr>
        <w:t xml:space="preserve">calls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  <w:ins w:id="334" w:author="AnneMarieW" w:date="2017-11-27T08:03:00Z">
        <w:r w:rsidR="00242264" w:rsidRPr="00242264">
          <w:rPr>
            <w:rFonts w:eastAsia="Microsoft YaHei"/>
          </w:rPr>
          <w:t xml:space="preserve"> </w:t>
        </w:r>
        <w:r w:rsidR="00242264">
          <w:rPr>
            <w:rFonts w:eastAsia="Microsoft YaHei"/>
          </w:rPr>
          <w:t>only</w:t>
        </w:r>
      </w:ins>
      <w:r w:rsidR="000E21F8">
        <w:rPr>
          <w:rFonts w:eastAsia="Microsoft YaHei"/>
        </w:rPr>
        <w:t xml:space="preserve"> once</w:t>
      </w:r>
      <w:r>
        <w:rPr>
          <w:rFonts w:eastAsia="Microsoft YaHei" w:hint="eastAsia"/>
        </w:rPr>
        <w:t xml:space="preserve">. We also want to </w:t>
      </w:r>
      <w:r w:rsidR="000E21F8">
        <w:rPr>
          <w:rFonts w:eastAsia="Microsoft YaHei"/>
        </w:rPr>
        <w:t xml:space="preserve">cut the place where we’re </w:t>
      </w:r>
      <w:r>
        <w:rPr>
          <w:rFonts w:eastAsia="Microsoft YaHei" w:hint="eastAsia"/>
        </w:rPr>
        <w:t xml:space="preserve">currently </w:t>
      </w:r>
      <w:ins w:id="335" w:author="janelle" w:date="2017-11-29T12:52:00Z">
        <w:r w:rsidR="00A17D6A">
          <w:rPr>
            <w:rFonts w:eastAsia="Microsoft YaHei"/>
          </w:rPr>
          <w:t xml:space="preserve">unnecessarily </w:t>
        </w:r>
      </w:ins>
      <w:r>
        <w:rPr>
          <w:rFonts w:eastAsia="Microsoft YaHei" w:hint="eastAsia"/>
        </w:rPr>
        <w:t xml:space="preserve">calling the function twice </w:t>
      </w:r>
      <w:del w:id="336" w:author="janelle" w:date="2017-11-29T12:52:00Z">
        <w:r w:rsidDel="00A17D6A">
          <w:rPr>
            <w:rFonts w:eastAsia="Microsoft YaHei" w:hint="eastAsia"/>
          </w:rPr>
          <w:delText>unnecessarily</w:delText>
        </w:r>
        <w:r w:rsidR="000E21F8" w:rsidDel="00A17D6A">
          <w:rPr>
            <w:rFonts w:eastAsia="Microsoft YaHei"/>
          </w:rPr>
          <w:delText xml:space="preserve"> </w:delText>
        </w:r>
      </w:del>
      <w:r w:rsidR="000E21F8">
        <w:rPr>
          <w:rFonts w:eastAsia="Microsoft YaHei"/>
        </w:rPr>
        <w:t xml:space="preserve">without adding </w:t>
      </w:r>
      <w:r>
        <w:rPr>
          <w:rFonts w:eastAsia="Microsoft YaHei" w:hint="eastAsia"/>
        </w:rPr>
        <w:t>any other calls to that function in the process. That is,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want to call it if the result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needed, and we still want to call it only once.</w:t>
      </w:r>
    </w:p>
    <w:p w14:paraId="45DD0E73" w14:textId="77777777" w:rsidR="000E21F8" w:rsidRDefault="000E21F8" w:rsidP="005E05F0">
      <w:pPr>
        <w:pStyle w:val="HeadC"/>
        <w:outlineLvl w:val="0"/>
        <w:rPr>
          <w:rFonts w:eastAsia="Microsoft YaHei"/>
        </w:rPr>
      </w:pPr>
      <w:bookmarkStart w:id="337" w:name="_Toc500170027"/>
      <w:r>
        <w:rPr>
          <w:rFonts w:eastAsia="Microsoft YaHei"/>
        </w:rPr>
        <w:t>Refactoring Using Functions</w:t>
      </w:r>
      <w:bookmarkEnd w:id="337"/>
      <w:r>
        <w:rPr>
          <w:rFonts w:eastAsia="Microsoft YaHei"/>
        </w:rPr>
        <w:t xml:space="preserve"> </w:t>
      </w:r>
    </w:p>
    <w:p w14:paraId="4C80301D" w14:textId="7A2B4EB9" w:rsidR="00084A24" w:rsidRDefault="00B052DF" w:rsidP="00447697">
      <w:pPr>
        <w:pStyle w:val="BodyFirst"/>
        <w:rPr>
          <w:rFonts w:eastAsia="Microsoft YaHei"/>
        </w:rPr>
      </w:pPr>
      <w:del w:id="338" w:author="AnneMarieW" w:date="2017-11-27T08:03:00Z">
        <w:r w:rsidDel="00242264">
          <w:rPr>
            <w:rFonts w:eastAsia="Microsoft YaHei" w:hint="eastAsia"/>
          </w:rPr>
          <w:delText>There are many ways w</w:delText>
        </w:r>
      </w:del>
      <w:ins w:id="339" w:author="AnneMarieW" w:date="2017-11-27T08:03:00Z">
        <w:r w:rsidR="00242264">
          <w:rPr>
            <w:rFonts w:eastAsia="Microsoft YaHei"/>
          </w:rPr>
          <w:t>W</w:t>
        </w:r>
      </w:ins>
      <w:r>
        <w:rPr>
          <w:rFonts w:eastAsia="Microsoft YaHei" w:hint="eastAsia"/>
        </w:rPr>
        <w:t>e could restructure th</w:t>
      </w:r>
      <w:del w:id="340" w:author="AnneMarieW" w:date="2017-11-27T13:14:00Z">
        <w:r w:rsidDel="00E55A42">
          <w:rPr>
            <w:rFonts w:eastAsia="Microsoft YaHei" w:hint="eastAsia"/>
          </w:rPr>
          <w:delText>is</w:delText>
        </w:r>
      </w:del>
      <w:ins w:id="341" w:author="AnneMarieW" w:date="2017-11-27T13:14:00Z">
        <w:r w:rsidR="00E55A42">
          <w:rPr>
            <w:rFonts w:eastAsia="Microsoft YaHei"/>
          </w:rPr>
          <w:t>e workout</w:t>
        </w:r>
      </w:ins>
      <w:r>
        <w:rPr>
          <w:rFonts w:eastAsia="Microsoft YaHei" w:hint="eastAsia"/>
        </w:rPr>
        <w:t xml:space="preserve"> program</w:t>
      </w:r>
      <w:ins w:id="342" w:author="AnneMarieW" w:date="2017-11-27T08:03:00Z">
        <w:r w:rsidR="00242264" w:rsidRPr="00242264">
          <w:rPr>
            <w:rFonts w:eastAsia="Microsoft YaHei" w:hint="eastAsia"/>
          </w:rPr>
          <w:t xml:space="preserve"> </w:t>
        </w:r>
        <w:r w:rsidR="00242264">
          <w:rPr>
            <w:rFonts w:eastAsia="Microsoft YaHei"/>
          </w:rPr>
          <w:t xml:space="preserve">in </w:t>
        </w:r>
        <w:r w:rsidR="00242264">
          <w:rPr>
            <w:rFonts w:eastAsia="Microsoft YaHei" w:hint="eastAsia"/>
          </w:rPr>
          <w:t>many</w:t>
        </w:r>
      </w:ins>
      <w:ins w:id="343" w:author="AnneMarieW" w:date="2017-11-27T08:04:00Z">
        <w:r w:rsidR="00242264">
          <w:rPr>
            <w:rFonts w:eastAsia="Microsoft YaHei"/>
          </w:rPr>
          <w:t xml:space="preserve"> ways</w:t>
        </w:r>
      </w:ins>
      <w:r>
        <w:rPr>
          <w:rFonts w:eastAsia="Microsoft YaHei" w:hint="eastAsia"/>
        </w:rPr>
        <w:t xml:space="preserve">. </w:t>
      </w:r>
      <w:r w:rsidR="000E21F8">
        <w:rPr>
          <w:rFonts w:eastAsia="Microsoft YaHei"/>
        </w:rPr>
        <w:t>F</w:t>
      </w:r>
      <w:r>
        <w:rPr>
          <w:rFonts w:eastAsia="Microsoft YaHei" w:hint="eastAsia"/>
        </w:rPr>
        <w:t>irst</w:t>
      </w:r>
      <w:ins w:id="344" w:author="AnneMarieW" w:date="2017-11-27T08:04:00Z">
        <w:r w:rsidR="00242264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</w:t>
      </w:r>
      <w:r w:rsidR="000E21F8">
        <w:rPr>
          <w:rFonts w:eastAsia="Microsoft YaHei"/>
        </w:rPr>
        <w:t xml:space="preserve">we’ll try </w:t>
      </w:r>
      <w:r>
        <w:rPr>
          <w:rFonts w:eastAsia="Microsoft YaHei" w:hint="eastAsia"/>
        </w:rPr>
        <w:t xml:space="preserve">extracting the duplicated call to the </w:t>
      </w:r>
      <w:commentRangeStart w:id="345"/>
      <w:commentRangeStart w:id="346"/>
      <w:proofErr w:type="spellStart"/>
      <w:r w:rsidRPr="00A904DA">
        <w:rPr>
          <w:rStyle w:val="Literal"/>
          <w:rFonts w:eastAsia="Microsoft YaHei"/>
          <w:rPrChange w:id="347" w:author="Carol Nichols" w:date="2017-12-04T16:26:00Z">
            <w:rPr>
              <w:rFonts w:eastAsia="Microsoft YaHei"/>
            </w:rPr>
          </w:rPrChange>
        </w:rPr>
        <w:t>expensive</w:t>
      </w:r>
      <w:ins w:id="348" w:author="Carol Nichols" w:date="2017-12-04T16:26:00Z">
        <w:r w:rsidR="00A904DA" w:rsidRPr="00A904DA">
          <w:rPr>
            <w:rStyle w:val="Literal"/>
            <w:rFonts w:eastAsia="Microsoft YaHei"/>
            <w:rPrChange w:id="349" w:author="Carol Nichols" w:date="2017-12-04T16:26:00Z">
              <w:rPr>
                <w:rFonts w:eastAsia="Microsoft YaHei"/>
              </w:rPr>
            </w:rPrChange>
          </w:rPr>
          <w:t>_</w:t>
        </w:r>
      </w:ins>
      <w:del w:id="350" w:author="Carol Nichols" w:date="2017-12-04T16:26:00Z">
        <w:r w:rsidRPr="00A904DA" w:rsidDel="00A904DA">
          <w:rPr>
            <w:rStyle w:val="Literal"/>
            <w:rFonts w:eastAsia="Microsoft YaHei"/>
            <w:rPrChange w:id="351" w:author="Carol Nichols" w:date="2017-12-04T16:26:00Z">
              <w:rPr>
                <w:rFonts w:eastAsia="Microsoft YaHei"/>
              </w:rPr>
            </w:rPrChange>
          </w:rPr>
          <w:delText xml:space="preserve"> </w:delText>
        </w:r>
      </w:del>
      <w:r w:rsidRPr="00A904DA">
        <w:rPr>
          <w:rStyle w:val="Literal"/>
          <w:rFonts w:eastAsia="Microsoft YaHei"/>
          <w:rPrChange w:id="352" w:author="Carol Nichols" w:date="2017-12-04T16:26:00Z">
            <w:rPr>
              <w:rFonts w:eastAsia="Microsoft YaHei"/>
            </w:rPr>
          </w:rPrChange>
        </w:rPr>
        <w:t>calculation</w:t>
      </w:r>
      <w:commentRangeEnd w:id="345"/>
      <w:proofErr w:type="spellEnd"/>
      <w:r w:rsidR="00242264">
        <w:rPr>
          <w:rStyle w:val="CommentReference"/>
        </w:rPr>
        <w:commentReference w:id="345"/>
      </w:r>
      <w:commentRangeEnd w:id="346"/>
      <w:r w:rsidR="00A904DA">
        <w:rPr>
          <w:rStyle w:val="CommentReference"/>
        </w:rPr>
        <w:commentReference w:id="346"/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into a variable, as shown in Listing 13-4:</w:t>
      </w:r>
    </w:p>
    <w:p w14:paraId="6CC2964F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353" w:author="janelle" w:date="2017-11-08T10:38:00Z">
        <w:r w:rsidDel="0022465D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000D435F" w14:textId="58E8BCCE" w:rsidR="00084A24" w:rsidRPr="00745C2D" w:rsidRDefault="00B052DF" w:rsidP="00AA47D6">
      <w:pPr>
        <w:pStyle w:val="CodeAWingding"/>
        <w:rPr>
          <w:rStyle w:val="Literal-Gray"/>
          <w:rPrChange w:id="354" w:author="janelle" w:date="2017-11-29T14:43:00Z">
            <w:rPr/>
          </w:rPrChange>
        </w:rPr>
      </w:pPr>
      <w:commentRangeStart w:id="355"/>
      <w:commentRangeStart w:id="356"/>
      <w:r w:rsidRPr="00745C2D">
        <w:rPr>
          <w:rStyle w:val="Literal-Gray"/>
          <w:rPrChange w:id="357" w:author="janelle" w:date="2017-11-29T14:43:00Z">
            <w:rPr/>
          </w:rPrChange>
        </w:rPr>
        <w:t xml:space="preserve">fn generate_workout(intensity: </w:t>
      </w:r>
      <w:del w:id="358" w:author="Carol Nichols" w:date="2017-12-04T16:09:00Z">
        <w:r w:rsidRPr="00745C2D" w:rsidDel="002A4504">
          <w:rPr>
            <w:rStyle w:val="Literal-Gray"/>
            <w:rPrChange w:id="359" w:author="janelle" w:date="2017-11-29T14:43:00Z">
              <w:rPr/>
            </w:rPrChange>
          </w:rPr>
          <w:delText>i32</w:delText>
        </w:r>
      </w:del>
      <w:ins w:id="360" w:author="Carol Nichols" w:date="2017-12-04T16:09:00Z">
        <w:r w:rsidR="002A4504">
          <w:rPr>
            <w:rStyle w:val="Literal-Gray"/>
          </w:rPr>
          <w:t>u</w:t>
        </w:r>
        <w:r w:rsidR="002A4504" w:rsidRPr="00745C2D">
          <w:rPr>
            <w:rStyle w:val="Literal-Gray"/>
            <w:rPrChange w:id="361" w:author="janelle" w:date="2017-11-29T14:43:00Z">
              <w:rPr/>
            </w:rPrChange>
          </w:rPr>
          <w:t>32</w:t>
        </w:r>
      </w:ins>
      <w:r w:rsidRPr="00745C2D">
        <w:rPr>
          <w:rStyle w:val="Literal-Gray"/>
          <w:rPrChange w:id="362" w:author="janelle" w:date="2017-11-29T14:43:00Z">
            <w:rPr/>
          </w:rPrChange>
        </w:rPr>
        <w:t xml:space="preserve">, random_number: </w:t>
      </w:r>
      <w:del w:id="363" w:author="Carol Nichols" w:date="2017-12-04T16:10:00Z">
        <w:r w:rsidRPr="00745C2D" w:rsidDel="002A4504">
          <w:rPr>
            <w:rStyle w:val="Literal-Gray"/>
            <w:rPrChange w:id="364" w:author="janelle" w:date="2017-11-29T14:43:00Z">
              <w:rPr/>
            </w:rPrChange>
          </w:rPr>
          <w:delText>i32</w:delText>
        </w:r>
      </w:del>
      <w:ins w:id="365" w:author="Carol Nichols" w:date="2017-12-04T16:10:00Z">
        <w:r w:rsidR="002A4504">
          <w:rPr>
            <w:rStyle w:val="Literal-Gray"/>
          </w:rPr>
          <w:t>u</w:t>
        </w:r>
        <w:r w:rsidR="002A4504" w:rsidRPr="00745C2D">
          <w:rPr>
            <w:rStyle w:val="Literal-Gray"/>
            <w:rPrChange w:id="366" w:author="janelle" w:date="2017-11-29T14:43:00Z">
              <w:rPr/>
            </w:rPrChange>
          </w:rPr>
          <w:t>32</w:t>
        </w:r>
      </w:ins>
      <w:r w:rsidRPr="00745C2D">
        <w:rPr>
          <w:rStyle w:val="Literal-Gray"/>
          <w:rPrChange w:id="367" w:author="janelle" w:date="2017-11-29T14:43:00Z">
            <w:rPr/>
          </w:rPrChange>
        </w:rPr>
        <w:t>) {</w:t>
      </w:r>
      <w:commentRangeEnd w:id="355"/>
      <w:r w:rsidR="00745C2D">
        <w:rPr>
          <w:rStyle w:val="CommentReference"/>
          <w:rFonts w:ascii="Times New Roman" w:hAnsi="Times New Roman"/>
          <w:noProof w:val="0"/>
          <w:color w:val="auto"/>
        </w:rPr>
        <w:commentReference w:id="355"/>
      </w:r>
      <w:commentRangeEnd w:id="356"/>
      <w:r w:rsidR="004F72CF">
        <w:rPr>
          <w:rStyle w:val="CommentReference"/>
          <w:rFonts w:ascii="Times New Roman" w:hAnsi="Times New Roman"/>
          <w:noProof w:val="0"/>
          <w:color w:val="auto"/>
        </w:rPr>
        <w:commentReference w:id="356"/>
      </w:r>
    </w:p>
    <w:p w14:paraId="17DE51E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expensive_result =</w:t>
      </w:r>
    </w:p>
    <w:p w14:paraId="46F9D6B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simulated_expensive_calculation(intensity);</w:t>
      </w:r>
    </w:p>
    <w:p w14:paraId="79AE8435" w14:textId="77777777" w:rsidR="00084A24" w:rsidRPr="00895C67" w:rsidRDefault="00084A24" w:rsidP="00895C67">
      <w:pPr>
        <w:pStyle w:val="CodeB"/>
      </w:pPr>
    </w:p>
    <w:p w14:paraId="3712E48F" w14:textId="77777777" w:rsidR="00084A24" w:rsidRPr="003944A8" w:rsidRDefault="00B052DF">
      <w:pPr>
        <w:pStyle w:val="CodeB"/>
        <w:rPr>
          <w:rStyle w:val="Literal-Gray"/>
          <w:highlight w:val="yellow"/>
          <w:rPrChange w:id="368" w:author="Carol Nichols" w:date="2017-12-04T16:27:00Z">
            <w:rPr/>
          </w:rPrChange>
        </w:rPr>
        <w:pPrChange w:id="369" w:author="Carol Nichols" w:date="2017-12-04T16:28:00Z">
          <w:pPr>
            <w:pStyle w:val="CodeBWingding"/>
          </w:pPr>
        </w:pPrChange>
      </w:pPr>
      <w:r w:rsidRPr="003944A8">
        <w:rPr>
          <w:rStyle w:val="Literal-Gray"/>
          <w:rPrChange w:id="370" w:author="Carol Nichols" w:date="2017-12-04T16:27:00Z">
            <w:rPr/>
          </w:rPrChange>
        </w:rPr>
        <w:t xml:space="preserve">    </w:t>
      </w:r>
      <w:r w:rsidRPr="003944A8">
        <w:rPr>
          <w:rStyle w:val="Literal-Gray"/>
          <w:highlight w:val="yellow"/>
          <w:rPrChange w:id="371" w:author="Carol Nichols" w:date="2017-12-04T16:27:00Z">
            <w:rPr/>
          </w:rPrChange>
        </w:rPr>
        <w:t>if intensity &lt; 25 {</w:t>
      </w:r>
    </w:p>
    <w:p w14:paraId="6AD70CCD" w14:textId="77777777" w:rsidR="00084A24" w:rsidRPr="003944A8" w:rsidRDefault="00B052DF">
      <w:pPr>
        <w:pStyle w:val="CodeB"/>
        <w:rPr>
          <w:rStyle w:val="Literal-Gray"/>
          <w:highlight w:val="yellow"/>
          <w:rPrChange w:id="372" w:author="Carol Nichols" w:date="2017-12-04T16:27:00Z">
            <w:rPr/>
          </w:rPrChange>
        </w:rPr>
        <w:pPrChange w:id="373" w:author="Carol Nichols" w:date="2017-12-04T16:28:00Z">
          <w:pPr>
            <w:pStyle w:val="CodeBWingding"/>
          </w:pPr>
        </w:pPrChange>
      </w:pPr>
      <w:r w:rsidRPr="003944A8">
        <w:rPr>
          <w:rStyle w:val="Literal-Gray"/>
          <w:highlight w:val="yellow"/>
          <w:rPrChange w:id="374" w:author="Carol Nichols" w:date="2017-12-04T16:27:00Z">
            <w:rPr/>
          </w:rPrChange>
        </w:rPr>
        <w:t xml:space="preserve">        println!(</w:t>
      </w:r>
    </w:p>
    <w:p w14:paraId="5712FFEB" w14:textId="77777777" w:rsidR="00084A24" w:rsidRPr="003944A8" w:rsidRDefault="00B052DF">
      <w:pPr>
        <w:pStyle w:val="CodeB"/>
        <w:rPr>
          <w:rStyle w:val="Literal-Gray"/>
          <w:rPrChange w:id="375" w:author="Carol Nichols" w:date="2017-12-04T16:27:00Z">
            <w:rPr/>
          </w:rPrChange>
        </w:rPr>
        <w:pPrChange w:id="376" w:author="Carol Nichols" w:date="2017-12-04T16:28:00Z">
          <w:pPr>
            <w:pStyle w:val="CodeBWingding"/>
          </w:pPr>
        </w:pPrChange>
      </w:pPr>
      <w:r w:rsidRPr="003944A8">
        <w:rPr>
          <w:rStyle w:val="Literal-Gray"/>
          <w:highlight w:val="yellow"/>
          <w:rPrChange w:id="377" w:author="Carol Nichols" w:date="2017-12-04T16:27:00Z">
            <w:rPr/>
          </w:rPrChange>
        </w:rPr>
        <w:t xml:space="preserve">            "Today, do {} pushups!",</w:t>
      </w:r>
    </w:p>
    <w:p w14:paraId="0EF0C67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</w:t>
      </w:r>
    </w:p>
    <w:p w14:paraId="45FBADBC" w14:textId="77777777" w:rsidR="00084A24" w:rsidRPr="007F3B37" w:rsidRDefault="00B052DF">
      <w:pPr>
        <w:pStyle w:val="CodeB"/>
        <w:rPr>
          <w:rStyle w:val="Literal-Gray"/>
          <w:highlight w:val="yellow"/>
          <w:rPrChange w:id="378" w:author="Carol Nichols" w:date="2017-12-04T16:29:00Z">
            <w:rPr/>
          </w:rPrChange>
        </w:rPr>
        <w:pPrChange w:id="379" w:author="Carol Nichols" w:date="2017-12-04T16:28:00Z">
          <w:pPr>
            <w:pStyle w:val="CodeBWingding"/>
          </w:pPr>
        </w:pPrChange>
      </w:pPr>
      <w:r w:rsidRPr="007F3B37">
        <w:rPr>
          <w:rStyle w:val="Literal-Gray"/>
          <w:rPrChange w:id="380" w:author="Carol Nichols" w:date="2017-12-04T16:29:00Z">
            <w:rPr/>
          </w:rPrChange>
        </w:rPr>
        <w:t xml:space="preserve">        </w:t>
      </w:r>
      <w:r w:rsidRPr="007F3B37">
        <w:rPr>
          <w:rStyle w:val="Literal-Gray"/>
          <w:highlight w:val="yellow"/>
          <w:rPrChange w:id="381" w:author="Carol Nichols" w:date="2017-12-04T16:29:00Z">
            <w:rPr/>
          </w:rPrChange>
        </w:rPr>
        <w:t>);</w:t>
      </w:r>
    </w:p>
    <w:p w14:paraId="6344D698" w14:textId="77777777" w:rsidR="00084A24" w:rsidRPr="007F3B37" w:rsidRDefault="00B052DF">
      <w:pPr>
        <w:pStyle w:val="CodeB"/>
        <w:rPr>
          <w:rStyle w:val="Literal-Gray"/>
          <w:highlight w:val="yellow"/>
          <w:rPrChange w:id="382" w:author="Carol Nichols" w:date="2017-12-04T16:29:00Z">
            <w:rPr/>
          </w:rPrChange>
        </w:rPr>
        <w:pPrChange w:id="383" w:author="Carol Nichols" w:date="2017-12-04T16:28:00Z">
          <w:pPr>
            <w:pStyle w:val="CodeBWingding"/>
          </w:pPr>
        </w:pPrChange>
      </w:pPr>
      <w:r w:rsidRPr="007F3B37">
        <w:rPr>
          <w:rStyle w:val="Literal-Gray"/>
          <w:highlight w:val="yellow"/>
          <w:rPrChange w:id="384" w:author="Carol Nichols" w:date="2017-12-04T16:29:00Z">
            <w:rPr/>
          </w:rPrChange>
        </w:rPr>
        <w:t xml:space="preserve">        println!(</w:t>
      </w:r>
    </w:p>
    <w:p w14:paraId="62E96221" w14:textId="77777777" w:rsidR="00084A24" w:rsidRPr="007F3B37" w:rsidRDefault="00B052DF">
      <w:pPr>
        <w:pStyle w:val="CodeB"/>
        <w:rPr>
          <w:rStyle w:val="Literal-Gray"/>
          <w:highlight w:val="yellow"/>
          <w:rPrChange w:id="385" w:author="Carol Nichols" w:date="2017-12-04T16:29:00Z">
            <w:rPr/>
          </w:rPrChange>
        </w:rPr>
        <w:pPrChange w:id="386" w:author="Carol Nichols" w:date="2017-12-04T16:28:00Z">
          <w:pPr>
            <w:pStyle w:val="CodeBWingding"/>
          </w:pPr>
        </w:pPrChange>
      </w:pPr>
      <w:r w:rsidRPr="007F3B37">
        <w:rPr>
          <w:rStyle w:val="Literal-Gray"/>
          <w:highlight w:val="yellow"/>
          <w:rPrChange w:id="387" w:author="Carol Nichols" w:date="2017-12-04T16:29:00Z">
            <w:rPr/>
          </w:rPrChange>
        </w:rPr>
        <w:t xml:space="preserve">            "Next, do {} situps!",</w:t>
      </w:r>
    </w:p>
    <w:p w14:paraId="2E666ED2" w14:textId="77777777" w:rsidR="00084A24" w:rsidRPr="00745C2D" w:rsidRDefault="00B052DF">
      <w:pPr>
        <w:pStyle w:val="CodeB"/>
        <w:rPr>
          <w:highlight w:val="yellow"/>
          <w:rPrChange w:id="388" w:author="janelle" w:date="2017-11-29T14:54:00Z">
            <w:rPr/>
          </w:rPrChange>
        </w:rPr>
        <w:pPrChange w:id="389" w:author="Carol Nichols" w:date="2017-12-04T16:28:00Z">
          <w:pPr>
            <w:pStyle w:val="CodeBWingding"/>
          </w:pPr>
        </w:pPrChange>
      </w:pPr>
      <w:commentRangeStart w:id="390"/>
      <w:r w:rsidRPr="00745C2D">
        <w:rPr>
          <w:highlight w:val="yellow"/>
          <w:rPrChange w:id="391" w:author="janelle" w:date="2017-11-29T14:54:00Z">
            <w:rPr/>
          </w:rPrChange>
        </w:rPr>
        <w:t xml:space="preserve">            expensive_result</w:t>
      </w:r>
      <w:commentRangeEnd w:id="390"/>
      <w:r w:rsidR="007F3B37">
        <w:rPr>
          <w:rStyle w:val="CommentReference"/>
          <w:rFonts w:ascii="Times New Roman" w:hAnsi="Times New Roman"/>
          <w:noProof w:val="0"/>
        </w:rPr>
        <w:commentReference w:id="390"/>
      </w:r>
    </w:p>
    <w:p w14:paraId="2AB6382C" w14:textId="77777777" w:rsidR="00084A24" w:rsidRPr="00D258F6" w:rsidRDefault="00B052DF">
      <w:pPr>
        <w:pStyle w:val="CodeB"/>
        <w:rPr>
          <w:rStyle w:val="Literal-Gray"/>
          <w:highlight w:val="yellow"/>
          <w:rPrChange w:id="392" w:author="Carol Nichols" w:date="2017-12-04T16:30:00Z">
            <w:rPr/>
          </w:rPrChange>
        </w:rPr>
        <w:pPrChange w:id="393" w:author="Carol Nichols" w:date="2017-12-04T16:28:00Z">
          <w:pPr>
            <w:pStyle w:val="CodeBWingding"/>
          </w:pPr>
        </w:pPrChange>
      </w:pPr>
      <w:r w:rsidRPr="00D258F6">
        <w:rPr>
          <w:rStyle w:val="Literal-Gray"/>
          <w:highlight w:val="yellow"/>
          <w:rPrChange w:id="394" w:author="Carol Nichols" w:date="2017-12-04T16:30:00Z">
            <w:rPr/>
          </w:rPrChange>
        </w:rPr>
        <w:t xml:space="preserve">        );</w:t>
      </w:r>
    </w:p>
    <w:p w14:paraId="2B95A735" w14:textId="77777777" w:rsidR="00084A24" w:rsidRPr="00D258F6" w:rsidRDefault="00B052DF">
      <w:pPr>
        <w:pStyle w:val="CodeB"/>
        <w:rPr>
          <w:rStyle w:val="Literal-Gray"/>
          <w:highlight w:val="yellow"/>
          <w:rPrChange w:id="395" w:author="Carol Nichols" w:date="2017-12-04T16:30:00Z">
            <w:rPr/>
          </w:rPrChange>
        </w:rPr>
        <w:pPrChange w:id="396" w:author="Carol Nichols" w:date="2017-12-04T16:28:00Z">
          <w:pPr>
            <w:pStyle w:val="CodeBWingding"/>
          </w:pPr>
        </w:pPrChange>
      </w:pPr>
      <w:r w:rsidRPr="00D258F6">
        <w:rPr>
          <w:rStyle w:val="Literal-Gray"/>
          <w:highlight w:val="yellow"/>
          <w:rPrChange w:id="397" w:author="Carol Nichols" w:date="2017-12-04T16:30:00Z">
            <w:rPr/>
          </w:rPrChange>
        </w:rPr>
        <w:t xml:space="preserve">    } else {</w:t>
      </w:r>
    </w:p>
    <w:p w14:paraId="273C7113" w14:textId="77777777" w:rsidR="00084A24" w:rsidRPr="00D258F6" w:rsidRDefault="00B052DF">
      <w:pPr>
        <w:pStyle w:val="CodeB"/>
        <w:rPr>
          <w:rStyle w:val="Literal-Gray"/>
          <w:highlight w:val="yellow"/>
          <w:rPrChange w:id="398" w:author="Carol Nichols" w:date="2017-12-04T16:30:00Z">
            <w:rPr/>
          </w:rPrChange>
        </w:rPr>
        <w:pPrChange w:id="399" w:author="Carol Nichols" w:date="2017-12-04T16:28:00Z">
          <w:pPr>
            <w:pStyle w:val="CodeBWingding"/>
          </w:pPr>
        </w:pPrChange>
      </w:pPr>
      <w:r w:rsidRPr="00D258F6">
        <w:rPr>
          <w:rStyle w:val="Literal-Gray"/>
          <w:highlight w:val="yellow"/>
          <w:rPrChange w:id="400" w:author="Carol Nichols" w:date="2017-12-04T16:30:00Z">
            <w:rPr/>
          </w:rPrChange>
        </w:rPr>
        <w:t xml:space="preserve">        if random_number == 3 {</w:t>
      </w:r>
    </w:p>
    <w:p w14:paraId="54CAB10E" w14:textId="77777777" w:rsidR="00084A24" w:rsidRPr="00D258F6" w:rsidRDefault="00B052DF">
      <w:pPr>
        <w:pStyle w:val="CodeB"/>
        <w:rPr>
          <w:rStyle w:val="Literal-Gray"/>
          <w:highlight w:val="yellow"/>
          <w:rPrChange w:id="401" w:author="Carol Nichols" w:date="2017-12-04T16:30:00Z">
            <w:rPr/>
          </w:rPrChange>
        </w:rPr>
        <w:pPrChange w:id="402" w:author="Carol Nichols" w:date="2017-12-04T16:28:00Z">
          <w:pPr>
            <w:pStyle w:val="CodeBWingding"/>
          </w:pPr>
        </w:pPrChange>
      </w:pPr>
      <w:r w:rsidRPr="00D258F6">
        <w:rPr>
          <w:rStyle w:val="Literal-Gray"/>
          <w:highlight w:val="yellow"/>
          <w:rPrChange w:id="403" w:author="Carol Nichols" w:date="2017-12-04T16:30:00Z">
            <w:rPr/>
          </w:rPrChange>
        </w:rPr>
        <w:t xml:space="preserve">            println!("Take a break today! Remember to stay hydrated!");</w:t>
      </w:r>
    </w:p>
    <w:p w14:paraId="7EF7470A" w14:textId="77777777" w:rsidR="00084A24" w:rsidRPr="00D258F6" w:rsidRDefault="00B052DF">
      <w:pPr>
        <w:pStyle w:val="CodeB"/>
        <w:rPr>
          <w:rStyle w:val="Literal-Gray"/>
          <w:highlight w:val="yellow"/>
          <w:rPrChange w:id="404" w:author="Carol Nichols" w:date="2017-12-04T16:30:00Z">
            <w:rPr/>
          </w:rPrChange>
        </w:rPr>
        <w:pPrChange w:id="405" w:author="Carol Nichols" w:date="2017-12-04T16:28:00Z">
          <w:pPr>
            <w:pStyle w:val="CodeBWingding"/>
            <w:outlineLvl w:val="0"/>
          </w:pPr>
        </w:pPrChange>
      </w:pPr>
      <w:r w:rsidRPr="00D258F6">
        <w:rPr>
          <w:rStyle w:val="Literal-Gray"/>
          <w:highlight w:val="yellow"/>
          <w:rPrChange w:id="406" w:author="Carol Nichols" w:date="2017-12-04T16:30:00Z">
            <w:rPr/>
          </w:rPrChange>
        </w:rPr>
        <w:lastRenderedPageBreak/>
        <w:t xml:space="preserve">        } else {</w:t>
      </w:r>
    </w:p>
    <w:p w14:paraId="6F6D4C7B" w14:textId="77777777" w:rsidR="00084A24" w:rsidRPr="00D258F6" w:rsidRDefault="00B052DF">
      <w:pPr>
        <w:pStyle w:val="CodeB"/>
        <w:rPr>
          <w:rStyle w:val="Literal-Gray"/>
          <w:highlight w:val="yellow"/>
          <w:rPrChange w:id="407" w:author="Carol Nichols" w:date="2017-12-04T16:30:00Z">
            <w:rPr/>
          </w:rPrChange>
        </w:rPr>
        <w:pPrChange w:id="408" w:author="Carol Nichols" w:date="2017-12-04T16:28:00Z">
          <w:pPr>
            <w:pStyle w:val="CodeBWingding"/>
          </w:pPr>
        </w:pPrChange>
      </w:pPr>
      <w:r w:rsidRPr="00D258F6">
        <w:rPr>
          <w:rStyle w:val="Literal-Gray"/>
          <w:highlight w:val="yellow"/>
          <w:rPrChange w:id="409" w:author="Carol Nichols" w:date="2017-12-04T16:30:00Z">
            <w:rPr/>
          </w:rPrChange>
        </w:rPr>
        <w:t xml:space="preserve">            println!(</w:t>
      </w:r>
    </w:p>
    <w:p w14:paraId="4F1C02A5" w14:textId="77777777" w:rsidR="00084A24" w:rsidRPr="00D258F6" w:rsidRDefault="00B052DF">
      <w:pPr>
        <w:pStyle w:val="CodeB"/>
        <w:rPr>
          <w:rStyle w:val="Literal-Gray"/>
          <w:rPrChange w:id="410" w:author="Carol Nichols" w:date="2017-12-04T16:30:00Z">
            <w:rPr/>
          </w:rPrChange>
        </w:rPr>
        <w:pPrChange w:id="411" w:author="Carol Nichols" w:date="2017-12-04T16:28:00Z">
          <w:pPr>
            <w:pStyle w:val="CodeBWingding"/>
          </w:pPr>
        </w:pPrChange>
      </w:pPr>
      <w:r w:rsidRPr="00D258F6">
        <w:rPr>
          <w:rStyle w:val="Literal-Gray"/>
          <w:highlight w:val="yellow"/>
          <w:rPrChange w:id="412" w:author="Carol Nichols" w:date="2017-12-04T16:30:00Z">
            <w:rPr/>
          </w:rPrChange>
        </w:rPr>
        <w:t xml:space="preserve">                "Today, run for {} minutes!",</w:t>
      </w:r>
    </w:p>
    <w:p w14:paraId="009E4671" w14:textId="77777777" w:rsidR="00084A24" w:rsidRPr="00895C67" w:rsidRDefault="00B052DF">
      <w:pPr>
        <w:pStyle w:val="CodeB"/>
      </w:pPr>
      <w:r w:rsidRPr="00895C67">
        <w:rPr>
          <w:rFonts w:hint="eastAsia"/>
        </w:rPr>
        <w:t xml:space="preserve">                expensive_result</w:t>
      </w:r>
    </w:p>
    <w:p w14:paraId="53011000" w14:textId="77777777" w:rsidR="00084A24" w:rsidRPr="00D258F6" w:rsidRDefault="00B052DF">
      <w:pPr>
        <w:pStyle w:val="CodeB"/>
        <w:rPr>
          <w:rStyle w:val="Literal-Gray"/>
          <w:highlight w:val="yellow"/>
          <w:rPrChange w:id="413" w:author="Carol Nichols" w:date="2017-12-04T16:30:00Z">
            <w:rPr/>
          </w:rPrChange>
        </w:rPr>
        <w:pPrChange w:id="414" w:author="Carol Nichols" w:date="2017-12-04T16:28:00Z">
          <w:pPr>
            <w:pStyle w:val="CodeBWingding"/>
          </w:pPr>
        </w:pPrChange>
      </w:pPr>
      <w:r w:rsidRPr="00D258F6">
        <w:rPr>
          <w:rStyle w:val="Literal-Gray"/>
          <w:rPrChange w:id="415" w:author="Carol Nichols" w:date="2017-12-04T16:30:00Z">
            <w:rPr/>
          </w:rPrChange>
        </w:rPr>
        <w:t xml:space="preserve">            </w:t>
      </w:r>
      <w:r w:rsidRPr="00D258F6">
        <w:rPr>
          <w:rStyle w:val="Literal-Gray"/>
          <w:highlight w:val="yellow"/>
          <w:rPrChange w:id="416" w:author="Carol Nichols" w:date="2017-12-04T16:30:00Z">
            <w:rPr/>
          </w:rPrChange>
        </w:rPr>
        <w:t>)</w:t>
      </w:r>
      <w:r w:rsidR="00DF50FB" w:rsidRPr="00D258F6">
        <w:rPr>
          <w:rStyle w:val="Literal-Gray"/>
          <w:highlight w:val="yellow"/>
          <w:rPrChange w:id="417" w:author="Carol Nichols" w:date="2017-12-04T16:30:00Z">
            <w:rPr/>
          </w:rPrChange>
        </w:rPr>
        <w:t>;</w:t>
      </w:r>
    </w:p>
    <w:p w14:paraId="6ACFBD9E" w14:textId="77777777" w:rsidR="00084A24" w:rsidRPr="00D258F6" w:rsidRDefault="00B052DF">
      <w:pPr>
        <w:pStyle w:val="CodeB"/>
        <w:rPr>
          <w:rStyle w:val="Literal-Gray"/>
          <w:highlight w:val="yellow"/>
          <w:rPrChange w:id="418" w:author="Carol Nichols" w:date="2017-12-04T16:30:00Z">
            <w:rPr/>
          </w:rPrChange>
        </w:rPr>
        <w:pPrChange w:id="419" w:author="Carol Nichols" w:date="2017-12-04T16:28:00Z">
          <w:pPr>
            <w:pStyle w:val="CodeBWingding"/>
          </w:pPr>
        </w:pPrChange>
      </w:pPr>
      <w:r w:rsidRPr="00D258F6">
        <w:rPr>
          <w:rStyle w:val="Literal-Gray"/>
          <w:highlight w:val="yellow"/>
          <w:rPrChange w:id="420" w:author="Carol Nichols" w:date="2017-12-04T16:30:00Z">
            <w:rPr/>
          </w:rPrChange>
        </w:rPr>
        <w:t xml:space="preserve">        }</w:t>
      </w:r>
    </w:p>
    <w:p w14:paraId="3EAA581A" w14:textId="77777777" w:rsidR="00084A24" w:rsidRPr="00D258F6" w:rsidRDefault="00B052DF">
      <w:pPr>
        <w:pStyle w:val="CodeB"/>
        <w:rPr>
          <w:rStyle w:val="Literal-Gray"/>
          <w:rPrChange w:id="421" w:author="Carol Nichols" w:date="2017-12-04T16:30:00Z">
            <w:rPr/>
          </w:rPrChange>
        </w:rPr>
        <w:pPrChange w:id="422" w:author="Carol Nichols" w:date="2017-12-04T16:28:00Z">
          <w:pPr>
            <w:pStyle w:val="CodeBWingding"/>
          </w:pPr>
        </w:pPrChange>
      </w:pPr>
      <w:r w:rsidRPr="00D258F6">
        <w:rPr>
          <w:rStyle w:val="Literal-Gray"/>
          <w:highlight w:val="yellow"/>
          <w:rPrChange w:id="423" w:author="Carol Nichols" w:date="2017-12-04T16:30:00Z">
            <w:rPr/>
          </w:rPrChange>
        </w:rPr>
        <w:t xml:space="preserve">    }</w:t>
      </w:r>
    </w:p>
    <w:p w14:paraId="2802A11B" w14:textId="77777777" w:rsidR="00084A24" w:rsidRPr="00D258F6" w:rsidRDefault="00B052DF">
      <w:pPr>
        <w:pStyle w:val="CodeC"/>
        <w:rPr>
          <w:rStyle w:val="Literal-Gray"/>
          <w:rPrChange w:id="424" w:author="Carol Nichols" w:date="2017-12-04T16:30:00Z">
            <w:rPr/>
          </w:rPrChange>
        </w:rPr>
        <w:pPrChange w:id="425" w:author="Carol Nichols" w:date="2017-12-04T16:30:00Z">
          <w:pPr>
            <w:pStyle w:val="CodeCWingding"/>
          </w:pPr>
        </w:pPrChange>
      </w:pPr>
      <w:r w:rsidRPr="00D258F6">
        <w:rPr>
          <w:rStyle w:val="Literal-Gray"/>
          <w:highlight w:val="yellow"/>
          <w:rPrChange w:id="426" w:author="Carol Nichols" w:date="2017-12-04T16:30:00Z">
            <w:rPr/>
          </w:rPrChange>
        </w:rPr>
        <w:t>}</w:t>
      </w:r>
    </w:p>
    <w:p w14:paraId="07EB637A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13-4: Extracting the calls to </w:t>
      </w:r>
      <w:proofErr w:type="spellStart"/>
      <w:r w:rsidR="00B80F17" w:rsidRPr="00B80F17">
        <w:rPr>
          <w:rStyle w:val="LiteralCaption"/>
          <w:rPrChange w:id="427" w:author="janelle" w:date="2017-11-08T10:39:00Z">
            <w:rPr>
              <w:rStyle w:val="Literal"/>
            </w:rPr>
          </w:rPrChange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to one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place and storing the result in the </w:t>
      </w:r>
      <w:proofErr w:type="spellStart"/>
      <w:r w:rsidR="00B80F17" w:rsidRPr="00B80F17">
        <w:rPr>
          <w:rStyle w:val="LiteralCaption"/>
          <w:rPrChange w:id="428" w:author="janelle" w:date="2017-11-08T10:39:00Z">
            <w:rPr>
              <w:rStyle w:val="Literal"/>
            </w:rPr>
          </w:rPrChange>
        </w:rPr>
        <w:t>expensive_result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</w:t>
      </w:r>
    </w:p>
    <w:p w14:paraId="6C53EA8D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change unifies all the calls to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solves the problem of 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 </w:t>
      </w:r>
      <w:ins w:id="429" w:author="janelle" w:date="2017-11-29T14:15:00Z">
        <w:r w:rsidR="00675773">
          <w:rPr>
            <w:rFonts w:eastAsia="Microsoft YaHei"/>
          </w:rPr>
          <w:t xml:space="preserve">unnecessarily </w:t>
        </w:r>
      </w:ins>
      <w:r w:rsidRPr="007233FF">
        <w:rPr>
          <w:rFonts w:eastAsia="Microsoft YaHei" w:hint="eastAsia"/>
        </w:rPr>
        <w:t>calling the function twice</w:t>
      </w:r>
      <w:del w:id="430" w:author="janelle" w:date="2017-11-29T14:15:00Z">
        <w:r w:rsidR="007233FF" w:rsidRPr="007233FF" w:rsidDel="00675773">
          <w:rPr>
            <w:rFonts w:eastAsia="Microsoft YaHei" w:hint="eastAsia"/>
          </w:rPr>
          <w:delText xml:space="preserve"> </w:delText>
        </w:r>
        <w:r w:rsidRPr="007233FF" w:rsidDel="00675773">
          <w:rPr>
            <w:rFonts w:eastAsia="Microsoft YaHei" w:hint="eastAsia"/>
          </w:rPr>
          <w:delText>unnecessarily</w:delText>
        </w:r>
      </w:del>
      <w:r w:rsidRPr="007233FF">
        <w:rPr>
          <w:rFonts w:eastAsia="Microsoft YaHei" w:hint="eastAsia"/>
        </w:rPr>
        <w:t>. Unfortunately,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now calling this function and waiting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 in all cases, which includes the inner </w:t>
      </w:r>
      <w:r w:rsidRPr="007233FF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block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result value at all.</w:t>
      </w:r>
    </w:p>
    <w:p w14:paraId="6A5A1C0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want</w:t>
      </w:r>
      <w:r w:rsidR="00A828D7">
        <w:rPr>
          <w:rFonts w:eastAsia="Microsoft YaHei"/>
        </w:rPr>
        <w:t xml:space="preserve"> to</w:t>
      </w:r>
      <w:r>
        <w:rPr>
          <w:rFonts w:eastAsia="Microsoft YaHei" w:hint="eastAsia"/>
        </w:rPr>
        <w:t xml:space="preserve"> </w:t>
      </w:r>
      <w:r w:rsidR="000E21F8">
        <w:rPr>
          <w:rFonts w:eastAsia="Microsoft YaHei"/>
        </w:rPr>
        <w:t xml:space="preserve">define </w:t>
      </w:r>
      <w:r>
        <w:rPr>
          <w:rFonts w:eastAsia="Microsoft YaHei" w:hint="eastAsia"/>
        </w:rPr>
        <w:t xml:space="preserve">code in one place in our program, but only </w:t>
      </w:r>
      <w:r w:rsidRPr="00447697">
        <w:rPr>
          <w:rStyle w:val="EmphasisItalic"/>
          <w:rFonts w:eastAsia="Microsoft YaHei"/>
        </w:rPr>
        <w:t>execute</w:t>
      </w:r>
      <w:r>
        <w:rPr>
          <w:rFonts w:eastAsia="Microsoft YaHei" w:hint="eastAsia"/>
        </w:rPr>
        <w:t xml:space="preserve"> that code </w:t>
      </w:r>
      <w:r w:rsidR="000E21F8">
        <w:rPr>
          <w:rFonts w:eastAsia="Microsoft YaHei"/>
        </w:rPr>
        <w:t xml:space="preserve">where </w:t>
      </w:r>
      <w:r>
        <w:rPr>
          <w:rFonts w:eastAsia="Microsoft YaHei" w:hint="eastAsia"/>
        </w:rPr>
        <w:t>we actually need the result. This is a use case for closures!</w:t>
      </w:r>
    </w:p>
    <w:p w14:paraId="1DF14B13" w14:textId="77777777" w:rsidR="00084A24" w:rsidRPr="007233FF" w:rsidRDefault="000E21F8" w:rsidP="005E05F0">
      <w:pPr>
        <w:pStyle w:val="HeadC"/>
        <w:outlineLvl w:val="0"/>
        <w:rPr>
          <w:rFonts w:eastAsia="Microsoft YaHei"/>
        </w:rPr>
      </w:pPr>
      <w:bookmarkStart w:id="431" w:name="closures-store-code-to-be-executed-later"/>
      <w:bookmarkStart w:id="432" w:name="_Toc500170028"/>
      <w:bookmarkEnd w:id="431"/>
      <w:r>
        <w:rPr>
          <w:rFonts w:eastAsia="Microsoft YaHei"/>
        </w:rPr>
        <w:t xml:space="preserve">Refactoring with </w:t>
      </w:r>
      <w:r w:rsidR="00B052DF">
        <w:rPr>
          <w:rFonts w:eastAsia="Microsoft YaHei" w:hint="eastAsia"/>
        </w:rPr>
        <w:t xml:space="preserve">Closures </w:t>
      </w:r>
      <w:r>
        <w:rPr>
          <w:rFonts w:eastAsia="Microsoft YaHei"/>
        </w:rPr>
        <w:t xml:space="preserve">to </w:t>
      </w:r>
      <w:r w:rsidR="00B052DF">
        <w:rPr>
          <w:rFonts w:eastAsia="Microsoft YaHei" w:hint="eastAsia"/>
        </w:rPr>
        <w:t>Store Code</w:t>
      </w:r>
      <w:bookmarkEnd w:id="432"/>
      <w:r w:rsidR="00B052DF">
        <w:rPr>
          <w:rFonts w:eastAsia="Microsoft YaHei" w:hint="eastAsia"/>
        </w:rPr>
        <w:t xml:space="preserve"> </w:t>
      </w:r>
      <w:del w:id="433" w:author="Liz Chadwick" w:date="2017-10-31T17:56:00Z">
        <w:r w:rsidDel="00507F10">
          <w:rPr>
            <w:rFonts w:eastAsia="Microsoft YaHei"/>
          </w:rPr>
          <w:delText xml:space="preserve">for Later </w:delText>
        </w:r>
        <w:r w:rsidR="00B052DF" w:rsidDel="00507F10">
          <w:rPr>
            <w:rFonts w:eastAsia="Microsoft YaHei" w:hint="eastAsia"/>
          </w:rPr>
          <w:delText>Execut</w:delText>
        </w:r>
        <w:r w:rsidDel="00507F10">
          <w:rPr>
            <w:rFonts w:eastAsia="Microsoft YaHei"/>
          </w:rPr>
          <w:delText>ion</w:delText>
        </w:r>
        <w:r w:rsidR="00B052DF" w:rsidDel="00507F10">
          <w:rPr>
            <w:rFonts w:eastAsia="Microsoft YaHei" w:hint="eastAsia"/>
          </w:rPr>
          <w:delText xml:space="preserve"> </w:delText>
        </w:r>
      </w:del>
    </w:p>
    <w:p w14:paraId="4CD9E348" w14:textId="77777777"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Instead of always calling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function before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blocks, we can define a closure and store the </w:t>
      </w:r>
      <w:r w:rsidRPr="00447697">
        <w:rPr>
          <w:rStyle w:val="EmphasisItalic"/>
          <w:rFonts w:eastAsia="Microsoft YaHei"/>
        </w:rPr>
        <w:t>closure</w:t>
      </w:r>
      <w:r w:rsidRPr="007233FF">
        <w:rPr>
          <w:rFonts w:eastAsia="Microsoft YaHei" w:hint="eastAsia"/>
        </w:rPr>
        <w:t xml:space="preserve"> in a variable</w:t>
      </w:r>
      <w:r w:rsidR="007233FF" w:rsidRPr="007233FF">
        <w:rPr>
          <w:rFonts w:eastAsia="Microsoft YaHei" w:hint="eastAsia"/>
        </w:rPr>
        <w:t xml:space="preserve"> </w:t>
      </w:r>
      <w:r w:rsidR="000E21F8">
        <w:rPr>
          <w:rFonts w:eastAsia="Microsoft YaHei"/>
        </w:rPr>
        <w:t xml:space="preserve">rather than storing </w:t>
      </w:r>
      <w:r w:rsidRPr="007233FF">
        <w:rPr>
          <w:rFonts w:eastAsia="Microsoft YaHei" w:hint="eastAsia"/>
        </w:rPr>
        <w:t>the result</w:t>
      </w:r>
      <w:r w:rsidR="000E21F8">
        <w:rPr>
          <w:rFonts w:eastAsia="Microsoft YaHei"/>
        </w:rPr>
        <w:t>,</w:t>
      </w:r>
      <w:r w:rsidRPr="007233FF">
        <w:rPr>
          <w:rFonts w:eastAsia="Microsoft YaHei" w:hint="eastAsia"/>
        </w:rPr>
        <w:t xml:space="preserve"> as shown in Listing 13-5. We can actually move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whole body of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within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introducing here:</w:t>
      </w:r>
    </w:p>
    <w:p w14:paraId="5DF110A7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434" w:author="janelle" w:date="2017-11-08T10:39:00Z">
        <w:r w:rsidDel="0022465D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0418CC29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expensive_closure = |num| {</w:t>
      </w:r>
    </w:p>
    <w:p w14:paraId="465CED2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println!("calculating slowly...");</w:t>
      </w:r>
    </w:p>
    <w:p w14:paraId="7603BE9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thread::sleep(Duration::from_secs(2));</w:t>
      </w:r>
    </w:p>
    <w:p w14:paraId="08B3D8F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num</w:t>
      </w:r>
    </w:p>
    <w:p w14:paraId="76972610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};</w:t>
      </w:r>
    </w:p>
    <w:p w14:paraId="1F9C25B5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>Listing 13-5: Defining a closure and stor</w:t>
      </w:r>
      <w:r w:rsidR="000E21F8">
        <w:rPr>
          <w:rFonts w:eastAsia="Microsoft YaHei"/>
        </w:rPr>
        <w:t xml:space="preserve">ing it </w:t>
      </w:r>
      <w:r w:rsidRPr="007233FF">
        <w:rPr>
          <w:rFonts w:eastAsia="Microsoft YaHei" w:hint="eastAsia"/>
        </w:rPr>
        <w:t xml:space="preserve">in the </w:t>
      </w:r>
      <w:proofErr w:type="spellStart"/>
      <w:r w:rsidR="00B80F17" w:rsidRPr="00B80F17">
        <w:rPr>
          <w:rStyle w:val="LiteralCaption"/>
          <w:rPrChange w:id="435" w:author="janelle" w:date="2017-11-08T10:39:00Z">
            <w:rPr>
              <w:rStyle w:val="Literal"/>
            </w:rPr>
          </w:rPrChange>
        </w:rPr>
        <w:t>expensive_closure</w:t>
      </w:r>
      <w:proofErr w:type="spellEnd"/>
      <w:r>
        <w:rPr>
          <w:rFonts w:eastAsia="Microsoft YaHei" w:hint="eastAsia"/>
        </w:rPr>
        <w:t xml:space="preserve"> variable</w:t>
      </w:r>
    </w:p>
    <w:p w14:paraId="445F47D4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definition </w:t>
      </w:r>
      <w:r w:rsidR="000A5405">
        <w:rPr>
          <w:rFonts w:eastAsia="Microsoft YaHei"/>
        </w:rPr>
        <w:t xml:space="preserve">comes after the </w:t>
      </w:r>
      <w:r w:rsidRPr="007233FF">
        <w:rPr>
          <w:rStyle w:val="Literal"/>
          <w:rFonts w:hint="eastAsia"/>
        </w:rPr>
        <w:t>=</w:t>
      </w:r>
      <w:r w:rsidRPr="007233FF">
        <w:rPr>
          <w:rFonts w:eastAsia="Microsoft YaHei" w:hint="eastAsia"/>
        </w:rPr>
        <w:t xml:space="preserve"> </w:t>
      </w:r>
      <w:r w:rsidR="000A5405">
        <w:rPr>
          <w:rFonts w:eastAsia="Microsoft YaHei"/>
        </w:rPr>
        <w:t xml:space="preserve">to assign it to </w:t>
      </w:r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>. To define a closure, we start with a pair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vertical pipes (</w:t>
      </w:r>
      <w:r w:rsidRPr="007233FF">
        <w:rPr>
          <w:rStyle w:val="Literal"/>
          <w:rFonts w:hint="eastAsia"/>
        </w:rPr>
        <w:t>|</w:t>
      </w:r>
      <w:r w:rsidRPr="007233FF">
        <w:rPr>
          <w:rFonts w:eastAsia="Microsoft YaHei" w:hint="eastAsia"/>
        </w:rPr>
        <w:t>)</w:t>
      </w:r>
      <w:r w:rsidR="000A5405">
        <w:rPr>
          <w:rFonts w:eastAsia="Microsoft YaHei"/>
        </w:rPr>
        <w:t xml:space="preserve">, inside which </w:t>
      </w:r>
      <w:r w:rsidRPr="007233FF">
        <w:rPr>
          <w:rFonts w:eastAsia="Microsoft YaHei" w:hint="eastAsia"/>
        </w:rPr>
        <w:t>we specify the parameters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closure; this syntax was chosen because of its similarity to closure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definitions in Smalltalk </w:t>
      </w:r>
      <w:r w:rsidRPr="007233FF">
        <w:rPr>
          <w:rFonts w:eastAsia="Microsoft YaHei" w:hint="eastAsia"/>
        </w:rPr>
        <w:lastRenderedPageBreak/>
        <w:t xml:space="preserve">and Ruby. This closure has one parameter named </w:t>
      </w:r>
      <w:r w:rsidRPr="007233FF">
        <w:rPr>
          <w:rStyle w:val="Literal"/>
          <w:rFonts w:hint="eastAsia"/>
        </w:rPr>
        <w:t>num</w:t>
      </w:r>
      <w:ins w:id="436" w:author="AnneMarieW" w:date="2017-11-27T08:07:00Z">
        <w:r w:rsidR="00242264">
          <w:rPr>
            <w:rFonts w:eastAsia="Microsoft YaHei"/>
          </w:rPr>
          <w:t>:</w:t>
        </w:r>
      </w:ins>
      <w:del w:id="437" w:author="AnneMarieW" w:date="2017-11-27T08:07:00Z">
        <w:r w:rsidRPr="007233FF" w:rsidDel="00242264">
          <w:rPr>
            <w:rFonts w:eastAsia="Microsoft YaHei" w:hint="eastAsia"/>
          </w:rPr>
          <w:delText>;</w:delText>
        </w:r>
      </w:del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if we had more than one parameter, we would separate them with commas, like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|param1, param2|</w:t>
      </w:r>
      <w:r>
        <w:rPr>
          <w:rFonts w:eastAsia="Microsoft YaHei" w:hint="eastAsia"/>
        </w:rPr>
        <w:t>.</w:t>
      </w:r>
    </w:p>
    <w:p w14:paraId="165356E7" w14:textId="77777777" w:rsidR="00084A24" w:rsidRDefault="00B052DF" w:rsidP="007233FF">
      <w:pPr>
        <w:pStyle w:val="Body"/>
        <w:rPr>
          <w:ins w:id="438" w:author="janelle" w:date="2017-11-29T14:21:00Z"/>
          <w:rFonts w:eastAsia="Microsoft YaHei"/>
        </w:rPr>
      </w:pPr>
      <w:r>
        <w:rPr>
          <w:rFonts w:eastAsia="Microsoft YaHei" w:hint="eastAsia"/>
        </w:rPr>
        <w:t xml:space="preserve">After the parameters, we </w:t>
      </w:r>
      <w:r w:rsidR="000A5405">
        <w:rPr>
          <w:rFonts w:eastAsia="Microsoft YaHei"/>
        </w:rPr>
        <w:t xml:space="preserve">place </w:t>
      </w:r>
      <w:r>
        <w:rPr>
          <w:rFonts w:eastAsia="Microsoft YaHei" w:hint="eastAsia"/>
        </w:rPr>
        <w:t>curly brac</w:t>
      </w:r>
      <w:ins w:id="439" w:author="janelle" w:date="2017-11-29T14:20:00Z">
        <w:r w:rsidR="00675773">
          <w:rPr>
            <w:rFonts w:eastAsia="Microsoft YaHei"/>
          </w:rPr>
          <w:t>k</w:t>
        </w:r>
      </w:ins>
      <w:r>
        <w:rPr>
          <w:rFonts w:eastAsia="Microsoft YaHei" w:hint="eastAsia"/>
        </w:rPr>
        <w:t>e</w:t>
      </w:r>
      <w:ins w:id="440" w:author="janelle" w:date="2017-11-29T14:20:00Z">
        <w:r w:rsidR="00675773">
          <w:rPr>
            <w:rFonts w:eastAsia="Microsoft YaHei"/>
          </w:rPr>
          <w:t>t</w:t>
        </w:r>
      </w:ins>
      <w:r>
        <w:rPr>
          <w:rFonts w:eastAsia="Microsoft YaHei" w:hint="eastAsia"/>
        </w:rPr>
        <w:t>s that hold the body of the closure</w:t>
      </w:r>
      <w:r w:rsidR="000A5405">
        <w:rPr>
          <w:rFonts w:eastAsia="Microsoft YaHei" w:hint="eastAsia"/>
        </w:rPr>
        <w:t>—</w:t>
      </w:r>
      <w:r w:rsidR="000A5405">
        <w:rPr>
          <w:rFonts w:eastAsia="Microsoft YaHei" w:hint="eastAsia"/>
        </w:rPr>
        <w:t>these are optional i</w:t>
      </w:r>
      <w:r w:rsidR="00DF50FB">
        <w:rPr>
          <w:rFonts w:eastAsia="Microsoft YaHei"/>
        </w:rPr>
        <w:t>f</w:t>
      </w:r>
      <w:r w:rsidR="000A5405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closure body </w:t>
      </w:r>
      <w:r w:rsidR="00292A3C">
        <w:rPr>
          <w:rFonts w:eastAsia="Microsoft YaHei"/>
        </w:rPr>
        <w:t>is a single expression</w:t>
      </w:r>
      <w:r>
        <w:rPr>
          <w:rFonts w:eastAsia="Microsoft YaHei" w:hint="eastAsia"/>
        </w:rPr>
        <w:t xml:space="preserve">. </w:t>
      </w:r>
      <w:r w:rsidR="000A5405">
        <w:rPr>
          <w:rFonts w:eastAsia="Microsoft YaHei"/>
        </w:rPr>
        <w:t>The end of t</w:t>
      </w:r>
      <w:r w:rsidR="00BC5ADC">
        <w:rPr>
          <w:rFonts w:eastAsia="Microsoft YaHei"/>
        </w:rPr>
        <w:t>h</w:t>
      </w:r>
      <w:r w:rsidR="000A5405">
        <w:rPr>
          <w:rFonts w:eastAsia="Microsoft YaHei"/>
        </w:rPr>
        <w:t>e closure, a</w:t>
      </w:r>
      <w:r>
        <w:rPr>
          <w:rFonts w:eastAsia="Microsoft YaHei" w:hint="eastAsia"/>
        </w:rPr>
        <w:t>fter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curly brac</w:t>
      </w:r>
      <w:ins w:id="441" w:author="janelle" w:date="2017-11-29T14:23:00Z">
        <w:r w:rsidR="00675773">
          <w:rPr>
            <w:rFonts w:eastAsia="Microsoft YaHei"/>
          </w:rPr>
          <w:t>k</w:t>
        </w:r>
      </w:ins>
      <w:r>
        <w:rPr>
          <w:rFonts w:eastAsia="Microsoft YaHei" w:hint="eastAsia"/>
        </w:rPr>
        <w:t>e</w:t>
      </w:r>
      <w:ins w:id="442" w:author="janelle" w:date="2017-11-29T14:23:00Z">
        <w:r w:rsidR="00675773">
          <w:rPr>
            <w:rFonts w:eastAsia="Microsoft YaHei"/>
          </w:rPr>
          <w:t>t</w:t>
        </w:r>
      </w:ins>
      <w:r>
        <w:rPr>
          <w:rFonts w:eastAsia="Microsoft YaHei" w:hint="eastAsia"/>
        </w:rPr>
        <w:t>s, need</w:t>
      </w:r>
      <w:r w:rsidR="000A5405">
        <w:rPr>
          <w:rFonts w:eastAsia="Microsoft YaHei"/>
        </w:rPr>
        <w:t>s</w:t>
      </w:r>
      <w:r>
        <w:rPr>
          <w:rFonts w:eastAsia="Microsoft YaHei" w:hint="eastAsia"/>
        </w:rPr>
        <w:t xml:space="preserve"> a semicolon to </w:t>
      </w:r>
      <w:r w:rsidR="000A5405">
        <w:rPr>
          <w:rFonts w:eastAsia="Microsoft YaHei"/>
        </w:rPr>
        <w:t>c</w:t>
      </w:r>
      <w:r w:rsidR="00DA0260">
        <w:rPr>
          <w:rFonts w:eastAsia="Microsoft YaHei"/>
        </w:rPr>
        <w:t>omplete</w:t>
      </w:r>
      <w:r w:rsidR="000A5405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statement.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returned from the last line in the closure body (</w:t>
      </w:r>
      <w:r w:rsidRPr="007233FF">
        <w:rPr>
          <w:rStyle w:val="Literal"/>
          <w:rFonts w:hint="eastAsia"/>
        </w:rPr>
        <w:t>num</w:t>
      </w:r>
      <w:r>
        <w:rPr>
          <w:rFonts w:eastAsia="Microsoft YaHei" w:hint="eastAsia"/>
        </w:rPr>
        <w:t>) will be the value returned from the closure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called,</w:t>
      </w:r>
      <w:r w:rsidR="000A5405">
        <w:rPr>
          <w:rFonts w:eastAsia="Microsoft YaHei" w:hint="eastAsia"/>
        </w:rPr>
        <w:t xml:space="preserve"> </w:t>
      </w:r>
      <w:del w:id="443" w:author="AnneMarieW" w:date="2017-11-27T08:08:00Z">
        <w:r w:rsidR="000A5405" w:rsidDel="00242264">
          <w:rPr>
            <w:rFonts w:eastAsia="Microsoft YaHei" w:hint="eastAsia"/>
          </w:rPr>
          <w:delText>since</w:delText>
        </w:r>
      </w:del>
      <w:ins w:id="444" w:author="AnneMarieW" w:date="2017-11-27T08:08:00Z">
        <w:r w:rsidR="00242264">
          <w:rPr>
            <w:rFonts w:eastAsia="Microsoft YaHei"/>
          </w:rPr>
          <w:t>because</w:t>
        </w:r>
      </w:ins>
      <w:r w:rsidR="000A5405">
        <w:rPr>
          <w:rFonts w:eastAsia="Microsoft YaHei" w:hint="eastAsia"/>
        </w:rPr>
        <w:t xml:space="preserve"> that line doesn</w:t>
      </w:r>
      <w:r w:rsidR="000A5405">
        <w:rPr>
          <w:rFonts w:eastAsia="Microsoft YaHei"/>
        </w:rPr>
        <w:t>’</w:t>
      </w:r>
      <w:r w:rsidR="000A5405">
        <w:rPr>
          <w:rFonts w:eastAsia="Microsoft YaHei" w:hint="eastAsia"/>
        </w:rPr>
        <w:t>t end in a semicolon</w:t>
      </w:r>
      <w:r w:rsidR="000A5405">
        <w:rPr>
          <w:rFonts w:eastAsia="Microsoft YaHei"/>
        </w:rPr>
        <w:t>;</w:t>
      </w:r>
      <w:r w:rsidR="000A5405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just like in function bodies.</w:t>
      </w:r>
    </w:p>
    <w:p w14:paraId="163988F4" w14:textId="77777777" w:rsidR="00675773" w:rsidRDefault="00675773">
      <w:pPr>
        <w:pStyle w:val="ProductionDirective"/>
        <w:outlineLvl w:val="0"/>
        <w:rPr>
          <w:rFonts w:eastAsia="Microsoft YaHei"/>
        </w:rPr>
        <w:pPrChange w:id="445" w:author="janelle" w:date="2017-11-29T14:21:00Z">
          <w:pPr>
            <w:pStyle w:val="Body"/>
          </w:pPr>
        </w:pPrChange>
      </w:pPr>
      <w:ins w:id="446" w:author="janelle" w:date="2017-11-29T14:21:00Z">
        <w:r>
          <w:rPr>
            <w:rFonts w:eastAsia="Microsoft YaHei"/>
          </w:rPr>
          <w:t>prod: make sure it’s “curly brackets” and not “curly braces”, global</w:t>
        </w:r>
      </w:ins>
    </w:p>
    <w:p w14:paraId="3847B27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this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 means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 xml:space="preserve"> contains the</w:t>
      </w:r>
      <w:r w:rsidR="007233FF" w:rsidRPr="007233FF">
        <w:rPr>
          <w:rFonts w:eastAsia="Microsoft YaHei" w:hint="eastAsia"/>
        </w:rPr>
        <w:t xml:space="preserve"> </w:t>
      </w:r>
      <w:r w:rsidRPr="00447697">
        <w:rPr>
          <w:rStyle w:val="EmphasisItalic"/>
          <w:rFonts w:eastAsia="Microsoft YaHei"/>
        </w:rPr>
        <w:t>definition</w:t>
      </w:r>
      <w:r w:rsidRPr="007233FF">
        <w:rPr>
          <w:rFonts w:eastAsia="Microsoft YaHei" w:hint="eastAsia"/>
        </w:rPr>
        <w:t xml:space="preserve"> of an anonymous function, not the </w:t>
      </w:r>
      <w:r w:rsidRPr="00447697">
        <w:rPr>
          <w:rStyle w:val="EmphasisItalic"/>
          <w:rFonts w:eastAsia="Microsoft YaHei"/>
        </w:rPr>
        <w:t>resulting value</w:t>
      </w:r>
      <w:r w:rsidRPr="007233FF">
        <w:rPr>
          <w:rFonts w:eastAsia="Microsoft YaHei" w:hint="eastAsia"/>
        </w:rPr>
        <w:t xml:space="preserve"> of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anonymous function. Recall </w:t>
      </w:r>
      <w:r w:rsidR="000A5405">
        <w:rPr>
          <w:rFonts w:eastAsia="Microsoft YaHei"/>
        </w:rPr>
        <w:t xml:space="preserve">that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using a closure because we want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define the code to call at one point, store that code, and </w:t>
      </w:r>
      <w:del w:id="447" w:author="AnneMarieW" w:date="2017-11-27T08:09:00Z">
        <w:r w:rsidRPr="007233FF" w:rsidDel="00372638">
          <w:rPr>
            <w:rFonts w:eastAsia="Microsoft YaHei" w:hint="eastAsia"/>
          </w:rPr>
          <w:delText xml:space="preserve">actually </w:delText>
        </w:r>
      </w:del>
      <w:r w:rsidRPr="007233FF">
        <w:rPr>
          <w:rFonts w:eastAsia="Microsoft YaHei" w:hint="eastAsia"/>
        </w:rPr>
        <w:t>call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at a later point; the code we want to call is now stored in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>.</w:t>
      </w:r>
    </w:p>
    <w:p w14:paraId="31972194" w14:textId="77777777" w:rsidR="00084A24" w:rsidRDefault="00372638" w:rsidP="007233FF">
      <w:pPr>
        <w:pStyle w:val="Body"/>
        <w:rPr>
          <w:rFonts w:eastAsia="Microsoft YaHei"/>
        </w:rPr>
      </w:pPr>
      <w:ins w:id="448" w:author="AnneMarieW" w:date="2017-11-27T08:09:00Z">
        <w:r>
          <w:rPr>
            <w:rFonts w:eastAsia="Microsoft YaHei"/>
          </w:rPr>
          <w:t xml:space="preserve">With </w:t>
        </w:r>
      </w:ins>
      <w:del w:id="449" w:author="AnneMarieW" w:date="2017-11-27T08:09:00Z">
        <w:r w:rsidR="00B052DF" w:rsidDel="00372638">
          <w:rPr>
            <w:rFonts w:eastAsia="Microsoft YaHei" w:hint="eastAsia"/>
          </w:rPr>
          <w:delText xml:space="preserve">Now that we have </w:delText>
        </w:r>
      </w:del>
      <w:r w:rsidR="00B052DF">
        <w:rPr>
          <w:rFonts w:eastAsia="Microsoft YaHei" w:hint="eastAsia"/>
        </w:rPr>
        <w:t xml:space="preserve">the closure defined, we can change the code in the </w:t>
      </w:r>
      <w:r w:rsidR="00B052DF" w:rsidRPr="007233FF">
        <w:rPr>
          <w:rStyle w:val="Literal"/>
          <w:rFonts w:hint="eastAsia"/>
        </w:rPr>
        <w:t>if</w:t>
      </w:r>
      <w:r w:rsidR="00B052DF">
        <w:rPr>
          <w:rFonts w:eastAsia="Microsoft YaHei" w:hint="eastAsia"/>
        </w:rPr>
        <w:t xml:space="preserve"> blocks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to call the closure</w:t>
      </w:r>
      <w:del w:id="450" w:author="AnneMarieW" w:date="2017-11-27T08:09:00Z">
        <w:r w:rsidR="000A5405" w:rsidDel="00372638">
          <w:rPr>
            <w:rFonts w:eastAsia="Microsoft YaHei"/>
          </w:rPr>
          <w:delText>,</w:delText>
        </w:r>
        <w:r w:rsidR="00B052DF" w:rsidDel="00372638">
          <w:rPr>
            <w:rFonts w:eastAsia="Microsoft YaHei" w:hint="eastAsia"/>
          </w:rPr>
          <w:delText xml:space="preserve"> in order</w:delText>
        </w:r>
      </w:del>
      <w:r w:rsidR="00B052DF">
        <w:rPr>
          <w:rFonts w:eastAsia="Microsoft YaHei" w:hint="eastAsia"/>
        </w:rPr>
        <w:t xml:space="preserve"> to execute the code and get the resulting value.</w:t>
      </w:r>
      <w:r w:rsidR="007233FF">
        <w:rPr>
          <w:rFonts w:eastAsia="Microsoft YaHei" w:hint="eastAsia"/>
        </w:rPr>
        <w:t xml:space="preserve"> </w:t>
      </w:r>
      <w:r w:rsidR="000A5405">
        <w:rPr>
          <w:rFonts w:eastAsia="Microsoft YaHei"/>
        </w:rPr>
        <w:t>We call a closure like we do a function:</w:t>
      </w:r>
      <w:r w:rsidR="00B052DF">
        <w:rPr>
          <w:rFonts w:eastAsia="Microsoft YaHei" w:hint="eastAsia"/>
        </w:rPr>
        <w:t xml:space="preserve"> we specify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variable name that holds the closure definition and follow it with parentheses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containing the argument values we want to use</w:t>
      </w:r>
      <w:r w:rsidR="000A5405">
        <w:rPr>
          <w:rFonts w:eastAsia="Microsoft YaHei"/>
        </w:rPr>
        <w:t xml:space="preserve">, </w:t>
      </w:r>
      <w:r w:rsidR="00B052DF">
        <w:rPr>
          <w:rFonts w:eastAsia="Microsoft YaHei" w:hint="eastAsia"/>
        </w:rPr>
        <w:t>as shown in Listing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13-6:</w:t>
      </w:r>
    </w:p>
    <w:p w14:paraId="0DEFFF23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451" w:author="janelle" w:date="2017-11-08T10:39:00Z">
        <w:r w:rsidDel="0022465D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4B1BA96C" w14:textId="2E7D3DE6" w:rsidR="00084A24" w:rsidRPr="00496EF7" w:rsidRDefault="00B052DF">
      <w:pPr>
        <w:pStyle w:val="CodeA"/>
        <w:rPr>
          <w:rStyle w:val="Literal-Gray"/>
          <w:rPrChange w:id="452" w:author="Carol Nichols" w:date="2017-12-04T16:31:00Z">
            <w:rPr/>
          </w:rPrChange>
        </w:rPr>
        <w:pPrChange w:id="453" w:author="Carol Nichols" w:date="2017-12-04T16:31:00Z">
          <w:pPr>
            <w:pStyle w:val="CodeAWingding"/>
          </w:pPr>
        </w:pPrChange>
      </w:pPr>
      <w:r w:rsidRPr="00496EF7">
        <w:rPr>
          <w:rStyle w:val="Literal-Gray"/>
          <w:highlight w:val="yellow"/>
          <w:rPrChange w:id="454" w:author="Carol Nichols" w:date="2017-12-04T16:31:00Z">
            <w:rPr/>
          </w:rPrChange>
        </w:rPr>
        <w:t xml:space="preserve">fn generate_workout(intensity: </w:t>
      </w:r>
      <w:del w:id="455" w:author="Carol Nichols" w:date="2017-12-04T16:10:00Z">
        <w:r w:rsidRPr="00496EF7" w:rsidDel="002A4504">
          <w:rPr>
            <w:rStyle w:val="Literal-Gray"/>
            <w:highlight w:val="yellow"/>
            <w:rPrChange w:id="456" w:author="Carol Nichols" w:date="2017-12-04T16:31:00Z">
              <w:rPr/>
            </w:rPrChange>
          </w:rPr>
          <w:delText>i32</w:delText>
        </w:r>
      </w:del>
      <w:ins w:id="457" w:author="Carol Nichols" w:date="2017-12-04T16:10:00Z">
        <w:r w:rsidR="002A4504" w:rsidRPr="00496EF7">
          <w:rPr>
            <w:rStyle w:val="Literal-Gray"/>
            <w:highlight w:val="yellow"/>
            <w:rPrChange w:id="458" w:author="Carol Nichols" w:date="2017-12-04T16:31:00Z">
              <w:rPr>
                <w:highlight w:val="yellow"/>
              </w:rPr>
            </w:rPrChange>
          </w:rPr>
          <w:t>u32</w:t>
        </w:r>
      </w:ins>
      <w:r w:rsidRPr="00496EF7">
        <w:rPr>
          <w:rStyle w:val="Literal-Gray"/>
          <w:highlight w:val="yellow"/>
          <w:rPrChange w:id="459" w:author="Carol Nichols" w:date="2017-12-04T16:31:00Z">
            <w:rPr/>
          </w:rPrChange>
        </w:rPr>
        <w:t xml:space="preserve">, random_number: </w:t>
      </w:r>
      <w:del w:id="460" w:author="Carol Nichols" w:date="2017-12-04T16:10:00Z">
        <w:r w:rsidRPr="00496EF7" w:rsidDel="002A4504">
          <w:rPr>
            <w:rStyle w:val="Literal-Gray"/>
            <w:highlight w:val="yellow"/>
            <w:rPrChange w:id="461" w:author="Carol Nichols" w:date="2017-12-04T16:31:00Z">
              <w:rPr/>
            </w:rPrChange>
          </w:rPr>
          <w:delText>i32</w:delText>
        </w:r>
      </w:del>
      <w:ins w:id="462" w:author="Carol Nichols" w:date="2017-12-04T16:10:00Z">
        <w:r w:rsidR="002A4504" w:rsidRPr="00496EF7">
          <w:rPr>
            <w:rStyle w:val="Literal-Gray"/>
            <w:highlight w:val="yellow"/>
            <w:rPrChange w:id="463" w:author="Carol Nichols" w:date="2017-12-04T16:31:00Z">
              <w:rPr>
                <w:highlight w:val="yellow"/>
              </w:rPr>
            </w:rPrChange>
          </w:rPr>
          <w:t>u32</w:t>
        </w:r>
      </w:ins>
      <w:r w:rsidRPr="00496EF7">
        <w:rPr>
          <w:rStyle w:val="Literal-Gray"/>
          <w:highlight w:val="yellow"/>
          <w:rPrChange w:id="464" w:author="Carol Nichols" w:date="2017-12-04T16:31:00Z">
            <w:rPr/>
          </w:rPrChange>
        </w:rPr>
        <w:t>) {</w:t>
      </w:r>
    </w:p>
    <w:p w14:paraId="7F3F678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expensive_closure = |num| {</w:t>
      </w:r>
    </w:p>
    <w:p w14:paraId="3E748BD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14:paraId="1825046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14:paraId="5F25D83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14:paraId="49E409F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};</w:t>
      </w:r>
    </w:p>
    <w:p w14:paraId="4C6063F0" w14:textId="77777777" w:rsidR="00084A24" w:rsidRPr="00895C67" w:rsidRDefault="00084A24" w:rsidP="00895C67">
      <w:pPr>
        <w:pStyle w:val="CodeB"/>
      </w:pPr>
    </w:p>
    <w:p w14:paraId="28E6C209" w14:textId="77777777" w:rsidR="00084A24" w:rsidRPr="00496EF7" w:rsidRDefault="00B052DF">
      <w:pPr>
        <w:pStyle w:val="CodeB"/>
        <w:rPr>
          <w:rStyle w:val="Literal-Gray"/>
          <w:highlight w:val="yellow"/>
          <w:rPrChange w:id="465" w:author="Carol Nichols" w:date="2017-12-04T16:31:00Z">
            <w:rPr/>
          </w:rPrChange>
        </w:rPr>
        <w:pPrChange w:id="466" w:author="Carol Nichols" w:date="2017-12-04T16:31:00Z">
          <w:pPr>
            <w:pStyle w:val="CodeBWingding"/>
          </w:pPr>
        </w:pPrChange>
      </w:pPr>
      <w:r w:rsidRPr="00496EF7">
        <w:rPr>
          <w:rStyle w:val="Literal-Gray"/>
          <w:rPrChange w:id="467" w:author="Carol Nichols" w:date="2017-12-04T16:31:00Z">
            <w:rPr/>
          </w:rPrChange>
        </w:rPr>
        <w:t xml:space="preserve">    </w:t>
      </w:r>
      <w:r w:rsidRPr="00496EF7">
        <w:rPr>
          <w:rStyle w:val="Literal-Gray"/>
          <w:highlight w:val="yellow"/>
          <w:rPrChange w:id="468" w:author="Carol Nichols" w:date="2017-12-04T16:31:00Z">
            <w:rPr/>
          </w:rPrChange>
        </w:rPr>
        <w:t>if intensity &lt; 25 {</w:t>
      </w:r>
    </w:p>
    <w:p w14:paraId="37AE9090" w14:textId="77777777" w:rsidR="00084A24" w:rsidRPr="00496EF7" w:rsidRDefault="00B052DF">
      <w:pPr>
        <w:pStyle w:val="CodeB"/>
        <w:rPr>
          <w:rStyle w:val="Literal-Gray"/>
          <w:highlight w:val="yellow"/>
          <w:rPrChange w:id="469" w:author="Carol Nichols" w:date="2017-12-04T16:31:00Z">
            <w:rPr/>
          </w:rPrChange>
        </w:rPr>
        <w:pPrChange w:id="470" w:author="Carol Nichols" w:date="2017-12-04T16:31:00Z">
          <w:pPr>
            <w:pStyle w:val="CodeBWingding"/>
          </w:pPr>
        </w:pPrChange>
      </w:pPr>
      <w:r w:rsidRPr="00496EF7">
        <w:rPr>
          <w:rStyle w:val="Literal-Gray"/>
          <w:highlight w:val="yellow"/>
          <w:rPrChange w:id="471" w:author="Carol Nichols" w:date="2017-12-04T16:31:00Z">
            <w:rPr/>
          </w:rPrChange>
        </w:rPr>
        <w:t xml:space="preserve">        println!(</w:t>
      </w:r>
    </w:p>
    <w:p w14:paraId="3EECAE1E" w14:textId="77777777" w:rsidR="00084A24" w:rsidRPr="00496EF7" w:rsidRDefault="00B052DF">
      <w:pPr>
        <w:pStyle w:val="CodeB"/>
        <w:rPr>
          <w:rStyle w:val="Literal-Gray"/>
          <w:rPrChange w:id="472" w:author="Carol Nichols" w:date="2017-12-04T16:31:00Z">
            <w:rPr/>
          </w:rPrChange>
        </w:rPr>
        <w:pPrChange w:id="473" w:author="Carol Nichols" w:date="2017-12-04T16:31:00Z">
          <w:pPr>
            <w:pStyle w:val="CodeBWingding"/>
          </w:pPr>
        </w:pPrChange>
      </w:pPr>
      <w:r w:rsidRPr="00496EF7">
        <w:rPr>
          <w:rStyle w:val="Literal-Gray"/>
          <w:highlight w:val="yellow"/>
          <w:rPrChange w:id="474" w:author="Carol Nichols" w:date="2017-12-04T16:31:00Z">
            <w:rPr/>
          </w:rPrChange>
        </w:rPr>
        <w:t xml:space="preserve">            "Today, do {} pushups!",</w:t>
      </w:r>
    </w:p>
    <w:p w14:paraId="18E08B8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14:paraId="79551FE4" w14:textId="77777777" w:rsidR="00084A24" w:rsidRPr="00496EF7" w:rsidRDefault="00B052DF">
      <w:pPr>
        <w:pStyle w:val="CodeB"/>
        <w:rPr>
          <w:rStyle w:val="Literal-Gray"/>
          <w:rPrChange w:id="475" w:author="Carol Nichols" w:date="2017-12-04T16:32:00Z">
            <w:rPr/>
          </w:rPrChange>
        </w:rPr>
        <w:pPrChange w:id="476" w:author="Carol Nichols" w:date="2017-12-04T16:32:00Z">
          <w:pPr>
            <w:pStyle w:val="CodeBWingding"/>
          </w:pPr>
        </w:pPrChange>
      </w:pPr>
      <w:r w:rsidRPr="00496EF7">
        <w:rPr>
          <w:rStyle w:val="Literal-Gray"/>
          <w:rPrChange w:id="477" w:author="Carol Nichols" w:date="2017-12-04T16:32:00Z">
            <w:rPr/>
          </w:rPrChange>
        </w:rPr>
        <w:t xml:space="preserve">        </w:t>
      </w:r>
      <w:r w:rsidRPr="00496EF7">
        <w:rPr>
          <w:rStyle w:val="Literal-Gray"/>
          <w:highlight w:val="yellow"/>
          <w:rPrChange w:id="478" w:author="Carol Nichols" w:date="2017-12-04T16:32:00Z">
            <w:rPr/>
          </w:rPrChange>
        </w:rPr>
        <w:t>);</w:t>
      </w:r>
    </w:p>
    <w:p w14:paraId="51B55EF8" w14:textId="77777777" w:rsidR="00084A24" w:rsidRPr="00496EF7" w:rsidRDefault="00B052DF">
      <w:pPr>
        <w:pStyle w:val="CodeB"/>
        <w:rPr>
          <w:rStyle w:val="Literal-Gray"/>
          <w:highlight w:val="yellow"/>
          <w:rPrChange w:id="479" w:author="Carol Nichols" w:date="2017-12-04T16:32:00Z">
            <w:rPr/>
          </w:rPrChange>
        </w:rPr>
        <w:pPrChange w:id="480" w:author="Carol Nichols" w:date="2017-12-04T16:32:00Z">
          <w:pPr>
            <w:pStyle w:val="CodeBWingding"/>
          </w:pPr>
        </w:pPrChange>
      </w:pPr>
      <w:r w:rsidRPr="00496EF7">
        <w:rPr>
          <w:rStyle w:val="Literal-Gray"/>
          <w:highlight w:val="yellow"/>
          <w:rPrChange w:id="481" w:author="Carol Nichols" w:date="2017-12-04T16:32:00Z">
            <w:rPr/>
          </w:rPrChange>
        </w:rPr>
        <w:t xml:space="preserve">        println!(</w:t>
      </w:r>
    </w:p>
    <w:p w14:paraId="360934B9" w14:textId="77777777" w:rsidR="00084A24" w:rsidRPr="00496EF7" w:rsidRDefault="00B052DF">
      <w:pPr>
        <w:pStyle w:val="CodeB"/>
        <w:rPr>
          <w:rStyle w:val="Literal-Gray"/>
          <w:rPrChange w:id="482" w:author="Carol Nichols" w:date="2017-12-04T16:32:00Z">
            <w:rPr/>
          </w:rPrChange>
        </w:rPr>
        <w:pPrChange w:id="483" w:author="Carol Nichols" w:date="2017-12-04T16:32:00Z">
          <w:pPr>
            <w:pStyle w:val="CodeBWingding"/>
          </w:pPr>
        </w:pPrChange>
      </w:pPr>
      <w:r w:rsidRPr="00496EF7">
        <w:rPr>
          <w:rStyle w:val="Literal-Gray"/>
          <w:highlight w:val="yellow"/>
          <w:rPrChange w:id="484" w:author="Carol Nichols" w:date="2017-12-04T16:32:00Z">
            <w:rPr/>
          </w:rPrChange>
        </w:rPr>
        <w:t xml:space="preserve">            "Next, do {} situps!",</w:t>
      </w:r>
    </w:p>
    <w:p w14:paraId="1A3874E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14:paraId="02E87CC9" w14:textId="77777777" w:rsidR="00084A24" w:rsidRPr="00496EF7" w:rsidRDefault="00B052DF">
      <w:pPr>
        <w:pStyle w:val="CodeB"/>
        <w:rPr>
          <w:rStyle w:val="Literal-Gray"/>
          <w:highlight w:val="yellow"/>
          <w:rPrChange w:id="485" w:author="Carol Nichols" w:date="2017-12-04T16:32:00Z">
            <w:rPr/>
          </w:rPrChange>
        </w:rPr>
        <w:pPrChange w:id="486" w:author="Carol Nichols" w:date="2017-12-04T16:32:00Z">
          <w:pPr>
            <w:pStyle w:val="CodeBWingding"/>
          </w:pPr>
        </w:pPrChange>
      </w:pPr>
      <w:r w:rsidRPr="00496EF7">
        <w:rPr>
          <w:rStyle w:val="Literal-Gray"/>
          <w:rPrChange w:id="487" w:author="Carol Nichols" w:date="2017-12-04T16:32:00Z">
            <w:rPr/>
          </w:rPrChange>
        </w:rPr>
        <w:t xml:space="preserve">        </w:t>
      </w:r>
      <w:r w:rsidRPr="00496EF7">
        <w:rPr>
          <w:rStyle w:val="Literal-Gray"/>
          <w:highlight w:val="yellow"/>
          <w:rPrChange w:id="488" w:author="Carol Nichols" w:date="2017-12-04T16:32:00Z">
            <w:rPr/>
          </w:rPrChange>
        </w:rPr>
        <w:t>);</w:t>
      </w:r>
    </w:p>
    <w:p w14:paraId="2C07E278" w14:textId="77777777" w:rsidR="00084A24" w:rsidRPr="00496EF7" w:rsidRDefault="00B052DF">
      <w:pPr>
        <w:pStyle w:val="CodeB"/>
        <w:rPr>
          <w:rStyle w:val="Literal-Gray"/>
          <w:highlight w:val="yellow"/>
          <w:rPrChange w:id="489" w:author="Carol Nichols" w:date="2017-12-04T16:32:00Z">
            <w:rPr/>
          </w:rPrChange>
        </w:rPr>
        <w:pPrChange w:id="490" w:author="Carol Nichols" w:date="2017-12-04T16:32:00Z">
          <w:pPr>
            <w:pStyle w:val="CodeBWingding"/>
          </w:pPr>
        </w:pPrChange>
      </w:pPr>
      <w:r w:rsidRPr="00496EF7">
        <w:rPr>
          <w:rStyle w:val="Literal-Gray"/>
          <w:highlight w:val="yellow"/>
          <w:rPrChange w:id="491" w:author="Carol Nichols" w:date="2017-12-04T16:32:00Z">
            <w:rPr/>
          </w:rPrChange>
        </w:rPr>
        <w:lastRenderedPageBreak/>
        <w:t xml:space="preserve">    } else {</w:t>
      </w:r>
    </w:p>
    <w:p w14:paraId="4587D8F5" w14:textId="77777777" w:rsidR="00084A24" w:rsidRPr="00496EF7" w:rsidRDefault="00B052DF">
      <w:pPr>
        <w:pStyle w:val="CodeB"/>
        <w:rPr>
          <w:rStyle w:val="Literal-Gray"/>
          <w:highlight w:val="yellow"/>
          <w:rPrChange w:id="492" w:author="Carol Nichols" w:date="2017-12-04T16:32:00Z">
            <w:rPr/>
          </w:rPrChange>
        </w:rPr>
        <w:pPrChange w:id="493" w:author="Carol Nichols" w:date="2017-12-04T16:32:00Z">
          <w:pPr>
            <w:pStyle w:val="CodeBWingding"/>
          </w:pPr>
        </w:pPrChange>
      </w:pPr>
      <w:r w:rsidRPr="00496EF7">
        <w:rPr>
          <w:rStyle w:val="Literal-Gray"/>
          <w:highlight w:val="yellow"/>
          <w:rPrChange w:id="494" w:author="Carol Nichols" w:date="2017-12-04T16:32:00Z">
            <w:rPr/>
          </w:rPrChange>
        </w:rPr>
        <w:t xml:space="preserve">        if random_number == 3 {</w:t>
      </w:r>
    </w:p>
    <w:p w14:paraId="079B04CD" w14:textId="77777777" w:rsidR="00084A24" w:rsidRPr="00496EF7" w:rsidRDefault="00B052DF">
      <w:pPr>
        <w:pStyle w:val="CodeB"/>
        <w:rPr>
          <w:rStyle w:val="Literal-Gray"/>
          <w:highlight w:val="yellow"/>
          <w:rPrChange w:id="495" w:author="Carol Nichols" w:date="2017-12-04T16:32:00Z">
            <w:rPr/>
          </w:rPrChange>
        </w:rPr>
        <w:pPrChange w:id="496" w:author="Carol Nichols" w:date="2017-12-04T16:32:00Z">
          <w:pPr>
            <w:pStyle w:val="CodeBWingding"/>
          </w:pPr>
        </w:pPrChange>
      </w:pPr>
      <w:r w:rsidRPr="00496EF7">
        <w:rPr>
          <w:rStyle w:val="Literal-Gray"/>
          <w:highlight w:val="yellow"/>
          <w:rPrChange w:id="497" w:author="Carol Nichols" w:date="2017-12-04T16:32:00Z">
            <w:rPr/>
          </w:rPrChange>
        </w:rPr>
        <w:t xml:space="preserve">            println!("Take a break today! Remember to stay hydrated!");</w:t>
      </w:r>
    </w:p>
    <w:p w14:paraId="6113DF1F" w14:textId="77777777" w:rsidR="00084A24" w:rsidRPr="00496EF7" w:rsidRDefault="00B052DF">
      <w:pPr>
        <w:pStyle w:val="CodeB"/>
        <w:rPr>
          <w:rStyle w:val="Literal-Gray"/>
          <w:highlight w:val="yellow"/>
          <w:rPrChange w:id="498" w:author="Carol Nichols" w:date="2017-12-04T16:32:00Z">
            <w:rPr/>
          </w:rPrChange>
        </w:rPr>
        <w:pPrChange w:id="499" w:author="Carol Nichols" w:date="2017-12-04T16:32:00Z">
          <w:pPr>
            <w:pStyle w:val="CodeBWingding"/>
            <w:outlineLvl w:val="0"/>
          </w:pPr>
        </w:pPrChange>
      </w:pPr>
      <w:r w:rsidRPr="00496EF7">
        <w:rPr>
          <w:rStyle w:val="Literal-Gray"/>
          <w:highlight w:val="yellow"/>
          <w:rPrChange w:id="500" w:author="Carol Nichols" w:date="2017-12-04T16:32:00Z">
            <w:rPr/>
          </w:rPrChange>
        </w:rPr>
        <w:t xml:space="preserve">        } else {</w:t>
      </w:r>
    </w:p>
    <w:p w14:paraId="5263A05F" w14:textId="77777777" w:rsidR="00084A24" w:rsidRPr="00496EF7" w:rsidRDefault="00B052DF">
      <w:pPr>
        <w:pStyle w:val="CodeB"/>
        <w:rPr>
          <w:rStyle w:val="Literal-Gray"/>
          <w:highlight w:val="yellow"/>
          <w:rPrChange w:id="501" w:author="Carol Nichols" w:date="2017-12-04T16:32:00Z">
            <w:rPr/>
          </w:rPrChange>
        </w:rPr>
        <w:pPrChange w:id="502" w:author="Carol Nichols" w:date="2017-12-04T16:32:00Z">
          <w:pPr>
            <w:pStyle w:val="CodeBWingding"/>
          </w:pPr>
        </w:pPrChange>
      </w:pPr>
      <w:r w:rsidRPr="00496EF7">
        <w:rPr>
          <w:rStyle w:val="Literal-Gray"/>
          <w:highlight w:val="yellow"/>
          <w:rPrChange w:id="503" w:author="Carol Nichols" w:date="2017-12-04T16:32:00Z">
            <w:rPr/>
          </w:rPrChange>
        </w:rPr>
        <w:t xml:space="preserve">            println!(</w:t>
      </w:r>
    </w:p>
    <w:p w14:paraId="530C3CDE" w14:textId="77777777" w:rsidR="00084A24" w:rsidRPr="00496EF7" w:rsidRDefault="00B052DF">
      <w:pPr>
        <w:pStyle w:val="CodeB"/>
        <w:rPr>
          <w:rStyle w:val="Literal-Gray"/>
          <w:rPrChange w:id="504" w:author="Carol Nichols" w:date="2017-12-04T16:32:00Z">
            <w:rPr/>
          </w:rPrChange>
        </w:rPr>
        <w:pPrChange w:id="505" w:author="Carol Nichols" w:date="2017-12-04T16:32:00Z">
          <w:pPr>
            <w:pStyle w:val="CodeBWingding"/>
          </w:pPr>
        </w:pPrChange>
      </w:pPr>
      <w:r w:rsidRPr="00496EF7">
        <w:rPr>
          <w:rStyle w:val="Literal-Gray"/>
          <w:highlight w:val="yellow"/>
          <w:rPrChange w:id="506" w:author="Carol Nichols" w:date="2017-12-04T16:32:00Z">
            <w:rPr/>
          </w:rPrChange>
        </w:rPr>
        <w:t xml:space="preserve">                "Today, run for {} minutes!",</w:t>
      </w:r>
    </w:p>
    <w:p w14:paraId="1788011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expensive_closure(intensity)</w:t>
      </w:r>
    </w:p>
    <w:p w14:paraId="579FA806" w14:textId="77777777" w:rsidR="00084A24" w:rsidRPr="00496EF7" w:rsidRDefault="00B052DF">
      <w:pPr>
        <w:pStyle w:val="CodeB"/>
        <w:rPr>
          <w:rStyle w:val="Literal-Gray"/>
          <w:highlight w:val="yellow"/>
          <w:rPrChange w:id="507" w:author="Carol Nichols" w:date="2017-12-04T16:32:00Z">
            <w:rPr/>
          </w:rPrChange>
        </w:rPr>
        <w:pPrChange w:id="508" w:author="Carol Nichols" w:date="2017-12-04T16:32:00Z">
          <w:pPr>
            <w:pStyle w:val="CodeBWingding"/>
          </w:pPr>
        </w:pPrChange>
      </w:pPr>
      <w:r w:rsidRPr="00496EF7">
        <w:rPr>
          <w:rStyle w:val="Literal-Gray"/>
          <w:rPrChange w:id="509" w:author="Carol Nichols" w:date="2017-12-04T16:32:00Z">
            <w:rPr/>
          </w:rPrChange>
        </w:rPr>
        <w:t xml:space="preserve">            </w:t>
      </w:r>
      <w:r w:rsidRPr="00496EF7">
        <w:rPr>
          <w:rStyle w:val="Literal-Gray"/>
          <w:highlight w:val="yellow"/>
          <w:rPrChange w:id="510" w:author="Carol Nichols" w:date="2017-12-04T16:32:00Z">
            <w:rPr/>
          </w:rPrChange>
        </w:rPr>
        <w:t>)</w:t>
      </w:r>
      <w:r w:rsidR="00CC2876" w:rsidRPr="00496EF7">
        <w:rPr>
          <w:rStyle w:val="Literal-Gray"/>
          <w:highlight w:val="yellow"/>
          <w:rPrChange w:id="511" w:author="Carol Nichols" w:date="2017-12-04T16:32:00Z">
            <w:rPr/>
          </w:rPrChange>
        </w:rPr>
        <w:t>;</w:t>
      </w:r>
    </w:p>
    <w:p w14:paraId="22FDDD00" w14:textId="77777777" w:rsidR="00084A24" w:rsidRPr="00496EF7" w:rsidRDefault="00B052DF">
      <w:pPr>
        <w:pStyle w:val="CodeB"/>
        <w:rPr>
          <w:rStyle w:val="Literal-Gray"/>
          <w:highlight w:val="yellow"/>
          <w:rPrChange w:id="512" w:author="Carol Nichols" w:date="2017-12-04T16:32:00Z">
            <w:rPr/>
          </w:rPrChange>
        </w:rPr>
        <w:pPrChange w:id="513" w:author="Carol Nichols" w:date="2017-12-04T16:32:00Z">
          <w:pPr>
            <w:pStyle w:val="CodeBWingding"/>
          </w:pPr>
        </w:pPrChange>
      </w:pPr>
      <w:r w:rsidRPr="00496EF7">
        <w:rPr>
          <w:rStyle w:val="Literal-Gray"/>
          <w:highlight w:val="yellow"/>
          <w:rPrChange w:id="514" w:author="Carol Nichols" w:date="2017-12-04T16:32:00Z">
            <w:rPr/>
          </w:rPrChange>
        </w:rPr>
        <w:t xml:space="preserve">        }</w:t>
      </w:r>
    </w:p>
    <w:p w14:paraId="00141548" w14:textId="77777777" w:rsidR="00084A24" w:rsidRPr="00496EF7" w:rsidRDefault="00B052DF">
      <w:pPr>
        <w:pStyle w:val="CodeB"/>
        <w:rPr>
          <w:rStyle w:val="Literal-Gray"/>
          <w:rPrChange w:id="515" w:author="Carol Nichols" w:date="2017-12-04T16:32:00Z">
            <w:rPr/>
          </w:rPrChange>
        </w:rPr>
        <w:pPrChange w:id="516" w:author="Carol Nichols" w:date="2017-12-04T16:32:00Z">
          <w:pPr>
            <w:pStyle w:val="CodeBWingding"/>
          </w:pPr>
        </w:pPrChange>
      </w:pPr>
      <w:r w:rsidRPr="00496EF7">
        <w:rPr>
          <w:rStyle w:val="Literal-Gray"/>
          <w:highlight w:val="yellow"/>
          <w:rPrChange w:id="517" w:author="Carol Nichols" w:date="2017-12-04T16:32:00Z">
            <w:rPr/>
          </w:rPrChange>
        </w:rPr>
        <w:t xml:space="preserve">    }</w:t>
      </w:r>
    </w:p>
    <w:p w14:paraId="1D811B30" w14:textId="77777777" w:rsidR="00084A24" w:rsidRPr="00496EF7" w:rsidRDefault="00B052DF">
      <w:pPr>
        <w:pStyle w:val="CodeC"/>
        <w:rPr>
          <w:rStyle w:val="Literal-Gray"/>
          <w:rPrChange w:id="518" w:author="Carol Nichols" w:date="2017-12-04T16:32:00Z">
            <w:rPr/>
          </w:rPrChange>
        </w:rPr>
        <w:pPrChange w:id="519" w:author="Carol Nichols" w:date="2017-12-04T16:32:00Z">
          <w:pPr>
            <w:pStyle w:val="CodeCWingding"/>
          </w:pPr>
        </w:pPrChange>
      </w:pPr>
      <w:r w:rsidRPr="00496EF7">
        <w:rPr>
          <w:rStyle w:val="Literal-Gray"/>
          <w:highlight w:val="yellow"/>
          <w:rPrChange w:id="520" w:author="Carol Nichols" w:date="2017-12-04T16:32:00Z">
            <w:rPr/>
          </w:rPrChange>
        </w:rPr>
        <w:t>}</w:t>
      </w:r>
    </w:p>
    <w:p w14:paraId="7CFCC478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13-6: Calling the </w:t>
      </w:r>
      <w:proofErr w:type="spellStart"/>
      <w:r w:rsidR="00B80F17" w:rsidRPr="00B80F17">
        <w:rPr>
          <w:rStyle w:val="LiteralCaption"/>
          <w:rPrChange w:id="521" w:author="janelle" w:date="2017-11-08T10:39:00Z">
            <w:rPr>
              <w:rStyle w:val="Literal"/>
            </w:rPr>
          </w:rPrChange>
        </w:rPr>
        <w:t>expensive_closure</w:t>
      </w:r>
      <w:proofErr w:type="spellEnd"/>
      <w:r>
        <w:rPr>
          <w:rFonts w:eastAsia="Microsoft YaHei" w:hint="eastAsia"/>
        </w:rPr>
        <w:t xml:space="preserve">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defined</w:t>
      </w:r>
    </w:p>
    <w:p w14:paraId="080A3ABD" w14:textId="77777777" w:rsidR="000A5405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Now the expensive calculation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called </w:t>
      </w:r>
      <w:r w:rsidR="00A556B8">
        <w:rPr>
          <w:rFonts w:eastAsia="Microsoft YaHei"/>
        </w:rPr>
        <w:t>in</w:t>
      </w:r>
      <w:r w:rsidR="00A556B8">
        <w:rPr>
          <w:rFonts w:eastAsia="Microsoft YaHei" w:hint="eastAsia"/>
        </w:rPr>
        <w:t xml:space="preserve"> </w:t>
      </w:r>
      <w:r w:rsidR="000A5405">
        <w:rPr>
          <w:rFonts w:eastAsia="Microsoft YaHei"/>
        </w:rPr>
        <w:t xml:space="preserve">only </w:t>
      </w:r>
      <w:r>
        <w:rPr>
          <w:rFonts w:eastAsia="Microsoft YaHei" w:hint="eastAsia"/>
        </w:rPr>
        <w:t>one place, and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only executing that code where we need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results. </w:t>
      </w:r>
    </w:p>
    <w:p w14:paraId="0B7C23FA" w14:textId="77777777" w:rsidR="00084A24" w:rsidRDefault="00372638" w:rsidP="007233FF">
      <w:pPr>
        <w:pStyle w:val="Body"/>
        <w:rPr>
          <w:rFonts w:eastAsia="Microsoft YaHei"/>
        </w:rPr>
      </w:pPr>
      <w:ins w:id="522" w:author="AnneMarieW" w:date="2017-11-27T08:10:00Z">
        <w:r>
          <w:rPr>
            <w:rFonts w:eastAsia="Microsoft YaHei"/>
          </w:rPr>
          <w:t>H</w:t>
        </w:r>
        <w:r>
          <w:rPr>
            <w:rFonts w:eastAsia="Microsoft YaHei" w:hint="eastAsia"/>
          </w:rPr>
          <w:t xml:space="preserve">owever, </w:t>
        </w:r>
      </w:ins>
      <w:ins w:id="523" w:author="AnneMarieW" w:date="2017-11-27T08:11:00Z">
        <w:r w:rsidR="00B42E8A">
          <w:rPr>
            <w:rFonts w:eastAsia="Microsoft YaHei"/>
          </w:rPr>
          <w:t>w</w:t>
        </w:r>
      </w:ins>
      <w:del w:id="524" w:author="AnneMarieW" w:date="2017-11-27T08:11:00Z">
        <w:r w:rsidR="000A5405" w:rsidDel="00B42E8A">
          <w:rPr>
            <w:rFonts w:eastAsia="Microsoft YaHei"/>
          </w:rPr>
          <w:delText>W</w:delText>
        </w:r>
      </w:del>
      <w:r w:rsidR="000A5405">
        <w:rPr>
          <w:rFonts w:eastAsia="Microsoft YaHei"/>
        </w:rPr>
        <w:t>e</w:t>
      </w:r>
      <w:del w:id="525" w:author="AnneMarieW" w:date="2017-11-27T08:11:00Z">
        <w:r w:rsidR="000A5405" w:rsidDel="00B42E8A">
          <w:rPr>
            <w:rFonts w:eastAsia="Microsoft YaHei"/>
          </w:rPr>
          <w:delText xml:space="preserve"> ha</w:delText>
        </w:r>
      </w:del>
      <w:ins w:id="526" w:author="AnneMarieW" w:date="2017-11-27T08:11:00Z">
        <w:r w:rsidR="00B42E8A">
          <w:rPr>
            <w:rFonts w:eastAsia="Microsoft YaHei"/>
          </w:rPr>
          <w:t>’</w:t>
        </w:r>
      </w:ins>
      <w:r w:rsidR="000A5405">
        <w:rPr>
          <w:rFonts w:eastAsia="Microsoft YaHei"/>
        </w:rPr>
        <w:t>ve</w:t>
      </w:r>
      <w:del w:id="527" w:author="AnneMarieW" w:date="2017-11-27T08:11:00Z">
        <w:r w:rsidR="000A5405" w:rsidDel="00B42E8A">
          <w:rPr>
            <w:rFonts w:eastAsia="Microsoft YaHei"/>
          </w:rPr>
          <w:delText>,</w:delText>
        </w:r>
      </w:del>
      <w:r w:rsidR="000A5405">
        <w:rPr>
          <w:rFonts w:eastAsia="Microsoft YaHei"/>
        </w:rPr>
        <w:t xml:space="preserve"> </w:t>
      </w:r>
      <w:del w:id="528" w:author="AnneMarieW" w:date="2017-11-27T08:10:00Z">
        <w:r w:rsidR="000A5405" w:rsidDel="00372638">
          <w:rPr>
            <w:rFonts w:eastAsia="Microsoft YaHei"/>
          </w:rPr>
          <w:delText>h</w:delText>
        </w:r>
        <w:r w:rsidR="00B052DF" w:rsidDel="00372638">
          <w:rPr>
            <w:rFonts w:eastAsia="Microsoft YaHei" w:hint="eastAsia"/>
          </w:rPr>
          <w:delText xml:space="preserve">owever, </w:delText>
        </w:r>
      </w:del>
      <w:r w:rsidR="00B052DF">
        <w:rPr>
          <w:rFonts w:eastAsia="Microsoft YaHei" w:hint="eastAsia"/>
        </w:rPr>
        <w:t>reintroduced one of the problems from Listing 13-3: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re still calling the closure twice in the first </w:t>
      </w:r>
      <w:r w:rsidR="00B052DF" w:rsidRPr="007233FF">
        <w:rPr>
          <w:rStyle w:val="Literal"/>
          <w:rFonts w:hint="eastAsia"/>
        </w:rPr>
        <w:t>if</w:t>
      </w:r>
      <w:r w:rsidR="00B052DF" w:rsidRPr="007233FF">
        <w:rPr>
          <w:rFonts w:eastAsia="Microsoft YaHei" w:hint="eastAsia"/>
        </w:rPr>
        <w:t xml:space="preserve"> block, which will call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the expensive code twice and make the user wait twice as long as they need to.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We could fix this problem by creating a variable local to that </w:t>
      </w:r>
      <w:r w:rsidR="00B052DF" w:rsidRPr="007233FF">
        <w:rPr>
          <w:rStyle w:val="Literal"/>
          <w:rFonts w:hint="eastAsia"/>
        </w:rPr>
        <w:t>if</w:t>
      </w:r>
      <w:r w:rsidR="00B052DF">
        <w:rPr>
          <w:rFonts w:eastAsia="Microsoft YaHei" w:hint="eastAsia"/>
        </w:rPr>
        <w:t xml:space="preserve"> block to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hold the result of calling the closure, but </w:t>
      </w:r>
      <w:r w:rsidR="000A5405">
        <w:rPr>
          <w:rFonts w:eastAsia="Microsoft YaHei"/>
        </w:rPr>
        <w:t xml:space="preserve">closures provide us with </w:t>
      </w:r>
      <w:r w:rsidR="00B052DF">
        <w:rPr>
          <w:rFonts w:eastAsia="Microsoft YaHei" w:hint="eastAsia"/>
        </w:rPr>
        <w:t>another solution.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ll </w:t>
      </w:r>
      <w:del w:id="529" w:author="AnneMarieW" w:date="2017-11-27T08:12:00Z">
        <w:r w:rsidR="00B052DF" w:rsidDel="00B42E8A">
          <w:rPr>
            <w:rFonts w:eastAsia="Microsoft YaHei" w:hint="eastAsia"/>
          </w:rPr>
          <w:delText xml:space="preserve">get back to </w:delText>
        </w:r>
      </w:del>
      <w:ins w:id="530" w:author="AnneMarieW" w:date="2017-11-27T08:12:00Z">
        <w:r w:rsidR="00B42E8A">
          <w:rPr>
            <w:rFonts w:eastAsia="Microsoft YaHei"/>
          </w:rPr>
          <w:t xml:space="preserve">talk about </w:t>
        </w:r>
      </w:ins>
      <w:r w:rsidR="00B052DF">
        <w:rPr>
          <w:rFonts w:eastAsia="Microsoft YaHei" w:hint="eastAsia"/>
        </w:rPr>
        <w:t>that solution in a bit</w:t>
      </w:r>
      <w:del w:id="531" w:author="AnneMarieW" w:date="2017-11-27T08:12:00Z">
        <w:r w:rsidR="00B052DF" w:rsidDel="002126E3">
          <w:rPr>
            <w:rFonts w:eastAsia="Microsoft YaHei" w:hint="eastAsia"/>
          </w:rPr>
          <w:delText>;</w:delText>
        </w:r>
      </w:del>
      <w:ins w:id="532" w:author="AnneMarieW" w:date="2017-11-27T08:12:00Z">
        <w:r w:rsidR="002126E3">
          <w:rPr>
            <w:rFonts w:eastAsia="Microsoft YaHei"/>
          </w:rPr>
          <w:t>. But</w:t>
        </w:r>
      </w:ins>
      <w:del w:id="533" w:author="AnneMarieW" w:date="2017-11-27T08:12:00Z">
        <w:r w:rsidR="00B052DF" w:rsidDel="002126E3">
          <w:rPr>
            <w:rFonts w:eastAsia="Microsoft YaHei" w:hint="eastAsia"/>
          </w:rPr>
          <w:delText xml:space="preserve"> let</w:delText>
        </w:r>
        <w:r w:rsidR="007233FF" w:rsidDel="002126E3">
          <w:rPr>
            <w:rFonts w:eastAsia="Microsoft YaHei"/>
          </w:rPr>
          <w:delText>’</w:delText>
        </w:r>
        <w:r w:rsidR="00B052DF" w:rsidDel="002126E3">
          <w:rPr>
            <w:rFonts w:eastAsia="Microsoft YaHei" w:hint="eastAsia"/>
          </w:rPr>
          <w:delText>s</w:delText>
        </w:r>
      </w:del>
      <w:r w:rsidR="00B052DF">
        <w:rPr>
          <w:rFonts w:eastAsia="Microsoft YaHei" w:hint="eastAsia"/>
        </w:rPr>
        <w:t xml:space="preserve"> first</w:t>
      </w:r>
      <w:r w:rsidR="007233FF">
        <w:rPr>
          <w:rFonts w:eastAsia="Microsoft YaHei" w:hint="eastAsia"/>
        </w:rPr>
        <w:t xml:space="preserve"> </w:t>
      </w:r>
      <w:ins w:id="534" w:author="AnneMarieW" w:date="2017-11-27T08:12:00Z">
        <w:r w:rsidR="002126E3">
          <w:rPr>
            <w:rFonts w:eastAsia="Microsoft YaHei"/>
          </w:rPr>
          <w:t xml:space="preserve">let’s </w:t>
        </w:r>
      </w:ins>
      <w:r w:rsidR="00B052DF">
        <w:rPr>
          <w:rFonts w:eastAsia="Microsoft YaHei" w:hint="eastAsia"/>
        </w:rPr>
        <w:t>talk about why there aren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t type annotations in the closure definition and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traits involved with closures.</w:t>
      </w:r>
    </w:p>
    <w:p w14:paraId="347CF3F4" w14:textId="77777777" w:rsidR="00084A24" w:rsidRPr="007233FF" w:rsidRDefault="00B052DF" w:rsidP="005E05F0">
      <w:pPr>
        <w:pStyle w:val="HeadB"/>
        <w:outlineLvl w:val="0"/>
        <w:rPr>
          <w:rFonts w:eastAsia="Microsoft YaHei"/>
        </w:rPr>
      </w:pPr>
      <w:bookmarkStart w:id="535" w:name="closure-type-inference-and-annotation"/>
      <w:bookmarkStart w:id="536" w:name="_Toc500170029"/>
      <w:bookmarkEnd w:id="535"/>
      <w:r w:rsidRPr="007C70BD">
        <w:rPr>
          <w:rFonts w:eastAsia="Microsoft YaHei" w:hint="eastAsia"/>
        </w:rPr>
        <w:t>Closure Type Inference and Annotation</w:t>
      </w:r>
      <w:bookmarkEnd w:id="536"/>
    </w:p>
    <w:p w14:paraId="38A7B214" w14:textId="7A89431B" w:rsidR="00084A24" w:rsidDel="00C84800" w:rsidRDefault="00B052DF" w:rsidP="00895C67">
      <w:pPr>
        <w:pStyle w:val="BodyFirst"/>
        <w:rPr>
          <w:del w:id="537" w:author="Carol Nichols" w:date="2017-12-04T16:34:00Z"/>
          <w:rFonts w:eastAsia="Microsoft YaHei"/>
        </w:rPr>
      </w:pPr>
      <w:r w:rsidRPr="007233FF">
        <w:rPr>
          <w:rFonts w:eastAsia="Microsoft YaHei" w:hint="eastAsia"/>
        </w:rPr>
        <w:t>C</w:t>
      </w:r>
      <w:del w:id="538" w:author="Carol Nichols" w:date="2017-12-04T16:34:00Z">
        <w:r w:rsidRPr="007233FF" w:rsidDel="00C84800">
          <w:rPr>
            <w:rFonts w:eastAsia="Microsoft YaHei" w:hint="eastAsia"/>
          </w:rPr>
          <w:delText xml:space="preserve">losures differ from functions defined with the </w:delText>
        </w:r>
        <w:r w:rsidRPr="007233FF" w:rsidDel="00C84800">
          <w:rPr>
            <w:rStyle w:val="Literal"/>
            <w:rFonts w:hint="eastAsia"/>
          </w:rPr>
          <w:delText>fn</w:delText>
        </w:r>
        <w:r w:rsidRPr="007233FF" w:rsidDel="00C84800">
          <w:rPr>
            <w:rFonts w:eastAsia="Microsoft YaHei" w:hint="eastAsia"/>
          </w:rPr>
          <w:delText xml:space="preserve"> keyword in a few</w:delText>
        </w:r>
        <w:r w:rsidR="007233FF" w:rsidRPr="007233FF" w:rsidDel="00C84800">
          <w:rPr>
            <w:rFonts w:eastAsia="Microsoft YaHei" w:hint="eastAsia"/>
          </w:rPr>
          <w:delText xml:space="preserve"> </w:delText>
        </w:r>
        <w:r w:rsidRPr="007233FF" w:rsidDel="00C84800">
          <w:rPr>
            <w:rFonts w:eastAsia="Microsoft YaHei" w:hint="eastAsia"/>
          </w:rPr>
          <w:delText>ways.</w:delText>
        </w:r>
        <w:commentRangeStart w:id="539"/>
        <w:r w:rsidRPr="007233FF" w:rsidDel="00C84800">
          <w:rPr>
            <w:rFonts w:eastAsia="Microsoft YaHei" w:hint="eastAsia"/>
          </w:rPr>
          <w:delText xml:space="preserve"> The first</w:delText>
        </w:r>
      </w:del>
      <w:ins w:id="540" w:author="AnneMarieW" w:date="2017-11-27T08:42:00Z">
        <w:del w:id="541" w:author="Carol Nichols" w:date="2017-12-04T16:34:00Z">
          <w:r w:rsidR="00774C04" w:rsidDel="00C84800">
            <w:rPr>
              <w:rFonts w:eastAsia="Microsoft YaHei"/>
            </w:rPr>
            <w:delText>One</w:delText>
          </w:r>
        </w:del>
      </w:ins>
      <w:commentRangeEnd w:id="539"/>
      <w:ins w:id="542" w:author="AnneMarieW" w:date="2017-11-27T08:49:00Z">
        <w:del w:id="543" w:author="Carol Nichols" w:date="2017-12-04T16:34:00Z">
          <w:r w:rsidR="006D2F49" w:rsidDel="00C84800">
            <w:rPr>
              <w:rStyle w:val="CommentReference"/>
            </w:rPr>
            <w:commentReference w:id="539"/>
          </w:r>
        </w:del>
      </w:ins>
      <w:del w:id="544" w:author="Carol Nichols" w:date="2017-12-04T16:34:00Z">
        <w:r w:rsidRPr="007233FF" w:rsidDel="00C84800">
          <w:rPr>
            <w:rFonts w:eastAsia="Microsoft YaHei" w:hint="eastAsia"/>
          </w:rPr>
          <w:delText xml:space="preserve"> is that c</w:delText>
        </w:r>
      </w:del>
      <w:r w:rsidRPr="007233FF">
        <w:rPr>
          <w:rFonts w:eastAsia="Microsoft YaHei" w:hint="eastAsia"/>
        </w:rPr>
        <w:t>losures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require you to annotate the types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parameters or the return value like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functions do.</w:t>
      </w:r>
      <w:ins w:id="545" w:author="Carol Nichols" w:date="2017-12-04T16:34:00Z">
        <w:r w:rsidR="00C84800">
          <w:rPr>
            <w:rFonts w:eastAsia="Microsoft YaHei"/>
          </w:rPr>
          <w:t xml:space="preserve"> </w:t>
        </w:r>
      </w:ins>
    </w:p>
    <w:p w14:paraId="14678C53" w14:textId="77777777" w:rsidR="00084A24" w:rsidRDefault="00B052DF">
      <w:pPr>
        <w:pStyle w:val="BodyFirst"/>
        <w:rPr>
          <w:rFonts w:eastAsia="Microsoft YaHei"/>
        </w:rPr>
        <w:pPrChange w:id="546" w:author="Carol Nichols" w:date="2017-12-04T16:34:00Z">
          <w:pPr>
            <w:pStyle w:val="Body"/>
          </w:pPr>
        </w:pPrChange>
      </w:pPr>
      <w:r>
        <w:rPr>
          <w:rFonts w:eastAsia="Microsoft YaHei" w:hint="eastAsia"/>
        </w:rPr>
        <w:t>Type annotations are required on functions because they</w:t>
      </w:r>
      <w:del w:id="547" w:author="AnneMarieW" w:date="2017-11-27T08:43:00Z">
        <w:r w:rsidDel="00774C04">
          <w:rPr>
            <w:rFonts w:eastAsia="Microsoft YaHei" w:hint="eastAsia"/>
          </w:rPr>
          <w:delText xml:space="preserve"> a</w:delText>
        </w:r>
      </w:del>
      <w:ins w:id="548" w:author="AnneMarieW" w:date="2017-11-27T08:43:00Z">
        <w:r w:rsidR="00774C04">
          <w:rPr>
            <w:rFonts w:eastAsia="Microsoft YaHei"/>
          </w:rPr>
          <w:t>’</w:t>
        </w:r>
      </w:ins>
      <w:r>
        <w:rPr>
          <w:rFonts w:eastAsia="Microsoft YaHei" w:hint="eastAsia"/>
        </w:rPr>
        <w:t>re part of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explicit interface exposed to your users. Defining this interface rigidly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important for ensuring that everyone agrees on what types of values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uses and returns. </w:t>
      </w:r>
      <w:ins w:id="549" w:author="AnneMarieW" w:date="2017-11-27T08:43:00Z">
        <w:r w:rsidR="00774C04">
          <w:rPr>
            <w:rFonts w:eastAsia="Microsoft YaHei"/>
          </w:rPr>
          <w:t xml:space="preserve">But </w:t>
        </w:r>
      </w:ins>
      <w:del w:id="550" w:author="AnneMarieW" w:date="2017-11-27T08:43:00Z">
        <w:r w:rsidDel="00774C04">
          <w:rPr>
            <w:rFonts w:eastAsia="Microsoft YaHei" w:hint="eastAsia"/>
          </w:rPr>
          <w:delText>C</w:delText>
        </w:r>
      </w:del>
      <w:ins w:id="551" w:author="AnneMarieW" w:date="2017-11-27T08:43:00Z">
        <w:r w:rsidR="00774C04">
          <w:rPr>
            <w:rFonts w:eastAsia="Microsoft YaHei"/>
          </w:rPr>
          <w:t>c</w:t>
        </w:r>
      </w:ins>
      <w:r>
        <w:rPr>
          <w:rFonts w:eastAsia="Microsoft YaHei" w:hint="eastAsia"/>
        </w:rPr>
        <w:t>losures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used in an exposed interface like this</w:t>
      </w:r>
      <w:del w:id="552" w:author="AnneMarieW" w:date="2017-11-27T08:43:00Z">
        <w:r w:rsidDel="00774C04">
          <w:rPr>
            <w:rFonts w:eastAsia="Microsoft YaHei" w:hint="eastAsia"/>
          </w:rPr>
          <w:delText>,</w:delText>
        </w:r>
        <w:r w:rsidR="007233FF" w:rsidDel="00774C04">
          <w:rPr>
            <w:rFonts w:eastAsia="Microsoft YaHei" w:hint="eastAsia"/>
          </w:rPr>
          <w:delText xml:space="preserve"> </w:delText>
        </w:r>
        <w:r w:rsidDel="00774C04">
          <w:rPr>
            <w:rFonts w:eastAsia="Microsoft YaHei" w:hint="eastAsia"/>
          </w:rPr>
          <w:delText>though</w:delText>
        </w:r>
      </w:del>
      <w:r>
        <w:rPr>
          <w:rFonts w:eastAsia="Microsoft YaHei" w:hint="eastAsia"/>
        </w:rPr>
        <w:t>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stored in variables and used without naming them and exposing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them </w:t>
      </w:r>
      <w:r w:rsidR="000A5405">
        <w:rPr>
          <w:rFonts w:eastAsia="Microsoft YaHei"/>
        </w:rPr>
        <w:t xml:space="preserve">to </w:t>
      </w:r>
      <w:r>
        <w:rPr>
          <w:rFonts w:eastAsia="Microsoft YaHei" w:hint="eastAsia"/>
        </w:rPr>
        <w:t>users of our library.</w:t>
      </w:r>
    </w:p>
    <w:p w14:paraId="637F0492" w14:textId="77777777" w:rsidR="000A5405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Additionally, closures are usually short and only relevant within a narrow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context rather than in any arbitrary scenario. Within these limited contexts,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compiler is reliably able to infer the types of the parameters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0A5405">
        <w:rPr>
          <w:rFonts w:eastAsia="Microsoft YaHei"/>
        </w:rPr>
        <w:t>,</w:t>
      </w:r>
      <w:r>
        <w:rPr>
          <w:rFonts w:eastAsia="Microsoft YaHei" w:hint="eastAsia"/>
        </w:rPr>
        <w:t xml:space="preserve"> similar to how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able to infer the types of most variables.</w:t>
      </w:r>
      <w:del w:id="553" w:author="janelle" w:date="2017-11-29T15:16:00Z">
        <w:r w:rsidDel="000A6CFE">
          <w:rPr>
            <w:rFonts w:eastAsia="Microsoft YaHei" w:hint="eastAsia"/>
          </w:rPr>
          <w:delText xml:space="preserve"> </w:delText>
        </w:r>
      </w:del>
    </w:p>
    <w:p w14:paraId="1ADF4CA1" w14:textId="77777777" w:rsidR="00084A24" w:rsidRDefault="000A5405" w:rsidP="007233FF">
      <w:pPr>
        <w:pStyle w:val="Body"/>
        <w:rPr>
          <w:rFonts w:eastAsia="Microsoft YaHei"/>
        </w:rPr>
      </w:pPr>
      <w:r>
        <w:rPr>
          <w:rFonts w:eastAsia="Microsoft YaHei"/>
        </w:rPr>
        <w:lastRenderedPageBreak/>
        <w:t xml:space="preserve">Making </w:t>
      </w:r>
      <w:r w:rsidR="00BC04ED">
        <w:rPr>
          <w:rFonts w:eastAsia="Microsoft YaHei"/>
        </w:rPr>
        <w:t>programmers</w:t>
      </w:r>
      <w:r>
        <w:rPr>
          <w:rFonts w:eastAsia="Microsoft YaHei"/>
        </w:rPr>
        <w:t xml:space="preserve"> </w:t>
      </w:r>
      <w:r w:rsidR="00B052DF">
        <w:rPr>
          <w:rFonts w:eastAsia="Microsoft YaHei" w:hint="eastAsia"/>
        </w:rPr>
        <w:t>annotate the types in these small, anonymous functions would be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annoying and largely redundant with the information the compiler already has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available.</w:t>
      </w:r>
    </w:p>
    <w:p w14:paraId="038B6C1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Like variables, we can </w:t>
      </w:r>
      <w:del w:id="554" w:author="AnneMarieW" w:date="2017-11-27T08:44:00Z">
        <w:r w:rsidDel="007F57E6">
          <w:rPr>
            <w:rFonts w:eastAsia="Microsoft YaHei" w:hint="eastAsia"/>
          </w:rPr>
          <w:delText xml:space="preserve">choose to </w:delText>
        </w:r>
      </w:del>
      <w:r>
        <w:rPr>
          <w:rFonts w:eastAsia="Microsoft YaHei" w:hint="eastAsia"/>
        </w:rPr>
        <w:t>add type annotations if we want to increase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explicitness and clarity </w:t>
      </w:r>
      <w:r w:rsidR="000A5405">
        <w:rPr>
          <w:rFonts w:eastAsia="Microsoft YaHei"/>
        </w:rPr>
        <w:t xml:space="preserve">at the cost of </w:t>
      </w:r>
      <w:r>
        <w:rPr>
          <w:rFonts w:eastAsia="Microsoft YaHei" w:hint="eastAsia"/>
        </w:rPr>
        <w:t>being more verbose than is strictly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necessary; annotating the types for the closure we defined in Listing 13-4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 look like the definition shown in Listing 13-7:</w:t>
      </w:r>
    </w:p>
    <w:p w14:paraId="16BDAF21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555" w:author="janelle" w:date="2017-11-08T10:39:00Z">
        <w:r w:rsidDel="0022465D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05F44E7F" w14:textId="65C13E2C" w:rsidR="00084A24" w:rsidRPr="00895C67" w:rsidRDefault="00B052DF" w:rsidP="00895C67">
      <w:pPr>
        <w:pStyle w:val="CodeA"/>
      </w:pPr>
      <w:r w:rsidRPr="00895C67">
        <w:rPr>
          <w:rFonts w:hint="eastAsia"/>
        </w:rPr>
        <w:t xml:space="preserve">let expensive_closure = |num: </w:t>
      </w:r>
      <w:ins w:id="556" w:author="Carol Nichols" w:date="2017-12-04T16:12:00Z">
        <w:r w:rsidR="00A2366D">
          <w:t>u</w:t>
        </w:r>
      </w:ins>
      <w:del w:id="557" w:author="Carol Nichols" w:date="2017-12-04T16:12:00Z">
        <w:r w:rsidRPr="00895C67" w:rsidDel="00A2366D">
          <w:rPr>
            <w:rFonts w:hint="eastAsia"/>
          </w:rPr>
          <w:delText>i</w:delText>
        </w:r>
      </w:del>
      <w:r w:rsidRPr="00895C67">
        <w:rPr>
          <w:rFonts w:hint="eastAsia"/>
        </w:rPr>
        <w:t xml:space="preserve">32| -&gt; </w:t>
      </w:r>
      <w:ins w:id="558" w:author="Carol Nichols" w:date="2017-12-04T16:12:00Z">
        <w:r w:rsidR="00A2366D">
          <w:t>u</w:t>
        </w:r>
      </w:ins>
      <w:del w:id="559" w:author="Carol Nichols" w:date="2017-12-04T16:12:00Z">
        <w:r w:rsidRPr="00895C67" w:rsidDel="00A2366D">
          <w:rPr>
            <w:rFonts w:hint="eastAsia"/>
          </w:rPr>
          <w:delText>i</w:delText>
        </w:r>
      </w:del>
      <w:r w:rsidRPr="00895C67">
        <w:rPr>
          <w:rFonts w:hint="eastAsia"/>
        </w:rPr>
        <w:t>32 {</w:t>
      </w:r>
    </w:p>
    <w:p w14:paraId="087418E2" w14:textId="77777777" w:rsidR="00084A24" w:rsidRPr="00B9209F" w:rsidRDefault="00B052DF">
      <w:pPr>
        <w:pStyle w:val="CodeB"/>
        <w:rPr>
          <w:rStyle w:val="Literal-Gray"/>
          <w:highlight w:val="yellow"/>
          <w:rPrChange w:id="560" w:author="Carol Nichols" w:date="2017-12-04T16:36:00Z">
            <w:rPr/>
          </w:rPrChange>
        </w:rPr>
        <w:pPrChange w:id="561" w:author="Carol Nichols" w:date="2017-12-04T16:36:00Z">
          <w:pPr>
            <w:pStyle w:val="CodeBWingding"/>
          </w:pPr>
        </w:pPrChange>
      </w:pPr>
      <w:r w:rsidRPr="00B9209F">
        <w:rPr>
          <w:rStyle w:val="Literal-Gray"/>
          <w:rPrChange w:id="562" w:author="Carol Nichols" w:date="2017-12-04T16:36:00Z">
            <w:rPr/>
          </w:rPrChange>
        </w:rPr>
        <w:t xml:space="preserve">    </w:t>
      </w:r>
      <w:r w:rsidRPr="00B9209F">
        <w:rPr>
          <w:rStyle w:val="Literal-Gray"/>
          <w:highlight w:val="yellow"/>
          <w:rPrChange w:id="563" w:author="Carol Nichols" w:date="2017-12-04T16:36:00Z">
            <w:rPr/>
          </w:rPrChange>
        </w:rPr>
        <w:t>println!("calculating slowly...");</w:t>
      </w:r>
    </w:p>
    <w:p w14:paraId="68EB5929" w14:textId="77777777" w:rsidR="00084A24" w:rsidRPr="00B9209F" w:rsidRDefault="00B052DF">
      <w:pPr>
        <w:pStyle w:val="CodeB"/>
        <w:rPr>
          <w:rStyle w:val="Literal-Gray"/>
          <w:highlight w:val="yellow"/>
          <w:rPrChange w:id="564" w:author="Carol Nichols" w:date="2017-12-04T16:36:00Z">
            <w:rPr/>
          </w:rPrChange>
        </w:rPr>
        <w:pPrChange w:id="565" w:author="Carol Nichols" w:date="2017-12-04T16:36:00Z">
          <w:pPr>
            <w:pStyle w:val="CodeBWingding"/>
          </w:pPr>
        </w:pPrChange>
      </w:pPr>
      <w:r w:rsidRPr="00B9209F">
        <w:rPr>
          <w:rStyle w:val="Literal-Gray"/>
          <w:highlight w:val="yellow"/>
          <w:rPrChange w:id="566" w:author="Carol Nichols" w:date="2017-12-04T16:36:00Z">
            <w:rPr/>
          </w:rPrChange>
        </w:rPr>
        <w:t xml:space="preserve">    thread::sleep(Duration::from_secs(2));</w:t>
      </w:r>
    </w:p>
    <w:p w14:paraId="27C8698A" w14:textId="77777777" w:rsidR="00084A24" w:rsidRPr="00B9209F" w:rsidRDefault="00B052DF">
      <w:pPr>
        <w:pStyle w:val="CodeB"/>
        <w:rPr>
          <w:rStyle w:val="Literal-Gray"/>
          <w:rPrChange w:id="567" w:author="Carol Nichols" w:date="2017-12-04T16:36:00Z">
            <w:rPr/>
          </w:rPrChange>
        </w:rPr>
        <w:pPrChange w:id="568" w:author="Carol Nichols" w:date="2017-12-04T16:36:00Z">
          <w:pPr>
            <w:pStyle w:val="CodeBWingding"/>
          </w:pPr>
        </w:pPrChange>
      </w:pPr>
      <w:r w:rsidRPr="00B9209F">
        <w:rPr>
          <w:rStyle w:val="Literal-Gray"/>
          <w:highlight w:val="yellow"/>
          <w:rPrChange w:id="569" w:author="Carol Nichols" w:date="2017-12-04T16:36:00Z">
            <w:rPr/>
          </w:rPrChange>
        </w:rPr>
        <w:t xml:space="preserve">    num</w:t>
      </w:r>
    </w:p>
    <w:p w14:paraId="4E859F56" w14:textId="77777777" w:rsidR="00084A24" w:rsidRPr="00B9209F" w:rsidRDefault="00B052DF">
      <w:pPr>
        <w:pStyle w:val="CodeC"/>
        <w:rPr>
          <w:rStyle w:val="Literal-Gray"/>
          <w:rPrChange w:id="570" w:author="Carol Nichols" w:date="2017-12-04T16:36:00Z">
            <w:rPr/>
          </w:rPrChange>
        </w:rPr>
        <w:pPrChange w:id="571" w:author="Carol Nichols" w:date="2017-12-04T16:36:00Z">
          <w:pPr>
            <w:pStyle w:val="CodeCWingding"/>
          </w:pPr>
        </w:pPrChange>
      </w:pPr>
      <w:r w:rsidRPr="00B9209F">
        <w:rPr>
          <w:rStyle w:val="Literal-Gray"/>
          <w:highlight w:val="yellow"/>
          <w:rPrChange w:id="572" w:author="Carol Nichols" w:date="2017-12-04T16:36:00Z">
            <w:rPr/>
          </w:rPrChange>
        </w:rPr>
        <w:t>};</w:t>
      </w:r>
    </w:p>
    <w:p w14:paraId="773E75AA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>
        <w:rPr>
          <w:rFonts w:eastAsia="Microsoft YaHei" w:hint="eastAsia"/>
        </w:rPr>
        <w:t>Listing 13-7: Adding optional type annotations of the parameter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 types in the closure</w:t>
      </w:r>
    </w:p>
    <w:p w14:paraId="3234E947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syntax of closures and functions looks more similar with type annotations.</w:t>
      </w:r>
      <w:r w:rsidR="007233FF">
        <w:rPr>
          <w:rFonts w:eastAsia="Microsoft YaHei" w:hint="eastAsia"/>
        </w:rPr>
        <w:t xml:space="preserve"> </w:t>
      </w:r>
      <w:del w:id="573" w:author="AnneMarieW" w:date="2017-11-27T08:46:00Z">
        <w:r w:rsidDel="007F57E6">
          <w:rPr>
            <w:rFonts w:eastAsia="Microsoft YaHei" w:hint="eastAsia"/>
          </w:rPr>
          <w:delText>Here</w:delText>
        </w:r>
        <w:r w:rsidR="007233FF" w:rsidDel="007F57E6">
          <w:rPr>
            <w:rFonts w:eastAsia="Microsoft YaHei"/>
          </w:rPr>
          <w:delText>’</w:delText>
        </w:r>
      </w:del>
      <w:ins w:id="574" w:author="AnneMarieW" w:date="2017-11-27T08:46:00Z">
        <w:r w:rsidR="007F57E6">
          <w:rPr>
            <w:rFonts w:eastAsia="Microsoft YaHei"/>
          </w:rPr>
          <w:t>The following i</w:t>
        </w:r>
      </w:ins>
      <w:r>
        <w:rPr>
          <w:rFonts w:eastAsia="Microsoft YaHei" w:hint="eastAsia"/>
        </w:rPr>
        <w:t>s a vertical comparison of the syntax for the definition of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adds one to its parameter, and a closure that has the same behavior.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added some spaces </w:t>
      </w:r>
      <w:del w:id="575" w:author="AnneMarieW" w:date="2017-11-27T08:46:00Z">
        <w:r w:rsidDel="007F57E6">
          <w:rPr>
            <w:rFonts w:eastAsia="Microsoft YaHei" w:hint="eastAsia"/>
          </w:rPr>
          <w:delText xml:space="preserve">here </w:delText>
        </w:r>
      </w:del>
      <w:r>
        <w:rPr>
          <w:rFonts w:eastAsia="Microsoft YaHei" w:hint="eastAsia"/>
        </w:rPr>
        <w:t>to line up the relevant parts</w:t>
      </w:r>
      <w:del w:id="576" w:author="AnneMarieW" w:date="2017-11-27T08:46:00Z">
        <w:r w:rsidDel="007F57E6">
          <w:rPr>
            <w:rFonts w:eastAsia="Microsoft YaHei" w:hint="eastAsia"/>
          </w:rPr>
          <w:delText>)</w:delText>
        </w:r>
      </w:del>
      <w:r>
        <w:rPr>
          <w:rFonts w:eastAsia="Microsoft YaHei" w:hint="eastAsia"/>
        </w:rPr>
        <w:t>. This illustrates how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closure syntax is similar to function syntax</w:t>
      </w:r>
      <w:del w:id="577" w:author="AnneMarieW" w:date="2017-11-27T08:47:00Z">
        <w:r w:rsidR="000A5405" w:rsidDel="007F57E6">
          <w:rPr>
            <w:rFonts w:eastAsia="Microsoft YaHei"/>
          </w:rPr>
          <w:delText>,</w:delText>
        </w:r>
      </w:del>
      <w:r>
        <w:rPr>
          <w:rFonts w:eastAsia="Microsoft YaHei" w:hint="eastAsia"/>
        </w:rPr>
        <w:t xml:space="preserve"> except for the use of pipes and the amount of syntax that is optional:</w:t>
      </w:r>
    </w:p>
    <w:p w14:paraId="32E61FA3" w14:textId="0DC8BD3A" w:rsidR="00084A24" w:rsidRPr="00895C67" w:rsidRDefault="00B052DF" w:rsidP="00895C67">
      <w:pPr>
        <w:pStyle w:val="CodeA"/>
      </w:pPr>
      <w:r w:rsidRPr="00895C67">
        <w:rPr>
          <w:rFonts w:hint="eastAsia"/>
        </w:rPr>
        <w:t xml:space="preserve">fn  add_one_v1   (x: </w:t>
      </w:r>
      <w:del w:id="578" w:author="Carol Nichols" w:date="2017-12-04T16:12:00Z">
        <w:r w:rsidRPr="00895C67" w:rsidDel="00CE48B3">
          <w:rPr>
            <w:rFonts w:hint="eastAsia"/>
          </w:rPr>
          <w:delText>i32</w:delText>
        </w:r>
      </w:del>
      <w:ins w:id="579" w:author="Carol Nichols" w:date="2017-12-04T16:12:00Z">
        <w:r w:rsidR="00CE48B3">
          <w:t>u</w:t>
        </w:r>
        <w:r w:rsidR="00CE48B3" w:rsidRPr="00895C67">
          <w:rPr>
            <w:rFonts w:hint="eastAsia"/>
          </w:rPr>
          <w:t>32</w:t>
        </w:r>
      </w:ins>
      <w:r w:rsidRPr="00895C67">
        <w:rPr>
          <w:rFonts w:hint="eastAsia"/>
        </w:rPr>
        <w:t xml:space="preserve">) -&gt; </w:t>
      </w:r>
      <w:del w:id="580" w:author="Carol Nichols" w:date="2017-12-04T16:12:00Z">
        <w:r w:rsidRPr="00895C67" w:rsidDel="00CE48B3">
          <w:rPr>
            <w:rFonts w:hint="eastAsia"/>
          </w:rPr>
          <w:delText xml:space="preserve">i32 </w:delText>
        </w:r>
      </w:del>
      <w:ins w:id="581" w:author="Carol Nichols" w:date="2017-12-04T16:12:00Z">
        <w:r w:rsidR="00CE48B3">
          <w:t>u</w:t>
        </w:r>
        <w:r w:rsidR="00CE48B3" w:rsidRPr="00895C67">
          <w:rPr>
            <w:rFonts w:hint="eastAsia"/>
          </w:rPr>
          <w:t xml:space="preserve">32 </w:t>
        </w:r>
      </w:ins>
      <w:r w:rsidRPr="00895C67">
        <w:rPr>
          <w:rFonts w:hint="eastAsia"/>
        </w:rPr>
        <w:t>{ x + 1 }</w:t>
      </w:r>
    </w:p>
    <w:p w14:paraId="415877B2" w14:textId="681AA7CD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let add_one_v2 = |x: </w:t>
      </w:r>
      <w:del w:id="582" w:author="Carol Nichols" w:date="2017-12-04T16:12:00Z">
        <w:r w:rsidRPr="00895C67" w:rsidDel="00CE48B3">
          <w:rPr>
            <w:rFonts w:hint="eastAsia"/>
          </w:rPr>
          <w:delText>i32</w:delText>
        </w:r>
      </w:del>
      <w:ins w:id="583" w:author="Carol Nichols" w:date="2017-12-04T16:12:00Z">
        <w:r w:rsidR="00CE48B3">
          <w:t>u</w:t>
        </w:r>
        <w:r w:rsidR="00CE48B3" w:rsidRPr="00895C67">
          <w:rPr>
            <w:rFonts w:hint="eastAsia"/>
          </w:rPr>
          <w:t>32</w:t>
        </w:r>
      </w:ins>
      <w:r w:rsidRPr="00895C67">
        <w:rPr>
          <w:rFonts w:hint="eastAsia"/>
        </w:rPr>
        <w:t xml:space="preserve">| -&gt; </w:t>
      </w:r>
      <w:del w:id="584" w:author="Carol Nichols" w:date="2017-12-04T16:12:00Z">
        <w:r w:rsidRPr="00895C67" w:rsidDel="00CE48B3">
          <w:rPr>
            <w:rFonts w:hint="eastAsia"/>
          </w:rPr>
          <w:delText xml:space="preserve">i32 </w:delText>
        </w:r>
      </w:del>
      <w:ins w:id="585" w:author="Carol Nichols" w:date="2017-12-04T16:12:00Z">
        <w:r w:rsidR="00CE48B3">
          <w:t>u</w:t>
        </w:r>
        <w:r w:rsidR="00CE48B3" w:rsidRPr="00895C67">
          <w:rPr>
            <w:rFonts w:hint="eastAsia"/>
          </w:rPr>
          <w:t xml:space="preserve">32 </w:t>
        </w:r>
      </w:ins>
      <w:r w:rsidRPr="00895C67">
        <w:rPr>
          <w:rFonts w:hint="eastAsia"/>
        </w:rPr>
        <w:t>{ x + 1 };</w:t>
      </w:r>
    </w:p>
    <w:p w14:paraId="79F4CC7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add_one_v3 = |x|             { x + 1 };</w:t>
      </w:r>
    </w:p>
    <w:p w14:paraId="3F53F0A7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let add_one_v4 = |x|               x + 1  ;</w:t>
      </w:r>
    </w:p>
    <w:p w14:paraId="12441C33" w14:textId="77777777" w:rsidR="000A5405" w:rsidRDefault="000A5405" w:rsidP="005E05F0">
      <w:pPr>
        <w:pStyle w:val="ProductionDirective"/>
        <w:outlineLvl w:val="0"/>
        <w:rPr>
          <w:rFonts w:eastAsia="Microsoft YaHei"/>
        </w:rPr>
      </w:pPr>
      <w:r>
        <w:rPr>
          <w:rFonts w:eastAsia="Microsoft YaHei"/>
        </w:rPr>
        <w:t>prod: extra spacing is intentional, pleas</w:t>
      </w:r>
      <w:r w:rsidR="00D932B4">
        <w:rPr>
          <w:rFonts w:eastAsia="Microsoft YaHei"/>
        </w:rPr>
        <w:t>e</w:t>
      </w:r>
      <w:r>
        <w:rPr>
          <w:rFonts w:eastAsia="Microsoft YaHei"/>
        </w:rPr>
        <w:t xml:space="preserve"> retain in layout</w:t>
      </w:r>
    </w:p>
    <w:p w14:paraId="59FA88B9" w14:textId="42D96C5D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first line shows a function definition, and the second line shows a fully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annotated closure definition. The third line removes the type annotations from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closure definition, and the fourth line removes the </w:t>
      </w:r>
      <w:del w:id="586" w:author="Carol Nichols" w:date="2017-12-04T16:13:00Z">
        <w:r w:rsidDel="0084528F">
          <w:rPr>
            <w:rFonts w:eastAsia="Microsoft YaHei" w:hint="eastAsia"/>
          </w:rPr>
          <w:delText xml:space="preserve">braces </w:delText>
        </w:r>
      </w:del>
      <w:ins w:id="587" w:author="Carol Nichols" w:date="2017-12-04T16:13:00Z">
        <w:r w:rsidR="0084528F">
          <w:rPr>
            <w:rFonts w:eastAsia="Microsoft YaHei"/>
          </w:rPr>
          <w:t>brackets</w:t>
        </w:r>
        <w:r w:rsidR="0084528F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that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optional</w:t>
      </w:r>
      <w:r w:rsidR="000A5405">
        <w:rPr>
          <w:rFonts w:eastAsia="Microsoft YaHei"/>
        </w:rPr>
        <w:t>,</w:t>
      </w:r>
      <w:r>
        <w:rPr>
          <w:rFonts w:eastAsia="Microsoft YaHei" w:hint="eastAsia"/>
        </w:rPr>
        <w:t xml:space="preserve"> </w:t>
      </w:r>
      <w:del w:id="588" w:author="AnneMarieW" w:date="2017-11-27T08:47:00Z">
        <w:r w:rsidDel="00AC21E4">
          <w:rPr>
            <w:rFonts w:eastAsia="Microsoft YaHei" w:hint="eastAsia"/>
          </w:rPr>
          <w:delText>sinc</w:delText>
        </w:r>
      </w:del>
      <w:ins w:id="589" w:author="AnneMarieW" w:date="2017-11-27T08:47:00Z">
        <w:r w:rsidR="00AC21E4">
          <w:rPr>
            <w:rFonts w:eastAsia="Microsoft YaHei"/>
          </w:rPr>
          <w:t>becaus</w:t>
        </w:r>
      </w:ins>
      <w:r>
        <w:rPr>
          <w:rFonts w:eastAsia="Microsoft YaHei" w:hint="eastAsia"/>
        </w:rPr>
        <w:t>e the closure body</w:t>
      </w:r>
      <w:del w:id="590" w:author="AnneMarieW" w:date="2017-11-27T08:48:00Z">
        <w:r w:rsidDel="00AC21E4">
          <w:rPr>
            <w:rFonts w:eastAsia="Microsoft YaHei" w:hint="eastAsia"/>
          </w:rPr>
          <w:delText xml:space="preserve"> only</w:delText>
        </w:r>
      </w:del>
      <w:r>
        <w:rPr>
          <w:rFonts w:eastAsia="Microsoft YaHei" w:hint="eastAsia"/>
        </w:rPr>
        <w:t xml:space="preserve"> has </w:t>
      </w:r>
      <w:ins w:id="591" w:author="AnneMarieW" w:date="2017-11-27T08:48:00Z">
        <w:r w:rsidR="00AC21E4">
          <w:rPr>
            <w:rFonts w:eastAsia="Microsoft YaHei" w:hint="eastAsia"/>
          </w:rPr>
          <w:t xml:space="preserve">only </w:t>
        </w:r>
      </w:ins>
      <w:r>
        <w:rPr>
          <w:rFonts w:eastAsia="Microsoft YaHei" w:hint="eastAsia"/>
        </w:rPr>
        <w:t xml:space="preserve">one </w:t>
      </w:r>
      <w:r w:rsidR="004F022D">
        <w:rPr>
          <w:rFonts w:eastAsia="Microsoft YaHei"/>
        </w:rPr>
        <w:t>expression</w:t>
      </w:r>
      <w:r>
        <w:rPr>
          <w:rFonts w:eastAsia="Microsoft YaHei" w:hint="eastAsia"/>
        </w:rPr>
        <w:t>. These are all valid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definitions that will produce the same behavior when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called.</w:t>
      </w:r>
    </w:p>
    <w:p w14:paraId="7B5C03E2" w14:textId="77777777" w:rsidR="000A5405" w:rsidDel="00AC21E4" w:rsidRDefault="00B052DF" w:rsidP="007233FF">
      <w:pPr>
        <w:pStyle w:val="Body"/>
        <w:rPr>
          <w:del w:id="592" w:author="AnneMarieW" w:date="2017-11-27T08:48:00Z"/>
          <w:rFonts w:eastAsia="Microsoft YaHei"/>
        </w:rPr>
      </w:pPr>
      <w:r w:rsidRPr="007233FF">
        <w:rPr>
          <w:rFonts w:eastAsia="Microsoft YaHei" w:hint="eastAsia"/>
        </w:rPr>
        <w:t>Closure definitions will have one concrete type inferred for each of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parameters and for their return value. For instance, Listing 13-8 shows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 of a short closure that just returns the value it </w:t>
      </w:r>
      <w:r w:rsidR="000A5405">
        <w:rPr>
          <w:rFonts w:eastAsia="Microsoft YaHei"/>
        </w:rPr>
        <w:t xml:space="preserve">receives </w:t>
      </w:r>
      <w:r w:rsidRPr="007233FF">
        <w:rPr>
          <w:rFonts w:eastAsia="Microsoft YaHei" w:hint="eastAsia"/>
        </w:rPr>
        <w:t>as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parameter. </w:t>
      </w:r>
    </w:p>
    <w:p w14:paraId="140DFDC6" w14:textId="5F3E5CC9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closure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very useful except for the purposes of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example. Note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added any type annotations to the definition: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then try </w:t>
      </w:r>
      <w:r w:rsidRPr="007233FF">
        <w:rPr>
          <w:rFonts w:eastAsia="Microsoft YaHei" w:hint="eastAsia"/>
        </w:rPr>
        <w:lastRenderedPageBreak/>
        <w:t xml:space="preserve">to call the closure twice, using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as an argument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first time and a</w:t>
      </w:r>
      <w:del w:id="593" w:author="Carol Nichols" w:date="2017-12-04T16:13:00Z">
        <w:r w:rsidRPr="007233FF" w:rsidDel="00C74031">
          <w:rPr>
            <w:rFonts w:eastAsia="Microsoft YaHei" w:hint="eastAsia"/>
          </w:rPr>
          <w:delText>n</w:delText>
        </w:r>
      </w:del>
      <w:r w:rsidRPr="007233FF">
        <w:rPr>
          <w:rFonts w:eastAsia="Microsoft YaHei" w:hint="eastAsia"/>
        </w:rPr>
        <w:t xml:space="preserve"> </w:t>
      </w:r>
      <w:del w:id="594" w:author="Carol Nichols" w:date="2017-12-04T16:13:00Z">
        <w:r w:rsidRPr="007233FF" w:rsidDel="00C74031">
          <w:rPr>
            <w:rStyle w:val="Literal"/>
            <w:rFonts w:hint="eastAsia"/>
          </w:rPr>
          <w:delText>i</w:delText>
        </w:r>
      </w:del>
      <w:ins w:id="595" w:author="Carol Nichols" w:date="2017-12-04T16:13:00Z">
        <w:r w:rsidR="00C74031">
          <w:rPr>
            <w:rStyle w:val="Literal"/>
          </w:rPr>
          <w:t>u</w:t>
        </w:r>
      </w:ins>
      <w:r w:rsidRPr="007233FF">
        <w:rPr>
          <w:rStyle w:val="Literal"/>
          <w:rFonts w:hint="eastAsia"/>
        </w:rPr>
        <w:t>32</w:t>
      </w:r>
      <w:r>
        <w:rPr>
          <w:rFonts w:eastAsia="Microsoft YaHei" w:hint="eastAsia"/>
        </w:rPr>
        <w:t xml:space="preserve"> the second time,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get an error:</w:t>
      </w:r>
    </w:p>
    <w:p w14:paraId="77CD5464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596" w:author="janelle" w:date="2017-11-08T10:40:00Z">
        <w:r w:rsidDel="0022465D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1B2B7AC3" w14:textId="77777777" w:rsidR="00084A24" w:rsidRPr="00895C67" w:rsidRDefault="00B052DF" w:rsidP="00895C67">
      <w:pPr>
        <w:pStyle w:val="CodeA"/>
      </w:pPr>
      <w:commentRangeStart w:id="597"/>
      <w:r w:rsidRPr="00895C67">
        <w:rPr>
          <w:rFonts w:hint="eastAsia"/>
        </w:rPr>
        <w:t>let</w:t>
      </w:r>
      <w:commentRangeEnd w:id="597"/>
      <w:r w:rsidR="00C14C70">
        <w:rPr>
          <w:rStyle w:val="CommentReference"/>
          <w:rFonts w:ascii="Times New Roman" w:hAnsi="Times New Roman"/>
          <w:noProof w:val="0"/>
        </w:rPr>
        <w:commentReference w:id="597"/>
      </w:r>
      <w:r w:rsidRPr="00895C67">
        <w:rPr>
          <w:rFonts w:hint="eastAsia"/>
        </w:rPr>
        <w:t xml:space="preserve"> example_closure = |x| x;</w:t>
      </w:r>
    </w:p>
    <w:p w14:paraId="6E115D2F" w14:textId="77777777" w:rsidR="00084A24" w:rsidRPr="00895C67" w:rsidRDefault="00084A24" w:rsidP="00895C67">
      <w:pPr>
        <w:pStyle w:val="CodeB"/>
      </w:pPr>
    </w:p>
    <w:p w14:paraId="2B30C5D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s = example_closure(String::from("hello"));</w:t>
      </w:r>
    </w:p>
    <w:p w14:paraId="0921B294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let n = example_closure(5);</w:t>
      </w:r>
    </w:p>
    <w:p w14:paraId="6CCC8E76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13-8: Attempting to call a closure whose types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inferred with two different types</w:t>
      </w:r>
    </w:p>
    <w:p w14:paraId="7E8235A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gives us this error:</w:t>
      </w:r>
    </w:p>
    <w:p w14:paraId="64506FED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error[E0308]: mismatched types</w:t>
      </w:r>
    </w:p>
    <w:p w14:paraId="7CE2BC7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</w:t>
      </w:r>
    </w:p>
    <w:p w14:paraId="216564F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49DE5C7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let n = example_closure(5);</w:t>
      </w:r>
    </w:p>
    <w:p w14:paraId="728E6F83" w14:textId="53723FB0" w:rsidR="00084A24" w:rsidRPr="00895C67" w:rsidDel="009C7719" w:rsidRDefault="00B052DF" w:rsidP="00895C67">
      <w:pPr>
        <w:pStyle w:val="CodeB"/>
        <w:rPr>
          <w:del w:id="598" w:author="Carol Nichols" w:date="2017-12-04T17:37:00Z"/>
        </w:rPr>
      </w:pPr>
      <w:r w:rsidRPr="00895C67">
        <w:rPr>
          <w:rFonts w:hint="eastAsia"/>
        </w:rPr>
        <w:t xml:space="preserve">  |                         ^ expected struct `std::string::String`, found</w:t>
      </w:r>
      <w:ins w:id="599" w:author="Carol Nichols" w:date="2017-12-04T17:37:00Z">
        <w:r w:rsidR="009C7719">
          <w:t xml:space="preserve"> </w:t>
        </w:r>
      </w:ins>
    </w:p>
    <w:p w14:paraId="5D58E176" w14:textId="77777777" w:rsidR="00084A24" w:rsidRPr="00895C67" w:rsidRDefault="00B052DF" w:rsidP="00895C67">
      <w:pPr>
        <w:pStyle w:val="CodeB"/>
      </w:pPr>
      <w:del w:id="600" w:author="Carol Nichols" w:date="2017-12-04T17:37:00Z">
        <w:r w:rsidRPr="00895C67" w:rsidDel="009C7719">
          <w:rPr>
            <w:rFonts w:hint="eastAsia"/>
          </w:rPr>
          <w:delText xml:space="preserve">  </w:delText>
        </w:r>
      </w:del>
      <w:r w:rsidRPr="00895C67">
        <w:rPr>
          <w:rFonts w:hint="eastAsia"/>
        </w:rPr>
        <w:t>integral variable</w:t>
      </w:r>
    </w:p>
    <w:p w14:paraId="35CE42D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44E7C75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expected type `std::string::String`</w:t>
      </w:r>
    </w:p>
    <w:p w14:paraId="0AD73125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         found type `{integer}`</w:t>
      </w:r>
    </w:p>
    <w:p w14:paraId="7C85186D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first time we call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 w:rsidRPr="007233FF">
        <w:rPr>
          <w:rFonts w:eastAsia="Microsoft YaHei" w:hint="eastAsia"/>
        </w:rPr>
        <w:t xml:space="preserve"> with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value, the compiler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infers the type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and the return type of the closure to be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>. Those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types are then locked in to the closure in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>
        <w:rPr>
          <w:rFonts w:eastAsia="Microsoft YaHei" w:hint="eastAsia"/>
        </w:rPr>
        <w:t>, and we get a type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 if we try to use a different type with the same closure.</w:t>
      </w:r>
    </w:p>
    <w:p w14:paraId="19071273" w14:textId="77777777" w:rsidR="00084A24" w:rsidRPr="007233FF" w:rsidRDefault="00057299" w:rsidP="005E05F0">
      <w:pPr>
        <w:pStyle w:val="HeadB"/>
        <w:outlineLvl w:val="0"/>
        <w:rPr>
          <w:rFonts w:eastAsia="Microsoft YaHei"/>
        </w:rPr>
      </w:pPr>
      <w:bookmarkStart w:id="601" w:name="using-closures-with-generic-parameters-a"/>
      <w:bookmarkStart w:id="602" w:name="_Toc500170030"/>
      <w:bookmarkEnd w:id="601"/>
      <w:r>
        <w:rPr>
          <w:rFonts w:eastAsia="Microsoft YaHei"/>
        </w:rPr>
        <w:t>Storing</w:t>
      </w:r>
      <w:r w:rsidR="00B052DF" w:rsidRPr="007233FF">
        <w:rPr>
          <w:rFonts w:eastAsia="Microsoft YaHei" w:hint="eastAsia"/>
        </w:rPr>
        <w:t xml:space="preserve"> Closures </w:t>
      </w:r>
      <w:r>
        <w:rPr>
          <w:rFonts w:eastAsia="Microsoft YaHei"/>
        </w:rPr>
        <w:t>Using</w:t>
      </w:r>
      <w:r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Generic Parameters and the </w:t>
      </w:r>
      <w:proofErr w:type="spellStart"/>
      <w:r w:rsidR="00B052DF" w:rsidRPr="00573B3F">
        <w:rPr>
          <w:rStyle w:val="Literal"/>
          <w:rPrChange w:id="603" w:author="Carol Nichols" w:date="2017-12-04T15:31:00Z">
            <w:rPr/>
          </w:rPrChange>
        </w:rPr>
        <w:t>Fn</w:t>
      </w:r>
      <w:proofErr w:type="spellEnd"/>
      <w:r w:rsidR="00B052DF">
        <w:rPr>
          <w:rFonts w:eastAsia="Microsoft YaHei" w:hint="eastAsia"/>
        </w:rPr>
        <w:t xml:space="preserve"> Traits</w:t>
      </w:r>
      <w:bookmarkEnd w:id="602"/>
    </w:p>
    <w:p w14:paraId="3F5B7B34" w14:textId="77777777" w:rsidR="00084A24" w:rsidRDefault="00074165" w:rsidP="00895C67">
      <w:pPr>
        <w:pStyle w:val="BodyFirst"/>
        <w:rPr>
          <w:rFonts w:eastAsia="Microsoft YaHei"/>
        </w:rPr>
      </w:pPr>
      <w:ins w:id="604" w:author="AnneMarieW" w:date="2017-11-27T08:53:00Z">
        <w:r>
          <w:rPr>
            <w:rFonts w:eastAsia="Microsoft YaHei"/>
          </w:rPr>
          <w:t xml:space="preserve">Let’s </w:t>
        </w:r>
      </w:ins>
      <w:del w:id="605" w:author="AnneMarieW" w:date="2017-11-27T08:53:00Z">
        <w:r w:rsidR="00B052DF" w:rsidDel="00074165">
          <w:rPr>
            <w:rFonts w:eastAsia="Microsoft YaHei" w:hint="eastAsia"/>
          </w:rPr>
          <w:delText>R</w:delText>
        </w:r>
      </w:del>
      <w:ins w:id="606" w:author="AnneMarieW" w:date="2017-11-27T08:53:00Z">
        <w:r>
          <w:rPr>
            <w:rFonts w:eastAsia="Microsoft YaHei"/>
          </w:rPr>
          <w:t>r</w:t>
        </w:r>
      </w:ins>
      <w:r w:rsidR="00B052DF">
        <w:rPr>
          <w:rFonts w:eastAsia="Microsoft YaHei" w:hint="eastAsia"/>
        </w:rPr>
        <w:t>eturn</w:t>
      </w:r>
      <w:del w:id="607" w:author="AnneMarieW" w:date="2017-11-27T08:53:00Z">
        <w:r w:rsidR="00B052DF" w:rsidDel="00074165">
          <w:rPr>
            <w:rFonts w:eastAsia="Microsoft YaHei" w:hint="eastAsia"/>
          </w:rPr>
          <w:delText>ing</w:delText>
        </w:r>
      </w:del>
      <w:r w:rsidR="00B052DF">
        <w:rPr>
          <w:rFonts w:eastAsia="Microsoft YaHei" w:hint="eastAsia"/>
        </w:rPr>
        <w:t xml:space="preserve"> to our workout generation app</w:t>
      </w:r>
      <w:del w:id="608" w:author="AnneMarieW" w:date="2017-11-27T08:53:00Z">
        <w:r w:rsidR="00B052DF" w:rsidDel="00074165">
          <w:rPr>
            <w:rFonts w:eastAsia="Microsoft YaHei" w:hint="eastAsia"/>
          </w:rPr>
          <w:delText>,</w:delText>
        </w:r>
      </w:del>
      <w:ins w:id="609" w:author="AnneMarieW" w:date="2017-11-27T08:53:00Z">
        <w:r>
          <w:rPr>
            <w:rFonts w:eastAsia="Microsoft YaHei"/>
          </w:rPr>
          <w:t>.</w:t>
        </w:r>
      </w:ins>
      <w:r w:rsidR="00B052DF">
        <w:rPr>
          <w:rFonts w:eastAsia="Microsoft YaHei" w:hint="eastAsia"/>
        </w:rPr>
        <w:t xml:space="preserve"> </w:t>
      </w:r>
      <w:ins w:id="610" w:author="AnneMarieW" w:date="2017-11-27T08:54:00Z">
        <w:r>
          <w:rPr>
            <w:rFonts w:eastAsia="Microsoft YaHei"/>
          </w:rPr>
          <w:t>I</w:t>
        </w:r>
      </w:ins>
      <w:del w:id="611" w:author="AnneMarieW" w:date="2017-11-27T08:53:00Z">
        <w:r w:rsidR="00B052DF" w:rsidDel="00074165">
          <w:rPr>
            <w:rFonts w:eastAsia="Microsoft YaHei" w:hint="eastAsia"/>
          </w:rPr>
          <w:delText>i</w:delText>
        </w:r>
      </w:del>
      <w:r w:rsidR="00B052DF">
        <w:rPr>
          <w:rFonts w:eastAsia="Microsoft YaHei" w:hint="eastAsia"/>
        </w:rPr>
        <w:t>n Listing 13-6</w:t>
      </w:r>
      <w:ins w:id="612" w:author="AnneMarieW" w:date="2017-11-27T08:53:00Z">
        <w:r>
          <w:rPr>
            <w:rFonts w:eastAsia="Microsoft YaHei"/>
          </w:rPr>
          <w:t>,</w:t>
        </w:r>
      </w:ins>
      <w:r w:rsidR="00B052DF">
        <w:rPr>
          <w:rFonts w:eastAsia="Microsoft YaHei" w:hint="eastAsia"/>
        </w:rPr>
        <w:t xml:space="preserve"> </w:t>
      </w:r>
      <w:del w:id="613" w:author="AnneMarieW" w:date="2017-11-27T08:54:00Z">
        <w:r w:rsidR="00B052DF" w:rsidDel="00074165">
          <w:rPr>
            <w:rFonts w:eastAsia="Microsoft YaHei" w:hint="eastAsia"/>
          </w:rPr>
          <w:delText xml:space="preserve">we left </w:delText>
        </w:r>
      </w:del>
      <w:r w:rsidR="00B052DF">
        <w:rPr>
          <w:rFonts w:eastAsia="Microsoft YaHei" w:hint="eastAsia"/>
        </w:rPr>
        <w:t xml:space="preserve">our code </w:t>
      </w:r>
      <w:ins w:id="614" w:author="AnneMarieW" w:date="2017-11-27T08:54:00Z">
        <w:r>
          <w:rPr>
            <w:rFonts w:eastAsia="Microsoft YaHei"/>
          </w:rPr>
          <w:t xml:space="preserve">was </w:t>
        </w:r>
      </w:ins>
      <w:r w:rsidR="00B052DF">
        <w:rPr>
          <w:rFonts w:eastAsia="Microsoft YaHei" w:hint="eastAsia"/>
        </w:rPr>
        <w:t>still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calling the expensive calculation closure more times than it need</w:t>
      </w:r>
      <w:ins w:id="615" w:author="janelle" w:date="2017-11-29T15:25:00Z">
        <w:r w:rsidR="00EC38F6">
          <w:rPr>
            <w:rFonts w:eastAsia="Microsoft YaHei"/>
          </w:rPr>
          <w:t>ed</w:t>
        </w:r>
      </w:ins>
      <w:del w:id="616" w:author="janelle" w:date="2017-11-29T15:25:00Z">
        <w:r w:rsidR="00B052DF" w:rsidDel="00EC38F6">
          <w:rPr>
            <w:rFonts w:eastAsia="Microsoft YaHei" w:hint="eastAsia"/>
          </w:rPr>
          <w:delText>s</w:delText>
        </w:r>
      </w:del>
      <w:r w:rsidR="00B052DF">
        <w:rPr>
          <w:rFonts w:eastAsia="Microsoft YaHei" w:hint="eastAsia"/>
        </w:rPr>
        <w:t xml:space="preserve"> to. </w:t>
      </w:r>
      <w:r w:rsidR="000A5405">
        <w:rPr>
          <w:rFonts w:eastAsia="Microsoft YaHei"/>
        </w:rPr>
        <w:t xml:space="preserve">One option to solve this issue is to save the result of </w:t>
      </w:r>
      <w:r w:rsidR="00B052DF">
        <w:rPr>
          <w:rFonts w:eastAsia="Microsoft YaHei" w:hint="eastAsia"/>
        </w:rPr>
        <w:t>the expensive closure in a variable for reuse and use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variable instead </w:t>
      </w:r>
      <w:r w:rsidR="000A5405">
        <w:rPr>
          <w:rFonts w:eastAsia="Microsoft YaHei"/>
        </w:rPr>
        <w:t>in each place we need t</w:t>
      </w:r>
      <w:r w:rsidR="00F67B00">
        <w:rPr>
          <w:rFonts w:eastAsia="Microsoft YaHei"/>
        </w:rPr>
        <w:t>he</w:t>
      </w:r>
      <w:r w:rsidR="000A5405">
        <w:rPr>
          <w:rFonts w:eastAsia="Microsoft YaHei"/>
        </w:rPr>
        <w:t xml:space="preserve"> result instead </w:t>
      </w:r>
      <w:r w:rsidR="00B052DF">
        <w:rPr>
          <w:rFonts w:eastAsia="Microsoft YaHei" w:hint="eastAsia"/>
        </w:rPr>
        <w:t xml:space="preserve">of calling the closure again. </w:t>
      </w:r>
      <w:ins w:id="617" w:author="AnneMarieW" w:date="2017-11-27T08:55:00Z">
        <w:r>
          <w:rPr>
            <w:rFonts w:eastAsia="Microsoft YaHei"/>
          </w:rPr>
          <w:t xml:space="preserve">However, </w:t>
        </w:r>
      </w:ins>
      <w:del w:id="618" w:author="AnneMarieW" w:date="2017-11-27T08:55:00Z">
        <w:r w:rsidR="00B052DF" w:rsidDel="00074165">
          <w:rPr>
            <w:rFonts w:eastAsia="Microsoft YaHei" w:hint="eastAsia"/>
          </w:rPr>
          <w:delText>T</w:delText>
        </w:r>
      </w:del>
      <w:ins w:id="619" w:author="AnneMarieW" w:date="2017-11-27T08:55:00Z">
        <w:r>
          <w:rPr>
            <w:rFonts w:eastAsia="Microsoft YaHei"/>
          </w:rPr>
          <w:t>t</w:t>
        </w:r>
      </w:ins>
      <w:r w:rsidR="00B052DF">
        <w:rPr>
          <w:rFonts w:eastAsia="Microsoft YaHei" w:hint="eastAsia"/>
        </w:rPr>
        <w:t xml:space="preserve">his </w:t>
      </w:r>
      <w:r w:rsidR="000A5405">
        <w:rPr>
          <w:rFonts w:eastAsia="Microsoft YaHei"/>
        </w:rPr>
        <w:t>method</w:t>
      </w:r>
      <w:del w:id="620" w:author="AnneMarieW" w:date="2017-11-27T08:55:00Z">
        <w:r w:rsidR="000A5405" w:rsidDel="00074165">
          <w:rPr>
            <w:rFonts w:eastAsia="Microsoft YaHei"/>
          </w:rPr>
          <w:delText>, though,</w:delText>
        </w:r>
      </w:del>
      <w:r w:rsidR="000A5405">
        <w:rPr>
          <w:rFonts w:eastAsia="Microsoft YaHei"/>
        </w:rPr>
        <w:t xml:space="preserve"> </w:t>
      </w:r>
      <w:r w:rsidR="00B052DF">
        <w:rPr>
          <w:rFonts w:eastAsia="Microsoft YaHei" w:hint="eastAsia"/>
        </w:rPr>
        <w:t xml:space="preserve">could </w:t>
      </w:r>
      <w:r w:rsidR="000A5405">
        <w:rPr>
          <w:rFonts w:eastAsia="Microsoft YaHei"/>
        </w:rPr>
        <w:t xml:space="preserve">result in </w:t>
      </w:r>
      <w:r w:rsidR="00B052DF">
        <w:rPr>
          <w:rFonts w:eastAsia="Microsoft YaHei" w:hint="eastAsia"/>
        </w:rPr>
        <w:t>a lot of repeated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code.</w:t>
      </w:r>
    </w:p>
    <w:p w14:paraId="339240EC" w14:textId="77777777" w:rsidR="00084A24" w:rsidRDefault="00EE41DD" w:rsidP="007233FF">
      <w:pPr>
        <w:pStyle w:val="Body"/>
        <w:rPr>
          <w:ins w:id="621" w:author="Liz Chadwick" w:date="2017-10-31T17:49:00Z"/>
          <w:rFonts w:eastAsia="Microsoft YaHei"/>
        </w:rPr>
      </w:pPr>
      <w:r>
        <w:rPr>
          <w:rFonts w:eastAsia="Microsoft YaHei"/>
        </w:rPr>
        <w:t>Fortunately,</w:t>
      </w:r>
      <w:del w:id="622" w:author="AnneMarieW" w:date="2017-11-27T08:56:00Z">
        <w:r w:rsidDel="00EA5F3F">
          <w:rPr>
            <w:rFonts w:eastAsia="Microsoft YaHei"/>
          </w:rPr>
          <w:delText xml:space="preserve"> w</w:delText>
        </w:r>
        <w:r w:rsidR="000B1263" w:rsidDel="00EA5F3F">
          <w:rPr>
            <w:rFonts w:eastAsia="Microsoft YaHei"/>
          </w:rPr>
          <w:delText>e</w:delText>
        </w:r>
        <w:r w:rsidR="00B052DF" w:rsidDel="00EA5F3F">
          <w:rPr>
            <w:rFonts w:eastAsia="Microsoft YaHei" w:hint="eastAsia"/>
          </w:rPr>
          <w:delText xml:space="preserve"> have</w:delText>
        </w:r>
      </w:del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another solution</w:t>
      </w:r>
      <w:ins w:id="623" w:author="AnneMarieW" w:date="2017-11-27T08:56:00Z">
        <w:r w:rsidR="00EA5F3F">
          <w:rPr>
            <w:rFonts w:eastAsia="Microsoft YaHei"/>
          </w:rPr>
          <w:t xml:space="preserve"> is</w:t>
        </w:r>
      </w:ins>
      <w:r w:rsidR="00B052DF">
        <w:rPr>
          <w:rFonts w:eastAsia="Microsoft YaHei" w:hint="eastAsia"/>
        </w:rPr>
        <w:t xml:space="preserve"> available to us. We can create a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that will hold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closure and the resulting value of calling the closure. The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will only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execute the closure if we need the resulting value, and it will cache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resulting value so </w:t>
      </w:r>
      <w:del w:id="624" w:author="AnneMarieW" w:date="2017-11-27T08:56:00Z">
        <w:r w:rsidR="00B052DF" w:rsidDel="00EA5F3F">
          <w:rPr>
            <w:rFonts w:eastAsia="Microsoft YaHei" w:hint="eastAsia"/>
          </w:rPr>
          <w:delText xml:space="preserve">that </w:delText>
        </w:r>
      </w:del>
      <w:r w:rsidR="00B052DF">
        <w:rPr>
          <w:rFonts w:eastAsia="Microsoft YaHei" w:hint="eastAsia"/>
        </w:rPr>
        <w:t>the rest of our code doesn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t </w:t>
      </w:r>
      <w:r w:rsidR="00B052DF">
        <w:rPr>
          <w:rFonts w:eastAsia="Microsoft YaHei" w:hint="eastAsia"/>
        </w:rPr>
        <w:lastRenderedPageBreak/>
        <w:t>have to be responsible for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saving and reusing the result. You may know this pattern as </w:t>
      </w:r>
      <w:proofErr w:type="spellStart"/>
      <w:r w:rsidR="00B052DF" w:rsidRPr="00447697">
        <w:rPr>
          <w:rStyle w:val="EmphasisItalic"/>
          <w:rFonts w:eastAsia="Microsoft YaHei"/>
        </w:rPr>
        <w:t>memoization</w:t>
      </w:r>
      <w:proofErr w:type="spellEnd"/>
      <w:r w:rsidR="00B052DF" w:rsidRPr="007233FF">
        <w:rPr>
          <w:rFonts w:eastAsia="Microsoft YaHei" w:hint="eastAsia"/>
        </w:rPr>
        <w:t xml:space="preserve"> or</w:t>
      </w:r>
      <w:r w:rsidR="007233FF" w:rsidRPr="007233FF">
        <w:rPr>
          <w:rFonts w:eastAsia="Microsoft YaHei" w:hint="eastAsia"/>
        </w:rPr>
        <w:t xml:space="preserve"> </w:t>
      </w:r>
      <w:r w:rsidR="00B052DF" w:rsidRPr="00447697">
        <w:rPr>
          <w:rStyle w:val="EmphasisItalic"/>
          <w:rFonts w:eastAsia="Microsoft YaHei"/>
        </w:rPr>
        <w:t>lazy evaluation</w:t>
      </w:r>
      <w:r w:rsidR="00B052DF">
        <w:rPr>
          <w:rFonts w:eastAsia="Microsoft YaHei" w:hint="eastAsia"/>
        </w:rPr>
        <w:t>.</w:t>
      </w:r>
    </w:p>
    <w:p w14:paraId="0CD17F12" w14:textId="77777777" w:rsidR="00AA47D6" w:rsidRDefault="00AA47D6" w:rsidP="007E5030">
      <w:pPr>
        <w:pStyle w:val="ProductionDirective"/>
        <w:rPr>
          <w:rFonts w:eastAsia="Microsoft YaHei"/>
        </w:rPr>
      </w:pPr>
      <w:proofErr w:type="spellStart"/>
      <w:ins w:id="625" w:author="Liz Chadwick" w:date="2017-10-31T17:49:00Z">
        <w:r>
          <w:rPr>
            <w:rFonts w:eastAsia="Microsoft YaHei"/>
          </w:rPr>
          <w:t>ce</w:t>
        </w:r>
        <w:proofErr w:type="spellEnd"/>
        <w:r>
          <w:rPr>
            <w:rFonts w:eastAsia="Microsoft YaHei"/>
          </w:rPr>
          <w:t>: “</w:t>
        </w:r>
        <w:proofErr w:type="spellStart"/>
        <w:r>
          <w:rPr>
            <w:rFonts w:eastAsia="Microsoft YaHei"/>
          </w:rPr>
          <w:t>memoization</w:t>
        </w:r>
        <w:proofErr w:type="spellEnd"/>
        <w:r>
          <w:rPr>
            <w:rFonts w:eastAsia="Microsoft YaHei"/>
          </w:rPr>
          <w:t>” is correct here, and doesn’t need to be corrected to “memorization” (a mistake I already made!)</w:t>
        </w:r>
      </w:ins>
    </w:p>
    <w:p w14:paraId="5C048724" w14:textId="77777777" w:rsidR="00084A24" w:rsidRDefault="00B052DF" w:rsidP="007233FF">
      <w:pPr>
        <w:pStyle w:val="Body"/>
        <w:rPr>
          <w:ins w:id="626" w:author="janelle" w:date="2017-11-29T15:28:00Z"/>
          <w:rFonts w:eastAsia="Microsoft YaHei"/>
        </w:rPr>
      </w:pPr>
      <w:del w:id="627" w:author="AnneMarieW" w:date="2017-11-27T08:57:00Z">
        <w:r w:rsidDel="00EA5F3F">
          <w:rPr>
            <w:rFonts w:eastAsia="Microsoft YaHei" w:hint="eastAsia"/>
          </w:rPr>
          <w:delText>In order t</w:delText>
        </w:r>
      </w:del>
      <w:ins w:id="628" w:author="AnneMarieW" w:date="2017-11-27T08:57:00Z">
        <w:r w:rsidR="00EA5F3F">
          <w:rPr>
            <w:rFonts w:eastAsia="Microsoft YaHei"/>
          </w:rPr>
          <w:t>T</w:t>
        </w:r>
      </w:ins>
      <w:r>
        <w:rPr>
          <w:rFonts w:eastAsia="Microsoft YaHei" w:hint="eastAsia"/>
        </w:rPr>
        <w:t xml:space="preserve">o make a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closure, we need to</w:t>
      </w:r>
      <w:del w:id="629" w:author="AnneMarieW" w:date="2017-11-27T08:57:00Z">
        <w:r w:rsidDel="00EA5F3F">
          <w:rPr>
            <w:rFonts w:eastAsia="Microsoft YaHei" w:hint="eastAsia"/>
          </w:rPr>
          <w:delText xml:space="preserve"> be able to</w:delText>
        </w:r>
      </w:del>
      <w:r>
        <w:rPr>
          <w:rFonts w:eastAsia="Microsoft YaHei" w:hint="eastAsia"/>
        </w:rPr>
        <w:t xml:space="preserve"> specify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type of the closure</w:t>
      </w:r>
      <w:r w:rsidR="006C5FF4">
        <w:rPr>
          <w:rFonts w:eastAsia="Microsoft YaHei"/>
        </w:rPr>
        <w:t xml:space="preserve">, because a </w:t>
      </w:r>
      <w:proofErr w:type="spellStart"/>
      <w:r w:rsidR="006C5FF4">
        <w:rPr>
          <w:rFonts w:eastAsia="Microsoft YaHei"/>
        </w:rPr>
        <w:t>struct</w:t>
      </w:r>
      <w:proofErr w:type="spellEnd"/>
      <w:r w:rsidR="006C5FF4">
        <w:rPr>
          <w:rFonts w:eastAsia="Microsoft YaHei"/>
        </w:rPr>
        <w:t xml:space="preserve"> definition needs to know the types of each of its fields</w:t>
      </w:r>
      <w:r>
        <w:rPr>
          <w:rFonts w:eastAsia="Microsoft YaHei" w:hint="eastAsia"/>
        </w:rPr>
        <w:t>. Each closure instance has its own unique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type: that is, even if two closures have the same signature, their types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still considered different. </w:t>
      </w:r>
      <w:del w:id="630" w:author="AnneMarieW" w:date="2017-11-27T08:57:00Z">
        <w:r w:rsidDel="00EA5F3F">
          <w:rPr>
            <w:rFonts w:eastAsia="Microsoft YaHei" w:hint="eastAsia"/>
          </w:rPr>
          <w:delText>In order t</w:delText>
        </w:r>
      </w:del>
      <w:ins w:id="631" w:author="AnneMarieW" w:date="2017-11-27T08:57:00Z">
        <w:r w:rsidR="00EA5F3F">
          <w:rPr>
            <w:rFonts w:eastAsia="Microsoft YaHei"/>
          </w:rPr>
          <w:t>T</w:t>
        </w:r>
      </w:ins>
      <w:r>
        <w:rPr>
          <w:rFonts w:eastAsia="Microsoft YaHei" w:hint="eastAsia"/>
        </w:rPr>
        <w:t xml:space="preserve">o define </w:t>
      </w:r>
      <w:proofErr w:type="spellStart"/>
      <w:r>
        <w:rPr>
          <w:rFonts w:eastAsia="Microsoft YaHei" w:hint="eastAsia"/>
        </w:rPr>
        <w:t>structs</w:t>
      </w:r>
      <w:proofErr w:type="spellEnd"/>
      <w:r>
        <w:rPr>
          <w:rFonts w:eastAsia="Microsoft YaHei" w:hint="eastAsia"/>
        </w:rPr>
        <w:t xml:space="preserve">,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>,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parameters that use closures, we use generics and trait bounds</w:t>
      </w:r>
      <w:ins w:id="632" w:author="AnneMarieW" w:date="2017-11-27T08:57:00Z">
        <w:r w:rsidR="00EA5F3F">
          <w:rPr>
            <w:rFonts w:eastAsia="Microsoft YaHei"/>
          </w:rPr>
          <w:t>, as</w:t>
        </w:r>
      </w:ins>
      <w:del w:id="633" w:author="AnneMarieW" w:date="2017-11-27T08:57:00Z">
        <w:r w:rsidDel="00EA5F3F">
          <w:rPr>
            <w:rFonts w:eastAsia="Microsoft YaHei" w:hint="eastAsia"/>
          </w:rPr>
          <w:delText xml:space="preserve"> like</w:delText>
        </w:r>
      </w:del>
      <w:r>
        <w:rPr>
          <w:rFonts w:eastAsia="Microsoft YaHei" w:hint="eastAsia"/>
        </w:rPr>
        <w:t xml:space="preserve">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discussed in Chapter 10.</w:t>
      </w:r>
    </w:p>
    <w:p w14:paraId="34C1535C" w14:textId="77777777" w:rsidR="00CE0EE4" w:rsidRDefault="00CE0EE4">
      <w:pPr>
        <w:pStyle w:val="ProductionDirective"/>
        <w:outlineLvl w:val="0"/>
        <w:rPr>
          <w:rFonts w:eastAsia="Microsoft YaHei"/>
        </w:rPr>
        <w:pPrChange w:id="634" w:author="janelle" w:date="2017-11-29T15:28:00Z">
          <w:pPr>
            <w:pStyle w:val="Body"/>
          </w:pPr>
        </w:pPrChange>
      </w:pPr>
      <w:ins w:id="635" w:author="janelle" w:date="2017-11-29T15:28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77A7BDBF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Fn</w:t>
      </w:r>
      <w:r w:rsidRPr="007233FF">
        <w:rPr>
          <w:rFonts w:eastAsia="Microsoft YaHei" w:hint="eastAsia"/>
        </w:rPr>
        <w:t xml:space="preserve"> traits are provided by the standard library. All closures implement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one of the traits</w:t>
      </w:r>
      <w:ins w:id="636" w:author="AnneMarieW" w:date="2017-11-27T08:58:00Z">
        <w:r w:rsidR="00EA5F3F">
          <w:rPr>
            <w:rFonts w:eastAsia="Microsoft YaHei"/>
          </w:rPr>
          <w:t>:</w:t>
        </w:r>
      </w:ins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,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discuss the difference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between these traits in the next section</w:t>
      </w:r>
      <w:commentRangeStart w:id="637"/>
      <w:r w:rsidRPr="007233FF">
        <w:rPr>
          <w:rFonts w:eastAsia="Microsoft YaHei" w:hint="eastAsia"/>
        </w:rPr>
        <w:t xml:space="preserve"> on capturing the environment</w:t>
      </w:r>
      <w:commentRangeEnd w:id="637"/>
      <w:r w:rsidR="00EA5F3F">
        <w:rPr>
          <w:rStyle w:val="CommentReference"/>
        </w:rPr>
        <w:commentReference w:id="637"/>
      </w:r>
      <w:r w:rsidRPr="007233FF">
        <w:rPr>
          <w:rFonts w:eastAsia="Microsoft YaHei" w:hint="eastAsia"/>
        </w:rPr>
        <w:t>; in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example, we can use the </w:t>
      </w:r>
      <w:r w:rsidRPr="007233FF">
        <w:rPr>
          <w:rStyle w:val="Literal"/>
          <w:rFonts w:hint="eastAsia"/>
        </w:rPr>
        <w:t>Fn</w:t>
      </w:r>
      <w:r>
        <w:rPr>
          <w:rFonts w:eastAsia="Microsoft YaHei" w:hint="eastAsia"/>
        </w:rPr>
        <w:t xml:space="preserve"> trait.</w:t>
      </w:r>
    </w:p>
    <w:p w14:paraId="7927339B" w14:textId="55E0DAB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add types to the </w:t>
      </w:r>
      <w:r w:rsidRPr="007233FF">
        <w:rPr>
          <w:rStyle w:val="Literal"/>
          <w:rFonts w:hint="eastAsia"/>
        </w:rPr>
        <w:t>Fn</w:t>
      </w:r>
      <w:r w:rsidRPr="007233FF">
        <w:rPr>
          <w:rFonts w:eastAsia="Microsoft YaHei" w:hint="eastAsia"/>
        </w:rPr>
        <w:t xml:space="preserve"> trait bound to represent the types of the parameters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and return values the closures must have</w:t>
      </w:r>
      <w:del w:id="638" w:author="AnneMarieW" w:date="2017-11-27T08:59:00Z">
        <w:r w:rsidRPr="007233FF" w:rsidDel="00EA5F3F">
          <w:rPr>
            <w:rFonts w:eastAsia="Microsoft YaHei" w:hint="eastAsia"/>
          </w:rPr>
          <w:delText xml:space="preserve"> in order</w:delText>
        </w:r>
      </w:del>
      <w:r w:rsidRPr="007233FF">
        <w:rPr>
          <w:rFonts w:eastAsia="Microsoft YaHei" w:hint="eastAsia"/>
        </w:rPr>
        <w:t xml:space="preserve"> to match this trait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bound. In this case, our closure has a parameter of type </w:t>
      </w:r>
      <w:del w:id="639" w:author="Carol Nichols" w:date="2017-12-04T16:13:00Z">
        <w:r w:rsidRPr="007233FF" w:rsidDel="00C74031">
          <w:rPr>
            <w:rStyle w:val="Literal"/>
            <w:rFonts w:hint="eastAsia"/>
          </w:rPr>
          <w:delText>i</w:delText>
        </w:r>
      </w:del>
      <w:ins w:id="640" w:author="Carol Nichols" w:date="2017-12-04T16:13:00Z">
        <w:r w:rsidR="00C74031">
          <w:rPr>
            <w:rStyle w:val="Literal"/>
          </w:rPr>
          <w:t>u</w:t>
        </w:r>
      </w:ins>
      <w:r w:rsidRPr="007233FF">
        <w:rPr>
          <w:rStyle w:val="Literal"/>
          <w:rFonts w:hint="eastAsia"/>
        </w:rPr>
        <w:t>32</w:t>
      </w:r>
      <w:r w:rsidRPr="007233FF">
        <w:rPr>
          <w:rFonts w:eastAsia="Microsoft YaHei" w:hint="eastAsia"/>
        </w:rPr>
        <w:t xml:space="preserve"> and returns a</w:t>
      </w:r>
      <w:del w:id="641" w:author="Carol Nichols" w:date="2017-12-04T16:13:00Z">
        <w:r w:rsidRPr="007233FF" w:rsidDel="00C74031">
          <w:rPr>
            <w:rFonts w:eastAsia="Microsoft YaHei" w:hint="eastAsia"/>
          </w:rPr>
          <w:delText>n</w:delText>
        </w:r>
      </w:del>
      <w:r w:rsidR="007233FF" w:rsidRPr="007233FF">
        <w:rPr>
          <w:rFonts w:eastAsia="Microsoft YaHei" w:hint="eastAsia"/>
        </w:rPr>
        <w:t xml:space="preserve"> </w:t>
      </w:r>
      <w:del w:id="642" w:author="Carol Nichols" w:date="2017-12-04T16:13:00Z">
        <w:r w:rsidRPr="007233FF" w:rsidDel="00C74031">
          <w:rPr>
            <w:rStyle w:val="Literal"/>
            <w:rFonts w:hint="eastAsia"/>
          </w:rPr>
          <w:delText>i</w:delText>
        </w:r>
      </w:del>
      <w:ins w:id="643" w:author="Carol Nichols" w:date="2017-12-04T16:13:00Z">
        <w:r w:rsidR="00C74031">
          <w:rPr>
            <w:rStyle w:val="Literal"/>
          </w:rPr>
          <w:t>u</w:t>
        </w:r>
      </w:ins>
      <w:r w:rsidRPr="007233FF">
        <w:rPr>
          <w:rStyle w:val="Literal"/>
          <w:rFonts w:hint="eastAsia"/>
        </w:rPr>
        <w:t>32</w:t>
      </w:r>
      <w:r w:rsidRPr="007233FF">
        <w:rPr>
          <w:rFonts w:eastAsia="Microsoft YaHei" w:hint="eastAsia"/>
        </w:rPr>
        <w:t xml:space="preserve">, so the trait bound we specify is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Style w:val="Literal"/>
          <w:rFonts w:hint="eastAsia"/>
        </w:rPr>
        <w:t>(</w:t>
      </w:r>
      <w:ins w:id="644" w:author="Carol Nichols" w:date="2017-12-04T16:13:00Z">
        <w:r w:rsidR="00C74031">
          <w:rPr>
            <w:rStyle w:val="Literal"/>
          </w:rPr>
          <w:t>u</w:t>
        </w:r>
      </w:ins>
      <w:del w:id="645" w:author="Carol Nichols" w:date="2017-12-04T16:13:00Z">
        <w:r w:rsidRPr="007233FF" w:rsidDel="00C74031">
          <w:rPr>
            <w:rStyle w:val="Literal"/>
            <w:rFonts w:hint="eastAsia"/>
          </w:rPr>
          <w:delText>i</w:delText>
        </w:r>
      </w:del>
      <w:r w:rsidRPr="007233FF">
        <w:rPr>
          <w:rStyle w:val="Literal"/>
          <w:rFonts w:hint="eastAsia"/>
        </w:rPr>
        <w:t xml:space="preserve">32) -&gt; </w:t>
      </w:r>
      <w:del w:id="646" w:author="Carol Nichols" w:date="2017-12-04T16:14:00Z">
        <w:r w:rsidRPr="007233FF" w:rsidDel="00C74031">
          <w:rPr>
            <w:rStyle w:val="Literal"/>
            <w:rFonts w:hint="eastAsia"/>
          </w:rPr>
          <w:delText>i32</w:delText>
        </w:r>
      </w:del>
      <w:ins w:id="647" w:author="Carol Nichols" w:date="2017-12-04T16:14:00Z">
        <w:r w:rsidR="00C74031">
          <w:rPr>
            <w:rStyle w:val="Literal"/>
          </w:rPr>
          <w:t>u</w:t>
        </w:r>
        <w:r w:rsidR="00C74031" w:rsidRPr="007233FF">
          <w:rPr>
            <w:rStyle w:val="Literal"/>
            <w:rFonts w:hint="eastAsia"/>
          </w:rPr>
          <w:t>32</w:t>
        </w:r>
      </w:ins>
      <w:r>
        <w:rPr>
          <w:rFonts w:eastAsia="Microsoft YaHei" w:hint="eastAsia"/>
        </w:rPr>
        <w:t>.</w:t>
      </w:r>
    </w:p>
    <w:p w14:paraId="6FF3BED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13-9 shows the definition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an optional result value:</w:t>
      </w:r>
    </w:p>
    <w:p w14:paraId="74EC14FD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648" w:author="janelle" w:date="2017-11-08T10:40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1FEE2F9D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struct Cacher&lt;T&gt;</w:t>
      </w:r>
    </w:p>
    <w:p w14:paraId="0FA55DB3" w14:textId="79E0910D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where T: Fn(</w:t>
      </w:r>
      <w:del w:id="649" w:author="Carol Nichols" w:date="2017-12-04T16:14:00Z">
        <w:r w:rsidRPr="00895C67" w:rsidDel="00C74031">
          <w:rPr>
            <w:rFonts w:hint="eastAsia"/>
          </w:rPr>
          <w:delText>i32</w:delText>
        </w:r>
      </w:del>
      <w:ins w:id="650" w:author="Carol Nichols" w:date="2017-12-04T16:14:00Z">
        <w:r w:rsidR="00C74031">
          <w:t>u</w:t>
        </w:r>
        <w:r w:rsidR="00C74031" w:rsidRPr="00895C67">
          <w:rPr>
            <w:rFonts w:hint="eastAsia"/>
          </w:rPr>
          <w:t>32</w:t>
        </w:r>
      </w:ins>
      <w:r w:rsidRPr="00895C67">
        <w:rPr>
          <w:rFonts w:hint="eastAsia"/>
        </w:rPr>
        <w:t xml:space="preserve">) -&gt; </w:t>
      </w:r>
      <w:del w:id="651" w:author="Carol Nichols" w:date="2017-12-04T16:14:00Z">
        <w:r w:rsidRPr="00895C67" w:rsidDel="00C74031">
          <w:rPr>
            <w:rFonts w:hint="eastAsia"/>
          </w:rPr>
          <w:delText>i32</w:delText>
        </w:r>
      </w:del>
      <w:ins w:id="652" w:author="Carol Nichols" w:date="2017-12-04T16:14:00Z">
        <w:r w:rsidR="00C74031">
          <w:t>u</w:t>
        </w:r>
        <w:r w:rsidR="00C74031" w:rsidRPr="00895C67">
          <w:rPr>
            <w:rFonts w:hint="eastAsia"/>
          </w:rPr>
          <w:t>32</w:t>
        </w:r>
      </w:ins>
    </w:p>
    <w:p w14:paraId="5608505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14:paraId="17FE781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calculation: T,</w:t>
      </w:r>
    </w:p>
    <w:p w14:paraId="1852C2F6" w14:textId="2CAA8A19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value: Option&lt;</w:t>
      </w:r>
      <w:del w:id="653" w:author="Carol Nichols" w:date="2017-12-04T16:14:00Z">
        <w:r w:rsidRPr="00895C67" w:rsidDel="00C74031">
          <w:rPr>
            <w:rFonts w:hint="eastAsia"/>
          </w:rPr>
          <w:delText>i32</w:delText>
        </w:r>
      </w:del>
      <w:ins w:id="654" w:author="Carol Nichols" w:date="2017-12-04T16:14:00Z">
        <w:r w:rsidR="00C74031">
          <w:t>u</w:t>
        </w:r>
        <w:r w:rsidR="00C74031" w:rsidRPr="00895C67">
          <w:rPr>
            <w:rFonts w:hint="eastAsia"/>
          </w:rPr>
          <w:t>32</w:t>
        </w:r>
      </w:ins>
      <w:r w:rsidRPr="00895C67">
        <w:rPr>
          <w:rFonts w:hint="eastAsia"/>
        </w:rPr>
        <w:t>&gt;,</w:t>
      </w:r>
    </w:p>
    <w:p w14:paraId="3A0E035A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46A35F13" w14:textId="77777777"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13-9: Defining a </w:t>
      </w:r>
      <w:proofErr w:type="spellStart"/>
      <w:r w:rsidR="00B80F17" w:rsidRPr="00B80F17">
        <w:rPr>
          <w:rStyle w:val="LiteralCaption"/>
          <w:rPrChange w:id="655" w:author="janelle" w:date="2017-11-08T10:40:00Z">
            <w:rPr>
              <w:rStyle w:val="Literal"/>
            </w:rPr>
          </w:rPrChange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that holds a closure in </w:t>
      </w:r>
      <w:r w:rsidR="00B80F17" w:rsidRPr="00B80F17">
        <w:rPr>
          <w:rStyle w:val="LiteralCaption"/>
          <w:rPrChange w:id="656" w:author="janelle" w:date="2017-11-08T10:40:00Z">
            <w:rPr>
              <w:rStyle w:val="Literal"/>
            </w:rPr>
          </w:rPrChange>
        </w:rPr>
        <w:t>calculation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an optional result in </w:t>
      </w:r>
      <w:r w:rsidR="00B80F17" w:rsidRPr="00B80F17">
        <w:rPr>
          <w:rStyle w:val="LiteralCaption"/>
          <w:rPrChange w:id="657" w:author="janelle" w:date="2017-11-08T10:40:00Z">
            <w:rPr>
              <w:rStyle w:val="Literal"/>
            </w:rPr>
          </w:rPrChange>
        </w:rPr>
        <w:t>value</w:t>
      </w:r>
    </w:p>
    <w:p w14:paraId="04832B68" w14:textId="5628461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a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of the generic type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>.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bounds on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 xml:space="preserve"> specify </w:t>
      </w:r>
      <w:r w:rsidR="00C87A85">
        <w:rPr>
          <w:rFonts w:eastAsia="Microsoft YaHei"/>
        </w:rPr>
        <w:t xml:space="preserve">that it’s </w:t>
      </w:r>
      <w:r w:rsidRPr="007233FF">
        <w:rPr>
          <w:rFonts w:eastAsia="Microsoft YaHei" w:hint="eastAsia"/>
        </w:rPr>
        <w:t xml:space="preserve">a closure </w:t>
      </w:r>
      <w:r w:rsidR="001C16F6">
        <w:rPr>
          <w:rFonts w:eastAsia="Microsoft YaHei"/>
        </w:rPr>
        <w:t>by using</w:t>
      </w:r>
      <w:r w:rsidRPr="007233FF">
        <w:rPr>
          <w:rFonts w:eastAsia="Microsoft YaHei" w:hint="eastAsia"/>
        </w:rPr>
        <w:t xml:space="preserve"> the </w:t>
      </w:r>
      <w:r w:rsidRPr="007233FF">
        <w:rPr>
          <w:rStyle w:val="Literal"/>
          <w:rFonts w:hint="eastAsia"/>
        </w:rPr>
        <w:t>Fn</w:t>
      </w:r>
      <w:r w:rsidRPr="007233FF">
        <w:rPr>
          <w:rFonts w:eastAsia="Microsoft YaHei" w:hint="eastAsia"/>
        </w:rPr>
        <w:t xml:space="preserve"> trait. Any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we want to store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have one </w:t>
      </w:r>
      <w:del w:id="658" w:author="Carol Nichols" w:date="2017-12-04T16:14:00Z">
        <w:r w:rsidRPr="007233FF" w:rsidDel="00C74031">
          <w:rPr>
            <w:rStyle w:val="Literal"/>
            <w:rFonts w:hint="eastAsia"/>
          </w:rPr>
          <w:delText>i</w:delText>
        </w:r>
      </w:del>
      <w:ins w:id="659" w:author="Carol Nichols" w:date="2017-12-04T16:14:00Z">
        <w:r w:rsidR="00C74031">
          <w:rPr>
            <w:rStyle w:val="Literal"/>
          </w:rPr>
          <w:t>u</w:t>
        </w:r>
      </w:ins>
      <w:r w:rsidRPr="007233FF">
        <w:rPr>
          <w:rStyle w:val="Literal"/>
          <w:rFonts w:hint="eastAsia"/>
        </w:rPr>
        <w:t>32</w:t>
      </w:r>
      <w:r w:rsidRPr="007233FF">
        <w:rPr>
          <w:rFonts w:eastAsia="Microsoft YaHei" w:hint="eastAsia"/>
        </w:rPr>
        <w:t xml:space="preserve"> parameter (specified within the parentheses after </w:t>
      </w:r>
      <w:r w:rsidRPr="007233FF">
        <w:rPr>
          <w:rStyle w:val="Literal"/>
          <w:rFonts w:hint="eastAsia"/>
        </w:rPr>
        <w:t>Fn</w:t>
      </w:r>
      <w:r w:rsidRPr="007233FF">
        <w:rPr>
          <w:rFonts w:eastAsia="Microsoft YaHei" w:hint="eastAsia"/>
        </w:rPr>
        <w:t>) and 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return a</w:t>
      </w:r>
      <w:del w:id="660" w:author="Carol Nichols" w:date="2017-12-04T16:14:00Z">
        <w:r w:rsidRPr="007233FF" w:rsidDel="00C74031">
          <w:rPr>
            <w:rFonts w:eastAsia="Microsoft YaHei" w:hint="eastAsia"/>
          </w:rPr>
          <w:delText>n</w:delText>
        </w:r>
      </w:del>
      <w:r w:rsidRPr="007233FF">
        <w:rPr>
          <w:rFonts w:eastAsia="Microsoft YaHei" w:hint="eastAsia"/>
        </w:rPr>
        <w:t xml:space="preserve"> </w:t>
      </w:r>
      <w:del w:id="661" w:author="Carol Nichols" w:date="2017-12-04T16:14:00Z">
        <w:r w:rsidRPr="007233FF" w:rsidDel="00C74031">
          <w:rPr>
            <w:rStyle w:val="Literal"/>
            <w:rFonts w:hint="eastAsia"/>
          </w:rPr>
          <w:delText>i</w:delText>
        </w:r>
      </w:del>
      <w:ins w:id="662" w:author="Carol Nichols" w:date="2017-12-04T16:14:00Z">
        <w:r w:rsidR="00C74031">
          <w:rPr>
            <w:rStyle w:val="Literal"/>
          </w:rPr>
          <w:t>u</w:t>
        </w:r>
      </w:ins>
      <w:r w:rsidRPr="007233FF">
        <w:rPr>
          <w:rStyle w:val="Literal"/>
          <w:rFonts w:hint="eastAsia"/>
        </w:rPr>
        <w:t>32</w:t>
      </w:r>
      <w:r w:rsidRPr="007233FF">
        <w:rPr>
          <w:rFonts w:eastAsia="Microsoft YaHei" w:hint="eastAsia"/>
        </w:rPr>
        <w:t xml:space="preserve"> (specified after the </w:t>
      </w:r>
      <w:r w:rsidRPr="007233FF">
        <w:rPr>
          <w:rStyle w:val="Literal"/>
          <w:rFonts w:hint="eastAsia"/>
        </w:rPr>
        <w:t>-&gt;</w:t>
      </w:r>
      <w:r>
        <w:rPr>
          <w:rFonts w:eastAsia="Microsoft YaHei" w:hint="eastAsia"/>
        </w:rPr>
        <w:t>).</w:t>
      </w:r>
    </w:p>
    <w:p w14:paraId="3724DD8B" w14:textId="77777777" w:rsidR="00BE78CD" w:rsidRDefault="00BE78CD" w:rsidP="00AA47D6">
      <w:pPr>
        <w:pStyle w:val="Note"/>
        <w:rPr>
          <w:rFonts w:eastAsia="Microsoft YaHei"/>
        </w:rPr>
      </w:pPr>
      <w:r w:rsidRPr="00BE78CD">
        <w:rPr>
          <w:rFonts w:eastAsia="Microsoft YaHei"/>
        </w:rPr>
        <w:lastRenderedPageBreak/>
        <w:t>Note</w:t>
      </w:r>
      <w:ins w:id="663" w:author="janelle" w:date="2017-11-29T14:56:00Z">
        <w:r w:rsidR="00745C2D">
          <w:rPr>
            <w:rFonts w:eastAsia="Microsoft YaHei"/>
          </w:rPr>
          <w:tab/>
        </w:r>
      </w:ins>
      <w:del w:id="664" w:author="janelle" w:date="2017-11-29T14:56:00Z">
        <w:r w:rsidRPr="00BE78CD" w:rsidDel="00745C2D">
          <w:rPr>
            <w:rFonts w:eastAsia="Microsoft YaHei"/>
          </w:rPr>
          <w:delText xml:space="preserve">: </w:delText>
        </w:r>
      </w:del>
      <w:r w:rsidRPr="00BE78CD">
        <w:rPr>
          <w:rFonts w:eastAsia="Microsoft YaHei"/>
        </w:rPr>
        <w:t xml:space="preserve">Functions implement all three of the </w:t>
      </w:r>
      <w:r w:rsidRPr="00AA47D6">
        <w:rPr>
          <w:rStyle w:val="Literal"/>
          <w:rFonts w:eastAsia="Microsoft YaHei"/>
        </w:rPr>
        <w:t>Fn</w:t>
      </w:r>
      <w:r w:rsidRPr="00BE78CD">
        <w:rPr>
          <w:rFonts w:eastAsia="Microsoft YaHei"/>
        </w:rPr>
        <w:t xml:space="preserve"> traits to</w:t>
      </w:r>
      <w:r>
        <w:rPr>
          <w:rFonts w:eastAsia="Microsoft YaHei"/>
        </w:rPr>
        <w:t>o. If what we want to do doesn’t</w:t>
      </w:r>
      <w:r w:rsidRPr="00BE78CD">
        <w:rPr>
          <w:rFonts w:eastAsia="Microsoft YaHei"/>
        </w:rPr>
        <w:t xml:space="preserve"> require capturing a value from the environment, we can use a function rather than a closure where we need something that implements an </w:t>
      </w:r>
      <w:r w:rsidRPr="00AA47D6">
        <w:rPr>
          <w:rStyle w:val="Literal"/>
          <w:rFonts w:eastAsia="Microsoft YaHei"/>
        </w:rPr>
        <w:t>Fn</w:t>
      </w:r>
      <w:r w:rsidRPr="00BE78CD">
        <w:rPr>
          <w:rFonts w:eastAsia="Microsoft YaHei"/>
        </w:rPr>
        <w:t xml:space="preserve"> trait.</w:t>
      </w:r>
    </w:p>
    <w:p w14:paraId="1C53F025" w14:textId="6214A81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 is of type </w:t>
      </w:r>
      <w:r w:rsidRPr="007233FF">
        <w:rPr>
          <w:rStyle w:val="Literal"/>
          <w:rFonts w:hint="eastAsia"/>
        </w:rPr>
        <w:t>Option&lt;</w:t>
      </w:r>
      <w:del w:id="665" w:author="Carol Nichols" w:date="2017-12-04T16:14:00Z">
        <w:r w:rsidRPr="007233FF" w:rsidDel="00C74031">
          <w:rPr>
            <w:rStyle w:val="Literal"/>
            <w:rFonts w:hint="eastAsia"/>
          </w:rPr>
          <w:delText>i</w:delText>
        </w:r>
      </w:del>
      <w:ins w:id="666" w:author="Carol Nichols" w:date="2017-12-04T16:14:00Z">
        <w:r w:rsidR="00C74031">
          <w:rPr>
            <w:rStyle w:val="Literal"/>
          </w:rPr>
          <w:t>u</w:t>
        </w:r>
      </w:ins>
      <w:r w:rsidRPr="007233FF">
        <w:rPr>
          <w:rStyle w:val="Literal"/>
          <w:rFonts w:hint="eastAsia"/>
        </w:rPr>
        <w:t>32&gt;</w:t>
      </w:r>
      <w:r w:rsidRPr="007233FF">
        <w:rPr>
          <w:rFonts w:eastAsia="Microsoft YaHei" w:hint="eastAsia"/>
        </w:rPr>
        <w:t>. Before we execute the closure,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will be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. </w:t>
      </w:r>
      <w:r w:rsidR="00C87A85">
        <w:rPr>
          <w:rFonts w:eastAsia="Microsoft YaHei"/>
        </w:rPr>
        <w:t xml:space="preserve">When </w:t>
      </w:r>
      <w:r w:rsidRPr="007233FF">
        <w:rPr>
          <w:rFonts w:eastAsia="Microsoft YaHei" w:hint="eastAsia"/>
        </w:rPr>
        <w:t>code</w:t>
      </w:r>
      <w:r w:rsidR="00040C53">
        <w:rPr>
          <w:rFonts w:eastAsia="Microsoft YaHei"/>
        </w:rPr>
        <w:t xml:space="preserve"> using a </w:t>
      </w:r>
      <w:proofErr w:type="spellStart"/>
      <w:r w:rsidR="00040C53" w:rsidRPr="00AA47D6">
        <w:rPr>
          <w:rStyle w:val="Literal"/>
          <w:rFonts w:eastAsia="Microsoft YaHei"/>
        </w:rPr>
        <w:t>Cacher</w:t>
      </w:r>
      <w:proofErr w:type="spellEnd"/>
      <w:r w:rsidRPr="007233FF">
        <w:rPr>
          <w:rFonts w:eastAsia="Microsoft YaHei" w:hint="eastAsia"/>
        </w:rPr>
        <w:t xml:space="preserve"> asks for the </w:t>
      </w:r>
      <w:r w:rsidRPr="00447697">
        <w:rPr>
          <w:rStyle w:val="EmphasisItalic"/>
          <w:rFonts w:eastAsia="Microsoft YaHei"/>
        </w:rPr>
        <w:t>result</w:t>
      </w:r>
      <w:r w:rsidRPr="007233FF">
        <w:rPr>
          <w:rFonts w:eastAsia="Microsoft YaHei" w:hint="eastAsia"/>
        </w:rPr>
        <w:t xml:space="preserve">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closure, </w:t>
      </w:r>
      <w:r w:rsidR="00040C53">
        <w:rPr>
          <w:rFonts w:eastAsia="Microsoft YaHei"/>
        </w:rPr>
        <w:t xml:space="preserve">the </w:t>
      </w:r>
      <w:proofErr w:type="spellStart"/>
      <w:r w:rsidR="00040C53" w:rsidRPr="00AA47D6">
        <w:rPr>
          <w:rStyle w:val="Literal"/>
          <w:rFonts w:eastAsia="Microsoft YaHei"/>
        </w:rPr>
        <w:t>Cacher</w:t>
      </w:r>
      <w:proofErr w:type="spellEnd"/>
      <w:r w:rsidR="00C87A85">
        <w:rPr>
          <w:rFonts w:eastAsia="Microsoft YaHei"/>
        </w:rPr>
        <w:t xml:space="preserve"> will </w:t>
      </w:r>
      <w:r w:rsidRPr="007233FF">
        <w:rPr>
          <w:rFonts w:eastAsia="Microsoft YaHei" w:hint="eastAsia"/>
        </w:rPr>
        <w:t>execute the closure at that time and store the result within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 variant in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field. Then if the code asks for the result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closure again, instead of executing the closure again, </w:t>
      </w:r>
      <w:r w:rsidR="0086482C">
        <w:rPr>
          <w:rFonts w:eastAsia="Microsoft YaHei"/>
        </w:rPr>
        <w:t xml:space="preserve">the </w:t>
      </w:r>
      <w:proofErr w:type="spellStart"/>
      <w:r w:rsidR="0086482C" w:rsidRPr="00AA47D6">
        <w:rPr>
          <w:rStyle w:val="Literal"/>
          <w:rFonts w:eastAsia="Microsoft YaHei"/>
        </w:rPr>
        <w:t>Cacher</w:t>
      </w:r>
      <w:proofErr w:type="spellEnd"/>
      <w:r w:rsidR="0086482C">
        <w:rPr>
          <w:rFonts w:eastAsia="Microsoft YaHei"/>
        </w:rPr>
        <w:t xml:space="preserve"> wi</w:t>
      </w:r>
      <w:r w:rsidR="00C87A85" w:rsidRPr="007233FF">
        <w:rPr>
          <w:rFonts w:eastAsia="Microsoft YaHei" w:hint="eastAsia"/>
        </w:rPr>
        <w:t xml:space="preserve">ll </w:t>
      </w:r>
      <w:r w:rsidRPr="007233FF">
        <w:rPr>
          <w:rFonts w:eastAsia="Microsoft YaHei" w:hint="eastAsia"/>
        </w:rPr>
        <w:t>return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result </w:t>
      </w:r>
      <w:r w:rsidR="00C87A85">
        <w:rPr>
          <w:rFonts w:eastAsia="Microsoft YaHei"/>
        </w:rPr>
        <w:t xml:space="preserve">held </w:t>
      </w:r>
      <w:r w:rsidRPr="007233FF">
        <w:rPr>
          <w:rFonts w:eastAsia="Microsoft YaHei" w:hint="eastAsia"/>
        </w:rPr>
        <w:t xml:space="preserve">in the </w:t>
      </w:r>
      <w:r w:rsidRPr="007233FF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variant.</w:t>
      </w:r>
      <w:r w:rsidR="00C87A85">
        <w:rPr>
          <w:rFonts w:eastAsia="Microsoft YaHei"/>
        </w:rPr>
        <w:t xml:space="preserve"> </w:t>
      </w:r>
    </w:p>
    <w:p w14:paraId="5B307C5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logic around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just described is defined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13-10:</w:t>
      </w:r>
    </w:p>
    <w:p w14:paraId="6E1E87E4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667" w:author="janelle" w:date="2017-11-08T10:40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24502CD1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impl&lt;T&gt; Cacher&lt;T&gt;</w:t>
      </w:r>
    </w:p>
    <w:p w14:paraId="32D4127C" w14:textId="0E839417" w:rsidR="00ED60C0" w:rsidRDefault="00F33658">
      <w:pPr>
        <w:pStyle w:val="CodeBWingding"/>
        <w:outlineLvl w:val="0"/>
        <w:pPrChange w:id="668" w:author="janelle" w:date="2017-11-08T10:40:00Z">
          <w:pPr>
            <w:pStyle w:val="CodeB"/>
          </w:pPr>
        </w:pPrChange>
      </w:pPr>
      <w:r w:rsidRPr="00B94BF3">
        <w:rPr>
          <w:rStyle w:val="Wingdings"/>
        </w:rPr>
        <w:t></w:t>
      </w:r>
      <w:r w:rsidR="00B052DF" w:rsidRPr="00895C67">
        <w:rPr>
          <w:rFonts w:hint="eastAsia"/>
        </w:rPr>
        <w:t xml:space="preserve">    </w:t>
      </w:r>
      <w:ins w:id="669" w:author="janelle" w:date="2017-11-08T10:40:00Z">
        <w:r w:rsidR="00B71545">
          <w:t xml:space="preserve"> </w:t>
        </w:r>
      </w:ins>
      <w:r w:rsidR="00B052DF" w:rsidRPr="00895C67">
        <w:rPr>
          <w:rFonts w:hint="eastAsia"/>
        </w:rPr>
        <w:t>where T: Fn(</w:t>
      </w:r>
      <w:del w:id="670" w:author="Carol Nichols" w:date="2017-12-04T16:14:00Z">
        <w:r w:rsidR="00B052DF" w:rsidRPr="00895C67" w:rsidDel="00C74031">
          <w:rPr>
            <w:rFonts w:hint="eastAsia"/>
          </w:rPr>
          <w:delText>i</w:delText>
        </w:r>
      </w:del>
      <w:ins w:id="671" w:author="Carol Nichols" w:date="2017-12-04T16:14:00Z">
        <w:r w:rsidR="00C74031">
          <w:t>u</w:t>
        </w:r>
      </w:ins>
      <w:r w:rsidR="00B052DF" w:rsidRPr="00895C67">
        <w:rPr>
          <w:rFonts w:hint="eastAsia"/>
        </w:rPr>
        <w:t xml:space="preserve">32) -&gt; </w:t>
      </w:r>
      <w:del w:id="672" w:author="Carol Nichols" w:date="2017-12-04T16:14:00Z">
        <w:r w:rsidR="00B052DF" w:rsidRPr="00895C67" w:rsidDel="00C74031">
          <w:rPr>
            <w:rFonts w:hint="eastAsia"/>
          </w:rPr>
          <w:delText>i</w:delText>
        </w:r>
      </w:del>
      <w:ins w:id="673" w:author="Carol Nichols" w:date="2017-12-04T16:14:00Z">
        <w:r w:rsidR="00C74031">
          <w:t>u</w:t>
        </w:r>
      </w:ins>
      <w:r w:rsidR="00B052DF" w:rsidRPr="00895C67">
        <w:rPr>
          <w:rFonts w:hint="eastAsia"/>
        </w:rPr>
        <w:t>32</w:t>
      </w:r>
    </w:p>
    <w:p w14:paraId="0CD6009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14:paraId="08E200D2" w14:textId="77777777" w:rsidR="00ED60C0" w:rsidRDefault="00F33658">
      <w:pPr>
        <w:pStyle w:val="CodeBWingding"/>
        <w:pPrChange w:id="674" w:author="janelle" w:date="2017-11-08T10:40:00Z">
          <w:pPr>
            <w:pStyle w:val="CodeB"/>
          </w:pPr>
        </w:pPrChange>
      </w:pPr>
      <w:r w:rsidRPr="00B94BF3">
        <w:rPr>
          <w:rStyle w:val="Wingdings"/>
        </w:rPr>
        <w:t></w:t>
      </w:r>
      <w:r w:rsidR="00B052DF" w:rsidRPr="00895C67">
        <w:rPr>
          <w:rFonts w:hint="eastAsia"/>
        </w:rPr>
        <w:t xml:space="preserve">    </w:t>
      </w:r>
      <w:ins w:id="675" w:author="janelle" w:date="2017-11-08T10:40:00Z">
        <w:r w:rsidR="00B71545">
          <w:t xml:space="preserve"> </w:t>
        </w:r>
      </w:ins>
      <w:r w:rsidR="00B052DF" w:rsidRPr="00895C67">
        <w:rPr>
          <w:rFonts w:hint="eastAsia"/>
        </w:rPr>
        <w:t>fn new(calculation: T) -&gt; Cacher&lt;T&gt; {</w:t>
      </w:r>
    </w:p>
    <w:p w14:paraId="614628D7" w14:textId="77777777" w:rsidR="00ED60C0" w:rsidRDefault="00F33658">
      <w:pPr>
        <w:pStyle w:val="CodeBWingding"/>
        <w:pPrChange w:id="676" w:author="janelle" w:date="2017-11-08T10:40:00Z">
          <w:pPr>
            <w:pStyle w:val="CodeB"/>
          </w:pPr>
        </w:pPrChange>
      </w:pPr>
      <w:r w:rsidRPr="00AE197B">
        <w:rPr>
          <w:rStyle w:val="Wingdings"/>
        </w:rPr>
        <w:t></w:t>
      </w:r>
      <w:r w:rsidR="00B052DF" w:rsidRPr="00895C67">
        <w:rPr>
          <w:rFonts w:hint="eastAsia"/>
        </w:rPr>
        <w:t xml:space="preserve">        </w:t>
      </w:r>
      <w:ins w:id="677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Cacher {</w:t>
      </w:r>
    </w:p>
    <w:p w14:paraId="5B99B4E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calculation,</w:t>
      </w:r>
    </w:p>
    <w:p w14:paraId="32BE7C0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value: None,</w:t>
      </w:r>
    </w:p>
    <w:p w14:paraId="50A8FE8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7E39165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6F1A381B" w14:textId="77777777" w:rsidR="00084A24" w:rsidRPr="00895C67" w:rsidRDefault="00084A24" w:rsidP="00895C67">
      <w:pPr>
        <w:pStyle w:val="CodeB"/>
      </w:pPr>
    </w:p>
    <w:p w14:paraId="5BE74870" w14:textId="4AF603BB" w:rsidR="00ED60C0" w:rsidRDefault="00F33658">
      <w:pPr>
        <w:pStyle w:val="CodeBWingding"/>
        <w:pPrChange w:id="678" w:author="janelle" w:date="2017-11-08T10:41:00Z">
          <w:pPr>
            <w:pStyle w:val="CodeB"/>
          </w:pPr>
        </w:pPrChange>
      </w:pPr>
      <w:r w:rsidRPr="00AE197B">
        <w:rPr>
          <w:rStyle w:val="Wingdings"/>
        </w:rPr>
        <w:t></w:t>
      </w:r>
      <w:r w:rsidR="00B052DF" w:rsidRPr="00895C67">
        <w:rPr>
          <w:rFonts w:hint="eastAsia"/>
        </w:rPr>
        <w:t xml:space="preserve">    </w:t>
      </w:r>
      <w:ins w:id="679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 xml:space="preserve">fn value(&amp;mut self, arg: </w:t>
      </w:r>
      <w:ins w:id="680" w:author="Carol Nichols" w:date="2017-12-04T16:14:00Z">
        <w:r w:rsidR="00C74031">
          <w:t>u</w:t>
        </w:r>
      </w:ins>
      <w:del w:id="681" w:author="Carol Nichols" w:date="2017-12-04T16:14:00Z">
        <w:r w:rsidR="00B052DF" w:rsidRPr="00895C67" w:rsidDel="00C74031">
          <w:rPr>
            <w:rFonts w:hint="eastAsia"/>
          </w:rPr>
          <w:delText>i</w:delText>
        </w:r>
      </w:del>
      <w:r w:rsidR="00B052DF" w:rsidRPr="00895C67">
        <w:rPr>
          <w:rFonts w:hint="eastAsia"/>
        </w:rPr>
        <w:t xml:space="preserve">32) -&gt; </w:t>
      </w:r>
      <w:ins w:id="682" w:author="Carol Nichols" w:date="2017-12-04T16:15:00Z">
        <w:r w:rsidR="00C74031">
          <w:t>u</w:t>
        </w:r>
      </w:ins>
      <w:del w:id="683" w:author="Carol Nichols" w:date="2017-12-04T16:15:00Z">
        <w:r w:rsidR="00B052DF" w:rsidRPr="00895C67" w:rsidDel="00C74031">
          <w:rPr>
            <w:rFonts w:hint="eastAsia"/>
          </w:rPr>
          <w:delText>i</w:delText>
        </w:r>
      </w:del>
      <w:r w:rsidR="00B052DF" w:rsidRPr="00895C67">
        <w:rPr>
          <w:rFonts w:hint="eastAsia"/>
        </w:rPr>
        <w:t>32 {</w:t>
      </w:r>
    </w:p>
    <w:p w14:paraId="52D2C86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match self.value {</w:t>
      </w:r>
    </w:p>
    <w:p w14:paraId="7B5FF255" w14:textId="77777777" w:rsidR="00ED60C0" w:rsidRDefault="00F33658">
      <w:pPr>
        <w:pStyle w:val="CodeBWingding"/>
        <w:pPrChange w:id="684" w:author="janelle" w:date="2017-11-08T10:41:00Z">
          <w:pPr>
            <w:pStyle w:val="CodeB"/>
          </w:pPr>
        </w:pPrChange>
      </w:pPr>
      <w:r w:rsidRPr="00AA47D6">
        <w:rPr>
          <w:rStyle w:val="Wingdings"/>
        </w:rPr>
        <w:t></w:t>
      </w:r>
      <w:r w:rsidR="00B052DF" w:rsidRPr="00895C67">
        <w:rPr>
          <w:rFonts w:hint="eastAsia"/>
        </w:rPr>
        <w:t xml:space="preserve">            </w:t>
      </w:r>
      <w:ins w:id="685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Some(v) =&gt; v,</w:t>
      </w:r>
    </w:p>
    <w:p w14:paraId="2AE0A6EF" w14:textId="77777777" w:rsidR="00ED60C0" w:rsidRDefault="00E07D16">
      <w:pPr>
        <w:pStyle w:val="CodeBWingding"/>
        <w:pPrChange w:id="686" w:author="janelle" w:date="2017-11-08T10:41:00Z">
          <w:pPr>
            <w:pStyle w:val="CodeB"/>
          </w:pPr>
        </w:pPrChange>
      </w:pPr>
      <w:r w:rsidRPr="00AA47D6">
        <w:rPr>
          <w:rStyle w:val="Wingdings"/>
        </w:rPr>
        <w:t></w:t>
      </w:r>
      <w:r w:rsidR="00B052DF" w:rsidRPr="00895C67">
        <w:rPr>
          <w:rFonts w:hint="eastAsia"/>
        </w:rPr>
        <w:t xml:space="preserve">            </w:t>
      </w:r>
      <w:ins w:id="687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None =&gt; {</w:t>
      </w:r>
    </w:p>
    <w:p w14:paraId="0770E2A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let v = (self.calculation)(arg);</w:t>
      </w:r>
    </w:p>
    <w:p w14:paraId="10B3497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self.value = Some(v);</w:t>
      </w:r>
    </w:p>
    <w:p w14:paraId="4915B07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v</w:t>
      </w:r>
    </w:p>
    <w:p w14:paraId="6020CB4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},</w:t>
      </w:r>
    </w:p>
    <w:p w14:paraId="6524610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3FAA2BE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7E62C36F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DF071F6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13-10: </w:t>
      </w:r>
      <w:r w:rsidR="00C87A85">
        <w:rPr>
          <w:rFonts w:eastAsia="Microsoft YaHei"/>
        </w:rPr>
        <w:t>The ca</w:t>
      </w:r>
      <w:r w:rsidR="00455C73">
        <w:rPr>
          <w:rFonts w:eastAsia="Microsoft YaHei"/>
        </w:rPr>
        <w:t>c</w:t>
      </w:r>
      <w:r w:rsidR="00C87A85">
        <w:rPr>
          <w:rFonts w:eastAsia="Microsoft YaHei"/>
        </w:rPr>
        <w:t xml:space="preserve">hing logic of </w:t>
      </w:r>
      <w:proofErr w:type="spellStart"/>
      <w:r w:rsidR="00B80F17" w:rsidRPr="00B80F17">
        <w:rPr>
          <w:rStyle w:val="LiteralCaption"/>
          <w:rPrChange w:id="688" w:author="janelle" w:date="2017-11-08T10:41:00Z">
            <w:rPr>
              <w:rStyle w:val="Literal"/>
            </w:rPr>
          </w:rPrChange>
        </w:rPr>
        <w:t>Cacher</w:t>
      </w:r>
      <w:proofErr w:type="spellEnd"/>
    </w:p>
    <w:p w14:paraId="7C50AEEC" w14:textId="77777777" w:rsidR="000120CD" w:rsidRDefault="000120CD" w:rsidP="007233FF">
      <w:pPr>
        <w:pStyle w:val="Body"/>
        <w:rPr>
          <w:rFonts w:eastAsia="Microsoft YaHei"/>
        </w:rPr>
      </w:pPr>
      <w:r>
        <w:rPr>
          <w:rFonts w:eastAsia="Microsoft YaHei"/>
        </w:rPr>
        <w:lastRenderedPageBreak/>
        <w:t>W</w:t>
      </w:r>
      <w:r w:rsidR="00B052DF" w:rsidRPr="007233FF">
        <w:rPr>
          <w:rFonts w:eastAsia="Microsoft YaHei" w:hint="eastAsia"/>
        </w:rPr>
        <w:t xml:space="preserve">e want </w:t>
      </w:r>
      <w:proofErr w:type="spellStart"/>
      <w:r w:rsidR="00B052DF" w:rsidRPr="007233FF">
        <w:rPr>
          <w:rStyle w:val="Literal"/>
          <w:rFonts w:hint="eastAsia"/>
        </w:rPr>
        <w:t>Cacher</w:t>
      </w:r>
      <w:proofErr w:type="spellEnd"/>
      <w:r w:rsidR="00B052DF" w:rsidRPr="007233FF">
        <w:rPr>
          <w:rFonts w:eastAsia="Microsoft YaHei" w:hint="eastAsia"/>
        </w:rPr>
        <w:t xml:space="preserve"> to manage</w:t>
      </w:r>
      <w:r w:rsidR="007233FF" w:rsidRPr="007233FF">
        <w:rPr>
          <w:rFonts w:eastAsia="Microsoft YaHei" w:hint="eastAsia"/>
        </w:rPr>
        <w:t xml:space="preserve"> </w:t>
      </w:r>
      <w:r>
        <w:rPr>
          <w:rFonts w:eastAsia="Microsoft YaHei"/>
        </w:rPr>
        <w:t xml:space="preserve">the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fields’ </w:t>
      </w:r>
      <w:r w:rsidR="00B052DF" w:rsidRPr="007233FF">
        <w:rPr>
          <w:rFonts w:eastAsia="Microsoft YaHei" w:hint="eastAsia"/>
        </w:rPr>
        <w:t>values</w:t>
      </w:r>
      <w:del w:id="689" w:author="AnneMarieW" w:date="2017-11-27T09:01:00Z">
        <w:r w:rsidDel="00EA5F3F">
          <w:rPr>
            <w:rFonts w:eastAsia="Microsoft YaHei"/>
          </w:rPr>
          <w:delText>,</w:delText>
        </w:r>
      </w:del>
      <w:r w:rsidR="00B052DF" w:rsidRPr="007233FF">
        <w:rPr>
          <w:rFonts w:eastAsia="Microsoft YaHei" w:hint="eastAsia"/>
        </w:rPr>
        <w:t xml:space="preserve"> rather than letting the calling code potentially change the values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in these fields directly</w:t>
      </w:r>
      <w:r>
        <w:rPr>
          <w:rFonts w:eastAsia="Microsoft YaHei"/>
        </w:rPr>
        <w:t>, so</w:t>
      </w:r>
      <w:r w:rsidRPr="000120CD">
        <w:rPr>
          <w:rFonts w:eastAsia="Microsoft YaHei" w:hint="eastAsia"/>
        </w:rPr>
        <w:t xml:space="preserve"> </w:t>
      </w:r>
      <w:r>
        <w:rPr>
          <w:rFonts w:eastAsia="Microsoft YaHei"/>
        </w:rPr>
        <w:t xml:space="preserve">these </w:t>
      </w:r>
      <w:r>
        <w:rPr>
          <w:rFonts w:eastAsia="Microsoft YaHei" w:hint="eastAsia"/>
        </w:rPr>
        <w:t xml:space="preserve">fields </w:t>
      </w:r>
      <w:r w:rsidRPr="007233FF">
        <w:rPr>
          <w:rFonts w:eastAsia="Microsoft YaHei" w:hint="eastAsia"/>
        </w:rPr>
        <w:t>are private</w:t>
      </w:r>
      <w:r w:rsidR="00B052DF" w:rsidRPr="007233FF">
        <w:rPr>
          <w:rFonts w:eastAsia="Microsoft YaHei" w:hint="eastAsia"/>
        </w:rPr>
        <w:t>.</w:t>
      </w:r>
    </w:p>
    <w:p w14:paraId="3E539BA8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takes a generic parameter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T</w:t>
      </w:r>
      <w:r w:rsidR="00F33658" w:rsidRPr="00CE0EE4">
        <w:rPr>
          <w:rPrChange w:id="690" w:author="janelle" w:date="2017-11-29T15:32:00Z">
            <w:rPr>
              <w:rStyle w:val="Literal"/>
            </w:rPr>
          </w:rPrChange>
        </w:rPr>
        <w:t xml:space="preserve"> </w:t>
      </w:r>
      <w:r w:rsidR="00F33658" w:rsidRPr="00B94BF3">
        <w:rPr>
          <w:rStyle w:val="Wingdings"/>
        </w:rPr>
        <w:t></w:t>
      </w:r>
      <w:r w:rsidRPr="007233FF">
        <w:rPr>
          <w:rFonts w:eastAsia="Microsoft YaHei" w:hint="eastAsia"/>
        </w:rPr>
        <w:t>, which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defined </w:t>
      </w:r>
      <w:r w:rsidR="000120CD">
        <w:rPr>
          <w:rFonts w:eastAsia="Microsoft YaHei"/>
        </w:rPr>
        <w:t xml:space="preserve">as having </w:t>
      </w:r>
      <w:r w:rsidRPr="007233FF">
        <w:rPr>
          <w:rFonts w:eastAsia="Microsoft YaHei" w:hint="eastAsia"/>
        </w:rPr>
        <w:t>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 as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="00F33658">
        <w:rPr>
          <w:rFonts w:eastAsia="Microsoft YaHei"/>
        </w:rPr>
        <w:t xml:space="preserve"> </w:t>
      </w:r>
      <w:r w:rsidR="00F33658" w:rsidRPr="00B94BF3">
        <w:rPr>
          <w:rStyle w:val="Wingdings"/>
        </w:rPr>
        <w:t></w:t>
      </w:r>
      <w:r w:rsidRPr="007233FF">
        <w:rPr>
          <w:rFonts w:eastAsia="Microsoft YaHei" w:hint="eastAsia"/>
        </w:rPr>
        <w:t>.</w:t>
      </w:r>
      <w:r w:rsidR="000120CD">
        <w:rPr>
          <w:rFonts w:eastAsia="Microsoft YaHei"/>
        </w:rPr>
        <w:t xml:space="preserve"> Then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returns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</w:t>
      </w:r>
      <w:r w:rsidR="00F33658">
        <w:rPr>
          <w:rFonts w:eastAsia="Microsoft YaHei"/>
        </w:rPr>
        <w:t xml:space="preserve"> </w:t>
      </w:r>
      <w:r w:rsidR="00F33658" w:rsidRPr="00AE197B">
        <w:rPr>
          <w:rStyle w:val="Wingdings"/>
        </w:rPr>
        <w:t>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holds the closure specified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and a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field, </w:t>
      </w:r>
      <w:del w:id="691" w:author="AnneMarieW" w:date="2017-11-27T09:01:00Z">
        <w:r w:rsidDel="00EA5F3F">
          <w:rPr>
            <w:rFonts w:eastAsia="Microsoft YaHei" w:hint="eastAsia"/>
          </w:rPr>
          <w:delText>sinc</w:delText>
        </w:r>
      </w:del>
      <w:ins w:id="692" w:author="AnneMarieW" w:date="2017-11-27T09:01:00Z">
        <w:r w:rsidR="00EA5F3F">
          <w:rPr>
            <w:rFonts w:eastAsia="Microsoft YaHei"/>
          </w:rPr>
          <w:t>becaus</w:t>
        </w:r>
      </w:ins>
      <w:r>
        <w:rPr>
          <w:rFonts w:eastAsia="Microsoft YaHei" w:hint="eastAsia"/>
        </w:rPr>
        <w:t>e we haven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executed the closure yet.</w:t>
      </w:r>
    </w:p>
    <w:p w14:paraId="288742B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When the calling code wants the result of evaluating the closure, instead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calling the closure directly, it will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</w:t>
      </w:r>
      <w:r w:rsidR="00F33658">
        <w:rPr>
          <w:rFonts w:eastAsia="Microsoft YaHei"/>
        </w:rPr>
        <w:t xml:space="preserve"> </w:t>
      </w:r>
      <w:r w:rsidR="00F33658" w:rsidRPr="00AE197B">
        <w:rPr>
          <w:rStyle w:val="Wingdings"/>
        </w:rPr>
        <w:t></w:t>
      </w:r>
      <w:r w:rsidRPr="007233FF">
        <w:rPr>
          <w:rFonts w:eastAsia="Microsoft YaHei" w:hint="eastAsia"/>
        </w:rPr>
        <w:t>. This method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checks </w:t>
      </w:r>
      <w:del w:id="693" w:author="AnneMarieW" w:date="2017-11-27T09:02:00Z">
        <w:r w:rsidRPr="007233FF" w:rsidDel="00813EBB">
          <w:rPr>
            <w:rFonts w:eastAsia="Microsoft YaHei" w:hint="eastAsia"/>
          </w:rPr>
          <w:delText>to see if</w:delText>
        </w:r>
      </w:del>
      <w:ins w:id="694" w:author="AnneMarieW" w:date="2017-11-27T09:02:00Z">
        <w:r w:rsidR="00813EBB">
          <w:rPr>
            <w:rFonts w:eastAsia="Microsoft YaHei"/>
          </w:rPr>
          <w:t>whether</w:t>
        </w:r>
      </w:ins>
      <w:r w:rsidRPr="007233FF">
        <w:rPr>
          <w:rFonts w:eastAsia="Microsoft YaHei" w:hint="eastAsia"/>
        </w:rPr>
        <w:t xml:space="preserve"> we already have a resulting value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in a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>;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if we do, it returns the value within the </w:t>
      </w:r>
      <w:r w:rsidRPr="007233FF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without executing the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again</w:t>
      </w:r>
      <w:r w:rsidR="00F33658">
        <w:rPr>
          <w:rFonts w:eastAsia="Microsoft YaHei"/>
        </w:rPr>
        <w:t xml:space="preserve"> </w:t>
      </w:r>
      <w:r w:rsidR="00F33658" w:rsidRPr="00AA47D6">
        <w:rPr>
          <w:rStyle w:val="Wingdings"/>
          <w:rFonts w:eastAsia="Microsoft YaHei"/>
        </w:rPr>
        <w:t></w:t>
      </w:r>
      <w:r>
        <w:rPr>
          <w:rFonts w:eastAsia="Microsoft YaHei" w:hint="eastAsia"/>
        </w:rPr>
        <w:t>.</w:t>
      </w:r>
    </w:p>
    <w:p w14:paraId="68163EC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If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, we call the closure stored in </w:t>
      </w:r>
      <w:proofErr w:type="spellStart"/>
      <w:r w:rsidRPr="007233FF">
        <w:rPr>
          <w:rStyle w:val="Literal"/>
          <w:rFonts w:hint="eastAsia"/>
        </w:rPr>
        <w:t>self.calculation</w:t>
      </w:r>
      <w:proofErr w:type="spellEnd"/>
      <w:r w:rsidRPr="007233FF">
        <w:rPr>
          <w:rFonts w:eastAsia="Microsoft YaHei" w:hint="eastAsia"/>
        </w:rPr>
        <w:t>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save the result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>
        <w:rPr>
          <w:rFonts w:eastAsia="Microsoft YaHei" w:hint="eastAsia"/>
        </w:rPr>
        <w:t xml:space="preserve"> for future use, and return the value as well</w:t>
      </w:r>
      <w:r w:rsidR="00E07D16">
        <w:rPr>
          <w:rFonts w:eastAsia="Microsoft YaHei"/>
        </w:rPr>
        <w:t xml:space="preserve"> </w:t>
      </w:r>
      <w:r w:rsidR="00E07D16" w:rsidRPr="00AE197B">
        <w:rPr>
          <w:rStyle w:val="Wingdings"/>
        </w:rPr>
        <w:t></w:t>
      </w:r>
      <w:r>
        <w:rPr>
          <w:rFonts w:eastAsia="Microsoft YaHei" w:hint="eastAsia"/>
        </w:rPr>
        <w:t>.</w:t>
      </w:r>
    </w:p>
    <w:p w14:paraId="3873B7F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13-11 shows how we can use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from Listing 13-6:</w:t>
      </w:r>
    </w:p>
    <w:p w14:paraId="4A64ED0C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695" w:author="janelle" w:date="2017-11-08T10:41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1CE6C44C" w14:textId="3DC341C7" w:rsidR="00084A24" w:rsidRPr="00A8244D" w:rsidRDefault="00B052DF">
      <w:pPr>
        <w:pStyle w:val="CodeA"/>
        <w:rPr>
          <w:rStyle w:val="Literal-Gray"/>
          <w:rPrChange w:id="696" w:author="Carol Nichols" w:date="2017-12-04T16:36:00Z">
            <w:rPr/>
          </w:rPrChange>
        </w:rPr>
        <w:pPrChange w:id="697" w:author="Carol Nichols" w:date="2017-12-04T16:36:00Z">
          <w:pPr>
            <w:pStyle w:val="CodeAWingding"/>
          </w:pPr>
        </w:pPrChange>
      </w:pPr>
      <w:r w:rsidRPr="00A8244D">
        <w:rPr>
          <w:rStyle w:val="Literal-Gray"/>
          <w:highlight w:val="yellow"/>
          <w:rPrChange w:id="698" w:author="Carol Nichols" w:date="2017-12-04T16:36:00Z">
            <w:rPr/>
          </w:rPrChange>
        </w:rPr>
        <w:t xml:space="preserve">fn generate_workout(intensity: </w:t>
      </w:r>
      <w:del w:id="699" w:author="Carol Nichols" w:date="2017-12-04T16:10:00Z">
        <w:r w:rsidRPr="00A8244D" w:rsidDel="002A4504">
          <w:rPr>
            <w:rStyle w:val="Literal-Gray"/>
            <w:highlight w:val="yellow"/>
            <w:rPrChange w:id="700" w:author="Carol Nichols" w:date="2017-12-04T16:36:00Z">
              <w:rPr/>
            </w:rPrChange>
          </w:rPr>
          <w:delText>i32</w:delText>
        </w:r>
      </w:del>
      <w:ins w:id="701" w:author="Carol Nichols" w:date="2017-12-04T16:10:00Z">
        <w:r w:rsidR="002A4504" w:rsidRPr="00A8244D">
          <w:rPr>
            <w:rStyle w:val="Literal-Gray"/>
            <w:highlight w:val="yellow"/>
            <w:rPrChange w:id="702" w:author="Carol Nichols" w:date="2017-12-04T16:36:00Z">
              <w:rPr>
                <w:highlight w:val="yellow"/>
              </w:rPr>
            </w:rPrChange>
          </w:rPr>
          <w:t>u32</w:t>
        </w:r>
      </w:ins>
      <w:r w:rsidRPr="00A8244D">
        <w:rPr>
          <w:rStyle w:val="Literal-Gray"/>
          <w:highlight w:val="yellow"/>
          <w:rPrChange w:id="703" w:author="Carol Nichols" w:date="2017-12-04T16:36:00Z">
            <w:rPr/>
          </w:rPrChange>
        </w:rPr>
        <w:t xml:space="preserve">, random_number: </w:t>
      </w:r>
      <w:del w:id="704" w:author="Carol Nichols" w:date="2017-12-04T16:10:00Z">
        <w:r w:rsidRPr="00A8244D" w:rsidDel="002A4504">
          <w:rPr>
            <w:rStyle w:val="Literal-Gray"/>
            <w:highlight w:val="yellow"/>
            <w:rPrChange w:id="705" w:author="Carol Nichols" w:date="2017-12-04T16:36:00Z">
              <w:rPr/>
            </w:rPrChange>
          </w:rPr>
          <w:delText>i32</w:delText>
        </w:r>
      </w:del>
      <w:ins w:id="706" w:author="Carol Nichols" w:date="2017-12-04T16:10:00Z">
        <w:r w:rsidR="002A4504" w:rsidRPr="00A8244D">
          <w:rPr>
            <w:rStyle w:val="Literal-Gray"/>
            <w:highlight w:val="yellow"/>
            <w:rPrChange w:id="707" w:author="Carol Nichols" w:date="2017-12-04T16:36:00Z">
              <w:rPr>
                <w:highlight w:val="yellow"/>
              </w:rPr>
            </w:rPrChange>
          </w:rPr>
          <w:t>u32</w:t>
        </w:r>
      </w:ins>
      <w:r w:rsidRPr="00A8244D">
        <w:rPr>
          <w:rStyle w:val="Literal-Gray"/>
          <w:highlight w:val="yellow"/>
          <w:rPrChange w:id="708" w:author="Carol Nichols" w:date="2017-12-04T16:36:00Z">
            <w:rPr/>
          </w:rPrChange>
        </w:rPr>
        <w:t>) {</w:t>
      </w:r>
    </w:p>
    <w:p w14:paraId="5C055067" w14:textId="77777777" w:rsidR="00ED60C0" w:rsidRDefault="00FD61BA">
      <w:pPr>
        <w:pStyle w:val="CodeBWingding"/>
        <w:pPrChange w:id="709" w:author="janelle" w:date="2017-11-08T10:41:00Z">
          <w:pPr>
            <w:pStyle w:val="CodeB"/>
          </w:pPr>
        </w:pPrChange>
      </w:pPr>
      <w:r w:rsidRPr="00B94BF3">
        <w:rPr>
          <w:rStyle w:val="Wingdings"/>
        </w:rPr>
        <w:t></w:t>
      </w:r>
      <w:r w:rsidR="00B052DF" w:rsidRPr="00895C67">
        <w:rPr>
          <w:rFonts w:hint="eastAsia"/>
        </w:rPr>
        <w:t xml:space="preserve">    </w:t>
      </w:r>
      <w:ins w:id="710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let mut expensive_result = Cacher::new(|num| {</w:t>
      </w:r>
    </w:p>
    <w:p w14:paraId="52EA737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14:paraId="075D1D6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14:paraId="1A3D216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14:paraId="363830D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});</w:t>
      </w:r>
    </w:p>
    <w:p w14:paraId="24B72EBB" w14:textId="77777777" w:rsidR="00084A24" w:rsidRPr="00895C67" w:rsidRDefault="00084A24" w:rsidP="00895C67">
      <w:pPr>
        <w:pStyle w:val="CodeB"/>
      </w:pPr>
    </w:p>
    <w:p w14:paraId="2288885D" w14:textId="77777777" w:rsidR="00084A24" w:rsidRPr="00A8244D" w:rsidRDefault="00B052DF">
      <w:pPr>
        <w:pStyle w:val="CodeB"/>
        <w:rPr>
          <w:rStyle w:val="Literal-Gray"/>
          <w:highlight w:val="yellow"/>
          <w:rPrChange w:id="711" w:author="Carol Nichols" w:date="2017-12-04T16:37:00Z">
            <w:rPr/>
          </w:rPrChange>
        </w:rPr>
        <w:pPrChange w:id="712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rPrChange w:id="713" w:author="Carol Nichols" w:date="2017-12-04T16:37:00Z">
            <w:rPr/>
          </w:rPrChange>
        </w:rPr>
        <w:t xml:space="preserve">    </w:t>
      </w:r>
      <w:r w:rsidRPr="00A8244D">
        <w:rPr>
          <w:rStyle w:val="Literal-Gray"/>
          <w:highlight w:val="yellow"/>
          <w:rPrChange w:id="714" w:author="Carol Nichols" w:date="2017-12-04T16:37:00Z">
            <w:rPr/>
          </w:rPrChange>
        </w:rPr>
        <w:t>if intensity &lt; 25 {</w:t>
      </w:r>
    </w:p>
    <w:p w14:paraId="6AE415C0" w14:textId="77777777" w:rsidR="00084A24" w:rsidRPr="00A8244D" w:rsidRDefault="00B052DF">
      <w:pPr>
        <w:pStyle w:val="CodeB"/>
        <w:rPr>
          <w:rStyle w:val="Literal-Gray"/>
          <w:highlight w:val="yellow"/>
          <w:rPrChange w:id="715" w:author="Carol Nichols" w:date="2017-12-04T16:37:00Z">
            <w:rPr/>
          </w:rPrChange>
        </w:rPr>
        <w:pPrChange w:id="716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highlight w:val="yellow"/>
          <w:rPrChange w:id="717" w:author="Carol Nichols" w:date="2017-12-04T16:37:00Z">
            <w:rPr/>
          </w:rPrChange>
        </w:rPr>
        <w:t xml:space="preserve">        println!(</w:t>
      </w:r>
    </w:p>
    <w:p w14:paraId="4B2348E8" w14:textId="77777777" w:rsidR="00084A24" w:rsidRPr="00A8244D" w:rsidRDefault="00B052DF">
      <w:pPr>
        <w:pStyle w:val="CodeB"/>
        <w:rPr>
          <w:rStyle w:val="Literal-Gray"/>
          <w:rPrChange w:id="718" w:author="Carol Nichols" w:date="2017-12-04T16:37:00Z">
            <w:rPr/>
          </w:rPrChange>
        </w:rPr>
        <w:pPrChange w:id="719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highlight w:val="yellow"/>
          <w:rPrChange w:id="720" w:author="Carol Nichols" w:date="2017-12-04T16:37:00Z">
            <w:rPr/>
          </w:rPrChange>
        </w:rPr>
        <w:t xml:space="preserve">            "Today, do {} pushups!",</w:t>
      </w:r>
    </w:p>
    <w:p w14:paraId="23B0C453" w14:textId="77777777" w:rsidR="00ED60C0" w:rsidRDefault="00FD61BA">
      <w:pPr>
        <w:pStyle w:val="CodeBWingding"/>
        <w:pPrChange w:id="721" w:author="janelle" w:date="2017-11-08T10:41:00Z">
          <w:pPr>
            <w:pStyle w:val="CodeB"/>
          </w:pPr>
        </w:pPrChange>
      </w:pPr>
      <w:r w:rsidRPr="00B94BF3">
        <w:rPr>
          <w:rStyle w:val="Wingdings"/>
        </w:rPr>
        <w:t></w:t>
      </w:r>
      <w:r w:rsidR="00B052DF" w:rsidRPr="00895C67">
        <w:rPr>
          <w:rFonts w:hint="eastAsia"/>
        </w:rPr>
        <w:t xml:space="preserve">            </w:t>
      </w:r>
      <w:ins w:id="722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expensive_result.value(intensity)</w:t>
      </w:r>
    </w:p>
    <w:p w14:paraId="4F686809" w14:textId="77777777" w:rsidR="00084A24" w:rsidRPr="00A8244D" w:rsidRDefault="00B052DF">
      <w:pPr>
        <w:pStyle w:val="CodeB"/>
        <w:rPr>
          <w:rStyle w:val="Literal-Gray"/>
          <w:highlight w:val="yellow"/>
          <w:rPrChange w:id="723" w:author="Carol Nichols" w:date="2017-12-04T16:37:00Z">
            <w:rPr/>
          </w:rPrChange>
        </w:rPr>
        <w:pPrChange w:id="724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rPrChange w:id="725" w:author="Carol Nichols" w:date="2017-12-04T16:37:00Z">
            <w:rPr/>
          </w:rPrChange>
        </w:rPr>
        <w:t xml:space="preserve">        </w:t>
      </w:r>
      <w:r w:rsidRPr="00A8244D">
        <w:rPr>
          <w:rStyle w:val="Literal-Gray"/>
          <w:highlight w:val="yellow"/>
          <w:rPrChange w:id="726" w:author="Carol Nichols" w:date="2017-12-04T16:37:00Z">
            <w:rPr/>
          </w:rPrChange>
        </w:rPr>
        <w:t>);</w:t>
      </w:r>
    </w:p>
    <w:p w14:paraId="736C10D6" w14:textId="77777777" w:rsidR="00084A24" w:rsidRPr="00A8244D" w:rsidRDefault="00B052DF">
      <w:pPr>
        <w:pStyle w:val="CodeB"/>
        <w:rPr>
          <w:rStyle w:val="Literal-Gray"/>
          <w:highlight w:val="yellow"/>
          <w:rPrChange w:id="727" w:author="Carol Nichols" w:date="2017-12-04T16:37:00Z">
            <w:rPr/>
          </w:rPrChange>
        </w:rPr>
        <w:pPrChange w:id="728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highlight w:val="yellow"/>
          <w:rPrChange w:id="729" w:author="Carol Nichols" w:date="2017-12-04T16:37:00Z">
            <w:rPr/>
          </w:rPrChange>
        </w:rPr>
        <w:t xml:space="preserve">        println!(</w:t>
      </w:r>
    </w:p>
    <w:p w14:paraId="13CECD58" w14:textId="77777777" w:rsidR="00084A24" w:rsidRPr="00A8244D" w:rsidRDefault="00B052DF">
      <w:pPr>
        <w:pStyle w:val="CodeB"/>
        <w:rPr>
          <w:rStyle w:val="Literal-Gray"/>
          <w:rPrChange w:id="730" w:author="Carol Nichols" w:date="2017-12-04T16:37:00Z">
            <w:rPr/>
          </w:rPrChange>
        </w:rPr>
        <w:pPrChange w:id="731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highlight w:val="yellow"/>
          <w:rPrChange w:id="732" w:author="Carol Nichols" w:date="2017-12-04T16:37:00Z">
            <w:rPr/>
          </w:rPrChange>
        </w:rPr>
        <w:t xml:space="preserve">            "Next, do {} situps!",</w:t>
      </w:r>
    </w:p>
    <w:p w14:paraId="7FA85626" w14:textId="77777777" w:rsidR="00ED60C0" w:rsidRDefault="00FD61BA">
      <w:pPr>
        <w:pStyle w:val="CodeBWingding"/>
        <w:pPrChange w:id="733" w:author="janelle" w:date="2017-11-08T10:41:00Z">
          <w:pPr>
            <w:pStyle w:val="CodeB"/>
          </w:pPr>
        </w:pPrChange>
      </w:pPr>
      <w:r w:rsidRPr="00AA47D6">
        <w:rPr>
          <w:rStyle w:val="Wingdings"/>
        </w:rPr>
        <w:t></w:t>
      </w:r>
      <w:r w:rsidR="00B052DF" w:rsidRPr="00895C67">
        <w:rPr>
          <w:rFonts w:hint="eastAsia"/>
        </w:rPr>
        <w:t xml:space="preserve">            </w:t>
      </w:r>
      <w:ins w:id="734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expensive_result.value(intensity)</w:t>
      </w:r>
    </w:p>
    <w:p w14:paraId="77FDDDF2" w14:textId="77777777" w:rsidR="00084A24" w:rsidRPr="00A8244D" w:rsidRDefault="00B052DF">
      <w:pPr>
        <w:pStyle w:val="CodeB"/>
        <w:rPr>
          <w:rStyle w:val="Literal-Gray"/>
          <w:highlight w:val="yellow"/>
          <w:rPrChange w:id="735" w:author="Carol Nichols" w:date="2017-12-04T16:37:00Z">
            <w:rPr/>
          </w:rPrChange>
        </w:rPr>
        <w:pPrChange w:id="736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rPrChange w:id="737" w:author="Carol Nichols" w:date="2017-12-04T16:37:00Z">
            <w:rPr/>
          </w:rPrChange>
        </w:rPr>
        <w:t xml:space="preserve">        </w:t>
      </w:r>
      <w:r w:rsidRPr="00A8244D">
        <w:rPr>
          <w:rStyle w:val="Literal-Gray"/>
          <w:highlight w:val="yellow"/>
          <w:rPrChange w:id="738" w:author="Carol Nichols" w:date="2017-12-04T16:37:00Z">
            <w:rPr/>
          </w:rPrChange>
        </w:rPr>
        <w:t>);</w:t>
      </w:r>
    </w:p>
    <w:p w14:paraId="61388DB7" w14:textId="77777777" w:rsidR="00084A24" w:rsidRPr="00A8244D" w:rsidRDefault="00B052DF">
      <w:pPr>
        <w:pStyle w:val="CodeB"/>
        <w:rPr>
          <w:rStyle w:val="Literal-Gray"/>
          <w:highlight w:val="yellow"/>
          <w:rPrChange w:id="739" w:author="Carol Nichols" w:date="2017-12-04T16:37:00Z">
            <w:rPr/>
          </w:rPrChange>
        </w:rPr>
        <w:pPrChange w:id="740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highlight w:val="yellow"/>
          <w:rPrChange w:id="741" w:author="Carol Nichols" w:date="2017-12-04T16:37:00Z">
            <w:rPr/>
          </w:rPrChange>
        </w:rPr>
        <w:t xml:space="preserve">    } else {</w:t>
      </w:r>
    </w:p>
    <w:p w14:paraId="51A1889C" w14:textId="77777777" w:rsidR="00084A24" w:rsidRPr="00A8244D" w:rsidRDefault="00B052DF">
      <w:pPr>
        <w:pStyle w:val="CodeB"/>
        <w:rPr>
          <w:rStyle w:val="Literal-Gray"/>
          <w:highlight w:val="yellow"/>
          <w:rPrChange w:id="742" w:author="Carol Nichols" w:date="2017-12-04T16:37:00Z">
            <w:rPr/>
          </w:rPrChange>
        </w:rPr>
        <w:pPrChange w:id="743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highlight w:val="yellow"/>
          <w:rPrChange w:id="744" w:author="Carol Nichols" w:date="2017-12-04T16:37:00Z">
            <w:rPr/>
          </w:rPrChange>
        </w:rPr>
        <w:t xml:space="preserve">        if random_number == 3 {</w:t>
      </w:r>
    </w:p>
    <w:p w14:paraId="3D02AE6D" w14:textId="77777777" w:rsidR="00084A24" w:rsidRPr="00A8244D" w:rsidRDefault="00B052DF">
      <w:pPr>
        <w:pStyle w:val="CodeB"/>
        <w:rPr>
          <w:rStyle w:val="Literal-Gray"/>
          <w:highlight w:val="yellow"/>
          <w:rPrChange w:id="745" w:author="Carol Nichols" w:date="2017-12-04T16:37:00Z">
            <w:rPr/>
          </w:rPrChange>
        </w:rPr>
        <w:pPrChange w:id="746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highlight w:val="yellow"/>
          <w:rPrChange w:id="747" w:author="Carol Nichols" w:date="2017-12-04T16:37:00Z">
            <w:rPr/>
          </w:rPrChange>
        </w:rPr>
        <w:t xml:space="preserve">            println!("Take a break today! Remember to stay hydrated!");</w:t>
      </w:r>
    </w:p>
    <w:p w14:paraId="2AEA58B3" w14:textId="77777777" w:rsidR="00084A24" w:rsidRPr="00A8244D" w:rsidRDefault="00B052DF">
      <w:pPr>
        <w:pStyle w:val="CodeB"/>
        <w:rPr>
          <w:rStyle w:val="Literal-Gray"/>
          <w:highlight w:val="yellow"/>
          <w:rPrChange w:id="748" w:author="Carol Nichols" w:date="2017-12-04T16:37:00Z">
            <w:rPr/>
          </w:rPrChange>
        </w:rPr>
        <w:pPrChange w:id="749" w:author="Carol Nichols" w:date="2017-12-04T16:37:00Z">
          <w:pPr>
            <w:pStyle w:val="CodeBWingding"/>
            <w:outlineLvl w:val="0"/>
          </w:pPr>
        </w:pPrChange>
      </w:pPr>
      <w:r w:rsidRPr="00A8244D">
        <w:rPr>
          <w:rStyle w:val="Literal-Gray"/>
          <w:highlight w:val="yellow"/>
          <w:rPrChange w:id="750" w:author="Carol Nichols" w:date="2017-12-04T16:37:00Z">
            <w:rPr/>
          </w:rPrChange>
        </w:rPr>
        <w:lastRenderedPageBreak/>
        <w:t xml:space="preserve">        } else {</w:t>
      </w:r>
    </w:p>
    <w:p w14:paraId="7B59A157" w14:textId="77777777" w:rsidR="00084A24" w:rsidRPr="00A8244D" w:rsidRDefault="00B052DF">
      <w:pPr>
        <w:pStyle w:val="CodeB"/>
        <w:rPr>
          <w:rStyle w:val="Literal-Gray"/>
          <w:highlight w:val="yellow"/>
          <w:rPrChange w:id="751" w:author="Carol Nichols" w:date="2017-12-04T16:37:00Z">
            <w:rPr/>
          </w:rPrChange>
        </w:rPr>
        <w:pPrChange w:id="752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highlight w:val="yellow"/>
          <w:rPrChange w:id="753" w:author="Carol Nichols" w:date="2017-12-04T16:37:00Z">
            <w:rPr/>
          </w:rPrChange>
        </w:rPr>
        <w:t xml:space="preserve">            println!(</w:t>
      </w:r>
    </w:p>
    <w:p w14:paraId="388F9066" w14:textId="77777777" w:rsidR="00084A24" w:rsidRPr="00A8244D" w:rsidRDefault="00B052DF">
      <w:pPr>
        <w:pStyle w:val="CodeB"/>
        <w:rPr>
          <w:rStyle w:val="Literal-Gray"/>
          <w:rPrChange w:id="754" w:author="Carol Nichols" w:date="2017-12-04T16:37:00Z">
            <w:rPr/>
          </w:rPrChange>
        </w:rPr>
        <w:pPrChange w:id="755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highlight w:val="yellow"/>
          <w:rPrChange w:id="756" w:author="Carol Nichols" w:date="2017-12-04T16:37:00Z">
            <w:rPr/>
          </w:rPrChange>
        </w:rPr>
        <w:t xml:space="preserve">                "Today, run for {} minutes!",</w:t>
      </w:r>
    </w:p>
    <w:p w14:paraId="76A37464" w14:textId="77777777" w:rsidR="00ED60C0" w:rsidRDefault="00FD61BA">
      <w:pPr>
        <w:pStyle w:val="CodeBWingding"/>
        <w:pPrChange w:id="757" w:author="janelle" w:date="2017-11-08T10:42:00Z">
          <w:pPr>
            <w:pStyle w:val="CodeB"/>
          </w:pPr>
        </w:pPrChange>
      </w:pPr>
      <w:r w:rsidRPr="00AA47D6">
        <w:rPr>
          <w:rStyle w:val="Wingdings"/>
        </w:rPr>
        <w:t></w:t>
      </w:r>
      <w:r w:rsidR="00B052DF" w:rsidRPr="00895C67">
        <w:rPr>
          <w:rFonts w:hint="eastAsia"/>
        </w:rPr>
        <w:t xml:space="preserve">                </w:t>
      </w:r>
      <w:ins w:id="758" w:author="janelle" w:date="2017-11-08T10:42:00Z">
        <w:r w:rsidR="00B71545">
          <w:t xml:space="preserve"> </w:t>
        </w:r>
      </w:ins>
      <w:r w:rsidR="00B052DF" w:rsidRPr="00895C67">
        <w:rPr>
          <w:rFonts w:hint="eastAsia"/>
        </w:rPr>
        <w:t>expensive_result.value(intensity)</w:t>
      </w:r>
    </w:p>
    <w:p w14:paraId="77B50A46" w14:textId="77777777" w:rsidR="00084A24" w:rsidRPr="00A8244D" w:rsidRDefault="00B052DF">
      <w:pPr>
        <w:pStyle w:val="CodeB"/>
        <w:rPr>
          <w:rStyle w:val="Literal-Gray"/>
          <w:highlight w:val="yellow"/>
          <w:rPrChange w:id="759" w:author="Carol Nichols" w:date="2017-12-04T16:37:00Z">
            <w:rPr/>
          </w:rPrChange>
        </w:rPr>
        <w:pPrChange w:id="760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rPrChange w:id="761" w:author="Carol Nichols" w:date="2017-12-04T16:37:00Z">
            <w:rPr/>
          </w:rPrChange>
        </w:rPr>
        <w:t xml:space="preserve">            </w:t>
      </w:r>
      <w:r w:rsidRPr="00A8244D">
        <w:rPr>
          <w:rStyle w:val="Literal-Gray"/>
          <w:highlight w:val="yellow"/>
          <w:rPrChange w:id="762" w:author="Carol Nichols" w:date="2017-12-04T16:37:00Z">
            <w:rPr/>
          </w:rPrChange>
        </w:rPr>
        <w:t>)</w:t>
      </w:r>
      <w:r w:rsidR="001E53D5" w:rsidRPr="00A8244D">
        <w:rPr>
          <w:rStyle w:val="Literal-Gray"/>
          <w:highlight w:val="yellow"/>
          <w:rPrChange w:id="763" w:author="Carol Nichols" w:date="2017-12-04T16:37:00Z">
            <w:rPr/>
          </w:rPrChange>
        </w:rPr>
        <w:t>;</w:t>
      </w:r>
    </w:p>
    <w:p w14:paraId="775819A2" w14:textId="77777777" w:rsidR="00084A24" w:rsidRPr="00A8244D" w:rsidRDefault="00B052DF">
      <w:pPr>
        <w:pStyle w:val="CodeB"/>
        <w:rPr>
          <w:rStyle w:val="Literal-Gray"/>
          <w:highlight w:val="yellow"/>
          <w:rPrChange w:id="764" w:author="Carol Nichols" w:date="2017-12-04T16:37:00Z">
            <w:rPr/>
          </w:rPrChange>
        </w:rPr>
        <w:pPrChange w:id="765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highlight w:val="yellow"/>
          <w:rPrChange w:id="766" w:author="Carol Nichols" w:date="2017-12-04T16:37:00Z">
            <w:rPr/>
          </w:rPrChange>
        </w:rPr>
        <w:t xml:space="preserve">        }</w:t>
      </w:r>
    </w:p>
    <w:p w14:paraId="09DC65F3" w14:textId="77777777" w:rsidR="00084A24" w:rsidRPr="00A8244D" w:rsidRDefault="00B052DF">
      <w:pPr>
        <w:pStyle w:val="CodeB"/>
        <w:rPr>
          <w:rStyle w:val="Literal-Gray"/>
          <w:highlight w:val="yellow"/>
          <w:rPrChange w:id="767" w:author="Carol Nichols" w:date="2017-12-04T16:37:00Z">
            <w:rPr/>
          </w:rPrChange>
        </w:rPr>
        <w:pPrChange w:id="768" w:author="Carol Nichols" w:date="2017-12-04T16:37:00Z">
          <w:pPr>
            <w:pStyle w:val="CodeBWingding"/>
          </w:pPr>
        </w:pPrChange>
      </w:pPr>
      <w:r w:rsidRPr="00A8244D">
        <w:rPr>
          <w:rStyle w:val="Literal-Gray"/>
          <w:highlight w:val="yellow"/>
          <w:rPrChange w:id="769" w:author="Carol Nichols" w:date="2017-12-04T16:37:00Z">
            <w:rPr/>
          </w:rPrChange>
        </w:rPr>
        <w:t xml:space="preserve">    }</w:t>
      </w:r>
    </w:p>
    <w:p w14:paraId="673FC5C2" w14:textId="77777777" w:rsidR="00084A24" w:rsidRPr="00A8244D" w:rsidRDefault="00B052DF">
      <w:pPr>
        <w:pStyle w:val="CodeC"/>
        <w:rPr>
          <w:rStyle w:val="Literal-Gray"/>
          <w:rPrChange w:id="770" w:author="Carol Nichols" w:date="2017-12-04T16:37:00Z">
            <w:rPr/>
          </w:rPrChange>
        </w:rPr>
        <w:pPrChange w:id="771" w:author="Carol Nichols" w:date="2017-12-04T16:37:00Z">
          <w:pPr>
            <w:pStyle w:val="CodeCWingding"/>
          </w:pPr>
        </w:pPrChange>
      </w:pPr>
      <w:r w:rsidRPr="00A8244D">
        <w:rPr>
          <w:rStyle w:val="Literal-Gray"/>
          <w:highlight w:val="yellow"/>
          <w:rPrChange w:id="772" w:author="Carol Nichols" w:date="2017-12-04T16:37:00Z">
            <w:rPr/>
          </w:rPrChange>
        </w:rPr>
        <w:t>}</w:t>
      </w:r>
    </w:p>
    <w:p w14:paraId="1492A34F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13-11: Using </w:t>
      </w:r>
      <w:proofErr w:type="spellStart"/>
      <w:r w:rsidR="00B80F17" w:rsidRPr="00B80F17">
        <w:rPr>
          <w:rStyle w:val="LiteralCaption"/>
          <w:rPrChange w:id="773" w:author="janelle" w:date="2017-11-08T10:42:00Z">
            <w:rPr>
              <w:rStyle w:val="Literal"/>
            </w:rPr>
          </w:rPrChange>
        </w:rPr>
        <w:t>Cacher</w:t>
      </w:r>
      <w:proofErr w:type="spellEnd"/>
      <w:r w:rsidRPr="007233FF">
        <w:rPr>
          <w:rFonts w:eastAsia="Microsoft YaHei" w:hint="eastAsia"/>
        </w:rPr>
        <w:t xml:space="preserve"> in the </w:t>
      </w:r>
      <w:proofErr w:type="spellStart"/>
      <w:r w:rsidR="00B80F17" w:rsidRPr="00B80F17">
        <w:rPr>
          <w:rStyle w:val="LiteralCaption"/>
          <w:rPrChange w:id="774" w:author="janelle" w:date="2017-11-08T10:42:00Z">
            <w:rPr>
              <w:rStyle w:val="Literal"/>
            </w:rPr>
          </w:rPrChange>
        </w:rPr>
        <w:t>generate_workout</w:t>
      </w:r>
      <w:proofErr w:type="spellEnd"/>
      <w:r>
        <w:rPr>
          <w:rFonts w:eastAsia="Microsoft YaHei" w:hint="eastAsia"/>
        </w:rPr>
        <w:t xml:space="preserve"> function to abstract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away the caching logic</w:t>
      </w:r>
    </w:p>
    <w:p w14:paraId="588FBC87" w14:textId="77777777" w:rsidR="000C5B67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Instead of saving the closure in a variable directly, we save a new instance of</w:t>
      </w:r>
      <w:r w:rsid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that holds the closure</w:t>
      </w:r>
      <w:r w:rsidR="00FD61BA">
        <w:rPr>
          <w:rFonts w:eastAsia="Microsoft YaHei"/>
        </w:rPr>
        <w:t xml:space="preserve"> </w:t>
      </w:r>
      <w:r w:rsidR="00FD61BA" w:rsidRPr="00B94BF3">
        <w:rPr>
          <w:rStyle w:val="Wingdings"/>
        </w:rPr>
        <w:t></w:t>
      </w:r>
      <w:r w:rsidRPr="007233FF">
        <w:rPr>
          <w:rFonts w:eastAsia="Microsoft YaHei" w:hint="eastAsia"/>
        </w:rPr>
        <w:t>. Then, in each place we want the result</w:t>
      </w:r>
      <w:r w:rsidR="00FD61BA">
        <w:rPr>
          <w:rFonts w:eastAsia="Microsoft YaHei"/>
        </w:rPr>
        <w:t xml:space="preserve"> </w:t>
      </w:r>
      <w:r w:rsidR="00FD61BA" w:rsidRPr="00B94BF3">
        <w:rPr>
          <w:rStyle w:val="Wingdings"/>
        </w:rPr>
        <w:t></w:t>
      </w:r>
      <w:r w:rsidR="00FD61BA">
        <w:rPr>
          <w:rStyle w:val="Wingdings"/>
        </w:rPr>
        <w:t></w:t>
      </w:r>
      <w:r w:rsidR="00FD61BA">
        <w:rPr>
          <w:rStyle w:val="Wingdings"/>
        </w:rPr>
        <w:t></w:t>
      </w:r>
      <w:r w:rsidRPr="007233FF">
        <w:rPr>
          <w:rFonts w:eastAsia="Microsoft YaHei" w:hint="eastAsia"/>
        </w:rPr>
        <w:t>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instance. We can call the </w:t>
      </w:r>
      <w:r w:rsidRPr="007233FF">
        <w:rPr>
          <w:rStyle w:val="Literal"/>
          <w:rFonts w:hint="eastAsia"/>
        </w:rPr>
        <w:t>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method as many times as we want, or not call it at all, and the expensive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calculation will be run a maximum of once. </w:t>
      </w:r>
    </w:p>
    <w:p w14:paraId="1D40750A" w14:textId="77777777" w:rsidR="000C5B67" w:rsidRDefault="00B052DF" w:rsidP="000C5B67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Try running this program with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from Listing 13-2</w:t>
      </w:r>
      <w:r w:rsidR="009B2A07">
        <w:rPr>
          <w:rFonts w:eastAsia="Microsoft YaHei"/>
        </w:rPr>
        <w:t>.</w:t>
      </w:r>
      <w:r w:rsidRPr="007233FF">
        <w:rPr>
          <w:rFonts w:eastAsia="Microsoft YaHei" w:hint="eastAsia"/>
        </w:rPr>
        <w:t xml:space="preserve"> </w:t>
      </w:r>
      <w:r w:rsidR="009B2A07">
        <w:rPr>
          <w:rFonts w:eastAsia="Microsoft YaHei"/>
        </w:rPr>
        <w:t>C</w:t>
      </w:r>
      <w:r w:rsidRPr="007233FF">
        <w:rPr>
          <w:rFonts w:eastAsia="Microsoft YaHei" w:hint="eastAsia"/>
        </w:rPr>
        <w:t>hange the values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simulated_user_specified_value</w:t>
      </w:r>
      <w:proofErr w:type="spellEnd"/>
      <w:r w:rsidRPr="007233FF">
        <w:rPr>
          <w:rFonts w:eastAsia="Microsoft YaHei" w:hint="eastAsia"/>
        </w:rPr>
        <w:t xml:space="preserve"> and </w:t>
      </w:r>
      <w:proofErr w:type="spellStart"/>
      <w:r w:rsidRPr="007233FF">
        <w:rPr>
          <w:rStyle w:val="Literal"/>
          <w:rFonts w:hint="eastAsia"/>
        </w:rPr>
        <w:t>simulated_random_number</w:t>
      </w:r>
      <w:proofErr w:type="spellEnd"/>
      <w:r w:rsidRPr="007233FF">
        <w:rPr>
          <w:rFonts w:eastAsia="Microsoft YaHei" w:hint="eastAsia"/>
        </w:rPr>
        <w:t xml:space="preserve"> variables</w:t>
      </w:r>
      <w:r w:rsidR="009B2A07">
        <w:rPr>
          <w:rFonts w:eastAsia="Microsoft YaHei"/>
        </w:rPr>
        <w:t xml:space="preserve"> to</w:t>
      </w:r>
      <w:r w:rsidRPr="007233FF">
        <w:rPr>
          <w:rFonts w:eastAsia="Microsoft YaHei" w:hint="eastAsia"/>
        </w:rPr>
        <w:t xml:space="preserve"> verify that in all </w:t>
      </w:r>
      <w:del w:id="775" w:author="AnneMarieW" w:date="2017-11-27T09:03:00Z">
        <w:r w:rsidRPr="007233FF" w:rsidDel="00967A40">
          <w:rPr>
            <w:rFonts w:eastAsia="Microsoft YaHei" w:hint="eastAsia"/>
          </w:rPr>
          <w:delText xml:space="preserve">of </w:delText>
        </w:r>
      </w:del>
      <w:r w:rsidRPr="007233FF">
        <w:rPr>
          <w:rFonts w:eastAsia="Microsoft YaHei" w:hint="eastAsia"/>
        </w:rPr>
        <w:t xml:space="preserve">the cases in the various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and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blocks,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calculating slowly...</w:t>
      </w:r>
      <w:r>
        <w:rPr>
          <w:rFonts w:eastAsia="Microsoft YaHei" w:hint="eastAsia"/>
        </w:rPr>
        <w:t xml:space="preserve"> only </w:t>
      </w:r>
      <w:del w:id="776" w:author="AnneMarieW" w:date="2017-11-27T09:03:00Z">
        <w:r w:rsidDel="00967A40">
          <w:rPr>
            <w:rFonts w:eastAsia="Microsoft YaHei" w:hint="eastAsia"/>
          </w:rPr>
          <w:delText xml:space="preserve">shows up </w:delText>
        </w:r>
      </w:del>
      <w:ins w:id="777" w:author="AnneMarieW" w:date="2017-11-27T09:03:00Z">
        <w:r w:rsidR="00967A40">
          <w:rPr>
            <w:rFonts w:eastAsia="Microsoft YaHei"/>
          </w:rPr>
          <w:t xml:space="preserve">appears </w:t>
        </w:r>
      </w:ins>
      <w:r>
        <w:rPr>
          <w:rFonts w:eastAsia="Microsoft YaHei" w:hint="eastAsia"/>
        </w:rPr>
        <w:t>once and only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needed.</w:t>
      </w:r>
      <w:r w:rsidR="000C5B67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takes care of the logic necessary to ensure we aren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expensive calculation more than we need to, so</w:t>
      </w:r>
      <w:del w:id="778" w:author="AnneMarieW" w:date="2017-11-27T09:04:00Z">
        <w:r w:rsidRPr="007233FF" w:rsidDel="00967A40">
          <w:rPr>
            <w:rFonts w:eastAsia="Microsoft YaHei" w:hint="eastAsia"/>
          </w:rPr>
          <w:delText xml:space="preserve"> that</w:delText>
        </w:r>
      </w:del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can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focus on the business logic. </w:t>
      </w:r>
    </w:p>
    <w:p w14:paraId="4CD6CCFC" w14:textId="77777777" w:rsidR="000C5B67" w:rsidRDefault="008973F5" w:rsidP="005E05F0">
      <w:pPr>
        <w:pStyle w:val="HeadB"/>
        <w:outlineLvl w:val="0"/>
        <w:rPr>
          <w:rFonts w:eastAsia="Microsoft YaHei"/>
        </w:rPr>
      </w:pPr>
      <w:bookmarkStart w:id="779" w:name="_Toc500170031"/>
      <w:r>
        <w:rPr>
          <w:rFonts w:eastAsia="Microsoft YaHei"/>
        </w:rPr>
        <w:t xml:space="preserve">Limitations of </w:t>
      </w:r>
      <w:r w:rsidR="00237CA3">
        <w:rPr>
          <w:rFonts w:eastAsia="Microsoft YaHei"/>
        </w:rPr>
        <w:t xml:space="preserve">the </w:t>
      </w:r>
      <w:proofErr w:type="spellStart"/>
      <w:r w:rsidR="00237CA3" w:rsidRPr="00CF5593">
        <w:rPr>
          <w:rStyle w:val="Literal"/>
          <w:rFonts w:eastAsia="Microsoft YaHei"/>
          <w:rPrChange w:id="780" w:author="Carol Nichols" w:date="2017-12-04T15:35:00Z">
            <w:rPr>
              <w:rFonts w:eastAsia="Microsoft YaHei"/>
            </w:rPr>
          </w:rPrChange>
        </w:rPr>
        <w:t>Cacher</w:t>
      </w:r>
      <w:proofErr w:type="spellEnd"/>
      <w:r w:rsidR="00237CA3">
        <w:rPr>
          <w:rFonts w:eastAsia="Microsoft YaHei"/>
        </w:rPr>
        <w:t xml:space="preserve"> Implementation</w:t>
      </w:r>
      <w:bookmarkEnd w:id="779"/>
    </w:p>
    <w:p w14:paraId="6782BCE8" w14:textId="4BADDBEB" w:rsidR="00084A24" w:rsidRDefault="00B052DF" w:rsidP="0044769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Caching values is a generally useful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we might want to use in other parts of our code with </w:t>
      </w:r>
      <w:r w:rsidR="000C5B67">
        <w:rPr>
          <w:rFonts w:eastAsia="Microsoft YaHei"/>
        </w:rPr>
        <w:t xml:space="preserve">different </w:t>
      </w:r>
      <w:r w:rsidRPr="007233FF">
        <w:rPr>
          <w:rFonts w:eastAsia="Microsoft YaHei" w:hint="eastAsia"/>
        </w:rPr>
        <w:t xml:space="preserve">closures. However, there are </w:t>
      </w:r>
      <w:commentRangeStart w:id="781"/>
      <w:commentRangeStart w:id="782"/>
      <w:del w:id="783" w:author="Carol Nichols" w:date="2017-12-04T16:38:00Z">
        <w:r w:rsidRPr="007233FF" w:rsidDel="00236C2A">
          <w:rPr>
            <w:rFonts w:eastAsia="Microsoft YaHei" w:hint="eastAsia"/>
          </w:rPr>
          <w:delText xml:space="preserve">a few </w:delText>
        </w:r>
      </w:del>
      <w:ins w:id="784" w:author="Carol Nichols" w:date="2017-12-04T16:38:00Z">
        <w:r w:rsidR="00236C2A">
          <w:rPr>
            <w:rFonts w:eastAsia="Microsoft YaHei"/>
          </w:rPr>
          <w:t xml:space="preserve">two </w:t>
        </w:r>
      </w:ins>
      <w:r w:rsidRPr="007233FF">
        <w:rPr>
          <w:rFonts w:eastAsia="Microsoft YaHei" w:hint="eastAsia"/>
        </w:rPr>
        <w:t>problems</w:t>
      </w:r>
      <w:commentRangeEnd w:id="781"/>
      <w:r w:rsidR="00E10925">
        <w:rPr>
          <w:rStyle w:val="CommentReference"/>
        </w:rPr>
        <w:commentReference w:id="781"/>
      </w:r>
      <w:commentRangeEnd w:id="782"/>
      <w:r w:rsidR="00007377">
        <w:rPr>
          <w:rStyle w:val="CommentReference"/>
        </w:rPr>
        <w:commentReference w:id="782"/>
      </w:r>
      <w:r w:rsidRPr="007233FF">
        <w:rPr>
          <w:rFonts w:eastAsia="Microsoft YaHei" w:hint="eastAsia"/>
        </w:rPr>
        <w:t xml:space="preserve"> with the current implementation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that would make reusing it in different contexts difficult.</w:t>
      </w:r>
    </w:p>
    <w:p w14:paraId="1D95F690" w14:textId="69A82270" w:rsidR="00084A24" w:rsidRDefault="00B052DF" w:rsidP="007233FF">
      <w:pPr>
        <w:pStyle w:val="Body"/>
        <w:rPr>
          <w:rFonts w:eastAsia="Microsoft YaHei"/>
        </w:rPr>
      </w:pPr>
      <w:del w:id="785" w:author="AnneMarieW" w:date="2017-11-27T09:12:00Z">
        <w:r w:rsidDel="00E10925">
          <w:rPr>
            <w:rFonts w:eastAsia="Microsoft YaHei" w:hint="eastAsia"/>
          </w:rPr>
          <w:delText xml:space="preserve">The first </w:delText>
        </w:r>
      </w:del>
      <w:ins w:id="786" w:author="Carol Nichols" w:date="2017-12-04T16:38:00Z">
        <w:r w:rsidR="00007377">
          <w:rPr>
            <w:rFonts w:eastAsia="Microsoft YaHei"/>
          </w:rPr>
          <w:t>The first</w:t>
        </w:r>
      </w:ins>
      <w:ins w:id="787" w:author="AnneMarieW" w:date="2017-11-27T09:12:00Z">
        <w:del w:id="788" w:author="Carol Nichols" w:date="2017-12-04T16:38:00Z">
          <w:r w:rsidR="00E10925" w:rsidDel="00007377">
            <w:rPr>
              <w:rFonts w:eastAsia="Microsoft YaHei"/>
            </w:rPr>
            <w:delText>One</w:delText>
          </w:r>
        </w:del>
        <w:r w:rsidR="00E10925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problem is </w:t>
      </w:r>
      <w:ins w:id="789" w:author="AnneMarieW" w:date="2017-11-27T09:13:00Z">
        <w:r w:rsidR="00E10925">
          <w:rPr>
            <w:rFonts w:eastAsia="Microsoft YaHei"/>
          </w:rPr>
          <w:t xml:space="preserve">that </w:t>
        </w:r>
      </w:ins>
      <w:r>
        <w:rPr>
          <w:rFonts w:eastAsia="Microsoft YaHei" w:hint="eastAsia"/>
        </w:rPr>
        <w:t xml:space="preserve">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assumes it will always get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for the parameter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to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method. That is, this test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</w:t>
      </w:r>
      <w:commentRangeStart w:id="790"/>
      <w:r>
        <w:rPr>
          <w:rFonts w:eastAsia="Microsoft YaHei" w:hint="eastAsia"/>
        </w:rPr>
        <w:t>will fail:</w:t>
      </w:r>
      <w:commentRangeEnd w:id="790"/>
      <w:r w:rsidR="00F2431C">
        <w:rPr>
          <w:rStyle w:val="CommentReference"/>
        </w:rPr>
        <w:commentReference w:id="790"/>
      </w:r>
    </w:p>
    <w:p w14:paraId="1D20A378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#[test]</w:t>
      </w:r>
    </w:p>
    <w:p w14:paraId="082BEC1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fn call_with_different_values() {</w:t>
      </w:r>
    </w:p>
    <w:p w14:paraId="180C07D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mut c = Cacher::new(|a| a);</w:t>
      </w:r>
    </w:p>
    <w:p w14:paraId="20969243" w14:textId="77777777" w:rsidR="00084A24" w:rsidRPr="00895C67" w:rsidRDefault="00084A24" w:rsidP="00895C67">
      <w:pPr>
        <w:pStyle w:val="CodeB"/>
      </w:pPr>
    </w:p>
    <w:p w14:paraId="4B75DA2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v1 = c.value(1);</w:t>
      </w:r>
    </w:p>
    <w:p w14:paraId="033FAEE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v2 = c.value(2);</w:t>
      </w:r>
    </w:p>
    <w:p w14:paraId="3D26142F" w14:textId="77777777" w:rsidR="00084A24" w:rsidRPr="00895C67" w:rsidRDefault="00084A24" w:rsidP="00895C67">
      <w:pPr>
        <w:pStyle w:val="CodeB"/>
      </w:pPr>
    </w:p>
    <w:p w14:paraId="78E12C5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assert_eq!(v2, 2);</w:t>
      </w:r>
    </w:p>
    <w:p w14:paraId="716FBBBB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6681EDF1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This test creates a new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 a closure that returns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passed into it. We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1 and then 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2, and we expect that the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with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 of 2 </w:t>
      </w:r>
      <w:r w:rsidR="008973F5">
        <w:rPr>
          <w:rFonts w:eastAsia="Microsoft YaHei"/>
        </w:rPr>
        <w:t xml:space="preserve">should return </w:t>
      </w:r>
      <w:r>
        <w:rPr>
          <w:rFonts w:eastAsia="Microsoft YaHei" w:hint="eastAsia"/>
        </w:rPr>
        <w:t>2.</w:t>
      </w:r>
    </w:p>
    <w:p w14:paraId="21921DE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Run this </w:t>
      </w:r>
      <w:ins w:id="791" w:author="AnneMarieW" w:date="2017-11-27T09:14:00Z">
        <w:r w:rsidR="00E10925">
          <w:rPr>
            <w:rFonts w:eastAsia="Microsoft YaHei"/>
          </w:rPr>
          <w:t xml:space="preserve">test </w:t>
        </w:r>
      </w:ins>
      <w:r>
        <w:rPr>
          <w:rFonts w:eastAsia="Microsoft YaHei" w:hint="eastAsia"/>
        </w:rPr>
        <w:t xml:space="preserve">with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</w:t>
      </w:r>
      <w:del w:id="792" w:author="AnneMarieW" w:date="2017-11-27T09:14:00Z">
        <w:r w:rsidRPr="007233FF" w:rsidDel="00E10925">
          <w:rPr>
            <w:rFonts w:eastAsia="Microsoft YaHei" w:hint="eastAsia"/>
          </w:rPr>
          <w:delText xml:space="preserve">from </w:delText>
        </w:r>
      </w:del>
      <w:ins w:id="793" w:author="AnneMarieW" w:date="2017-11-27T09:14:00Z">
        <w:r w:rsidR="00E10925">
          <w:rPr>
            <w:rFonts w:eastAsia="Microsoft YaHei"/>
          </w:rPr>
          <w:t xml:space="preserve">in </w:t>
        </w:r>
      </w:ins>
      <w:r w:rsidRPr="007233FF">
        <w:rPr>
          <w:rFonts w:eastAsia="Microsoft YaHei" w:hint="eastAsia"/>
        </w:rPr>
        <w:t>Listing 13-9 and Listing 13-10</w:t>
      </w:r>
      <w:ins w:id="794" w:author="AnneMarieW" w:date="2017-11-27T09:14:00Z">
        <w:r w:rsidR="00E10925">
          <w:rPr>
            <w:rFonts w:eastAsia="Microsoft YaHei"/>
          </w:rPr>
          <w:t>,</w:t>
        </w:r>
      </w:ins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the test will fail on the </w:t>
      </w:r>
      <w:proofErr w:type="spellStart"/>
      <w:r w:rsidRPr="007233FF">
        <w:rPr>
          <w:rStyle w:val="Literal"/>
          <w:rFonts w:hint="eastAsia"/>
        </w:rPr>
        <w:t>assert_eq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with this message:</w:t>
      </w:r>
    </w:p>
    <w:p w14:paraId="3EAB79FE" w14:textId="77777777" w:rsidR="0004630A" w:rsidRDefault="0004630A" w:rsidP="0004630A">
      <w:pPr>
        <w:pStyle w:val="CodeA"/>
        <w:rPr>
          <w:ins w:id="795" w:author="Carol Nichols" w:date="2017-12-04T17:42:00Z"/>
        </w:rPr>
      </w:pPr>
      <w:ins w:id="796" w:author="Carol Nichols" w:date="2017-12-04T17:42:00Z">
        <w:r>
          <w:t>thread 'call_with_different_values' panicked at 'assertion failed: `(left == right)`</w:t>
        </w:r>
      </w:ins>
    </w:p>
    <w:p w14:paraId="5373CB08" w14:textId="77777777" w:rsidR="0004630A" w:rsidRDefault="0004630A" w:rsidP="00724AC1">
      <w:pPr>
        <w:pStyle w:val="CodeB"/>
        <w:rPr>
          <w:ins w:id="797" w:author="Carol Nichols" w:date="2017-12-04T17:42:00Z"/>
        </w:rPr>
        <w:pPrChange w:id="798" w:author="Carol Nichols" w:date="2017-12-04T17:42:00Z">
          <w:pPr>
            <w:pStyle w:val="CodeA"/>
          </w:pPr>
        </w:pPrChange>
      </w:pPr>
      <w:ins w:id="799" w:author="Carol Nichols" w:date="2017-12-04T17:42:00Z">
        <w:r>
          <w:t xml:space="preserve">  left: `1`,</w:t>
        </w:r>
      </w:ins>
    </w:p>
    <w:p w14:paraId="1C40CFDE" w14:textId="77777777" w:rsidR="0004630A" w:rsidRDefault="0004630A" w:rsidP="00724AC1">
      <w:pPr>
        <w:pStyle w:val="CodeC"/>
        <w:rPr>
          <w:ins w:id="800" w:author="Carol Nichols" w:date="2017-12-04T17:42:00Z"/>
        </w:rPr>
        <w:pPrChange w:id="801" w:author="Carol Nichols" w:date="2017-12-04T17:42:00Z">
          <w:pPr>
            <w:pStyle w:val="CodeA"/>
          </w:pPr>
        </w:pPrChange>
      </w:pPr>
      <w:ins w:id="802" w:author="Carol Nichols" w:date="2017-12-04T17:42:00Z">
        <w:r>
          <w:t xml:space="preserve"> right: `2`', src/main.rs</w:t>
        </w:r>
      </w:ins>
    </w:p>
    <w:p w14:paraId="7D9106B8" w14:textId="6F22C3EC" w:rsidR="00084A24" w:rsidRPr="00895C67" w:rsidDel="00724AC1" w:rsidRDefault="00B052DF" w:rsidP="00895C67">
      <w:pPr>
        <w:pStyle w:val="CodeA"/>
        <w:rPr>
          <w:del w:id="803" w:author="Carol Nichols" w:date="2017-12-04T17:42:00Z"/>
        </w:rPr>
      </w:pPr>
      <w:del w:id="804" w:author="Carol Nichols" w:date="2017-12-04T17:42:00Z">
        <w:r w:rsidRPr="00895C67" w:rsidDel="00724AC1">
          <w:rPr>
            <w:rFonts w:hint="eastAsia"/>
          </w:rPr>
          <w:delText>thread 'call_with_different_arg_values' panicked at 'assertion failed:</w:delText>
        </w:r>
      </w:del>
    </w:p>
    <w:p w14:paraId="3FBBB3B6" w14:textId="4101DBB7" w:rsidR="00084A24" w:rsidRPr="00895C67" w:rsidDel="00724AC1" w:rsidRDefault="00B052DF" w:rsidP="005E05F0">
      <w:pPr>
        <w:pStyle w:val="CodeC"/>
        <w:outlineLvl w:val="0"/>
        <w:rPr>
          <w:del w:id="805" w:author="Carol Nichols" w:date="2017-12-04T17:42:00Z"/>
        </w:rPr>
      </w:pPr>
      <w:del w:id="806" w:author="Carol Nichols" w:date="2017-12-04T17:42:00Z">
        <w:r w:rsidRPr="00895C67" w:rsidDel="00724AC1">
          <w:rPr>
            <w:rFonts w:hint="eastAsia"/>
          </w:rPr>
          <w:delText>`(left == right)` (left: `1`, right: `2`)', src/main.rs</w:delText>
        </w:r>
      </w:del>
    </w:p>
    <w:p w14:paraId="1EEA1221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problem is that the first time we called </w:t>
      </w:r>
      <w:proofErr w:type="spellStart"/>
      <w:r w:rsidRPr="007233FF">
        <w:rPr>
          <w:rStyle w:val="Literal"/>
          <w:rFonts w:hint="eastAsia"/>
        </w:rPr>
        <w:t>c.value</w:t>
      </w:r>
      <w:proofErr w:type="spellEnd"/>
      <w:r w:rsidRPr="007233FF">
        <w:rPr>
          <w:rFonts w:eastAsia="Microsoft YaHei" w:hint="eastAsia"/>
        </w:rPr>
        <w:t xml:space="preserve"> with 1,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 saved </w:t>
      </w:r>
      <w:r w:rsidRPr="007233FF">
        <w:rPr>
          <w:rStyle w:val="Literal"/>
          <w:rFonts w:hint="eastAsia"/>
        </w:rPr>
        <w:t>Some(1)</w:t>
      </w:r>
      <w:r w:rsidRPr="007233FF">
        <w:rPr>
          <w:rFonts w:eastAsia="Microsoft YaHei" w:hint="eastAsia"/>
        </w:rPr>
        <w:t xml:space="preserve">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. </w:t>
      </w:r>
      <w:ins w:id="807" w:author="AnneMarieW" w:date="2017-11-27T09:14:00Z">
        <w:r w:rsidR="00E10925">
          <w:rPr>
            <w:rFonts w:eastAsia="Microsoft YaHei"/>
          </w:rPr>
          <w:t>Therea</w:t>
        </w:r>
      </w:ins>
      <w:del w:id="808" w:author="AnneMarieW" w:date="2017-11-27T09:14:00Z">
        <w:r w:rsidRPr="007233FF" w:rsidDel="00E10925">
          <w:rPr>
            <w:rFonts w:eastAsia="Microsoft YaHei" w:hint="eastAsia"/>
          </w:rPr>
          <w:delText>A</w:delText>
        </w:r>
      </w:del>
      <w:r w:rsidRPr="007233FF">
        <w:rPr>
          <w:rFonts w:eastAsia="Microsoft YaHei" w:hint="eastAsia"/>
        </w:rPr>
        <w:t>fter</w:t>
      </w:r>
      <w:del w:id="809" w:author="AnneMarieW" w:date="2017-11-27T09:14:00Z">
        <w:r w:rsidRPr="007233FF" w:rsidDel="00E10925">
          <w:rPr>
            <w:rFonts w:eastAsia="Microsoft YaHei" w:hint="eastAsia"/>
          </w:rPr>
          <w:delText xml:space="preserve"> that</w:delText>
        </w:r>
      </w:del>
      <w:r w:rsidRPr="007233FF">
        <w:rPr>
          <w:rFonts w:eastAsia="Microsoft YaHei" w:hint="eastAsia"/>
        </w:rPr>
        <w:t>, no matter what we pass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to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method, it will always return 1.</w:t>
      </w:r>
    </w:p>
    <w:p w14:paraId="14C63AA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Try modifying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to hold a hash map rather than a single value. The keys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the hash map will be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values that are passed in, and the values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hash map will be the result of calling the closure on that key. Instead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looking at whether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directly has a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 or a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value,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function will look up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in the hash map and return the value</w:t>
      </w:r>
      <w:del w:id="810" w:author="AnneMarieW" w:date="2017-11-27T09:15:00Z">
        <w:r w:rsidR="008973F5" w:rsidDel="006A70BA">
          <w:rPr>
            <w:rFonts w:eastAsia="Microsoft YaHei"/>
          </w:rPr>
          <w:delText>,</w:delText>
        </w:r>
      </w:del>
      <w:r w:rsidRPr="007233FF">
        <w:rPr>
          <w:rFonts w:eastAsia="Microsoft YaHei" w:hint="eastAsia"/>
        </w:rPr>
        <w:t xml:space="preserve">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present. If 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not present,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will call the closure and save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resulting value in the hash map associated with its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value.</w:t>
      </w:r>
    </w:p>
    <w:p w14:paraId="13C406A3" w14:textId="5EDB9993" w:rsidR="00084A24" w:rsidRDefault="00B052DF" w:rsidP="007233FF">
      <w:pPr>
        <w:pStyle w:val="Body"/>
        <w:rPr>
          <w:rFonts w:eastAsia="Microsoft YaHei"/>
        </w:rPr>
      </w:pPr>
      <w:del w:id="811" w:author="Carol Nichols" w:date="2017-12-04T16:38:00Z">
        <w:r w:rsidDel="00D65636">
          <w:rPr>
            <w:rFonts w:eastAsia="Microsoft YaHei" w:hint="eastAsia"/>
          </w:rPr>
          <w:delText xml:space="preserve">Another </w:delText>
        </w:r>
      </w:del>
      <w:ins w:id="812" w:author="Carol Nichols" w:date="2017-12-04T16:38:00Z">
        <w:r w:rsidR="00D65636">
          <w:rPr>
            <w:rFonts w:eastAsia="Microsoft YaHei"/>
          </w:rPr>
          <w:t>The second</w:t>
        </w:r>
        <w:r w:rsidR="00D65636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 xml:space="preserve">problem with the current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is that it only accepts closures that take one parameter of type </w:t>
      </w:r>
      <w:del w:id="813" w:author="Carol Nichols" w:date="2017-12-04T16:16:00Z">
        <w:r w:rsidRPr="007233FF" w:rsidDel="00C74031">
          <w:rPr>
            <w:rStyle w:val="Literal"/>
            <w:rFonts w:hint="eastAsia"/>
          </w:rPr>
          <w:delText>i</w:delText>
        </w:r>
      </w:del>
      <w:ins w:id="814" w:author="Carol Nichols" w:date="2017-12-04T16:16:00Z">
        <w:r w:rsidR="00C74031">
          <w:rPr>
            <w:rStyle w:val="Literal"/>
          </w:rPr>
          <w:t>u</w:t>
        </w:r>
      </w:ins>
      <w:r w:rsidRPr="007233FF">
        <w:rPr>
          <w:rStyle w:val="Literal"/>
          <w:rFonts w:hint="eastAsia"/>
        </w:rPr>
        <w:t>32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return a</w:t>
      </w:r>
      <w:del w:id="815" w:author="Carol Nichols" w:date="2017-12-04T16:16:00Z">
        <w:r w:rsidRPr="007233FF" w:rsidDel="00C74031">
          <w:rPr>
            <w:rFonts w:eastAsia="Microsoft YaHei" w:hint="eastAsia"/>
          </w:rPr>
          <w:delText>n</w:delText>
        </w:r>
      </w:del>
      <w:r w:rsidRPr="007233FF">
        <w:rPr>
          <w:rFonts w:eastAsia="Microsoft YaHei" w:hint="eastAsia"/>
        </w:rPr>
        <w:t xml:space="preserve"> </w:t>
      </w:r>
      <w:del w:id="816" w:author="Carol Nichols" w:date="2017-12-04T16:16:00Z">
        <w:r w:rsidRPr="007233FF" w:rsidDel="00C74031">
          <w:rPr>
            <w:rStyle w:val="Literal"/>
            <w:rFonts w:hint="eastAsia"/>
          </w:rPr>
          <w:delText>i</w:delText>
        </w:r>
      </w:del>
      <w:ins w:id="817" w:author="Carol Nichols" w:date="2017-12-04T16:16:00Z">
        <w:r w:rsidR="00C74031">
          <w:rPr>
            <w:rStyle w:val="Literal"/>
          </w:rPr>
          <w:t>u</w:t>
        </w:r>
      </w:ins>
      <w:r w:rsidRPr="007233FF">
        <w:rPr>
          <w:rStyle w:val="Literal"/>
          <w:rFonts w:hint="eastAsia"/>
        </w:rPr>
        <w:t>32</w:t>
      </w:r>
      <w:r w:rsidRPr="007233FF">
        <w:rPr>
          <w:rFonts w:eastAsia="Microsoft YaHei" w:hint="eastAsia"/>
        </w:rPr>
        <w:t>. We might want to cache the results of closures that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take a string slice and return </w:t>
      </w:r>
      <w:proofErr w:type="spellStart"/>
      <w:r w:rsidRPr="007233FF">
        <w:rPr>
          <w:rStyle w:val="Literal"/>
          <w:rFonts w:hint="eastAsia"/>
        </w:rPr>
        <w:t>usize</w:t>
      </w:r>
      <w:proofErr w:type="spellEnd"/>
      <w:r w:rsidRPr="007233FF">
        <w:rPr>
          <w:rFonts w:eastAsia="Microsoft YaHei" w:hint="eastAsia"/>
        </w:rPr>
        <w:t xml:space="preserve"> values, for example. T</w:t>
      </w:r>
      <w:r w:rsidR="00BB2DAB">
        <w:rPr>
          <w:rFonts w:eastAsia="Microsoft YaHei"/>
        </w:rPr>
        <w:t>o fix this issue, t</w:t>
      </w:r>
      <w:r w:rsidRPr="007233FF">
        <w:rPr>
          <w:rFonts w:eastAsia="Microsoft YaHei" w:hint="eastAsia"/>
        </w:rPr>
        <w:t>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introducing more generic parameters to increase the flexibility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14:paraId="623F4E04" w14:textId="231E90FC" w:rsidR="00084A24" w:rsidRPr="007233FF" w:rsidRDefault="00B052DF" w:rsidP="005E05F0">
      <w:pPr>
        <w:pStyle w:val="HeadB"/>
        <w:outlineLvl w:val="0"/>
        <w:rPr>
          <w:rFonts w:eastAsia="Microsoft YaHei"/>
        </w:rPr>
      </w:pPr>
      <w:bookmarkStart w:id="818" w:name="closures-can-capture-their-environment"/>
      <w:bookmarkStart w:id="819" w:name="_Toc500170032"/>
      <w:bookmarkEnd w:id="818"/>
      <w:commentRangeStart w:id="820"/>
      <w:commentRangeStart w:id="821"/>
      <w:r>
        <w:rPr>
          <w:rFonts w:eastAsia="Microsoft YaHei" w:hint="eastAsia"/>
        </w:rPr>
        <w:t>C</w:t>
      </w:r>
      <w:del w:id="822" w:author="Carol Nichols" w:date="2017-12-04T16:39:00Z">
        <w:r w:rsidDel="00CA3EE2">
          <w:rPr>
            <w:rFonts w:eastAsia="Microsoft YaHei" w:hint="eastAsia"/>
          </w:rPr>
          <w:delText xml:space="preserve">losures </w:delText>
        </w:r>
        <w:commentRangeEnd w:id="820"/>
        <w:r w:rsidR="00507F10" w:rsidDel="00CA3EE2">
          <w:rPr>
            <w:rStyle w:val="CommentReference"/>
            <w:rFonts w:ascii="Times New Roman" w:hAnsi="Times New Roman"/>
            <w:b w:val="0"/>
            <w:i w:val="0"/>
          </w:rPr>
          <w:commentReference w:id="820"/>
        </w:r>
      </w:del>
      <w:commentRangeEnd w:id="821"/>
      <w:r w:rsidR="007B46DA">
        <w:rPr>
          <w:rStyle w:val="CommentReference"/>
          <w:rFonts w:ascii="Times New Roman" w:hAnsi="Times New Roman"/>
          <w:b w:val="0"/>
          <w:i w:val="0"/>
        </w:rPr>
        <w:commentReference w:id="821"/>
      </w:r>
      <w:del w:id="823" w:author="Carol Nichols" w:date="2017-12-04T16:39:00Z">
        <w:r w:rsidDel="00CA3EE2">
          <w:rPr>
            <w:rFonts w:eastAsia="Microsoft YaHei" w:hint="eastAsia"/>
          </w:rPr>
          <w:delText>Can C</w:delText>
        </w:r>
      </w:del>
      <w:r>
        <w:rPr>
          <w:rFonts w:eastAsia="Microsoft YaHei" w:hint="eastAsia"/>
        </w:rPr>
        <w:t>aptur</w:t>
      </w:r>
      <w:ins w:id="824" w:author="Carol Nichols" w:date="2017-12-04T16:39:00Z">
        <w:r w:rsidR="00CA3EE2">
          <w:rPr>
            <w:rFonts w:eastAsia="Microsoft YaHei"/>
          </w:rPr>
          <w:t>ing the</w:t>
        </w:r>
      </w:ins>
      <w:del w:id="825" w:author="Carol Nichols" w:date="2017-12-04T16:39:00Z">
        <w:r w:rsidDel="00CA3EE2">
          <w:rPr>
            <w:rFonts w:eastAsia="Microsoft YaHei" w:hint="eastAsia"/>
          </w:rPr>
          <w:delText>e Their</w:delText>
        </w:r>
      </w:del>
      <w:r>
        <w:rPr>
          <w:rFonts w:eastAsia="Microsoft YaHei" w:hint="eastAsia"/>
        </w:rPr>
        <w:t xml:space="preserve"> Environment</w:t>
      </w:r>
      <w:ins w:id="826" w:author="Carol Nichols" w:date="2017-12-04T16:39:00Z">
        <w:r w:rsidR="00CA3EE2">
          <w:rPr>
            <w:rFonts w:eastAsia="Microsoft YaHei"/>
          </w:rPr>
          <w:t xml:space="preserve"> with Closures</w:t>
        </w:r>
      </w:ins>
      <w:bookmarkEnd w:id="819"/>
    </w:p>
    <w:p w14:paraId="31A0CF23" w14:textId="77777777" w:rsidR="00084A24" w:rsidRDefault="00B052DF" w:rsidP="00895C67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In the workout generator example, we only used closures as inline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functions. </w:t>
      </w:r>
      <w:ins w:id="827" w:author="AnneMarieW" w:date="2017-11-27T09:17:00Z">
        <w:r w:rsidR="006A70BA">
          <w:rPr>
            <w:rFonts w:eastAsia="Microsoft YaHei"/>
          </w:rPr>
          <w:t>H</w:t>
        </w:r>
        <w:r w:rsidR="006A70BA">
          <w:rPr>
            <w:rFonts w:eastAsia="Microsoft YaHei" w:hint="eastAsia"/>
          </w:rPr>
          <w:t>owever</w:t>
        </w:r>
        <w:r w:rsidR="006A70BA">
          <w:rPr>
            <w:rFonts w:eastAsia="Microsoft YaHei"/>
          </w:rPr>
          <w:t>,</w:t>
        </w:r>
        <w:r w:rsidR="006A70BA">
          <w:rPr>
            <w:rFonts w:eastAsia="Microsoft YaHei" w:hint="eastAsia"/>
          </w:rPr>
          <w:t xml:space="preserve"> </w:t>
        </w:r>
      </w:ins>
      <w:del w:id="828" w:author="AnneMarieW" w:date="2017-11-27T09:17:00Z">
        <w:r w:rsidDel="006A70BA">
          <w:rPr>
            <w:rFonts w:eastAsia="Microsoft YaHei" w:hint="eastAsia"/>
          </w:rPr>
          <w:delText>C</w:delText>
        </w:r>
      </w:del>
      <w:ins w:id="829" w:author="AnneMarieW" w:date="2017-11-27T09:17:00Z">
        <w:r w:rsidR="006A70BA">
          <w:rPr>
            <w:rFonts w:eastAsia="Microsoft YaHei"/>
          </w:rPr>
          <w:t>c</w:t>
        </w:r>
      </w:ins>
      <w:r>
        <w:rPr>
          <w:rFonts w:eastAsia="Microsoft YaHei" w:hint="eastAsia"/>
        </w:rPr>
        <w:t xml:space="preserve">losures have an additional </w:t>
      </w:r>
      <w:ins w:id="830" w:author="AnneMarieW" w:date="2017-11-27T09:17:00Z">
        <w:r w:rsidR="006A70BA">
          <w:rPr>
            <w:rFonts w:eastAsia="Microsoft YaHei"/>
          </w:rPr>
          <w:t>cap</w:t>
        </w:r>
      </w:ins>
      <w:r>
        <w:rPr>
          <w:rFonts w:eastAsia="Microsoft YaHei" w:hint="eastAsia"/>
        </w:rPr>
        <w:t>ability that functions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del w:id="831" w:author="AnneMarieW" w:date="2017-11-27T09:17:00Z">
        <w:r w:rsidDel="006A70BA">
          <w:rPr>
            <w:rFonts w:eastAsia="Microsoft YaHei" w:hint="eastAsia"/>
          </w:rPr>
          <w:delText>, however</w:delText>
        </w:r>
      </w:del>
      <w:r>
        <w:rPr>
          <w:rFonts w:eastAsia="Microsoft YaHei" w:hint="eastAsia"/>
        </w:rPr>
        <w:t>: they can capture their environment and access variables from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scope in which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defined.</w:t>
      </w:r>
    </w:p>
    <w:p w14:paraId="013749D6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13-12 has an example of a closure stored in the variable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uses the variable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 xml:space="preserve"> from 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surrounding environment:</w:t>
      </w:r>
    </w:p>
    <w:p w14:paraId="41183B3C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832" w:author="janelle" w:date="2017-11-08T10:42:00Z">
        <w:r w:rsidDel="00B71545">
          <w:rPr>
            <w:rFonts w:eastAsia="Microsoft YaHei" w:hint="eastAsia"/>
          </w:rPr>
          <w:lastRenderedPageBreak/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59A531E1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main() {</w:t>
      </w:r>
    </w:p>
    <w:p w14:paraId="31777C2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4;</w:t>
      </w:r>
    </w:p>
    <w:p w14:paraId="4FE3925A" w14:textId="77777777" w:rsidR="00084A24" w:rsidRPr="00895C67" w:rsidRDefault="00084A24" w:rsidP="00895C67">
      <w:pPr>
        <w:pStyle w:val="CodeB"/>
      </w:pPr>
    </w:p>
    <w:p w14:paraId="687275E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equal_to_x = |z| z == x;</w:t>
      </w:r>
    </w:p>
    <w:p w14:paraId="0A217496" w14:textId="77777777" w:rsidR="00084A24" w:rsidRPr="00895C67" w:rsidRDefault="00084A24" w:rsidP="00895C67">
      <w:pPr>
        <w:pStyle w:val="CodeB"/>
      </w:pPr>
    </w:p>
    <w:p w14:paraId="4082604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4;</w:t>
      </w:r>
    </w:p>
    <w:p w14:paraId="64B47010" w14:textId="77777777" w:rsidR="00084A24" w:rsidRPr="00895C67" w:rsidRDefault="00084A24" w:rsidP="00895C67">
      <w:pPr>
        <w:pStyle w:val="CodeB"/>
      </w:pPr>
    </w:p>
    <w:p w14:paraId="793C01B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assert!(equal_to_x(y));</w:t>
      </w:r>
    </w:p>
    <w:p w14:paraId="0E1A6C2D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6B4B1B9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>
        <w:rPr>
          <w:rFonts w:eastAsia="Microsoft YaHei" w:hint="eastAsia"/>
        </w:rPr>
        <w:t>Listing 13-12: Example of a closure that refers to a variable in its enclosing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scope</w:t>
      </w:r>
    </w:p>
    <w:p w14:paraId="7D12C299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Here, even though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is not one of the parameters of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>,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is allowed to use 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variable that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defined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same scope that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>
        <w:rPr>
          <w:rFonts w:eastAsia="Microsoft YaHei" w:hint="eastAsia"/>
        </w:rPr>
        <w:t xml:space="preserve"> is defined in.</w:t>
      </w:r>
    </w:p>
    <w:p w14:paraId="53C050DB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do the same with functions; </w:t>
      </w:r>
      <w:del w:id="833" w:author="Liz Chadwick" w:date="2017-10-31T18:11:00Z">
        <w:r w:rsidDel="00191881">
          <w:rPr>
            <w:rFonts w:eastAsia="Microsoft YaHei" w:hint="eastAsia"/>
          </w:rPr>
          <w:delText>let</w:delText>
        </w:r>
        <w:r w:rsidR="007233FF" w:rsidDel="00191881">
          <w:rPr>
            <w:rFonts w:eastAsia="Microsoft YaHei"/>
          </w:rPr>
          <w:delText>’</w:delText>
        </w:r>
        <w:r w:rsidDel="00191881">
          <w:rPr>
            <w:rFonts w:eastAsia="Microsoft YaHei" w:hint="eastAsia"/>
          </w:rPr>
          <w:delText xml:space="preserve">s see what happens </w:delText>
        </w:r>
      </w:del>
      <w:r>
        <w:rPr>
          <w:rFonts w:eastAsia="Microsoft YaHei" w:hint="eastAsia"/>
        </w:rPr>
        <w:t>if we try</w:t>
      </w:r>
      <w:ins w:id="834" w:author="Liz Chadwick" w:date="2017-10-31T18:11:00Z">
        <w:r w:rsidR="00191881">
          <w:rPr>
            <w:rFonts w:eastAsia="Microsoft YaHei"/>
          </w:rPr>
          <w:t xml:space="preserve"> with the following example</w:t>
        </w:r>
      </w:ins>
      <w:ins w:id="835" w:author="AnneMarieW" w:date="2017-11-27T09:18:00Z">
        <w:r w:rsidR="000F30D7">
          <w:rPr>
            <w:rFonts w:eastAsia="Microsoft YaHei"/>
          </w:rPr>
          <w:t>,</w:t>
        </w:r>
      </w:ins>
      <w:ins w:id="836" w:author="Liz Chadwick" w:date="2017-10-31T18:11:00Z">
        <w:r w:rsidR="00191881">
          <w:rPr>
            <w:rFonts w:eastAsia="Microsoft YaHei"/>
          </w:rPr>
          <w:t xml:space="preserve"> </w:t>
        </w:r>
        <w:commentRangeStart w:id="837"/>
        <w:r w:rsidR="00191881">
          <w:rPr>
            <w:rFonts w:eastAsia="Microsoft YaHei"/>
          </w:rPr>
          <w:t>our code won’t compile</w:t>
        </w:r>
      </w:ins>
      <w:r>
        <w:rPr>
          <w:rFonts w:eastAsia="Microsoft YaHei" w:hint="eastAsia"/>
        </w:rPr>
        <w:t>:</w:t>
      </w:r>
      <w:commentRangeEnd w:id="837"/>
      <w:r w:rsidR="000F6EFA">
        <w:rPr>
          <w:rStyle w:val="CommentReference"/>
        </w:rPr>
        <w:commentReference w:id="837"/>
      </w:r>
    </w:p>
    <w:p w14:paraId="13EAC358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838" w:author="janelle" w:date="2017-11-08T10:42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3054BC05" w14:textId="77777777" w:rsidR="00ED60C0" w:rsidRPr="00FD007D" w:rsidRDefault="00B052DF">
      <w:pPr>
        <w:pStyle w:val="CodeA"/>
        <w:rPr>
          <w:rStyle w:val="Literal-Gray"/>
          <w:rPrChange w:id="839" w:author="Carol Nichols" w:date="2017-12-04T16:40:00Z">
            <w:rPr>
              <w:rStyle w:val="HTMLCode"/>
              <w:rFonts w:ascii="Courier" w:hAnsi="Courier" w:cs="Times New Roman"/>
              <w:b/>
              <w:i/>
              <w:smallCaps/>
              <w:noProof w:val="0"/>
              <w:color w:val="FF0000"/>
            </w:rPr>
          </w:rPrChange>
        </w:rPr>
        <w:pPrChange w:id="840" w:author="Liz Chadwick" w:date="2017-10-31T18:33:00Z">
          <w:pPr>
            <w:pStyle w:val="CodeAWingding"/>
          </w:pPr>
        </w:pPrChange>
      </w:pPr>
      <w:r w:rsidRPr="00FD007D">
        <w:rPr>
          <w:rStyle w:val="Literal-Gray"/>
          <w:rPrChange w:id="841" w:author="Carol Nichols" w:date="2017-12-04T16:40:00Z">
            <w:rPr>
              <w:rFonts w:ascii="Courier New" w:hAnsi="Courier New" w:cs="Courier New"/>
            </w:rPr>
          </w:rPrChange>
        </w:rPr>
        <w:t>fn main() {</w:t>
      </w:r>
    </w:p>
    <w:p w14:paraId="3DBDD65F" w14:textId="77777777" w:rsidR="00084A24" w:rsidRPr="00FD007D" w:rsidRDefault="00B052DF">
      <w:pPr>
        <w:pStyle w:val="CodeB"/>
        <w:rPr>
          <w:rStyle w:val="Literal-Gray"/>
          <w:rPrChange w:id="842" w:author="Carol Nichols" w:date="2017-12-04T16:40:00Z">
            <w:rPr/>
          </w:rPrChange>
        </w:rPr>
        <w:pPrChange w:id="843" w:author="Carol Nichols" w:date="2017-12-04T16:40:00Z">
          <w:pPr>
            <w:pStyle w:val="CodeBWingding"/>
          </w:pPr>
        </w:pPrChange>
      </w:pPr>
      <w:r w:rsidRPr="00FD007D">
        <w:rPr>
          <w:rStyle w:val="Literal-Gray"/>
          <w:rPrChange w:id="844" w:author="Carol Nichols" w:date="2017-12-04T16:40:00Z">
            <w:rPr/>
          </w:rPrChange>
        </w:rPr>
        <w:t xml:space="preserve">    </w:t>
      </w:r>
      <w:r w:rsidRPr="00FD007D">
        <w:rPr>
          <w:rStyle w:val="Literal-Gray"/>
          <w:highlight w:val="yellow"/>
          <w:rPrChange w:id="845" w:author="Carol Nichols" w:date="2017-12-04T16:40:00Z">
            <w:rPr/>
          </w:rPrChange>
        </w:rPr>
        <w:t>let x = 4;</w:t>
      </w:r>
    </w:p>
    <w:p w14:paraId="36D5CA16" w14:textId="77777777" w:rsidR="00084A24" w:rsidRPr="00895C67" w:rsidRDefault="00084A24" w:rsidP="00895C67">
      <w:pPr>
        <w:pStyle w:val="CodeB"/>
      </w:pPr>
    </w:p>
    <w:p w14:paraId="42B6841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equal_to_x(z: i32) -&gt; bool { z == x }</w:t>
      </w:r>
    </w:p>
    <w:p w14:paraId="6EF60E84" w14:textId="77777777" w:rsidR="00084A24" w:rsidRPr="00895C67" w:rsidRDefault="00084A24" w:rsidP="00895C67">
      <w:pPr>
        <w:pStyle w:val="CodeB"/>
      </w:pPr>
    </w:p>
    <w:p w14:paraId="7097C594" w14:textId="77777777" w:rsidR="00084A24" w:rsidRPr="00673779" w:rsidRDefault="00B052DF">
      <w:pPr>
        <w:pStyle w:val="CodeB"/>
        <w:rPr>
          <w:rStyle w:val="Literal-Gray"/>
          <w:highlight w:val="yellow"/>
          <w:rPrChange w:id="846" w:author="Carol Nichols" w:date="2017-12-04T16:40:00Z">
            <w:rPr/>
          </w:rPrChange>
        </w:rPr>
        <w:pPrChange w:id="847" w:author="Carol Nichols" w:date="2017-12-04T16:40:00Z">
          <w:pPr>
            <w:pStyle w:val="CodeBWingding"/>
          </w:pPr>
        </w:pPrChange>
      </w:pPr>
      <w:r w:rsidRPr="00673779">
        <w:rPr>
          <w:rStyle w:val="Literal-Gray"/>
          <w:rPrChange w:id="848" w:author="Carol Nichols" w:date="2017-12-04T16:40:00Z">
            <w:rPr/>
          </w:rPrChange>
        </w:rPr>
        <w:t xml:space="preserve">    </w:t>
      </w:r>
      <w:r w:rsidRPr="00673779">
        <w:rPr>
          <w:rStyle w:val="Literal-Gray"/>
          <w:highlight w:val="yellow"/>
          <w:rPrChange w:id="849" w:author="Carol Nichols" w:date="2017-12-04T16:40:00Z">
            <w:rPr/>
          </w:rPrChange>
        </w:rPr>
        <w:t>let y = 4;</w:t>
      </w:r>
    </w:p>
    <w:p w14:paraId="0983A0B3" w14:textId="77777777" w:rsidR="00084A24" w:rsidRPr="00673779" w:rsidRDefault="00084A24">
      <w:pPr>
        <w:pStyle w:val="CodeB"/>
        <w:rPr>
          <w:rStyle w:val="Literal-Gray"/>
          <w:highlight w:val="yellow"/>
          <w:rPrChange w:id="850" w:author="Carol Nichols" w:date="2017-12-04T16:40:00Z">
            <w:rPr/>
          </w:rPrChange>
        </w:rPr>
        <w:pPrChange w:id="851" w:author="Carol Nichols" w:date="2017-12-04T16:40:00Z">
          <w:pPr>
            <w:pStyle w:val="CodeBWingding"/>
          </w:pPr>
        </w:pPrChange>
      </w:pPr>
    </w:p>
    <w:p w14:paraId="19B8B617" w14:textId="77777777" w:rsidR="00084A24" w:rsidRPr="00895C67" w:rsidRDefault="00B052DF">
      <w:pPr>
        <w:pStyle w:val="CodeB"/>
        <w:pPrChange w:id="852" w:author="Carol Nichols" w:date="2017-12-04T16:40:00Z">
          <w:pPr>
            <w:pStyle w:val="CodeBWingding"/>
          </w:pPr>
        </w:pPrChange>
      </w:pPr>
      <w:r w:rsidRPr="00673779">
        <w:rPr>
          <w:rStyle w:val="Literal-Gray"/>
          <w:highlight w:val="yellow"/>
          <w:rPrChange w:id="853" w:author="Carol Nichols" w:date="2017-12-04T16:40:00Z">
            <w:rPr/>
          </w:rPrChange>
        </w:rPr>
        <w:t xml:space="preserve">    assert!(equal_to_x(y));</w:t>
      </w:r>
    </w:p>
    <w:p w14:paraId="5E2E59A2" w14:textId="77777777" w:rsidR="00084A24" w:rsidRPr="00673779" w:rsidRDefault="00B052DF">
      <w:pPr>
        <w:pStyle w:val="CodeC"/>
        <w:rPr>
          <w:rStyle w:val="Literal-Gray"/>
          <w:rPrChange w:id="854" w:author="Carol Nichols" w:date="2017-12-04T16:40:00Z">
            <w:rPr/>
          </w:rPrChange>
        </w:rPr>
        <w:pPrChange w:id="855" w:author="Carol Nichols" w:date="2017-12-04T16:40:00Z">
          <w:pPr>
            <w:pStyle w:val="CodeCWingding"/>
          </w:pPr>
        </w:pPrChange>
      </w:pPr>
      <w:r w:rsidRPr="00673779">
        <w:rPr>
          <w:rStyle w:val="Literal-Gray"/>
          <w:highlight w:val="yellow"/>
          <w:rPrChange w:id="856" w:author="Carol Nichols" w:date="2017-12-04T16:40:00Z">
            <w:rPr/>
          </w:rPrChange>
        </w:rPr>
        <w:t>}</w:t>
      </w:r>
    </w:p>
    <w:p w14:paraId="33318E6B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get an error:</w:t>
      </w:r>
    </w:p>
    <w:p w14:paraId="76EE6A4E" w14:textId="77777777" w:rsidR="008054F1" w:rsidRDefault="008054F1" w:rsidP="008054F1">
      <w:pPr>
        <w:pStyle w:val="CodeA"/>
        <w:rPr>
          <w:ins w:id="857" w:author="Carol Nichols" w:date="2017-12-04T17:44:00Z"/>
        </w:rPr>
      </w:pPr>
      <w:ins w:id="858" w:author="Carol Nichols" w:date="2017-12-04T17:44:00Z">
        <w:r>
          <w:t>error[E0434]: can't capture dynamic environment in a fn item; use the || { ... } closure form instead</w:t>
        </w:r>
      </w:ins>
    </w:p>
    <w:p w14:paraId="337133BD" w14:textId="77777777" w:rsidR="008054F1" w:rsidRDefault="008054F1" w:rsidP="008054F1">
      <w:pPr>
        <w:pStyle w:val="CodeB"/>
        <w:rPr>
          <w:ins w:id="859" w:author="Carol Nichols" w:date="2017-12-04T17:44:00Z"/>
        </w:rPr>
        <w:pPrChange w:id="860" w:author="Carol Nichols" w:date="2017-12-04T17:45:00Z">
          <w:pPr>
            <w:pStyle w:val="CodeA"/>
          </w:pPr>
        </w:pPrChange>
      </w:pPr>
      <w:ins w:id="861" w:author="Carol Nichols" w:date="2017-12-04T17:44:00Z">
        <w:r>
          <w:t xml:space="preserve"> --&gt; src/main.rs</w:t>
        </w:r>
      </w:ins>
    </w:p>
    <w:p w14:paraId="18DAA7D0" w14:textId="77777777" w:rsidR="008054F1" w:rsidRDefault="008054F1" w:rsidP="008054F1">
      <w:pPr>
        <w:pStyle w:val="CodeB"/>
        <w:rPr>
          <w:ins w:id="862" w:author="Carol Nichols" w:date="2017-12-04T17:44:00Z"/>
        </w:rPr>
        <w:pPrChange w:id="863" w:author="Carol Nichols" w:date="2017-12-04T17:45:00Z">
          <w:pPr>
            <w:pStyle w:val="CodeA"/>
          </w:pPr>
        </w:pPrChange>
      </w:pPr>
      <w:ins w:id="864" w:author="Carol Nichols" w:date="2017-12-04T17:44:00Z">
        <w:r>
          <w:t xml:space="preserve">  |</w:t>
        </w:r>
      </w:ins>
    </w:p>
    <w:p w14:paraId="17649B59" w14:textId="77777777" w:rsidR="008054F1" w:rsidRDefault="008054F1" w:rsidP="008054F1">
      <w:pPr>
        <w:pStyle w:val="CodeB"/>
        <w:rPr>
          <w:ins w:id="865" w:author="Carol Nichols" w:date="2017-12-04T17:44:00Z"/>
        </w:rPr>
        <w:pPrChange w:id="866" w:author="Carol Nichols" w:date="2017-12-04T17:45:00Z">
          <w:pPr>
            <w:pStyle w:val="CodeA"/>
          </w:pPr>
        </w:pPrChange>
      </w:pPr>
      <w:ins w:id="867" w:author="Carol Nichols" w:date="2017-12-04T17:44:00Z">
        <w:r>
          <w:t>4 |     fn equal_to_x(z: i32) -&gt; bool { z == x }</w:t>
        </w:r>
      </w:ins>
    </w:p>
    <w:p w14:paraId="09A8756F" w14:textId="77777777" w:rsidR="008054F1" w:rsidRDefault="008054F1" w:rsidP="008054F1">
      <w:pPr>
        <w:pStyle w:val="CodeC"/>
        <w:rPr>
          <w:ins w:id="868" w:author="Carol Nichols" w:date="2017-12-04T17:44:00Z"/>
        </w:rPr>
        <w:pPrChange w:id="869" w:author="Carol Nichols" w:date="2017-12-04T17:45:00Z">
          <w:pPr>
            <w:pStyle w:val="CodeA"/>
          </w:pPr>
        </w:pPrChange>
      </w:pPr>
      <w:ins w:id="870" w:author="Carol Nichols" w:date="2017-12-04T17:44:00Z">
        <w:r>
          <w:t xml:space="preserve">  |                                          ^</w:t>
        </w:r>
      </w:ins>
    </w:p>
    <w:p w14:paraId="0F316E4C" w14:textId="5E555D19" w:rsidR="00084A24" w:rsidRPr="00895C67" w:rsidDel="008054F1" w:rsidRDefault="00B052DF" w:rsidP="00895C67">
      <w:pPr>
        <w:pStyle w:val="CodeA"/>
        <w:rPr>
          <w:del w:id="871" w:author="Carol Nichols" w:date="2017-12-04T17:45:00Z"/>
        </w:rPr>
      </w:pPr>
      <w:del w:id="872" w:author="Carol Nichols" w:date="2017-12-04T17:45:00Z">
        <w:r w:rsidRPr="00895C67" w:rsidDel="008054F1">
          <w:rPr>
            <w:rFonts w:hint="eastAsia"/>
          </w:rPr>
          <w:delText>error[E0434]: can't capture dynamic environment in a fn item; use the || { ... }</w:delText>
        </w:r>
      </w:del>
    </w:p>
    <w:p w14:paraId="766121C3" w14:textId="63B806E6" w:rsidR="00084A24" w:rsidRPr="00895C67" w:rsidDel="008054F1" w:rsidRDefault="00B052DF" w:rsidP="00895C67">
      <w:pPr>
        <w:pStyle w:val="CodeB"/>
        <w:rPr>
          <w:del w:id="873" w:author="Carol Nichols" w:date="2017-12-04T17:45:00Z"/>
        </w:rPr>
      </w:pPr>
      <w:del w:id="874" w:author="Carol Nichols" w:date="2017-12-04T17:45:00Z">
        <w:r w:rsidRPr="00895C67" w:rsidDel="008054F1">
          <w:rPr>
            <w:rFonts w:hint="eastAsia"/>
          </w:rPr>
          <w:delText>closure form instead</w:delText>
        </w:r>
      </w:del>
    </w:p>
    <w:p w14:paraId="075932F9" w14:textId="280B6003" w:rsidR="00084A24" w:rsidRPr="00895C67" w:rsidDel="008054F1" w:rsidRDefault="00B052DF" w:rsidP="00895C67">
      <w:pPr>
        <w:pStyle w:val="CodeB"/>
        <w:rPr>
          <w:del w:id="875" w:author="Carol Nichols" w:date="2017-12-04T17:45:00Z"/>
        </w:rPr>
      </w:pPr>
      <w:del w:id="876" w:author="Carol Nichols" w:date="2017-12-04T17:45:00Z">
        <w:r w:rsidRPr="00895C67" w:rsidDel="008054F1">
          <w:rPr>
            <w:rFonts w:hint="eastAsia"/>
          </w:rPr>
          <w:delText xml:space="preserve"> --&gt;</w:delText>
        </w:r>
      </w:del>
    </w:p>
    <w:p w14:paraId="04053B20" w14:textId="5F2CB75B" w:rsidR="00084A24" w:rsidRPr="00895C67" w:rsidDel="008054F1" w:rsidRDefault="00B052DF" w:rsidP="00895C67">
      <w:pPr>
        <w:pStyle w:val="CodeB"/>
        <w:rPr>
          <w:del w:id="877" w:author="Carol Nichols" w:date="2017-12-04T17:45:00Z"/>
        </w:rPr>
      </w:pPr>
      <w:del w:id="878" w:author="Carol Nichols" w:date="2017-12-04T17:45:00Z">
        <w:r w:rsidRPr="00895C67" w:rsidDel="008054F1">
          <w:rPr>
            <w:rFonts w:hint="eastAsia"/>
          </w:rPr>
          <w:delText xml:space="preserve">  |</w:delText>
        </w:r>
      </w:del>
    </w:p>
    <w:p w14:paraId="57B9E4BC" w14:textId="2A66ED78" w:rsidR="00084A24" w:rsidRPr="00895C67" w:rsidDel="008054F1" w:rsidRDefault="00B052DF" w:rsidP="00895C67">
      <w:pPr>
        <w:pStyle w:val="CodeB"/>
        <w:rPr>
          <w:del w:id="879" w:author="Carol Nichols" w:date="2017-12-04T17:45:00Z"/>
        </w:rPr>
      </w:pPr>
      <w:del w:id="880" w:author="Carol Nichols" w:date="2017-12-04T17:45:00Z">
        <w:r w:rsidRPr="00895C67" w:rsidDel="008054F1">
          <w:rPr>
            <w:rFonts w:hint="eastAsia"/>
          </w:rPr>
          <w:delText>4 |     fn equal_to_x(z: i32) -&gt; bool { z == x }</w:delText>
        </w:r>
      </w:del>
    </w:p>
    <w:p w14:paraId="1188DD49" w14:textId="1E70E6C8" w:rsidR="00084A24" w:rsidRPr="00895C67" w:rsidDel="008054F1" w:rsidRDefault="00B052DF" w:rsidP="00895C67">
      <w:pPr>
        <w:pStyle w:val="CodeC"/>
        <w:rPr>
          <w:del w:id="881" w:author="Carol Nichols" w:date="2017-12-04T17:45:00Z"/>
        </w:rPr>
      </w:pPr>
      <w:del w:id="882" w:author="Carol Nichols" w:date="2017-12-04T17:45:00Z">
        <w:r w:rsidRPr="00895C67" w:rsidDel="008054F1">
          <w:rPr>
            <w:rFonts w:hint="eastAsia"/>
          </w:rPr>
          <w:delText xml:space="preserve">  |                                          ^</w:delText>
        </w:r>
      </w:del>
    </w:p>
    <w:p w14:paraId="4A9DFCF4" w14:textId="77777777" w:rsidR="00084A24" w:rsidRDefault="00B052DF" w:rsidP="005E05F0">
      <w:pPr>
        <w:pStyle w:val="Body"/>
        <w:outlineLvl w:val="0"/>
        <w:rPr>
          <w:rFonts w:eastAsia="Microsoft YaHei"/>
        </w:rPr>
      </w:pPr>
      <w:r>
        <w:rPr>
          <w:rFonts w:eastAsia="Microsoft YaHei" w:hint="eastAsia"/>
        </w:rPr>
        <w:t>The compiler even reminds us that this only works with closures!</w:t>
      </w:r>
    </w:p>
    <w:p w14:paraId="29FE08C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When a closure captures a value from its environment, </w:t>
      </w:r>
      <w:r w:rsidR="008973F5">
        <w:rPr>
          <w:rFonts w:eastAsia="Microsoft YaHei"/>
        </w:rPr>
        <w:t xml:space="preserve">it </w:t>
      </w:r>
      <w:r>
        <w:rPr>
          <w:rFonts w:eastAsia="Microsoft YaHei" w:hint="eastAsia"/>
        </w:rPr>
        <w:t>uses memory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store the values for use in the closure body. This use of memory is overhead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want to pay in more common case</w:t>
      </w:r>
      <w:r w:rsidR="008973F5">
        <w:rPr>
          <w:rFonts w:eastAsia="Microsoft YaHei"/>
        </w:rPr>
        <w:t>s</w:t>
      </w:r>
      <w:del w:id="883" w:author="AnneMarieW" w:date="2017-11-27T09:19:00Z">
        <w:r w:rsidR="008973F5" w:rsidDel="000F30D7">
          <w:rPr>
            <w:rFonts w:eastAsia="Microsoft YaHei"/>
          </w:rPr>
          <w:delText>,</w:delText>
        </w:r>
      </w:del>
      <w:r>
        <w:rPr>
          <w:rFonts w:eastAsia="Microsoft YaHei" w:hint="eastAsia"/>
        </w:rPr>
        <w:t xml:space="preserve"> where we want to execute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capture its environment. Because functions are never allowed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capture their environment, defining and using functions will never incur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 overhead.</w:t>
      </w:r>
    </w:p>
    <w:p w14:paraId="11A2FECE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Closures can capture values from their environment in three ways,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directly map to the three ways a function can take a parameter: taking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ownership, borrowing immutably, and borrowing mutably. These are encoded in the three </w:t>
      </w:r>
      <w:r w:rsidRPr="007233FF">
        <w:rPr>
          <w:rStyle w:val="Literal"/>
          <w:rFonts w:hint="eastAsia"/>
        </w:rPr>
        <w:t>Fn</w:t>
      </w:r>
      <w:r>
        <w:rPr>
          <w:rFonts w:eastAsia="Microsoft YaHei" w:hint="eastAsia"/>
        </w:rPr>
        <w:t xml:space="preserve"> traits as follows:</w:t>
      </w:r>
    </w:p>
    <w:p w14:paraId="3515CFC5" w14:textId="77777777" w:rsidR="00084A24" w:rsidRDefault="00B052DF" w:rsidP="007233FF">
      <w:pPr>
        <w:pStyle w:val="BulletA"/>
        <w:rPr>
          <w:rFonts w:eastAsia="Microsoft YaHei"/>
        </w:rPr>
      </w:pPr>
      <w:proofErr w:type="spellStart"/>
      <w:r w:rsidRPr="00191881">
        <w:rPr>
          <w:rStyle w:val="LiteralBold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consumes the variables it captures from its enclosing scope</w:t>
      </w:r>
      <w:r w:rsidR="008973F5">
        <w:rPr>
          <w:rFonts w:eastAsia="Microsoft YaHei"/>
        </w:rPr>
        <w:t xml:space="preserve">, known as </w:t>
      </w:r>
      <w:r>
        <w:rPr>
          <w:rFonts w:eastAsia="Microsoft YaHei" w:hint="eastAsia"/>
        </w:rPr>
        <w:t>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r w:rsidRPr="00447697">
        <w:rPr>
          <w:rStyle w:val="EmphasisItalic"/>
          <w:rFonts w:eastAsia="Microsoft YaHei"/>
        </w:rPr>
        <w:t>environment</w:t>
      </w:r>
      <w:r>
        <w:rPr>
          <w:rFonts w:eastAsia="Microsoft YaHei" w:hint="eastAsia"/>
        </w:rPr>
        <w:t xml:space="preserve">. </w:t>
      </w:r>
      <w:del w:id="884" w:author="AnneMarieW" w:date="2017-11-27T09:19:00Z">
        <w:r w:rsidDel="000F30D7">
          <w:rPr>
            <w:rFonts w:eastAsia="Microsoft YaHei" w:hint="eastAsia"/>
          </w:rPr>
          <w:delText>In order t</w:delText>
        </w:r>
      </w:del>
      <w:ins w:id="885" w:author="AnneMarieW" w:date="2017-11-27T09:19:00Z">
        <w:r w:rsidR="000F30D7">
          <w:rPr>
            <w:rFonts w:eastAsia="Microsoft YaHei"/>
          </w:rPr>
          <w:t>T</w:t>
        </w:r>
      </w:ins>
      <w:r>
        <w:rPr>
          <w:rFonts w:eastAsia="Microsoft YaHei" w:hint="eastAsia"/>
        </w:rPr>
        <w:t>o consume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captured variables, the closure must take ownership of these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variables and move them into the closure when </w:t>
      </w:r>
      <w:r w:rsidR="008973F5">
        <w:rPr>
          <w:rFonts w:eastAsia="Microsoft YaHei"/>
        </w:rPr>
        <w:t xml:space="preserve">it </w:t>
      </w:r>
      <w:r>
        <w:rPr>
          <w:rFonts w:eastAsia="Microsoft YaHei" w:hint="eastAsia"/>
        </w:rPr>
        <w:t>is defined. The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Once</w:t>
      </w:r>
      <w:r>
        <w:rPr>
          <w:rFonts w:eastAsia="Microsoft YaHei" w:hint="eastAsia"/>
        </w:rPr>
        <w:t xml:space="preserve"> part of the name </w:t>
      </w:r>
      <w:ins w:id="886" w:author="AnneMarieW" w:date="2017-11-27T09:20:00Z">
        <w:r w:rsidR="002B00A4">
          <w:rPr>
            <w:rFonts w:eastAsia="Microsoft YaHei"/>
          </w:rPr>
          <w:t>represents the fact that</w:t>
        </w:r>
      </w:ins>
      <w:del w:id="887" w:author="AnneMarieW" w:date="2017-11-27T09:21:00Z">
        <w:r w:rsidDel="002B00A4">
          <w:rPr>
            <w:rFonts w:eastAsia="Microsoft YaHei" w:hint="eastAsia"/>
          </w:rPr>
          <w:delText>is because</w:delText>
        </w:r>
      </w:del>
      <w:r>
        <w:rPr>
          <w:rFonts w:eastAsia="Microsoft YaHei" w:hint="eastAsia"/>
        </w:rPr>
        <w:t xml:space="preserve"> the closure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take ownership of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 variables more than once, so it can only be called one time.</w:t>
      </w:r>
    </w:p>
    <w:p w14:paraId="20D0957B" w14:textId="77777777" w:rsidR="00084A24" w:rsidRDefault="00B052DF" w:rsidP="007233FF">
      <w:pPr>
        <w:pStyle w:val="BulletB"/>
        <w:rPr>
          <w:rFonts w:eastAsia="Microsoft YaHei"/>
        </w:rPr>
      </w:pPr>
      <w:r w:rsidRPr="00191881">
        <w:rPr>
          <w:rStyle w:val="LiteralBold"/>
          <w:rFonts w:hint="eastAsia"/>
        </w:rPr>
        <w:t>Fn</w:t>
      </w:r>
      <w:r>
        <w:rPr>
          <w:rFonts w:eastAsia="Microsoft YaHei" w:hint="eastAsia"/>
        </w:rPr>
        <w:t xml:space="preserve"> borrows values from the environment immutably.</w:t>
      </w:r>
    </w:p>
    <w:p w14:paraId="7D034C26" w14:textId="77777777" w:rsidR="00084A24" w:rsidRDefault="00B052DF" w:rsidP="00895C67">
      <w:pPr>
        <w:pStyle w:val="BulletC"/>
        <w:rPr>
          <w:rFonts w:eastAsia="Microsoft YaHei"/>
        </w:rPr>
      </w:pPr>
      <w:proofErr w:type="spellStart"/>
      <w:r w:rsidRPr="00191881">
        <w:rPr>
          <w:rStyle w:val="LiteralBold"/>
          <w:rFonts w:hint="eastAsia"/>
        </w:rPr>
        <w:t>FnMut</w:t>
      </w:r>
      <w:proofErr w:type="spellEnd"/>
      <w:r>
        <w:rPr>
          <w:rFonts w:eastAsia="Microsoft YaHei" w:hint="eastAsia"/>
        </w:rPr>
        <w:t xml:space="preserve"> can change the environment </w:t>
      </w:r>
      <w:del w:id="888" w:author="AnneMarieW" w:date="2017-11-27T09:20:00Z">
        <w:r w:rsidDel="000F30D7">
          <w:rPr>
            <w:rFonts w:eastAsia="Microsoft YaHei" w:hint="eastAsia"/>
          </w:rPr>
          <w:delText>sinc</w:delText>
        </w:r>
      </w:del>
      <w:ins w:id="889" w:author="AnneMarieW" w:date="2017-11-27T09:20:00Z">
        <w:r w:rsidR="000F30D7">
          <w:rPr>
            <w:rFonts w:eastAsia="Microsoft YaHei"/>
          </w:rPr>
          <w:t>becaus</w:t>
        </w:r>
      </w:ins>
      <w:r>
        <w:rPr>
          <w:rFonts w:eastAsia="Microsoft YaHei" w:hint="eastAsia"/>
        </w:rPr>
        <w:t>e it mutably borrows values.</w:t>
      </w:r>
    </w:p>
    <w:p w14:paraId="028D3E0D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When we create a closure, Rust infers </w:t>
      </w:r>
      <w:r w:rsidR="008973F5">
        <w:rPr>
          <w:rFonts w:eastAsia="Microsoft YaHei"/>
        </w:rPr>
        <w:t xml:space="preserve">which </w:t>
      </w:r>
      <w:ins w:id="890" w:author="AnneMarieW" w:date="2017-11-27T09:21:00Z">
        <w:r w:rsidR="002B00A4">
          <w:rPr>
            <w:rFonts w:eastAsia="Microsoft YaHei"/>
          </w:rPr>
          <w:t xml:space="preserve">trait </w:t>
        </w:r>
      </w:ins>
      <w:r w:rsidR="008973F5">
        <w:rPr>
          <w:rFonts w:eastAsia="Microsoft YaHei"/>
        </w:rPr>
        <w:t xml:space="preserve">to use </w:t>
      </w:r>
      <w:r w:rsidRPr="007233FF">
        <w:rPr>
          <w:rFonts w:eastAsia="Microsoft YaHei" w:hint="eastAsia"/>
        </w:rPr>
        <w:t>based on how the closure uses the values from the environment. In Listing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13-12, the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borrows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immutably (so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trait) </w:t>
      </w:r>
      <w:del w:id="891" w:author="AnneMarieW" w:date="2017-11-27T09:21:00Z">
        <w:r w:rsidRPr="007233FF" w:rsidDel="002B00A4">
          <w:rPr>
            <w:rFonts w:eastAsia="Microsoft YaHei" w:hint="eastAsia"/>
          </w:rPr>
          <w:delText>sinc</w:delText>
        </w:r>
      </w:del>
      <w:ins w:id="892" w:author="AnneMarieW" w:date="2017-11-27T09:21:00Z">
        <w:r w:rsidR="002B00A4">
          <w:rPr>
            <w:rFonts w:eastAsia="Microsoft YaHei"/>
          </w:rPr>
          <w:t>becaus</w:t>
        </w:r>
      </w:ins>
      <w:r w:rsidRPr="007233FF">
        <w:rPr>
          <w:rFonts w:eastAsia="Microsoft YaHei" w:hint="eastAsia"/>
        </w:rPr>
        <w:t xml:space="preserve">e the body of the closure only needs to read the value in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>.</w:t>
      </w:r>
    </w:p>
    <w:p w14:paraId="7F923017" w14:textId="77777777" w:rsidR="008973F5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If we want to force the closure to take ownership of the values it uses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environment, we can use 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 before the parameter list. This </w:t>
      </w:r>
      <w:ins w:id="893" w:author="AnneMarieW" w:date="2017-11-27T09:22:00Z">
        <w:r w:rsidR="002B00A4">
          <w:rPr>
            <w:rFonts w:eastAsia="Microsoft YaHei"/>
          </w:rPr>
          <w:t xml:space="preserve">technique </w:t>
        </w:r>
      </w:ins>
      <w:r w:rsidRPr="007233FF">
        <w:rPr>
          <w:rFonts w:eastAsia="Microsoft YaHei" w:hint="eastAsia"/>
        </w:rPr>
        <w:t>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mostly useful when passing a closure to a new thread </w:t>
      </w:r>
      <w:del w:id="894" w:author="AnneMarieW" w:date="2017-11-27T09:22:00Z">
        <w:r w:rsidRPr="007233FF" w:rsidDel="002B00A4">
          <w:rPr>
            <w:rFonts w:eastAsia="Microsoft YaHei" w:hint="eastAsia"/>
          </w:rPr>
          <w:delText xml:space="preserve">in order </w:delText>
        </w:r>
      </w:del>
      <w:r w:rsidRPr="007233FF">
        <w:rPr>
          <w:rFonts w:eastAsia="Microsoft YaHei" w:hint="eastAsia"/>
        </w:rPr>
        <w:t>to move the data</w:t>
      </w:r>
      <w:r w:rsidR="007233FF" w:rsidRPr="007233FF">
        <w:rPr>
          <w:rFonts w:eastAsia="Microsoft YaHei" w:hint="eastAsia"/>
        </w:rPr>
        <w:t xml:space="preserve"> </w:t>
      </w:r>
      <w:r w:rsidR="008973F5">
        <w:rPr>
          <w:rFonts w:eastAsia="Microsoft YaHei"/>
        </w:rPr>
        <w:t>so</w:t>
      </w:r>
      <w:del w:id="895" w:author="AnneMarieW" w:date="2017-11-27T09:22:00Z">
        <w:r w:rsidR="008973F5" w:rsidDel="002B00A4">
          <w:rPr>
            <w:rFonts w:eastAsia="Microsoft YaHei"/>
          </w:rPr>
          <w:delText xml:space="preserve"> that </w:delText>
        </w:r>
      </w:del>
      <w:ins w:id="896" w:author="AnneMarieW" w:date="2017-11-27T09:22:00Z">
        <w:r w:rsidR="002B00A4">
          <w:rPr>
            <w:rFonts w:eastAsia="Microsoft YaHei"/>
          </w:rPr>
          <w:t xml:space="preserve"> </w:t>
        </w:r>
      </w:ins>
      <w:r w:rsidR="008973F5">
        <w:rPr>
          <w:rFonts w:eastAsia="Microsoft YaHei"/>
        </w:rPr>
        <w:t xml:space="preserve">it’s </w:t>
      </w:r>
      <w:r w:rsidRPr="007233FF">
        <w:rPr>
          <w:rFonts w:eastAsia="Microsoft YaHei" w:hint="eastAsia"/>
        </w:rPr>
        <w:t xml:space="preserve">owned by the new thread. </w:t>
      </w:r>
    </w:p>
    <w:p w14:paraId="264BEB7A" w14:textId="77777777" w:rsidR="00084A24" w:rsidRDefault="00B052DF" w:rsidP="007233FF">
      <w:pPr>
        <w:pStyle w:val="Body"/>
        <w:rPr>
          <w:ins w:id="897" w:author="janelle" w:date="2017-11-29T15:45:00Z"/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have more examples of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closures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Chapter 16 when we talk about concurrency</w:t>
      </w:r>
      <w:del w:id="898" w:author="AnneMarieW" w:date="2017-11-27T09:23:00Z">
        <w:r w:rsidRPr="007233FF" w:rsidDel="00CB2FD7">
          <w:rPr>
            <w:rFonts w:eastAsia="Microsoft YaHei" w:hint="eastAsia"/>
          </w:rPr>
          <w:delText>,</w:delText>
        </w:r>
      </w:del>
      <w:ins w:id="899" w:author="AnneMarieW" w:date="2017-11-27T09:23:00Z">
        <w:r w:rsidR="00CB2FD7">
          <w:rPr>
            <w:rFonts w:eastAsia="Microsoft YaHei"/>
          </w:rPr>
          <w:t>.</w:t>
        </w:r>
      </w:ins>
      <w:r w:rsidRPr="007233FF">
        <w:rPr>
          <w:rFonts w:eastAsia="Microsoft YaHei" w:hint="eastAsia"/>
        </w:rPr>
        <w:t xml:space="preserve"> </w:t>
      </w:r>
      <w:del w:id="900" w:author="AnneMarieW" w:date="2017-11-27T09:24:00Z">
        <w:r w:rsidRPr="007233FF" w:rsidDel="00CB2FD7">
          <w:rPr>
            <w:rFonts w:eastAsia="Microsoft YaHei" w:hint="eastAsia"/>
          </w:rPr>
          <w:delText>but f</w:delText>
        </w:r>
      </w:del>
      <w:ins w:id="901" w:author="AnneMarieW" w:date="2017-11-27T09:24:00Z">
        <w:r w:rsidR="00CB2FD7">
          <w:rPr>
            <w:rFonts w:eastAsia="Microsoft YaHei"/>
          </w:rPr>
          <w:t>F</w:t>
        </w:r>
      </w:ins>
      <w:r w:rsidRPr="007233FF">
        <w:rPr>
          <w:rFonts w:eastAsia="Microsoft YaHei" w:hint="eastAsia"/>
        </w:rPr>
        <w:t>or now</w:t>
      </w:r>
      <w:ins w:id="902" w:author="AnneMarieW" w:date="2017-11-27T09:24:00Z">
        <w:r w:rsidR="00CB2FD7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here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the code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13-12 with the </w:t>
      </w:r>
      <w:r w:rsidRPr="007233FF">
        <w:rPr>
          <w:rStyle w:val="Literal"/>
          <w:rFonts w:hint="eastAsia"/>
        </w:rPr>
        <w:t>move</w:t>
      </w:r>
      <w:r>
        <w:rPr>
          <w:rFonts w:eastAsia="Microsoft YaHei" w:hint="eastAsia"/>
        </w:rPr>
        <w:t xml:space="preserve"> keyword added to the closure definition and using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vectors instead of integers,</w:t>
      </w:r>
      <w:ins w:id="903" w:author="AnneMarieW" w:date="2017-11-27T09:23:00Z">
        <w:r w:rsidR="00CB2FD7" w:rsidDel="00CB2FD7">
          <w:rPr>
            <w:rFonts w:eastAsia="Microsoft YaHei" w:hint="eastAsia"/>
          </w:rPr>
          <w:t xml:space="preserve"> </w:t>
        </w:r>
        <w:r w:rsidR="00CB2FD7">
          <w:rPr>
            <w:rFonts w:eastAsia="Microsoft YaHei"/>
          </w:rPr>
          <w:t>becaus</w:t>
        </w:r>
      </w:ins>
      <w:del w:id="904" w:author="AnneMarieW" w:date="2017-11-27T09:23:00Z">
        <w:r w:rsidDel="00CB2FD7">
          <w:rPr>
            <w:rFonts w:eastAsia="Microsoft YaHei" w:hint="eastAsia"/>
          </w:rPr>
          <w:delText xml:space="preserve"> sinc</w:delText>
        </w:r>
      </w:del>
      <w:r>
        <w:rPr>
          <w:rFonts w:eastAsia="Microsoft YaHei" w:hint="eastAsia"/>
        </w:rPr>
        <w:t>e integers can be copied rather than moved</w:t>
      </w:r>
      <w:ins w:id="905" w:author="Liz Chadwick" w:date="2017-10-31T18:22:00Z">
        <w:r w:rsidR="007E5030">
          <w:rPr>
            <w:rFonts w:eastAsia="Microsoft YaHei"/>
          </w:rPr>
          <w:t>; note that this code</w:t>
        </w:r>
        <w:commentRangeStart w:id="906"/>
        <w:r w:rsidR="007E5030">
          <w:rPr>
            <w:rFonts w:eastAsia="Microsoft YaHei"/>
          </w:rPr>
          <w:t xml:space="preserve"> will not yet compile</w:t>
        </w:r>
      </w:ins>
      <w:ins w:id="907" w:author="AnneMarieW" w:date="2017-11-27T09:23:00Z">
        <w:r w:rsidR="00CB2FD7">
          <w:rPr>
            <w:rFonts w:eastAsia="Microsoft YaHei"/>
          </w:rPr>
          <w:t>:</w:t>
        </w:r>
      </w:ins>
      <w:commentRangeEnd w:id="906"/>
      <w:r w:rsidR="00FA57F2">
        <w:rPr>
          <w:rStyle w:val="CommentReference"/>
        </w:rPr>
        <w:commentReference w:id="906"/>
      </w:r>
      <w:ins w:id="908" w:author="Liz Chadwick" w:date="2017-10-31T18:22:00Z">
        <w:del w:id="909" w:author="AnneMarieW" w:date="2017-11-27T09:23:00Z">
          <w:r w:rsidR="007E5030" w:rsidDel="00CB2FD7">
            <w:rPr>
              <w:rFonts w:eastAsia="Microsoft YaHei"/>
            </w:rPr>
            <w:delText>.</w:delText>
          </w:r>
        </w:del>
      </w:ins>
      <w:del w:id="910" w:author="Liz Chadwick" w:date="2017-10-31T18:23:00Z">
        <w:r w:rsidDel="007E5030">
          <w:rPr>
            <w:rFonts w:eastAsia="Microsoft YaHei" w:hint="eastAsia"/>
          </w:rPr>
          <w:delText>:</w:delText>
        </w:r>
      </w:del>
    </w:p>
    <w:p w14:paraId="4995814F" w14:textId="77777777" w:rsidR="006A055F" w:rsidRDefault="006A055F">
      <w:pPr>
        <w:pStyle w:val="ProductionDirective"/>
        <w:outlineLvl w:val="0"/>
        <w:rPr>
          <w:rFonts w:eastAsia="Microsoft YaHei"/>
        </w:rPr>
        <w:pPrChange w:id="911" w:author="janelle" w:date="2017-11-29T15:45:00Z">
          <w:pPr>
            <w:pStyle w:val="Body"/>
          </w:pPr>
        </w:pPrChange>
      </w:pPr>
      <w:ins w:id="912" w:author="janelle" w:date="2017-11-29T15:45:00Z">
        <w:r>
          <w:rPr>
            <w:rFonts w:eastAsia="Microsoft YaHei"/>
          </w:rPr>
          <w:t xml:space="preserve">prod: </w:t>
        </w:r>
        <w:del w:id="913" w:author="Carol Nichols" w:date="2017-12-04T15:19:00Z">
          <w:r w:rsidDel="005E05F0">
            <w:rPr>
              <w:rFonts w:eastAsia="Microsoft YaHei"/>
            </w:rPr>
            <w:delText>confrim</w:delText>
          </w:r>
        </w:del>
      </w:ins>
      <w:ins w:id="914" w:author="Carol Nichols" w:date="2017-12-04T15:19:00Z">
        <w:r w:rsidR="005E05F0">
          <w:rPr>
            <w:rFonts w:eastAsia="Microsoft YaHei"/>
          </w:rPr>
          <w:t>confirm</w:t>
        </w:r>
      </w:ins>
      <w:ins w:id="915" w:author="janelle" w:date="2017-11-29T15:45:00Z">
        <w:r>
          <w:rPr>
            <w:rFonts w:eastAsia="Microsoft YaHei"/>
          </w:rPr>
          <w:t xml:space="preserve"> </w:t>
        </w:r>
        <w:proofErr w:type="spellStart"/>
        <w:r>
          <w:rPr>
            <w:rFonts w:eastAsia="Microsoft YaHei"/>
          </w:rPr>
          <w:t>xref</w:t>
        </w:r>
        <w:proofErr w:type="spellEnd"/>
        <w:r>
          <w:rPr>
            <w:rFonts w:eastAsia="Microsoft YaHei"/>
          </w:rPr>
          <w:t xml:space="preserve"> to </w:t>
        </w:r>
        <w:proofErr w:type="spellStart"/>
        <w:r>
          <w:rPr>
            <w:rFonts w:eastAsia="Microsoft YaHei"/>
          </w:rPr>
          <w:t>ch</w:t>
        </w:r>
        <w:proofErr w:type="spellEnd"/>
        <w:r>
          <w:rPr>
            <w:rFonts w:eastAsia="Microsoft YaHei"/>
          </w:rPr>
          <w:t xml:space="preserve"> 16</w:t>
        </w:r>
      </w:ins>
    </w:p>
    <w:p w14:paraId="078E9350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916" w:author="janelle" w:date="2017-11-08T10:42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03B60EDA" w14:textId="77777777" w:rsidR="00084A24" w:rsidRPr="00A53A0D" w:rsidRDefault="00B052DF">
      <w:pPr>
        <w:pStyle w:val="CodeA"/>
        <w:rPr>
          <w:rStyle w:val="Literal-Gray"/>
          <w:rPrChange w:id="917" w:author="Carol Nichols" w:date="2017-12-04T16:40:00Z">
            <w:rPr/>
          </w:rPrChange>
        </w:rPr>
        <w:pPrChange w:id="918" w:author="Carol Nichols" w:date="2017-12-04T16:40:00Z">
          <w:pPr>
            <w:pStyle w:val="CodeAWingding"/>
          </w:pPr>
        </w:pPrChange>
      </w:pPr>
      <w:r w:rsidRPr="00A53A0D">
        <w:rPr>
          <w:rStyle w:val="Literal-Gray"/>
          <w:highlight w:val="yellow"/>
          <w:rPrChange w:id="919" w:author="Carol Nichols" w:date="2017-12-04T16:40:00Z">
            <w:rPr/>
          </w:rPrChange>
        </w:rPr>
        <w:t>fn main() {</w:t>
      </w:r>
    </w:p>
    <w:p w14:paraId="7A6469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vec![1, 2, 3];</w:t>
      </w:r>
    </w:p>
    <w:p w14:paraId="793BEEE8" w14:textId="77777777" w:rsidR="00084A24" w:rsidRPr="00895C67" w:rsidRDefault="00084A24" w:rsidP="00895C67">
      <w:pPr>
        <w:pStyle w:val="CodeB"/>
      </w:pPr>
    </w:p>
    <w:p w14:paraId="0B4929D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equal_to_x = move |z| z == x;</w:t>
      </w:r>
    </w:p>
    <w:p w14:paraId="10D75582" w14:textId="77777777" w:rsidR="00084A24" w:rsidRPr="00895C67" w:rsidRDefault="00084A24" w:rsidP="00895C67">
      <w:pPr>
        <w:pStyle w:val="CodeB"/>
      </w:pPr>
    </w:p>
    <w:p w14:paraId="2FF8106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println!("can't use x here: {:?}", x);</w:t>
      </w:r>
    </w:p>
    <w:p w14:paraId="5A991CE6" w14:textId="77777777" w:rsidR="00084A24" w:rsidRPr="00895C67" w:rsidRDefault="00084A24" w:rsidP="00895C67">
      <w:pPr>
        <w:pStyle w:val="CodeB"/>
      </w:pPr>
    </w:p>
    <w:p w14:paraId="3EF67E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vec![1, 2, 3];</w:t>
      </w:r>
    </w:p>
    <w:p w14:paraId="1154FBF2" w14:textId="77777777" w:rsidR="00084A24" w:rsidRPr="00895C67" w:rsidRDefault="00084A24" w:rsidP="00895C67">
      <w:pPr>
        <w:pStyle w:val="CodeB"/>
      </w:pPr>
    </w:p>
    <w:p w14:paraId="04521EFA" w14:textId="77777777" w:rsidR="00084A24" w:rsidRPr="00A53A0D" w:rsidRDefault="00B052DF">
      <w:pPr>
        <w:pStyle w:val="CodeB"/>
        <w:rPr>
          <w:rStyle w:val="Literal-Gray"/>
          <w:rPrChange w:id="920" w:author="Carol Nichols" w:date="2017-12-04T16:41:00Z">
            <w:rPr/>
          </w:rPrChange>
        </w:rPr>
        <w:pPrChange w:id="921" w:author="Carol Nichols" w:date="2017-12-04T16:41:00Z">
          <w:pPr>
            <w:pStyle w:val="CodeBWingding"/>
          </w:pPr>
        </w:pPrChange>
      </w:pPr>
      <w:r w:rsidRPr="00A53A0D">
        <w:rPr>
          <w:rStyle w:val="Literal-Gray"/>
          <w:rPrChange w:id="922" w:author="Carol Nichols" w:date="2017-12-04T16:41:00Z">
            <w:rPr/>
          </w:rPrChange>
        </w:rPr>
        <w:t xml:space="preserve">    </w:t>
      </w:r>
      <w:r w:rsidRPr="00A53A0D">
        <w:rPr>
          <w:rStyle w:val="Literal-Gray"/>
          <w:highlight w:val="yellow"/>
          <w:rPrChange w:id="923" w:author="Carol Nichols" w:date="2017-12-04T16:41:00Z">
            <w:rPr/>
          </w:rPrChange>
        </w:rPr>
        <w:t>assert!(equal_to_x(y));</w:t>
      </w:r>
    </w:p>
    <w:p w14:paraId="5D7B08CD" w14:textId="77777777" w:rsidR="00084A24" w:rsidRPr="00A53A0D" w:rsidRDefault="00B052DF">
      <w:pPr>
        <w:pStyle w:val="CodeC"/>
        <w:rPr>
          <w:rStyle w:val="Literal-Gray"/>
          <w:rPrChange w:id="924" w:author="Carol Nichols" w:date="2017-12-04T16:41:00Z">
            <w:rPr/>
          </w:rPrChange>
        </w:rPr>
        <w:pPrChange w:id="925" w:author="Carol Nichols" w:date="2017-12-04T16:41:00Z">
          <w:pPr>
            <w:pStyle w:val="CodeCWingding"/>
          </w:pPr>
        </w:pPrChange>
      </w:pPr>
      <w:r w:rsidRPr="00A53A0D">
        <w:rPr>
          <w:rStyle w:val="Literal-Gray"/>
          <w:highlight w:val="yellow"/>
          <w:rPrChange w:id="926" w:author="Carol Nichols" w:date="2017-12-04T16:41:00Z">
            <w:rPr/>
          </w:rPrChange>
        </w:rPr>
        <w:t>}</w:t>
      </w:r>
    </w:p>
    <w:p w14:paraId="540D9237" w14:textId="77777777" w:rsidR="00084A24" w:rsidRDefault="00B052DF" w:rsidP="007233FF">
      <w:pPr>
        <w:pStyle w:val="Body"/>
        <w:rPr>
          <w:rFonts w:eastAsia="Microsoft YaHei"/>
        </w:rPr>
      </w:pPr>
      <w:del w:id="927" w:author="Liz Chadwick" w:date="2017-10-31T18:23:00Z">
        <w:r w:rsidDel="007E5030">
          <w:rPr>
            <w:rFonts w:eastAsia="Microsoft YaHei" w:hint="eastAsia"/>
          </w:rPr>
          <w:delText>This example doesn</w:delText>
        </w:r>
        <w:r w:rsidR="007233FF" w:rsidDel="007E5030">
          <w:rPr>
            <w:rFonts w:eastAsia="Microsoft YaHei"/>
          </w:rPr>
          <w:delText>’</w:delText>
        </w:r>
        <w:r w:rsidDel="007E5030">
          <w:rPr>
            <w:rFonts w:eastAsia="Microsoft YaHei" w:hint="eastAsia"/>
          </w:rPr>
          <w:delText>t compile:</w:delText>
        </w:r>
      </w:del>
      <w:ins w:id="928" w:author="Liz Chadwick" w:date="2017-10-31T18:23:00Z">
        <w:r w:rsidR="007E5030">
          <w:rPr>
            <w:rFonts w:eastAsia="Microsoft YaHei"/>
          </w:rPr>
          <w:t>We receive the following error:</w:t>
        </w:r>
      </w:ins>
    </w:p>
    <w:p w14:paraId="27AF177B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error[E0382]: use of moved value: `x`</w:t>
      </w:r>
    </w:p>
    <w:p w14:paraId="032498D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src/main.rs:6:40</w:t>
      </w:r>
    </w:p>
    <w:p w14:paraId="2E070FD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5FF7B8B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4 |     let equal_to_x = move |z| z == x;</w:t>
      </w:r>
    </w:p>
    <w:p w14:paraId="3D76673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-------- value moved (into closure) here</w:t>
      </w:r>
    </w:p>
    <w:p w14:paraId="0262E3A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5 |</w:t>
      </w:r>
    </w:p>
    <w:p w14:paraId="26C35CE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6 |     println!("can't use x here: {:?}", x);</w:t>
      </w:r>
    </w:p>
    <w:p w14:paraId="2FCEB87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               ^ value used here after move</w:t>
      </w:r>
    </w:p>
    <w:p w14:paraId="2888B6A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1FD5032F" w14:textId="1AB901DD" w:rsidR="00084A24" w:rsidRPr="00895C67" w:rsidDel="00946B24" w:rsidRDefault="00B052DF" w:rsidP="00946B24">
      <w:pPr>
        <w:pStyle w:val="CodeC"/>
        <w:rPr>
          <w:del w:id="929" w:author="Carol Nichols" w:date="2017-12-04T17:46:00Z"/>
        </w:rPr>
        <w:pPrChange w:id="930" w:author="Carol Nichols" w:date="2017-12-04T17:46:00Z">
          <w:pPr>
            <w:pStyle w:val="CodeB"/>
          </w:pPr>
        </w:pPrChange>
      </w:pPr>
      <w:r w:rsidRPr="00895C67">
        <w:rPr>
          <w:rFonts w:hint="eastAsia"/>
        </w:rPr>
        <w:t xml:space="preserve">  = note: move occurs because `x` has type `std::vec::Vec&lt;i32&gt;`, which does not</w:t>
      </w:r>
      <w:ins w:id="931" w:author="Carol Nichols" w:date="2017-12-04T17:46:00Z">
        <w:r w:rsidR="00946B24">
          <w:t xml:space="preserve"> </w:t>
        </w:r>
      </w:ins>
    </w:p>
    <w:p w14:paraId="49E7F0F9" w14:textId="77777777" w:rsidR="00084A24" w:rsidRPr="00895C67" w:rsidRDefault="00B052DF" w:rsidP="00946B24">
      <w:pPr>
        <w:pStyle w:val="CodeC"/>
        <w:pPrChange w:id="932" w:author="Carol Nichols" w:date="2017-12-04T17:46:00Z">
          <w:pPr>
            <w:pStyle w:val="CodeC"/>
          </w:pPr>
        </w:pPrChange>
      </w:pPr>
      <w:del w:id="933" w:author="Carol Nichols" w:date="2017-12-04T17:46:00Z">
        <w:r w:rsidRPr="00895C67" w:rsidDel="00946B24">
          <w:rPr>
            <w:rFonts w:hint="eastAsia"/>
          </w:rPr>
          <w:delText xml:space="preserve">    </w:delText>
        </w:r>
      </w:del>
      <w:r w:rsidRPr="00895C67">
        <w:rPr>
          <w:rFonts w:hint="eastAsia"/>
        </w:rPr>
        <w:t>implement the `Copy` trait</w:t>
      </w:r>
    </w:p>
    <w:p w14:paraId="6214648F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value is moved into the closure when the closure is defined</w:t>
      </w:r>
      <w:r w:rsidR="008973F5">
        <w:rPr>
          <w:rFonts w:eastAsia="Microsoft YaHei"/>
        </w:rPr>
        <w:t>,</w:t>
      </w:r>
      <w:r w:rsidRPr="007233FF">
        <w:rPr>
          <w:rFonts w:eastAsia="Microsoft YaHei" w:hint="eastAsia"/>
        </w:rPr>
        <w:t xml:space="preserve"> because </w:t>
      </w:r>
      <w:r w:rsidR="008973F5">
        <w:rPr>
          <w:rFonts w:eastAsia="Microsoft YaHei"/>
        </w:rPr>
        <w:t xml:space="preserve">we added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keyword. The closure then has ownership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, and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allowed to use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anymore</w:t>
      </w:r>
      <w:r w:rsidR="008973F5">
        <w:rPr>
          <w:rFonts w:eastAsia="Microsoft YaHei"/>
        </w:rPr>
        <w:t xml:space="preserve"> in the </w:t>
      </w:r>
      <w:proofErr w:type="spellStart"/>
      <w:r w:rsidR="008973F5" w:rsidRPr="00447697">
        <w:rPr>
          <w:rStyle w:val="Literal"/>
          <w:rFonts w:eastAsia="Microsoft YaHei"/>
        </w:rPr>
        <w:t>println</w:t>
      </w:r>
      <w:proofErr w:type="spellEnd"/>
      <w:r w:rsidR="008973F5" w:rsidRPr="00447697">
        <w:rPr>
          <w:rStyle w:val="Literal"/>
          <w:rFonts w:eastAsia="Microsoft YaHei"/>
        </w:rPr>
        <w:t>!</w:t>
      </w:r>
      <w:r w:rsidR="008973F5">
        <w:rPr>
          <w:rFonts w:eastAsia="Microsoft YaHei"/>
        </w:rPr>
        <w:t xml:space="preserve"> statement</w:t>
      </w:r>
      <w:r w:rsidRPr="007233FF">
        <w:rPr>
          <w:rFonts w:eastAsia="Microsoft YaHei" w:hint="eastAsia"/>
        </w:rPr>
        <w:t xml:space="preserve">. Removing </w:t>
      </w:r>
      <w:proofErr w:type="spellStart"/>
      <w:r w:rsidRPr="007233FF">
        <w:rPr>
          <w:rStyle w:val="Literal"/>
          <w:rFonts w:hint="eastAsia"/>
        </w:rPr>
        <w:t>println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will fix this example.</w:t>
      </w:r>
    </w:p>
    <w:p w14:paraId="4362B59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Most of the time when specifying one of the </w:t>
      </w:r>
      <w:r w:rsidRPr="007233FF">
        <w:rPr>
          <w:rStyle w:val="Literal"/>
          <w:rFonts w:hint="eastAsia"/>
        </w:rPr>
        <w:t>Fn</w:t>
      </w:r>
      <w:r w:rsidRPr="007233FF">
        <w:rPr>
          <w:rFonts w:eastAsia="Microsoft YaHei" w:hint="eastAsia"/>
        </w:rPr>
        <w:t xml:space="preserve"> trait bounds, you can start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with </w:t>
      </w:r>
      <w:r w:rsidRPr="007233FF">
        <w:rPr>
          <w:rStyle w:val="Literal"/>
          <w:rFonts w:hint="eastAsia"/>
        </w:rPr>
        <w:t>Fn</w:t>
      </w:r>
      <w:r w:rsidRPr="007233FF">
        <w:rPr>
          <w:rFonts w:eastAsia="Microsoft YaHei" w:hint="eastAsia"/>
        </w:rPr>
        <w:t xml:space="preserve"> and the compiler will tell you if you need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based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what happens in the closure body.</w:t>
      </w:r>
    </w:p>
    <w:p w14:paraId="3CDC399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To illustrate situations where closures that can capture their environment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useful as function parameters,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move on to our next topic: iterators.</w:t>
      </w:r>
    </w:p>
    <w:p w14:paraId="67994ADD" w14:textId="77777777" w:rsidR="00084A24" w:rsidRPr="007233FF" w:rsidRDefault="00B052DF" w:rsidP="005E05F0">
      <w:pPr>
        <w:pStyle w:val="HeadA"/>
        <w:outlineLvl w:val="0"/>
        <w:rPr>
          <w:rFonts w:eastAsia="Microsoft YaHei"/>
        </w:rPr>
      </w:pPr>
      <w:bookmarkStart w:id="934" w:name="processing-a-series-of-items-with-iterat"/>
      <w:bookmarkStart w:id="935" w:name="_Toc500170033"/>
      <w:bookmarkEnd w:id="934"/>
      <w:r>
        <w:rPr>
          <w:rFonts w:eastAsia="Microsoft YaHei" w:hint="eastAsia"/>
        </w:rPr>
        <w:t>Processing a Series of Items with Iterators</w:t>
      </w:r>
      <w:bookmarkEnd w:id="935"/>
    </w:p>
    <w:p w14:paraId="7ED9DC4B" w14:textId="77777777" w:rsidR="00084A24" w:rsidRDefault="00B052DF" w:rsidP="007D324B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The iterator pattern allows you to perform some task on a sequence of items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turn. An </w:t>
      </w:r>
      <w:r w:rsidRPr="00447697">
        <w:rPr>
          <w:rStyle w:val="EmphasisItalic"/>
          <w:rFonts w:eastAsia="Microsoft YaHei"/>
        </w:rPr>
        <w:t>iterator</w:t>
      </w:r>
      <w:r>
        <w:rPr>
          <w:rFonts w:eastAsia="Microsoft YaHei" w:hint="eastAsia"/>
        </w:rPr>
        <w:t xml:space="preserve"> is responsible for the logic </w:t>
      </w:r>
      <w:r w:rsidR="008973F5">
        <w:rPr>
          <w:rFonts w:eastAsia="Microsoft YaHei"/>
        </w:rPr>
        <w:t>of</w:t>
      </w:r>
      <w:r w:rsidR="008973F5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iterating over each item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determining when the sequence has finished. When we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iterators,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have to </w:t>
      </w:r>
      <w:proofErr w:type="spellStart"/>
      <w:r>
        <w:rPr>
          <w:rFonts w:eastAsia="Microsoft YaHei" w:hint="eastAsia"/>
        </w:rPr>
        <w:t>reimplement</w:t>
      </w:r>
      <w:proofErr w:type="spellEnd"/>
      <w:r>
        <w:rPr>
          <w:rFonts w:eastAsia="Microsoft YaHei" w:hint="eastAsia"/>
        </w:rPr>
        <w:t xml:space="preserve"> that logic ourselves.</w:t>
      </w:r>
    </w:p>
    <w:p w14:paraId="06E52B8D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Rust, iterators are </w:t>
      </w:r>
      <w:r w:rsidRPr="00447697">
        <w:rPr>
          <w:rStyle w:val="EmphasisItalic"/>
          <w:rFonts w:eastAsia="Microsoft YaHei"/>
        </w:rPr>
        <w:t>lazy</w:t>
      </w:r>
      <w:r w:rsidRPr="007233FF">
        <w:rPr>
          <w:rFonts w:eastAsia="Microsoft YaHei" w:hint="eastAsia"/>
        </w:rPr>
        <w:t>, mean</w:t>
      </w:r>
      <w:r w:rsidR="00C72C31">
        <w:rPr>
          <w:rFonts w:eastAsia="Microsoft YaHei"/>
        </w:rPr>
        <w:t>ing</w:t>
      </w:r>
      <w:r w:rsidRPr="007233FF">
        <w:rPr>
          <w:rFonts w:eastAsia="Microsoft YaHei" w:hint="eastAsia"/>
        </w:rPr>
        <w:t xml:space="preserve"> they have no effect until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methods </w:t>
      </w:r>
      <w:r w:rsidR="003606B4">
        <w:rPr>
          <w:rFonts w:eastAsia="Microsoft YaHei"/>
        </w:rPr>
        <w:t xml:space="preserve">that </w:t>
      </w:r>
      <w:r w:rsidRPr="007233FF">
        <w:rPr>
          <w:rFonts w:eastAsia="Microsoft YaHei" w:hint="eastAsia"/>
        </w:rPr>
        <w:t>consume the iterator to use it up. For example,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Listing 13-13 creates an iterator over the items </w:t>
      </w:r>
      <w:r w:rsidRPr="007233FF">
        <w:rPr>
          <w:rFonts w:eastAsia="Microsoft YaHei" w:hint="eastAsia"/>
        </w:rPr>
        <w:lastRenderedPageBreak/>
        <w:t xml:space="preserve">in the vector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calling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defined on </w:t>
      </w:r>
      <w:proofErr w:type="spellStart"/>
      <w:r w:rsidRPr="007233FF">
        <w:rPr>
          <w:rStyle w:val="Literal"/>
          <w:rFonts w:hint="eastAsia"/>
        </w:rPr>
        <w:t>Vec</w:t>
      </w:r>
      <w:proofErr w:type="spellEnd"/>
      <w:r>
        <w:rPr>
          <w:rFonts w:eastAsia="Microsoft YaHei" w:hint="eastAsia"/>
        </w:rPr>
        <w:t>. This code by itself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anything useful:</w:t>
      </w:r>
    </w:p>
    <w:p w14:paraId="20C46EE8" w14:textId="77777777" w:rsidR="00084A24" w:rsidRPr="007D324B" w:rsidRDefault="00B052DF" w:rsidP="007D324B">
      <w:pPr>
        <w:pStyle w:val="CodeA"/>
      </w:pPr>
      <w:r w:rsidRPr="007D324B">
        <w:rPr>
          <w:rFonts w:hint="eastAsia"/>
        </w:rPr>
        <w:t>let v1 = vec![1, 2, 3];</w:t>
      </w:r>
    </w:p>
    <w:p w14:paraId="2ADF73FA" w14:textId="77777777" w:rsidR="00084A24" w:rsidRPr="007D324B" w:rsidRDefault="00084A24" w:rsidP="007D324B">
      <w:pPr>
        <w:pStyle w:val="CodeB"/>
      </w:pPr>
    </w:p>
    <w:p w14:paraId="5971126A" w14:textId="77777777" w:rsidR="00084A24" w:rsidRPr="007D324B" w:rsidRDefault="00B052DF" w:rsidP="007D324B">
      <w:pPr>
        <w:pStyle w:val="CodeC"/>
      </w:pPr>
      <w:r w:rsidRPr="007D324B">
        <w:rPr>
          <w:rFonts w:hint="eastAsia"/>
        </w:rPr>
        <w:t>let v1_iter = v1.iter();</w:t>
      </w:r>
    </w:p>
    <w:p w14:paraId="61DC491E" w14:textId="77777777" w:rsidR="00084A24" w:rsidRDefault="00B052DF" w:rsidP="007D324B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13-13: Creating an iterator</w:t>
      </w:r>
    </w:p>
    <w:p w14:paraId="5AEDF138" w14:textId="495964A9" w:rsidR="006C45E1" w:rsidRDefault="006C45E1" w:rsidP="007233FF">
      <w:pPr>
        <w:pStyle w:val="Body"/>
        <w:rPr>
          <w:ins w:id="936" w:author="Carol Nichols" w:date="2017-12-04T17:30:00Z"/>
          <w:rFonts w:eastAsia="Microsoft YaHei"/>
        </w:rPr>
      </w:pPr>
      <w:r>
        <w:rPr>
          <w:rFonts w:eastAsia="Microsoft YaHei"/>
        </w:rPr>
        <w:t xml:space="preserve">Once we’ve created </w:t>
      </w:r>
      <w:r w:rsidR="00B052DF">
        <w:rPr>
          <w:rFonts w:eastAsia="Microsoft YaHei" w:hint="eastAsia"/>
        </w:rPr>
        <w:t xml:space="preserve">an iterator, we can </w:t>
      </w:r>
      <w:del w:id="937" w:author="AnneMarieW" w:date="2017-11-27T10:15:00Z">
        <w:r w:rsidR="00B052DF" w:rsidDel="00BD2A2B">
          <w:rPr>
            <w:rFonts w:eastAsia="Microsoft YaHei" w:hint="eastAsia"/>
          </w:rPr>
          <w:delText xml:space="preserve">choose to </w:delText>
        </w:r>
      </w:del>
      <w:r w:rsidR="00B052DF">
        <w:rPr>
          <w:rFonts w:eastAsia="Microsoft YaHei" w:hint="eastAsia"/>
        </w:rPr>
        <w:t>use it in a variety of ways. In</w:t>
      </w:r>
      <w:r w:rsidR="007233FF">
        <w:rPr>
          <w:rFonts w:eastAsia="Microsoft YaHei" w:hint="eastAsia"/>
        </w:rPr>
        <w:t xml:space="preserve"> </w:t>
      </w:r>
      <w:r w:rsidR="00B052DF" w:rsidRPr="00C22A52">
        <w:rPr>
          <w:rFonts w:eastAsia="Microsoft YaHei"/>
          <w:highlight w:val="yellow"/>
          <w:rPrChange w:id="938" w:author="janelle" w:date="2017-11-29T16:30:00Z">
            <w:rPr>
              <w:rFonts w:eastAsia="Microsoft YaHei"/>
            </w:rPr>
          </w:rPrChange>
        </w:rPr>
        <w:t>Listing 3-</w:t>
      </w:r>
      <w:del w:id="939" w:author="Carol Nichols" w:date="2017-12-04T16:17:00Z">
        <w:r w:rsidR="00B052DF" w:rsidRPr="00C22A52" w:rsidDel="00435A92">
          <w:rPr>
            <w:rFonts w:eastAsia="Microsoft YaHei"/>
            <w:highlight w:val="yellow"/>
            <w:rPrChange w:id="940" w:author="janelle" w:date="2017-11-29T16:30:00Z">
              <w:rPr>
                <w:rFonts w:eastAsia="Microsoft YaHei"/>
              </w:rPr>
            </w:rPrChange>
          </w:rPr>
          <w:delText>6</w:delText>
        </w:r>
        <w:r w:rsidDel="00435A92">
          <w:rPr>
            <w:rFonts w:eastAsia="Microsoft YaHei"/>
          </w:rPr>
          <w:delText xml:space="preserve"> </w:delText>
        </w:r>
      </w:del>
      <w:ins w:id="941" w:author="Carol Nichols" w:date="2017-12-04T16:17:00Z">
        <w:r w:rsidR="00435A92">
          <w:rPr>
            <w:rFonts w:eastAsia="Microsoft YaHei"/>
          </w:rPr>
          <w:t xml:space="preserve">4 </w:t>
        </w:r>
      </w:ins>
      <w:del w:id="942" w:author="AnneMarieW" w:date="2017-11-27T10:15:00Z">
        <w:r w:rsidDel="00BD2A2B">
          <w:rPr>
            <w:rFonts w:eastAsia="Microsoft YaHei"/>
          </w:rPr>
          <w:delText>from</w:delText>
        </w:r>
      </w:del>
      <w:ins w:id="943" w:author="AnneMarieW" w:date="2017-11-27T10:15:00Z">
        <w:r w:rsidR="00BD2A2B">
          <w:rPr>
            <w:rFonts w:eastAsia="Microsoft YaHei"/>
          </w:rPr>
          <w:t>in</w:t>
        </w:r>
      </w:ins>
      <w:r>
        <w:rPr>
          <w:rFonts w:eastAsia="Microsoft YaHei"/>
        </w:rPr>
        <w:t xml:space="preserve"> Chapter 3</w:t>
      </w:r>
      <w:r w:rsidR="00B052DF">
        <w:rPr>
          <w:rFonts w:eastAsia="Microsoft YaHei" w:hint="eastAsia"/>
        </w:rPr>
        <w:t>, we</w:t>
      </w:r>
      <w:del w:id="944" w:author="AnneMarieW" w:date="2017-11-27T10:15:00Z">
        <w:r w:rsidR="00B052DF" w:rsidDel="00BD2A2B">
          <w:rPr>
            <w:rFonts w:eastAsia="Microsoft YaHei" w:hint="eastAsia"/>
          </w:rPr>
          <w:delText xml:space="preserve"> actually</w:delText>
        </w:r>
      </w:del>
      <w:r w:rsidR="00B052DF">
        <w:rPr>
          <w:rFonts w:eastAsia="Microsoft YaHei" w:hint="eastAsia"/>
        </w:rPr>
        <w:t xml:space="preserve"> used iterators with </w:t>
      </w:r>
      <w:r w:rsidR="00B052DF" w:rsidRPr="007233FF">
        <w:rPr>
          <w:rStyle w:val="Literal"/>
          <w:rFonts w:hint="eastAsia"/>
        </w:rPr>
        <w:t>for</w:t>
      </w:r>
      <w:r w:rsidR="00B052DF" w:rsidRPr="007233FF">
        <w:rPr>
          <w:rFonts w:eastAsia="Microsoft YaHei" w:hint="eastAsia"/>
        </w:rPr>
        <w:t xml:space="preserve"> loops to execute some code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on each item, </w:t>
      </w:r>
      <w:ins w:id="945" w:author="AnneMarieW" w:date="2017-11-27T10:15:00Z">
        <w:r w:rsidR="00BD2A2B">
          <w:rPr>
            <w:rFonts w:eastAsia="Microsoft YaHei"/>
          </w:rPr>
          <w:t>al</w:t>
        </w:r>
      </w:ins>
      <w:r w:rsidR="00B052DF" w:rsidRPr="007233FF">
        <w:rPr>
          <w:rFonts w:eastAsia="Microsoft YaHei" w:hint="eastAsia"/>
        </w:rPr>
        <w:t xml:space="preserve">though we glossed over what the call to </w:t>
      </w:r>
      <w:proofErr w:type="spellStart"/>
      <w:r w:rsidR="00B052DF" w:rsidRPr="007233FF">
        <w:rPr>
          <w:rStyle w:val="Literal"/>
          <w:rFonts w:hint="eastAsia"/>
        </w:rPr>
        <w:t>iter</w:t>
      </w:r>
      <w:proofErr w:type="spellEnd"/>
      <w:r w:rsidR="00B052DF" w:rsidRPr="007233FF">
        <w:rPr>
          <w:rFonts w:eastAsia="Microsoft YaHei" w:hint="eastAsia"/>
        </w:rPr>
        <w:t xml:space="preserve"> did until now. </w:t>
      </w:r>
    </w:p>
    <w:p w14:paraId="4DD9423F" w14:textId="05AEB82F" w:rsidR="00A5729E" w:rsidRDefault="00A5729E" w:rsidP="00A5729E">
      <w:pPr>
        <w:pStyle w:val="ProductionDirective"/>
        <w:outlineLvl w:val="0"/>
        <w:rPr>
          <w:ins w:id="946" w:author="janelle" w:date="2017-11-29T16:35:00Z"/>
          <w:rFonts w:eastAsia="Microsoft YaHei"/>
        </w:rPr>
        <w:pPrChange w:id="947" w:author="Carol Nichols" w:date="2017-12-04T17:31:00Z">
          <w:pPr>
            <w:pStyle w:val="Body"/>
          </w:pPr>
        </w:pPrChange>
      </w:pPr>
      <w:ins w:id="948" w:author="Carol Nichols" w:date="2017-12-04T17:30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754BCBB4" w14:textId="77777777" w:rsidR="00C22A52" w:rsidRDefault="00C22A52">
      <w:pPr>
        <w:pStyle w:val="ProductionDirective"/>
        <w:outlineLvl w:val="0"/>
        <w:rPr>
          <w:rFonts w:eastAsia="Microsoft YaHei"/>
        </w:rPr>
        <w:pPrChange w:id="949" w:author="janelle" w:date="2017-11-29T16:35:00Z">
          <w:pPr>
            <w:pStyle w:val="Body"/>
          </w:pPr>
        </w:pPrChange>
      </w:pPr>
      <w:commentRangeStart w:id="950"/>
      <w:ins w:id="951" w:author="janelle" w:date="2017-11-29T16:35:00Z">
        <w:r>
          <w:rPr>
            <w:rFonts w:eastAsia="Microsoft YaHei"/>
          </w:rPr>
          <w:t>AU: Do you mean listing 3-4? Listing numbers changed since first draft</w:t>
        </w:r>
      </w:ins>
      <w:commentRangeEnd w:id="950"/>
      <w:r w:rsidR="00435A92">
        <w:rPr>
          <w:rStyle w:val="CommentReference"/>
          <w:smallCaps w:val="0"/>
          <w:color w:val="auto"/>
        </w:rPr>
        <w:commentReference w:id="950"/>
      </w:r>
    </w:p>
    <w:p w14:paraId="77D2BAD6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 in Listing 13-14 separates the creation of the iterator from the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iterator in the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loop. The iterator is stored in the </w:t>
      </w:r>
      <w:r w:rsidRPr="007233FF">
        <w:rPr>
          <w:rStyle w:val="Literal"/>
          <w:rFonts w:hint="eastAsia"/>
        </w:rPr>
        <w:t>v1_iter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variable, and no iteration takes place at that time. </w:t>
      </w:r>
      <w:del w:id="952" w:author="AnneMarieW" w:date="2017-11-27T10:16:00Z">
        <w:r w:rsidRPr="007233FF" w:rsidDel="0058583A">
          <w:rPr>
            <w:rFonts w:eastAsia="Microsoft YaHei" w:hint="eastAsia"/>
          </w:rPr>
          <w:delText>Once</w:delText>
        </w:r>
      </w:del>
      <w:ins w:id="953" w:author="AnneMarieW" w:date="2017-11-27T10:16:00Z">
        <w:r w:rsidR="0058583A">
          <w:rPr>
            <w:rFonts w:eastAsia="Microsoft YaHei"/>
          </w:rPr>
          <w:t>When</w:t>
        </w:r>
      </w:ins>
      <w:r w:rsidRPr="007233FF">
        <w:rPr>
          <w:rFonts w:eastAsia="Microsoft YaHei" w:hint="eastAsia"/>
        </w:rPr>
        <w:t xml:space="preserve"> the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 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called using the iterator in </w:t>
      </w:r>
      <w:r w:rsidRPr="007233FF">
        <w:rPr>
          <w:rStyle w:val="Literal"/>
          <w:rFonts w:hint="eastAsia"/>
        </w:rPr>
        <w:t>v1_iter</w:t>
      </w:r>
      <w:r>
        <w:rPr>
          <w:rFonts w:eastAsia="Microsoft YaHei" w:hint="eastAsia"/>
        </w:rPr>
        <w:t xml:space="preserve">, </w:t>
      </w:r>
      <w:del w:id="954" w:author="AnneMarieW" w:date="2017-11-27T10:16:00Z">
        <w:r w:rsidDel="0058583A">
          <w:rPr>
            <w:rFonts w:eastAsia="Microsoft YaHei" w:hint="eastAsia"/>
          </w:rPr>
          <w:delText xml:space="preserve">then </w:delText>
        </w:r>
      </w:del>
      <w:r>
        <w:rPr>
          <w:rFonts w:eastAsia="Microsoft YaHei" w:hint="eastAsia"/>
        </w:rPr>
        <w:t>each element in the iterator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used in one iteration of the loop, which prints out each value:</w:t>
      </w:r>
    </w:p>
    <w:p w14:paraId="6A56AD15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 = vec![1, 2, 3];</w:t>
      </w:r>
    </w:p>
    <w:p w14:paraId="1A3AFCE3" w14:textId="77777777" w:rsidR="00084A24" w:rsidRPr="009C6C22" w:rsidRDefault="00084A24" w:rsidP="009C6C22">
      <w:pPr>
        <w:pStyle w:val="CodeB"/>
      </w:pPr>
    </w:p>
    <w:p w14:paraId="6404466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v1_iter = v1.iter();</w:t>
      </w:r>
    </w:p>
    <w:p w14:paraId="130E21F5" w14:textId="77777777" w:rsidR="00084A24" w:rsidRPr="009C6C22" w:rsidRDefault="00084A24" w:rsidP="009C6C22">
      <w:pPr>
        <w:pStyle w:val="CodeB"/>
      </w:pPr>
    </w:p>
    <w:p w14:paraId="2039787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for val in v1_iter {</w:t>
      </w:r>
    </w:p>
    <w:p w14:paraId="57D02DF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println!("Got: {}", val);</w:t>
      </w:r>
    </w:p>
    <w:p w14:paraId="688180A0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B307708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13-14: </w:t>
      </w:r>
      <w:del w:id="955" w:author="AnneMarieW" w:date="2017-11-27T10:16:00Z">
        <w:r w:rsidRPr="007233FF" w:rsidDel="0058583A">
          <w:rPr>
            <w:rFonts w:eastAsia="Microsoft YaHei" w:hint="eastAsia"/>
          </w:rPr>
          <w:delText>Making u</w:delText>
        </w:r>
      </w:del>
      <w:ins w:id="956" w:author="AnneMarieW" w:date="2017-11-27T10:16:00Z">
        <w:r w:rsidR="0058583A">
          <w:rPr>
            <w:rFonts w:eastAsia="Microsoft YaHei"/>
          </w:rPr>
          <w:t>U</w:t>
        </w:r>
      </w:ins>
      <w:r w:rsidRPr="007233FF">
        <w:rPr>
          <w:rFonts w:eastAsia="Microsoft YaHei" w:hint="eastAsia"/>
        </w:rPr>
        <w:t>s</w:t>
      </w:r>
      <w:del w:id="957" w:author="AnneMarieW" w:date="2017-11-27T10:16:00Z">
        <w:r w:rsidRPr="007233FF" w:rsidDel="0058583A">
          <w:rPr>
            <w:rFonts w:eastAsia="Microsoft YaHei" w:hint="eastAsia"/>
          </w:rPr>
          <w:delText>e of</w:delText>
        </w:r>
      </w:del>
      <w:ins w:id="958" w:author="AnneMarieW" w:date="2017-11-27T10:16:00Z">
        <w:r w:rsidR="0058583A">
          <w:rPr>
            <w:rFonts w:eastAsia="Microsoft YaHei"/>
          </w:rPr>
          <w:t>ing</w:t>
        </w:r>
      </w:ins>
      <w:r w:rsidRPr="007233FF">
        <w:rPr>
          <w:rFonts w:eastAsia="Microsoft YaHei" w:hint="eastAsia"/>
        </w:rPr>
        <w:t xml:space="preserve"> an iterator in a </w:t>
      </w:r>
      <w:r w:rsidR="00B80F17" w:rsidRPr="00B80F17">
        <w:rPr>
          <w:rStyle w:val="LiteralCaption"/>
          <w:rPrChange w:id="959" w:author="janelle" w:date="2017-11-08T10:42:00Z">
            <w:rPr>
              <w:rStyle w:val="Literal"/>
            </w:rPr>
          </w:rPrChange>
        </w:rPr>
        <w:t>for</w:t>
      </w:r>
      <w:r>
        <w:rPr>
          <w:rFonts w:eastAsia="Microsoft YaHei" w:hint="eastAsia"/>
        </w:rPr>
        <w:t xml:space="preserve"> loop</w:t>
      </w:r>
    </w:p>
    <w:p w14:paraId="1D533FE1" w14:textId="77777777" w:rsidR="006C45E1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In languages that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iterators provided by their standard libraries,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 likely write this same functionality by starting a variable at index 0,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 that variable to index into the vector to get a value, and incrementing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variable value in a loop until </w:t>
      </w:r>
      <w:r w:rsidR="006C45E1">
        <w:rPr>
          <w:rFonts w:eastAsia="Microsoft YaHei"/>
        </w:rPr>
        <w:t xml:space="preserve">it </w:t>
      </w:r>
      <w:r>
        <w:rPr>
          <w:rFonts w:eastAsia="Microsoft YaHei" w:hint="eastAsia"/>
        </w:rPr>
        <w:t>gets to the total number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items in the vector. </w:t>
      </w:r>
    </w:p>
    <w:p w14:paraId="1DC669A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Iterators </w:t>
      </w:r>
      <w:del w:id="960" w:author="AnneMarieW" w:date="2017-11-27T10:17:00Z">
        <w:r w:rsidDel="003F5027">
          <w:rPr>
            <w:rFonts w:eastAsia="Microsoft YaHei" w:hint="eastAsia"/>
          </w:rPr>
          <w:delText xml:space="preserve">take care of </w:delText>
        </w:r>
      </w:del>
      <w:ins w:id="961" w:author="AnneMarieW" w:date="2017-11-27T10:17:00Z">
        <w:r w:rsidR="003F5027">
          <w:rPr>
            <w:rFonts w:eastAsia="Microsoft YaHei"/>
          </w:rPr>
          <w:t xml:space="preserve">handle </w:t>
        </w:r>
      </w:ins>
      <w:r>
        <w:rPr>
          <w:rFonts w:eastAsia="Microsoft YaHei" w:hint="eastAsia"/>
        </w:rPr>
        <w:t xml:space="preserve">all </w:t>
      </w:r>
      <w:del w:id="962" w:author="AnneMarieW" w:date="2017-11-27T10:17:00Z">
        <w:r w:rsidDel="003F5027">
          <w:rPr>
            <w:rFonts w:eastAsia="Microsoft YaHei" w:hint="eastAsia"/>
          </w:rPr>
          <w:delText xml:space="preserve">of </w:delText>
        </w:r>
      </w:del>
      <w:r>
        <w:rPr>
          <w:rFonts w:eastAsia="Microsoft YaHei" w:hint="eastAsia"/>
        </w:rPr>
        <w:t xml:space="preserve">that logic for us, </w:t>
      </w:r>
      <w:r w:rsidR="006C45E1">
        <w:rPr>
          <w:rFonts w:eastAsia="Microsoft YaHei"/>
        </w:rPr>
        <w:t xml:space="preserve">cutting </w:t>
      </w:r>
      <w:r>
        <w:rPr>
          <w:rFonts w:eastAsia="Microsoft YaHei" w:hint="eastAsia"/>
        </w:rPr>
        <w:t xml:space="preserve">down on repetitive code </w:t>
      </w:r>
      <w:r w:rsidR="006C45E1">
        <w:rPr>
          <w:rFonts w:eastAsia="Microsoft YaHei"/>
        </w:rPr>
        <w:t xml:space="preserve">we could </w:t>
      </w:r>
      <w:r>
        <w:rPr>
          <w:rFonts w:eastAsia="Microsoft YaHei" w:hint="eastAsia"/>
        </w:rPr>
        <w:t>potentially mess up.</w:t>
      </w:r>
      <w:r w:rsidR="007233FF">
        <w:rPr>
          <w:rFonts w:eastAsia="Microsoft YaHei" w:hint="eastAsia"/>
        </w:rPr>
        <w:t xml:space="preserve"> </w:t>
      </w:r>
      <w:r w:rsidR="006C45E1">
        <w:rPr>
          <w:rFonts w:eastAsia="Microsoft YaHei"/>
        </w:rPr>
        <w:t>I</w:t>
      </w:r>
      <w:r>
        <w:rPr>
          <w:rFonts w:eastAsia="Microsoft YaHei" w:hint="eastAsia"/>
        </w:rPr>
        <w:t xml:space="preserve">terators </w:t>
      </w:r>
      <w:r w:rsidR="006C45E1">
        <w:rPr>
          <w:rFonts w:eastAsia="Microsoft YaHei"/>
        </w:rPr>
        <w:t xml:space="preserve">give </w:t>
      </w:r>
      <w:r>
        <w:rPr>
          <w:rFonts w:eastAsia="Microsoft YaHei" w:hint="eastAsia"/>
        </w:rPr>
        <w:t>us more flexibility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 the same logic with many different kinds of sequences, not just data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structures we can index into</w:t>
      </w:r>
      <w:ins w:id="963" w:author="AnneMarieW" w:date="2017-11-27T10:19:00Z">
        <w:r w:rsidR="003F5027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like vectors.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del w:id="964" w:author="AnneMarieW" w:date="2017-11-27T10:18:00Z">
        <w:r w:rsidDel="003F5027">
          <w:rPr>
            <w:rFonts w:eastAsia="Microsoft YaHei" w:hint="eastAsia"/>
          </w:rPr>
          <w:delText>see</w:delText>
        </w:r>
      </w:del>
      <w:ins w:id="965" w:author="AnneMarieW" w:date="2017-11-27T10:18:00Z">
        <w:r w:rsidR="003F5027">
          <w:rPr>
            <w:rFonts w:eastAsia="Microsoft YaHei"/>
          </w:rPr>
          <w:t>examine</w:t>
        </w:r>
      </w:ins>
      <w:r>
        <w:rPr>
          <w:rFonts w:eastAsia="Microsoft YaHei" w:hint="eastAsia"/>
        </w:rPr>
        <w:t xml:space="preserve"> how iterators do that.</w:t>
      </w:r>
    </w:p>
    <w:p w14:paraId="5FCF7651" w14:textId="77D8AA7C" w:rsidR="00084A24" w:rsidRPr="007233FF" w:rsidRDefault="00B052DF" w:rsidP="005E05F0">
      <w:pPr>
        <w:pStyle w:val="HeadB"/>
        <w:outlineLvl w:val="0"/>
        <w:rPr>
          <w:rFonts w:eastAsia="Microsoft YaHei"/>
        </w:rPr>
      </w:pPr>
      <w:bookmarkStart w:id="966" w:name="the-`iterator`-trait-and-the-`next`-meth"/>
      <w:bookmarkStart w:id="967" w:name="_Toc500170034"/>
      <w:bookmarkEnd w:id="966"/>
      <w:r w:rsidRPr="007233FF">
        <w:rPr>
          <w:rFonts w:eastAsia="Microsoft YaHei" w:hint="eastAsia"/>
        </w:rPr>
        <w:lastRenderedPageBreak/>
        <w:t xml:space="preserve">The </w:t>
      </w:r>
      <w:r w:rsidRPr="00DA518E">
        <w:rPr>
          <w:rStyle w:val="Literal"/>
          <w:rPrChange w:id="968" w:author="Carol Nichols" w:date="2017-12-04T15:39:00Z">
            <w:rPr/>
          </w:rPrChange>
        </w:rPr>
        <w:t>Iterator</w:t>
      </w:r>
      <w:r w:rsidRPr="007233FF">
        <w:rPr>
          <w:rFonts w:eastAsia="Microsoft YaHei" w:hint="eastAsia"/>
        </w:rPr>
        <w:t xml:space="preserve"> </w:t>
      </w:r>
      <w:ins w:id="969" w:author="AnneMarieW" w:date="2017-11-27T07:38:00Z">
        <w:r w:rsidR="00163C7C">
          <w:rPr>
            <w:rFonts w:eastAsia="Microsoft YaHei"/>
          </w:rPr>
          <w:t>T</w:t>
        </w:r>
      </w:ins>
      <w:del w:id="970" w:author="AnneMarieW" w:date="2017-11-27T07:38:00Z">
        <w:r w:rsidRPr="007233FF" w:rsidDel="00163C7C">
          <w:rPr>
            <w:rFonts w:eastAsia="Microsoft YaHei" w:hint="eastAsia"/>
          </w:rPr>
          <w:delText>t</w:delText>
        </w:r>
      </w:del>
      <w:r w:rsidRPr="007233FF">
        <w:rPr>
          <w:rFonts w:eastAsia="Microsoft YaHei" w:hint="eastAsia"/>
        </w:rPr>
        <w:t xml:space="preserve">rait and the </w:t>
      </w:r>
      <w:r w:rsidRPr="00DA518E">
        <w:rPr>
          <w:rStyle w:val="Literal"/>
          <w:rPrChange w:id="971" w:author="Carol Nichols" w:date="2017-12-04T15:39:00Z">
            <w:rPr/>
          </w:rPrChange>
        </w:rPr>
        <w:t>next</w:t>
      </w:r>
      <w:r>
        <w:rPr>
          <w:rFonts w:eastAsia="Microsoft YaHei" w:hint="eastAsia"/>
        </w:rPr>
        <w:t xml:space="preserve"> </w:t>
      </w:r>
      <w:del w:id="972" w:author="Carol Nichols" w:date="2017-12-04T15:39:00Z">
        <w:r w:rsidDel="00DA518E">
          <w:rPr>
            <w:rFonts w:eastAsia="Microsoft YaHei" w:hint="eastAsia"/>
          </w:rPr>
          <w:delText>m</w:delText>
        </w:r>
      </w:del>
      <w:ins w:id="973" w:author="Carol Nichols" w:date="2017-12-04T15:39:00Z">
        <w:r w:rsidR="00DA518E">
          <w:rPr>
            <w:rFonts w:eastAsia="Microsoft YaHei"/>
          </w:rPr>
          <w:t>M</w:t>
        </w:r>
      </w:ins>
      <w:r>
        <w:rPr>
          <w:rFonts w:eastAsia="Microsoft YaHei" w:hint="eastAsia"/>
        </w:rPr>
        <w:t>ethod</w:t>
      </w:r>
      <w:bookmarkEnd w:id="967"/>
    </w:p>
    <w:p w14:paraId="34FAF50B" w14:textId="77777777" w:rsidR="00084A24" w:rsidRDefault="00EB283C" w:rsidP="009C6C22">
      <w:pPr>
        <w:pStyle w:val="BodyFirst"/>
        <w:rPr>
          <w:rFonts w:eastAsia="Microsoft YaHei"/>
        </w:rPr>
      </w:pPr>
      <w:ins w:id="974" w:author="AnneMarieW" w:date="2017-11-27T10:19:00Z">
        <w:r>
          <w:rPr>
            <w:rFonts w:eastAsia="Microsoft YaHei"/>
          </w:rPr>
          <w:t>A</w:t>
        </w:r>
        <w:r w:rsidRPr="007233FF">
          <w:rPr>
            <w:rFonts w:eastAsia="Microsoft YaHei" w:hint="eastAsia"/>
          </w:rPr>
          <w:t xml:space="preserve">ll </w:t>
        </w:r>
        <w:r>
          <w:rPr>
            <w:rFonts w:eastAsia="Microsoft YaHei"/>
          </w:rPr>
          <w:t>i</w:t>
        </w:r>
      </w:ins>
      <w:del w:id="975" w:author="AnneMarieW" w:date="2017-11-27T10:19:00Z">
        <w:r w:rsidR="00B052DF" w:rsidRPr="007233FF" w:rsidDel="00EB283C">
          <w:rPr>
            <w:rFonts w:eastAsia="Microsoft YaHei" w:hint="eastAsia"/>
          </w:rPr>
          <w:delText>I</w:delText>
        </w:r>
      </w:del>
      <w:r w:rsidR="00B052DF" w:rsidRPr="007233FF">
        <w:rPr>
          <w:rFonts w:eastAsia="Microsoft YaHei" w:hint="eastAsia"/>
        </w:rPr>
        <w:t xml:space="preserve">terators </w:t>
      </w:r>
      <w:del w:id="976" w:author="AnneMarieW" w:date="2017-11-27T10:19:00Z">
        <w:r w:rsidR="00B052DF" w:rsidRPr="007233FF" w:rsidDel="00EB283C">
          <w:rPr>
            <w:rFonts w:eastAsia="Microsoft YaHei" w:hint="eastAsia"/>
          </w:rPr>
          <w:delText xml:space="preserve">all </w:delText>
        </w:r>
      </w:del>
      <w:r w:rsidR="00B052DF" w:rsidRPr="007233FF">
        <w:rPr>
          <w:rFonts w:eastAsia="Microsoft YaHei" w:hint="eastAsia"/>
        </w:rPr>
        <w:t xml:space="preserve">implement a trait named </w:t>
      </w:r>
      <w:r w:rsidR="00B052DF" w:rsidRPr="007233FF">
        <w:rPr>
          <w:rStyle w:val="Literal"/>
          <w:rFonts w:hint="eastAsia"/>
        </w:rPr>
        <w:t>Iterator</w:t>
      </w:r>
      <w:r w:rsidR="00B052DF">
        <w:rPr>
          <w:rFonts w:eastAsia="Microsoft YaHei" w:hint="eastAsia"/>
        </w:rPr>
        <w:t xml:space="preserve"> that is defined in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standard library. The definition of the trait looks like this:</w:t>
      </w:r>
    </w:p>
    <w:p w14:paraId="1A9764E4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trait Iterator {</w:t>
      </w:r>
    </w:p>
    <w:p w14:paraId="3D0633A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type Item;</w:t>
      </w:r>
    </w:p>
    <w:p w14:paraId="31F869AE" w14:textId="77777777" w:rsidR="00084A24" w:rsidRPr="009C6C22" w:rsidRDefault="00084A24" w:rsidP="009C6C22">
      <w:pPr>
        <w:pStyle w:val="CodeB"/>
      </w:pPr>
    </w:p>
    <w:p w14:paraId="21FB142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Option&lt;Self::Item&gt;;</w:t>
      </w:r>
    </w:p>
    <w:p w14:paraId="3840CAC6" w14:textId="77777777" w:rsidR="00084A24" w:rsidRPr="009C6C22" w:rsidRDefault="00084A24" w:rsidP="009C6C22">
      <w:pPr>
        <w:pStyle w:val="CodeB"/>
      </w:pPr>
    </w:p>
    <w:p w14:paraId="28AFE70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methods with default implementations elided</w:t>
      </w:r>
    </w:p>
    <w:p w14:paraId="7F3E8387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1C48D4A5" w14:textId="77777777" w:rsidR="00084A24" w:rsidRDefault="00B052DF" w:rsidP="007233FF">
      <w:pPr>
        <w:pStyle w:val="Body"/>
        <w:rPr>
          <w:ins w:id="977" w:author="janelle" w:date="2017-11-29T16:39:00Z"/>
          <w:rFonts w:eastAsia="Microsoft YaHei"/>
        </w:rPr>
      </w:pPr>
      <w:del w:id="978" w:author="AnneMarieW" w:date="2017-11-27T10:20:00Z">
        <w:r w:rsidRPr="007233FF" w:rsidDel="00720172">
          <w:rPr>
            <w:rFonts w:eastAsia="Microsoft YaHei" w:hint="eastAsia"/>
          </w:rPr>
          <w:delText>You</w:delText>
        </w:r>
        <w:r w:rsidR="007233FF" w:rsidRPr="007233FF" w:rsidDel="00720172">
          <w:rPr>
            <w:rFonts w:eastAsia="Microsoft YaHei"/>
          </w:rPr>
          <w:delText>’</w:delText>
        </w:r>
        <w:r w:rsidRPr="007233FF" w:rsidDel="00720172">
          <w:rPr>
            <w:rFonts w:eastAsia="Microsoft YaHei" w:hint="eastAsia"/>
          </w:rPr>
          <w:delText>ll n</w:delText>
        </w:r>
      </w:del>
      <w:ins w:id="979" w:author="AnneMarieW" w:date="2017-11-27T10:20:00Z">
        <w:r w:rsidR="00720172">
          <w:rPr>
            <w:rFonts w:eastAsia="Microsoft YaHei"/>
          </w:rPr>
          <w:t>N</w:t>
        </w:r>
      </w:ins>
      <w:r w:rsidRPr="007233FF">
        <w:rPr>
          <w:rFonts w:eastAsia="Microsoft YaHei" w:hint="eastAsia"/>
        </w:rPr>
        <w:t>otice some new syntax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covered yet: </w:t>
      </w:r>
      <w:r w:rsidRPr="007233FF">
        <w:rPr>
          <w:rStyle w:val="Literal"/>
          <w:rFonts w:hint="eastAsia"/>
        </w:rPr>
        <w:t>type Item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Self::Item</w:t>
      </w:r>
      <w:r w:rsidRPr="007233FF">
        <w:rPr>
          <w:rFonts w:eastAsia="Microsoft YaHei" w:hint="eastAsia"/>
        </w:rPr>
        <w:t xml:space="preserve">, which are defining an </w:t>
      </w:r>
      <w:r w:rsidRPr="00447697">
        <w:rPr>
          <w:rStyle w:val="EmphasisItalic"/>
          <w:rFonts w:eastAsia="Microsoft YaHei"/>
        </w:rPr>
        <w:t>associated type</w:t>
      </w:r>
      <w:r w:rsidRPr="007233FF">
        <w:rPr>
          <w:rFonts w:eastAsia="Microsoft YaHei" w:hint="eastAsia"/>
        </w:rPr>
        <w:t xml:space="preserve"> with this trait.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talk about associated types in depth in </w:t>
      </w:r>
      <w:r w:rsidRPr="00C22A52">
        <w:rPr>
          <w:rFonts w:eastAsia="Microsoft YaHei"/>
          <w:highlight w:val="yellow"/>
          <w:rPrChange w:id="980" w:author="janelle" w:date="2017-11-29T16:39:00Z">
            <w:rPr>
              <w:rFonts w:eastAsia="Microsoft YaHei"/>
            </w:rPr>
          </w:rPrChange>
        </w:rPr>
        <w:t>Chapter 19</w:t>
      </w:r>
      <w:del w:id="981" w:author="AnneMarieW" w:date="2017-11-27T10:20:00Z">
        <w:r w:rsidRPr="007233FF" w:rsidDel="00720172">
          <w:rPr>
            <w:rFonts w:eastAsia="Microsoft YaHei" w:hint="eastAsia"/>
          </w:rPr>
          <w:delText>,</w:delText>
        </w:r>
      </w:del>
      <w:ins w:id="982" w:author="AnneMarieW" w:date="2017-11-27T10:20:00Z">
        <w:r w:rsidR="00720172">
          <w:rPr>
            <w:rFonts w:eastAsia="Microsoft YaHei"/>
          </w:rPr>
          <w:t>.</w:t>
        </w:r>
      </w:ins>
      <w:r w:rsidRPr="007233FF">
        <w:rPr>
          <w:rFonts w:eastAsia="Microsoft YaHei" w:hint="eastAsia"/>
        </w:rPr>
        <w:t xml:space="preserve"> </w:t>
      </w:r>
      <w:del w:id="983" w:author="AnneMarieW" w:date="2017-11-27T10:20:00Z">
        <w:r w:rsidRPr="007233FF" w:rsidDel="00720172">
          <w:rPr>
            <w:rFonts w:eastAsia="Microsoft YaHei" w:hint="eastAsia"/>
          </w:rPr>
          <w:delText>but f</w:delText>
        </w:r>
      </w:del>
      <w:ins w:id="984" w:author="AnneMarieW" w:date="2017-11-27T10:20:00Z">
        <w:r w:rsidR="00720172">
          <w:rPr>
            <w:rFonts w:eastAsia="Microsoft YaHei"/>
          </w:rPr>
          <w:t>F</w:t>
        </w:r>
      </w:ins>
      <w:r w:rsidRPr="007233FF">
        <w:rPr>
          <w:rFonts w:eastAsia="Microsoft YaHei" w:hint="eastAsia"/>
        </w:rPr>
        <w:t>or now, all you need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to know is that this code says implementing</w:t>
      </w:r>
      <w:r w:rsidR="007A05E2">
        <w:rPr>
          <w:rFonts w:eastAsia="Microsoft YaHei"/>
        </w:rPr>
        <w:t xml:space="preserve"> the</w:t>
      </w:r>
      <w:r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requires that you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define an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type, and this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is used in the return type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In other words, the </w:t>
      </w:r>
      <w:r w:rsidRPr="007233FF">
        <w:rPr>
          <w:rStyle w:val="Literal"/>
          <w:rFonts w:hint="eastAsia"/>
        </w:rPr>
        <w:t>Item</w:t>
      </w:r>
      <w:r>
        <w:rPr>
          <w:rFonts w:eastAsia="Microsoft YaHei" w:hint="eastAsia"/>
        </w:rPr>
        <w:t xml:space="preserve"> type will be the type returned from the iterator.</w:t>
      </w:r>
    </w:p>
    <w:p w14:paraId="3112887F" w14:textId="77777777" w:rsidR="00C22A52" w:rsidRDefault="00C22A52">
      <w:pPr>
        <w:pStyle w:val="ProductionDirective"/>
        <w:outlineLvl w:val="0"/>
        <w:rPr>
          <w:rFonts w:eastAsia="Microsoft YaHei"/>
        </w:rPr>
        <w:pPrChange w:id="985" w:author="janelle" w:date="2017-11-29T16:39:00Z">
          <w:pPr>
            <w:pStyle w:val="Body"/>
          </w:pPr>
        </w:pPrChange>
      </w:pPr>
      <w:ins w:id="986" w:author="janelle" w:date="2017-11-29T16:39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2F0B3FB6" w14:textId="77777777" w:rsidR="00CB20DE" w:rsidRDefault="00CB20DE" w:rsidP="007233FF">
      <w:pPr>
        <w:pStyle w:val="Body"/>
        <w:rPr>
          <w:rFonts w:eastAsia="Microsoft YaHei"/>
        </w:rPr>
      </w:pPr>
      <w:r>
        <w:rPr>
          <w:rFonts w:eastAsia="Microsoft YaHei"/>
        </w:rPr>
        <w:t xml:space="preserve">The </w:t>
      </w:r>
      <w:r w:rsidR="00B052DF" w:rsidRPr="007233FF">
        <w:rPr>
          <w:rStyle w:val="Literal"/>
          <w:rFonts w:hint="eastAsia"/>
        </w:rPr>
        <w:t>Iterator</w:t>
      </w:r>
      <w:r w:rsidR="00B052DF" w:rsidRPr="007233FF">
        <w:rPr>
          <w:rFonts w:eastAsia="Microsoft YaHei" w:hint="eastAsia"/>
        </w:rPr>
        <w:t xml:space="preserve"> trait </w:t>
      </w:r>
      <w:r>
        <w:rPr>
          <w:rFonts w:eastAsia="Microsoft YaHei"/>
        </w:rPr>
        <w:t xml:space="preserve">only </w:t>
      </w:r>
      <w:r w:rsidR="00B052DF" w:rsidRPr="007233FF">
        <w:rPr>
          <w:rFonts w:eastAsia="Microsoft YaHei" w:hint="eastAsia"/>
        </w:rPr>
        <w:t>requires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="00B052DF" w:rsidRPr="007233FF">
        <w:rPr>
          <w:rFonts w:eastAsia="Microsoft YaHei" w:hint="eastAsia"/>
        </w:rPr>
        <w:t>implement</w:t>
      </w:r>
      <w:r w:rsidR="00146999">
        <w:rPr>
          <w:rFonts w:eastAsia="Microsoft YaHei"/>
        </w:rPr>
        <w:t>o</w:t>
      </w:r>
      <w:r w:rsidR="00B052DF" w:rsidRPr="007233FF">
        <w:rPr>
          <w:rFonts w:eastAsia="Microsoft YaHei" w:hint="eastAsia"/>
        </w:rPr>
        <w:t>rs</w:t>
      </w:r>
      <w:proofErr w:type="spellEnd"/>
      <w:r w:rsidR="00B052DF" w:rsidRPr="007233FF">
        <w:rPr>
          <w:rFonts w:eastAsia="Microsoft YaHei" w:hint="eastAsia"/>
        </w:rPr>
        <w:t xml:space="preserve"> to define</w:t>
      </w:r>
      <w:r>
        <w:rPr>
          <w:rFonts w:eastAsia="Microsoft YaHei"/>
        </w:rPr>
        <w:t xml:space="preserve"> one method: the </w:t>
      </w:r>
      <w:r w:rsidRPr="00447697">
        <w:rPr>
          <w:rStyle w:val="Literal"/>
          <w:rFonts w:eastAsia="Microsoft YaHei"/>
        </w:rPr>
        <w:t>next</w:t>
      </w:r>
      <w:r>
        <w:rPr>
          <w:rFonts w:eastAsia="Microsoft YaHei"/>
        </w:rPr>
        <w:t xml:space="preserve"> method, which </w:t>
      </w:r>
      <w:r w:rsidR="00B052DF" w:rsidRPr="007233FF">
        <w:rPr>
          <w:rFonts w:eastAsia="Microsoft YaHei" w:hint="eastAsia"/>
        </w:rPr>
        <w:t>returns one item of the iterator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at a time wrapped in </w:t>
      </w:r>
      <w:r w:rsidR="00B052DF" w:rsidRPr="007233FF">
        <w:rPr>
          <w:rStyle w:val="Literal"/>
          <w:rFonts w:hint="eastAsia"/>
        </w:rPr>
        <w:t>Some</w:t>
      </w:r>
      <w:r w:rsidR="00B052DF" w:rsidRPr="007233FF">
        <w:rPr>
          <w:rFonts w:eastAsia="Microsoft YaHei" w:hint="eastAsia"/>
        </w:rPr>
        <w:t xml:space="preserve"> and</w:t>
      </w:r>
      <w:r>
        <w:rPr>
          <w:rFonts w:eastAsia="Microsoft YaHei"/>
        </w:rPr>
        <w:t>,</w:t>
      </w:r>
      <w:r w:rsidR="00B052DF" w:rsidRPr="007233FF">
        <w:rPr>
          <w:rFonts w:eastAsia="Microsoft YaHei" w:hint="eastAsia"/>
        </w:rPr>
        <w:t xml:space="preserve"> when iteration is over, it returns </w:t>
      </w:r>
      <w:r w:rsidR="00B052DF" w:rsidRPr="007233FF">
        <w:rPr>
          <w:rStyle w:val="Literal"/>
          <w:rFonts w:hint="eastAsia"/>
        </w:rPr>
        <w:t>None</w:t>
      </w:r>
      <w:r w:rsidR="00B052DF"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</w:p>
    <w:p w14:paraId="5D97FF35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We can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iterators directly; Listing 13-15 demonstrates </w:t>
      </w:r>
      <w:r w:rsidR="00E32285">
        <w:rPr>
          <w:rFonts w:eastAsia="Microsoft YaHei"/>
        </w:rPr>
        <w:t>what</w:t>
      </w:r>
      <w:r w:rsidR="00E32285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values </w:t>
      </w:r>
      <w:r w:rsidR="00E32285">
        <w:rPr>
          <w:rFonts w:eastAsia="Microsoft YaHei"/>
        </w:rPr>
        <w:t xml:space="preserve">are returned </w:t>
      </w:r>
      <w:r w:rsidR="001E482A">
        <w:rPr>
          <w:rFonts w:eastAsia="Microsoft YaHei"/>
        </w:rPr>
        <w:t xml:space="preserve">from </w:t>
      </w:r>
      <w:r w:rsidRPr="007233FF">
        <w:rPr>
          <w:rFonts w:eastAsia="Microsoft YaHei" w:hint="eastAsia"/>
        </w:rPr>
        <w:t xml:space="preserve">repeated calls to </w:t>
      </w:r>
      <w:r w:rsidRPr="007233FF">
        <w:rPr>
          <w:rStyle w:val="Literal"/>
          <w:rFonts w:hint="eastAsia"/>
        </w:rPr>
        <w:t>next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the iterator created from the vector:</w:t>
      </w:r>
    </w:p>
    <w:p w14:paraId="2B268925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987" w:author="janelle" w:date="2017-11-08T10:43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src/lib.rs</w:t>
      </w:r>
    </w:p>
    <w:p w14:paraId="006811B5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337C084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iterator_demonstration() {</w:t>
      </w:r>
    </w:p>
    <w:p w14:paraId="38553B4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14:paraId="38CF9AE3" w14:textId="77777777" w:rsidR="00084A24" w:rsidRPr="009C6C22" w:rsidRDefault="00084A24" w:rsidP="009C6C22">
      <w:pPr>
        <w:pStyle w:val="CodeB"/>
      </w:pPr>
    </w:p>
    <w:p w14:paraId="0F75C19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v1_iter = v1.iter();</w:t>
      </w:r>
    </w:p>
    <w:p w14:paraId="3391AB5B" w14:textId="77777777" w:rsidR="00084A24" w:rsidRPr="009C6C22" w:rsidRDefault="00084A24" w:rsidP="009C6C22">
      <w:pPr>
        <w:pStyle w:val="CodeB"/>
      </w:pPr>
    </w:p>
    <w:p w14:paraId="76679D8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Some(&amp;1));</w:t>
      </w:r>
    </w:p>
    <w:p w14:paraId="0013D56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Some(&amp;2));</w:t>
      </w:r>
    </w:p>
    <w:p w14:paraId="13EDDC0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Some(&amp;3));</w:t>
      </w:r>
    </w:p>
    <w:p w14:paraId="271FDB8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None);</w:t>
      </w:r>
    </w:p>
    <w:p w14:paraId="0C36AF40" w14:textId="77777777" w:rsidR="00ED60C0" w:rsidRPr="0088114B" w:rsidRDefault="00B052DF" w:rsidP="0088114B">
      <w:pPr>
        <w:pStyle w:val="CodeC"/>
        <w:rPr>
          <w:rPrChange w:id="988" w:author="janelle" w:date="2017-11-29T16:41:00Z">
            <w:rPr>
              <w:rStyle w:val="HTMLCode"/>
              <w:rFonts w:ascii="Courier" w:hAnsi="Courier" w:cs="Times New Roman"/>
              <w:b/>
              <w:bCs/>
              <w:i/>
              <w:noProof w:val="0"/>
              <w:color w:val="800000"/>
            </w:rPr>
          </w:rPrChange>
        </w:rPr>
      </w:pPr>
      <w:r w:rsidRPr="009C6C22">
        <w:rPr>
          <w:rFonts w:hint="eastAsia"/>
        </w:rPr>
        <w:lastRenderedPageBreak/>
        <w:t>}</w:t>
      </w:r>
    </w:p>
    <w:p w14:paraId="28EDD14A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13-15: Calling the </w:t>
      </w:r>
      <w:r w:rsidR="00B80F17" w:rsidRPr="00B80F17">
        <w:rPr>
          <w:rStyle w:val="LiteralCaption"/>
          <w:rPrChange w:id="989" w:author="janelle" w:date="2017-11-08T10:43:00Z">
            <w:rPr>
              <w:rStyle w:val="Literal"/>
            </w:rPr>
          </w:rPrChange>
        </w:rPr>
        <w:t>next</w:t>
      </w:r>
      <w:r>
        <w:rPr>
          <w:rFonts w:eastAsia="Microsoft YaHei" w:hint="eastAsia"/>
        </w:rPr>
        <w:t xml:space="preserve"> method on an iterator</w:t>
      </w:r>
    </w:p>
    <w:p w14:paraId="4682CFB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we needed to make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mutable: calling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iterator changes state that keeps track of where it is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sequence. </w:t>
      </w:r>
      <w:del w:id="990" w:author="AnneMarieW" w:date="2017-11-27T10:22:00Z">
        <w:r w:rsidRPr="007233FF" w:rsidDel="00720172">
          <w:rPr>
            <w:rFonts w:eastAsia="Microsoft YaHei" w:hint="eastAsia"/>
          </w:rPr>
          <w:delText>Put an</w:delText>
        </w:r>
      </w:del>
      <w:ins w:id="991" w:author="AnneMarieW" w:date="2017-11-27T10:22:00Z">
        <w:r w:rsidR="00720172">
          <w:rPr>
            <w:rFonts w:eastAsia="Microsoft YaHei"/>
          </w:rPr>
          <w:t xml:space="preserve">In </w:t>
        </w:r>
      </w:ins>
      <w:r w:rsidRPr="007233FF">
        <w:rPr>
          <w:rFonts w:eastAsia="Microsoft YaHei" w:hint="eastAsia"/>
        </w:rPr>
        <w:t>other w</w:t>
      </w:r>
      <w:del w:id="992" w:author="AnneMarieW" w:date="2017-11-27T10:22:00Z">
        <w:r w:rsidRPr="007233FF" w:rsidDel="00720172">
          <w:rPr>
            <w:rFonts w:eastAsia="Microsoft YaHei" w:hint="eastAsia"/>
          </w:rPr>
          <w:delText>ay</w:delText>
        </w:r>
      </w:del>
      <w:ins w:id="993" w:author="AnneMarieW" w:date="2017-11-27T10:22:00Z">
        <w:r w:rsidR="00720172">
          <w:rPr>
            <w:rFonts w:eastAsia="Microsoft YaHei"/>
          </w:rPr>
          <w:t>ords</w:t>
        </w:r>
      </w:ins>
      <w:r w:rsidRPr="007233FF">
        <w:rPr>
          <w:rFonts w:eastAsia="Microsoft YaHei" w:hint="eastAsia"/>
        </w:rPr>
        <w:t xml:space="preserve">, this code </w:t>
      </w:r>
      <w:r w:rsidRPr="00447697">
        <w:rPr>
          <w:rStyle w:val="EmphasisItalic"/>
          <w:rFonts w:eastAsia="Microsoft YaHei"/>
        </w:rPr>
        <w:t>consumes</w:t>
      </w:r>
      <w:r w:rsidRPr="007233FF">
        <w:rPr>
          <w:rFonts w:eastAsia="Microsoft YaHei" w:hint="eastAsia"/>
        </w:rPr>
        <w:t>, or uses up, the iterator.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eats up an item from the iterator. We didn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need to make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 when we used a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 because the loop took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and made </w:t>
      </w:r>
      <w:r w:rsidR="001E482A" w:rsidRPr="00447697">
        <w:t xml:space="preserve">it </w:t>
      </w:r>
      <w:r>
        <w:rPr>
          <w:rFonts w:eastAsia="Microsoft YaHei" w:hint="eastAsia"/>
        </w:rPr>
        <w:t>mutable behind the scenes.</w:t>
      </w:r>
    </w:p>
    <w:p w14:paraId="23674C1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Also note that the values we get from the calls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are immutable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references to the values in the vector.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produces an iterator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over immutable references. If we want to create an iterator that takes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and returns owned values, we can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instead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>. Similarly, if we want to iterate over mutable references, we can call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instead of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>
        <w:rPr>
          <w:rFonts w:eastAsia="Microsoft YaHei" w:hint="eastAsia"/>
        </w:rPr>
        <w:t>.</w:t>
      </w:r>
    </w:p>
    <w:p w14:paraId="4CDDDE93" w14:textId="77777777" w:rsidR="00084A24" w:rsidRPr="007233FF" w:rsidRDefault="00B052DF" w:rsidP="005E05F0">
      <w:pPr>
        <w:pStyle w:val="HeadB"/>
        <w:outlineLvl w:val="0"/>
        <w:rPr>
          <w:rFonts w:eastAsia="Microsoft YaHei"/>
        </w:rPr>
      </w:pPr>
      <w:bookmarkStart w:id="994" w:name="methods-in-the-`iterator`-trait-that-con"/>
      <w:bookmarkStart w:id="995" w:name="_Toc500170035"/>
      <w:bookmarkEnd w:id="994"/>
      <w:r w:rsidRPr="007233FF">
        <w:rPr>
          <w:rFonts w:eastAsia="Microsoft YaHei" w:hint="eastAsia"/>
        </w:rPr>
        <w:t xml:space="preserve">Methods </w:t>
      </w:r>
      <w:del w:id="996" w:author="Liz Chadwick" w:date="2017-10-31T17:54:00Z">
        <w:r w:rsidRPr="007233FF" w:rsidDel="00507F10">
          <w:rPr>
            <w:rFonts w:eastAsia="Microsoft YaHei" w:hint="eastAsia"/>
          </w:rPr>
          <w:delText xml:space="preserve">in the </w:delText>
        </w:r>
        <w:r w:rsidRPr="007233FF" w:rsidDel="00507F10">
          <w:rPr>
            <w:rStyle w:val="Literal"/>
            <w:rFonts w:hint="eastAsia"/>
          </w:rPr>
          <w:delText>Iterator</w:delText>
        </w:r>
        <w:r w:rsidDel="00507F10">
          <w:rPr>
            <w:rFonts w:eastAsia="Microsoft YaHei" w:hint="eastAsia"/>
          </w:rPr>
          <w:delText xml:space="preserve"> Trait </w:delText>
        </w:r>
      </w:del>
      <w:r>
        <w:rPr>
          <w:rFonts w:eastAsia="Microsoft YaHei" w:hint="eastAsia"/>
        </w:rPr>
        <w:t>that Consume the Iterator</w:t>
      </w:r>
      <w:bookmarkEnd w:id="995"/>
    </w:p>
    <w:p w14:paraId="76B0824B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has a number of different methods with default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implementations provided for us by the standard library; you can find out </w:t>
      </w:r>
      <w:del w:id="997" w:author="AnneMarieW" w:date="2017-11-27T10:23:00Z">
        <w:r w:rsidRPr="007233FF" w:rsidDel="00A62544">
          <w:rPr>
            <w:rFonts w:eastAsia="Microsoft YaHei" w:hint="eastAsia"/>
          </w:rPr>
          <w:delText>all</w:delText>
        </w:r>
        <w:r w:rsidR="007233FF" w:rsidRPr="007233FF" w:rsidDel="00A62544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about these methods by looking in the standard library API documentation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trait. Some of these methods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in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definition, which is why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required to implement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implementing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trait.</w:t>
      </w:r>
    </w:p>
    <w:p w14:paraId="6C836FBA" w14:textId="77777777" w:rsidR="00084A24" w:rsidRDefault="002C75DB" w:rsidP="007233FF">
      <w:pPr>
        <w:pStyle w:val="Body"/>
        <w:rPr>
          <w:rFonts w:eastAsia="Microsoft YaHei"/>
        </w:rPr>
      </w:pPr>
      <w:r>
        <w:rPr>
          <w:rFonts w:eastAsia="Microsoft YaHei"/>
        </w:rPr>
        <w:t>M</w:t>
      </w:r>
      <w:r w:rsidR="00B052DF" w:rsidRPr="007233FF">
        <w:rPr>
          <w:rFonts w:eastAsia="Microsoft YaHei" w:hint="eastAsia"/>
        </w:rPr>
        <w:t xml:space="preserve">ethods that call </w:t>
      </w:r>
      <w:r w:rsidR="00B052DF" w:rsidRPr="007233FF">
        <w:rPr>
          <w:rStyle w:val="Literal"/>
          <w:rFonts w:hint="eastAsia"/>
        </w:rPr>
        <w:t>next</w:t>
      </w:r>
      <w:r w:rsidR="00B052DF" w:rsidRPr="007233FF">
        <w:rPr>
          <w:rFonts w:eastAsia="Microsoft YaHei" w:hint="eastAsia"/>
        </w:rPr>
        <w:t xml:space="preserve"> are called </w:t>
      </w:r>
      <w:r w:rsidR="00B052DF" w:rsidRPr="00447697">
        <w:rPr>
          <w:rStyle w:val="EmphasisItalic"/>
          <w:rFonts w:eastAsia="Microsoft YaHei"/>
        </w:rPr>
        <w:t>consuming adaptors</w:t>
      </w:r>
      <w:r w:rsidR="00B052DF" w:rsidRPr="007233FF">
        <w:rPr>
          <w:rFonts w:eastAsia="Microsoft YaHei" w:hint="eastAsia"/>
        </w:rPr>
        <w:t xml:space="preserve">, </w:t>
      </w:r>
      <w:r>
        <w:rPr>
          <w:rFonts w:eastAsia="Microsoft YaHei"/>
        </w:rPr>
        <w:t xml:space="preserve">because </w:t>
      </w:r>
      <w:r w:rsidR="00B052DF" w:rsidRPr="007233FF">
        <w:rPr>
          <w:rFonts w:eastAsia="Microsoft YaHei" w:hint="eastAsia"/>
        </w:rPr>
        <w:t xml:space="preserve">calling them uses up the iterator. </w:t>
      </w:r>
      <w:r>
        <w:rPr>
          <w:rFonts w:eastAsia="Microsoft YaHei"/>
        </w:rPr>
        <w:t xml:space="preserve">One example </w:t>
      </w:r>
      <w:r w:rsidR="00B052DF" w:rsidRPr="007233FF">
        <w:rPr>
          <w:rFonts w:eastAsia="Microsoft YaHei" w:hint="eastAsia"/>
        </w:rPr>
        <w:t>is the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Style w:val="Literal"/>
          <w:rFonts w:hint="eastAsia"/>
        </w:rPr>
        <w:t>sum</w:t>
      </w:r>
      <w:r w:rsidR="00B052DF" w:rsidRPr="007233FF">
        <w:rPr>
          <w:rFonts w:eastAsia="Microsoft YaHei" w:hint="eastAsia"/>
        </w:rPr>
        <w:t xml:space="preserve"> method</w:t>
      </w:r>
      <w:r>
        <w:rPr>
          <w:rFonts w:eastAsia="Microsoft YaHei"/>
        </w:rPr>
        <w:t xml:space="preserve">, which </w:t>
      </w:r>
      <w:r w:rsidR="00B052DF" w:rsidRPr="007233FF">
        <w:rPr>
          <w:rFonts w:eastAsia="Microsoft YaHei" w:hint="eastAsia"/>
        </w:rPr>
        <w:t>takes ownership of the iterator and iterates through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the items by repeatedly calling </w:t>
      </w:r>
      <w:r w:rsidR="00B052DF" w:rsidRPr="007233FF">
        <w:rPr>
          <w:rStyle w:val="Literal"/>
          <w:rFonts w:hint="eastAsia"/>
        </w:rPr>
        <w:t>next</w:t>
      </w:r>
      <w:r w:rsidR="00B052DF" w:rsidRPr="007233FF">
        <w:rPr>
          <w:rFonts w:eastAsia="Microsoft YaHei" w:hint="eastAsia"/>
        </w:rPr>
        <w:t>, thus consuming the iterator. As it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iterates through, it adds each item to a running total and returns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the total when iteration </w:t>
      </w:r>
      <w:r>
        <w:rPr>
          <w:rFonts w:eastAsia="Microsoft YaHei"/>
        </w:rPr>
        <w:t xml:space="preserve">is </w:t>
      </w:r>
      <w:r w:rsidR="00B052DF" w:rsidRPr="007233FF">
        <w:rPr>
          <w:rFonts w:eastAsia="Microsoft YaHei" w:hint="eastAsia"/>
        </w:rPr>
        <w:t>complete. Listing 13-16 has a test illustrating a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use of the </w:t>
      </w:r>
      <w:r w:rsidR="00B052DF" w:rsidRPr="007233FF">
        <w:rPr>
          <w:rStyle w:val="Literal"/>
          <w:rFonts w:hint="eastAsia"/>
        </w:rPr>
        <w:t>sum</w:t>
      </w:r>
      <w:r w:rsidR="00B052DF">
        <w:rPr>
          <w:rFonts w:eastAsia="Microsoft YaHei" w:hint="eastAsia"/>
        </w:rPr>
        <w:t xml:space="preserve"> method:</w:t>
      </w:r>
    </w:p>
    <w:p w14:paraId="096235C6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998" w:author="janelle" w:date="2017-11-08T10:43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src/lib.rs</w:t>
      </w:r>
    </w:p>
    <w:p w14:paraId="17B5A282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2E2803D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iterator_sum() {</w:t>
      </w:r>
    </w:p>
    <w:p w14:paraId="5027DB7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14:paraId="241B6350" w14:textId="77777777" w:rsidR="00084A24" w:rsidRPr="009C6C22" w:rsidRDefault="00084A24" w:rsidP="009C6C22">
      <w:pPr>
        <w:pStyle w:val="CodeB"/>
      </w:pPr>
    </w:p>
    <w:p w14:paraId="49BDA9F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v1_iter = v1.iter();</w:t>
      </w:r>
    </w:p>
    <w:p w14:paraId="0C2D26AB" w14:textId="77777777" w:rsidR="00084A24" w:rsidRPr="009C6C22" w:rsidRDefault="00084A24" w:rsidP="009C6C22">
      <w:pPr>
        <w:pStyle w:val="CodeB"/>
      </w:pPr>
    </w:p>
    <w:p w14:paraId="3B3136B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total: i32 = v1_iter.sum();</w:t>
      </w:r>
    </w:p>
    <w:p w14:paraId="6A0D57C8" w14:textId="77777777" w:rsidR="00084A24" w:rsidRPr="009C6C22" w:rsidRDefault="00084A24" w:rsidP="009C6C22">
      <w:pPr>
        <w:pStyle w:val="CodeB"/>
      </w:pPr>
    </w:p>
    <w:p w14:paraId="1CED882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assert_eq!(total, 6);</w:t>
      </w:r>
    </w:p>
    <w:p w14:paraId="5F8DC4C4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CC289AA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13-16: Calling the </w:t>
      </w:r>
      <w:r w:rsidR="00B80F17" w:rsidRPr="00B80F17">
        <w:rPr>
          <w:rStyle w:val="LiteralCaption"/>
          <w:rPrChange w:id="999" w:author="janelle" w:date="2017-11-08T10:43:00Z">
            <w:rPr>
              <w:rStyle w:val="Literal"/>
            </w:rPr>
          </w:rPrChange>
        </w:rPr>
        <w:t>sum</w:t>
      </w:r>
      <w:r w:rsidR="00B80F17" w:rsidRPr="007A2BBD">
        <w:rPr>
          <w:rFonts w:eastAsia="Microsoft YaHei"/>
          <w:rPrChange w:id="1000" w:author="janelle" w:date="2017-11-29T17:03:00Z">
            <w:rPr>
              <w:rFonts w:ascii="Courier" w:eastAsia="Microsoft YaHei" w:hAnsi="Courier"/>
              <w:color w:val="0000FF"/>
            </w:rPr>
          </w:rPrChange>
        </w:rPr>
        <w:t xml:space="preserve"> </w:t>
      </w:r>
      <w:r>
        <w:rPr>
          <w:rFonts w:eastAsia="Microsoft YaHei" w:hint="eastAsia"/>
        </w:rPr>
        <w:t>method to get the total of all items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</w:t>
      </w:r>
    </w:p>
    <w:p w14:paraId="2E281F4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allowed to use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after the call to </w:t>
      </w:r>
      <w:r w:rsidRPr="007233FF">
        <w:rPr>
          <w:rStyle w:val="Literal"/>
          <w:rFonts w:hint="eastAsia"/>
        </w:rPr>
        <w:t>sum</w:t>
      </w:r>
      <w:r w:rsidRPr="007233FF">
        <w:rPr>
          <w:rFonts w:eastAsia="Microsoft YaHei" w:hint="eastAsia"/>
        </w:rPr>
        <w:t xml:space="preserve"> </w:t>
      </w:r>
      <w:del w:id="1001" w:author="AnneMarieW" w:date="2017-11-27T10:24:00Z">
        <w:r w:rsidRPr="007233FF" w:rsidDel="00A62544">
          <w:rPr>
            <w:rFonts w:eastAsia="Microsoft YaHei" w:hint="eastAsia"/>
          </w:rPr>
          <w:delText>sinc</w:delText>
        </w:r>
      </w:del>
      <w:ins w:id="1002" w:author="AnneMarieW" w:date="2017-11-27T10:24:00Z">
        <w:r w:rsidR="00A62544">
          <w:rPr>
            <w:rFonts w:eastAsia="Microsoft YaHei"/>
          </w:rPr>
          <w:t>becaus</w:t>
        </w:r>
      </w:ins>
      <w:r w:rsidRPr="007233FF">
        <w:rPr>
          <w:rFonts w:eastAsia="Microsoft YaHei" w:hint="eastAsia"/>
        </w:rPr>
        <w:t xml:space="preserve">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takes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ownership of the iterator we call it on.</w:t>
      </w:r>
    </w:p>
    <w:p w14:paraId="54444BBE" w14:textId="77777777" w:rsidR="00084A24" w:rsidRPr="007233FF" w:rsidRDefault="00B052DF" w:rsidP="005E05F0">
      <w:pPr>
        <w:pStyle w:val="HeadB"/>
        <w:outlineLvl w:val="0"/>
        <w:rPr>
          <w:rFonts w:eastAsia="Microsoft YaHei"/>
        </w:rPr>
      </w:pPr>
      <w:bookmarkStart w:id="1003" w:name="methods-in-the-`iterator`-trait-that-pro"/>
      <w:bookmarkStart w:id="1004" w:name="_Toc500170036"/>
      <w:bookmarkEnd w:id="1003"/>
      <w:r w:rsidRPr="007233FF">
        <w:rPr>
          <w:rFonts w:eastAsia="Microsoft YaHei" w:hint="eastAsia"/>
        </w:rPr>
        <w:t xml:space="preserve">Methods </w:t>
      </w:r>
      <w:del w:id="1005" w:author="Liz Chadwick" w:date="2017-10-31T17:54:00Z">
        <w:r w:rsidRPr="007233FF" w:rsidDel="00507F10">
          <w:rPr>
            <w:rFonts w:eastAsia="Microsoft YaHei" w:hint="eastAsia"/>
          </w:rPr>
          <w:delText xml:space="preserve">in the </w:delText>
        </w:r>
        <w:r w:rsidRPr="007233FF" w:rsidDel="00507F10">
          <w:rPr>
            <w:rStyle w:val="Literal"/>
            <w:rFonts w:hint="eastAsia"/>
          </w:rPr>
          <w:delText>Iterator</w:delText>
        </w:r>
        <w:r w:rsidDel="00507F10">
          <w:rPr>
            <w:rFonts w:eastAsia="Microsoft YaHei" w:hint="eastAsia"/>
          </w:rPr>
          <w:delText xml:space="preserve"> Trait </w:delText>
        </w:r>
      </w:del>
      <w:r>
        <w:rPr>
          <w:rFonts w:eastAsia="Microsoft YaHei" w:hint="eastAsia"/>
        </w:rPr>
        <w:t>that Produce Other Iterators</w:t>
      </w:r>
      <w:bookmarkEnd w:id="1004"/>
    </w:p>
    <w:p w14:paraId="5B1AA245" w14:textId="77777777" w:rsidR="00825508" w:rsidRPr="00102C83" w:rsidRDefault="00F7180C" w:rsidP="009C6C22">
      <w:pPr>
        <w:pStyle w:val="BodyFirst"/>
        <w:rPr>
          <w:rFonts w:eastAsia="Microsoft YaHei"/>
        </w:rPr>
      </w:pPr>
      <w:r>
        <w:rPr>
          <w:rFonts w:eastAsia="Microsoft YaHei"/>
        </w:rPr>
        <w:t xml:space="preserve">Other </w:t>
      </w:r>
      <w:r w:rsidR="00B052DF" w:rsidRPr="007233FF">
        <w:rPr>
          <w:rFonts w:eastAsia="Microsoft YaHei" w:hint="eastAsia"/>
        </w:rPr>
        <w:t>method</w:t>
      </w:r>
      <w:r>
        <w:rPr>
          <w:rFonts w:eastAsia="Microsoft YaHei"/>
        </w:rPr>
        <w:t>s</w:t>
      </w:r>
      <w:r w:rsidR="00B052DF" w:rsidRPr="007233FF">
        <w:rPr>
          <w:rFonts w:eastAsia="Microsoft YaHei" w:hint="eastAsia"/>
        </w:rPr>
        <w:t xml:space="preserve"> defined on the </w:t>
      </w:r>
      <w:r w:rsidR="00B052DF" w:rsidRPr="007233FF">
        <w:rPr>
          <w:rStyle w:val="Literal"/>
          <w:rFonts w:hint="eastAsia"/>
        </w:rPr>
        <w:t>Iterator</w:t>
      </w:r>
      <w:r w:rsidR="00B052DF" w:rsidRPr="007233FF">
        <w:rPr>
          <w:rFonts w:eastAsia="Microsoft YaHei" w:hint="eastAsia"/>
        </w:rPr>
        <w:t xml:space="preserve"> trait</w:t>
      </w:r>
      <w:r>
        <w:rPr>
          <w:rFonts w:eastAsia="Microsoft YaHei"/>
        </w:rPr>
        <w:t xml:space="preserve">, known as </w:t>
      </w:r>
      <w:r w:rsidR="00B052DF" w:rsidRPr="00447697">
        <w:rPr>
          <w:rStyle w:val="EmphasisItalic"/>
          <w:rFonts w:eastAsia="Microsoft YaHei"/>
        </w:rPr>
        <w:t>iterator adaptors</w:t>
      </w:r>
      <w:r w:rsidRPr="00447697">
        <w:rPr>
          <w:rFonts w:eastAsia="Microsoft YaHei"/>
        </w:rPr>
        <w:t>,</w:t>
      </w:r>
      <w:r w:rsidR="00B052DF" w:rsidRPr="007233FF">
        <w:rPr>
          <w:rFonts w:eastAsia="Microsoft YaHei" w:hint="eastAsia"/>
        </w:rPr>
        <w:t xml:space="preserve"> allow us to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change iterators into different kind of iterators. We can chain multiple calls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to iterator adaptors</w:t>
      </w:r>
      <w:r w:rsidR="004103E6">
        <w:rPr>
          <w:rFonts w:eastAsia="Microsoft YaHei"/>
        </w:rPr>
        <w:t xml:space="preserve"> to perform complex actions in a readable way</w:t>
      </w:r>
      <w:r w:rsidR="00B052DF" w:rsidRPr="007233FF">
        <w:rPr>
          <w:rFonts w:eastAsia="Microsoft YaHei" w:hint="eastAsia"/>
        </w:rPr>
        <w:t>. B</w:t>
      </w:r>
      <w:ins w:id="1006" w:author="AnneMarieW" w:date="2017-11-27T10:25:00Z">
        <w:r w:rsidR="00826942">
          <w:rPr>
            <w:rFonts w:eastAsia="Microsoft YaHei"/>
          </w:rPr>
          <w:t>ut b</w:t>
        </w:r>
      </w:ins>
      <w:r w:rsidR="00B052DF" w:rsidRPr="007233FF">
        <w:rPr>
          <w:rFonts w:eastAsia="Microsoft YaHei" w:hint="eastAsia"/>
        </w:rPr>
        <w:t>ecause all iterators are lazy,</w:t>
      </w:r>
      <w:del w:id="1007" w:author="AnneMarieW" w:date="2017-11-27T10:25:00Z">
        <w:r w:rsidR="00B052DF" w:rsidRPr="007233FF" w:rsidDel="00826942">
          <w:rPr>
            <w:rFonts w:eastAsia="Microsoft YaHei" w:hint="eastAsia"/>
          </w:rPr>
          <w:delText xml:space="preserve"> however,</w:delText>
        </w:r>
      </w:del>
      <w:r w:rsidR="00B052DF" w:rsidRPr="007233FF">
        <w:rPr>
          <w:rFonts w:eastAsia="Microsoft YaHei" w:hint="eastAsia"/>
        </w:rPr>
        <w:t xml:space="preserve"> we have to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call one of the consuming adaptor methods</w:t>
      </w:r>
      <w:del w:id="1008" w:author="AnneMarieW" w:date="2017-11-27T10:25:00Z">
        <w:r w:rsidR="00B052DF" w:rsidRPr="007233FF" w:rsidDel="00826942">
          <w:rPr>
            <w:rFonts w:eastAsia="Microsoft YaHei" w:hint="eastAsia"/>
          </w:rPr>
          <w:delText xml:space="preserve"> in order</w:delText>
        </w:r>
      </w:del>
      <w:r w:rsidR="00B052DF" w:rsidRPr="007233FF">
        <w:rPr>
          <w:rFonts w:eastAsia="Microsoft YaHei" w:hint="eastAsia"/>
        </w:rPr>
        <w:t xml:space="preserve"> to get results from calls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to iterator adaptors. </w:t>
      </w:r>
    </w:p>
    <w:p w14:paraId="27D020A3" w14:textId="77777777" w:rsidR="00084A24" w:rsidRDefault="00B052DF" w:rsidP="00447697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Listing 13-17 shows an example of calling the iterator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adaptor method </w:t>
      </w:r>
      <w:r w:rsidRPr="007233FF">
        <w:rPr>
          <w:rStyle w:val="Literal"/>
          <w:rFonts w:hint="eastAsia"/>
        </w:rPr>
        <w:t>map</w:t>
      </w:r>
      <w:del w:id="1009" w:author="AnneMarieW" w:date="2017-11-27T10:26:00Z">
        <w:r w:rsidRPr="007233FF" w:rsidDel="0006429E">
          <w:rPr>
            <w:rFonts w:eastAsia="Microsoft YaHei" w:hint="eastAsia"/>
          </w:rPr>
          <w:delText xml:space="preserve"> </w:delText>
        </w:r>
      </w:del>
      <w:ins w:id="1010" w:author="AnneMarieW" w:date="2017-11-27T10:26:00Z">
        <w:r w:rsidR="0006429E">
          <w:rPr>
            <w:rFonts w:eastAsia="Microsoft YaHei"/>
          </w:rPr>
          <w:t xml:space="preserve">, </w:t>
        </w:r>
      </w:ins>
      <w:r w:rsidRPr="007233FF">
        <w:rPr>
          <w:rFonts w:eastAsia="Microsoft YaHei" w:hint="eastAsia"/>
        </w:rPr>
        <w:t xml:space="preserve">which takes a closure </w:t>
      </w:r>
      <w:r w:rsidR="00825508">
        <w:rPr>
          <w:rFonts w:eastAsia="Microsoft YaHei"/>
        </w:rPr>
        <w:t xml:space="preserve">to </w:t>
      </w:r>
      <w:r>
        <w:rPr>
          <w:rFonts w:eastAsia="Microsoft YaHei" w:hint="eastAsia"/>
        </w:rPr>
        <w:t>call 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item </w:t>
      </w:r>
      <w:del w:id="1011" w:author="AnneMarieW" w:date="2017-11-27T10:26:00Z">
        <w:r w:rsidDel="0006429E">
          <w:rPr>
            <w:rFonts w:eastAsia="Microsoft YaHei" w:hint="eastAsia"/>
          </w:rPr>
          <w:delText xml:space="preserve">in order </w:delText>
        </w:r>
      </w:del>
      <w:r>
        <w:rPr>
          <w:rFonts w:eastAsia="Microsoft YaHei" w:hint="eastAsia"/>
        </w:rPr>
        <w:t>to produce a new iterator</w:t>
      </w:r>
      <w:r w:rsidR="00A4224F">
        <w:rPr>
          <w:rFonts w:eastAsia="Microsoft YaHei"/>
        </w:rPr>
        <w:t xml:space="preserve">. </w:t>
      </w:r>
      <w:r w:rsidR="001F48DE">
        <w:rPr>
          <w:rFonts w:eastAsia="Microsoft YaHei"/>
        </w:rPr>
        <w:t>The closure here creates a new iterator</w:t>
      </w:r>
      <w:r w:rsidR="00A6373A">
        <w:rPr>
          <w:rFonts w:eastAsia="Microsoft YaHei"/>
        </w:rPr>
        <w:t xml:space="preserve"> </w:t>
      </w:r>
      <w:r>
        <w:rPr>
          <w:rFonts w:eastAsia="Microsoft YaHei" w:hint="eastAsia"/>
        </w:rPr>
        <w:t>in which each item from the vector has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been incremented by 1. </w:t>
      </w:r>
      <w:ins w:id="1012" w:author="AnneMarieW" w:date="2017-11-27T10:26:00Z">
        <w:r w:rsidR="0006429E">
          <w:rPr>
            <w:rFonts w:eastAsia="Microsoft YaHei"/>
          </w:rPr>
          <w:t xml:space="preserve">However, </w:t>
        </w:r>
      </w:ins>
      <w:del w:id="1013" w:author="AnneMarieW" w:date="2017-11-27T10:26:00Z">
        <w:r w:rsidDel="0006429E">
          <w:rPr>
            <w:rFonts w:eastAsia="Microsoft YaHei" w:hint="eastAsia"/>
          </w:rPr>
          <w:delText>T</w:delText>
        </w:r>
      </w:del>
      <w:ins w:id="1014" w:author="AnneMarieW" w:date="2017-11-27T10:26:00Z">
        <w:r w:rsidR="0006429E">
          <w:rPr>
            <w:rFonts w:eastAsia="Microsoft YaHei"/>
          </w:rPr>
          <w:t>t</w:t>
        </w:r>
      </w:ins>
      <w:r>
        <w:rPr>
          <w:rFonts w:eastAsia="Microsoft YaHei" w:hint="eastAsia"/>
        </w:rPr>
        <w:t>his code produces a warning</w:t>
      </w:r>
      <w:del w:id="1015" w:author="AnneMarieW" w:date="2017-11-27T10:26:00Z">
        <w:r w:rsidDel="0006429E">
          <w:rPr>
            <w:rFonts w:eastAsia="Microsoft YaHei" w:hint="eastAsia"/>
          </w:rPr>
          <w:delText>, though</w:delText>
        </w:r>
      </w:del>
      <w:r>
        <w:rPr>
          <w:rFonts w:eastAsia="Microsoft YaHei" w:hint="eastAsia"/>
        </w:rPr>
        <w:t>:</w:t>
      </w:r>
    </w:p>
    <w:p w14:paraId="7680D272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1016" w:author="janelle" w:date="2017-11-08T10:43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4716595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14:paraId="3F6D8D02" w14:textId="77777777" w:rsidR="00084A24" w:rsidRPr="009C6C22" w:rsidRDefault="00084A24" w:rsidP="009C6C22">
      <w:pPr>
        <w:pStyle w:val="CodeB"/>
      </w:pPr>
    </w:p>
    <w:p w14:paraId="68C766FB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v1.iter().map(|x| x + 1);</w:t>
      </w:r>
    </w:p>
    <w:p w14:paraId="44C6A28B" w14:textId="158FF0B1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13-17: Calling the iterator </w:t>
      </w:r>
      <w:commentRangeStart w:id="1017"/>
      <w:del w:id="1018" w:author="Carol Nichols" w:date="2017-12-04T16:42:00Z">
        <w:r w:rsidRPr="007233FF" w:rsidDel="00802094">
          <w:rPr>
            <w:rFonts w:eastAsia="Microsoft YaHei" w:hint="eastAsia"/>
          </w:rPr>
          <w:delText>adapter</w:delText>
        </w:r>
      </w:del>
      <w:commentRangeEnd w:id="1017"/>
      <w:ins w:id="1019" w:author="Carol Nichols" w:date="2017-12-04T16:42:00Z">
        <w:r w:rsidR="00802094" w:rsidRPr="007233FF">
          <w:rPr>
            <w:rFonts w:eastAsia="Microsoft YaHei" w:hint="eastAsia"/>
          </w:rPr>
          <w:t>adapt</w:t>
        </w:r>
        <w:r w:rsidR="00802094">
          <w:rPr>
            <w:rFonts w:eastAsia="Microsoft YaHei"/>
          </w:rPr>
          <w:t>o</w:t>
        </w:r>
        <w:r w:rsidR="00802094" w:rsidRPr="007233FF">
          <w:rPr>
            <w:rFonts w:eastAsia="Microsoft YaHei" w:hint="eastAsia"/>
          </w:rPr>
          <w:t>r</w:t>
        </w:r>
      </w:ins>
      <w:r w:rsidR="00134FFF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1017"/>
      </w:r>
      <w:r w:rsidRPr="007233FF">
        <w:rPr>
          <w:rFonts w:eastAsia="Microsoft YaHei" w:hint="eastAsia"/>
        </w:rPr>
        <w:t xml:space="preserve"> </w:t>
      </w:r>
      <w:r w:rsidR="00B80F17" w:rsidRPr="00B80F17">
        <w:rPr>
          <w:rStyle w:val="LiteralCaption"/>
          <w:rPrChange w:id="1020" w:author="janelle" w:date="2017-11-08T10:43:00Z">
            <w:rPr>
              <w:rStyle w:val="Literal"/>
            </w:rPr>
          </w:rPrChange>
        </w:rPr>
        <w:t>map</w:t>
      </w:r>
      <w:r>
        <w:rPr>
          <w:rFonts w:eastAsia="Microsoft YaHei" w:hint="eastAsia"/>
        </w:rPr>
        <w:t xml:space="preserve"> to create a new iterator</w:t>
      </w:r>
    </w:p>
    <w:p w14:paraId="135695E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warning we get is:</w:t>
      </w:r>
    </w:p>
    <w:p w14:paraId="6469E04B" w14:textId="77777777" w:rsidR="0074239B" w:rsidRDefault="0074239B" w:rsidP="0074239B">
      <w:pPr>
        <w:pStyle w:val="CodeA"/>
        <w:rPr>
          <w:ins w:id="1021" w:author="Carol Nichols" w:date="2017-12-04T17:49:00Z"/>
        </w:rPr>
      </w:pPr>
      <w:ins w:id="1022" w:author="Carol Nichols" w:date="2017-12-04T17:49:00Z">
        <w:r>
          <w:t>warning: unused `std::iter::Map` which must be used: iterator adaptors are lazy and do nothing unless consumed</w:t>
        </w:r>
      </w:ins>
    </w:p>
    <w:p w14:paraId="4CCE86D2" w14:textId="77777777" w:rsidR="0074239B" w:rsidRDefault="0074239B" w:rsidP="0074239B">
      <w:pPr>
        <w:pStyle w:val="CodeB"/>
        <w:rPr>
          <w:ins w:id="1023" w:author="Carol Nichols" w:date="2017-12-04T17:49:00Z"/>
        </w:rPr>
        <w:pPrChange w:id="1024" w:author="Carol Nichols" w:date="2017-12-04T17:49:00Z">
          <w:pPr>
            <w:pStyle w:val="CodeA"/>
          </w:pPr>
        </w:pPrChange>
      </w:pPr>
      <w:ins w:id="1025" w:author="Carol Nichols" w:date="2017-12-04T17:49:00Z">
        <w:r>
          <w:t xml:space="preserve"> --&gt; src/main.rs:4:5</w:t>
        </w:r>
      </w:ins>
    </w:p>
    <w:p w14:paraId="2A16FD82" w14:textId="77777777" w:rsidR="0074239B" w:rsidRDefault="0074239B" w:rsidP="0074239B">
      <w:pPr>
        <w:pStyle w:val="CodeB"/>
        <w:rPr>
          <w:ins w:id="1026" w:author="Carol Nichols" w:date="2017-12-04T17:49:00Z"/>
        </w:rPr>
        <w:pPrChange w:id="1027" w:author="Carol Nichols" w:date="2017-12-04T17:49:00Z">
          <w:pPr>
            <w:pStyle w:val="CodeA"/>
          </w:pPr>
        </w:pPrChange>
      </w:pPr>
      <w:ins w:id="1028" w:author="Carol Nichols" w:date="2017-12-04T17:49:00Z">
        <w:r>
          <w:t xml:space="preserve">  |</w:t>
        </w:r>
      </w:ins>
    </w:p>
    <w:p w14:paraId="4F082830" w14:textId="77777777" w:rsidR="0074239B" w:rsidRDefault="0074239B" w:rsidP="0074239B">
      <w:pPr>
        <w:pStyle w:val="CodeB"/>
        <w:rPr>
          <w:ins w:id="1029" w:author="Carol Nichols" w:date="2017-12-04T17:49:00Z"/>
        </w:rPr>
        <w:pPrChange w:id="1030" w:author="Carol Nichols" w:date="2017-12-04T17:49:00Z">
          <w:pPr>
            <w:pStyle w:val="CodeA"/>
          </w:pPr>
        </w:pPrChange>
      </w:pPr>
      <w:ins w:id="1031" w:author="Carol Nichols" w:date="2017-12-04T17:49:00Z">
        <w:r>
          <w:t>4 |     v1.iter().map(|x| x + 1);</w:t>
        </w:r>
      </w:ins>
    </w:p>
    <w:p w14:paraId="06FA899D" w14:textId="77777777" w:rsidR="0074239B" w:rsidRDefault="0074239B" w:rsidP="0074239B">
      <w:pPr>
        <w:pStyle w:val="CodeB"/>
        <w:rPr>
          <w:ins w:id="1032" w:author="Carol Nichols" w:date="2017-12-04T17:49:00Z"/>
        </w:rPr>
        <w:pPrChange w:id="1033" w:author="Carol Nichols" w:date="2017-12-04T17:49:00Z">
          <w:pPr>
            <w:pStyle w:val="CodeA"/>
          </w:pPr>
        </w:pPrChange>
      </w:pPr>
      <w:ins w:id="1034" w:author="Carol Nichols" w:date="2017-12-04T17:49:00Z">
        <w:r>
          <w:t xml:space="preserve">  |     ^^^^^^^^^^^^^^^^^^^^^^^^^</w:t>
        </w:r>
      </w:ins>
    </w:p>
    <w:p w14:paraId="547E0D26" w14:textId="77777777" w:rsidR="0074239B" w:rsidRDefault="0074239B" w:rsidP="0074239B">
      <w:pPr>
        <w:pStyle w:val="CodeB"/>
        <w:rPr>
          <w:ins w:id="1035" w:author="Carol Nichols" w:date="2017-12-04T17:49:00Z"/>
        </w:rPr>
        <w:pPrChange w:id="1036" w:author="Carol Nichols" w:date="2017-12-04T17:50:00Z">
          <w:pPr>
            <w:pStyle w:val="CodeA"/>
          </w:pPr>
        </w:pPrChange>
      </w:pPr>
      <w:ins w:id="1037" w:author="Carol Nichols" w:date="2017-12-04T17:49:00Z">
        <w:r>
          <w:t xml:space="preserve">  |</w:t>
        </w:r>
      </w:ins>
    </w:p>
    <w:p w14:paraId="02CB3EBA" w14:textId="77777777" w:rsidR="0074239B" w:rsidRDefault="0074239B" w:rsidP="0074239B">
      <w:pPr>
        <w:pStyle w:val="CodeC"/>
        <w:rPr>
          <w:ins w:id="1038" w:author="Carol Nichols" w:date="2017-12-04T17:49:00Z"/>
        </w:rPr>
        <w:pPrChange w:id="1039" w:author="Carol Nichols" w:date="2017-12-04T17:50:00Z">
          <w:pPr>
            <w:pStyle w:val="CodeA"/>
          </w:pPr>
        </w:pPrChange>
      </w:pPr>
      <w:ins w:id="1040" w:author="Carol Nichols" w:date="2017-12-04T17:49:00Z">
        <w:r>
          <w:t xml:space="preserve">  = note: #[warn(unused_must_use)] on by default</w:t>
        </w:r>
      </w:ins>
    </w:p>
    <w:p w14:paraId="7BC16581" w14:textId="017B9612" w:rsidR="00084A24" w:rsidRPr="009C6C22" w:rsidDel="0074239B" w:rsidRDefault="00B052DF" w:rsidP="009C6C22">
      <w:pPr>
        <w:pStyle w:val="CodeA"/>
        <w:rPr>
          <w:del w:id="1041" w:author="Carol Nichols" w:date="2017-12-04T17:50:00Z"/>
        </w:rPr>
      </w:pPr>
      <w:del w:id="1042" w:author="Carol Nichols" w:date="2017-12-04T17:50:00Z">
        <w:r w:rsidRPr="009C6C22" w:rsidDel="0074239B">
          <w:rPr>
            <w:rFonts w:hint="eastAsia"/>
          </w:rPr>
          <w:lastRenderedPageBreak/>
          <w:delText>warning: unused result which must be used: iterator adaptors are lazy and do</w:delText>
        </w:r>
      </w:del>
    </w:p>
    <w:p w14:paraId="455FF49B" w14:textId="07D5BE8E" w:rsidR="00084A24" w:rsidRPr="009C6C22" w:rsidDel="0074239B" w:rsidRDefault="00B052DF" w:rsidP="009C6C22">
      <w:pPr>
        <w:pStyle w:val="CodeB"/>
        <w:rPr>
          <w:del w:id="1043" w:author="Carol Nichols" w:date="2017-12-04T17:50:00Z"/>
        </w:rPr>
      </w:pPr>
      <w:del w:id="1044" w:author="Carol Nichols" w:date="2017-12-04T17:50:00Z">
        <w:r w:rsidRPr="009C6C22" w:rsidDel="0074239B">
          <w:rPr>
            <w:rFonts w:hint="eastAsia"/>
          </w:rPr>
          <w:delText>nothing unless consumed</w:delText>
        </w:r>
      </w:del>
    </w:p>
    <w:p w14:paraId="0D37CA22" w14:textId="1BF9C05A" w:rsidR="00084A24" w:rsidRPr="009C6C22" w:rsidDel="0074239B" w:rsidRDefault="00B052DF" w:rsidP="009C6C22">
      <w:pPr>
        <w:pStyle w:val="CodeB"/>
        <w:rPr>
          <w:del w:id="1045" w:author="Carol Nichols" w:date="2017-12-04T17:50:00Z"/>
        </w:rPr>
      </w:pPr>
      <w:del w:id="1046" w:author="Carol Nichols" w:date="2017-12-04T17:50:00Z">
        <w:r w:rsidRPr="009C6C22" w:rsidDel="0074239B">
          <w:rPr>
            <w:rFonts w:hint="eastAsia"/>
          </w:rPr>
          <w:delText xml:space="preserve"> --&gt; src/main.rs:4:1</w:delText>
        </w:r>
      </w:del>
    </w:p>
    <w:p w14:paraId="30523C71" w14:textId="74688D4B" w:rsidR="00084A24" w:rsidRPr="009C6C22" w:rsidDel="0074239B" w:rsidRDefault="00B052DF" w:rsidP="009C6C22">
      <w:pPr>
        <w:pStyle w:val="CodeB"/>
        <w:rPr>
          <w:del w:id="1047" w:author="Carol Nichols" w:date="2017-12-04T17:50:00Z"/>
        </w:rPr>
      </w:pPr>
      <w:del w:id="1048" w:author="Carol Nichols" w:date="2017-12-04T17:50:00Z">
        <w:r w:rsidRPr="009C6C22" w:rsidDel="0074239B">
          <w:rPr>
            <w:rFonts w:hint="eastAsia"/>
          </w:rPr>
          <w:delText xml:space="preserve">  |</w:delText>
        </w:r>
      </w:del>
    </w:p>
    <w:p w14:paraId="5DE57678" w14:textId="55FBC202" w:rsidR="00084A24" w:rsidRPr="009C6C22" w:rsidDel="0074239B" w:rsidRDefault="00B052DF" w:rsidP="009C6C22">
      <w:pPr>
        <w:pStyle w:val="CodeB"/>
        <w:rPr>
          <w:del w:id="1049" w:author="Carol Nichols" w:date="2017-12-04T17:50:00Z"/>
        </w:rPr>
      </w:pPr>
      <w:del w:id="1050" w:author="Carol Nichols" w:date="2017-12-04T17:50:00Z">
        <w:r w:rsidRPr="009C6C22" w:rsidDel="0074239B">
          <w:rPr>
            <w:rFonts w:hint="eastAsia"/>
          </w:rPr>
          <w:delText>4 | v1.iter().map(|x| x + 1);</w:delText>
        </w:r>
      </w:del>
    </w:p>
    <w:p w14:paraId="46FEB502" w14:textId="024A42A7" w:rsidR="00084A24" w:rsidRPr="009C6C22" w:rsidDel="0074239B" w:rsidRDefault="00B052DF" w:rsidP="009C6C22">
      <w:pPr>
        <w:pStyle w:val="CodeB"/>
        <w:rPr>
          <w:del w:id="1051" w:author="Carol Nichols" w:date="2017-12-04T17:50:00Z"/>
        </w:rPr>
      </w:pPr>
      <w:del w:id="1052" w:author="Carol Nichols" w:date="2017-12-04T17:50:00Z">
        <w:r w:rsidRPr="009C6C22" w:rsidDel="0074239B">
          <w:rPr>
            <w:rFonts w:hint="eastAsia"/>
          </w:rPr>
          <w:delText xml:space="preserve">  | ^^^^^^^^^^^^^^^^^^^^^^^^^</w:delText>
        </w:r>
      </w:del>
    </w:p>
    <w:p w14:paraId="3472D848" w14:textId="6E0625A4" w:rsidR="00084A24" w:rsidRPr="009C6C22" w:rsidDel="0074239B" w:rsidRDefault="00B052DF" w:rsidP="009C6C22">
      <w:pPr>
        <w:pStyle w:val="CodeB"/>
        <w:rPr>
          <w:del w:id="1053" w:author="Carol Nichols" w:date="2017-12-04T17:50:00Z"/>
        </w:rPr>
      </w:pPr>
      <w:del w:id="1054" w:author="Carol Nichols" w:date="2017-12-04T17:50:00Z">
        <w:r w:rsidRPr="009C6C22" w:rsidDel="0074239B">
          <w:rPr>
            <w:rFonts w:hint="eastAsia"/>
          </w:rPr>
          <w:delText xml:space="preserve">  |</w:delText>
        </w:r>
      </w:del>
    </w:p>
    <w:p w14:paraId="34E011BB" w14:textId="0F07299A" w:rsidR="00084A24" w:rsidRPr="009C6C22" w:rsidDel="0074239B" w:rsidRDefault="00B052DF" w:rsidP="009C6C22">
      <w:pPr>
        <w:pStyle w:val="CodeC"/>
        <w:rPr>
          <w:del w:id="1055" w:author="Carol Nichols" w:date="2017-12-04T17:50:00Z"/>
        </w:rPr>
      </w:pPr>
      <w:del w:id="1056" w:author="Carol Nichols" w:date="2017-12-04T17:50:00Z">
        <w:r w:rsidRPr="009C6C22" w:rsidDel="0074239B">
          <w:rPr>
            <w:rFonts w:hint="eastAsia"/>
          </w:rPr>
          <w:delText xml:space="preserve">  = note: #[warn(unused_must_use)] on by default</w:delText>
        </w:r>
      </w:del>
    </w:p>
    <w:p w14:paraId="13150907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code in Listing 13-17 </w:t>
      </w:r>
      <w:del w:id="1057" w:author="AnneMarieW" w:date="2017-11-27T10:27:00Z">
        <w:r w:rsidDel="00A255CC">
          <w:rPr>
            <w:rFonts w:eastAsia="Microsoft YaHei" w:hint="eastAsia"/>
          </w:rPr>
          <w:delText>is</w:delText>
        </w:r>
      </w:del>
      <w:ins w:id="1058" w:author="AnneMarieW" w:date="2017-11-27T10:27:00Z">
        <w:r w:rsidR="00A255CC">
          <w:rPr>
            <w:rFonts w:eastAsia="Microsoft YaHei"/>
          </w:rPr>
          <w:t>does</w:t>
        </w:r>
      </w:ins>
      <w:r>
        <w:rPr>
          <w:rFonts w:eastAsia="Microsoft YaHei" w:hint="eastAsia"/>
        </w:rPr>
        <w:t>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</w:t>
      </w:r>
      <w:del w:id="1059" w:author="AnneMarieW" w:date="2017-11-27T10:27:00Z">
        <w:r w:rsidDel="00A255CC">
          <w:rPr>
            <w:rFonts w:eastAsia="Microsoft YaHei" w:hint="eastAsia"/>
          </w:rPr>
          <w:delText xml:space="preserve">actually </w:delText>
        </w:r>
      </w:del>
      <w:r>
        <w:rPr>
          <w:rFonts w:eastAsia="Microsoft YaHei" w:hint="eastAsia"/>
        </w:rPr>
        <w:t>do</w:t>
      </w:r>
      <w:del w:id="1060" w:author="AnneMarieW" w:date="2017-11-27T10:27:00Z">
        <w:r w:rsidDel="00A255CC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anything;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specified never gets called. The warning reminds us why: iterator adaptors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lazy, and we </w:t>
      </w:r>
      <w:r w:rsidR="00825508">
        <w:rPr>
          <w:rFonts w:eastAsia="Microsoft YaHei"/>
        </w:rPr>
        <w:t xml:space="preserve">need </w:t>
      </w:r>
      <w:r>
        <w:rPr>
          <w:rFonts w:eastAsia="Microsoft YaHei" w:hint="eastAsia"/>
        </w:rPr>
        <w:t>to consume the iterator here.</w:t>
      </w:r>
    </w:p>
    <w:p w14:paraId="29082012" w14:textId="77777777" w:rsidR="004F0419" w:rsidRDefault="00825508" w:rsidP="007233FF">
      <w:pPr>
        <w:pStyle w:val="Body"/>
        <w:rPr>
          <w:ins w:id="1061" w:author="janelle" w:date="2017-11-29T17:13:00Z"/>
          <w:rFonts w:eastAsia="Microsoft YaHei"/>
        </w:rPr>
      </w:pPr>
      <w:r>
        <w:rPr>
          <w:rFonts w:eastAsia="Microsoft YaHei"/>
        </w:rPr>
        <w:t>T</w:t>
      </w:r>
      <w:r w:rsidR="00B052DF">
        <w:rPr>
          <w:rFonts w:eastAsia="Microsoft YaHei" w:hint="eastAsia"/>
        </w:rPr>
        <w:t>o fix this and consume the iterator,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del w:id="1062" w:author="AnneMarieW" w:date="2017-11-27T10:28:00Z">
        <w:r w:rsidR="00B052DF" w:rsidDel="00A255CC">
          <w:rPr>
            <w:rFonts w:eastAsia="Microsoft YaHei" w:hint="eastAsia"/>
          </w:rPr>
          <w:delText>re going to</w:delText>
        </w:r>
      </w:del>
      <w:ins w:id="1063" w:author="AnneMarieW" w:date="2017-11-27T10:28:00Z">
        <w:r w:rsidR="00A255CC">
          <w:rPr>
            <w:rFonts w:eastAsia="Microsoft YaHei"/>
          </w:rPr>
          <w:t>ll</w:t>
        </w:r>
      </w:ins>
      <w:r w:rsidR="00B052DF">
        <w:rPr>
          <w:rFonts w:eastAsia="Microsoft YaHei" w:hint="eastAsia"/>
        </w:rPr>
        <w:t xml:space="preserve"> use the </w:t>
      </w:r>
      <w:r w:rsidR="00B052DF" w:rsidRPr="007233FF">
        <w:rPr>
          <w:rStyle w:val="Literal"/>
          <w:rFonts w:hint="eastAsia"/>
        </w:rPr>
        <w:t>collect</w:t>
      </w:r>
      <w:r w:rsidR="00B052DF" w:rsidRPr="007233FF">
        <w:rPr>
          <w:rFonts w:eastAsia="Microsoft YaHei" w:hint="eastAsia"/>
        </w:rPr>
        <w:t xml:space="preserve"> method, which </w:t>
      </w:r>
      <w:del w:id="1064" w:author="AnneMarieW" w:date="2017-11-27T10:28:00Z">
        <w:r w:rsidR="00B052DF" w:rsidRPr="007233FF" w:rsidDel="00A255CC">
          <w:rPr>
            <w:rFonts w:eastAsia="Microsoft YaHei" w:hint="eastAsia"/>
          </w:rPr>
          <w:delText>we</w:delText>
        </w:r>
      </w:del>
      <w:ins w:id="1065" w:author="AnneMarieW" w:date="2017-11-27T10:28:00Z">
        <w:r w:rsidR="00A255CC">
          <w:rPr>
            <w:rFonts w:eastAsia="Microsoft YaHei"/>
          </w:rPr>
          <w:t>you</w:t>
        </w:r>
      </w:ins>
      <w:r w:rsidR="00B052DF" w:rsidRPr="007233FF">
        <w:rPr>
          <w:rFonts w:eastAsia="Microsoft YaHei" w:hint="eastAsia"/>
        </w:rPr>
        <w:t xml:space="preserve"> saw briefly in </w:t>
      </w:r>
      <w:r w:rsidR="00B052DF" w:rsidRPr="004F0419">
        <w:rPr>
          <w:rFonts w:eastAsia="Microsoft YaHei"/>
          <w:highlight w:val="yellow"/>
          <w:rPrChange w:id="1066" w:author="janelle" w:date="2017-11-29T17:14:00Z">
            <w:rPr>
              <w:rFonts w:eastAsia="Microsoft YaHei"/>
            </w:rPr>
          </w:rPrChange>
        </w:rPr>
        <w:t>Chapter 12</w:t>
      </w:r>
      <w:r w:rsidR="00B052DF"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This method consumes the iterator and collects the resulting values into a</w:t>
      </w:r>
      <w:r w:rsidR="007233FF" w:rsidRPr="007233FF">
        <w:rPr>
          <w:rFonts w:eastAsia="Microsoft YaHei" w:hint="eastAsia"/>
        </w:rPr>
        <w:t xml:space="preserve"> </w:t>
      </w:r>
      <w:r w:rsidR="00404BCD">
        <w:rPr>
          <w:rFonts w:eastAsia="Microsoft YaHei"/>
        </w:rPr>
        <w:t>collection</w:t>
      </w:r>
      <w:r w:rsidR="004028CA">
        <w:rPr>
          <w:rFonts w:eastAsia="Microsoft YaHei"/>
        </w:rPr>
        <w:t xml:space="preserve"> data type</w:t>
      </w:r>
      <w:r w:rsidR="00B052DF" w:rsidRPr="007233FF">
        <w:rPr>
          <w:rFonts w:eastAsia="Microsoft YaHei" w:hint="eastAsia"/>
        </w:rPr>
        <w:t>.</w:t>
      </w:r>
    </w:p>
    <w:p w14:paraId="37C313CD" w14:textId="77777777" w:rsidR="00825508" w:rsidRDefault="004F0419">
      <w:pPr>
        <w:pStyle w:val="ProductionDirective"/>
        <w:outlineLvl w:val="0"/>
        <w:rPr>
          <w:rFonts w:eastAsia="Microsoft YaHei"/>
        </w:rPr>
        <w:pPrChange w:id="1067" w:author="janelle" w:date="2017-11-29T17:13:00Z">
          <w:pPr>
            <w:pStyle w:val="Body"/>
          </w:pPr>
        </w:pPrChange>
      </w:pPr>
      <w:ins w:id="1068" w:author="janelle" w:date="2017-11-29T17:14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  <w:r w:rsidR="00B052DF" w:rsidRPr="007233FF">
        <w:rPr>
          <w:rFonts w:eastAsia="Microsoft YaHei" w:hint="eastAsia"/>
        </w:rPr>
        <w:t xml:space="preserve"> </w:t>
      </w:r>
    </w:p>
    <w:p w14:paraId="51DB8154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In Listing 13-18, we</w:t>
      </w:r>
      <w:r w:rsidR="00825508">
        <w:rPr>
          <w:rFonts w:eastAsia="Microsoft YaHei"/>
        </w:rPr>
        <w:t xml:space="preserve"> </w:t>
      </w:r>
      <w:r w:rsidRPr="007233FF">
        <w:rPr>
          <w:rFonts w:eastAsia="Microsoft YaHei" w:hint="eastAsia"/>
        </w:rPr>
        <w:t>collect the results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iterating over the iterator </w:t>
      </w:r>
      <w:r w:rsidR="00825508">
        <w:rPr>
          <w:rFonts w:eastAsia="Microsoft YaHei"/>
        </w:rPr>
        <w:t xml:space="preserve">that’s </w:t>
      </w:r>
      <w:r w:rsidRPr="007233FF">
        <w:rPr>
          <w:rFonts w:eastAsia="Microsoft YaHei" w:hint="eastAsia"/>
        </w:rPr>
        <w:t xml:space="preserve">returned from the call to </w:t>
      </w:r>
      <w:r w:rsidRPr="007233FF">
        <w:rPr>
          <w:rStyle w:val="Literal"/>
          <w:rFonts w:hint="eastAsia"/>
        </w:rPr>
        <w:t>map</w:t>
      </w:r>
      <w:r>
        <w:rPr>
          <w:rFonts w:eastAsia="Microsoft YaHei" w:hint="eastAsia"/>
        </w:rPr>
        <w:t xml:space="preserve"> into a vector</w:t>
      </w:r>
      <w:r w:rsidR="00825508">
        <w:rPr>
          <w:rFonts w:eastAsia="Microsoft YaHei"/>
        </w:rPr>
        <w:t>. This vector</w:t>
      </w:r>
      <w:r>
        <w:rPr>
          <w:rFonts w:eastAsia="Microsoft YaHei" w:hint="eastAsia"/>
        </w:rPr>
        <w:t xml:space="preserve"> will </w:t>
      </w:r>
      <w:r w:rsidR="00825508">
        <w:rPr>
          <w:rFonts w:eastAsia="Microsoft YaHei"/>
        </w:rPr>
        <w:t xml:space="preserve">end up </w:t>
      </w:r>
      <w:r>
        <w:rPr>
          <w:rFonts w:eastAsia="Microsoft YaHei" w:hint="eastAsia"/>
        </w:rPr>
        <w:t>contain</w:t>
      </w:r>
      <w:r w:rsidR="00825508">
        <w:rPr>
          <w:rFonts w:eastAsia="Microsoft YaHei"/>
        </w:rPr>
        <w:t>ing</w:t>
      </w:r>
      <w:r>
        <w:rPr>
          <w:rFonts w:eastAsia="Microsoft YaHei" w:hint="eastAsia"/>
        </w:rPr>
        <w:t xml:space="preserve"> each item from the original vector incremented by 1:</w:t>
      </w:r>
    </w:p>
    <w:p w14:paraId="6CFD55E5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1069" w:author="janelle" w:date="2017-11-08T10:43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4DD51EFD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14:paraId="04129FDD" w14:textId="77777777" w:rsidR="00084A24" w:rsidRPr="009C6C22" w:rsidRDefault="00084A24" w:rsidP="009C6C22">
      <w:pPr>
        <w:pStyle w:val="CodeB"/>
      </w:pPr>
    </w:p>
    <w:p w14:paraId="598B8D7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v2: Vec&lt;_&gt; = v1.iter().map(|x| x + 1).collect();</w:t>
      </w:r>
    </w:p>
    <w:p w14:paraId="59BFFB0E" w14:textId="77777777" w:rsidR="00084A24" w:rsidRPr="009C6C22" w:rsidRDefault="00084A24" w:rsidP="009C6C22">
      <w:pPr>
        <w:pStyle w:val="CodeB"/>
      </w:pPr>
    </w:p>
    <w:p w14:paraId="350F3196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assert_eq!(v2, vec![2, 3, 4]);</w:t>
      </w:r>
    </w:p>
    <w:p w14:paraId="22EE17BE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13-18: Calling the </w:t>
      </w:r>
      <w:r w:rsidR="00B80F17" w:rsidRPr="00B80F17">
        <w:rPr>
          <w:rStyle w:val="LiteralCaption"/>
          <w:rPrChange w:id="1070" w:author="janelle" w:date="2017-11-08T10:43:00Z">
            <w:rPr>
              <w:rStyle w:val="Literal"/>
            </w:rPr>
          </w:rPrChange>
        </w:rPr>
        <w:t>map</w:t>
      </w:r>
      <w:r w:rsidRPr="007233FF">
        <w:rPr>
          <w:rFonts w:eastAsia="Microsoft YaHei" w:hint="eastAsia"/>
        </w:rPr>
        <w:t xml:space="preserve"> method to create a new iterator, </w:t>
      </w:r>
      <w:ins w:id="1071" w:author="AnneMarieW" w:date="2017-11-27T10:29:00Z">
        <w:r w:rsidR="00A255CC">
          <w:rPr>
            <w:rFonts w:eastAsia="Microsoft YaHei"/>
          </w:rPr>
          <w:t xml:space="preserve">and </w:t>
        </w:r>
      </w:ins>
      <w:r w:rsidRPr="007233FF">
        <w:rPr>
          <w:rFonts w:eastAsia="Microsoft YaHei" w:hint="eastAsia"/>
        </w:rPr>
        <w:t>then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="00B80F17" w:rsidRPr="00B80F17">
        <w:rPr>
          <w:rStyle w:val="LiteralCaption"/>
          <w:rPrChange w:id="1072" w:author="janelle" w:date="2017-11-08T10:43:00Z">
            <w:rPr>
              <w:rStyle w:val="Literal"/>
            </w:rPr>
          </w:rPrChange>
        </w:rPr>
        <w:t>collect</w:t>
      </w:r>
      <w:r>
        <w:rPr>
          <w:rFonts w:eastAsia="Microsoft YaHei" w:hint="eastAsia"/>
        </w:rPr>
        <w:t xml:space="preserve"> method to consume the new iterator and create a vector</w:t>
      </w:r>
    </w:p>
    <w:p w14:paraId="23119C1B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Because </w:t>
      </w:r>
      <w:r w:rsidRPr="007233FF">
        <w:rPr>
          <w:rStyle w:val="Literal"/>
          <w:rFonts w:hint="eastAsia"/>
        </w:rPr>
        <w:t>map</w:t>
      </w:r>
      <w:r w:rsidRPr="007233FF">
        <w:rPr>
          <w:rFonts w:eastAsia="Microsoft YaHei" w:hint="eastAsia"/>
        </w:rPr>
        <w:t xml:space="preserve"> takes a closure, we can specify any operation we want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perform on each item. This is a great example of how closures let us customize some behavior while reusing the iteration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provides.</w:t>
      </w:r>
    </w:p>
    <w:p w14:paraId="759E879B" w14:textId="77777777" w:rsidR="00084A24" w:rsidRPr="007233FF" w:rsidRDefault="00F26A21" w:rsidP="005E05F0">
      <w:pPr>
        <w:pStyle w:val="HeadB"/>
        <w:outlineLvl w:val="0"/>
        <w:rPr>
          <w:rFonts w:eastAsia="Microsoft YaHei"/>
        </w:rPr>
      </w:pPr>
      <w:bookmarkStart w:id="1073" w:name="using-closures-that-capture-their-enviro"/>
      <w:bookmarkStart w:id="1074" w:name="_Toc500170037"/>
      <w:bookmarkEnd w:id="1073"/>
      <w:r>
        <w:rPr>
          <w:rFonts w:eastAsia="Microsoft YaHei"/>
        </w:rPr>
        <w:t xml:space="preserve">Using Closures that Capture </w:t>
      </w:r>
      <w:ins w:id="1075" w:author="AnneMarieW" w:date="2017-11-27T07:37:00Z">
        <w:r w:rsidR="00163C7C">
          <w:rPr>
            <w:rFonts w:eastAsia="Microsoft YaHei"/>
          </w:rPr>
          <w:t>T</w:t>
        </w:r>
      </w:ins>
      <w:del w:id="1076" w:author="AnneMarieW" w:date="2017-11-27T07:37:00Z">
        <w:r w:rsidDel="00163C7C">
          <w:rPr>
            <w:rFonts w:eastAsia="Microsoft YaHei"/>
          </w:rPr>
          <w:delText>t</w:delText>
        </w:r>
      </w:del>
      <w:r>
        <w:rPr>
          <w:rFonts w:eastAsia="Microsoft YaHei"/>
        </w:rPr>
        <w:t>heir Environment</w:t>
      </w:r>
      <w:bookmarkEnd w:id="1074"/>
      <w:del w:id="1077" w:author="Liz Chadwick" w:date="2017-10-31T18:00:00Z">
        <w:r w:rsidDel="00421D17">
          <w:rPr>
            <w:rFonts w:eastAsia="Microsoft YaHei"/>
          </w:rPr>
          <w:delText xml:space="preserve"> with Iterators</w:delText>
        </w:r>
      </w:del>
    </w:p>
    <w:p w14:paraId="5DC5304E" w14:textId="30ED8B1D" w:rsidR="00C25962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introduced iterators, we can demonstrate a common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closures that capture their environment by using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iterator</w:t>
      </w:r>
      <w:commentRangeStart w:id="1078"/>
      <w:commentRangeStart w:id="1079"/>
      <w:r w:rsidRPr="007233FF">
        <w:rPr>
          <w:rFonts w:eastAsia="Microsoft YaHei" w:hint="eastAsia"/>
        </w:rPr>
        <w:t xml:space="preserve"> </w:t>
      </w:r>
      <w:del w:id="1080" w:author="Carol Nichols" w:date="2017-12-04T16:42:00Z">
        <w:r w:rsidRPr="007233FF" w:rsidDel="00802094">
          <w:rPr>
            <w:rFonts w:eastAsia="Microsoft YaHei" w:hint="eastAsia"/>
          </w:rPr>
          <w:delText>adapter</w:delText>
        </w:r>
      </w:del>
      <w:commentRangeEnd w:id="1078"/>
      <w:commentRangeEnd w:id="1079"/>
      <w:ins w:id="1081" w:author="Carol Nichols" w:date="2017-12-04T16:42:00Z">
        <w:r w:rsidR="00802094" w:rsidRPr="007233FF">
          <w:rPr>
            <w:rFonts w:eastAsia="Microsoft YaHei" w:hint="eastAsia"/>
          </w:rPr>
          <w:t>adapt</w:t>
        </w:r>
        <w:r w:rsidR="00802094">
          <w:rPr>
            <w:rFonts w:eastAsia="Microsoft YaHei"/>
          </w:rPr>
          <w:t>o</w:t>
        </w:r>
        <w:r w:rsidR="00802094" w:rsidRPr="007233FF">
          <w:rPr>
            <w:rFonts w:eastAsia="Microsoft YaHei" w:hint="eastAsia"/>
          </w:rPr>
          <w:t>r</w:t>
        </w:r>
      </w:ins>
      <w:r w:rsidR="00FF2AAE">
        <w:rPr>
          <w:rStyle w:val="CommentReference"/>
        </w:rPr>
        <w:commentReference w:id="1078"/>
      </w:r>
      <w:r w:rsidR="00416EE5">
        <w:rPr>
          <w:rStyle w:val="CommentReference"/>
        </w:rPr>
        <w:commentReference w:id="1079"/>
      </w:r>
      <w:r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method on an iterator takes a closure that takes each item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iterator and returns a </w:t>
      </w:r>
      <w:ins w:id="1082" w:author="janelle" w:date="2017-11-29T17:15:00Z">
        <w:r w:rsidR="004F0419">
          <w:rPr>
            <w:rFonts w:eastAsia="Microsoft YaHei"/>
          </w:rPr>
          <w:t>B</w:t>
        </w:r>
      </w:ins>
      <w:del w:id="1083" w:author="janelle" w:date="2017-11-29T17:15:00Z">
        <w:r w:rsidRPr="007233FF" w:rsidDel="004F0419">
          <w:rPr>
            <w:rFonts w:eastAsia="Microsoft YaHei" w:hint="eastAsia"/>
          </w:rPr>
          <w:delText>b</w:delText>
        </w:r>
      </w:del>
      <w:r w:rsidRPr="007233FF">
        <w:rPr>
          <w:rFonts w:eastAsia="Microsoft YaHei" w:hint="eastAsia"/>
        </w:rPr>
        <w:t xml:space="preserve">oolean. If the closure returns </w:t>
      </w:r>
      <w:r w:rsidRPr="007233FF">
        <w:rPr>
          <w:rStyle w:val="Literal"/>
          <w:rFonts w:hint="eastAsia"/>
        </w:rPr>
        <w:t>true</w:t>
      </w:r>
      <w:r w:rsidRPr="007233FF">
        <w:rPr>
          <w:rFonts w:eastAsia="Microsoft YaHei" w:hint="eastAsia"/>
        </w:rPr>
        <w:t>,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be included in the iterator produced by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>. If the closure returns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false</w:t>
      </w:r>
      <w:r w:rsidRPr="007233FF">
        <w:rPr>
          <w:rFonts w:eastAsia="Microsoft YaHei" w:hint="eastAsia"/>
        </w:rPr>
        <w:t>, the value won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be included in the resulting iterator.</w:t>
      </w:r>
      <w:del w:id="1084" w:author="janelle" w:date="2017-11-29T17:15:00Z">
        <w:r w:rsidRPr="007233FF" w:rsidDel="004F0419">
          <w:rPr>
            <w:rFonts w:eastAsia="Microsoft YaHei" w:hint="eastAsia"/>
          </w:rPr>
          <w:delText xml:space="preserve"> </w:delText>
        </w:r>
      </w:del>
    </w:p>
    <w:p w14:paraId="70DB08DC" w14:textId="77777777" w:rsidR="00084A24" w:rsidRDefault="00C25962" w:rsidP="00447697">
      <w:pPr>
        <w:pStyle w:val="Body"/>
        <w:rPr>
          <w:rFonts w:eastAsia="Microsoft YaHei"/>
        </w:rPr>
      </w:pPr>
      <w:r>
        <w:rPr>
          <w:rFonts w:eastAsia="Microsoft YaHei"/>
        </w:rPr>
        <w:t xml:space="preserve">In </w:t>
      </w:r>
      <w:r w:rsidR="00B052DF" w:rsidRPr="007233FF">
        <w:rPr>
          <w:rFonts w:eastAsia="Microsoft YaHei" w:hint="eastAsia"/>
        </w:rPr>
        <w:t>Listing 13-19</w:t>
      </w:r>
      <w:r w:rsidR="007233FF" w:rsidRPr="007233FF">
        <w:rPr>
          <w:rFonts w:eastAsia="Microsoft YaHei" w:hint="eastAsia"/>
        </w:rPr>
        <w:t xml:space="preserve"> </w:t>
      </w:r>
      <w:r>
        <w:rPr>
          <w:rFonts w:eastAsia="Microsoft YaHei"/>
        </w:rPr>
        <w:t xml:space="preserve">we use </w:t>
      </w:r>
      <w:r w:rsidR="00B052DF" w:rsidRPr="007233FF">
        <w:rPr>
          <w:rStyle w:val="Literal"/>
          <w:rFonts w:hint="eastAsia"/>
        </w:rPr>
        <w:t>filter</w:t>
      </w:r>
      <w:r w:rsidR="00B052DF" w:rsidRPr="007233FF">
        <w:rPr>
          <w:rFonts w:eastAsia="Microsoft YaHei" w:hint="eastAsia"/>
        </w:rPr>
        <w:t xml:space="preserve"> with a closure that captures the </w:t>
      </w:r>
      <w:proofErr w:type="spellStart"/>
      <w:r w:rsidR="00B052DF"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variable from its environment</w:t>
      </w:r>
      <w:del w:id="1085" w:author="AnneMarieW" w:date="2017-11-27T10:31:00Z">
        <w:r w:rsidDel="00FF2AAE">
          <w:rPr>
            <w:rFonts w:eastAsia="Microsoft YaHei"/>
          </w:rPr>
          <w:delText>,</w:delText>
        </w:r>
        <w:r w:rsidR="00B052DF" w:rsidRPr="007233FF" w:rsidDel="00FF2AAE">
          <w:rPr>
            <w:rFonts w:eastAsia="Microsoft YaHei" w:hint="eastAsia"/>
          </w:rPr>
          <w:delText xml:space="preserve"> in order</w:delText>
        </w:r>
      </w:del>
      <w:r w:rsidR="00B052DF" w:rsidRPr="007233FF">
        <w:rPr>
          <w:rFonts w:eastAsia="Microsoft YaHei" w:hint="eastAsia"/>
        </w:rPr>
        <w:t xml:space="preserve"> to iterate over a collection of </w:t>
      </w:r>
      <w:r w:rsidR="00B052DF" w:rsidRPr="007233FF">
        <w:rPr>
          <w:rStyle w:val="Literal"/>
          <w:rFonts w:hint="eastAsia"/>
        </w:rPr>
        <w:t>Shoe</w:t>
      </w:r>
      <w:r w:rsidR="007233FF">
        <w:rPr>
          <w:rFonts w:eastAsia="Microsoft YaHei" w:hint="eastAsia"/>
        </w:rPr>
        <w:t xml:space="preserve">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instances</w:t>
      </w:r>
      <w:r>
        <w:rPr>
          <w:rFonts w:eastAsia="Microsoft YaHei"/>
        </w:rPr>
        <w:t xml:space="preserve">. It will </w:t>
      </w:r>
      <w:r w:rsidR="00B052DF">
        <w:rPr>
          <w:rFonts w:eastAsia="Microsoft YaHei" w:hint="eastAsia"/>
        </w:rPr>
        <w:t>return only shoes that are the specified size:</w:t>
      </w:r>
    </w:p>
    <w:p w14:paraId="1DEFC8AD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1086" w:author="janelle" w:date="2017-11-08T10:43:00Z">
        <w:r w:rsidDel="00B71545">
          <w:rPr>
            <w:rFonts w:eastAsia="Microsoft YaHei" w:hint="eastAsia"/>
          </w:rPr>
          <w:lastRenderedPageBreak/>
          <w:delText xml:space="preserve">Filename: </w:delText>
        </w:r>
      </w:del>
      <w:r>
        <w:rPr>
          <w:rFonts w:eastAsia="Microsoft YaHei" w:hint="eastAsia"/>
        </w:rPr>
        <w:t>src/lib.rs</w:t>
      </w:r>
    </w:p>
    <w:p w14:paraId="12F245EE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#[derive(PartialEq, Debug)]</w:t>
      </w:r>
    </w:p>
    <w:p w14:paraId="73716DF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struct Shoe {</w:t>
      </w:r>
    </w:p>
    <w:p w14:paraId="6194608A" w14:textId="0E808103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size: </w:t>
      </w:r>
      <w:ins w:id="1087" w:author="Carol Nichols" w:date="2017-12-04T16:18:00Z">
        <w:r w:rsidR="00576DE7">
          <w:t>u</w:t>
        </w:r>
      </w:ins>
      <w:del w:id="1088" w:author="Carol Nichols" w:date="2017-12-04T16:18:00Z">
        <w:r w:rsidRPr="009C6C22" w:rsidDel="00576DE7">
          <w:rPr>
            <w:rFonts w:hint="eastAsia"/>
          </w:rPr>
          <w:delText>i</w:delText>
        </w:r>
      </w:del>
      <w:r w:rsidRPr="009C6C22">
        <w:rPr>
          <w:rFonts w:hint="eastAsia"/>
        </w:rPr>
        <w:t>32,</w:t>
      </w:r>
    </w:p>
    <w:p w14:paraId="144876D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style: String,</w:t>
      </w:r>
    </w:p>
    <w:p w14:paraId="3B02B38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71ADEABA" w14:textId="77777777" w:rsidR="00084A24" w:rsidRPr="009C6C22" w:rsidRDefault="00084A24" w:rsidP="009C6C22">
      <w:pPr>
        <w:pStyle w:val="CodeB"/>
      </w:pPr>
    </w:p>
    <w:p w14:paraId="3812D39D" w14:textId="72E1F853" w:rsidR="00ED60C0" w:rsidRDefault="00692F8A">
      <w:pPr>
        <w:pStyle w:val="CodeBWingding"/>
        <w:pPrChange w:id="1089" w:author="janelle" w:date="2017-11-08T10:44:00Z">
          <w:pPr>
            <w:pStyle w:val="CodeB"/>
          </w:pPr>
        </w:pPrChange>
      </w:pPr>
      <w:r w:rsidRPr="00AA47D6">
        <w:rPr>
          <w:rStyle w:val="Wingdings"/>
        </w:rPr>
        <w:t></w:t>
      </w:r>
      <w:del w:id="1090" w:author="janelle" w:date="2017-11-08T10:44:00Z">
        <w:r w:rsidDel="00B71545">
          <w:rPr>
            <w:rStyle w:val="Wingdings"/>
          </w:rPr>
          <w:delText></w:delText>
        </w:r>
      </w:del>
      <w:ins w:id="1091" w:author="janelle" w:date="2017-11-08T10:44:00Z">
        <w:r w:rsidR="00B71545">
          <w:t xml:space="preserve"> </w:t>
        </w:r>
      </w:ins>
      <w:r w:rsidR="00B71545">
        <w:t>f</w:t>
      </w:r>
      <w:r w:rsidR="00B052DF" w:rsidRPr="009C6C22">
        <w:rPr>
          <w:rFonts w:hint="eastAsia"/>
        </w:rPr>
        <w:t xml:space="preserve">n shoes_in_my_size(shoes: Vec&lt;Shoe&gt;, shoe_size: </w:t>
      </w:r>
      <w:ins w:id="1092" w:author="Carol Nichols" w:date="2017-12-04T16:18:00Z">
        <w:r w:rsidR="00576DE7">
          <w:t>u</w:t>
        </w:r>
      </w:ins>
      <w:del w:id="1093" w:author="Carol Nichols" w:date="2017-12-04T16:18:00Z">
        <w:r w:rsidR="00B052DF" w:rsidRPr="009C6C22" w:rsidDel="00576DE7">
          <w:rPr>
            <w:rFonts w:hint="eastAsia"/>
          </w:rPr>
          <w:delText>i</w:delText>
        </w:r>
      </w:del>
      <w:r w:rsidR="00B052DF" w:rsidRPr="009C6C22">
        <w:rPr>
          <w:rFonts w:hint="eastAsia"/>
        </w:rPr>
        <w:t>32) -&gt; Vec&lt;Shoe&gt; {</w:t>
      </w:r>
    </w:p>
    <w:p w14:paraId="454CF332" w14:textId="77777777" w:rsidR="00ED60C0" w:rsidRDefault="00692F8A">
      <w:pPr>
        <w:pStyle w:val="CodeBWingding"/>
        <w:pPrChange w:id="1094" w:author="janelle" w:date="2017-11-08T10:44:00Z">
          <w:pPr>
            <w:pStyle w:val="CodeB"/>
          </w:pPr>
        </w:pPrChange>
      </w:pPr>
      <w:r w:rsidRPr="00AA47D6">
        <w:rPr>
          <w:rStyle w:val="Wingdings"/>
        </w:rPr>
        <w:t></w:t>
      </w:r>
      <w:r w:rsidR="00B052DF" w:rsidRPr="009C6C22">
        <w:rPr>
          <w:rFonts w:hint="eastAsia"/>
        </w:rPr>
        <w:t xml:space="preserve">    </w:t>
      </w:r>
      <w:ins w:id="1095" w:author="janelle" w:date="2017-11-08T10:44:00Z">
        <w:r w:rsidR="00B71545">
          <w:t xml:space="preserve"> </w:t>
        </w:r>
      </w:ins>
      <w:r w:rsidR="00B052DF" w:rsidRPr="009C6C22">
        <w:rPr>
          <w:rFonts w:hint="eastAsia"/>
        </w:rPr>
        <w:t>shoes.into_iter()</w:t>
      </w:r>
    </w:p>
    <w:p w14:paraId="341A91BE" w14:textId="77777777" w:rsidR="00ED60C0" w:rsidRDefault="00692F8A">
      <w:pPr>
        <w:pStyle w:val="CodeBWingding"/>
        <w:pPrChange w:id="1096" w:author="janelle" w:date="2017-11-08T10:44:00Z">
          <w:pPr>
            <w:pStyle w:val="CodeB"/>
          </w:pPr>
        </w:pPrChange>
      </w:pPr>
      <w:r w:rsidRPr="00AA47D6">
        <w:rPr>
          <w:rStyle w:val="Wingdings"/>
        </w:rPr>
        <w:t></w:t>
      </w:r>
      <w:r w:rsidR="00B052DF" w:rsidRPr="009C6C22">
        <w:rPr>
          <w:rFonts w:hint="eastAsia"/>
        </w:rPr>
        <w:t xml:space="preserve">        </w:t>
      </w:r>
      <w:ins w:id="1097" w:author="janelle" w:date="2017-11-08T10:44:00Z">
        <w:r w:rsidR="00B71545">
          <w:t xml:space="preserve"> </w:t>
        </w:r>
      </w:ins>
      <w:r w:rsidR="00B052DF" w:rsidRPr="009C6C22">
        <w:rPr>
          <w:rFonts w:hint="eastAsia"/>
        </w:rPr>
        <w:t>.filter(|s| s.size == shoe_size)</w:t>
      </w:r>
    </w:p>
    <w:p w14:paraId="7A55F1EC" w14:textId="77777777" w:rsidR="00ED60C0" w:rsidRDefault="00692F8A">
      <w:pPr>
        <w:pStyle w:val="CodeBWingding"/>
        <w:pPrChange w:id="1098" w:author="janelle" w:date="2017-11-08T10:44:00Z">
          <w:pPr>
            <w:pStyle w:val="CodeB"/>
          </w:pPr>
        </w:pPrChange>
      </w:pPr>
      <w:r w:rsidRPr="00AA47D6">
        <w:rPr>
          <w:rStyle w:val="Wingdings"/>
        </w:rPr>
        <w:t></w:t>
      </w:r>
      <w:r w:rsidR="00B052DF" w:rsidRPr="009C6C22">
        <w:rPr>
          <w:rFonts w:hint="eastAsia"/>
        </w:rPr>
        <w:t xml:space="preserve">        </w:t>
      </w:r>
      <w:ins w:id="1099" w:author="janelle" w:date="2017-11-08T10:44:00Z">
        <w:r w:rsidR="00B71545">
          <w:t xml:space="preserve"> </w:t>
        </w:r>
      </w:ins>
      <w:r w:rsidR="00B052DF" w:rsidRPr="009C6C22">
        <w:rPr>
          <w:rFonts w:hint="eastAsia"/>
        </w:rPr>
        <w:t>.collect()</w:t>
      </w:r>
    </w:p>
    <w:p w14:paraId="4E2EEB0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78FAAABA" w14:textId="77777777" w:rsidR="00084A24" w:rsidRPr="009C6C22" w:rsidRDefault="00084A24" w:rsidP="009C6C22">
      <w:pPr>
        <w:pStyle w:val="CodeB"/>
      </w:pPr>
    </w:p>
    <w:p w14:paraId="43749D3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#[test]</w:t>
      </w:r>
    </w:p>
    <w:p w14:paraId="6BBFA2A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filters_by_size() {</w:t>
      </w:r>
    </w:p>
    <w:p w14:paraId="31CF43B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shoes = vec![</w:t>
      </w:r>
    </w:p>
    <w:p w14:paraId="7766CC0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String::from("sneaker") },</w:t>
      </w:r>
    </w:p>
    <w:p w14:paraId="3DAE19F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13, style: String::from("sandal") },</w:t>
      </w:r>
    </w:p>
    <w:p w14:paraId="5B27B2A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String::from("boot") },</w:t>
      </w:r>
    </w:p>
    <w:p w14:paraId="1CFED11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];</w:t>
      </w:r>
    </w:p>
    <w:p w14:paraId="76A95B2A" w14:textId="77777777" w:rsidR="00084A24" w:rsidRPr="009C6C22" w:rsidRDefault="00084A24" w:rsidP="009C6C22">
      <w:pPr>
        <w:pStyle w:val="CodeB"/>
      </w:pPr>
    </w:p>
    <w:p w14:paraId="5A1B505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in_my_size = shoes_in_my_size(shoes, 10);</w:t>
      </w:r>
    </w:p>
    <w:p w14:paraId="64E623FF" w14:textId="77777777" w:rsidR="00084A24" w:rsidRPr="009C6C22" w:rsidRDefault="00084A24" w:rsidP="009C6C22">
      <w:pPr>
        <w:pStyle w:val="CodeB"/>
      </w:pPr>
    </w:p>
    <w:p w14:paraId="6BFFDA4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</w:t>
      </w:r>
    </w:p>
    <w:p w14:paraId="5165E48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in_my_size,</w:t>
      </w:r>
    </w:p>
    <w:p w14:paraId="4CFD104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vec![</w:t>
      </w:r>
    </w:p>
    <w:p w14:paraId="2366F3C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String::from("sneaker") },</w:t>
      </w:r>
    </w:p>
    <w:p w14:paraId="3FA1D2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String::from("boot") },</w:t>
      </w:r>
    </w:p>
    <w:p w14:paraId="3E2122A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]</w:t>
      </w:r>
    </w:p>
    <w:p w14:paraId="183BE14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);</w:t>
      </w:r>
    </w:p>
    <w:p w14:paraId="4C3EFF05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27CA3790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13-19: Using the </w:t>
      </w:r>
      <w:r w:rsidR="00B80F17" w:rsidRPr="00B80F17">
        <w:rPr>
          <w:rStyle w:val="LiteralCaption"/>
          <w:rPrChange w:id="1100" w:author="janelle" w:date="2017-11-08T10:44:00Z">
            <w:rPr>
              <w:rStyle w:val="Literal"/>
            </w:rPr>
          </w:rPrChange>
        </w:rPr>
        <w:t>filter</w:t>
      </w:r>
      <w:r w:rsidRPr="007233FF">
        <w:rPr>
          <w:rFonts w:eastAsia="Microsoft YaHei" w:hint="eastAsia"/>
        </w:rPr>
        <w:t xml:space="preserve"> method with a closure that captures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="00B80F17" w:rsidRPr="00B80F17">
        <w:rPr>
          <w:rStyle w:val="LiteralCaption"/>
          <w:rPrChange w:id="1101" w:author="janelle" w:date="2017-11-08T10:45:00Z">
            <w:rPr>
              <w:rStyle w:val="Literal"/>
            </w:rPr>
          </w:rPrChange>
        </w:rPr>
        <w:t>shoe_size</w:t>
      </w:r>
      <w:proofErr w:type="spellEnd"/>
    </w:p>
    <w:p w14:paraId="13C25380" w14:textId="77777777" w:rsidR="00C25962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 function</w:t>
      </w:r>
      <w:r w:rsidR="00692F8A">
        <w:rPr>
          <w:rFonts w:eastAsia="Microsoft YaHei"/>
        </w:rPr>
        <w:t xml:space="preserve"> </w:t>
      </w:r>
      <w:r w:rsidR="00692F8A" w:rsidRPr="00AE197B">
        <w:rPr>
          <w:rStyle w:val="Wingdings"/>
        </w:rPr>
        <w:t></w:t>
      </w:r>
      <w:r w:rsidRPr="007233FF">
        <w:rPr>
          <w:rFonts w:eastAsia="Microsoft YaHei" w:hint="eastAsia"/>
        </w:rPr>
        <w:t xml:space="preserve"> takes ownership of a vector of shoes and a shoe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 as parameters. It returns a vector containing only shoes of the specified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size.</w:t>
      </w:r>
      <w:del w:id="1102" w:author="janelle" w:date="2017-11-29T17:17:00Z">
        <w:r w:rsidRPr="007233FF" w:rsidDel="004F0419">
          <w:rPr>
            <w:rFonts w:eastAsia="Microsoft YaHei" w:hint="eastAsia"/>
          </w:rPr>
          <w:delText xml:space="preserve"> </w:delText>
        </w:r>
      </w:del>
    </w:p>
    <w:p w14:paraId="210A1438" w14:textId="77777777" w:rsidR="00C25962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In the body of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, we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to create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iterator that takes ownership of the vector</w:t>
      </w:r>
      <w:r w:rsidR="00692F8A">
        <w:rPr>
          <w:rFonts w:eastAsia="Microsoft YaHei"/>
        </w:rPr>
        <w:t xml:space="preserve"> </w:t>
      </w:r>
      <w:r w:rsidR="00692F8A" w:rsidRPr="00AE197B">
        <w:rPr>
          <w:rStyle w:val="Wingdings"/>
        </w:rPr>
        <w:t></w:t>
      </w:r>
      <w:r w:rsidRPr="007233FF">
        <w:rPr>
          <w:rFonts w:eastAsia="Microsoft YaHei" w:hint="eastAsia"/>
        </w:rPr>
        <w:t xml:space="preserve">. Then we call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to adapt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that iterator into a new iterator that only contains elements for which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returns </w:t>
      </w:r>
      <w:r w:rsidRPr="007233FF">
        <w:rPr>
          <w:rStyle w:val="Literal"/>
          <w:rFonts w:hint="eastAsia"/>
        </w:rPr>
        <w:t>true</w:t>
      </w:r>
      <w:r w:rsidR="00692F8A" w:rsidRPr="0082438A">
        <w:rPr>
          <w:rPrChange w:id="1103" w:author="janelle" w:date="2017-11-29T17:17:00Z">
            <w:rPr>
              <w:rStyle w:val="Literal"/>
            </w:rPr>
          </w:rPrChange>
        </w:rPr>
        <w:t xml:space="preserve"> </w:t>
      </w:r>
      <w:r w:rsidR="00692F8A" w:rsidRPr="00AA47D6">
        <w:rPr>
          <w:rStyle w:val="Wingdings"/>
        </w:rPr>
        <w:t></w:t>
      </w:r>
      <w:r w:rsidRPr="007233FF">
        <w:rPr>
          <w:rFonts w:eastAsia="Microsoft YaHei" w:hint="eastAsia"/>
        </w:rPr>
        <w:t xml:space="preserve">. </w:t>
      </w:r>
    </w:p>
    <w:p w14:paraId="1AB65D19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captures the </w:t>
      </w:r>
      <w:proofErr w:type="spellStart"/>
      <w:r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parameter from the environment and compare</w:t>
      </w:r>
      <w:r w:rsidR="00C25962">
        <w:rPr>
          <w:rFonts w:eastAsia="Microsoft YaHei"/>
        </w:rPr>
        <w:t>s the value</w:t>
      </w:r>
      <w:r w:rsidRPr="007233FF">
        <w:rPr>
          <w:rFonts w:eastAsia="Microsoft YaHei" w:hint="eastAsia"/>
        </w:rPr>
        <w:t xml:space="preserve"> with each shoe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</w:t>
      </w:r>
      <w:r w:rsidR="00C25962">
        <w:rPr>
          <w:rFonts w:eastAsia="Microsoft YaHei"/>
        </w:rPr>
        <w:t>,</w:t>
      </w:r>
      <w:r w:rsidRPr="007233FF">
        <w:rPr>
          <w:rFonts w:eastAsia="Microsoft YaHei" w:hint="eastAsia"/>
        </w:rPr>
        <w:t xml:space="preserve"> keep</w:t>
      </w:r>
      <w:r w:rsidR="00C25962">
        <w:rPr>
          <w:rFonts w:eastAsia="Microsoft YaHei"/>
        </w:rPr>
        <w:t>ing only</w:t>
      </w:r>
      <w:r w:rsidRPr="007233FF">
        <w:rPr>
          <w:rFonts w:eastAsia="Microsoft YaHei" w:hint="eastAsia"/>
        </w:rPr>
        <w:t xml:space="preserve"> shoes of the size specified. Finally,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collect</w:t>
      </w:r>
      <w:r>
        <w:rPr>
          <w:rFonts w:eastAsia="Microsoft YaHei" w:hint="eastAsia"/>
        </w:rPr>
        <w:t xml:space="preserve"> gathers the values returned by the adapted iterator into a vector</w:t>
      </w:r>
      <w:r w:rsidR="007233FF">
        <w:rPr>
          <w:rFonts w:eastAsia="Microsoft YaHei" w:hint="eastAsia"/>
        </w:rPr>
        <w:t xml:space="preserve"> </w:t>
      </w:r>
      <w:r w:rsidR="00C25962">
        <w:rPr>
          <w:rFonts w:eastAsia="Microsoft YaHei"/>
        </w:rPr>
        <w:t xml:space="preserve">that’s </w:t>
      </w:r>
      <w:r>
        <w:rPr>
          <w:rFonts w:eastAsia="Microsoft YaHei" w:hint="eastAsia"/>
        </w:rPr>
        <w:t>return</w:t>
      </w:r>
      <w:r w:rsidR="00C25962">
        <w:rPr>
          <w:rFonts w:eastAsia="Microsoft YaHei"/>
        </w:rPr>
        <w:t>ed by the function</w:t>
      </w:r>
      <w:r w:rsidR="00692F8A">
        <w:rPr>
          <w:rFonts w:eastAsia="Microsoft YaHei"/>
        </w:rPr>
        <w:t xml:space="preserve"> </w:t>
      </w:r>
      <w:r w:rsidR="00692F8A" w:rsidRPr="00AE197B">
        <w:rPr>
          <w:rStyle w:val="Wingdings"/>
        </w:rPr>
        <w:t></w:t>
      </w:r>
      <w:r>
        <w:rPr>
          <w:rFonts w:eastAsia="Microsoft YaHei" w:hint="eastAsia"/>
        </w:rPr>
        <w:t>.</w:t>
      </w:r>
    </w:p>
    <w:p w14:paraId="611E36C3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test shows that when we call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>
        <w:rPr>
          <w:rFonts w:eastAsia="Microsoft YaHei" w:hint="eastAsia"/>
        </w:rPr>
        <w:t>, we only get back shoes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have the same size as the value we specified.</w:t>
      </w:r>
    </w:p>
    <w:p w14:paraId="5F27B6E5" w14:textId="77777777" w:rsidR="00084A24" w:rsidRPr="00FC3A08" w:rsidRDefault="00507F10" w:rsidP="005E05F0">
      <w:pPr>
        <w:pStyle w:val="HeadB"/>
        <w:outlineLvl w:val="0"/>
        <w:rPr>
          <w:rStyle w:val="Literal"/>
          <w:rFonts w:eastAsia="Microsoft YaHei"/>
          <w:rPrChange w:id="1104" w:author="Carol Nichols" w:date="2017-12-04T15:42:00Z">
            <w:rPr>
              <w:rFonts w:eastAsia="Microsoft YaHei"/>
            </w:rPr>
          </w:rPrChange>
        </w:rPr>
      </w:pPr>
      <w:bookmarkStart w:id="1105" w:name="implementing-the-`iterator`-trait-to-cre"/>
      <w:bookmarkStart w:id="1106" w:name="_Toc500170038"/>
      <w:bookmarkEnd w:id="1105"/>
      <w:ins w:id="1107" w:author="Liz Chadwick" w:date="2017-10-31T17:55:00Z">
        <w:r>
          <w:rPr>
            <w:rFonts w:eastAsia="Microsoft YaHei"/>
          </w:rPr>
          <w:t xml:space="preserve">Creating Our Own Iterators with </w:t>
        </w:r>
      </w:ins>
      <w:del w:id="1108" w:author="Liz Chadwick" w:date="2017-10-31T17:55:00Z">
        <w:r w:rsidR="00B052DF" w:rsidRPr="00FC3A08" w:rsidDel="00507F10">
          <w:rPr>
            <w:rStyle w:val="Literal"/>
            <w:rFonts w:eastAsia="Microsoft YaHei"/>
            <w:rPrChange w:id="1109" w:author="Carol Nichols" w:date="2017-12-04T15:42:00Z">
              <w:rPr>
                <w:rFonts w:eastAsia="Microsoft YaHei"/>
              </w:rPr>
            </w:rPrChange>
          </w:rPr>
          <w:delText xml:space="preserve">Implementing the </w:delText>
        </w:r>
      </w:del>
      <w:r w:rsidR="00B052DF" w:rsidRPr="00FC3A08">
        <w:rPr>
          <w:rStyle w:val="Literal"/>
          <w:rPrChange w:id="1110" w:author="Carol Nichols" w:date="2017-12-04T15:42:00Z">
            <w:rPr/>
          </w:rPrChange>
        </w:rPr>
        <w:t>Iterator</w:t>
      </w:r>
      <w:bookmarkEnd w:id="1106"/>
      <w:del w:id="1111" w:author="AnneMarieW" w:date="2017-11-27T10:34:00Z">
        <w:r w:rsidR="00B052DF" w:rsidRPr="00FC3A08" w:rsidDel="00572A99">
          <w:rPr>
            <w:rStyle w:val="Literal"/>
            <w:rFonts w:eastAsia="Microsoft YaHei"/>
            <w:rPrChange w:id="1112" w:author="Carol Nichols" w:date="2017-12-04T15:42:00Z">
              <w:rPr>
                <w:rFonts w:eastAsia="Microsoft YaHei"/>
              </w:rPr>
            </w:rPrChange>
          </w:rPr>
          <w:delText xml:space="preserve"> </w:delText>
        </w:r>
      </w:del>
      <w:del w:id="1113" w:author="Liz Chadwick" w:date="2017-10-31T17:55:00Z">
        <w:r w:rsidR="00B052DF" w:rsidRPr="00FC3A08" w:rsidDel="00507F10">
          <w:rPr>
            <w:rStyle w:val="Literal"/>
            <w:rFonts w:eastAsia="Microsoft YaHei"/>
            <w:rPrChange w:id="1114" w:author="Carol Nichols" w:date="2017-12-04T15:42:00Z">
              <w:rPr>
                <w:rFonts w:eastAsia="Microsoft YaHei"/>
              </w:rPr>
            </w:rPrChange>
          </w:rPr>
          <w:delText>Trait to Create Our Own Iterators</w:delText>
        </w:r>
      </w:del>
    </w:p>
    <w:p w14:paraId="11A06A27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shown that we can create an iterator by calling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>, or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on a vector. We can create iterators from the other collection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types in the standard library, such as hash map</w:t>
      </w:r>
      <w:r w:rsidR="00F70475">
        <w:rPr>
          <w:rFonts w:eastAsia="Microsoft YaHei"/>
        </w:rPr>
        <w:t>.</w:t>
      </w:r>
      <w:r w:rsidR="00650F9A">
        <w:rPr>
          <w:rFonts w:eastAsia="Microsoft YaHei"/>
        </w:rPr>
        <w:t xml:space="preserve"> </w:t>
      </w:r>
      <w:r w:rsidR="00F70475">
        <w:rPr>
          <w:rFonts w:eastAsia="Microsoft YaHei"/>
        </w:rPr>
        <w:t xml:space="preserve">We can also create </w:t>
      </w:r>
      <w:r w:rsidRPr="007233FF">
        <w:rPr>
          <w:rFonts w:eastAsia="Microsoft YaHei" w:hint="eastAsia"/>
        </w:rPr>
        <w:t>iterators that do anything we want</w:t>
      </w:r>
      <w:r w:rsidR="00F70475">
        <w:rPr>
          <w:rFonts w:eastAsia="Microsoft YaHei"/>
        </w:rPr>
        <w:t xml:space="preserve"> by implementing the </w:t>
      </w:r>
      <w:r w:rsidR="00F70475" w:rsidRPr="00AA47D6">
        <w:rPr>
          <w:rStyle w:val="Literal"/>
          <w:rFonts w:eastAsia="Microsoft YaHei"/>
        </w:rPr>
        <w:t>Iterator</w:t>
      </w:r>
      <w:r w:rsidR="00F70475">
        <w:rPr>
          <w:rFonts w:eastAsia="Microsoft YaHei"/>
        </w:rPr>
        <w:t xml:space="preserve"> trait on our own types</w:t>
      </w:r>
      <w:r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As previously mentioned, the only method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required to provide a definition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for is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done that, we can use all 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methods that have default implementations provided by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trait!</w:t>
      </w:r>
    </w:p>
    <w:p w14:paraId="5215106A" w14:textId="77777777" w:rsidR="00084A24" w:rsidRDefault="00BE3672" w:rsidP="007233FF">
      <w:pPr>
        <w:pStyle w:val="Body"/>
        <w:rPr>
          <w:rFonts w:eastAsia="Microsoft YaHei"/>
        </w:rPr>
      </w:pPr>
      <w:r>
        <w:rPr>
          <w:rFonts w:eastAsia="Microsoft YaHei"/>
        </w:rPr>
        <w:t xml:space="preserve">To demonstrate, let’s </w:t>
      </w:r>
      <w:r w:rsidR="00A561B2">
        <w:rPr>
          <w:rFonts w:eastAsia="Microsoft YaHei"/>
        </w:rPr>
        <w:t xml:space="preserve">create an </w:t>
      </w:r>
      <w:r w:rsidR="00B052DF">
        <w:rPr>
          <w:rFonts w:eastAsia="Microsoft YaHei" w:hint="eastAsia"/>
        </w:rPr>
        <w:t>iterator that will only ever count from 1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to 5. First,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ll create a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to hold some values, and then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ll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make this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into an iterator by implementing the </w:t>
      </w:r>
      <w:r w:rsidR="00B052DF" w:rsidRPr="007233FF">
        <w:rPr>
          <w:rStyle w:val="Literal"/>
          <w:rFonts w:hint="eastAsia"/>
        </w:rPr>
        <w:t>Iterator</w:t>
      </w:r>
      <w:r w:rsidR="00B052DF">
        <w:rPr>
          <w:rFonts w:eastAsia="Microsoft YaHei" w:hint="eastAsia"/>
        </w:rPr>
        <w:t xml:space="preserve"> trait and use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the values in that implementation.</w:t>
      </w:r>
    </w:p>
    <w:p w14:paraId="0D239FD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13-20 has the definition of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an associated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 create instances of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>:</w:t>
      </w:r>
    </w:p>
    <w:p w14:paraId="2AB76261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1115" w:author="janelle" w:date="2017-11-08T10:45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src/lib.rs</w:t>
      </w:r>
    </w:p>
    <w:p w14:paraId="5845FF5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struct Counter {</w:t>
      </w:r>
    </w:p>
    <w:p w14:paraId="1060F61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count: u32,</w:t>
      </w:r>
    </w:p>
    <w:p w14:paraId="72CC6E4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27B03313" w14:textId="77777777" w:rsidR="00084A24" w:rsidRPr="009C6C22" w:rsidRDefault="00084A24" w:rsidP="009C6C22">
      <w:pPr>
        <w:pStyle w:val="CodeB"/>
      </w:pPr>
    </w:p>
    <w:p w14:paraId="2DA4353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impl Counter {</w:t>
      </w:r>
    </w:p>
    <w:p w14:paraId="0F9B877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new() -&gt; Counter {</w:t>
      </w:r>
    </w:p>
    <w:p w14:paraId="5CA8579D" w14:textId="77777777" w:rsidR="00084A24" w:rsidRPr="009C6C22" w:rsidRDefault="00B052DF" w:rsidP="005E05F0">
      <w:pPr>
        <w:pStyle w:val="CodeB"/>
        <w:outlineLvl w:val="0"/>
      </w:pPr>
      <w:r w:rsidRPr="009C6C22">
        <w:rPr>
          <w:rFonts w:hint="eastAsia"/>
        </w:rPr>
        <w:t xml:space="preserve">        Counter { count: 0 }</w:t>
      </w:r>
    </w:p>
    <w:p w14:paraId="4136002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4FB06AAD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3DF94384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13-20: Defining the </w:t>
      </w:r>
      <w:r w:rsidR="00B80F17" w:rsidRPr="00B80F17">
        <w:rPr>
          <w:rStyle w:val="LiteralCaption"/>
          <w:rPrChange w:id="1116" w:author="janelle" w:date="2017-11-08T10:45:00Z">
            <w:rPr>
              <w:rStyle w:val="Literal"/>
            </w:rPr>
          </w:rPrChange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 </w:t>
      </w:r>
      <w:r w:rsidR="00B80F17" w:rsidRPr="00B80F17">
        <w:rPr>
          <w:rStyle w:val="LiteralCaption"/>
          <w:rPrChange w:id="1117" w:author="janelle" w:date="2017-11-08T10:45:00Z">
            <w:rPr>
              <w:rStyle w:val="Literal"/>
            </w:rPr>
          </w:rPrChange>
        </w:rPr>
        <w:t>new</w:t>
      </w:r>
      <w:r w:rsidRPr="007233FF">
        <w:rPr>
          <w:rFonts w:eastAsia="Microsoft YaHei" w:hint="eastAsia"/>
        </w:rPr>
        <w:t xml:space="preserve"> function that creates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instances of </w:t>
      </w:r>
      <w:r w:rsidR="00B80F17" w:rsidRPr="00B80F17">
        <w:rPr>
          <w:rStyle w:val="LiteralCaption"/>
          <w:rPrChange w:id="1118" w:author="janelle" w:date="2017-11-08T10:45:00Z">
            <w:rPr>
              <w:rStyle w:val="Literal"/>
            </w:rPr>
          </w:rPrChange>
        </w:rPr>
        <w:t>Counter</w:t>
      </w:r>
      <w:r w:rsidRPr="007233FF">
        <w:rPr>
          <w:rFonts w:eastAsia="Microsoft YaHei" w:hint="eastAsia"/>
        </w:rPr>
        <w:t xml:space="preserve"> with an initial value of 0 for </w:t>
      </w:r>
      <w:r w:rsidR="00B80F17" w:rsidRPr="00B80F17">
        <w:rPr>
          <w:rStyle w:val="LiteralCaption"/>
          <w:rPrChange w:id="1119" w:author="janelle" w:date="2017-11-08T10:45:00Z">
            <w:rPr>
              <w:rStyle w:val="Literal"/>
            </w:rPr>
          </w:rPrChange>
        </w:rPr>
        <w:t>count</w:t>
      </w:r>
    </w:p>
    <w:p w14:paraId="1EA00289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one field named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. This </w:t>
      </w:r>
      <w:ins w:id="1120" w:author="AnneMarieW" w:date="2017-11-27T10:36:00Z">
        <w:r w:rsidR="00C0300E">
          <w:rPr>
            <w:rFonts w:eastAsia="Microsoft YaHei"/>
          </w:rPr>
          <w:t xml:space="preserve">field </w:t>
        </w:r>
      </w:ins>
      <w:r w:rsidRPr="007233FF">
        <w:rPr>
          <w:rFonts w:eastAsia="Microsoft YaHei" w:hint="eastAsia"/>
        </w:rPr>
        <w:t xml:space="preserve">holds a </w:t>
      </w:r>
      <w:r w:rsidRPr="007233FF">
        <w:rPr>
          <w:rStyle w:val="Literal"/>
          <w:rFonts w:hint="eastAsia"/>
        </w:rPr>
        <w:t>u32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 that will keep track of where we are in the process of iterating from 1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5. The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field is private </w:t>
      </w:r>
      <w:del w:id="1121" w:author="AnneMarieW" w:date="2017-11-27T10:36:00Z">
        <w:r w:rsidRPr="007233FF" w:rsidDel="00C0300E">
          <w:rPr>
            <w:rFonts w:eastAsia="Microsoft YaHei" w:hint="eastAsia"/>
          </w:rPr>
          <w:delText>sinc</w:delText>
        </w:r>
      </w:del>
      <w:ins w:id="1122" w:author="AnneMarieW" w:date="2017-11-27T10:36:00Z">
        <w:r w:rsidR="00C0300E">
          <w:rPr>
            <w:rFonts w:eastAsia="Microsoft YaHei"/>
          </w:rPr>
          <w:t>becaus</w:t>
        </w:r>
      </w:ins>
      <w:r w:rsidRPr="007233FF">
        <w:rPr>
          <w:rFonts w:eastAsia="Microsoft YaHei" w:hint="eastAsia"/>
        </w:rPr>
        <w:t>e we want the implementation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to manage its value.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enforces the behavior of always starting new instances with a value of 0 in the </w:t>
      </w:r>
      <w:r w:rsidRPr="007233FF">
        <w:rPr>
          <w:rStyle w:val="Literal"/>
          <w:rFonts w:hint="eastAsia"/>
        </w:rPr>
        <w:t>count</w:t>
      </w:r>
      <w:r>
        <w:rPr>
          <w:rFonts w:eastAsia="Microsoft YaHei" w:hint="eastAsia"/>
        </w:rPr>
        <w:t xml:space="preserve"> field.</w:t>
      </w:r>
    </w:p>
    <w:p w14:paraId="7B8E049A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del w:id="1123" w:author="AnneMarieW" w:date="2017-11-27T10:36:00Z">
        <w:r w:rsidRPr="007233FF" w:rsidDel="002544FC">
          <w:rPr>
            <w:rFonts w:eastAsia="Microsoft YaHei" w:hint="eastAsia"/>
          </w:rPr>
          <w:delText>re going to</w:delText>
        </w:r>
      </w:del>
      <w:ins w:id="1124" w:author="AnneMarieW" w:date="2017-11-27T10:36:00Z">
        <w:r w:rsidR="002544FC">
          <w:rPr>
            <w:rFonts w:eastAsia="Microsoft YaHei"/>
          </w:rPr>
          <w:t>ll</w:t>
        </w:r>
      </w:ins>
      <w:r w:rsidRPr="007233FF">
        <w:rPr>
          <w:rFonts w:eastAsia="Microsoft YaHei" w:hint="eastAsia"/>
        </w:rPr>
        <w:t xml:space="preserve"> implement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for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type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defining the body of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del w:id="1125" w:author="AnneMarieW" w:date="2017-11-27T10:36:00Z">
        <w:r w:rsidR="001409E0" w:rsidDel="002544FC">
          <w:rPr>
            <w:rFonts w:eastAsia="Microsoft YaHei"/>
          </w:rPr>
          <w:delText>,</w:delText>
        </w:r>
      </w:del>
      <w:r>
        <w:rPr>
          <w:rFonts w:eastAsia="Microsoft YaHei" w:hint="eastAsia"/>
        </w:rPr>
        <w:t xml:space="preserve"> to specify what we want to happen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 iterator is used, as shown in Listing 13-21:</w:t>
      </w:r>
    </w:p>
    <w:p w14:paraId="1253890D" w14:textId="77777777" w:rsidR="00084A24" w:rsidRPr="009C6C22" w:rsidRDefault="00B052DF" w:rsidP="005E05F0">
      <w:pPr>
        <w:pStyle w:val="ProductionDirective"/>
        <w:outlineLvl w:val="0"/>
        <w:rPr>
          <w:rFonts w:eastAsia="Microsoft YaHei"/>
        </w:rPr>
      </w:pPr>
      <w:del w:id="1126" w:author="janelle" w:date="2017-11-08T10:45:00Z">
        <w:r w:rsidRPr="009C6C22" w:rsidDel="00B71545">
          <w:rPr>
            <w:rFonts w:eastAsia="Microsoft YaHei" w:hint="eastAsia"/>
          </w:rPr>
          <w:delText xml:space="preserve">Filename: </w:delText>
        </w:r>
      </w:del>
      <w:r w:rsidRPr="009C6C22">
        <w:rPr>
          <w:rFonts w:eastAsia="Microsoft YaHei" w:hint="eastAsia"/>
        </w:rPr>
        <w:t>src/lib.rs</w:t>
      </w:r>
    </w:p>
    <w:p w14:paraId="29BD6A00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Iterator for Counter {</w:t>
      </w:r>
    </w:p>
    <w:p w14:paraId="6298574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type Item = u32;</w:t>
      </w:r>
    </w:p>
    <w:p w14:paraId="0958C0AB" w14:textId="77777777" w:rsidR="00084A24" w:rsidRPr="009C6C22" w:rsidRDefault="00084A24" w:rsidP="009C6C22">
      <w:pPr>
        <w:pStyle w:val="CodeB"/>
      </w:pPr>
    </w:p>
    <w:p w14:paraId="2CE4285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 {</w:t>
      </w:r>
    </w:p>
    <w:p w14:paraId="47ECE26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self.count += 1;</w:t>
      </w:r>
    </w:p>
    <w:p w14:paraId="65B778B7" w14:textId="77777777" w:rsidR="00084A24" w:rsidRPr="009C6C22" w:rsidRDefault="00084A24" w:rsidP="009C6C22">
      <w:pPr>
        <w:pStyle w:val="CodeB"/>
      </w:pPr>
    </w:p>
    <w:p w14:paraId="4A9EEDC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self.count &lt; 6 {</w:t>
      </w:r>
    </w:p>
    <w:p w14:paraId="4E13E6D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Some(self.count)</w:t>
      </w:r>
    </w:p>
    <w:p w14:paraId="6C8ADABB" w14:textId="77777777" w:rsidR="00084A24" w:rsidRPr="009C6C22" w:rsidRDefault="00B052DF" w:rsidP="005E05F0">
      <w:pPr>
        <w:pStyle w:val="CodeB"/>
        <w:outlineLvl w:val="0"/>
      </w:pPr>
      <w:r w:rsidRPr="009C6C22">
        <w:rPr>
          <w:rFonts w:hint="eastAsia"/>
        </w:rPr>
        <w:t xml:space="preserve">        } else {</w:t>
      </w:r>
    </w:p>
    <w:p w14:paraId="25F62CF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</w:t>
      </w:r>
    </w:p>
    <w:p w14:paraId="70281BC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4DBF956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49D2D201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37CF3E70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13-21: Implementing the </w:t>
      </w:r>
      <w:r w:rsidR="00B80F17" w:rsidRPr="00B80F17">
        <w:rPr>
          <w:rStyle w:val="LiteralCaption"/>
          <w:rPrChange w:id="1127" w:author="janelle" w:date="2017-11-08T10:45:00Z">
            <w:rPr>
              <w:rStyle w:val="Literal"/>
            </w:rPr>
          </w:rPrChange>
        </w:rPr>
        <w:t>Iterator</w:t>
      </w:r>
      <w:r w:rsidRPr="007233FF">
        <w:rPr>
          <w:rFonts w:eastAsia="Microsoft YaHei" w:hint="eastAsia"/>
        </w:rPr>
        <w:t xml:space="preserve"> trait on our </w:t>
      </w:r>
      <w:r w:rsidR="00B80F17" w:rsidRPr="00B80F17">
        <w:rPr>
          <w:rStyle w:val="LiteralCaption"/>
          <w:rPrChange w:id="1128" w:author="janelle" w:date="2017-11-08T10:45:00Z">
            <w:rPr>
              <w:rStyle w:val="Literal"/>
            </w:rPr>
          </w:rPrChange>
        </w:rPr>
        <w:t>Counter</w:t>
      </w:r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</w:p>
    <w:p w14:paraId="249B32DE" w14:textId="77777777" w:rsidR="0082438A" w:rsidRDefault="00B052DF" w:rsidP="007233FF">
      <w:pPr>
        <w:pStyle w:val="Body"/>
        <w:rPr>
          <w:ins w:id="1129" w:author="janelle" w:date="2017-11-29T17:22:00Z"/>
          <w:rFonts w:eastAsia="Microsoft YaHei"/>
        </w:rPr>
      </w:pPr>
      <w:r>
        <w:rPr>
          <w:rFonts w:eastAsia="Microsoft YaHei" w:hint="eastAsia"/>
        </w:rPr>
        <w:t xml:space="preserve">We set the associated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for our iterator to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>, meaning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will return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 xml:space="preserve"> values. Again,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worry about associated types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yet,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</w:t>
      </w:r>
      <w:del w:id="1130" w:author="AnneMarieW" w:date="2017-11-27T10:37:00Z">
        <w:r w:rsidRPr="007233FF" w:rsidDel="002544FC">
          <w:rPr>
            <w:rFonts w:eastAsia="Microsoft YaHei" w:hint="eastAsia"/>
          </w:rPr>
          <w:delText xml:space="preserve">be </w:delText>
        </w:r>
      </w:del>
      <w:r w:rsidRPr="007233FF">
        <w:rPr>
          <w:rFonts w:eastAsia="Microsoft YaHei" w:hint="eastAsia"/>
        </w:rPr>
        <w:t>cover</w:t>
      </w:r>
      <w:del w:id="1131" w:author="AnneMarieW" w:date="2017-11-27T10:37:00Z">
        <w:r w:rsidRPr="007233FF" w:rsidDel="002544FC">
          <w:rPr>
            <w:rFonts w:eastAsia="Microsoft YaHei" w:hint="eastAsia"/>
          </w:rPr>
          <w:delText>ing</w:delText>
        </w:r>
      </w:del>
      <w:r w:rsidRPr="007233FF">
        <w:rPr>
          <w:rFonts w:eastAsia="Microsoft YaHei" w:hint="eastAsia"/>
        </w:rPr>
        <w:t xml:space="preserve"> them in </w:t>
      </w:r>
      <w:r w:rsidRPr="0082438A">
        <w:rPr>
          <w:rFonts w:eastAsia="Microsoft YaHei"/>
          <w:highlight w:val="yellow"/>
          <w:rPrChange w:id="1132" w:author="janelle" w:date="2017-11-29T17:22:00Z">
            <w:rPr>
              <w:rFonts w:eastAsia="Microsoft YaHei"/>
            </w:rPr>
          </w:rPrChange>
        </w:rPr>
        <w:t>Chapter 19</w:t>
      </w:r>
      <w:r w:rsidRPr="007233FF">
        <w:rPr>
          <w:rFonts w:eastAsia="Microsoft YaHei" w:hint="eastAsia"/>
        </w:rPr>
        <w:t>.</w:t>
      </w:r>
    </w:p>
    <w:p w14:paraId="70FB42DD" w14:textId="77777777" w:rsidR="001409E0" w:rsidRDefault="0082438A">
      <w:pPr>
        <w:pStyle w:val="ProductionDirective"/>
        <w:outlineLvl w:val="0"/>
        <w:rPr>
          <w:rFonts w:eastAsia="Microsoft YaHei"/>
        </w:rPr>
        <w:pPrChange w:id="1133" w:author="janelle" w:date="2017-11-29T17:22:00Z">
          <w:pPr>
            <w:pStyle w:val="Body"/>
          </w:pPr>
        </w:pPrChange>
      </w:pPr>
      <w:ins w:id="1134" w:author="janelle" w:date="2017-11-29T17:22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  <w:r w:rsidR="00B052DF" w:rsidRPr="007233FF">
        <w:rPr>
          <w:rFonts w:eastAsia="Microsoft YaHei" w:hint="eastAsia"/>
        </w:rPr>
        <w:t xml:space="preserve"> </w:t>
      </w:r>
    </w:p>
    <w:p w14:paraId="72411EC7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We want our iterator to add one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current state, </w:t>
      </w:r>
      <w:r w:rsidR="001409E0">
        <w:rPr>
          <w:rFonts w:eastAsia="Microsoft YaHei"/>
        </w:rPr>
        <w:t xml:space="preserve">so </w:t>
      </w:r>
      <w:r w:rsidRPr="007233FF">
        <w:rPr>
          <w:rFonts w:eastAsia="Microsoft YaHei" w:hint="eastAsia"/>
        </w:rPr>
        <w:t xml:space="preserve">we initialized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to 0</w:t>
      </w:r>
      <w:r w:rsidR="001409E0">
        <w:rPr>
          <w:rFonts w:eastAsia="Microsoft YaHei"/>
        </w:rPr>
        <w:t xml:space="preserve"> so it would </w:t>
      </w:r>
      <w:r w:rsidRPr="007233FF">
        <w:rPr>
          <w:rFonts w:eastAsia="Microsoft YaHei" w:hint="eastAsia"/>
        </w:rPr>
        <w:t xml:space="preserve">return </w:t>
      </w:r>
      <w:del w:id="1135" w:author="AnneMarieW" w:date="2017-11-27T10:38:00Z">
        <w:r w:rsidRPr="007233FF" w:rsidDel="002544FC">
          <w:rPr>
            <w:rFonts w:eastAsia="Microsoft YaHei" w:hint="eastAsia"/>
          </w:rPr>
          <w:delText>one</w:delText>
        </w:r>
      </w:del>
      <w:ins w:id="1136" w:author="AnneMarieW" w:date="2017-11-27T10:38:00Z">
        <w:r w:rsidR="002544FC">
          <w:rPr>
            <w:rFonts w:eastAsia="Microsoft YaHei"/>
          </w:rPr>
          <w:t>1</w:t>
        </w:r>
      </w:ins>
      <w:r w:rsidRPr="007233FF">
        <w:rPr>
          <w:rFonts w:eastAsia="Microsoft YaHei" w:hint="eastAsia"/>
        </w:rPr>
        <w:t xml:space="preserve"> first. If the value of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less than </w:t>
      </w:r>
      <w:del w:id="1137" w:author="AnneMarieW" w:date="2017-11-27T10:39:00Z">
        <w:r w:rsidRPr="007233FF" w:rsidDel="008C536C">
          <w:rPr>
            <w:rFonts w:eastAsia="Microsoft YaHei" w:hint="eastAsia"/>
          </w:rPr>
          <w:delText>six</w:delText>
        </w:r>
      </w:del>
      <w:ins w:id="1138" w:author="AnneMarieW" w:date="2017-11-27T10:39:00Z">
        <w:r w:rsidR="008C536C">
          <w:rPr>
            <w:rFonts w:eastAsia="Microsoft YaHei"/>
          </w:rPr>
          <w:t>6</w:t>
        </w:r>
      </w:ins>
      <w:r w:rsidRPr="007233FF">
        <w:rPr>
          <w:rFonts w:eastAsia="Microsoft YaHei" w:hint="eastAsia"/>
        </w:rPr>
        <w:t xml:space="preserve">, </w:t>
      </w:r>
      <w:r w:rsidRPr="007233FF">
        <w:rPr>
          <w:rStyle w:val="Literal"/>
          <w:rFonts w:hint="eastAsia"/>
        </w:rPr>
        <w:t>next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return the current value wrapped in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, but if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</w:t>
      </w:r>
      <w:del w:id="1139" w:author="AnneMarieW" w:date="2017-11-27T10:39:00Z">
        <w:r w:rsidRPr="007233FF" w:rsidDel="008C536C">
          <w:rPr>
            <w:rFonts w:eastAsia="Microsoft YaHei" w:hint="eastAsia"/>
          </w:rPr>
          <w:delText>six</w:delText>
        </w:r>
      </w:del>
      <w:ins w:id="1140" w:author="AnneMarieW" w:date="2017-11-27T10:39:00Z">
        <w:r w:rsidR="008C536C">
          <w:rPr>
            <w:rFonts w:eastAsia="Microsoft YaHei"/>
          </w:rPr>
          <w:t>6</w:t>
        </w:r>
      </w:ins>
      <w:r w:rsidRPr="007233FF">
        <w:rPr>
          <w:rFonts w:eastAsia="Microsoft YaHei" w:hint="eastAsia"/>
        </w:rPr>
        <w:t xml:space="preserve">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higher, our iterator will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14:paraId="4746BA4B" w14:textId="77777777" w:rsidR="00084A24" w:rsidRPr="007E5030" w:rsidRDefault="00B052DF" w:rsidP="005E05F0">
      <w:pPr>
        <w:pStyle w:val="HeadC"/>
        <w:outlineLvl w:val="0"/>
        <w:rPr>
          <w:rFonts w:eastAsia="Microsoft YaHei"/>
        </w:rPr>
      </w:pPr>
      <w:bookmarkStart w:id="1141" w:name="using-our-`counter`-iterator’s-`next`-me"/>
      <w:bookmarkStart w:id="1142" w:name="_Toc500170039"/>
      <w:bookmarkEnd w:id="1141"/>
      <w:r w:rsidRPr="007E5030">
        <w:rPr>
          <w:rFonts w:eastAsia="Microsoft YaHei" w:hint="eastAsia"/>
        </w:rPr>
        <w:t xml:space="preserve">Using Our </w:t>
      </w:r>
      <w:r w:rsidRPr="0027624E">
        <w:rPr>
          <w:rStyle w:val="Literal"/>
          <w:rPrChange w:id="1143" w:author="Carol Nichols" w:date="2017-12-04T15:44:00Z">
            <w:rPr/>
          </w:rPrChange>
        </w:rPr>
        <w:t>Counter</w:t>
      </w:r>
      <w:r w:rsidRPr="007E5030">
        <w:rPr>
          <w:rFonts w:eastAsia="Microsoft YaHei" w:hint="eastAsia"/>
        </w:rPr>
        <w:t xml:space="preserve"> Iterator</w:t>
      </w:r>
      <w:r w:rsidR="007233FF" w:rsidRPr="007E5030">
        <w:rPr>
          <w:rFonts w:eastAsia="Microsoft YaHei"/>
        </w:rPr>
        <w:t>’</w:t>
      </w:r>
      <w:r w:rsidRPr="007E5030">
        <w:rPr>
          <w:rFonts w:eastAsia="Microsoft YaHei" w:hint="eastAsia"/>
        </w:rPr>
        <w:t xml:space="preserve">s </w:t>
      </w:r>
      <w:r w:rsidRPr="0027624E">
        <w:rPr>
          <w:rStyle w:val="Literal"/>
          <w:rPrChange w:id="1144" w:author="Carol Nichols" w:date="2017-12-04T15:44:00Z">
            <w:rPr/>
          </w:rPrChange>
        </w:rPr>
        <w:t>next</w:t>
      </w:r>
      <w:r w:rsidRPr="007E5030">
        <w:rPr>
          <w:rFonts w:eastAsia="Microsoft YaHei" w:hint="eastAsia"/>
        </w:rPr>
        <w:t xml:space="preserve"> Method</w:t>
      </w:r>
      <w:bookmarkEnd w:id="1142"/>
    </w:p>
    <w:p w14:paraId="7F65AEC7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implemented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trait, we have an iterator! Listing 13-22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shows a test demonstrating that we can use the iterator functionality </w:t>
      </w:r>
      <w:r w:rsidR="001409E0">
        <w:rPr>
          <w:rFonts w:eastAsia="Microsoft YaHei"/>
        </w:rPr>
        <w:t xml:space="preserve">of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by calling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on it directly, just 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did with the iterator created from a vector in Listing 13-15:</w:t>
      </w:r>
    </w:p>
    <w:p w14:paraId="7AEEF8D5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1145" w:author="janelle" w:date="2017-11-08T10:45:00Z">
        <w:r w:rsidDel="00B71545">
          <w:rPr>
            <w:rFonts w:eastAsia="Microsoft YaHei" w:hint="eastAsia"/>
          </w:rPr>
          <w:lastRenderedPageBreak/>
          <w:delText xml:space="preserve">Filename: </w:delText>
        </w:r>
      </w:del>
      <w:r>
        <w:rPr>
          <w:rFonts w:eastAsia="Microsoft YaHei" w:hint="eastAsia"/>
        </w:rPr>
        <w:t>src/lib.rs</w:t>
      </w:r>
    </w:p>
    <w:p w14:paraId="3CCCFCFD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1F12484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calling_next_directly() {</w:t>
      </w:r>
    </w:p>
    <w:p w14:paraId="1B6AD75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counter = Counter::new();</w:t>
      </w:r>
    </w:p>
    <w:p w14:paraId="6CD48D8E" w14:textId="77777777" w:rsidR="00084A24" w:rsidRPr="009C6C22" w:rsidRDefault="00084A24" w:rsidP="009C6C22">
      <w:pPr>
        <w:pStyle w:val="CodeB"/>
      </w:pPr>
    </w:p>
    <w:p w14:paraId="3147761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Some(1));</w:t>
      </w:r>
    </w:p>
    <w:p w14:paraId="1D89898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Some(2));</w:t>
      </w:r>
    </w:p>
    <w:p w14:paraId="406EA71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Some(3));</w:t>
      </w:r>
    </w:p>
    <w:p w14:paraId="700DC28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Some(4));</w:t>
      </w:r>
    </w:p>
    <w:p w14:paraId="5AED6BD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Some(5));</w:t>
      </w:r>
    </w:p>
    <w:p w14:paraId="614F286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None);</w:t>
      </w:r>
    </w:p>
    <w:p w14:paraId="34CD65E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6CA7BF9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13-22: Testing the functionality of the </w:t>
      </w:r>
      <w:r w:rsidR="00B80F17" w:rsidRPr="00B80F17">
        <w:rPr>
          <w:rStyle w:val="LiteralCaption"/>
          <w:rPrChange w:id="1146" w:author="janelle" w:date="2017-11-08T10:45:00Z">
            <w:rPr>
              <w:rStyle w:val="Literal"/>
            </w:rPr>
          </w:rPrChange>
        </w:rPr>
        <w:t>next</w:t>
      </w:r>
      <w:r>
        <w:rPr>
          <w:rFonts w:eastAsia="Microsoft YaHei" w:hint="eastAsia"/>
        </w:rPr>
        <w:t xml:space="preserve"> method implementation</w:t>
      </w:r>
    </w:p>
    <w:p w14:paraId="6102D65F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test creates a new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instance in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variable and then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calls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repeatedly, verifying that we have implemented the behavior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 this iterator to have</w:t>
      </w:r>
      <w:r w:rsidR="007744A2">
        <w:rPr>
          <w:rFonts w:eastAsia="Microsoft YaHei"/>
        </w:rPr>
        <w:t>:</w:t>
      </w:r>
      <w:r>
        <w:rPr>
          <w:rFonts w:eastAsia="Microsoft YaHei" w:hint="eastAsia"/>
        </w:rPr>
        <w:t xml:space="preserve"> returning the values from 1 to 5.</w:t>
      </w:r>
    </w:p>
    <w:p w14:paraId="44E6EF53" w14:textId="77777777" w:rsidR="00084A24" w:rsidRPr="007233FF" w:rsidRDefault="00B052DF" w:rsidP="005E05F0">
      <w:pPr>
        <w:pStyle w:val="HeadC"/>
        <w:outlineLvl w:val="0"/>
        <w:rPr>
          <w:rFonts w:eastAsia="Microsoft YaHei"/>
        </w:rPr>
      </w:pPr>
      <w:bookmarkStart w:id="1147" w:name="using-other-`iterator`-trait-methods-on-"/>
      <w:bookmarkStart w:id="1148" w:name="_Toc500170040"/>
      <w:bookmarkEnd w:id="1147"/>
      <w:r w:rsidRPr="007233FF">
        <w:rPr>
          <w:rFonts w:eastAsia="Microsoft YaHei" w:hint="eastAsia"/>
        </w:rPr>
        <w:t xml:space="preserve">Using Other </w:t>
      </w:r>
      <w:r w:rsidRPr="00CC1597">
        <w:rPr>
          <w:rStyle w:val="Literal"/>
          <w:rPrChange w:id="1149" w:author="Carol Nichols" w:date="2017-12-04T15:45:00Z">
            <w:rPr/>
          </w:rPrChange>
        </w:rPr>
        <w:t>Iterator</w:t>
      </w:r>
      <w:r>
        <w:rPr>
          <w:rFonts w:eastAsia="Microsoft YaHei" w:hint="eastAsia"/>
        </w:rPr>
        <w:t xml:space="preserve"> Trait Methods</w:t>
      </w:r>
      <w:bookmarkEnd w:id="1148"/>
      <w:del w:id="1150" w:author="AnneMarieW" w:date="2017-11-27T10:59:00Z">
        <w:r w:rsidDel="003F44C7">
          <w:rPr>
            <w:rFonts w:eastAsia="Microsoft YaHei" w:hint="eastAsia"/>
          </w:rPr>
          <w:delText xml:space="preserve"> </w:delText>
        </w:r>
      </w:del>
      <w:del w:id="1151" w:author="Liz Chadwick" w:date="2017-10-31T17:56:00Z">
        <w:r w:rsidDel="00507F10">
          <w:rPr>
            <w:rFonts w:eastAsia="Microsoft YaHei" w:hint="eastAsia"/>
          </w:rPr>
          <w:delText>on Our Iterator</w:delText>
        </w:r>
      </w:del>
    </w:p>
    <w:p w14:paraId="6A7823CF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Because we implemented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by defining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can now use any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method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default implementations </w:t>
      </w:r>
      <w:r w:rsidR="00D118E0">
        <w:rPr>
          <w:rFonts w:eastAsia="Microsoft YaHei"/>
        </w:rPr>
        <w:t xml:space="preserve">as defined in </w:t>
      </w:r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standard library, </w:t>
      </w:r>
      <w:del w:id="1152" w:author="AnneMarieW" w:date="2017-11-27T10:59:00Z">
        <w:r w:rsidRPr="007233FF" w:rsidDel="00836513">
          <w:rPr>
            <w:rFonts w:eastAsia="Microsoft YaHei" w:hint="eastAsia"/>
          </w:rPr>
          <w:delText>sinc</w:delText>
        </w:r>
      </w:del>
      <w:ins w:id="1153" w:author="AnneMarieW" w:date="2017-11-27T10:59:00Z">
        <w:r w:rsidR="00836513">
          <w:rPr>
            <w:rFonts w:eastAsia="Microsoft YaHei"/>
          </w:rPr>
          <w:t>becaus</w:t>
        </w:r>
      </w:ins>
      <w:r w:rsidRPr="007233FF">
        <w:rPr>
          <w:rFonts w:eastAsia="Microsoft YaHei" w:hint="eastAsia"/>
        </w:rPr>
        <w:t xml:space="preserve">e they all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14:paraId="1E02A22E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For example, if for some reason we wanted to take the values </w:t>
      </w:r>
      <w:r w:rsidR="00D118E0">
        <w:rPr>
          <w:rFonts w:eastAsia="Microsoft YaHei"/>
        </w:rPr>
        <w:t xml:space="preserve">produced by </w:t>
      </w:r>
      <w:r w:rsidRPr="007233FF">
        <w:rPr>
          <w:rFonts w:eastAsia="Microsoft YaHei" w:hint="eastAsia"/>
        </w:rPr>
        <w:t>an instance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, pair </w:t>
      </w:r>
      <w:r w:rsidR="00D118E0">
        <w:rPr>
          <w:rFonts w:eastAsia="Microsoft YaHei"/>
        </w:rPr>
        <w:t xml:space="preserve">them </w:t>
      </w:r>
      <w:r w:rsidRPr="007233FF">
        <w:rPr>
          <w:rFonts w:eastAsia="Microsoft YaHei" w:hint="eastAsia"/>
        </w:rPr>
        <w:t>with values produced by another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 xml:space="preserve"> instance after skipping the first value,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multiply each pair together, keep only those results that are divisible by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three, and add all the resulting values together, we could do so</w:t>
      </w:r>
      <w:ins w:id="1154" w:author="AnneMarieW" w:date="2017-11-27T11:00:00Z">
        <w:r w:rsidR="00C85D60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as shown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test in Listing 13-23:</w:t>
      </w:r>
    </w:p>
    <w:p w14:paraId="66147A5A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1155" w:author="janelle" w:date="2017-11-08T10:46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src/lib.rs</w:t>
      </w:r>
    </w:p>
    <w:p w14:paraId="3AA6BF0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29FABAA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using_other_iterator_trait_methods() {</w:t>
      </w:r>
    </w:p>
    <w:p w14:paraId="12D71CA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sum: u32 = Counter::new().zip(Counter::new().skip(1))</w:t>
      </w:r>
    </w:p>
    <w:p w14:paraId="61728B1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.map(|(a, b)| a * b)</w:t>
      </w:r>
    </w:p>
    <w:p w14:paraId="024F684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.filter(|x| x % 3 == 0)</w:t>
      </w:r>
    </w:p>
    <w:p w14:paraId="3B5EFFC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.sum();</w:t>
      </w:r>
    </w:p>
    <w:p w14:paraId="4686FBF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assert_eq!(18, sum);</w:t>
      </w:r>
    </w:p>
    <w:p w14:paraId="437D0394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2DFF1E3B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Listing 13-23: Using a variety of </w:t>
      </w:r>
      <w:r w:rsidR="00B80F17" w:rsidRPr="00B80F17">
        <w:rPr>
          <w:rStyle w:val="LiteralCaption"/>
          <w:rPrChange w:id="1156" w:author="janelle" w:date="2017-11-08T10:45:00Z">
            <w:rPr>
              <w:rStyle w:val="Literal"/>
            </w:rPr>
          </w:rPrChange>
        </w:rPr>
        <w:t>Iterator</w:t>
      </w:r>
      <w:r w:rsidRPr="007233FF">
        <w:rPr>
          <w:rFonts w:eastAsia="Microsoft YaHei" w:hint="eastAsia"/>
        </w:rPr>
        <w:t xml:space="preserve"> trait methods on our </w:t>
      </w:r>
      <w:r w:rsidR="00B80F17" w:rsidRPr="00B80F17">
        <w:rPr>
          <w:rStyle w:val="LiteralCaption"/>
          <w:rPrChange w:id="1157" w:author="janelle" w:date="2017-11-08T10:46:00Z">
            <w:rPr>
              <w:rStyle w:val="Literal"/>
            </w:rPr>
          </w:rPrChange>
        </w:rPr>
        <w:t>Counter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</w:t>
      </w:r>
    </w:p>
    <w:p w14:paraId="2F3792A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produces only four pairs; the theoretical fifth pair </w:t>
      </w:r>
      <w:r w:rsidRPr="007233FF">
        <w:rPr>
          <w:rStyle w:val="Literal"/>
          <w:rFonts w:hint="eastAsia"/>
        </w:rPr>
        <w:t>(5, None)</w:t>
      </w:r>
      <w:r w:rsidRPr="007233FF">
        <w:rPr>
          <w:rFonts w:eastAsia="Microsoft YaHei" w:hint="eastAsia"/>
        </w:rPr>
        <w:t xml:space="preserve"> is never produced because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returns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when either of its input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iterators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14:paraId="0200F22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All of these method calls are possible because we </w:t>
      </w:r>
      <w:r w:rsidR="00D118E0">
        <w:rPr>
          <w:rFonts w:eastAsia="Microsoft YaHei"/>
        </w:rPr>
        <w:t xml:space="preserve">specified </w:t>
      </w:r>
      <w:r w:rsidRPr="007233FF">
        <w:rPr>
          <w:rFonts w:eastAsia="Microsoft YaHei" w:hint="eastAsia"/>
        </w:rPr>
        <w:t xml:space="preserve">how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works</w:t>
      </w:r>
      <w:r w:rsidR="00D118E0">
        <w:rPr>
          <w:rFonts w:eastAsia="Microsoft YaHei"/>
        </w:rPr>
        <w:t>,</w:t>
      </w:r>
      <w:r w:rsidRPr="007233FF">
        <w:rPr>
          <w:rFonts w:eastAsia="Microsoft YaHei" w:hint="eastAsia"/>
        </w:rPr>
        <w:t xml:space="preserve"> and the standard library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provides default implementations for other methods that call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>.</w:t>
      </w:r>
    </w:p>
    <w:p w14:paraId="79555B9C" w14:textId="77777777" w:rsidR="00084A24" w:rsidRPr="007233FF" w:rsidRDefault="00B052DF" w:rsidP="005E05F0">
      <w:pPr>
        <w:pStyle w:val="HeadA"/>
        <w:outlineLvl w:val="0"/>
        <w:rPr>
          <w:rFonts w:eastAsia="Microsoft YaHei"/>
        </w:rPr>
      </w:pPr>
      <w:bookmarkStart w:id="1158" w:name="improving-our-i/o-project"/>
      <w:bookmarkStart w:id="1159" w:name="_Toc500170041"/>
      <w:bookmarkEnd w:id="1158"/>
      <w:r>
        <w:rPr>
          <w:rFonts w:eastAsia="Microsoft YaHei" w:hint="eastAsia"/>
        </w:rPr>
        <w:t xml:space="preserve">Improving </w:t>
      </w:r>
      <w:ins w:id="1160" w:author="AnneMarieW" w:date="2017-11-27T07:38:00Z">
        <w:r w:rsidR="00163C7C">
          <w:rPr>
            <w:rFonts w:eastAsia="Microsoft YaHei"/>
          </w:rPr>
          <w:t>O</w:t>
        </w:r>
      </w:ins>
      <w:del w:id="1161" w:author="AnneMarieW" w:date="2017-11-27T07:38:00Z">
        <w:r w:rsidDel="00163C7C">
          <w:rPr>
            <w:rFonts w:eastAsia="Microsoft YaHei" w:hint="eastAsia"/>
          </w:rPr>
          <w:delText>o</w:delText>
        </w:r>
      </w:del>
      <w:r>
        <w:rPr>
          <w:rFonts w:eastAsia="Microsoft YaHei" w:hint="eastAsia"/>
        </w:rPr>
        <w:t>ur I/O Project</w:t>
      </w:r>
      <w:bookmarkEnd w:id="1159"/>
    </w:p>
    <w:p w14:paraId="5AA87366" w14:textId="77777777" w:rsidR="00084A24" w:rsidRDefault="00D118E0" w:rsidP="009C6C22">
      <w:pPr>
        <w:pStyle w:val="BodyFirst"/>
        <w:rPr>
          <w:ins w:id="1162" w:author="janelle" w:date="2017-11-29T17:25:00Z"/>
          <w:rFonts w:eastAsia="Microsoft YaHei"/>
        </w:rPr>
      </w:pPr>
      <w:r>
        <w:rPr>
          <w:rFonts w:eastAsia="Microsoft YaHei"/>
        </w:rPr>
        <w:t>With this new knowledge</w:t>
      </w:r>
      <w:ins w:id="1163" w:author="AnneMarieW" w:date="2017-11-27T11:01:00Z">
        <w:r w:rsidR="00C85D60">
          <w:rPr>
            <w:rFonts w:eastAsia="Microsoft YaHei"/>
          </w:rPr>
          <w:t xml:space="preserve"> about iterators</w:t>
        </w:r>
      </w:ins>
      <w:r>
        <w:rPr>
          <w:rFonts w:eastAsia="Microsoft YaHei"/>
        </w:rPr>
        <w:t>, w</w:t>
      </w:r>
      <w:r w:rsidR="00B052DF" w:rsidRPr="007233FF">
        <w:rPr>
          <w:rFonts w:eastAsia="Microsoft YaHei" w:hint="eastAsia"/>
        </w:rPr>
        <w:t xml:space="preserve">e can improve the I/O project in </w:t>
      </w:r>
      <w:r w:rsidR="00B052DF" w:rsidRPr="0082438A">
        <w:rPr>
          <w:rFonts w:eastAsia="Microsoft YaHei"/>
          <w:highlight w:val="yellow"/>
          <w:rPrChange w:id="1164" w:author="janelle" w:date="2017-11-29T17:25:00Z">
            <w:rPr>
              <w:rFonts w:eastAsia="Microsoft YaHei"/>
            </w:rPr>
          </w:rPrChange>
        </w:rPr>
        <w:t>Chapter 12</w:t>
      </w:r>
      <w:r w:rsidR="00B052DF" w:rsidRPr="007233FF">
        <w:rPr>
          <w:rFonts w:eastAsia="Microsoft YaHei" w:hint="eastAsia"/>
        </w:rPr>
        <w:t xml:space="preserve"> by using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iterators to make places in the code clearer and more concise. Let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 xml:space="preserve">s </w:t>
      </w:r>
      <w:del w:id="1165" w:author="AnneMarieW" w:date="2017-11-27T11:01:00Z">
        <w:r w:rsidR="00B052DF" w:rsidRPr="007233FF" w:rsidDel="00C85D60">
          <w:rPr>
            <w:rFonts w:eastAsia="Microsoft YaHei" w:hint="eastAsia"/>
          </w:rPr>
          <w:delText>take a</w:delText>
        </w:r>
        <w:r w:rsidR="007233FF" w:rsidRPr="007233FF" w:rsidDel="00C85D60">
          <w:rPr>
            <w:rFonts w:eastAsia="Microsoft YaHei" w:hint="eastAsia"/>
          </w:rPr>
          <w:delText xml:space="preserve"> </w:delText>
        </w:r>
      </w:del>
      <w:r w:rsidR="00B052DF" w:rsidRPr="007233FF">
        <w:rPr>
          <w:rFonts w:eastAsia="Microsoft YaHei" w:hint="eastAsia"/>
        </w:rPr>
        <w:t xml:space="preserve">look at how iterators can improve our implementation of </w:t>
      </w:r>
      <w:del w:id="1166" w:author="AnneMarieW" w:date="2017-11-27T11:01:00Z">
        <w:r w:rsidR="00B052DF" w:rsidRPr="007233FF" w:rsidDel="00C85D60">
          <w:rPr>
            <w:rFonts w:eastAsia="Microsoft YaHei" w:hint="eastAsia"/>
          </w:rPr>
          <w:delText xml:space="preserve">both </w:delText>
        </w:r>
      </w:del>
      <w:r w:rsidR="00B052DF" w:rsidRPr="007233FF">
        <w:rPr>
          <w:rFonts w:eastAsia="Microsoft YaHei" w:hint="eastAsia"/>
        </w:rPr>
        <w:t xml:space="preserve">the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r w:rsidR="00B052DF" w:rsidRPr="007233FF">
        <w:rPr>
          <w:rStyle w:val="Literal"/>
          <w:rFonts w:hint="eastAsia"/>
        </w:rPr>
        <w:t>::new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function and the </w:t>
      </w:r>
      <w:r w:rsidR="00B052DF" w:rsidRPr="007233FF">
        <w:rPr>
          <w:rStyle w:val="Literal"/>
          <w:rFonts w:hint="eastAsia"/>
        </w:rPr>
        <w:t>search</w:t>
      </w:r>
      <w:r w:rsidR="00B052DF">
        <w:rPr>
          <w:rFonts w:eastAsia="Microsoft YaHei" w:hint="eastAsia"/>
        </w:rPr>
        <w:t xml:space="preserve"> function.</w:t>
      </w:r>
    </w:p>
    <w:p w14:paraId="0B5FE70D" w14:textId="77777777" w:rsidR="0082438A" w:rsidRPr="0082438A" w:rsidRDefault="0082438A">
      <w:pPr>
        <w:pStyle w:val="ProductionDirective"/>
        <w:outlineLvl w:val="0"/>
        <w:rPr>
          <w:rFonts w:eastAsia="Microsoft YaHei"/>
        </w:rPr>
        <w:pPrChange w:id="1167" w:author="janelle" w:date="2017-11-29T17:25:00Z">
          <w:pPr>
            <w:pStyle w:val="BodyFirst"/>
          </w:pPr>
        </w:pPrChange>
      </w:pPr>
      <w:ins w:id="1168" w:author="janelle" w:date="2017-11-29T17:25:00Z">
        <w:r>
          <w:rPr>
            <w:rFonts w:eastAsia="Microsoft YaHei"/>
          </w:rPr>
          <w:t xml:space="preserve">prod: </w:t>
        </w:r>
        <w:del w:id="1169" w:author="Carol Nichols" w:date="2017-12-04T15:19:00Z">
          <w:r w:rsidDel="005E05F0">
            <w:rPr>
              <w:rFonts w:eastAsia="Microsoft YaHei"/>
            </w:rPr>
            <w:delText>confrim</w:delText>
          </w:r>
        </w:del>
      </w:ins>
      <w:ins w:id="1170" w:author="Carol Nichols" w:date="2017-12-04T15:19:00Z">
        <w:r w:rsidR="005E05F0">
          <w:rPr>
            <w:rFonts w:eastAsia="Microsoft YaHei"/>
          </w:rPr>
          <w:t>confirm</w:t>
        </w:r>
      </w:ins>
      <w:ins w:id="1171" w:author="janelle" w:date="2017-11-29T17:25:00Z">
        <w:r>
          <w:rPr>
            <w:rFonts w:eastAsia="Microsoft YaHei"/>
          </w:rPr>
          <w:t xml:space="preserve">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792F8CC6" w14:textId="03877A4C" w:rsidR="00084A24" w:rsidRPr="007233FF" w:rsidRDefault="00B052DF" w:rsidP="005E05F0">
      <w:pPr>
        <w:pStyle w:val="HeadB"/>
        <w:outlineLvl w:val="0"/>
        <w:rPr>
          <w:rFonts w:eastAsia="Microsoft YaHei"/>
        </w:rPr>
      </w:pPr>
      <w:bookmarkStart w:id="1172" w:name="removing-a-`clone`-using-an-iterator"/>
      <w:bookmarkStart w:id="1173" w:name="_Toc500170042"/>
      <w:bookmarkEnd w:id="1172"/>
      <w:r w:rsidRPr="007233FF">
        <w:rPr>
          <w:rFonts w:eastAsia="Microsoft YaHei" w:hint="eastAsia"/>
        </w:rPr>
        <w:t xml:space="preserve">Removing a </w:t>
      </w:r>
      <w:ins w:id="1174" w:author="Carol Nichols" w:date="2017-12-04T15:45:00Z">
        <w:r w:rsidR="00EA0720" w:rsidRPr="00056E95">
          <w:rPr>
            <w:rStyle w:val="Literal"/>
            <w:rPrChange w:id="1175" w:author="Carol Nichols" w:date="2017-12-04T15:45:00Z">
              <w:rPr/>
            </w:rPrChange>
          </w:rPr>
          <w:t>c</w:t>
        </w:r>
      </w:ins>
      <w:ins w:id="1176" w:author="AnneMarieW" w:date="2017-11-27T07:39:00Z">
        <w:del w:id="1177" w:author="Carol Nichols" w:date="2017-12-04T15:45:00Z">
          <w:r w:rsidR="00163C7C" w:rsidRPr="00056E95" w:rsidDel="00EA0720">
            <w:rPr>
              <w:rStyle w:val="Literal"/>
              <w:rPrChange w:id="1178" w:author="Carol Nichols" w:date="2017-12-04T15:45:00Z">
                <w:rPr/>
              </w:rPrChange>
            </w:rPr>
            <w:delText>C</w:delText>
          </w:r>
        </w:del>
      </w:ins>
      <w:del w:id="1179" w:author="AnneMarieW" w:date="2017-11-27T07:39:00Z">
        <w:r w:rsidRPr="00056E95" w:rsidDel="00163C7C">
          <w:rPr>
            <w:rStyle w:val="Literal"/>
            <w:rPrChange w:id="1180" w:author="Carol Nichols" w:date="2017-12-04T15:45:00Z">
              <w:rPr/>
            </w:rPrChange>
          </w:rPr>
          <w:delText>c</w:delText>
        </w:r>
      </w:del>
      <w:r w:rsidRPr="00056E95">
        <w:rPr>
          <w:rStyle w:val="Literal"/>
          <w:rPrChange w:id="1181" w:author="Carol Nichols" w:date="2017-12-04T15:45:00Z">
            <w:rPr/>
          </w:rPrChange>
        </w:rPr>
        <w:t>lone</w:t>
      </w:r>
      <w:r>
        <w:rPr>
          <w:rFonts w:eastAsia="Microsoft YaHei" w:hint="eastAsia"/>
        </w:rPr>
        <w:t xml:space="preserve"> Using an Iterator</w:t>
      </w:r>
      <w:bookmarkEnd w:id="1173"/>
    </w:p>
    <w:p w14:paraId="30388AD5" w14:textId="7590ED54" w:rsidR="00084A24" w:rsidRDefault="00B052DF" w:rsidP="009C6C22">
      <w:pPr>
        <w:pStyle w:val="BodyFirst"/>
        <w:rPr>
          <w:ins w:id="1182" w:author="janelle" w:date="2017-11-29T17:27:00Z"/>
          <w:rFonts w:eastAsia="Microsoft YaHei"/>
        </w:rPr>
      </w:pPr>
      <w:r w:rsidRPr="007233FF">
        <w:rPr>
          <w:rFonts w:eastAsia="Microsoft YaHei" w:hint="eastAsia"/>
        </w:rPr>
        <w:t xml:space="preserve">In Listing 12-6, we added code that took a slice of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and created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instance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by indexing into the slice and cloning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values</w:t>
      </w:r>
      <w:r w:rsidR="006248A8">
        <w:rPr>
          <w:rFonts w:eastAsia="Microsoft YaHei"/>
        </w:rPr>
        <w:t xml:space="preserve">, allowing </w:t>
      </w: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</w:t>
      </w:r>
      <w:r w:rsidR="006248A8">
        <w:rPr>
          <w:rFonts w:eastAsia="Microsoft YaHei"/>
        </w:rPr>
        <w:t xml:space="preserve">to </w:t>
      </w:r>
      <w:r w:rsidRPr="007233FF">
        <w:rPr>
          <w:rFonts w:eastAsia="Microsoft YaHei" w:hint="eastAsia"/>
        </w:rPr>
        <w:t xml:space="preserve">own those values. </w:t>
      </w:r>
      <w:ins w:id="1183" w:author="AnneMarieW" w:date="2017-11-27T11:02:00Z">
        <w:r w:rsidR="004742A4">
          <w:rPr>
            <w:rFonts w:eastAsia="Microsoft YaHei"/>
          </w:rPr>
          <w:t>I</w:t>
        </w:r>
        <w:r w:rsidR="004742A4">
          <w:rPr>
            <w:rFonts w:eastAsia="Microsoft YaHei" w:hint="eastAsia"/>
          </w:rPr>
          <w:t>n Listing 13-24</w:t>
        </w:r>
        <w:r w:rsidR="004742A4">
          <w:rPr>
            <w:rFonts w:eastAsia="Microsoft YaHei"/>
          </w:rPr>
          <w:t xml:space="preserve">, </w:t>
        </w:r>
      </w:ins>
      <w:del w:id="1184" w:author="AnneMarieW" w:date="2017-11-27T11:02:00Z">
        <w:r w:rsidRPr="007233FF" w:rsidDel="004742A4">
          <w:rPr>
            <w:rFonts w:eastAsia="Microsoft YaHei" w:hint="eastAsia"/>
          </w:rPr>
          <w:delText>W</w:delText>
        </w:r>
      </w:del>
      <w:ins w:id="1185" w:author="AnneMarieW" w:date="2017-11-27T11:02:00Z">
        <w:r w:rsidR="004742A4">
          <w:rPr>
            <w:rFonts w:eastAsia="Microsoft YaHei"/>
          </w:rPr>
          <w:t>w</w:t>
        </w:r>
      </w:ins>
      <w:r w:rsidRPr="007233FF">
        <w:rPr>
          <w:rFonts w:eastAsia="Microsoft YaHei" w:hint="eastAsia"/>
        </w:rPr>
        <w:t>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reproduced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implementation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as it was </w:t>
      </w:r>
      <w:ins w:id="1186" w:author="Carol Nichols" w:date="2017-12-04T16:44:00Z">
        <w:r w:rsidR="002736BA">
          <w:rPr>
            <w:rFonts w:eastAsia="Microsoft YaHei"/>
          </w:rPr>
          <w:t xml:space="preserve">in Listing 12-23 </w:t>
        </w:r>
      </w:ins>
      <w:r>
        <w:rPr>
          <w:rFonts w:eastAsia="Microsoft YaHei" w:hint="eastAsia"/>
        </w:rPr>
        <w:t xml:space="preserve">at </w:t>
      </w:r>
      <w:commentRangeStart w:id="1187"/>
      <w:commentRangeStart w:id="1188"/>
      <w:r>
        <w:rPr>
          <w:rFonts w:eastAsia="Microsoft YaHei" w:hint="eastAsia"/>
        </w:rPr>
        <w:t xml:space="preserve">the end of </w:t>
      </w:r>
      <w:r w:rsidRPr="0082438A">
        <w:rPr>
          <w:rFonts w:eastAsia="Microsoft YaHei"/>
          <w:highlight w:val="yellow"/>
          <w:rPrChange w:id="1189" w:author="janelle" w:date="2017-11-29T17:27:00Z">
            <w:rPr>
              <w:rFonts w:eastAsia="Microsoft YaHei"/>
            </w:rPr>
          </w:rPrChange>
        </w:rPr>
        <w:t>Chapter 12</w:t>
      </w:r>
      <w:del w:id="1190" w:author="AnneMarieW" w:date="2017-11-27T11:02:00Z">
        <w:r w:rsidR="007233FF" w:rsidDel="004742A4">
          <w:rPr>
            <w:rFonts w:eastAsia="Microsoft YaHei" w:hint="eastAsia"/>
          </w:rPr>
          <w:delText xml:space="preserve"> </w:delText>
        </w:r>
      </w:del>
      <w:commentRangeEnd w:id="1187"/>
      <w:r w:rsidR="001554A9">
        <w:rPr>
          <w:rStyle w:val="CommentReference"/>
        </w:rPr>
        <w:commentReference w:id="1187"/>
      </w:r>
      <w:commentRangeEnd w:id="1188"/>
      <w:r w:rsidR="006E330B">
        <w:rPr>
          <w:rStyle w:val="CommentReference"/>
        </w:rPr>
        <w:commentReference w:id="1188"/>
      </w:r>
      <w:del w:id="1191" w:author="AnneMarieW" w:date="2017-11-27T11:02:00Z">
        <w:r w:rsidDel="004742A4">
          <w:rPr>
            <w:rFonts w:eastAsia="Microsoft YaHei" w:hint="eastAsia"/>
          </w:rPr>
          <w:delText>in Listing 13-24</w:delText>
        </w:r>
      </w:del>
      <w:r>
        <w:rPr>
          <w:rFonts w:eastAsia="Microsoft YaHei" w:hint="eastAsia"/>
        </w:rPr>
        <w:t>:</w:t>
      </w:r>
    </w:p>
    <w:p w14:paraId="0432CD72" w14:textId="77777777" w:rsidR="0082438A" w:rsidRPr="0082438A" w:rsidRDefault="0082438A">
      <w:pPr>
        <w:pStyle w:val="ProductionDirective"/>
        <w:outlineLvl w:val="0"/>
        <w:rPr>
          <w:rFonts w:eastAsia="Microsoft YaHei"/>
        </w:rPr>
        <w:pPrChange w:id="1192" w:author="janelle" w:date="2017-11-29T17:27:00Z">
          <w:pPr>
            <w:pStyle w:val="BodyFirst"/>
          </w:pPr>
        </w:pPrChange>
      </w:pPr>
      <w:ins w:id="1193" w:author="janelle" w:date="2017-11-29T17:27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2C004D81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1194" w:author="janelle" w:date="2017-11-08T10:46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src/lib.rs</w:t>
      </w:r>
    </w:p>
    <w:p w14:paraId="22AA2575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Config {</w:t>
      </w:r>
    </w:p>
    <w:p w14:paraId="746BB9F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new(args: &amp;[String]) -&gt; Result&lt;Config, &amp;'static str&gt; {</w:t>
      </w:r>
    </w:p>
    <w:p w14:paraId="63C9347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args.len() &lt; 3 {</w:t>
      </w:r>
    </w:p>
    <w:p w14:paraId="38EF3C1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return Err("not enough arguments");</w:t>
      </w:r>
    </w:p>
    <w:p w14:paraId="4CE1C7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0CAD7959" w14:textId="77777777" w:rsidR="00084A24" w:rsidRPr="009C6C22" w:rsidRDefault="00084A24" w:rsidP="009C6C22">
      <w:pPr>
        <w:pStyle w:val="CodeB"/>
      </w:pPr>
    </w:p>
    <w:p w14:paraId="7614F46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args[1].clone();</w:t>
      </w:r>
    </w:p>
    <w:p w14:paraId="1CF08ED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args[2].clone();</w:t>
      </w:r>
    </w:p>
    <w:p w14:paraId="53A4F1AC" w14:textId="77777777" w:rsidR="00084A24" w:rsidRPr="009C6C22" w:rsidRDefault="00084A24" w:rsidP="009C6C22">
      <w:pPr>
        <w:pStyle w:val="CodeB"/>
      </w:pPr>
    </w:p>
    <w:p w14:paraId="79D8415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case_sensitive = env::var("CASE_INSENSITIVE").is_err();</w:t>
      </w:r>
    </w:p>
    <w:p w14:paraId="784F184B" w14:textId="77777777" w:rsidR="00084A24" w:rsidRPr="009C6C22" w:rsidRDefault="00084A24" w:rsidP="009C6C22">
      <w:pPr>
        <w:pStyle w:val="CodeB"/>
      </w:pPr>
    </w:p>
    <w:p w14:paraId="0D63DAE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Ok(Config { query, filename, case_sensitive })</w:t>
      </w:r>
    </w:p>
    <w:p w14:paraId="4AD27C4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07F79DBF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16B60F5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13-24: Reproduction of the </w:t>
      </w:r>
      <w:proofErr w:type="spellStart"/>
      <w:r w:rsidR="00B80F17" w:rsidRPr="00B80F17">
        <w:rPr>
          <w:rStyle w:val="LiteralCaption"/>
          <w:rPrChange w:id="1195" w:author="janelle" w:date="2017-11-08T10:46:00Z">
            <w:rPr>
              <w:rStyle w:val="Literal"/>
            </w:rPr>
          </w:rPrChange>
        </w:rPr>
        <w:t>Config</w:t>
      </w:r>
      <w:proofErr w:type="spellEnd"/>
      <w:r w:rsidR="00B80F17" w:rsidRPr="00B80F17">
        <w:rPr>
          <w:rStyle w:val="LiteralCaption"/>
          <w:rPrChange w:id="1196" w:author="janelle" w:date="2017-11-08T10:46:00Z">
            <w:rPr>
              <w:rStyle w:val="Literal"/>
            </w:rPr>
          </w:rPrChange>
        </w:rPr>
        <w:t>::new</w:t>
      </w:r>
      <w:r>
        <w:rPr>
          <w:rFonts w:eastAsia="Microsoft YaHei" w:hint="eastAsia"/>
        </w:rPr>
        <w:t xml:space="preserve">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 the end of Chapter 12</w:t>
      </w:r>
    </w:p>
    <w:p w14:paraId="4F73762A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At the time, we said not to worry about the inefficient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calls </w:t>
      </w:r>
      <w:del w:id="1197" w:author="AnneMarieW" w:date="2017-11-27T11:03:00Z">
        <w:r w:rsidDel="00800069">
          <w:rPr>
            <w:rFonts w:eastAsia="Microsoft YaHei" w:hint="eastAsia"/>
          </w:rPr>
          <w:delText>here</w:delText>
        </w:r>
        <w:r w:rsidR="007233FF" w:rsidDel="00800069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because we would remove them in the future. Well, that time is now!</w:t>
      </w:r>
    </w:p>
    <w:p w14:paraId="1B88F6F6" w14:textId="77777777" w:rsidR="00084A24" w:rsidRDefault="004D5E0E" w:rsidP="007233FF">
      <w:pPr>
        <w:pStyle w:val="Body"/>
        <w:rPr>
          <w:rFonts w:eastAsia="Microsoft YaHei"/>
        </w:rPr>
      </w:pPr>
      <w:r>
        <w:rPr>
          <w:rFonts w:eastAsia="Microsoft YaHei"/>
        </w:rPr>
        <w:t>W</w:t>
      </w:r>
      <w:r w:rsidR="00B052DF">
        <w:rPr>
          <w:rFonts w:eastAsia="Microsoft YaHei" w:hint="eastAsia"/>
        </w:rPr>
        <w:t xml:space="preserve">e needed </w:t>
      </w:r>
      <w:r w:rsidR="00B052DF" w:rsidRPr="007233FF">
        <w:rPr>
          <w:rStyle w:val="Literal"/>
          <w:rFonts w:hint="eastAsia"/>
        </w:rPr>
        <w:t>clone</w:t>
      </w:r>
      <w:r w:rsidR="00B052DF" w:rsidRPr="007233FF">
        <w:rPr>
          <w:rFonts w:eastAsia="Microsoft YaHei" w:hint="eastAsia"/>
        </w:rPr>
        <w:t xml:space="preserve"> here </w:t>
      </w:r>
      <w:r>
        <w:rPr>
          <w:rFonts w:eastAsia="Microsoft YaHei"/>
        </w:rPr>
        <w:t xml:space="preserve">because </w:t>
      </w:r>
      <w:r w:rsidR="00B052DF" w:rsidRPr="007233FF">
        <w:rPr>
          <w:rFonts w:eastAsia="Microsoft YaHei" w:hint="eastAsia"/>
        </w:rPr>
        <w:t>we have a slice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with </w:t>
      </w:r>
      <w:r w:rsidR="00B052DF" w:rsidRPr="007233FF">
        <w:rPr>
          <w:rStyle w:val="Literal"/>
          <w:rFonts w:hint="eastAsia"/>
        </w:rPr>
        <w:t>String</w:t>
      </w:r>
      <w:r w:rsidR="00B052DF" w:rsidRPr="007233FF">
        <w:rPr>
          <w:rFonts w:eastAsia="Microsoft YaHei" w:hint="eastAsia"/>
        </w:rPr>
        <w:t xml:space="preserve"> elements in the parameter </w:t>
      </w:r>
      <w:proofErr w:type="spellStart"/>
      <w:r w:rsidR="00B052DF" w:rsidRPr="007233FF">
        <w:rPr>
          <w:rStyle w:val="Literal"/>
          <w:rFonts w:hint="eastAsia"/>
        </w:rPr>
        <w:t>args</w:t>
      </w:r>
      <w:proofErr w:type="spellEnd"/>
      <w:r w:rsidR="00B052DF" w:rsidRPr="007233FF">
        <w:rPr>
          <w:rFonts w:eastAsia="Microsoft YaHei" w:hint="eastAsia"/>
        </w:rPr>
        <w:t xml:space="preserve">, but the </w:t>
      </w:r>
      <w:r w:rsidR="00B052DF" w:rsidRPr="007233FF">
        <w:rPr>
          <w:rStyle w:val="Literal"/>
          <w:rFonts w:hint="eastAsia"/>
        </w:rPr>
        <w:t>new</w:t>
      </w:r>
      <w:r w:rsidR="00B052DF" w:rsidRPr="007233FF">
        <w:rPr>
          <w:rFonts w:eastAsia="Microsoft YaHei" w:hint="eastAsia"/>
        </w:rPr>
        <w:t xml:space="preserve"> function doesn</w:t>
      </w:r>
      <w:r w:rsidR="00C33B44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own </w:t>
      </w:r>
      <w:proofErr w:type="spellStart"/>
      <w:r w:rsidR="00B052DF" w:rsidRPr="007233FF">
        <w:rPr>
          <w:rStyle w:val="Literal"/>
          <w:rFonts w:hint="eastAsia"/>
        </w:rPr>
        <w:t>args</w:t>
      </w:r>
      <w:proofErr w:type="spellEnd"/>
      <w:r w:rsidR="00B052DF" w:rsidRPr="007233FF">
        <w:rPr>
          <w:rFonts w:eastAsia="Microsoft YaHei" w:hint="eastAsia"/>
        </w:rPr>
        <w:t xml:space="preserve">. </w:t>
      </w:r>
      <w:del w:id="1198" w:author="AnneMarieW" w:date="2017-11-27T11:03:00Z">
        <w:r w:rsidR="00B052DF" w:rsidRPr="007233FF" w:rsidDel="00800069">
          <w:rPr>
            <w:rFonts w:eastAsia="Microsoft YaHei" w:hint="eastAsia"/>
          </w:rPr>
          <w:delText>In order t</w:delText>
        </w:r>
      </w:del>
      <w:ins w:id="1199" w:author="AnneMarieW" w:date="2017-11-27T11:03:00Z">
        <w:r w:rsidR="00800069">
          <w:rPr>
            <w:rFonts w:eastAsia="Microsoft YaHei"/>
          </w:rPr>
          <w:t>T</w:t>
        </w:r>
      </w:ins>
      <w:r w:rsidR="00B052DF" w:rsidRPr="007233FF">
        <w:rPr>
          <w:rFonts w:eastAsia="Microsoft YaHei" w:hint="eastAsia"/>
        </w:rPr>
        <w:t xml:space="preserve">o </w:t>
      </w:r>
      <w:del w:id="1200" w:author="AnneMarieW" w:date="2017-11-27T11:03:00Z">
        <w:r w:rsidR="00B052DF" w:rsidRPr="007233FF" w:rsidDel="00800069">
          <w:rPr>
            <w:rFonts w:eastAsia="Microsoft YaHei" w:hint="eastAsia"/>
          </w:rPr>
          <w:delText xml:space="preserve">be able to </w:delText>
        </w:r>
      </w:del>
      <w:r w:rsidR="00B052DF" w:rsidRPr="007233FF">
        <w:rPr>
          <w:rFonts w:eastAsia="Microsoft YaHei" w:hint="eastAsia"/>
        </w:rPr>
        <w:t xml:space="preserve">return ownership of a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r w:rsidR="00B052DF" w:rsidRPr="007233FF">
        <w:rPr>
          <w:rFonts w:eastAsia="Microsoft YaHei" w:hint="eastAsia"/>
        </w:rPr>
        <w:t xml:space="preserve"> instance, we</w:t>
      </w:r>
      <w:r w:rsidR="007233FF" w:rsidRPr="007233FF">
        <w:rPr>
          <w:rFonts w:eastAsia="Microsoft YaHei" w:hint="eastAsia"/>
        </w:rPr>
        <w:t xml:space="preserve"> </w:t>
      </w:r>
      <w:r>
        <w:rPr>
          <w:rFonts w:eastAsia="Microsoft YaHei"/>
        </w:rPr>
        <w:t xml:space="preserve">had </w:t>
      </w:r>
      <w:r w:rsidR="00B052DF" w:rsidRPr="007233FF">
        <w:rPr>
          <w:rFonts w:eastAsia="Microsoft YaHei" w:hint="eastAsia"/>
        </w:rPr>
        <w:t xml:space="preserve">to clone the values </w:t>
      </w:r>
      <w:r>
        <w:rPr>
          <w:rFonts w:eastAsia="Microsoft YaHei"/>
        </w:rPr>
        <w:t xml:space="preserve">from </w:t>
      </w:r>
      <w:r w:rsidR="00B052DF" w:rsidRPr="007233FF">
        <w:rPr>
          <w:rFonts w:eastAsia="Microsoft YaHei" w:hint="eastAsia"/>
        </w:rPr>
        <w:t xml:space="preserve">the </w:t>
      </w:r>
      <w:r w:rsidR="00B052DF" w:rsidRPr="007233FF">
        <w:rPr>
          <w:rStyle w:val="Literal"/>
          <w:rFonts w:hint="eastAsia"/>
        </w:rPr>
        <w:t>query</w:t>
      </w:r>
      <w:r w:rsidR="00B052DF" w:rsidRPr="007233FF">
        <w:rPr>
          <w:rFonts w:eastAsia="Microsoft YaHei" w:hint="eastAsia"/>
        </w:rPr>
        <w:t xml:space="preserve"> and </w:t>
      </w:r>
      <w:r w:rsidR="00B052DF" w:rsidRPr="007233FF">
        <w:rPr>
          <w:rStyle w:val="Literal"/>
          <w:rFonts w:hint="eastAsia"/>
        </w:rPr>
        <w:t>filename</w:t>
      </w:r>
      <w:r w:rsidR="00B052DF" w:rsidRPr="007233FF">
        <w:rPr>
          <w:rFonts w:eastAsia="Microsoft YaHei" w:hint="eastAsia"/>
        </w:rPr>
        <w:t xml:space="preserve"> fields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del w:id="1201" w:author="AnneMarieW" w:date="2017-11-27T11:04:00Z">
        <w:r w:rsidR="00B052DF" w:rsidRPr="007233FF" w:rsidDel="00800069">
          <w:rPr>
            <w:rFonts w:eastAsia="Microsoft YaHei" w:hint="eastAsia"/>
          </w:rPr>
          <w:delText>,</w:delText>
        </w:r>
      </w:del>
      <w:r w:rsidR="00B052DF" w:rsidRPr="007233FF">
        <w:rPr>
          <w:rFonts w:eastAsia="Microsoft YaHei" w:hint="eastAsia"/>
        </w:rPr>
        <w:t xml:space="preserve"> so </w:t>
      </w:r>
      <w:del w:id="1202" w:author="AnneMarieW" w:date="2017-11-27T11:03:00Z">
        <w:r w:rsidR="00B052DF" w:rsidRPr="007233FF" w:rsidDel="00800069">
          <w:rPr>
            <w:rFonts w:eastAsia="Microsoft YaHei" w:hint="eastAsia"/>
          </w:rPr>
          <w:delText xml:space="preserve">that </w:delText>
        </w:r>
      </w:del>
      <w:r w:rsidR="00B052DF" w:rsidRPr="007233FF">
        <w:rPr>
          <w:rFonts w:eastAsia="Microsoft YaHei" w:hint="eastAsia"/>
        </w:rPr>
        <w:t xml:space="preserve">the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r w:rsidR="00B052DF">
        <w:rPr>
          <w:rFonts w:eastAsia="Microsoft YaHei" w:hint="eastAsia"/>
        </w:rPr>
        <w:t xml:space="preserve"> instance can own its values.</w:t>
      </w:r>
    </w:p>
    <w:p w14:paraId="7076FCB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With our new knowledge about iterators, we can change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take ownership of an iterator as its argument instead of borrowing a slice.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use the iterator functionality instead of the code that checks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length of the slice and indexes into specific locations. This will cl</w:t>
      </w:r>
      <w:del w:id="1203" w:author="AnneMarieW" w:date="2017-11-27T11:05:00Z">
        <w:r w:rsidRPr="007233FF" w:rsidDel="00095EB9">
          <w:rPr>
            <w:rFonts w:eastAsia="Microsoft YaHei" w:hint="eastAsia"/>
          </w:rPr>
          <w:delText>ear up</w:delText>
        </w:r>
      </w:del>
      <w:ins w:id="1204" w:author="AnneMarieW" w:date="2017-11-27T11:05:00Z">
        <w:r w:rsidR="00095EB9">
          <w:rPr>
            <w:rFonts w:eastAsia="Microsoft YaHei"/>
          </w:rPr>
          <w:t>arify</w:t>
        </w:r>
      </w:ins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what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is doing </w:t>
      </w:r>
      <w:del w:id="1205" w:author="AnneMarieW" w:date="2017-11-27T11:04:00Z">
        <w:r w:rsidDel="00737A43">
          <w:rPr>
            <w:rFonts w:eastAsia="Microsoft YaHei" w:hint="eastAsia"/>
          </w:rPr>
          <w:delText>sinc</w:delText>
        </w:r>
      </w:del>
      <w:ins w:id="1206" w:author="AnneMarieW" w:date="2017-11-27T11:04:00Z">
        <w:r w:rsidR="00737A43">
          <w:rPr>
            <w:rFonts w:eastAsia="Microsoft YaHei"/>
          </w:rPr>
          <w:t>becaus</w:t>
        </w:r>
      </w:ins>
      <w:r>
        <w:rPr>
          <w:rFonts w:eastAsia="Microsoft YaHei" w:hint="eastAsia"/>
        </w:rPr>
        <w:t xml:space="preserve">e the iterator will </w:t>
      </w:r>
      <w:del w:id="1207" w:author="AnneMarieW" w:date="2017-11-27T11:04:00Z">
        <w:r w:rsidDel="00737A43">
          <w:rPr>
            <w:rFonts w:eastAsia="Microsoft YaHei" w:hint="eastAsia"/>
          </w:rPr>
          <w:delText>take care of</w:delText>
        </w:r>
        <w:r w:rsidR="007233FF" w:rsidDel="00737A43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access</w:t>
      </w:r>
      <w:del w:id="1208" w:author="AnneMarieW" w:date="2017-11-27T11:04:00Z">
        <w:r w:rsidDel="00737A43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the values.</w:t>
      </w:r>
    </w:p>
    <w:p w14:paraId="1FC96E38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Once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tak</w:t>
      </w:r>
      <w:r w:rsidR="004D5E0E">
        <w:rPr>
          <w:rFonts w:eastAsia="Microsoft YaHei"/>
        </w:rPr>
        <w:t>es</w:t>
      </w:r>
      <w:r w:rsidRPr="007233FF">
        <w:rPr>
          <w:rFonts w:eastAsia="Microsoft YaHei" w:hint="eastAsia"/>
        </w:rPr>
        <w:t xml:space="preserve"> ownership of the iterator and </w:t>
      </w:r>
      <w:r w:rsidR="004D5E0E">
        <w:rPr>
          <w:rFonts w:eastAsia="Microsoft YaHei"/>
        </w:rPr>
        <w:t xml:space="preserve">stops </w:t>
      </w:r>
      <w:r w:rsidRPr="007233FF">
        <w:rPr>
          <w:rFonts w:eastAsia="Microsoft YaHei" w:hint="eastAsia"/>
        </w:rPr>
        <w:t>using indexing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operations that borrow, we can move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from the iterator into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rather than calling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and making a new allocation.</w:t>
      </w:r>
    </w:p>
    <w:p w14:paraId="0D961252" w14:textId="77777777" w:rsidR="00084A24" w:rsidRPr="007233FF" w:rsidRDefault="00B052DF" w:rsidP="005E05F0">
      <w:pPr>
        <w:pStyle w:val="HeadC"/>
        <w:outlineLvl w:val="0"/>
        <w:rPr>
          <w:rFonts w:eastAsia="Microsoft YaHei"/>
        </w:rPr>
      </w:pPr>
      <w:bookmarkStart w:id="1209" w:name="using-the-iterator-returned-by-`env::arg"/>
      <w:bookmarkStart w:id="1210" w:name="_Toc500170043"/>
      <w:bookmarkEnd w:id="1209"/>
      <w:r w:rsidRPr="007233FF">
        <w:rPr>
          <w:rFonts w:eastAsia="Microsoft YaHei" w:hint="eastAsia"/>
        </w:rPr>
        <w:t xml:space="preserve">Using the </w:t>
      </w:r>
      <w:del w:id="1211" w:author="Liz Chadwick" w:date="2017-10-31T18:01:00Z">
        <w:r w:rsidRPr="007233FF" w:rsidDel="00421D17">
          <w:rPr>
            <w:rFonts w:eastAsia="Microsoft YaHei" w:hint="eastAsia"/>
          </w:rPr>
          <w:delText xml:space="preserve">Iterator </w:delText>
        </w:r>
      </w:del>
      <w:r w:rsidRPr="007233FF">
        <w:rPr>
          <w:rFonts w:eastAsia="Microsoft YaHei" w:hint="eastAsia"/>
        </w:rPr>
        <w:t>Returned</w:t>
      </w:r>
      <w:ins w:id="1212" w:author="Liz Chadwick" w:date="2017-10-31T18:01:00Z">
        <w:r w:rsidR="00421D17">
          <w:rPr>
            <w:rFonts w:eastAsia="Microsoft YaHei"/>
          </w:rPr>
          <w:t xml:space="preserve"> </w:t>
        </w:r>
        <w:r w:rsidR="00421D17" w:rsidRPr="007233FF">
          <w:rPr>
            <w:rFonts w:eastAsia="Microsoft YaHei" w:hint="eastAsia"/>
          </w:rPr>
          <w:t>Iterator</w:t>
        </w:r>
      </w:ins>
      <w:r w:rsidRPr="007233FF">
        <w:rPr>
          <w:rFonts w:eastAsia="Microsoft YaHei" w:hint="eastAsia"/>
        </w:rPr>
        <w:t xml:space="preserve"> </w:t>
      </w:r>
      <w:del w:id="1213" w:author="Liz Chadwick" w:date="2017-10-31T18:01:00Z">
        <w:r w:rsidRPr="007233FF" w:rsidDel="00421D17">
          <w:rPr>
            <w:rFonts w:eastAsia="Microsoft YaHei" w:hint="eastAsia"/>
          </w:rPr>
          <w:delText xml:space="preserve">by </w:delText>
        </w:r>
        <w:r w:rsidRPr="007233FF" w:rsidDel="00421D17">
          <w:rPr>
            <w:rStyle w:val="Literal"/>
            <w:rFonts w:hint="eastAsia"/>
          </w:rPr>
          <w:delText>env::args</w:delText>
        </w:r>
        <w:r w:rsidDel="00421D17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Directly</w:t>
      </w:r>
      <w:bookmarkEnd w:id="1210"/>
    </w:p>
    <w:p w14:paraId="51497B33" w14:textId="77777777" w:rsidR="00084A24" w:rsidRDefault="004D5E0E" w:rsidP="009C6C22">
      <w:pPr>
        <w:pStyle w:val="BodyFirst"/>
        <w:rPr>
          <w:rFonts w:eastAsia="Microsoft YaHei"/>
        </w:rPr>
      </w:pPr>
      <w:r>
        <w:rPr>
          <w:rFonts w:eastAsia="Microsoft YaHei"/>
        </w:rPr>
        <w:t xml:space="preserve">Open </w:t>
      </w:r>
      <w:r w:rsidR="00B052DF" w:rsidRPr="007233FF">
        <w:rPr>
          <w:rFonts w:eastAsia="Microsoft YaHei" w:hint="eastAsia"/>
        </w:rPr>
        <w:t>your I/O project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 xml:space="preserve">s </w:t>
      </w:r>
      <w:r w:rsidR="00B052DF" w:rsidRPr="00AA47D6">
        <w:rPr>
          <w:rStyle w:val="EmphasisItalic"/>
          <w:rFonts w:eastAsia="Microsoft YaHei"/>
        </w:rPr>
        <w:t>src/main.rs</w:t>
      </w:r>
      <w:ins w:id="1214" w:author="AnneMarieW" w:date="2017-11-27T11:05:00Z">
        <w:r w:rsidR="00B80F17" w:rsidRPr="00B80F17">
          <w:rPr>
            <w:rFonts w:eastAsia="Microsoft YaHei"/>
            <w:rPrChange w:id="1215" w:author="AnneMarieW" w:date="2017-11-27T11:05:00Z">
              <w:rPr>
                <w:rStyle w:val="EmphasisItalic"/>
                <w:rFonts w:eastAsia="Microsoft YaHei"/>
              </w:rPr>
            </w:rPrChange>
          </w:rPr>
          <w:t xml:space="preserve"> file</w:t>
        </w:r>
      </w:ins>
      <w:r w:rsidR="00B052DF" w:rsidRPr="007233FF">
        <w:rPr>
          <w:rFonts w:eastAsia="Microsoft YaHei" w:hint="eastAsia"/>
        </w:rPr>
        <w:t xml:space="preserve">, </w:t>
      </w:r>
      <w:ins w:id="1216" w:author="AnneMarieW" w:date="2017-11-27T11:08:00Z">
        <w:r w:rsidR="00BB6D69">
          <w:rPr>
            <w:rFonts w:eastAsia="Microsoft YaHei"/>
          </w:rPr>
          <w:t>which should look like this</w:t>
        </w:r>
      </w:ins>
      <w:del w:id="1217" w:author="AnneMarieW" w:date="2017-11-27T11:08:00Z">
        <w:r w:rsidDel="00BB6D69">
          <w:rPr>
            <w:rFonts w:eastAsia="Microsoft YaHei"/>
          </w:rPr>
          <w:delText>and</w:delText>
        </w:r>
      </w:del>
      <w:del w:id="1218" w:author="AnneMarieW" w:date="2017-11-27T11:07:00Z">
        <w:r w:rsidDel="00BB6D69">
          <w:rPr>
            <w:rFonts w:eastAsia="Microsoft YaHei"/>
          </w:rPr>
          <w:delText xml:space="preserve"> we’ll </w:delText>
        </w:r>
        <w:r w:rsidR="00B052DF" w:rsidRPr="007233FF" w:rsidDel="00BB6D69">
          <w:rPr>
            <w:rFonts w:eastAsia="Microsoft YaHei" w:hint="eastAsia"/>
          </w:rPr>
          <w:delText xml:space="preserve">change the start of the </w:delText>
        </w:r>
        <w:r w:rsidR="00B052DF" w:rsidRPr="007233FF" w:rsidDel="00BB6D69">
          <w:rPr>
            <w:rStyle w:val="Literal"/>
            <w:rFonts w:hint="eastAsia"/>
          </w:rPr>
          <w:delText>main</w:delText>
        </w:r>
        <w:r w:rsidR="007233FF" w:rsidDel="00BB6D69">
          <w:rPr>
            <w:rFonts w:eastAsia="Microsoft YaHei" w:hint="eastAsia"/>
          </w:rPr>
          <w:delText xml:space="preserve"> </w:delText>
        </w:r>
        <w:r w:rsidR="00B052DF" w:rsidDel="00BB6D69">
          <w:rPr>
            <w:rFonts w:eastAsia="Microsoft YaHei" w:hint="eastAsia"/>
          </w:rPr>
          <w:delText>function that we had at the end of Chapter 12</w:delText>
        </w:r>
      </w:del>
      <w:r w:rsidR="00B052DF">
        <w:rPr>
          <w:rFonts w:eastAsia="Microsoft YaHei" w:hint="eastAsia"/>
        </w:rPr>
        <w:t>:</w:t>
      </w:r>
    </w:p>
    <w:p w14:paraId="0B084233" w14:textId="77777777" w:rsidR="00106FD2" w:rsidRDefault="00106FD2" w:rsidP="005E05F0">
      <w:pPr>
        <w:pStyle w:val="ProductionDirective"/>
        <w:outlineLvl w:val="0"/>
        <w:rPr>
          <w:rFonts w:eastAsia="Microsoft YaHei"/>
        </w:rPr>
      </w:pPr>
      <w:del w:id="1219" w:author="janelle" w:date="2017-11-08T10:46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56E05CDE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fn main() {</w:t>
      </w:r>
    </w:p>
    <w:p w14:paraId="78578F4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args: Vec&lt;String&gt; = env::args().collect();</w:t>
      </w:r>
    </w:p>
    <w:p w14:paraId="5220A6CE" w14:textId="77777777" w:rsidR="00084A24" w:rsidRPr="009C6C22" w:rsidRDefault="00084A24" w:rsidP="009C6C22">
      <w:pPr>
        <w:pStyle w:val="CodeB"/>
      </w:pPr>
    </w:p>
    <w:p w14:paraId="49AC0B2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Config::new(&amp;args).unwrap_or_else(|err| {</w:t>
      </w:r>
    </w:p>
    <w:p w14:paraId="683564C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eprintln!("Problem parsing arguments: {}", err);</w:t>
      </w:r>
    </w:p>
    <w:p w14:paraId="6367552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process::exit(1);</w:t>
      </w:r>
    </w:p>
    <w:p w14:paraId="0E3A512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});</w:t>
      </w:r>
    </w:p>
    <w:p w14:paraId="6E47D713" w14:textId="77777777" w:rsidR="00084A24" w:rsidRPr="009C6C22" w:rsidRDefault="00084A24" w:rsidP="009C6C22">
      <w:pPr>
        <w:pStyle w:val="CodeB"/>
      </w:pPr>
    </w:p>
    <w:p w14:paraId="5512DD8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</w:t>
      </w:r>
      <w:del w:id="1220" w:author="janelle" w:date="2017-11-29T17:40:00Z">
        <w:r w:rsidRPr="009C6C22" w:rsidDel="00427AE9">
          <w:rPr>
            <w:rFonts w:hint="eastAsia"/>
          </w:rPr>
          <w:delText>...</w:delText>
        </w:r>
      </w:del>
      <w:ins w:id="1221" w:author="janelle" w:date="2017-11-29T17:40:00Z">
        <w:r w:rsidR="00427AE9">
          <w:t>--</w:t>
        </w:r>
      </w:ins>
      <w:r w:rsidRPr="009C6C22">
        <w:rPr>
          <w:rFonts w:hint="eastAsia"/>
        </w:rPr>
        <w:t>snip</w:t>
      </w:r>
      <w:ins w:id="1222" w:author="janelle" w:date="2017-11-29T17:40:00Z">
        <w:r w:rsidR="00427AE9">
          <w:t>--</w:t>
        </w:r>
      </w:ins>
      <w:del w:id="1223" w:author="janelle" w:date="2017-11-29T17:40:00Z">
        <w:r w:rsidRPr="009C6C22" w:rsidDel="00427AE9">
          <w:rPr>
            <w:rFonts w:hint="eastAsia"/>
          </w:rPr>
          <w:delText>...</w:delText>
        </w:r>
      </w:del>
    </w:p>
    <w:p w14:paraId="4FCA488F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1E4E63BA" w14:textId="07EB5BC3" w:rsidR="00084A24" w:rsidRDefault="00BB6D69" w:rsidP="009C6C22">
      <w:pPr>
        <w:pStyle w:val="Body"/>
        <w:rPr>
          <w:ins w:id="1224" w:author="Carol Nichols" w:date="2017-12-04T17:31:00Z"/>
          <w:rFonts w:eastAsia="Microsoft YaHei"/>
        </w:rPr>
      </w:pPr>
      <w:ins w:id="1225" w:author="AnneMarieW" w:date="2017-11-27T11:07:00Z">
        <w:r>
          <w:rPr>
            <w:rFonts w:eastAsia="Microsoft YaHei"/>
          </w:rPr>
          <w:t xml:space="preserve">We’ll </w:t>
        </w:r>
        <w:r w:rsidRPr="007233FF">
          <w:rPr>
            <w:rFonts w:eastAsia="Microsoft YaHei" w:hint="eastAsia"/>
          </w:rPr>
          <w:t xml:space="preserve">change the start of the </w:t>
        </w:r>
        <w:r w:rsidRPr="007233FF">
          <w:rPr>
            <w:rStyle w:val="Literal"/>
            <w:rFonts w:hint="eastAsia"/>
          </w:rPr>
          <w:t>main</w:t>
        </w:r>
        <w:r>
          <w:rPr>
            <w:rFonts w:eastAsia="Microsoft YaHei" w:hint="eastAsia"/>
          </w:rPr>
          <w:t xml:space="preserve"> function that we had</w:t>
        </w:r>
      </w:ins>
      <w:ins w:id="1226" w:author="Carol Nichols" w:date="2017-12-04T16:44:00Z">
        <w:r w:rsidR="00D97E11">
          <w:rPr>
            <w:rFonts w:eastAsia="Microsoft YaHei"/>
          </w:rPr>
          <w:t xml:space="preserve"> in Listing 12-24</w:t>
        </w:r>
      </w:ins>
      <w:ins w:id="1227" w:author="AnneMarieW" w:date="2017-11-27T11:07:00Z">
        <w:r>
          <w:rPr>
            <w:rFonts w:eastAsia="Microsoft YaHei" w:hint="eastAsia"/>
          </w:rPr>
          <w:t xml:space="preserve"> </w:t>
        </w:r>
        <w:commentRangeStart w:id="1228"/>
        <w:commentRangeStart w:id="1229"/>
        <w:r>
          <w:rPr>
            <w:rFonts w:eastAsia="Microsoft YaHei" w:hint="eastAsia"/>
          </w:rPr>
          <w:t>at the end of Chapter 12</w:t>
        </w:r>
        <w:r>
          <w:rPr>
            <w:rFonts w:eastAsia="Microsoft YaHei"/>
          </w:rPr>
          <w:t xml:space="preserve"> </w:t>
        </w:r>
      </w:ins>
      <w:commentRangeEnd w:id="1228"/>
      <w:r w:rsidR="001554A9">
        <w:rPr>
          <w:rStyle w:val="CommentReference"/>
        </w:rPr>
        <w:commentReference w:id="1228"/>
      </w:r>
      <w:commentRangeEnd w:id="1229"/>
      <w:r w:rsidR="00043296">
        <w:rPr>
          <w:rStyle w:val="CommentReference"/>
        </w:rPr>
        <w:commentReference w:id="1229"/>
      </w:r>
      <w:del w:id="1230" w:author="AnneMarieW" w:date="2017-11-27T11:07:00Z">
        <w:r w:rsidR="00B052DF" w:rsidDel="00BB6D69">
          <w:rPr>
            <w:rFonts w:eastAsia="Microsoft YaHei" w:hint="eastAsia"/>
          </w:rPr>
          <w:delText>T</w:delText>
        </w:r>
      </w:del>
      <w:ins w:id="1231" w:author="AnneMarieW" w:date="2017-11-27T11:07:00Z">
        <w:r>
          <w:rPr>
            <w:rFonts w:eastAsia="Microsoft YaHei"/>
          </w:rPr>
          <w:t>t</w:t>
        </w:r>
      </w:ins>
      <w:r w:rsidR="00B052DF">
        <w:rPr>
          <w:rFonts w:eastAsia="Microsoft YaHei" w:hint="eastAsia"/>
        </w:rPr>
        <w:t>o the code in Listing 13-25</w:t>
      </w:r>
      <w:ins w:id="1232" w:author="Carol Nichols" w:date="2017-12-04T17:54:00Z">
        <w:r w:rsidR="00C7275B">
          <w:rPr>
            <w:rFonts w:eastAsia="Microsoft YaHei"/>
          </w:rPr>
          <w:t xml:space="preserve">. </w:t>
        </w:r>
        <w:commentRangeStart w:id="1233"/>
        <w:r w:rsidR="00C7275B">
          <w:rPr>
            <w:rFonts w:eastAsia="Microsoft YaHei"/>
          </w:rPr>
          <w:t xml:space="preserve">This won’t compile yet until we update </w:t>
        </w:r>
        <w:proofErr w:type="spellStart"/>
        <w:r w:rsidR="00AC5E6B" w:rsidRPr="00AC5E6B">
          <w:rPr>
            <w:rStyle w:val="Literal"/>
            <w:rFonts w:eastAsia="Microsoft YaHei"/>
            <w:rPrChange w:id="1234" w:author="Carol Nichols" w:date="2017-12-04T17:55:00Z">
              <w:rPr>
                <w:rFonts w:eastAsia="Microsoft YaHei"/>
              </w:rPr>
            </w:rPrChange>
          </w:rPr>
          <w:t>Config</w:t>
        </w:r>
        <w:proofErr w:type="spellEnd"/>
        <w:r w:rsidR="00AC5E6B" w:rsidRPr="00AC5E6B">
          <w:rPr>
            <w:rStyle w:val="Literal"/>
            <w:rFonts w:eastAsia="Microsoft YaHei"/>
            <w:rPrChange w:id="1235" w:author="Carol Nichols" w:date="2017-12-04T17:55:00Z">
              <w:rPr>
                <w:rFonts w:eastAsia="Microsoft YaHei"/>
              </w:rPr>
            </w:rPrChange>
          </w:rPr>
          <w:t>::new</w:t>
        </w:r>
        <w:r w:rsidR="00AC5E6B">
          <w:rPr>
            <w:rFonts w:eastAsia="Microsoft YaHei"/>
          </w:rPr>
          <w:t xml:space="preserve"> as well</w:t>
        </w:r>
      </w:ins>
      <w:r w:rsidR="00B052DF">
        <w:rPr>
          <w:rFonts w:eastAsia="Microsoft YaHei" w:hint="eastAsia"/>
        </w:rPr>
        <w:t>:</w:t>
      </w:r>
      <w:commentRangeEnd w:id="1233"/>
      <w:r w:rsidR="00AC5E6B">
        <w:rPr>
          <w:rStyle w:val="CommentReference"/>
        </w:rPr>
        <w:commentReference w:id="1233"/>
      </w:r>
    </w:p>
    <w:p w14:paraId="1ADC9BDF" w14:textId="4E7B92C0" w:rsidR="00A5729E" w:rsidRDefault="00A5729E" w:rsidP="00A5729E">
      <w:pPr>
        <w:pStyle w:val="ProductionDirective"/>
        <w:outlineLvl w:val="0"/>
        <w:rPr>
          <w:rFonts w:eastAsia="Microsoft YaHei"/>
        </w:rPr>
        <w:pPrChange w:id="1236" w:author="Carol Nichols" w:date="2017-12-04T17:31:00Z">
          <w:pPr>
            <w:pStyle w:val="Body"/>
          </w:pPr>
        </w:pPrChange>
      </w:pPr>
      <w:ins w:id="1237" w:author="Carol Nichols" w:date="2017-12-04T17:31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40549EE0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1238" w:author="janelle" w:date="2017-11-08T10:46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src/main.rs</w:t>
      </w:r>
    </w:p>
    <w:p w14:paraId="095FDC15" w14:textId="77777777" w:rsidR="00084A24" w:rsidRPr="007F3D9B" w:rsidRDefault="00B052DF">
      <w:pPr>
        <w:pStyle w:val="CodeA"/>
        <w:rPr>
          <w:rStyle w:val="Literal-Gray"/>
          <w:rPrChange w:id="1239" w:author="Carol Nichols" w:date="2017-12-04T16:45:00Z">
            <w:rPr/>
          </w:rPrChange>
        </w:rPr>
        <w:pPrChange w:id="1240" w:author="Carol Nichols" w:date="2017-12-04T16:45:00Z">
          <w:pPr>
            <w:pStyle w:val="CodeAWingding"/>
          </w:pPr>
        </w:pPrChange>
      </w:pPr>
      <w:r w:rsidRPr="007F3D9B">
        <w:rPr>
          <w:rStyle w:val="Literal-Gray"/>
          <w:highlight w:val="yellow"/>
          <w:rPrChange w:id="1241" w:author="Carol Nichols" w:date="2017-12-04T16:45:00Z">
            <w:rPr/>
          </w:rPrChange>
        </w:rPr>
        <w:t>fn main() {</w:t>
      </w:r>
    </w:p>
    <w:p w14:paraId="3D8AC9E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 xml:space="preserve">    let config = Config::new(env::args()).unwrap_or_else(|err| {</w:t>
      </w:r>
    </w:p>
    <w:p w14:paraId="10706635" w14:textId="77777777" w:rsidR="00084A24" w:rsidRPr="007F3D9B" w:rsidRDefault="00B052DF">
      <w:pPr>
        <w:pStyle w:val="CodeB"/>
        <w:rPr>
          <w:rStyle w:val="Literal-Gray"/>
          <w:highlight w:val="yellow"/>
          <w:rPrChange w:id="1242" w:author="Carol Nichols" w:date="2017-12-04T16:45:00Z">
            <w:rPr/>
          </w:rPrChange>
        </w:rPr>
        <w:pPrChange w:id="1243" w:author="Carol Nichols" w:date="2017-12-04T16:45:00Z">
          <w:pPr>
            <w:pStyle w:val="CodeBWingding"/>
          </w:pPr>
        </w:pPrChange>
      </w:pPr>
      <w:r w:rsidRPr="007F3D9B">
        <w:rPr>
          <w:rStyle w:val="Literal-Gray"/>
          <w:rPrChange w:id="1244" w:author="Carol Nichols" w:date="2017-12-04T16:45:00Z">
            <w:rPr/>
          </w:rPrChange>
        </w:rPr>
        <w:t xml:space="preserve">        </w:t>
      </w:r>
      <w:r w:rsidRPr="007F3D9B">
        <w:rPr>
          <w:rStyle w:val="Literal-Gray"/>
          <w:highlight w:val="yellow"/>
          <w:rPrChange w:id="1245" w:author="Carol Nichols" w:date="2017-12-04T16:45:00Z">
            <w:rPr/>
          </w:rPrChange>
        </w:rPr>
        <w:t>eprintln!("Problem parsing arguments: {}", err);</w:t>
      </w:r>
    </w:p>
    <w:p w14:paraId="430DB713" w14:textId="77777777" w:rsidR="00084A24" w:rsidRPr="007F3D9B" w:rsidRDefault="00B052DF">
      <w:pPr>
        <w:pStyle w:val="CodeB"/>
        <w:rPr>
          <w:rStyle w:val="Literal-Gray"/>
          <w:highlight w:val="yellow"/>
          <w:rPrChange w:id="1246" w:author="Carol Nichols" w:date="2017-12-04T16:45:00Z">
            <w:rPr/>
          </w:rPrChange>
        </w:rPr>
        <w:pPrChange w:id="1247" w:author="Carol Nichols" w:date="2017-12-04T16:45:00Z">
          <w:pPr>
            <w:pStyle w:val="CodeBWingding"/>
          </w:pPr>
        </w:pPrChange>
      </w:pPr>
      <w:r w:rsidRPr="007F3D9B">
        <w:rPr>
          <w:rStyle w:val="Literal-Gray"/>
          <w:highlight w:val="yellow"/>
          <w:rPrChange w:id="1248" w:author="Carol Nichols" w:date="2017-12-04T16:45:00Z">
            <w:rPr/>
          </w:rPrChange>
        </w:rPr>
        <w:t xml:space="preserve">        process::exit(1);</w:t>
      </w:r>
    </w:p>
    <w:p w14:paraId="00353A1C" w14:textId="77777777" w:rsidR="00084A24" w:rsidRPr="007F3D9B" w:rsidRDefault="00B052DF">
      <w:pPr>
        <w:pStyle w:val="CodeB"/>
        <w:rPr>
          <w:rStyle w:val="Literal-Gray"/>
          <w:highlight w:val="yellow"/>
          <w:rPrChange w:id="1249" w:author="Carol Nichols" w:date="2017-12-04T16:45:00Z">
            <w:rPr/>
          </w:rPrChange>
        </w:rPr>
        <w:pPrChange w:id="1250" w:author="Carol Nichols" w:date="2017-12-04T16:45:00Z">
          <w:pPr>
            <w:pStyle w:val="CodeBWingding"/>
          </w:pPr>
        </w:pPrChange>
      </w:pPr>
      <w:r w:rsidRPr="007F3D9B">
        <w:rPr>
          <w:rStyle w:val="Literal-Gray"/>
          <w:highlight w:val="yellow"/>
          <w:rPrChange w:id="1251" w:author="Carol Nichols" w:date="2017-12-04T16:45:00Z">
            <w:rPr/>
          </w:rPrChange>
        </w:rPr>
        <w:t xml:space="preserve">    });</w:t>
      </w:r>
    </w:p>
    <w:p w14:paraId="1502EE5C" w14:textId="77777777" w:rsidR="00084A24" w:rsidRPr="007F3D9B" w:rsidRDefault="00084A24">
      <w:pPr>
        <w:pStyle w:val="CodeB"/>
        <w:rPr>
          <w:rStyle w:val="Literal-Gray"/>
          <w:highlight w:val="yellow"/>
          <w:rPrChange w:id="1252" w:author="Carol Nichols" w:date="2017-12-04T16:45:00Z">
            <w:rPr/>
          </w:rPrChange>
        </w:rPr>
        <w:pPrChange w:id="1253" w:author="Carol Nichols" w:date="2017-12-04T16:45:00Z">
          <w:pPr>
            <w:pStyle w:val="CodeBWingding"/>
          </w:pPr>
        </w:pPrChange>
      </w:pPr>
    </w:p>
    <w:p w14:paraId="2C7EFD04" w14:textId="77777777" w:rsidR="00084A24" w:rsidRPr="007F3D9B" w:rsidRDefault="00B052DF">
      <w:pPr>
        <w:pStyle w:val="CodeB"/>
        <w:rPr>
          <w:rStyle w:val="Literal-Gray"/>
          <w:rPrChange w:id="1254" w:author="Carol Nichols" w:date="2017-12-04T16:45:00Z">
            <w:rPr/>
          </w:rPrChange>
        </w:rPr>
        <w:pPrChange w:id="1255" w:author="Carol Nichols" w:date="2017-12-04T16:45:00Z">
          <w:pPr>
            <w:pStyle w:val="CodeBWingding"/>
          </w:pPr>
        </w:pPrChange>
      </w:pPr>
      <w:r w:rsidRPr="007F3D9B">
        <w:rPr>
          <w:rStyle w:val="Literal-Gray"/>
          <w:highlight w:val="yellow"/>
          <w:rPrChange w:id="1256" w:author="Carol Nichols" w:date="2017-12-04T16:45:00Z">
            <w:rPr/>
          </w:rPrChange>
        </w:rPr>
        <w:t xml:space="preserve">    // </w:t>
      </w:r>
      <w:del w:id="1257" w:author="janelle" w:date="2017-11-29T17:40:00Z">
        <w:r w:rsidRPr="007F3D9B" w:rsidDel="00427AE9">
          <w:rPr>
            <w:rStyle w:val="Literal-Gray"/>
            <w:highlight w:val="yellow"/>
            <w:rPrChange w:id="1258" w:author="Carol Nichols" w:date="2017-12-04T16:45:00Z">
              <w:rPr/>
            </w:rPrChange>
          </w:rPr>
          <w:delText>...</w:delText>
        </w:r>
      </w:del>
      <w:ins w:id="1259" w:author="janelle" w:date="2017-11-29T17:40:00Z">
        <w:r w:rsidR="00427AE9" w:rsidRPr="007F3D9B">
          <w:rPr>
            <w:rStyle w:val="Literal-Gray"/>
            <w:highlight w:val="yellow"/>
            <w:rPrChange w:id="1260" w:author="Carol Nichols" w:date="2017-12-04T16:45:00Z">
              <w:rPr>
                <w:highlight w:val="yellow"/>
              </w:rPr>
            </w:rPrChange>
          </w:rPr>
          <w:t>--</w:t>
        </w:r>
      </w:ins>
      <w:r w:rsidRPr="007F3D9B">
        <w:rPr>
          <w:rStyle w:val="Literal-Gray"/>
          <w:highlight w:val="yellow"/>
          <w:rPrChange w:id="1261" w:author="Carol Nichols" w:date="2017-12-04T16:45:00Z">
            <w:rPr/>
          </w:rPrChange>
        </w:rPr>
        <w:t>snip</w:t>
      </w:r>
      <w:ins w:id="1262" w:author="janelle" w:date="2017-11-29T17:40:00Z">
        <w:r w:rsidR="00427AE9" w:rsidRPr="007F3D9B">
          <w:rPr>
            <w:rStyle w:val="Literal-Gray"/>
            <w:highlight w:val="yellow"/>
            <w:rPrChange w:id="1263" w:author="Carol Nichols" w:date="2017-12-04T16:45:00Z">
              <w:rPr>
                <w:highlight w:val="yellow"/>
              </w:rPr>
            </w:rPrChange>
          </w:rPr>
          <w:t>--</w:t>
        </w:r>
      </w:ins>
      <w:del w:id="1264" w:author="janelle" w:date="2017-11-29T17:40:00Z">
        <w:r w:rsidRPr="007F3D9B" w:rsidDel="00427AE9">
          <w:rPr>
            <w:rStyle w:val="Literal-Gray"/>
            <w:highlight w:val="yellow"/>
            <w:rPrChange w:id="1265" w:author="Carol Nichols" w:date="2017-12-04T16:45:00Z">
              <w:rPr/>
            </w:rPrChange>
          </w:rPr>
          <w:delText>...</w:delText>
        </w:r>
      </w:del>
    </w:p>
    <w:p w14:paraId="1EBD5023" w14:textId="77777777" w:rsidR="00084A24" w:rsidRPr="007F3D9B" w:rsidRDefault="00B052DF">
      <w:pPr>
        <w:pStyle w:val="CodeC"/>
        <w:rPr>
          <w:rStyle w:val="Literal-Gray"/>
          <w:rPrChange w:id="1266" w:author="Carol Nichols" w:date="2017-12-04T16:45:00Z">
            <w:rPr/>
          </w:rPrChange>
        </w:rPr>
        <w:pPrChange w:id="1267" w:author="Carol Nichols" w:date="2017-12-04T16:45:00Z">
          <w:pPr>
            <w:pStyle w:val="CodeCWingding"/>
          </w:pPr>
        </w:pPrChange>
      </w:pPr>
      <w:r w:rsidRPr="007F3D9B">
        <w:rPr>
          <w:rStyle w:val="Literal-Gray"/>
          <w:highlight w:val="yellow"/>
          <w:rPrChange w:id="1268" w:author="Carol Nichols" w:date="2017-12-04T16:45:00Z">
            <w:rPr/>
          </w:rPrChange>
        </w:rPr>
        <w:t>}</w:t>
      </w:r>
    </w:p>
    <w:p w14:paraId="5FB817EB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13-25: Passing the return value of </w:t>
      </w:r>
      <w:proofErr w:type="spellStart"/>
      <w:r w:rsidR="00B80F17" w:rsidRPr="00B80F17">
        <w:rPr>
          <w:rStyle w:val="LiteralCaption"/>
          <w:rPrChange w:id="1269" w:author="janelle" w:date="2017-11-08T10:46:00Z">
            <w:rPr>
              <w:rStyle w:val="Literal"/>
            </w:rPr>
          </w:rPrChange>
        </w:rPr>
        <w:t>env</w:t>
      </w:r>
      <w:proofErr w:type="spellEnd"/>
      <w:r w:rsidR="00B80F17" w:rsidRPr="00B80F17">
        <w:rPr>
          <w:rStyle w:val="LiteralCaption"/>
          <w:rPrChange w:id="1270" w:author="janelle" w:date="2017-11-08T10:46:00Z">
            <w:rPr>
              <w:rStyle w:val="Literal"/>
            </w:rPr>
          </w:rPrChange>
        </w:rPr>
        <w:t>::</w:t>
      </w:r>
      <w:proofErr w:type="spellStart"/>
      <w:r w:rsidR="00B80F17" w:rsidRPr="00B80F17">
        <w:rPr>
          <w:rStyle w:val="LiteralCaption"/>
          <w:rPrChange w:id="1271" w:author="janelle" w:date="2017-11-08T10:46:00Z">
            <w:rPr>
              <w:rStyle w:val="Literal"/>
            </w:rPr>
          </w:rPrChange>
        </w:rPr>
        <w:t>args</w:t>
      </w:r>
      <w:proofErr w:type="spellEnd"/>
      <w:r w:rsidRPr="007233FF">
        <w:rPr>
          <w:rFonts w:eastAsia="Microsoft YaHei" w:hint="eastAsia"/>
        </w:rPr>
        <w:t xml:space="preserve"> to </w:t>
      </w:r>
      <w:proofErr w:type="spellStart"/>
      <w:r w:rsidR="00B80F17" w:rsidRPr="00B80F17">
        <w:rPr>
          <w:rStyle w:val="LiteralCaption"/>
          <w:rPrChange w:id="1272" w:author="janelle" w:date="2017-11-08T10:46:00Z">
            <w:rPr>
              <w:rStyle w:val="Literal"/>
            </w:rPr>
          </w:rPrChange>
        </w:rPr>
        <w:t>Config</w:t>
      </w:r>
      <w:proofErr w:type="spellEnd"/>
      <w:r w:rsidR="00B80F17" w:rsidRPr="00B80F17">
        <w:rPr>
          <w:rStyle w:val="LiteralCaption"/>
          <w:rPrChange w:id="1273" w:author="janelle" w:date="2017-11-08T10:46:00Z">
            <w:rPr>
              <w:rStyle w:val="Literal"/>
            </w:rPr>
          </w:rPrChange>
        </w:rPr>
        <w:t>::new</w:t>
      </w:r>
    </w:p>
    <w:p w14:paraId="347A7DF8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returns an iterator! Rather than collecting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values into a vector and then passing a slice to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, 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passing ownership of the iterator returned from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directly.</w:t>
      </w:r>
    </w:p>
    <w:p w14:paraId="5A3F66A3" w14:textId="5405E70F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Next, we need to update the definition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In your I/O project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r w:rsidRPr="00AA47D6">
        <w:rPr>
          <w:rStyle w:val="EmphasisItalic"/>
          <w:rFonts w:eastAsia="Microsoft YaHei"/>
        </w:rPr>
        <w:t>src/lib.rs</w:t>
      </w:r>
      <w:ins w:id="1274" w:author="AnneMarieW" w:date="2017-11-27T11:09:00Z">
        <w:r w:rsidR="00463429">
          <w:rPr>
            <w:rStyle w:val="EmphasisItalic"/>
            <w:rFonts w:eastAsia="Microsoft YaHei"/>
          </w:rPr>
          <w:t xml:space="preserve"> </w:t>
        </w:r>
        <w:r w:rsidR="00B80F17" w:rsidRPr="00B80F17">
          <w:rPr>
            <w:rFonts w:eastAsia="Microsoft YaHei"/>
            <w:rPrChange w:id="1275" w:author="AnneMarieW" w:date="2017-11-27T11:09:00Z">
              <w:rPr>
                <w:rStyle w:val="EmphasisItalic"/>
                <w:rFonts w:eastAsia="Microsoft YaHei"/>
              </w:rPr>
            </w:rPrChange>
          </w:rPr>
          <w:t>file</w:t>
        </w:r>
      </w:ins>
      <w:r w:rsidRPr="00463429">
        <w:rPr>
          <w:rFonts w:eastAsia="Microsoft YaHei" w:hint="eastAsia"/>
        </w:rPr>
        <w:t xml:space="preserve">, </w:t>
      </w:r>
      <w:r w:rsidRPr="007233FF">
        <w:rPr>
          <w:rFonts w:eastAsia="Microsoft YaHei" w:hint="eastAsia"/>
        </w:rPr>
        <w:t>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change the signature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look like Listing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13-26</w:t>
      </w:r>
      <w:commentRangeStart w:id="1276"/>
      <w:ins w:id="1277" w:author="Carol Nichols" w:date="2017-12-04T17:56:00Z">
        <w:r w:rsidR="00820A1A">
          <w:rPr>
            <w:rFonts w:eastAsia="Microsoft YaHei"/>
          </w:rPr>
          <w:t>. This still won’t compile yet because we need to update the</w:t>
        </w:r>
      </w:ins>
      <w:ins w:id="1278" w:author="Carol Nichols" w:date="2017-12-04T17:57:00Z">
        <w:r w:rsidR="00FC6A0D">
          <w:rPr>
            <w:rFonts w:eastAsia="Microsoft YaHei"/>
          </w:rPr>
          <w:t xml:space="preserve"> function</w:t>
        </w:r>
      </w:ins>
      <w:ins w:id="1279" w:author="Carol Nichols" w:date="2017-12-04T17:56:00Z">
        <w:r w:rsidR="00820A1A">
          <w:rPr>
            <w:rFonts w:eastAsia="Microsoft YaHei"/>
          </w:rPr>
          <w:t xml:space="preserve"> body</w:t>
        </w:r>
        <w:bookmarkStart w:id="1280" w:name="_GoBack"/>
        <w:bookmarkEnd w:id="1280"/>
        <w:commentRangeEnd w:id="1276"/>
        <w:r w:rsidR="00726A37">
          <w:rPr>
            <w:rStyle w:val="CommentReference"/>
          </w:rPr>
          <w:commentReference w:id="1276"/>
        </w:r>
      </w:ins>
      <w:r>
        <w:rPr>
          <w:rFonts w:eastAsia="Microsoft YaHei" w:hint="eastAsia"/>
        </w:rPr>
        <w:t>:</w:t>
      </w:r>
    </w:p>
    <w:p w14:paraId="4D51695C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1281" w:author="janelle" w:date="2017-11-08T10:46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src/lib.rs</w:t>
      </w:r>
    </w:p>
    <w:p w14:paraId="4743C8B6" w14:textId="77777777" w:rsidR="00084A24" w:rsidRPr="001D7870" w:rsidRDefault="00B052DF">
      <w:pPr>
        <w:pStyle w:val="CodeA"/>
        <w:rPr>
          <w:rStyle w:val="Literal-Gray"/>
          <w:rPrChange w:id="1282" w:author="Carol Nichols" w:date="2017-12-04T16:46:00Z">
            <w:rPr/>
          </w:rPrChange>
        </w:rPr>
        <w:pPrChange w:id="1283" w:author="Carol Nichols" w:date="2017-12-04T16:46:00Z">
          <w:pPr>
            <w:pStyle w:val="CodeAWingding"/>
          </w:pPr>
        </w:pPrChange>
      </w:pPr>
      <w:r w:rsidRPr="001D7870">
        <w:rPr>
          <w:rStyle w:val="Literal-Gray"/>
          <w:highlight w:val="yellow"/>
          <w:rPrChange w:id="1284" w:author="Carol Nichols" w:date="2017-12-04T16:46:00Z">
            <w:rPr/>
          </w:rPrChange>
        </w:rPr>
        <w:t>impl Config {</w:t>
      </w:r>
    </w:p>
    <w:p w14:paraId="0E77C33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</w:t>
      </w:r>
      <w:r w:rsidR="00B464C6">
        <w:t xml:space="preserve">mut </w:t>
      </w:r>
      <w:r w:rsidRPr="009C6C22">
        <w:rPr>
          <w:rFonts w:hint="eastAsia"/>
        </w:rPr>
        <w:t>args: std::env::Args) -&gt; Result&lt;Config, &amp;'static str&gt; {</w:t>
      </w:r>
    </w:p>
    <w:p w14:paraId="2389BBD3" w14:textId="77777777" w:rsidR="00084A24" w:rsidRPr="001D7870" w:rsidRDefault="00B052DF">
      <w:pPr>
        <w:pStyle w:val="CodeC"/>
        <w:rPr>
          <w:rStyle w:val="Literal-Gray"/>
          <w:rPrChange w:id="1285" w:author="Carol Nichols" w:date="2017-12-04T16:46:00Z">
            <w:rPr/>
          </w:rPrChange>
        </w:rPr>
        <w:pPrChange w:id="1286" w:author="Carol Nichols" w:date="2017-12-04T16:46:00Z">
          <w:pPr>
            <w:pStyle w:val="CodeCWingding"/>
          </w:pPr>
        </w:pPrChange>
      </w:pPr>
      <w:r w:rsidRPr="001D7870">
        <w:rPr>
          <w:rStyle w:val="Literal-Gray"/>
          <w:rPrChange w:id="1287" w:author="Carol Nichols" w:date="2017-12-04T16:46:00Z">
            <w:rPr/>
          </w:rPrChange>
        </w:rPr>
        <w:t xml:space="preserve">        </w:t>
      </w:r>
      <w:r w:rsidRPr="001D7870">
        <w:rPr>
          <w:rStyle w:val="Literal-Gray"/>
          <w:highlight w:val="yellow"/>
          <w:rPrChange w:id="1288" w:author="Carol Nichols" w:date="2017-12-04T16:46:00Z">
            <w:rPr/>
          </w:rPrChange>
        </w:rPr>
        <w:t xml:space="preserve">// </w:t>
      </w:r>
      <w:del w:id="1289" w:author="janelle" w:date="2017-11-29T17:39:00Z">
        <w:r w:rsidRPr="001D7870" w:rsidDel="00427AE9">
          <w:rPr>
            <w:rStyle w:val="Literal-Gray"/>
            <w:highlight w:val="yellow"/>
            <w:rPrChange w:id="1290" w:author="Carol Nichols" w:date="2017-12-04T16:46:00Z">
              <w:rPr/>
            </w:rPrChange>
          </w:rPr>
          <w:delText>...</w:delText>
        </w:r>
      </w:del>
      <w:ins w:id="1291" w:author="janelle" w:date="2017-11-29T17:40:00Z">
        <w:r w:rsidR="00427AE9" w:rsidRPr="001D7870">
          <w:rPr>
            <w:rStyle w:val="Literal-Gray"/>
            <w:highlight w:val="yellow"/>
            <w:rPrChange w:id="1292" w:author="Carol Nichols" w:date="2017-12-04T16:46:00Z">
              <w:rPr>
                <w:highlight w:val="yellow"/>
              </w:rPr>
            </w:rPrChange>
          </w:rPr>
          <w:t>--</w:t>
        </w:r>
      </w:ins>
      <w:r w:rsidRPr="001D7870">
        <w:rPr>
          <w:rStyle w:val="Literal-Gray"/>
          <w:highlight w:val="yellow"/>
          <w:rPrChange w:id="1293" w:author="Carol Nichols" w:date="2017-12-04T16:46:00Z">
            <w:rPr/>
          </w:rPrChange>
        </w:rPr>
        <w:t>snip</w:t>
      </w:r>
      <w:ins w:id="1294" w:author="janelle" w:date="2017-11-29T17:40:00Z">
        <w:r w:rsidR="00427AE9" w:rsidRPr="001D7870">
          <w:rPr>
            <w:rStyle w:val="Literal-Gray"/>
            <w:highlight w:val="yellow"/>
            <w:rPrChange w:id="1295" w:author="Carol Nichols" w:date="2017-12-04T16:46:00Z">
              <w:rPr>
                <w:highlight w:val="yellow"/>
              </w:rPr>
            </w:rPrChange>
          </w:rPr>
          <w:t>--</w:t>
        </w:r>
      </w:ins>
      <w:del w:id="1296" w:author="janelle" w:date="2017-11-29T17:40:00Z">
        <w:r w:rsidRPr="001D7870" w:rsidDel="00427AE9">
          <w:rPr>
            <w:rStyle w:val="Literal-Gray"/>
            <w:highlight w:val="yellow"/>
            <w:rPrChange w:id="1297" w:author="Carol Nichols" w:date="2017-12-04T16:46:00Z">
              <w:rPr/>
            </w:rPrChange>
          </w:rPr>
          <w:delText>...</w:delText>
        </w:r>
      </w:del>
    </w:p>
    <w:p w14:paraId="75F75E1F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427AE9">
        <w:rPr>
          <w:rFonts w:eastAsia="Microsoft YaHei" w:hint="eastAsia"/>
        </w:rPr>
        <w:t xml:space="preserve">Listing 13-26: Updating the signature of </w:t>
      </w:r>
      <w:proofErr w:type="spellStart"/>
      <w:r w:rsidR="00B80F17" w:rsidRPr="00427AE9">
        <w:rPr>
          <w:rStyle w:val="LiteralCaption"/>
          <w:rPrChange w:id="1298" w:author="janelle" w:date="2017-11-29T17:41:00Z">
            <w:rPr>
              <w:rStyle w:val="Literal"/>
            </w:rPr>
          </w:rPrChange>
        </w:rPr>
        <w:t>Config</w:t>
      </w:r>
      <w:proofErr w:type="spellEnd"/>
      <w:r w:rsidR="00B80F17" w:rsidRPr="00427AE9">
        <w:rPr>
          <w:rStyle w:val="LiteralCaption"/>
          <w:rPrChange w:id="1299" w:author="janelle" w:date="2017-11-29T17:41:00Z">
            <w:rPr>
              <w:rStyle w:val="Literal"/>
            </w:rPr>
          </w:rPrChange>
        </w:rPr>
        <w:t>::new</w:t>
      </w:r>
      <w:r w:rsidRPr="00427AE9">
        <w:rPr>
          <w:rFonts w:eastAsia="Microsoft YaHei" w:hint="eastAsia"/>
        </w:rPr>
        <w:t xml:space="preserve"> to expect an iterator</w:t>
      </w:r>
    </w:p>
    <w:p w14:paraId="2DE2CE9D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standard library documentation for 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shows that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of the iterator it returns is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updated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signature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so</w:t>
      </w:r>
      <w:del w:id="1300" w:author="AnneMarieW" w:date="2017-11-27T11:09:00Z">
        <w:r w:rsidRPr="007233FF" w:rsidDel="003E4248">
          <w:rPr>
            <w:rFonts w:eastAsia="Microsoft YaHei" w:hint="eastAsia"/>
          </w:rPr>
          <w:delText xml:space="preserve"> that</w:delText>
        </w:r>
      </w:del>
      <w:r w:rsidRPr="007233FF">
        <w:rPr>
          <w:rFonts w:eastAsia="Microsoft YaHei" w:hint="eastAsia"/>
        </w:rPr>
        <w:t xml:space="preserve"> the parameter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instead of </w:t>
      </w:r>
      <w:r w:rsidRPr="007233FF">
        <w:rPr>
          <w:rStyle w:val="Literal"/>
          <w:rFonts w:hint="eastAsia"/>
        </w:rPr>
        <w:t>&amp;[String]</w:t>
      </w:r>
      <w:r>
        <w:rPr>
          <w:rFonts w:eastAsia="Microsoft YaHei" w:hint="eastAsia"/>
        </w:rPr>
        <w:t>.</w:t>
      </w:r>
      <w:r w:rsidR="00B464C6">
        <w:rPr>
          <w:rFonts w:eastAsia="Microsoft YaHei"/>
        </w:rPr>
        <w:t xml:space="preserve"> Because we’re taking ownership of </w:t>
      </w:r>
      <w:proofErr w:type="spellStart"/>
      <w:r w:rsidR="00B464C6" w:rsidRPr="00AA47D6">
        <w:rPr>
          <w:rStyle w:val="Literal"/>
          <w:rFonts w:eastAsia="Microsoft YaHei"/>
        </w:rPr>
        <w:t>args</w:t>
      </w:r>
      <w:proofErr w:type="spellEnd"/>
      <w:del w:id="1301" w:author="AnneMarieW" w:date="2017-11-27T11:10:00Z">
        <w:r w:rsidR="00B464C6" w:rsidDel="003E4248">
          <w:rPr>
            <w:rFonts w:eastAsia="Microsoft YaHei"/>
          </w:rPr>
          <w:delText>,</w:delText>
        </w:r>
      </w:del>
      <w:r w:rsidR="00B464C6">
        <w:rPr>
          <w:rFonts w:eastAsia="Microsoft YaHei"/>
        </w:rPr>
        <w:t xml:space="preserve"> and we’</w:t>
      </w:r>
      <w:del w:id="1302" w:author="AnneMarieW" w:date="2017-11-27T11:09:00Z">
        <w:r w:rsidR="00B464C6" w:rsidDel="003E4248">
          <w:rPr>
            <w:rFonts w:eastAsia="Microsoft YaHei"/>
          </w:rPr>
          <w:delText>re going to</w:delText>
        </w:r>
      </w:del>
      <w:ins w:id="1303" w:author="AnneMarieW" w:date="2017-11-27T11:09:00Z">
        <w:r w:rsidR="003E4248">
          <w:rPr>
            <w:rFonts w:eastAsia="Microsoft YaHei"/>
          </w:rPr>
          <w:t>ll</w:t>
        </w:r>
      </w:ins>
      <w:r w:rsidR="00B464C6">
        <w:rPr>
          <w:rFonts w:eastAsia="Microsoft YaHei"/>
        </w:rPr>
        <w:t xml:space="preserve"> be mutating </w:t>
      </w:r>
      <w:proofErr w:type="spellStart"/>
      <w:r w:rsidR="00B464C6" w:rsidRPr="00AA47D6">
        <w:rPr>
          <w:rStyle w:val="Literal"/>
          <w:rFonts w:eastAsia="Microsoft YaHei"/>
        </w:rPr>
        <w:t>args</w:t>
      </w:r>
      <w:proofErr w:type="spellEnd"/>
      <w:r w:rsidR="00B464C6">
        <w:rPr>
          <w:rFonts w:eastAsia="Microsoft YaHei"/>
        </w:rPr>
        <w:t xml:space="preserve"> by iterating over it, we can add the </w:t>
      </w:r>
      <w:proofErr w:type="spellStart"/>
      <w:r w:rsidR="00B464C6" w:rsidRPr="00AA47D6">
        <w:rPr>
          <w:rStyle w:val="Literal"/>
          <w:rFonts w:eastAsia="Microsoft YaHei"/>
        </w:rPr>
        <w:t>mut</w:t>
      </w:r>
      <w:proofErr w:type="spellEnd"/>
      <w:r w:rsidR="00B464C6">
        <w:rPr>
          <w:rFonts w:eastAsia="Microsoft YaHei"/>
        </w:rPr>
        <w:t xml:space="preserve"> keyword into the specification of the </w:t>
      </w:r>
      <w:proofErr w:type="spellStart"/>
      <w:r w:rsidR="00B464C6" w:rsidRPr="00AA47D6">
        <w:rPr>
          <w:rStyle w:val="Literal"/>
          <w:rFonts w:eastAsia="Microsoft YaHei"/>
        </w:rPr>
        <w:t>args</w:t>
      </w:r>
      <w:proofErr w:type="spellEnd"/>
      <w:r w:rsidR="00B464C6">
        <w:rPr>
          <w:rFonts w:eastAsia="Microsoft YaHei"/>
        </w:rPr>
        <w:t xml:space="preserve"> parameter</w:t>
      </w:r>
      <w:r w:rsidR="00E666BC">
        <w:rPr>
          <w:rFonts w:eastAsia="Microsoft YaHei"/>
        </w:rPr>
        <w:t xml:space="preserve"> to make it mutable</w:t>
      </w:r>
      <w:r w:rsidR="00B464C6">
        <w:rPr>
          <w:rFonts w:eastAsia="Microsoft YaHei"/>
        </w:rPr>
        <w:t>.</w:t>
      </w:r>
    </w:p>
    <w:p w14:paraId="711D208B" w14:textId="77777777" w:rsidR="00084A24" w:rsidRPr="007233FF" w:rsidRDefault="00B052DF" w:rsidP="005E05F0">
      <w:pPr>
        <w:pStyle w:val="HeadC"/>
        <w:outlineLvl w:val="0"/>
        <w:rPr>
          <w:rFonts w:eastAsia="Microsoft YaHei"/>
        </w:rPr>
      </w:pPr>
      <w:bookmarkStart w:id="1304" w:name="using-`iterator`-trait-methods-instead-o"/>
      <w:bookmarkStart w:id="1305" w:name="_Toc500170044"/>
      <w:bookmarkEnd w:id="1304"/>
      <w:r w:rsidRPr="007233FF">
        <w:rPr>
          <w:rFonts w:eastAsia="Microsoft YaHei" w:hint="eastAsia"/>
        </w:rPr>
        <w:t xml:space="preserve">Using </w:t>
      </w:r>
      <w:r w:rsidRPr="00752296">
        <w:rPr>
          <w:rStyle w:val="Literal"/>
          <w:rPrChange w:id="1306" w:author="Carol Nichols" w:date="2017-12-04T15:47:00Z">
            <w:rPr/>
          </w:rPrChange>
        </w:rPr>
        <w:t>Iterator</w:t>
      </w:r>
      <w:r>
        <w:rPr>
          <w:rFonts w:eastAsia="Microsoft YaHei" w:hint="eastAsia"/>
        </w:rPr>
        <w:t xml:space="preserve"> Trait Methods Instead of Indexing</w:t>
      </w:r>
      <w:bookmarkEnd w:id="1305"/>
    </w:p>
    <w:p w14:paraId="05766797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fix the body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The standard library documentation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mentions that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implements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trait, so we know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can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it! Listing 13-27 </w:t>
      </w:r>
      <w:del w:id="1307" w:author="AnneMarieW" w:date="2017-11-27T11:10:00Z">
        <w:r w:rsidRPr="007233FF" w:rsidDel="003E4248">
          <w:rPr>
            <w:rFonts w:eastAsia="Microsoft YaHei" w:hint="eastAsia"/>
          </w:rPr>
          <w:delText xml:space="preserve">has </w:delText>
        </w:r>
      </w:del>
      <w:r w:rsidRPr="007233FF">
        <w:rPr>
          <w:rFonts w:eastAsia="Microsoft YaHei" w:hint="eastAsia"/>
        </w:rPr>
        <w:t>update</w:t>
      </w:r>
      <w:del w:id="1308" w:author="AnneMarieW" w:date="2017-11-27T11:10:00Z">
        <w:r w:rsidRPr="007233FF" w:rsidDel="003E4248">
          <w:rPr>
            <w:rFonts w:eastAsia="Microsoft YaHei" w:hint="eastAsia"/>
          </w:rPr>
          <w:delText>d</w:delText>
        </w:r>
      </w:del>
      <w:ins w:id="1309" w:author="AnneMarieW" w:date="2017-11-27T11:10:00Z">
        <w:r w:rsidR="003E4248">
          <w:rPr>
            <w:rFonts w:eastAsia="Microsoft YaHei"/>
          </w:rPr>
          <w:t>s</w:t>
        </w:r>
      </w:ins>
      <w:r w:rsidRPr="007233FF">
        <w:rPr>
          <w:rFonts w:eastAsia="Microsoft YaHei" w:hint="eastAsia"/>
        </w:rPr>
        <w:t xml:space="preserve">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from Listing 12-23 to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method:</w:t>
      </w:r>
    </w:p>
    <w:p w14:paraId="2A70BF55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1310" w:author="janelle" w:date="2017-11-08T10:47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src/lib.rs</w:t>
      </w:r>
    </w:p>
    <w:p w14:paraId="4268F18D" w14:textId="77777777" w:rsidR="00084A24" w:rsidRPr="007A5C4F" w:rsidRDefault="00B052DF">
      <w:pPr>
        <w:pStyle w:val="CodeA"/>
        <w:rPr>
          <w:rStyle w:val="Literal-Gray"/>
          <w:rPrChange w:id="1311" w:author="Carol Nichols" w:date="2017-12-04T16:46:00Z">
            <w:rPr/>
          </w:rPrChange>
        </w:rPr>
        <w:pPrChange w:id="1312" w:author="Carol Nichols" w:date="2017-12-04T16:46:00Z">
          <w:pPr>
            <w:pStyle w:val="CodeAWingding"/>
          </w:pPr>
        </w:pPrChange>
      </w:pPr>
      <w:r w:rsidRPr="007A5C4F">
        <w:rPr>
          <w:rStyle w:val="Literal-Gray"/>
          <w:highlight w:val="yellow"/>
          <w:rPrChange w:id="1313" w:author="Carol Nichols" w:date="2017-12-04T16:46:00Z">
            <w:rPr/>
          </w:rPrChange>
        </w:rPr>
        <w:t>impl Config {</w:t>
      </w:r>
    </w:p>
    <w:p w14:paraId="4F07879D" w14:textId="77777777" w:rsidR="00084A24" w:rsidRPr="007A5C4F" w:rsidRDefault="00B052DF">
      <w:pPr>
        <w:pStyle w:val="CodeB"/>
        <w:rPr>
          <w:rStyle w:val="Literal-Gray"/>
          <w:rPrChange w:id="1314" w:author="Carol Nichols" w:date="2017-12-04T16:46:00Z">
            <w:rPr/>
          </w:rPrChange>
        </w:rPr>
        <w:pPrChange w:id="1315" w:author="Carol Nichols" w:date="2017-12-04T16:46:00Z">
          <w:pPr>
            <w:pStyle w:val="CodeBWingding"/>
          </w:pPr>
        </w:pPrChange>
      </w:pPr>
      <w:r w:rsidRPr="007A5C4F">
        <w:rPr>
          <w:rStyle w:val="Literal-Gray"/>
          <w:rPrChange w:id="1316" w:author="Carol Nichols" w:date="2017-12-04T16:46:00Z">
            <w:rPr/>
          </w:rPrChange>
        </w:rPr>
        <w:t xml:space="preserve">    </w:t>
      </w:r>
      <w:r w:rsidRPr="007A5C4F">
        <w:rPr>
          <w:rStyle w:val="Literal-Gray"/>
          <w:highlight w:val="yellow"/>
          <w:rPrChange w:id="1317" w:author="Carol Nichols" w:date="2017-12-04T16:46:00Z">
            <w:rPr/>
          </w:rPrChange>
        </w:rPr>
        <w:t>pub fn new(mut args: std::env::Args) -&gt; Result&lt;Config, &amp;'static str&gt; {</w:t>
      </w:r>
    </w:p>
    <w:p w14:paraId="6EEA604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 xml:space="preserve">        args.next();</w:t>
      </w:r>
    </w:p>
    <w:p w14:paraId="307BB618" w14:textId="77777777" w:rsidR="00084A24" w:rsidRPr="009C6C22" w:rsidRDefault="00084A24" w:rsidP="009C6C22">
      <w:pPr>
        <w:pStyle w:val="CodeB"/>
      </w:pPr>
    </w:p>
    <w:p w14:paraId="150582C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match args.next() {</w:t>
      </w:r>
    </w:p>
    <w:p w14:paraId="0F76A76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14:paraId="5601844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query string"),</w:t>
      </w:r>
    </w:p>
    <w:p w14:paraId="133C211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14:paraId="04CE108D" w14:textId="77777777" w:rsidR="00084A24" w:rsidRPr="009C6C22" w:rsidRDefault="00084A24" w:rsidP="009C6C22">
      <w:pPr>
        <w:pStyle w:val="CodeB"/>
      </w:pPr>
    </w:p>
    <w:p w14:paraId="705DB69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match args.next() {</w:t>
      </w:r>
    </w:p>
    <w:p w14:paraId="563339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14:paraId="063CE05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file name"),</w:t>
      </w:r>
    </w:p>
    <w:p w14:paraId="68780B6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14:paraId="605B44EA" w14:textId="77777777" w:rsidR="00084A24" w:rsidRPr="009C6C22" w:rsidRDefault="00084A24" w:rsidP="009C6C22">
      <w:pPr>
        <w:pStyle w:val="CodeB"/>
      </w:pPr>
    </w:p>
    <w:p w14:paraId="286FA990" w14:textId="77777777" w:rsidR="00084A24" w:rsidRPr="00677D09" w:rsidRDefault="00B052DF">
      <w:pPr>
        <w:pStyle w:val="CodeB"/>
        <w:rPr>
          <w:rStyle w:val="Literal-Gray"/>
          <w:rPrChange w:id="1318" w:author="Carol Nichols" w:date="2017-12-04T16:46:00Z">
            <w:rPr/>
          </w:rPrChange>
        </w:rPr>
        <w:pPrChange w:id="1319" w:author="Carol Nichols" w:date="2017-12-04T16:46:00Z">
          <w:pPr>
            <w:pStyle w:val="CodeBWingding"/>
          </w:pPr>
        </w:pPrChange>
      </w:pPr>
      <w:r w:rsidRPr="00677D09">
        <w:rPr>
          <w:rStyle w:val="Literal-Gray"/>
          <w:rPrChange w:id="1320" w:author="Carol Nichols" w:date="2017-12-04T16:46:00Z">
            <w:rPr/>
          </w:rPrChange>
        </w:rPr>
        <w:t xml:space="preserve">        </w:t>
      </w:r>
      <w:r w:rsidRPr="00677D09">
        <w:rPr>
          <w:rStyle w:val="Literal-Gray"/>
          <w:highlight w:val="yellow"/>
          <w:rPrChange w:id="1321" w:author="Carol Nichols" w:date="2017-12-04T16:46:00Z">
            <w:rPr/>
          </w:rPrChange>
        </w:rPr>
        <w:t>let case_sensitive = env::var("CASE_INSENSITIVE").is_err();</w:t>
      </w:r>
    </w:p>
    <w:p w14:paraId="5EC8CA02" w14:textId="77777777" w:rsidR="00084A24" w:rsidRPr="00677D09" w:rsidRDefault="00084A24">
      <w:pPr>
        <w:pStyle w:val="CodeB"/>
        <w:rPr>
          <w:rStyle w:val="Literal-Gray"/>
          <w:rPrChange w:id="1322" w:author="Carol Nichols" w:date="2017-12-04T16:46:00Z">
            <w:rPr/>
          </w:rPrChange>
        </w:rPr>
      </w:pPr>
    </w:p>
    <w:p w14:paraId="57FAA09E" w14:textId="77777777" w:rsidR="00084A24" w:rsidRPr="00677D09" w:rsidRDefault="00B052DF">
      <w:pPr>
        <w:pStyle w:val="CodeB"/>
        <w:rPr>
          <w:rStyle w:val="Literal-Gray"/>
          <w:highlight w:val="yellow"/>
          <w:rPrChange w:id="1323" w:author="Carol Nichols" w:date="2017-12-04T16:46:00Z">
            <w:rPr/>
          </w:rPrChange>
        </w:rPr>
        <w:pPrChange w:id="1324" w:author="Carol Nichols" w:date="2017-12-04T16:46:00Z">
          <w:pPr>
            <w:pStyle w:val="CodeBWingding"/>
          </w:pPr>
        </w:pPrChange>
      </w:pPr>
      <w:r w:rsidRPr="00677D09">
        <w:rPr>
          <w:rStyle w:val="Literal-Gray"/>
          <w:rPrChange w:id="1325" w:author="Carol Nichols" w:date="2017-12-04T16:46:00Z">
            <w:rPr/>
          </w:rPrChange>
        </w:rPr>
        <w:t xml:space="preserve">        </w:t>
      </w:r>
      <w:r w:rsidRPr="00677D09">
        <w:rPr>
          <w:rStyle w:val="Literal-Gray"/>
          <w:highlight w:val="yellow"/>
          <w:rPrChange w:id="1326" w:author="Carol Nichols" w:date="2017-12-04T16:46:00Z">
            <w:rPr/>
          </w:rPrChange>
        </w:rPr>
        <w:t>Ok(Config {</w:t>
      </w:r>
      <w:r w:rsidR="00B80A69" w:rsidRPr="00677D09">
        <w:rPr>
          <w:rStyle w:val="Literal-Gray"/>
          <w:highlight w:val="yellow"/>
          <w:rPrChange w:id="1327" w:author="Carol Nichols" w:date="2017-12-04T16:46:00Z">
            <w:rPr/>
          </w:rPrChange>
        </w:rPr>
        <w:t xml:space="preserve"> </w:t>
      </w:r>
      <w:r w:rsidRPr="00677D09">
        <w:rPr>
          <w:rStyle w:val="Literal-Gray"/>
          <w:highlight w:val="yellow"/>
          <w:rPrChange w:id="1328" w:author="Carol Nichols" w:date="2017-12-04T16:46:00Z">
            <w:rPr/>
          </w:rPrChange>
        </w:rPr>
        <w:t>query, filename, case_sensitive</w:t>
      </w:r>
      <w:r w:rsidR="00B80A69" w:rsidRPr="00677D09">
        <w:rPr>
          <w:rStyle w:val="Literal-Gray"/>
          <w:highlight w:val="yellow"/>
          <w:rPrChange w:id="1329" w:author="Carol Nichols" w:date="2017-12-04T16:46:00Z">
            <w:rPr/>
          </w:rPrChange>
        </w:rPr>
        <w:t xml:space="preserve"> </w:t>
      </w:r>
      <w:r w:rsidRPr="00677D09">
        <w:rPr>
          <w:rStyle w:val="Literal-Gray"/>
          <w:highlight w:val="yellow"/>
          <w:rPrChange w:id="1330" w:author="Carol Nichols" w:date="2017-12-04T16:46:00Z">
            <w:rPr/>
          </w:rPrChange>
        </w:rPr>
        <w:t>})</w:t>
      </w:r>
    </w:p>
    <w:p w14:paraId="44F0AAD6" w14:textId="77777777" w:rsidR="00084A24" w:rsidRPr="00677D09" w:rsidRDefault="00B052DF">
      <w:pPr>
        <w:pStyle w:val="CodeB"/>
        <w:rPr>
          <w:rStyle w:val="Literal-Gray"/>
          <w:rPrChange w:id="1331" w:author="Carol Nichols" w:date="2017-12-04T16:46:00Z">
            <w:rPr/>
          </w:rPrChange>
        </w:rPr>
        <w:pPrChange w:id="1332" w:author="Carol Nichols" w:date="2017-12-04T16:46:00Z">
          <w:pPr>
            <w:pStyle w:val="CodeBWingding"/>
          </w:pPr>
        </w:pPrChange>
      </w:pPr>
      <w:r w:rsidRPr="00677D09">
        <w:rPr>
          <w:rStyle w:val="Literal-Gray"/>
          <w:highlight w:val="yellow"/>
          <w:rPrChange w:id="1333" w:author="Carol Nichols" w:date="2017-12-04T16:46:00Z">
            <w:rPr/>
          </w:rPrChange>
        </w:rPr>
        <w:t xml:space="preserve">    }</w:t>
      </w:r>
    </w:p>
    <w:p w14:paraId="5FD69A9F" w14:textId="77777777" w:rsidR="00084A24" w:rsidRPr="00677D09" w:rsidRDefault="00B052DF">
      <w:pPr>
        <w:pStyle w:val="CodeC"/>
        <w:rPr>
          <w:rStyle w:val="Literal-Gray"/>
          <w:rPrChange w:id="1334" w:author="Carol Nichols" w:date="2017-12-04T16:46:00Z">
            <w:rPr/>
          </w:rPrChange>
        </w:rPr>
        <w:pPrChange w:id="1335" w:author="Carol Nichols" w:date="2017-12-04T16:46:00Z">
          <w:pPr>
            <w:pStyle w:val="CodeCWingding"/>
          </w:pPr>
        </w:pPrChange>
      </w:pPr>
      <w:r w:rsidRPr="00677D09">
        <w:rPr>
          <w:rStyle w:val="Literal-Gray"/>
          <w:highlight w:val="yellow"/>
          <w:rPrChange w:id="1336" w:author="Carol Nichols" w:date="2017-12-04T16:46:00Z">
            <w:rPr/>
          </w:rPrChange>
        </w:rPr>
        <w:t>}</w:t>
      </w:r>
    </w:p>
    <w:p w14:paraId="46F6BF85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13-27: Changing the body of </w:t>
      </w:r>
      <w:proofErr w:type="spellStart"/>
      <w:r w:rsidR="00B80F17" w:rsidRPr="00B80F17">
        <w:rPr>
          <w:rStyle w:val="LiteralCaption"/>
          <w:rPrChange w:id="1337" w:author="janelle" w:date="2017-11-08T10:47:00Z">
            <w:rPr>
              <w:rStyle w:val="Literal"/>
            </w:rPr>
          </w:rPrChange>
        </w:rPr>
        <w:t>Config</w:t>
      </w:r>
      <w:proofErr w:type="spellEnd"/>
      <w:r w:rsidR="00B80F17" w:rsidRPr="00B80F17">
        <w:rPr>
          <w:rStyle w:val="LiteralCaption"/>
          <w:rPrChange w:id="1338" w:author="janelle" w:date="2017-11-08T10:47:00Z">
            <w:rPr>
              <w:rStyle w:val="Literal"/>
            </w:rPr>
          </w:rPrChange>
        </w:rPr>
        <w:t>::new</w:t>
      </w:r>
      <w:r>
        <w:rPr>
          <w:rFonts w:eastAsia="Microsoft YaHei" w:hint="eastAsia"/>
        </w:rPr>
        <w:t xml:space="preserve"> to use iterator methods</w:t>
      </w:r>
    </w:p>
    <w:p w14:paraId="031E3187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Remember that the first value in the return value of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is the name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program. We want to ignore that and get to the next value, so first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and do nothing with the return value. Second, we call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we want to put 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 field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. If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returns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, we use a </w:t>
      </w:r>
      <w:r w:rsidRPr="007233FF">
        <w:rPr>
          <w:rStyle w:val="Literal"/>
          <w:rFonts w:hint="eastAsia"/>
        </w:rPr>
        <w:t>match</w:t>
      </w:r>
      <w:r w:rsidRPr="007233FF">
        <w:rPr>
          <w:rFonts w:eastAsia="Microsoft YaHei" w:hint="eastAsia"/>
        </w:rPr>
        <w:t xml:space="preserve"> to extract the value. If it returns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>, it means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not enough arguments were given and we return early with an </w:t>
      </w:r>
      <w:r w:rsidRPr="007233FF">
        <w:rPr>
          <w:rStyle w:val="Literal"/>
          <w:rFonts w:hint="eastAsia"/>
        </w:rPr>
        <w:t>Err</w:t>
      </w:r>
      <w:r w:rsidRPr="007233FF">
        <w:rPr>
          <w:rFonts w:eastAsia="Microsoft YaHei" w:hint="eastAsia"/>
        </w:rPr>
        <w:t xml:space="preserve"> value. We do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same thing for the </w:t>
      </w:r>
      <w:r w:rsidRPr="007233FF">
        <w:rPr>
          <w:rStyle w:val="Literal"/>
          <w:rFonts w:hint="eastAsia"/>
        </w:rPr>
        <w:t>filename</w:t>
      </w:r>
      <w:r>
        <w:rPr>
          <w:rFonts w:eastAsia="Microsoft YaHei" w:hint="eastAsia"/>
        </w:rPr>
        <w:t xml:space="preserve"> value.</w:t>
      </w:r>
    </w:p>
    <w:p w14:paraId="385EC436" w14:textId="77777777" w:rsidR="00084A24" w:rsidRPr="007233FF" w:rsidRDefault="00B052DF" w:rsidP="005E05F0">
      <w:pPr>
        <w:pStyle w:val="HeadB"/>
        <w:outlineLvl w:val="0"/>
        <w:rPr>
          <w:rFonts w:eastAsia="Microsoft YaHei"/>
        </w:rPr>
      </w:pPr>
      <w:bookmarkStart w:id="1339" w:name="making-code-clearer-with-iterator-adapto"/>
      <w:bookmarkStart w:id="1340" w:name="_Toc500170045"/>
      <w:bookmarkEnd w:id="1339"/>
      <w:r>
        <w:rPr>
          <w:rFonts w:eastAsia="Microsoft YaHei" w:hint="eastAsia"/>
        </w:rPr>
        <w:t>Making Code Clearer with Iterator Adaptors</w:t>
      </w:r>
      <w:bookmarkEnd w:id="1340"/>
    </w:p>
    <w:p w14:paraId="269A1FFE" w14:textId="79D6207C" w:rsidR="00084A24" w:rsidRDefault="00AD1712" w:rsidP="009C6C22">
      <w:pPr>
        <w:pStyle w:val="BodyFirst"/>
        <w:rPr>
          <w:ins w:id="1341" w:author="Carol Nichols" w:date="2017-12-04T17:31:00Z"/>
          <w:rFonts w:eastAsia="Microsoft YaHei"/>
        </w:rPr>
      </w:pPr>
      <w:ins w:id="1342" w:author="AnneMarieW" w:date="2017-11-27T11:11:00Z">
        <w:r>
          <w:rPr>
            <w:rFonts w:eastAsia="Microsoft YaHei"/>
          </w:rPr>
          <w:t xml:space="preserve">We can also </w:t>
        </w:r>
        <w:r w:rsidRPr="007233FF">
          <w:rPr>
            <w:rFonts w:eastAsia="Microsoft YaHei" w:hint="eastAsia"/>
          </w:rPr>
          <w:t xml:space="preserve">take advantage of iterators </w:t>
        </w:r>
      </w:ins>
      <w:del w:id="1343" w:author="AnneMarieW" w:date="2017-11-27T11:12:00Z">
        <w:r w:rsidR="00B052DF" w:rsidRPr="007233FF" w:rsidDel="00AD1712">
          <w:rPr>
            <w:rFonts w:eastAsia="Microsoft YaHei" w:hint="eastAsia"/>
          </w:rPr>
          <w:delText>The other place</w:delText>
        </w:r>
      </w:del>
      <w:del w:id="1344" w:author="AnneMarieW" w:date="2017-11-27T11:11:00Z">
        <w:r w:rsidR="00B052DF" w:rsidRPr="007233FF" w:rsidDel="00AD1712">
          <w:rPr>
            <w:rFonts w:eastAsia="Microsoft YaHei" w:hint="eastAsia"/>
          </w:rPr>
          <w:delText xml:space="preserve"> in our I/O project</w:delText>
        </w:r>
      </w:del>
      <w:del w:id="1345" w:author="AnneMarieW" w:date="2017-11-27T11:12:00Z">
        <w:r w:rsidR="00B052DF" w:rsidRPr="007233FF" w:rsidDel="00AD1712">
          <w:rPr>
            <w:rFonts w:eastAsia="Microsoft YaHei" w:hint="eastAsia"/>
          </w:rPr>
          <w:delText xml:space="preserve"> we could </w:delText>
        </w:r>
      </w:del>
      <w:del w:id="1346" w:author="AnneMarieW" w:date="2017-11-27T11:11:00Z">
        <w:r w:rsidR="00B052DF" w:rsidRPr="007233FF" w:rsidDel="00AD1712">
          <w:rPr>
            <w:rFonts w:eastAsia="Microsoft YaHei" w:hint="eastAsia"/>
          </w:rPr>
          <w:delText xml:space="preserve">take advantage of iterators </w:delText>
        </w:r>
      </w:del>
      <w:del w:id="1347" w:author="AnneMarieW" w:date="2017-11-27T11:12:00Z">
        <w:r w:rsidR="00B052DF" w:rsidRPr="007233FF" w:rsidDel="00AD1712">
          <w:rPr>
            <w:rFonts w:eastAsia="Microsoft YaHei" w:hint="eastAsia"/>
          </w:rPr>
          <w:delText xml:space="preserve">is </w:delText>
        </w:r>
      </w:del>
      <w:r w:rsidR="00B052DF" w:rsidRPr="007233FF">
        <w:rPr>
          <w:rFonts w:eastAsia="Microsoft YaHei" w:hint="eastAsia"/>
        </w:rPr>
        <w:t>in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the </w:t>
      </w:r>
      <w:r w:rsidR="00B052DF" w:rsidRPr="007233FF">
        <w:rPr>
          <w:rStyle w:val="Literal"/>
          <w:rFonts w:hint="eastAsia"/>
        </w:rPr>
        <w:t>search</w:t>
      </w:r>
      <w:r w:rsidR="00B052DF">
        <w:rPr>
          <w:rFonts w:eastAsia="Microsoft YaHei" w:hint="eastAsia"/>
        </w:rPr>
        <w:t xml:space="preserve"> function</w:t>
      </w:r>
      <w:ins w:id="1348" w:author="AnneMarieW" w:date="2017-11-27T11:11:00Z">
        <w:r w:rsidRPr="007233FF">
          <w:rPr>
            <w:rFonts w:eastAsia="Microsoft YaHei" w:hint="eastAsia"/>
          </w:rPr>
          <w:t xml:space="preserve"> in our I/O project</w:t>
        </w:r>
      </w:ins>
      <w:r w:rsidR="00B052DF">
        <w:rPr>
          <w:rFonts w:eastAsia="Microsoft YaHei" w:hint="eastAsia"/>
        </w:rPr>
        <w:t xml:space="preserve">, </w:t>
      </w:r>
      <w:ins w:id="1349" w:author="AnneMarieW" w:date="2017-11-27T11:12:00Z">
        <w:r>
          <w:rPr>
            <w:rFonts w:eastAsia="Microsoft YaHei"/>
          </w:rPr>
          <w:t xml:space="preserve">which is </w:t>
        </w:r>
      </w:ins>
      <w:r w:rsidR="00B052DF">
        <w:rPr>
          <w:rFonts w:eastAsia="Microsoft YaHei" w:hint="eastAsia"/>
        </w:rPr>
        <w:t>reproduced here in Listing 13-28 as it was</w:t>
      </w:r>
      <w:ins w:id="1350" w:author="Carol Nichols" w:date="2017-12-04T16:47:00Z">
        <w:r w:rsidR="009E3417">
          <w:rPr>
            <w:rFonts w:eastAsia="Microsoft YaHei"/>
          </w:rPr>
          <w:t xml:space="preserve"> in Listing 12-19</w:t>
        </w:r>
      </w:ins>
      <w:r w:rsidR="00B052DF">
        <w:rPr>
          <w:rFonts w:eastAsia="Microsoft YaHei" w:hint="eastAsia"/>
        </w:rPr>
        <w:t xml:space="preserve"> </w:t>
      </w:r>
      <w:commentRangeStart w:id="1351"/>
      <w:commentRangeStart w:id="1352"/>
      <w:r w:rsidR="00B052DF">
        <w:rPr>
          <w:rFonts w:eastAsia="Microsoft YaHei" w:hint="eastAsia"/>
        </w:rPr>
        <w:t>at the end of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Chapter 12</w:t>
      </w:r>
      <w:commentRangeEnd w:id="1351"/>
      <w:r w:rsidR="00FD7DFE">
        <w:rPr>
          <w:rStyle w:val="CommentReference"/>
        </w:rPr>
        <w:commentReference w:id="1351"/>
      </w:r>
      <w:commentRangeEnd w:id="1352"/>
      <w:r w:rsidR="009E3417">
        <w:rPr>
          <w:rStyle w:val="CommentReference"/>
        </w:rPr>
        <w:commentReference w:id="1352"/>
      </w:r>
      <w:r w:rsidR="00B052DF">
        <w:rPr>
          <w:rFonts w:eastAsia="Microsoft YaHei" w:hint="eastAsia"/>
        </w:rPr>
        <w:t>:</w:t>
      </w:r>
    </w:p>
    <w:p w14:paraId="75B9AE15" w14:textId="29F90106" w:rsidR="00A5729E" w:rsidRPr="00A5729E" w:rsidRDefault="00A5729E" w:rsidP="00A5729E">
      <w:pPr>
        <w:pStyle w:val="ProductionDirective"/>
        <w:outlineLvl w:val="0"/>
        <w:rPr>
          <w:rFonts w:eastAsia="Microsoft YaHei"/>
          <w:rPrChange w:id="1353" w:author="Carol Nichols" w:date="2017-12-04T17:31:00Z">
            <w:rPr>
              <w:rFonts w:eastAsia="Microsoft YaHei"/>
            </w:rPr>
          </w:rPrChange>
        </w:rPr>
        <w:pPrChange w:id="1354" w:author="Carol Nichols" w:date="2017-12-04T17:31:00Z">
          <w:pPr>
            <w:pStyle w:val="BodyFirst"/>
          </w:pPr>
        </w:pPrChange>
      </w:pPr>
      <w:ins w:id="1355" w:author="Carol Nichols" w:date="2017-12-04T17:31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01CA0BA0" w14:textId="77777777" w:rsidR="00084A24" w:rsidRDefault="00B052DF" w:rsidP="005E05F0">
      <w:pPr>
        <w:pStyle w:val="ProductionDirective"/>
        <w:outlineLvl w:val="0"/>
        <w:rPr>
          <w:rFonts w:eastAsia="Microsoft YaHei"/>
        </w:rPr>
      </w:pPr>
      <w:del w:id="1356" w:author="janelle" w:date="2017-11-08T10:47:00Z">
        <w:r w:rsidDel="00B71545">
          <w:rPr>
            <w:rFonts w:eastAsia="Microsoft YaHei" w:hint="eastAsia"/>
          </w:rPr>
          <w:delText xml:space="preserve">Filename: </w:delText>
        </w:r>
      </w:del>
      <w:r>
        <w:rPr>
          <w:rFonts w:eastAsia="Microsoft YaHei" w:hint="eastAsia"/>
        </w:rPr>
        <w:t>src/lib.rs</w:t>
      </w:r>
    </w:p>
    <w:p w14:paraId="3F2C9D04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pub fn search&lt;'a&gt;(query: &amp;str, contents: &amp;'a str) -&gt; Vec&lt;&amp;'a str&gt; {</w:t>
      </w:r>
    </w:p>
    <w:p w14:paraId="2D907C8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results = Vec::new();</w:t>
      </w:r>
    </w:p>
    <w:p w14:paraId="1B05D189" w14:textId="77777777" w:rsidR="00084A24" w:rsidRPr="009C6C22" w:rsidRDefault="00084A24" w:rsidP="009C6C22">
      <w:pPr>
        <w:pStyle w:val="CodeB"/>
      </w:pPr>
    </w:p>
    <w:p w14:paraId="494438B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for line in contents.lines() {</w:t>
      </w:r>
    </w:p>
    <w:p w14:paraId="59412E1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line.contains(query) {</w:t>
      </w:r>
    </w:p>
    <w:p w14:paraId="3492A94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 xml:space="preserve">            results.push(line);</w:t>
      </w:r>
    </w:p>
    <w:p w14:paraId="7975297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1EC3985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50B6FAD2" w14:textId="77777777" w:rsidR="00084A24" w:rsidRPr="009C6C22" w:rsidRDefault="00084A24" w:rsidP="009C6C22">
      <w:pPr>
        <w:pStyle w:val="CodeB"/>
      </w:pPr>
    </w:p>
    <w:p w14:paraId="16C1284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results</w:t>
      </w:r>
    </w:p>
    <w:p w14:paraId="0B31F08D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15E607C6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13-28: The implementation of the </w:t>
      </w:r>
      <w:r w:rsidR="00B80F17" w:rsidRPr="00B80F17">
        <w:rPr>
          <w:rStyle w:val="LiteralCaption"/>
          <w:rPrChange w:id="1357" w:author="janelle" w:date="2017-11-08T10:47:00Z">
            <w:rPr>
              <w:rStyle w:val="Literal"/>
            </w:rPr>
          </w:rPrChange>
        </w:rPr>
        <w:t>search</w:t>
      </w:r>
      <w:r>
        <w:rPr>
          <w:rFonts w:eastAsia="Microsoft YaHei" w:hint="eastAsia"/>
        </w:rPr>
        <w:t xml:space="preserve"> function from Chapter 12</w:t>
      </w:r>
    </w:p>
    <w:p w14:paraId="34C4F36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can write this code in a </w:t>
      </w:r>
      <w:del w:id="1358" w:author="AnneMarieW" w:date="2017-11-27T11:12:00Z">
        <w:r w:rsidDel="00B433CC">
          <w:rPr>
            <w:rFonts w:eastAsia="Microsoft YaHei" w:hint="eastAsia"/>
          </w:rPr>
          <w:delText xml:space="preserve">much </w:delText>
        </w:r>
      </w:del>
      <w:r w:rsidR="00C56EAD">
        <w:rPr>
          <w:rFonts w:eastAsia="Microsoft YaHei"/>
        </w:rPr>
        <w:t xml:space="preserve">more concise </w:t>
      </w:r>
      <w:r>
        <w:rPr>
          <w:rFonts w:eastAsia="Microsoft YaHei" w:hint="eastAsia"/>
        </w:rPr>
        <w:t xml:space="preserve">way using iterator adaptor methods. </w:t>
      </w:r>
      <w:del w:id="1359" w:author="AnneMarieW" w:date="2017-11-27T11:13:00Z">
        <w:r w:rsidDel="00B433CC">
          <w:rPr>
            <w:rFonts w:eastAsia="Microsoft YaHei" w:hint="eastAsia"/>
          </w:rPr>
          <w:delText>This</w:delText>
        </w:r>
      </w:del>
      <w:ins w:id="1360" w:author="AnneMarieW" w:date="2017-11-27T11:13:00Z">
        <w:r w:rsidR="00B433CC">
          <w:rPr>
            <w:rFonts w:eastAsia="Microsoft YaHei"/>
          </w:rPr>
          <w:t>Doing so</w:t>
        </w:r>
      </w:ins>
      <w:r>
        <w:rPr>
          <w:rFonts w:eastAsia="Microsoft YaHei" w:hint="eastAsia"/>
        </w:rPr>
        <w:t xml:space="preserve"> also lets us avoid having a mutable intermediate </w:t>
      </w:r>
      <w:r w:rsidRPr="007233FF">
        <w:rPr>
          <w:rStyle w:val="Literal"/>
          <w:rFonts w:hint="eastAsia"/>
        </w:rPr>
        <w:t>results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vector. The functional programming style prefers to minimize the amount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mutable state to make code clearer. Removing the mutable state might make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easier for us to make a future enhancement to make searching happen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parallel, </w:t>
      </w:r>
      <w:del w:id="1361" w:author="AnneMarieW" w:date="2017-11-27T11:13:00Z">
        <w:r w:rsidRPr="007233FF" w:rsidDel="00B433CC">
          <w:rPr>
            <w:rFonts w:eastAsia="Microsoft YaHei" w:hint="eastAsia"/>
          </w:rPr>
          <w:delText>sinc</w:delText>
        </w:r>
      </w:del>
      <w:ins w:id="1362" w:author="AnneMarieW" w:date="2017-11-27T11:13:00Z">
        <w:r w:rsidR="00B433CC">
          <w:rPr>
            <w:rFonts w:eastAsia="Microsoft YaHei"/>
          </w:rPr>
          <w:t>becaus</w:t>
        </w:r>
      </w:ins>
      <w:r w:rsidRPr="007233FF">
        <w:rPr>
          <w:rFonts w:eastAsia="Microsoft YaHei" w:hint="eastAsia"/>
        </w:rPr>
        <w:t>e we wouldn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have to manage concurrent access to the </w:t>
      </w:r>
      <w:r w:rsidRPr="007233FF">
        <w:rPr>
          <w:rStyle w:val="Literal"/>
          <w:rFonts w:hint="eastAsia"/>
        </w:rPr>
        <w:t>results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vector. Listing 13-29 shows this change:</w:t>
      </w:r>
    </w:p>
    <w:p w14:paraId="02BA59F0" w14:textId="77777777" w:rsidR="00084A24" w:rsidRPr="009C6C22" w:rsidRDefault="00B052DF" w:rsidP="005E05F0">
      <w:pPr>
        <w:pStyle w:val="ProductionDirective"/>
        <w:outlineLvl w:val="0"/>
        <w:rPr>
          <w:rFonts w:eastAsia="Microsoft YaHei"/>
        </w:rPr>
      </w:pPr>
      <w:del w:id="1363" w:author="janelle" w:date="2017-11-08T10:47:00Z">
        <w:r w:rsidRPr="009C6C22" w:rsidDel="00B71545">
          <w:rPr>
            <w:rFonts w:eastAsia="Microsoft YaHei" w:hint="eastAsia"/>
          </w:rPr>
          <w:delText xml:space="preserve">Filename: </w:delText>
        </w:r>
      </w:del>
      <w:r w:rsidRPr="009C6C22">
        <w:rPr>
          <w:rFonts w:eastAsia="Microsoft YaHei" w:hint="eastAsia"/>
        </w:rPr>
        <w:t>src/lib.rs</w:t>
      </w:r>
    </w:p>
    <w:p w14:paraId="42190369" w14:textId="77777777" w:rsidR="00084A24" w:rsidRPr="007E5030" w:rsidRDefault="00B052DF" w:rsidP="007E5030">
      <w:pPr>
        <w:pStyle w:val="CodeA"/>
      </w:pPr>
      <w:r w:rsidRPr="009C6C22">
        <w:rPr>
          <w:rStyle w:val="HTMLCode"/>
          <w:rFonts w:ascii="Courier" w:hAnsi="Courier" w:cs="Times New Roman" w:hint="eastAsia"/>
        </w:rPr>
        <w:t>pub fn search&lt;'a&gt;(query: &amp;str, contents: &amp;'a str) -&gt; Vec&lt;&amp;'a str&gt; {</w:t>
      </w:r>
    </w:p>
    <w:p w14:paraId="54A4A7F7" w14:textId="77777777" w:rsidR="00084A24" w:rsidRPr="009C6C22" w:rsidRDefault="00B052DF" w:rsidP="007E5030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contents.lines()</w:t>
      </w:r>
    </w:p>
    <w:p w14:paraId="4BCC90E3" w14:textId="77777777" w:rsidR="00084A24" w:rsidRPr="009C6C22" w:rsidRDefault="00B052DF" w:rsidP="007E5030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.filter(|line| line.contains(query))</w:t>
      </w:r>
    </w:p>
    <w:p w14:paraId="01DF2C5C" w14:textId="77777777" w:rsidR="00084A24" w:rsidRPr="009C6C22" w:rsidRDefault="00B052DF" w:rsidP="007E5030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.collect()</w:t>
      </w:r>
    </w:p>
    <w:p w14:paraId="69B57B5E" w14:textId="77777777" w:rsidR="00084A24" w:rsidRPr="009C6C22" w:rsidRDefault="00B052DF" w:rsidP="00AA47D6">
      <w:pPr>
        <w:pStyle w:val="CodeCWingding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>}</w:t>
      </w:r>
    </w:p>
    <w:p w14:paraId="724ABCF5" w14:textId="77777777" w:rsidR="00084A24" w:rsidRDefault="00B052DF" w:rsidP="005E05F0">
      <w:pPr>
        <w:pStyle w:val="Listing"/>
        <w:outlineLvl w:val="0"/>
        <w:rPr>
          <w:rFonts w:eastAsia="Microsoft YaHei"/>
        </w:rPr>
      </w:pPr>
      <w:r w:rsidRPr="007233FF">
        <w:rPr>
          <w:rFonts w:eastAsia="Microsoft YaHei" w:hint="eastAsia"/>
        </w:rPr>
        <w:t>Listing 13-29: Using iterator adaptor methods in the implementation of the</w:t>
      </w:r>
      <w:r w:rsidR="007233FF" w:rsidRPr="007233FF">
        <w:rPr>
          <w:rFonts w:eastAsia="Microsoft YaHei" w:hint="eastAsia"/>
        </w:rPr>
        <w:t xml:space="preserve"> </w:t>
      </w:r>
      <w:r w:rsidR="00B80F17" w:rsidRPr="00B80F17">
        <w:rPr>
          <w:rStyle w:val="LiteralCaption"/>
          <w:rPrChange w:id="1364" w:author="janelle" w:date="2017-11-08T10:47:00Z">
            <w:rPr>
              <w:rStyle w:val="Literal"/>
            </w:rPr>
          </w:rPrChange>
        </w:rPr>
        <w:t>search</w:t>
      </w:r>
      <w:r>
        <w:rPr>
          <w:rFonts w:eastAsia="Microsoft YaHei" w:hint="eastAsia"/>
        </w:rPr>
        <w:t xml:space="preserve"> function</w:t>
      </w:r>
    </w:p>
    <w:p w14:paraId="384004DB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Recall that the purpose of the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function is to return all lines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contents</w:t>
      </w:r>
      <w:r w:rsidRPr="007233FF">
        <w:rPr>
          <w:rFonts w:eastAsia="Microsoft YaHei" w:hint="eastAsia"/>
        </w:rPr>
        <w:t xml:space="preserve"> that contain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. Similar to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example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13-19, we can use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adaptor to keep only the lines that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line.contains</w:t>
      </w:r>
      <w:proofErr w:type="spellEnd"/>
      <w:r w:rsidRPr="007233FF">
        <w:rPr>
          <w:rStyle w:val="Literal"/>
          <w:rFonts w:hint="eastAsia"/>
        </w:rPr>
        <w:t>(query)</w:t>
      </w:r>
      <w:r w:rsidRPr="007233FF">
        <w:rPr>
          <w:rFonts w:eastAsia="Microsoft YaHei" w:hint="eastAsia"/>
        </w:rPr>
        <w:t xml:space="preserve"> returns true for. We then collect the matching lines </w:t>
      </w:r>
      <w:del w:id="1365" w:author="AnneMarieW" w:date="2017-11-27T11:16:00Z">
        <w:r w:rsidRPr="007233FF" w:rsidDel="00B433CC">
          <w:rPr>
            <w:rFonts w:eastAsia="Microsoft YaHei" w:hint="eastAsia"/>
          </w:rPr>
          <w:delText>up</w:delText>
        </w:r>
        <w:r w:rsidR="007233FF" w:rsidRPr="007233FF" w:rsidDel="00B433CC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into another vector with </w:t>
      </w:r>
      <w:r w:rsidRPr="007233FF">
        <w:rPr>
          <w:rStyle w:val="Literal"/>
          <w:rFonts w:hint="eastAsia"/>
        </w:rPr>
        <w:t>collect</w:t>
      </w:r>
      <w:r w:rsidRPr="007233FF">
        <w:rPr>
          <w:rFonts w:eastAsia="Microsoft YaHei" w:hint="eastAsia"/>
        </w:rPr>
        <w:t>. Much simpler! Feel free to make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change to use iterator methods in the </w:t>
      </w:r>
      <w:proofErr w:type="spellStart"/>
      <w:r w:rsidRPr="007233FF">
        <w:rPr>
          <w:rStyle w:val="Literal"/>
          <w:rFonts w:hint="eastAsia"/>
        </w:rPr>
        <w:t>search_case_insensitive</w:t>
      </w:r>
      <w:proofErr w:type="spellEnd"/>
      <w:r>
        <w:rPr>
          <w:rFonts w:eastAsia="Microsoft YaHei" w:hint="eastAsia"/>
        </w:rPr>
        <w:t xml:space="preserve"> function 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well.</w:t>
      </w:r>
    </w:p>
    <w:p w14:paraId="0B071729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next logical question is which style you should choose in your own code</w:t>
      </w:r>
      <w:r w:rsidR="00C56EAD">
        <w:rPr>
          <w:rFonts w:eastAsia="Microsoft YaHei"/>
        </w:rPr>
        <w:t xml:space="preserve"> and why</w:t>
      </w:r>
      <w:r>
        <w:rPr>
          <w:rFonts w:eastAsia="Microsoft YaHei" w:hint="eastAsia"/>
        </w:rPr>
        <w:t>: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original implementation in Listing 13-28</w:t>
      </w:r>
      <w:del w:id="1366" w:author="AnneMarieW" w:date="2017-11-27T11:17:00Z">
        <w:r w:rsidDel="00B433CC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or the version using iterators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13-29. Most Rust programmers prefer to use the iterator style.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 tougher to get the hang of at first, but once you get a feel for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various iterator adaptors and what they do, iterators can be easier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understand. Instead of fiddling with the various bits of looping and building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 vectors, the code focuses on the high-level objective of the loop. This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abstracts away some of the </w:t>
      </w:r>
      <w:r>
        <w:rPr>
          <w:rFonts w:eastAsia="Microsoft YaHei" w:hint="eastAsia"/>
        </w:rPr>
        <w:lastRenderedPageBreak/>
        <w:t xml:space="preserve">commonplace code so </w:t>
      </w:r>
      <w:del w:id="1367" w:author="AnneMarieW" w:date="2017-11-27T11:18:00Z">
        <w:r w:rsidDel="00B433CC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easier to see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concepts that are unique to this code, </w:t>
      </w:r>
      <w:del w:id="1368" w:author="AnneMarieW" w:date="2017-11-27T11:18:00Z">
        <w:r w:rsidDel="00B433CC">
          <w:rPr>
            <w:rFonts w:eastAsia="Microsoft YaHei" w:hint="eastAsia"/>
          </w:rPr>
          <w:delText>like</w:delText>
        </w:r>
      </w:del>
      <w:ins w:id="1369" w:author="AnneMarieW" w:date="2017-11-27T11:18:00Z">
        <w:r w:rsidR="00B433CC">
          <w:rPr>
            <w:rFonts w:eastAsia="Microsoft YaHei"/>
          </w:rPr>
          <w:t>such as</w:t>
        </w:r>
      </w:ins>
      <w:r>
        <w:rPr>
          <w:rFonts w:eastAsia="Microsoft YaHei" w:hint="eastAsia"/>
        </w:rPr>
        <w:t xml:space="preserve"> the filtering condition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 in the iterator must pass.</w:t>
      </w:r>
    </w:p>
    <w:p w14:paraId="2A102BF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But are the two implementations truly equivalent? The intuitive assumption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be that the more low-level loop will be faster.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talk about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performance.</w:t>
      </w:r>
    </w:p>
    <w:p w14:paraId="497301FD" w14:textId="77777777" w:rsidR="00084A24" w:rsidRPr="007233FF" w:rsidRDefault="00B052DF" w:rsidP="005E05F0">
      <w:pPr>
        <w:pStyle w:val="HeadA"/>
        <w:outlineLvl w:val="0"/>
        <w:rPr>
          <w:rFonts w:eastAsia="Microsoft YaHei"/>
        </w:rPr>
      </w:pPr>
      <w:bookmarkStart w:id="1370" w:name="comparing-performance:-loops-versus-iter"/>
      <w:bookmarkStart w:id="1371" w:name="_Toc500170046"/>
      <w:bookmarkEnd w:id="1370"/>
      <w:r>
        <w:rPr>
          <w:rFonts w:eastAsia="Microsoft YaHei" w:hint="eastAsia"/>
        </w:rPr>
        <w:t>Comparing Performance: Loops v</w:t>
      </w:r>
      <w:del w:id="1372" w:author="AnneMarieW" w:date="2017-11-27T07:39:00Z">
        <w:r w:rsidDel="00163C7C">
          <w:rPr>
            <w:rFonts w:eastAsia="Microsoft YaHei" w:hint="eastAsia"/>
          </w:rPr>
          <w:delText>ersu</w:delText>
        </w:r>
      </w:del>
      <w:r>
        <w:rPr>
          <w:rFonts w:eastAsia="Microsoft YaHei" w:hint="eastAsia"/>
        </w:rPr>
        <w:t>s</w:t>
      </w:r>
      <w:ins w:id="1373" w:author="AnneMarieW" w:date="2017-11-27T07:39:00Z">
        <w:r w:rsidR="00163C7C">
          <w:rPr>
            <w:rFonts w:eastAsia="Microsoft YaHei"/>
          </w:rPr>
          <w:t>.</w:t>
        </w:r>
      </w:ins>
      <w:r>
        <w:rPr>
          <w:rFonts w:eastAsia="Microsoft YaHei" w:hint="eastAsia"/>
        </w:rPr>
        <w:t xml:space="preserve"> Iterators</w:t>
      </w:r>
      <w:bookmarkEnd w:id="1371"/>
    </w:p>
    <w:p w14:paraId="5C201249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To determine wh</w:t>
      </w:r>
      <w:del w:id="1374" w:author="AnneMarieW" w:date="2017-11-27T11:19:00Z">
        <w:r w:rsidRPr="007233FF" w:rsidDel="00B06471">
          <w:rPr>
            <w:rFonts w:eastAsia="Microsoft YaHei" w:hint="eastAsia"/>
          </w:rPr>
          <w:delText>ich</w:delText>
        </w:r>
      </w:del>
      <w:ins w:id="1375" w:author="AnneMarieW" w:date="2017-11-27T11:19:00Z">
        <w:r w:rsidR="00B06471">
          <w:rPr>
            <w:rFonts w:eastAsia="Microsoft YaHei"/>
          </w:rPr>
          <w:t>ether</w:t>
        </w:r>
      </w:ins>
      <w:r w:rsidRPr="007233FF">
        <w:rPr>
          <w:rFonts w:eastAsia="Microsoft YaHei" w:hint="eastAsia"/>
        </w:rPr>
        <w:t xml:space="preserve"> to use</w:t>
      </w:r>
      <w:ins w:id="1376" w:author="AnneMarieW" w:date="2017-11-27T11:19:00Z">
        <w:r w:rsidR="00B06471">
          <w:rPr>
            <w:rFonts w:eastAsia="Microsoft YaHei"/>
          </w:rPr>
          <w:t xml:space="preserve"> loops or iterators</w:t>
        </w:r>
      </w:ins>
      <w:r w:rsidRPr="007233FF">
        <w:rPr>
          <w:rFonts w:eastAsia="Microsoft YaHei" w:hint="eastAsia"/>
        </w:rPr>
        <w:t xml:space="preserve">, we need to know which version of our </w:t>
      </w:r>
      <w:r w:rsidRPr="007233FF">
        <w:rPr>
          <w:rStyle w:val="Literal"/>
          <w:rFonts w:hint="eastAsia"/>
        </w:rPr>
        <w:t>search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functions is faster: the version with an explicit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or the version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iterators.</w:t>
      </w:r>
    </w:p>
    <w:p w14:paraId="556A706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ran a benchmark by loading the entire contents of </w:t>
      </w:r>
      <w:del w:id="1377" w:author="AnneMarieW" w:date="2017-11-27T11:20:00Z">
        <w:r w:rsidR="00B80F17" w:rsidRPr="00B80F17">
          <w:rPr>
            <w:rStyle w:val="EmphasisItalic"/>
            <w:rFonts w:eastAsia="Microsoft YaHei"/>
            <w:rPrChange w:id="1378" w:author="AnneMarieW" w:date="2017-11-27T11:20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“</w:delText>
        </w:r>
      </w:del>
      <w:r w:rsidR="00B80F17" w:rsidRPr="00B80F17">
        <w:rPr>
          <w:rStyle w:val="EmphasisItalic"/>
          <w:rFonts w:eastAsia="Microsoft YaHei"/>
          <w:rPrChange w:id="1379" w:author="AnneMarieW" w:date="2017-11-27T11:20:00Z">
            <w:rPr>
              <w:rFonts w:ascii="Courier" w:eastAsia="Microsoft YaHei" w:hAnsi="Courier"/>
              <w:color w:val="0000FF"/>
              <w:sz w:val="20"/>
            </w:rPr>
          </w:rPrChange>
        </w:rPr>
        <w:t>The Adventures of Sherlock Holmes</w:t>
      </w:r>
      <w:del w:id="1380" w:author="AnneMarieW" w:date="2017-11-27T11:20:00Z">
        <w:r w:rsidR="009C6C22" w:rsidDel="00B06471">
          <w:rPr>
            <w:rFonts w:eastAsia="Microsoft YaHei"/>
          </w:rPr>
          <w:delText>”</w:delText>
        </w:r>
      </w:del>
      <w:r>
        <w:rPr>
          <w:rFonts w:eastAsia="Microsoft YaHei" w:hint="eastAsia"/>
        </w:rPr>
        <w:t xml:space="preserve"> by Sir Arthur Conan Doyle into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and looking for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word </w:t>
      </w:r>
      <w:r w:rsidR="009C6C22">
        <w:rPr>
          <w:rFonts w:eastAsia="Microsoft YaHei"/>
        </w:rPr>
        <w:t>“</w:t>
      </w:r>
      <w:r w:rsidRPr="007233FF">
        <w:rPr>
          <w:rFonts w:eastAsia="Microsoft YaHei" w:hint="eastAsia"/>
        </w:rPr>
        <w:t>the</w:t>
      </w:r>
      <w:r w:rsidR="009C6C22">
        <w:rPr>
          <w:rFonts w:eastAsia="Microsoft YaHei"/>
        </w:rPr>
        <w:t>”</w:t>
      </w:r>
      <w:r w:rsidRPr="007233FF">
        <w:rPr>
          <w:rFonts w:eastAsia="Microsoft YaHei" w:hint="eastAsia"/>
        </w:rPr>
        <w:t xml:space="preserve"> in the contents. Here </w:t>
      </w:r>
      <w:del w:id="1381" w:author="AnneMarieW" w:date="2017-11-27T11:20:00Z">
        <w:r w:rsidRPr="007233FF" w:rsidDel="00B06471">
          <w:rPr>
            <w:rFonts w:eastAsia="Microsoft YaHei" w:hint="eastAsia"/>
          </w:rPr>
          <w:delText>we</w:delText>
        </w:r>
      </w:del>
      <w:ins w:id="1382" w:author="AnneMarieW" w:date="2017-11-27T11:20:00Z">
        <w:r w:rsidR="00B06471">
          <w:rPr>
            <w:rFonts w:eastAsia="Microsoft YaHei"/>
          </w:rPr>
          <w:t>a</w:t>
        </w:r>
      </w:ins>
      <w:r w:rsidRPr="007233FF">
        <w:rPr>
          <w:rFonts w:eastAsia="Microsoft YaHei" w:hint="eastAsia"/>
        </w:rPr>
        <w:t>re the results of the benchmark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version of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using the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and the version using iterators:</w:t>
      </w:r>
    </w:p>
    <w:p w14:paraId="6F662EB9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test bench_search_for  ... bench:  19,620,300 ns/iter (+/- 915,700)</w:t>
      </w:r>
    </w:p>
    <w:p w14:paraId="3E1B6837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test bench_search_iter ... bench:  19,234,900 ns/iter (+/- 657,200)</w:t>
      </w:r>
    </w:p>
    <w:p w14:paraId="3C79ED4F" w14:textId="77777777" w:rsidR="000632BC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iterator version </w:t>
      </w:r>
      <w:del w:id="1383" w:author="AnneMarieW" w:date="2017-11-27T11:21:00Z">
        <w:r w:rsidRPr="007233FF" w:rsidDel="00B06471">
          <w:rPr>
            <w:rFonts w:eastAsia="Microsoft YaHei" w:hint="eastAsia"/>
          </w:rPr>
          <w:delText xml:space="preserve">ended up </w:delText>
        </w:r>
      </w:del>
      <w:ins w:id="1384" w:author="AnneMarieW" w:date="2017-11-27T11:21:00Z">
        <w:r w:rsidR="00B06471">
          <w:rPr>
            <w:rFonts w:eastAsia="Microsoft YaHei"/>
          </w:rPr>
          <w:t xml:space="preserve">was </w:t>
        </w:r>
      </w:ins>
      <w:r w:rsidRPr="007233FF">
        <w:rPr>
          <w:rFonts w:eastAsia="Microsoft YaHei" w:hint="eastAsia"/>
        </w:rPr>
        <w:t>slightly faster! We</w:t>
      </w:r>
      <w:del w:id="1385" w:author="AnneMarieW" w:date="2017-11-27T11:22:00Z">
        <w:r w:rsidR="007233FF" w:rsidRPr="007233FF" w:rsidDel="003372D2">
          <w:rPr>
            <w:rFonts w:eastAsia="Microsoft YaHei"/>
          </w:rPr>
          <w:delText>’</w:delText>
        </w:r>
        <w:r w:rsidRPr="007233FF" w:rsidDel="003372D2">
          <w:rPr>
            <w:rFonts w:eastAsia="Microsoft YaHei" w:hint="eastAsia"/>
          </w:rPr>
          <w:delText>re</w:delText>
        </w:r>
      </w:del>
      <w:r w:rsidRPr="007233FF">
        <w:rPr>
          <w:rFonts w:eastAsia="Microsoft YaHei" w:hint="eastAsia"/>
        </w:rPr>
        <w:t xml:space="preserve"> </w:t>
      </w:r>
      <w:ins w:id="1386" w:author="AnneMarieW" w:date="2017-11-27T11:21:00Z">
        <w:r w:rsidR="00E36889">
          <w:rPr>
            <w:rFonts w:eastAsia="Microsoft YaHei"/>
          </w:rPr>
          <w:t>won’t</w:t>
        </w:r>
      </w:ins>
      <w:del w:id="1387" w:author="AnneMarieW" w:date="2017-11-27T11:21:00Z">
        <w:r w:rsidRPr="007233FF" w:rsidDel="00E36889">
          <w:rPr>
            <w:rFonts w:eastAsia="Microsoft YaHei" w:hint="eastAsia"/>
          </w:rPr>
          <w:delText>not going to go through</w:delText>
        </w:r>
      </w:del>
      <w:ins w:id="1388" w:author="AnneMarieW" w:date="2017-11-27T11:21:00Z">
        <w:r w:rsidR="00E36889">
          <w:rPr>
            <w:rFonts w:eastAsia="Microsoft YaHei"/>
          </w:rPr>
          <w:t xml:space="preserve"> explain</w:t>
        </w:r>
      </w:ins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benchmark code here, </w:t>
      </w:r>
      <w:del w:id="1389" w:author="AnneMarieW" w:date="2017-11-27T11:21:00Z">
        <w:r w:rsidRPr="007233FF" w:rsidDel="00E36889">
          <w:rPr>
            <w:rFonts w:eastAsia="Microsoft YaHei" w:hint="eastAsia"/>
          </w:rPr>
          <w:delText>as</w:delText>
        </w:r>
      </w:del>
      <w:ins w:id="1390" w:author="AnneMarieW" w:date="2017-11-27T11:21:00Z">
        <w:r w:rsidR="00E36889">
          <w:rPr>
            <w:rFonts w:eastAsia="Microsoft YaHei"/>
          </w:rPr>
          <w:t>because</w:t>
        </w:r>
      </w:ins>
      <w:r w:rsidRPr="007233FF">
        <w:rPr>
          <w:rFonts w:eastAsia="Microsoft YaHei" w:hint="eastAsia"/>
        </w:rPr>
        <w:t xml:space="preserve"> the point is not to prove that the</w:t>
      </w:r>
      <w:del w:id="1391" w:author="AnneMarieW" w:date="2017-11-27T11:22:00Z">
        <w:r w:rsidRPr="007233FF" w:rsidDel="003372D2">
          <w:rPr>
            <w:rFonts w:eastAsia="Microsoft YaHei" w:hint="eastAsia"/>
          </w:rPr>
          <w:delText>y</w:delText>
        </w:r>
        <w:r w:rsidR="007233FF" w:rsidRPr="007233FF" w:rsidDel="003372D2">
          <w:rPr>
            <w:rFonts w:eastAsia="Microsoft YaHei"/>
          </w:rPr>
          <w:delText>’</w:delText>
        </w:r>
        <w:r w:rsidRPr="007233FF" w:rsidDel="003372D2">
          <w:rPr>
            <w:rFonts w:eastAsia="Microsoft YaHei" w:hint="eastAsia"/>
          </w:rPr>
          <w:delText>re</w:delText>
        </w:r>
      </w:del>
      <w:ins w:id="1392" w:author="AnneMarieW" w:date="2017-11-27T11:22:00Z">
        <w:r w:rsidR="003372D2">
          <w:rPr>
            <w:rFonts w:eastAsia="Microsoft YaHei"/>
          </w:rPr>
          <w:t xml:space="preserve"> two versions are</w:t>
        </w:r>
      </w:ins>
      <w:r w:rsidRPr="007233FF">
        <w:rPr>
          <w:rFonts w:eastAsia="Microsoft YaHei" w:hint="eastAsia"/>
        </w:rPr>
        <w:t xml:space="preserve"> </w:t>
      </w:r>
      <w:del w:id="1393" w:author="AnneMarieW" w:date="2017-11-27T11:21:00Z">
        <w:r w:rsidRPr="007233FF" w:rsidDel="00E36889">
          <w:rPr>
            <w:rFonts w:eastAsia="Microsoft YaHei" w:hint="eastAsia"/>
          </w:rPr>
          <w:delText>exactly</w:delText>
        </w:r>
        <w:r w:rsidR="007233FF" w:rsidRPr="007233FF" w:rsidDel="00E36889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equivalent</w:t>
      </w:r>
      <w:del w:id="1394" w:author="AnneMarieW" w:date="2017-11-27T13:19:00Z">
        <w:r w:rsidRPr="007233FF" w:rsidDel="007D1AC9">
          <w:rPr>
            <w:rFonts w:eastAsia="Microsoft YaHei" w:hint="eastAsia"/>
          </w:rPr>
          <w:delText>,</w:delText>
        </w:r>
      </w:del>
      <w:r w:rsidRPr="007233FF">
        <w:rPr>
          <w:rFonts w:eastAsia="Microsoft YaHei" w:hint="eastAsia"/>
        </w:rPr>
        <w:t xml:space="preserve"> but to get a general sense of how these two implementations compare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performance-wise. </w:t>
      </w:r>
    </w:p>
    <w:p w14:paraId="2C91B5AF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For a more comprehensive benchmark, you</w:t>
      </w:r>
      <w:del w:id="1395" w:author="AnneMarieW" w:date="2017-11-27T11:23:00Z">
        <w:r w:rsidR="007233FF" w:rsidRPr="007233FF" w:rsidDel="003372D2">
          <w:rPr>
            <w:rFonts w:eastAsia="Microsoft YaHei"/>
          </w:rPr>
          <w:delText>’</w:delText>
        </w:r>
        <w:r w:rsidRPr="007233FF" w:rsidDel="003372D2">
          <w:rPr>
            <w:rFonts w:eastAsia="Microsoft YaHei" w:hint="eastAsia"/>
          </w:rPr>
          <w:delText>d want to</w:delText>
        </w:r>
      </w:del>
      <w:ins w:id="1396" w:author="AnneMarieW" w:date="2017-11-27T11:23:00Z">
        <w:r w:rsidR="003372D2">
          <w:rPr>
            <w:rFonts w:eastAsia="Microsoft YaHei"/>
          </w:rPr>
          <w:t xml:space="preserve"> should</w:t>
        </w:r>
      </w:ins>
      <w:r w:rsidRPr="007233FF">
        <w:rPr>
          <w:rFonts w:eastAsia="Microsoft YaHei" w:hint="eastAsia"/>
        </w:rPr>
        <w:t xml:space="preserve"> check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various texts of various sizes, different words, words of different lengths,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all kinds of other variations. The point is this: iterators, </w:t>
      </w:r>
      <w:del w:id="1397" w:author="AnneMarieW" w:date="2017-11-27T11:24:00Z">
        <w:r w:rsidRPr="007233FF" w:rsidDel="003372D2">
          <w:rPr>
            <w:rFonts w:eastAsia="Microsoft YaHei" w:hint="eastAsia"/>
          </w:rPr>
          <w:delText>while</w:delText>
        </w:r>
      </w:del>
      <w:ins w:id="1398" w:author="AnneMarieW" w:date="2017-11-27T11:24:00Z">
        <w:r w:rsidR="003372D2">
          <w:rPr>
            <w:rFonts w:eastAsia="Microsoft YaHei"/>
          </w:rPr>
          <w:t>although</w:t>
        </w:r>
      </w:ins>
      <w:r w:rsidRPr="007233FF">
        <w:rPr>
          <w:rFonts w:eastAsia="Microsoft YaHei" w:hint="eastAsia"/>
        </w:rPr>
        <w:t xml:space="preserve">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high-level abstraction, get compiled down to roughly the same code as if 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written the lower-level code yourself. Iterators are one of 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447697">
        <w:rPr>
          <w:rStyle w:val="EmphasisItalic"/>
          <w:rFonts w:eastAsia="Microsoft YaHei"/>
        </w:rPr>
        <w:t>zero-cost</w:t>
      </w:r>
      <w:r w:rsidR="007233FF" w:rsidRPr="00447697">
        <w:rPr>
          <w:rStyle w:val="EmphasisItalic"/>
          <w:rFonts w:eastAsia="Microsoft YaHei"/>
        </w:rPr>
        <w:t xml:space="preserve"> </w:t>
      </w:r>
      <w:r w:rsidRPr="00447697">
        <w:rPr>
          <w:rStyle w:val="EmphasisItalic"/>
          <w:rFonts w:eastAsia="Microsoft YaHei"/>
        </w:rPr>
        <w:t>abstractions</w:t>
      </w:r>
      <w:r w:rsidRPr="007233FF">
        <w:rPr>
          <w:rFonts w:eastAsia="Microsoft YaHei" w:hint="eastAsia"/>
        </w:rPr>
        <w:t>, by which we mean using the abstraction imposes no additional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runtime overhead</w:t>
      </w:r>
      <w:del w:id="1399" w:author="AnneMarieW" w:date="2017-11-27T11:24:00Z">
        <w:r w:rsidR="000632BC" w:rsidDel="003372D2">
          <w:rPr>
            <w:rFonts w:eastAsia="Microsoft YaHei"/>
          </w:rPr>
          <w:delText>,</w:delText>
        </w:r>
      </w:del>
      <w:r w:rsidRPr="007233FF">
        <w:rPr>
          <w:rFonts w:eastAsia="Microsoft YaHei" w:hint="eastAsia"/>
        </w:rPr>
        <w:t xml:space="preserve"> in the same way that Bjarne </w:t>
      </w:r>
      <w:proofErr w:type="spellStart"/>
      <w:r w:rsidRPr="007233FF">
        <w:rPr>
          <w:rFonts w:eastAsia="Microsoft YaHei" w:hint="eastAsia"/>
        </w:rPr>
        <w:t>Stroustrup</w:t>
      </w:r>
      <w:proofErr w:type="spellEnd"/>
      <w:r w:rsidRPr="007233FF">
        <w:rPr>
          <w:rFonts w:eastAsia="Microsoft YaHei" w:hint="eastAsia"/>
        </w:rPr>
        <w:t>, the original designer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</w:t>
      </w:r>
      <w:proofErr w:type="spellStart"/>
      <w:r w:rsidR="00146999" w:rsidRPr="007233FF">
        <w:rPr>
          <w:rFonts w:eastAsia="Microsoft YaHei" w:hint="eastAsia"/>
        </w:rPr>
        <w:t>implement</w:t>
      </w:r>
      <w:r w:rsidR="00146999">
        <w:rPr>
          <w:rFonts w:eastAsia="Microsoft YaHei"/>
        </w:rPr>
        <w:t>o</w:t>
      </w:r>
      <w:r w:rsidR="00146999" w:rsidRPr="007233FF">
        <w:rPr>
          <w:rFonts w:eastAsia="Microsoft YaHei" w:hint="eastAsia"/>
        </w:rPr>
        <w:t>r</w:t>
      </w:r>
      <w:proofErr w:type="spellEnd"/>
      <w:r w:rsidR="00146999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C++, defines </w:t>
      </w:r>
      <w:r w:rsidRPr="00447697">
        <w:rPr>
          <w:rStyle w:val="EmphasisItalic"/>
          <w:rFonts w:eastAsia="Microsoft YaHei"/>
        </w:rPr>
        <w:t>zero-overhead</w:t>
      </w:r>
      <w:r>
        <w:rPr>
          <w:rFonts w:eastAsia="Microsoft YaHei" w:hint="eastAsia"/>
        </w:rPr>
        <w:t>:</w:t>
      </w:r>
    </w:p>
    <w:p w14:paraId="6CF3C713" w14:textId="77777777" w:rsidR="00084A24" w:rsidRDefault="00B052DF" w:rsidP="009C6C22">
      <w:pPr>
        <w:pStyle w:val="BlockQuote"/>
        <w:divId w:val="11225922"/>
        <w:rPr>
          <w:rFonts w:eastAsia="Microsoft YaHei"/>
        </w:rPr>
      </w:pPr>
      <w:r>
        <w:rPr>
          <w:rFonts w:eastAsia="Microsoft YaHei" w:hint="eastAsia"/>
        </w:rPr>
        <w:t>In general, C++ implementations obey the zero-overhead principle: What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use, you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pay for. And further: What you do use, you couldn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hand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any better.</w:t>
      </w:r>
    </w:p>
    <w:p w14:paraId="5F290F33" w14:textId="77777777" w:rsidR="00084A24" w:rsidRDefault="00B052DF" w:rsidP="005E05F0">
      <w:pPr>
        <w:pStyle w:val="BlockQuote"/>
        <w:outlineLvl w:val="0"/>
        <w:divId w:val="11225922"/>
        <w:rPr>
          <w:rFonts w:eastAsia="Microsoft YaHei"/>
        </w:rPr>
      </w:pPr>
      <w:r>
        <w:rPr>
          <w:rFonts w:eastAsia="Microsoft YaHei" w:hint="eastAsia"/>
        </w:rPr>
        <w:t xml:space="preserve">Bjarne </w:t>
      </w:r>
      <w:proofErr w:type="spellStart"/>
      <w:r>
        <w:rPr>
          <w:rFonts w:eastAsia="Microsoft YaHei" w:hint="eastAsia"/>
        </w:rPr>
        <w:t>Stroustrup</w:t>
      </w:r>
      <w:ins w:id="1400" w:author="AnneMarieW" w:date="2017-11-27T13:19:00Z">
        <w:r w:rsidR="007D1AC9">
          <w:rPr>
            <w:rFonts w:eastAsia="Microsoft YaHei"/>
          </w:rPr>
          <w:t>’s</w:t>
        </w:r>
      </w:ins>
      <w:proofErr w:type="spellEnd"/>
      <w:r>
        <w:rPr>
          <w:rFonts w:eastAsia="Microsoft YaHei" w:hint="eastAsia"/>
        </w:rPr>
        <w:t xml:space="preserve"> </w:t>
      </w:r>
      <w:commentRangeStart w:id="1401"/>
      <w:commentRangeStart w:id="1402"/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Foundations of C++</w:t>
      </w:r>
      <w:r w:rsidR="009C6C22">
        <w:rPr>
          <w:rFonts w:eastAsia="Microsoft YaHei"/>
        </w:rPr>
        <w:t>”</w:t>
      </w:r>
      <w:commentRangeEnd w:id="1401"/>
      <w:r w:rsidR="00713985">
        <w:rPr>
          <w:rStyle w:val="CommentReference"/>
        </w:rPr>
        <w:commentReference w:id="1401"/>
      </w:r>
      <w:commentRangeEnd w:id="1402"/>
      <w:r w:rsidR="00917B5E">
        <w:rPr>
          <w:rStyle w:val="CommentReference"/>
        </w:rPr>
        <w:commentReference w:id="1402"/>
      </w:r>
    </w:p>
    <w:p w14:paraId="4538F590" w14:textId="77777777" w:rsidR="00084A24" w:rsidDel="00163C55" w:rsidRDefault="00B052DF" w:rsidP="007233FF">
      <w:pPr>
        <w:pStyle w:val="Body"/>
        <w:rPr>
          <w:del w:id="1403" w:author="AnneMarieW" w:date="2017-11-27T11:26:00Z"/>
          <w:rFonts w:eastAsia="Microsoft YaHei"/>
        </w:rPr>
      </w:pPr>
      <w:r>
        <w:rPr>
          <w:rFonts w:eastAsia="Microsoft YaHei" w:hint="eastAsia"/>
        </w:rPr>
        <w:t>As another example,</w:t>
      </w:r>
      <w:del w:id="1404" w:author="AnneMarieW" w:date="2017-11-27T11:26:00Z">
        <w:r w:rsidDel="00163C55">
          <w:rPr>
            <w:rFonts w:eastAsia="Microsoft YaHei" w:hint="eastAsia"/>
          </w:rPr>
          <w:delText xml:space="preserve"> here is some</w:delText>
        </w:r>
      </w:del>
      <w:ins w:id="1405" w:author="AnneMarieW" w:date="2017-11-27T11:26:00Z">
        <w:r w:rsidR="00163C55">
          <w:rPr>
            <w:rFonts w:eastAsia="Microsoft YaHei"/>
          </w:rPr>
          <w:t xml:space="preserve"> the following</w:t>
        </w:r>
      </w:ins>
      <w:r>
        <w:rPr>
          <w:rFonts w:eastAsia="Microsoft YaHei" w:hint="eastAsia"/>
        </w:rPr>
        <w:t xml:space="preserve"> code </w:t>
      </w:r>
      <w:ins w:id="1406" w:author="AnneMarieW" w:date="2017-11-27T11:26:00Z">
        <w:r w:rsidR="00163C55">
          <w:rPr>
            <w:rFonts w:eastAsia="Microsoft YaHei"/>
          </w:rPr>
          <w:t xml:space="preserve">is </w:t>
        </w:r>
      </w:ins>
      <w:r>
        <w:rPr>
          <w:rFonts w:eastAsia="Microsoft YaHei" w:hint="eastAsia"/>
        </w:rPr>
        <w:t>taken from an audio decoder. The decoding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 uses the linear prediction mathematical operation to estimate future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based on a linear function of the previous samples.</w:t>
      </w:r>
      <w:ins w:id="1407" w:author="AnneMarieW" w:date="2017-11-27T11:26:00Z">
        <w:r w:rsidR="00163C55">
          <w:rPr>
            <w:rFonts w:eastAsia="Microsoft YaHei"/>
          </w:rPr>
          <w:t xml:space="preserve"> </w:t>
        </w:r>
      </w:ins>
    </w:p>
    <w:p w14:paraId="35316D94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code uses an iterator chain to do some math on three variables in scope: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 xml:space="preserve"> slice of data, an array of 12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>, and an amount by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shift data in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declared the variables within this example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but not given </w:t>
      </w:r>
      <w:r>
        <w:rPr>
          <w:rFonts w:eastAsia="Microsoft YaHei" w:hint="eastAsia"/>
        </w:rPr>
        <w:lastRenderedPageBreak/>
        <w:t xml:space="preserve">them any values; </w:t>
      </w:r>
      <w:del w:id="1408" w:author="AnneMarieW" w:date="2017-11-27T11:27:00Z">
        <w:r w:rsidDel="00163C55">
          <w:rPr>
            <w:rFonts w:eastAsia="Microsoft YaHei" w:hint="eastAsia"/>
          </w:rPr>
          <w:delText>while</w:delText>
        </w:r>
      </w:del>
      <w:ins w:id="1409" w:author="AnneMarieW" w:date="2017-11-27T11:27:00Z">
        <w:r w:rsidR="00163C55">
          <w:rPr>
            <w:rFonts w:eastAsia="Microsoft YaHei"/>
          </w:rPr>
          <w:t>although</w:t>
        </w:r>
      </w:ins>
      <w:r>
        <w:rPr>
          <w:rFonts w:eastAsia="Microsoft YaHei" w:hint="eastAsia"/>
        </w:rPr>
        <w:t xml:space="preserve"> this code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much meaning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outside of its context,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still a concise, real-world example of how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translates high-level ideas to low-level code:</w:t>
      </w:r>
    </w:p>
    <w:p w14:paraId="44459F8E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buffer: &amp;mut [i32];</w:t>
      </w:r>
    </w:p>
    <w:p w14:paraId="3E06EDC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coefficients: [i64; 12];</w:t>
      </w:r>
    </w:p>
    <w:p w14:paraId="2ADD4B1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qlp_shift: i16;</w:t>
      </w:r>
    </w:p>
    <w:p w14:paraId="069713CB" w14:textId="77777777" w:rsidR="00084A24" w:rsidRPr="009C6C22" w:rsidRDefault="00084A24" w:rsidP="009C6C22">
      <w:pPr>
        <w:pStyle w:val="CodeB"/>
      </w:pPr>
    </w:p>
    <w:p w14:paraId="6CDF031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for i in 12..buffer.len() {</w:t>
      </w:r>
    </w:p>
    <w:p w14:paraId="4285CFD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prediction = coefficients.iter()</w:t>
      </w:r>
    </w:p>
    <w:p w14:paraId="2282253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.zip(&amp;buffer[i - 12..i])</w:t>
      </w:r>
    </w:p>
    <w:p w14:paraId="75DABA3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.map(|(&amp;c, &amp;s)| c * s as i64)</w:t>
      </w:r>
    </w:p>
    <w:p w14:paraId="6325FCB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.sum::&lt;i64&gt;() &gt;&gt; qlp_shift;</w:t>
      </w:r>
    </w:p>
    <w:p w14:paraId="435D99C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delta = buffer[i];</w:t>
      </w:r>
    </w:p>
    <w:p w14:paraId="78E14D3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buffer[i] = prediction as i32 + delta;</w:t>
      </w:r>
    </w:p>
    <w:p w14:paraId="765B523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286D630B" w14:textId="77777777" w:rsidR="00084A24" w:rsidRDefault="00B052DF" w:rsidP="007233FF">
      <w:pPr>
        <w:pStyle w:val="Body"/>
        <w:rPr>
          <w:rFonts w:eastAsia="Microsoft YaHei"/>
        </w:rPr>
      </w:pPr>
      <w:del w:id="1410" w:author="AnneMarieW" w:date="2017-11-27T11:27:00Z">
        <w:r w:rsidRPr="007233FF" w:rsidDel="00163C55">
          <w:rPr>
            <w:rFonts w:eastAsia="Microsoft YaHei" w:hint="eastAsia"/>
          </w:rPr>
          <w:delText>In order t</w:delText>
        </w:r>
      </w:del>
      <w:ins w:id="1411" w:author="AnneMarieW" w:date="2017-11-27T11:27:00Z">
        <w:r w:rsidR="00163C55">
          <w:rPr>
            <w:rFonts w:eastAsia="Microsoft YaHei"/>
          </w:rPr>
          <w:t>T</w:t>
        </w:r>
      </w:ins>
      <w:r w:rsidRPr="007233FF">
        <w:rPr>
          <w:rFonts w:eastAsia="Microsoft YaHei" w:hint="eastAsia"/>
        </w:rPr>
        <w:t xml:space="preserve">o calculate the value of </w:t>
      </w:r>
      <w:r w:rsidRPr="007233FF">
        <w:rPr>
          <w:rStyle w:val="Literal"/>
          <w:rFonts w:hint="eastAsia"/>
        </w:rPr>
        <w:t>prediction</w:t>
      </w:r>
      <w:r w:rsidRPr="007233FF">
        <w:rPr>
          <w:rFonts w:eastAsia="Microsoft YaHei" w:hint="eastAsia"/>
        </w:rPr>
        <w:t>, this code iterates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each of the 12 values in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 xml:space="preserve"> and uses the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method to pair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coefficient values with the previous 12 values in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>. Then, for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pair, we multiply the values together, sum all the results, and shift the bits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sum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 xml:space="preserve"> bits to the right.</w:t>
      </w:r>
    </w:p>
    <w:p w14:paraId="077D61D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Calculations in applications like audio decoders often prioritize performance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 highly. Here,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re creating an iterator, using two adaptors, </w:t>
      </w:r>
      <w:ins w:id="1412" w:author="AnneMarieW" w:date="2017-11-27T11:27:00Z">
        <w:r w:rsidR="00163C55">
          <w:rPr>
            <w:rFonts w:eastAsia="Microsoft YaHei"/>
          </w:rPr>
          <w:t xml:space="preserve">and </w:t>
        </w:r>
      </w:ins>
      <w:r>
        <w:rPr>
          <w:rFonts w:eastAsia="Microsoft YaHei" w:hint="eastAsia"/>
        </w:rPr>
        <w:t>then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consuming the value. What assembly code would this Rust code compile to? Well,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 of this writing, it compiles down to the same assembly you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d write by hand.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no loop at all corresponding to the iteration over the values in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coefficients</w:t>
      </w:r>
      <w:r>
        <w:rPr>
          <w:rFonts w:eastAsia="Microsoft YaHei" w:hint="eastAsia"/>
        </w:rPr>
        <w:t xml:space="preserve">: Rust knows that there are </w:t>
      </w:r>
      <w:del w:id="1413" w:author="AnneMarieW" w:date="2017-11-27T11:28:00Z">
        <w:r w:rsidDel="00163C55">
          <w:rPr>
            <w:rFonts w:eastAsia="Microsoft YaHei" w:hint="eastAsia"/>
          </w:rPr>
          <w:delText xml:space="preserve">twelve </w:delText>
        </w:r>
      </w:del>
      <w:ins w:id="1414" w:author="AnneMarieW" w:date="2017-11-27T11:28:00Z">
        <w:r w:rsidR="00163C55">
          <w:rPr>
            <w:rFonts w:eastAsia="Microsoft YaHei"/>
          </w:rPr>
          <w:t xml:space="preserve">12 </w:t>
        </w:r>
      </w:ins>
      <w:r>
        <w:rPr>
          <w:rFonts w:eastAsia="Microsoft YaHei" w:hint="eastAsia"/>
        </w:rPr>
        <w:t xml:space="preserve">iterations, so it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unrolls</w:t>
      </w:r>
      <w:r w:rsidR="009C6C22">
        <w:rPr>
          <w:rFonts w:eastAsia="Microsoft YaHei"/>
        </w:rPr>
        <w:t>”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loop. </w:t>
      </w:r>
      <w:r w:rsidRPr="00447697">
        <w:rPr>
          <w:rStyle w:val="EmphasisItalic"/>
          <w:rFonts w:eastAsia="Microsoft YaHei"/>
        </w:rPr>
        <w:t>Unrolling</w:t>
      </w:r>
      <w:r>
        <w:rPr>
          <w:rFonts w:eastAsia="Microsoft YaHei" w:hint="eastAsia"/>
        </w:rPr>
        <w:t xml:space="preserve"> is an optimization that removes the overhead of the loop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controlling code and instead generates repetitive code for each iteration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loop.</w:t>
      </w:r>
    </w:p>
    <w:p w14:paraId="701FE59F" w14:textId="77777777" w:rsidR="00084A24" w:rsidDel="00163C55" w:rsidRDefault="00B052DF" w:rsidP="007233FF">
      <w:pPr>
        <w:pStyle w:val="Body"/>
        <w:rPr>
          <w:del w:id="1415" w:author="AnneMarieW" w:date="2017-11-27T11:29:00Z"/>
          <w:rFonts w:eastAsia="Microsoft YaHei"/>
        </w:rPr>
      </w:pPr>
      <w:r>
        <w:rPr>
          <w:rFonts w:eastAsia="Microsoft YaHei" w:hint="eastAsia"/>
        </w:rPr>
        <w:t>All of the coefficients get stored in registers, which means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very fast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access the values. There are no </w:t>
      </w:r>
      <w:commentRangeStart w:id="1416"/>
      <w:commentRangeStart w:id="1417"/>
      <w:r>
        <w:rPr>
          <w:rFonts w:eastAsia="Microsoft YaHei" w:hint="eastAsia"/>
        </w:rPr>
        <w:t xml:space="preserve">bounds checks </w:t>
      </w:r>
      <w:commentRangeEnd w:id="1416"/>
      <w:r w:rsidR="00705C11">
        <w:rPr>
          <w:rStyle w:val="CommentReference"/>
        </w:rPr>
        <w:commentReference w:id="1416"/>
      </w:r>
      <w:commentRangeEnd w:id="1417"/>
      <w:r w:rsidR="00197995">
        <w:rPr>
          <w:rStyle w:val="CommentReference"/>
        </w:rPr>
        <w:commentReference w:id="1417"/>
      </w:r>
      <w:r>
        <w:rPr>
          <w:rFonts w:eastAsia="Microsoft YaHei" w:hint="eastAsia"/>
        </w:rPr>
        <w:t>on the array access at runtime.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All these optimizations Rust is able to apply </w:t>
      </w:r>
      <w:ins w:id="1418" w:author="AnneMarieW" w:date="2017-11-27T11:28:00Z">
        <w:del w:id="1419" w:author="janelle" w:date="2017-11-29T18:41:00Z">
          <w:r w:rsidR="00163C55" w:rsidDel="00705C11">
            <w:rPr>
              <w:rFonts w:eastAsia="Microsoft YaHei"/>
            </w:rPr>
            <w:delText xml:space="preserve">to </w:delText>
          </w:r>
        </w:del>
      </w:ins>
      <w:r>
        <w:rPr>
          <w:rFonts w:eastAsia="Microsoft YaHei" w:hint="eastAsia"/>
        </w:rPr>
        <w:t>make the resulting code extremely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efficient.</w:t>
      </w:r>
      <w:ins w:id="1420" w:author="AnneMarieW" w:date="2017-11-27T11:29:00Z">
        <w:r w:rsidR="00163C55">
          <w:rPr>
            <w:rFonts w:eastAsia="Microsoft YaHei"/>
          </w:rPr>
          <w:t xml:space="preserve"> </w:t>
        </w:r>
      </w:ins>
    </w:p>
    <w:p w14:paraId="12B9078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Now that you know this, </w:t>
      </w:r>
      <w:del w:id="1421" w:author="AnneMarieW" w:date="2017-11-27T11:29:00Z">
        <w:r w:rsidDel="00163C55">
          <w:rPr>
            <w:rFonts w:eastAsia="Microsoft YaHei" w:hint="eastAsia"/>
          </w:rPr>
          <w:delText>go</w:delText>
        </w:r>
      </w:del>
      <w:ins w:id="1422" w:author="AnneMarieW" w:date="2017-11-27T11:29:00Z">
        <w:r w:rsidR="00163C55">
          <w:rPr>
            <w:rFonts w:eastAsia="Microsoft YaHei"/>
          </w:rPr>
          <w:t>you can</w:t>
        </w:r>
      </w:ins>
      <w:r>
        <w:rPr>
          <w:rFonts w:eastAsia="Microsoft YaHei" w:hint="eastAsia"/>
        </w:rPr>
        <w:t xml:space="preserve"> use iterators and closures without fear! They make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code </w:t>
      </w:r>
      <w:del w:id="1423" w:author="AnneMarieW" w:date="2017-11-27T11:30:00Z">
        <w:r w:rsidDel="00163C55">
          <w:rPr>
            <w:rFonts w:eastAsia="Microsoft YaHei" w:hint="eastAsia"/>
          </w:rPr>
          <w:delText>feel</w:delText>
        </w:r>
      </w:del>
      <w:ins w:id="1424" w:author="AnneMarieW" w:date="2017-11-27T11:30:00Z">
        <w:r w:rsidR="00163C55">
          <w:rPr>
            <w:rFonts w:eastAsia="Microsoft YaHei"/>
          </w:rPr>
          <w:t>seem like it’s</w:t>
        </w:r>
      </w:ins>
      <w:r>
        <w:rPr>
          <w:rFonts w:eastAsia="Microsoft YaHei" w:hint="eastAsia"/>
        </w:rPr>
        <w:t xml:space="preserve"> higher</w:t>
      </w:r>
      <w:del w:id="1425" w:author="AnneMarieW" w:date="2017-11-27T11:29:00Z">
        <w:r w:rsidDel="00163C55">
          <w:rPr>
            <w:rFonts w:eastAsia="Microsoft YaHei" w:hint="eastAsia"/>
          </w:rPr>
          <w:delText>-</w:delText>
        </w:r>
      </w:del>
      <w:ins w:id="1426" w:author="AnneMarieW" w:date="2017-11-27T11:29:00Z">
        <w:r w:rsidR="00163C55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level</w:t>
      </w:r>
      <w:del w:id="1427" w:author="AnneMarieW" w:date="2017-11-27T11:29:00Z">
        <w:r w:rsidDel="00163C55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but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impose a runtime performance penalty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doing so.</w:t>
      </w:r>
    </w:p>
    <w:p w14:paraId="5F620514" w14:textId="77777777" w:rsidR="00084A24" w:rsidRPr="007233FF" w:rsidRDefault="00B052DF" w:rsidP="005E05F0">
      <w:pPr>
        <w:pStyle w:val="HeadA"/>
        <w:outlineLvl w:val="0"/>
        <w:rPr>
          <w:rFonts w:eastAsia="Microsoft YaHei"/>
        </w:rPr>
      </w:pPr>
      <w:bookmarkStart w:id="1428" w:name="summary"/>
      <w:bookmarkStart w:id="1429" w:name="_Toc500170047"/>
      <w:bookmarkEnd w:id="1428"/>
      <w:r>
        <w:rPr>
          <w:rFonts w:eastAsia="Microsoft YaHei" w:hint="eastAsia"/>
        </w:rPr>
        <w:t>Summary</w:t>
      </w:r>
      <w:bookmarkEnd w:id="1429"/>
    </w:p>
    <w:p w14:paraId="4E69BDF6" w14:textId="77777777" w:rsidR="00084A24" w:rsidRDefault="00B052DF" w:rsidP="009C6C2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lastRenderedPageBreak/>
        <w:t>Closures and iterators are Rust features inspired by functional programming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 ideas. They contribute to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ins w:id="1430" w:author="AnneMarieW" w:date="2017-11-27T11:30:00Z">
        <w:r w:rsidR="00163C55">
          <w:rPr>
            <w:rFonts w:eastAsia="Microsoft YaHei"/>
          </w:rPr>
          <w:t>cap</w:t>
        </w:r>
      </w:ins>
      <w:r>
        <w:rPr>
          <w:rFonts w:eastAsia="Microsoft YaHei" w:hint="eastAsia"/>
        </w:rPr>
        <w:t>ability to clearly express high-level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ideas</w:t>
      </w:r>
      <w:del w:id="1431" w:author="AnneMarieW" w:date="2017-11-27T11:30:00Z">
        <w:r w:rsidDel="00163C55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at low</w:t>
      </w:r>
      <w:ins w:id="1432" w:author="AnneMarieW" w:date="2017-11-27T11:30:00Z">
        <w:r w:rsidR="00163C55">
          <w:rPr>
            <w:rFonts w:eastAsia="Microsoft YaHei"/>
          </w:rPr>
          <w:t>-</w:t>
        </w:r>
      </w:ins>
      <w:del w:id="1433" w:author="AnneMarieW" w:date="2017-11-27T11:30:00Z">
        <w:r w:rsidDel="00163C55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level performance. The implementations of closures and iterators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such that runtime performance is not affected. This is part of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goal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strive to provide zero-cost abstractions.</w:t>
      </w:r>
    </w:p>
    <w:p w14:paraId="49A95D35" w14:textId="77777777" w:rsidR="00B052DF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improved the expressiveness of our I/O project, 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look 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some more features of </w:t>
      </w:r>
      <w:r w:rsidRPr="007233FF">
        <w:rPr>
          <w:rStyle w:val="Literal"/>
          <w:rFonts w:hint="eastAsia"/>
        </w:rPr>
        <w:t>cargo</w:t>
      </w:r>
      <w:r>
        <w:rPr>
          <w:rFonts w:eastAsia="Microsoft YaHei" w:hint="eastAsia"/>
        </w:rPr>
        <w:t xml:space="preserve"> that w</w:t>
      </w:r>
      <w:del w:id="1434" w:author="AnneMarieW" w:date="2017-11-27T13:20:00Z">
        <w:r w:rsidDel="002E3BA4">
          <w:rPr>
            <w:rFonts w:eastAsia="Microsoft YaHei" w:hint="eastAsia"/>
          </w:rPr>
          <w:delText>ould</w:delText>
        </w:r>
      </w:del>
      <w:ins w:id="1435" w:author="AnneMarieW" w:date="2017-11-27T13:20:00Z">
        <w:r w:rsidR="002E3BA4">
          <w:rPr>
            <w:rFonts w:eastAsia="Microsoft YaHei"/>
          </w:rPr>
          <w:t>ill</w:t>
        </w:r>
      </w:ins>
      <w:r>
        <w:rPr>
          <w:rFonts w:eastAsia="Microsoft YaHei" w:hint="eastAsia"/>
        </w:rPr>
        <w:t xml:space="preserve"> help us </w:t>
      </w:r>
      <w:del w:id="1436" w:author="AnneMarieW" w:date="2017-11-27T11:31:00Z">
        <w:r w:rsidDel="00163C55">
          <w:rPr>
            <w:rFonts w:eastAsia="Microsoft YaHei" w:hint="eastAsia"/>
          </w:rPr>
          <w:delText xml:space="preserve">get ready to </w:delText>
        </w:r>
      </w:del>
      <w:r>
        <w:rPr>
          <w:rFonts w:eastAsia="Microsoft YaHei" w:hint="eastAsia"/>
        </w:rPr>
        <w:t>share the project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the world.</w:t>
      </w:r>
    </w:p>
    <w:sectPr w:rsidR="00B052DF" w:rsidSect="006B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2" w:author="janelle" w:date="2017-11-27T16:31:00Z" w:initials="j">
    <w:p w14:paraId="557FA3C6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>AU: The proofreader pointed out it’s not necessary to indicate that these are filenames each and every time, so I’ve deleted the “Filename:” part from each of these.</w:t>
      </w:r>
    </w:p>
  </w:comment>
  <w:comment w:id="345" w:author="AnneMarieW" w:date="2017-11-27T08:50:00Z" w:initials="AM">
    <w:p w14:paraId="1CBABA00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>Au: use the name of the actual function here in Literal style?</w:t>
      </w:r>
    </w:p>
  </w:comment>
  <w:comment w:id="346" w:author="Carol Nichols" w:date="2017-12-04T16:26:00Z" w:initials="CN">
    <w:p w14:paraId="6A780524" w14:textId="1A27400A" w:rsidR="0004630A" w:rsidRDefault="0004630A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55" w:author="janelle" w:date="2017-11-29T15:04:00Z" w:initials="j">
    <w:p w14:paraId="427E4806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 xml:space="preserve">AU: The gray lines of code in this listing and the following listings are gray because they’re styled </w:t>
      </w:r>
      <w:proofErr w:type="spellStart"/>
      <w:r>
        <w:t>CodeA</w:t>
      </w:r>
      <w:proofErr w:type="spellEnd"/>
      <w:r>
        <w:t xml:space="preserve"> Wingding, </w:t>
      </w:r>
      <w:proofErr w:type="spellStart"/>
      <w:r>
        <w:t>CodeB</w:t>
      </w:r>
      <w:proofErr w:type="spellEnd"/>
      <w:r>
        <w:t xml:space="preserve"> Wingding, or </w:t>
      </w:r>
      <w:proofErr w:type="spellStart"/>
      <w:r>
        <w:t>CodeC</w:t>
      </w:r>
      <w:proofErr w:type="spellEnd"/>
      <w:r>
        <w:t xml:space="preserve"> Wingding, but there aren’t any wingdings in these lines. Did you mean to style these lines as Literal Gray in order to make them a gray color? I changed this first line to Literal Gray style as an example and highlighted the rest of the lines I think might be styled incorrectly. OK to change highlighted lines to Lit Gray?</w:t>
      </w:r>
    </w:p>
  </w:comment>
  <w:comment w:id="356" w:author="Carol Nichols" w:date="2017-12-04T16:26:00Z" w:initials="CN">
    <w:p w14:paraId="4F766D14" w14:textId="6F6088C5" w:rsidR="0004630A" w:rsidRDefault="0004630A">
      <w:pPr>
        <w:pStyle w:val="CommentText"/>
      </w:pPr>
      <w:r>
        <w:rPr>
          <w:rStyle w:val="CommentReference"/>
        </w:rPr>
        <w:annotationRef/>
      </w:r>
      <w:r>
        <w:t>Yep!</w:t>
      </w:r>
    </w:p>
  </w:comment>
  <w:comment w:id="390" w:author="Carol Nichols" w:date="2017-12-04T16:29:00Z" w:initials="CN">
    <w:p w14:paraId="0331E67C" w14:textId="0F2F0D14" w:rsidR="0004630A" w:rsidRDefault="0004630A">
      <w:pPr>
        <w:pStyle w:val="CommentText"/>
      </w:pPr>
      <w:r>
        <w:rPr>
          <w:rStyle w:val="CommentReference"/>
        </w:rPr>
        <w:annotationRef/>
      </w:r>
      <w:r>
        <w:t>This line should NOT be gray</w:t>
      </w:r>
    </w:p>
  </w:comment>
  <w:comment w:id="539" w:author="AnneMarieW" w:date="2017-11-27T08:51:00Z" w:initials="AM">
    <w:p w14:paraId="019DE699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>Au: You mention “in a few ways” but only indicate one way. Best to call out the others ways more explicitly in this section.</w:t>
      </w:r>
    </w:p>
  </w:comment>
  <w:comment w:id="597" w:author="Carol Nichols" w:date="2017-12-04T17:38:00Z" w:initials="CN">
    <w:p w14:paraId="27B7831C" w14:textId="3DDB069F" w:rsidR="0004630A" w:rsidRDefault="0004630A">
      <w:pPr>
        <w:pStyle w:val="CommentText"/>
      </w:pPr>
      <w:r>
        <w:rPr>
          <w:rStyle w:val="CommentReference"/>
        </w:rPr>
        <w:annotationRef/>
      </w:r>
      <w:r>
        <w:t>Please add Ferris to this listing because it doesn’t compile</w:t>
      </w:r>
    </w:p>
  </w:comment>
  <w:comment w:id="637" w:author="AnneMarieW" w:date="2017-11-27T08:59:00Z" w:initials="AM">
    <w:p w14:paraId="21A43BF3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>Au: Please use the actual section name here.</w:t>
      </w:r>
    </w:p>
  </w:comment>
  <w:comment w:id="781" w:author="AnneMarieW" w:date="2017-11-27T09:13:00Z" w:initials="AM">
    <w:p w14:paraId="349C8DE1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>a few problems or just two? Please clarify and make the problems explicit for readers to identify.</w:t>
      </w:r>
    </w:p>
  </w:comment>
  <w:comment w:id="782" w:author="Carol Nichols" w:date="2017-12-04T16:38:00Z" w:initials="CN">
    <w:p w14:paraId="723E121A" w14:textId="66DF9E87" w:rsidR="0004630A" w:rsidRDefault="0004630A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790" w:author="Carol Nichols" w:date="2017-12-04T17:40:00Z" w:initials="CN">
    <w:p w14:paraId="5699EC38" w14:textId="53349F48" w:rsidR="0004630A" w:rsidRDefault="0004630A">
      <w:pPr>
        <w:pStyle w:val="CommentText"/>
      </w:pPr>
      <w:r>
        <w:rPr>
          <w:rStyle w:val="CommentReference"/>
        </w:rPr>
        <w:annotationRef/>
      </w:r>
      <w:r>
        <w:t>Please add Ferris to this listing because the test fails on purpose</w:t>
      </w:r>
    </w:p>
  </w:comment>
  <w:comment w:id="820" w:author="Liz Chadwick" w:date="2017-11-27T08:50:00Z" w:initials="LC">
    <w:p w14:paraId="38B0491C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>Au: not a huge deal, but to be consistent with most of the other headings it would be good to have this as something like</w:t>
      </w:r>
    </w:p>
    <w:p w14:paraId="5DF19787" w14:textId="77777777" w:rsidR="0004630A" w:rsidRDefault="0004630A">
      <w:pPr>
        <w:pStyle w:val="CommentText"/>
      </w:pPr>
    </w:p>
    <w:p w14:paraId="184F0683" w14:textId="77777777" w:rsidR="0004630A" w:rsidRDefault="0004630A">
      <w:pPr>
        <w:pStyle w:val="CommentText"/>
      </w:pPr>
      <w:r>
        <w:t>Capturing the Environment with Closures</w:t>
      </w:r>
    </w:p>
    <w:p w14:paraId="2AB99BB8" w14:textId="77777777" w:rsidR="0004630A" w:rsidRDefault="0004630A">
      <w:pPr>
        <w:pStyle w:val="CommentText"/>
      </w:pPr>
    </w:p>
    <w:p w14:paraId="2D97AA4D" w14:textId="77777777" w:rsidR="0004630A" w:rsidRDefault="0004630A">
      <w:pPr>
        <w:pStyle w:val="CommentText"/>
      </w:pPr>
      <w:r>
        <w:t>Or something, would that make sense?</w:t>
      </w:r>
    </w:p>
  </w:comment>
  <w:comment w:id="821" w:author="Carol Nichols" w:date="2017-12-04T16:39:00Z" w:initials="CN">
    <w:p w14:paraId="48554460" w14:textId="7926EDA2" w:rsidR="0004630A" w:rsidRDefault="0004630A">
      <w:pPr>
        <w:pStyle w:val="CommentText"/>
      </w:pPr>
      <w:r>
        <w:rPr>
          <w:rStyle w:val="CommentReference"/>
        </w:rPr>
        <w:annotationRef/>
      </w:r>
      <w:r>
        <w:t>sure</w:t>
      </w:r>
    </w:p>
  </w:comment>
  <w:comment w:id="837" w:author="Carol Nichols" w:date="2017-12-04T17:43:00Z" w:initials="CN">
    <w:p w14:paraId="2BB6BE95" w14:textId="1B2D5350" w:rsidR="000F6EFA" w:rsidRDefault="000F6EFA">
      <w:pPr>
        <w:pStyle w:val="CommentText"/>
      </w:pPr>
      <w:r>
        <w:rPr>
          <w:rStyle w:val="CommentReference"/>
        </w:rPr>
        <w:annotationRef/>
      </w:r>
      <w:r>
        <w:t>Please add Ferris to this listing because it doesn’t compile on purpose</w:t>
      </w:r>
    </w:p>
  </w:comment>
  <w:comment w:id="906" w:author="Carol Nichols" w:date="2017-12-04T17:45:00Z" w:initials="CN">
    <w:p w14:paraId="3559240F" w14:textId="3B5CC73F" w:rsidR="00FA57F2" w:rsidRDefault="00FA57F2">
      <w:pPr>
        <w:pStyle w:val="CommentText"/>
      </w:pPr>
      <w:r>
        <w:rPr>
          <w:rStyle w:val="CommentReference"/>
        </w:rPr>
        <w:annotationRef/>
      </w:r>
      <w:r>
        <w:t>Please add Ferris</w:t>
      </w:r>
    </w:p>
  </w:comment>
  <w:comment w:id="950" w:author="Carol Nichols" w:date="2017-12-04T16:17:00Z" w:initials="CN">
    <w:p w14:paraId="0577867C" w14:textId="1A174555" w:rsidR="0004630A" w:rsidRDefault="0004630A">
      <w:pPr>
        <w:pStyle w:val="CommentText"/>
      </w:pPr>
      <w:r>
        <w:rPr>
          <w:rStyle w:val="CommentReference"/>
        </w:rPr>
        <w:annotationRef/>
      </w:r>
      <w:r>
        <w:t>Yes, this should be Listing 3-4 now.</w:t>
      </w:r>
    </w:p>
  </w:comment>
  <w:comment w:id="1017" w:author="AnneMarieW" w:date="2017-11-27T10:33:00Z" w:initials="AM">
    <w:p w14:paraId="3D33898B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>adaptor?</w:t>
      </w:r>
    </w:p>
  </w:comment>
  <w:comment w:id="1078" w:author="AnneMarieW" w:date="2017-11-27T10:34:00Z" w:initials="AM">
    <w:p w14:paraId="7D305DAD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 xml:space="preserve"> adaptor? </w:t>
      </w:r>
    </w:p>
  </w:comment>
  <w:comment w:id="1079" w:author="Carol Nichols" w:date="2017-12-04T16:42:00Z" w:initials="CN">
    <w:p w14:paraId="038DB6A5" w14:textId="3A7C8E6C" w:rsidR="0004630A" w:rsidRDefault="0004630A">
      <w:pPr>
        <w:pStyle w:val="CommentText"/>
      </w:pPr>
      <w:r>
        <w:rPr>
          <w:rStyle w:val="CommentReference"/>
        </w:rPr>
        <w:annotationRef/>
      </w:r>
      <w:r>
        <w:t>yep!</w:t>
      </w:r>
    </w:p>
  </w:comment>
  <w:comment w:id="1187" w:author="janelle" w:date="2017-11-29T18:31:00Z" w:initials="j">
    <w:p w14:paraId="4386C14A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 xml:space="preserve">AU: Can you be more specific? Is there a listing number in Chapter 12 that contains the implementation of the </w:t>
      </w:r>
      <w:proofErr w:type="spellStart"/>
      <w:r>
        <w:t>config</w:t>
      </w:r>
      <w:proofErr w:type="spellEnd"/>
      <w:r>
        <w:t xml:space="preserve">::new function that you’re referencing? </w:t>
      </w:r>
    </w:p>
  </w:comment>
  <w:comment w:id="1188" w:author="Carol Nichols" w:date="2017-12-04T16:44:00Z" w:initials="CN">
    <w:p w14:paraId="7D04BFF7" w14:textId="1079F3F5" w:rsidR="0004630A" w:rsidRDefault="0004630A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1228" w:author="janelle" w:date="2017-11-29T18:31:00Z" w:initials="j">
    <w:p w14:paraId="23B20F13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>AU: Possible to be more specific?</w:t>
      </w:r>
    </w:p>
  </w:comment>
  <w:comment w:id="1229" w:author="Carol Nichols" w:date="2017-12-04T16:45:00Z" w:initials="CN">
    <w:p w14:paraId="56DF8F4B" w14:textId="7CB8D89B" w:rsidR="0004630A" w:rsidRDefault="0004630A">
      <w:pPr>
        <w:pStyle w:val="CommentText"/>
      </w:pPr>
      <w:r>
        <w:rPr>
          <w:rStyle w:val="CommentReference"/>
        </w:rPr>
        <w:annotationRef/>
      </w:r>
      <w:r>
        <w:t>Yep done!</w:t>
      </w:r>
    </w:p>
  </w:comment>
  <w:comment w:id="1233" w:author="Carol Nichols" w:date="2017-12-04T17:55:00Z" w:initials="CN">
    <w:p w14:paraId="6B2BF8FE" w14:textId="2FCFD9F0" w:rsidR="00AC5E6B" w:rsidRDefault="00AC5E6B">
      <w:pPr>
        <w:pStyle w:val="CommentText"/>
      </w:pPr>
      <w:r>
        <w:rPr>
          <w:rStyle w:val="CommentReference"/>
        </w:rPr>
        <w:annotationRef/>
      </w:r>
      <w:r>
        <w:t>Please add Ferris</w:t>
      </w:r>
    </w:p>
  </w:comment>
  <w:comment w:id="1276" w:author="Carol Nichols" w:date="2017-12-04T17:56:00Z" w:initials="CN">
    <w:p w14:paraId="6FEFDB97" w14:textId="1A172D2B" w:rsidR="00726A37" w:rsidRDefault="00726A37">
      <w:pPr>
        <w:pStyle w:val="CommentText"/>
      </w:pPr>
      <w:r>
        <w:rPr>
          <w:rStyle w:val="CommentReference"/>
        </w:rPr>
        <w:annotationRef/>
      </w:r>
      <w:r>
        <w:t>Please add Ferris</w:t>
      </w:r>
    </w:p>
  </w:comment>
  <w:comment w:id="1351" w:author="janelle" w:date="2017-11-29T18:32:00Z" w:initials="j">
    <w:p w14:paraId="00F9018E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>AU: possible to be more specific?</w:t>
      </w:r>
    </w:p>
  </w:comment>
  <w:comment w:id="1352" w:author="Carol Nichols" w:date="2017-12-04T16:48:00Z" w:initials="CN">
    <w:p w14:paraId="26A93B5C" w14:textId="332EA205" w:rsidR="0004630A" w:rsidRDefault="0004630A">
      <w:pPr>
        <w:pStyle w:val="CommentText"/>
      </w:pPr>
      <w:r>
        <w:rPr>
          <w:rStyle w:val="CommentReference"/>
        </w:rPr>
        <w:annotationRef/>
      </w:r>
      <w:r>
        <w:t>yep done!</w:t>
      </w:r>
    </w:p>
  </w:comment>
  <w:comment w:id="1401" w:author="AnneMarieW" w:date="2017-11-27T13:19:00Z" w:initials="AM">
    <w:p w14:paraId="6BBD5A28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 xml:space="preserve">Au: If this is a book, please remove the quotations and make it </w:t>
      </w:r>
      <w:proofErr w:type="spellStart"/>
      <w:r>
        <w:t>EmphasisItalic</w:t>
      </w:r>
      <w:proofErr w:type="spellEnd"/>
      <w:r>
        <w:t>.</w:t>
      </w:r>
    </w:p>
  </w:comment>
  <w:comment w:id="1402" w:author="Carol Nichols" w:date="2017-12-04T16:55:00Z" w:initials="CN">
    <w:p w14:paraId="27173758" w14:textId="6FE101DC" w:rsidR="0004630A" w:rsidRDefault="0004630A">
      <w:pPr>
        <w:pStyle w:val="CommentText"/>
      </w:pPr>
      <w:r>
        <w:rPr>
          <w:rStyle w:val="CommentReference"/>
        </w:rPr>
        <w:annotationRef/>
      </w:r>
      <w:r>
        <w:t xml:space="preserve">It is not a book, it was a keynote/presentation/paper from the ETAPS conference in 2012 </w:t>
      </w:r>
      <w:r w:rsidRPr="00917B5E">
        <w:t>http://web.archive.org/web/20171017215205/http://www.stroustrup.com/ETAPS-corrected-draft.pdf</w:t>
      </w:r>
    </w:p>
  </w:comment>
  <w:comment w:id="1416" w:author="janelle" w:date="2017-11-29T18:42:00Z" w:initials="j">
    <w:p w14:paraId="5A38ABDD" w14:textId="77777777" w:rsidR="0004630A" w:rsidRDefault="0004630A">
      <w:pPr>
        <w:pStyle w:val="CommentText"/>
      </w:pPr>
      <w:r>
        <w:rPr>
          <w:rStyle w:val="CommentReference"/>
        </w:rPr>
        <w:annotationRef/>
      </w:r>
      <w:r>
        <w:t>AU: Is “bounds checks” the correct term, or should it be “bound checks”?</w:t>
      </w:r>
    </w:p>
  </w:comment>
  <w:comment w:id="1417" w:author="Carol Nichols" w:date="2017-12-04T16:57:00Z" w:initials="CN">
    <w:p w14:paraId="29A99B6E" w14:textId="68D16C02" w:rsidR="0004630A" w:rsidRDefault="0004630A">
      <w:pPr>
        <w:pStyle w:val="CommentText"/>
      </w:pPr>
      <w:r>
        <w:rPr>
          <w:rStyle w:val="CommentReference"/>
        </w:rPr>
        <w:annotationRef/>
      </w:r>
      <w:r>
        <w:t xml:space="preserve">it is bounds checks </w:t>
      </w:r>
      <w:r w:rsidRPr="00197995">
        <w:t>https://en.wikipedia.org/wiki/Bounds_checking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7FA3C6" w15:done="0"/>
  <w15:commentEx w15:paraId="1CBABA00" w15:done="0"/>
  <w15:commentEx w15:paraId="6A780524" w15:paraIdParent="1CBABA00" w15:done="0"/>
  <w15:commentEx w15:paraId="427E4806" w15:done="0"/>
  <w15:commentEx w15:paraId="4F766D14" w15:paraIdParent="427E4806" w15:done="0"/>
  <w15:commentEx w15:paraId="0331E67C" w15:done="0"/>
  <w15:commentEx w15:paraId="019DE699" w15:done="0"/>
  <w15:commentEx w15:paraId="27B7831C" w15:done="0"/>
  <w15:commentEx w15:paraId="21A43BF3" w15:done="0"/>
  <w15:commentEx w15:paraId="349C8DE1" w15:done="0"/>
  <w15:commentEx w15:paraId="723E121A" w15:paraIdParent="349C8DE1" w15:done="0"/>
  <w15:commentEx w15:paraId="5699EC38" w15:done="0"/>
  <w15:commentEx w15:paraId="2D97AA4D" w15:done="0"/>
  <w15:commentEx w15:paraId="48554460" w15:paraIdParent="2D97AA4D" w15:done="0"/>
  <w15:commentEx w15:paraId="2BB6BE95" w15:done="0"/>
  <w15:commentEx w15:paraId="3559240F" w15:done="0"/>
  <w15:commentEx w15:paraId="0577867C" w15:done="0"/>
  <w15:commentEx w15:paraId="3D33898B" w15:done="0"/>
  <w15:commentEx w15:paraId="7D305DAD" w15:done="0"/>
  <w15:commentEx w15:paraId="038DB6A5" w15:paraIdParent="7D305DAD" w15:done="0"/>
  <w15:commentEx w15:paraId="4386C14A" w15:done="0"/>
  <w15:commentEx w15:paraId="7D04BFF7" w15:paraIdParent="4386C14A" w15:done="0"/>
  <w15:commentEx w15:paraId="23B20F13" w15:done="0"/>
  <w15:commentEx w15:paraId="56DF8F4B" w15:paraIdParent="23B20F13" w15:done="0"/>
  <w15:commentEx w15:paraId="6B2BF8FE" w15:done="0"/>
  <w15:commentEx w15:paraId="6FEFDB97" w15:done="0"/>
  <w15:commentEx w15:paraId="00F9018E" w15:done="0"/>
  <w15:commentEx w15:paraId="26A93B5C" w15:paraIdParent="00F9018E" w15:done="0"/>
  <w15:commentEx w15:paraId="6BBD5A28" w15:done="0"/>
  <w15:commentEx w15:paraId="27173758" w15:paraIdParent="6BBD5A28" w15:done="0"/>
  <w15:commentEx w15:paraId="5A38ABDD" w15:done="0"/>
  <w15:commentEx w15:paraId="29A99B6E" w15:paraIdParent="5A38AB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Roboto Condensed">
    <w:altName w:val="Times New Roman"/>
    <w:charset w:val="01"/>
    <w:family w:val="roman"/>
    <w:pitch w:val="variable"/>
  </w:font>
  <w:font w:name="NewBaskervill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utura-Heavy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Futura-Book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F87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0E20223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78E4582"/>
    <w:multiLevelType w:val="multilevel"/>
    <w:tmpl w:val="A59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E1321E"/>
    <w:multiLevelType w:val="multilevel"/>
    <w:tmpl w:val="ED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015B23"/>
    <w:multiLevelType w:val="multilevel"/>
    <w:tmpl w:val="16C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F60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2637948"/>
    <w:multiLevelType w:val="multilevel"/>
    <w:tmpl w:val="5B10F358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54FA3614"/>
    <w:multiLevelType w:val="multilevel"/>
    <w:tmpl w:val="A06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7E03FF"/>
    <w:multiLevelType w:val="multilevel"/>
    <w:tmpl w:val="F8D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84409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F5D5B02"/>
    <w:multiLevelType w:val="multilevel"/>
    <w:tmpl w:val="E37C9CD6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9"/>
  </w:num>
  <w:num w:numId="5">
    <w:abstractNumId w:val="18"/>
  </w:num>
  <w:num w:numId="6">
    <w:abstractNumId w:val="12"/>
  </w:num>
  <w:num w:numId="7">
    <w:abstractNumId w:val="11"/>
  </w:num>
  <w:num w:numId="8">
    <w:abstractNumId w:val="20"/>
  </w:num>
  <w:num w:numId="9">
    <w:abstractNumId w:val="16"/>
  </w:num>
  <w:num w:numId="10">
    <w:abstractNumId w:val="21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0"/>
  </w:num>
  <w:num w:numId="22">
    <w:abstractNumId w:val="10"/>
  </w:num>
  <w:num w:numId="23">
    <w:abstractNumId w:val="8"/>
  </w:num>
  <w:num w:numId="24">
    <w:abstractNumId w:val="8"/>
  </w:num>
  <w:num w:numId="25">
    <w:abstractNumId w:val="7"/>
  </w:num>
  <w:num w:numId="26">
    <w:abstractNumId w:val="7"/>
  </w:num>
  <w:num w:numId="27">
    <w:abstractNumId w:val="6"/>
  </w:num>
  <w:num w:numId="28">
    <w:abstractNumId w:val="6"/>
  </w:num>
  <w:num w:numId="29">
    <w:abstractNumId w:val="5"/>
  </w:num>
  <w:num w:numId="30">
    <w:abstractNumId w:val="5"/>
  </w:num>
  <w:num w:numId="31">
    <w:abstractNumId w:val="9"/>
  </w:num>
  <w:num w:numId="32">
    <w:abstractNumId w:val="9"/>
  </w:num>
  <w:num w:numId="33">
    <w:abstractNumId w:val="4"/>
  </w:num>
  <w:num w:numId="34">
    <w:abstractNumId w:val="4"/>
  </w:num>
  <w:num w:numId="35">
    <w:abstractNumId w:val="3"/>
  </w:num>
  <w:num w:numId="36">
    <w:abstractNumId w:val="3"/>
  </w:num>
  <w:num w:numId="37">
    <w:abstractNumId w:val="2"/>
  </w:num>
  <w:num w:numId="38">
    <w:abstractNumId w:val="2"/>
  </w:num>
  <w:num w:numId="39">
    <w:abstractNumId w:val="1"/>
  </w:num>
  <w:num w:numId="40">
    <w:abstractNumId w:val="1"/>
  </w:num>
  <w:num w:numId="4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 Nichols">
    <w15:presenceInfo w15:providerId="Windows Live" w15:userId="e9e82a3b7022bb4e"/>
  </w15:person>
  <w15:person w15:author="Liz Chadwick">
    <w15:presenceInfo w15:providerId="Windows Live" w15:userId="eb19316626ae01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7233FF"/>
    <w:rsid w:val="00007377"/>
    <w:rsid w:val="000120CD"/>
    <w:rsid w:val="00036269"/>
    <w:rsid w:val="00040C53"/>
    <w:rsid w:val="00043296"/>
    <w:rsid w:val="0004630A"/>
    <w:rsid w:val="0004684B"/>
    <w:rsid w:val="00056E95"/>
    <w:rsid w:val="00057299"/>
    <w:rsid w:val="000632BC"/>
    <w:rsid w:val="0006429E"/>
    <w:rsid w:val="00074165"/>
    <w:rsid w:val="00084A24"/>
    <w:rsid w:val="00091808"/>
    <w:rsid w:val="00095EB9"/>
    <w:rsid w:val="000960D8"/>
    <w:rsid w:val="000A5405"/>
    <w:rsid w:val="000A6CFE"/>
    <w:rsid w:val="000B1263"/>
    <w:rsid w:val="000B571C"/>
    <w:rsid w:val="000C5B67"/>
    <w:rsid w:val="000E21F8"/>
    <w:rsid w:val="000F30D7"/>
    <w:rsid w:val="000F47F0"/>
    <w:rsid w:val="000F624B"/>
    <w:rsid w:val="000F6EFA"/>
    <w:rsid w:val="00102C83"/>
    <w:rsid w:val="00106FD2"/>
    <w:rsid w:val="0012125A"/>
    <w:rsid w:val="00134FFF"/>
    <w:rsid w:val="001409E0"/>
    <w:rsid w:val="00146999"/>
    <w:rsid w:val="0015503C"/>
    <w:rsid w:val="001554A9"/>
    <w:rsid w:val="00163C55"/>
    <w:rsid w:val="00163C7C"/>
    <w:rsid w:val="00191881"/>
    <w:rsid w:val="00197995"/>
    <w:rsid w:val="001B4861"/>
    <w:rsid w:val="001B6E4F"/>
    <w:rsid w:val="001C16F6"/>
    <w:rsid w:val="001D7870"/>
    <w:rsid w:val="001E482A"/>
    <w:rsid w:val="001E53D5"/>
    <w:rsid w:val="001F2EC9"/>
    <w:rsid w:val="001F48DE"/>
    <w:rsid w:val="002126E3"/>
    <w:rsid w:val="00222CD6"/>
    <w:rsid w:val="0022465D"/>
    <w:rsid w:val="00236C2A"/>
    <w:rsid w:val="00237CA3"/>
    <w:rsid w:val="0024164D"/>
    <w:rsid w:val="00242264"/>
    <w:rsid w:val="002544FC"/>
    <w:rsid w:val="002736BA"/>
    <w:rsid w:val="00274F0D"/>
    <w:rsid w:val="0027624E"/>
    <w:rsid w:val="00292A3C"/>
    <w:rsid w:val="002A4504"/>
    <w:rsid w:val="002B00A4"/>
    <w:rsid w:val="002C75DB"/>
    <w:rsid w:val="002C7770"/>
    <w:rsid w:val="002E3BA4"/>
    <w:rsid w:val="002E4ED7"/>
    <w:rsid w:val="002F5D64"/>
    <w:rsid w:val="003358EC"/>
    <w:rsid w:val="003372D2"/>
    <w:rsid w:val="00351CB7"/>
    <w:rsid w:val="003606B4"/>
    <w:rsid w:val="00372638"/>
    <w:rsid w:val="00392745"/>
    <w:rsid w:val="003944A8"/>
    <w:rsid w:val="003B1C5C"/>
    <w:rsid w:val="003D76E3"/>
    <w:rsid w:val="003E4248"/>
    <w:rsid w:val="003F44C7"/>
    <w:rsid w:val="003F5027"/>
    <w:rsid w:val="004028CA"/>
    <w:rsid w:val="00404BCD"/>
    <w:rsid w:val="004103E6"/>
    <w:rsid w:val="00416EE5"/>
    <w:rsid w:val="00421D17"/>
    <w:rsid w:val="00427AE9"/>
    <w:rsid w:val="00435A92"/>
    <w:rsid w:val="004459FB"/>
    <w:rsid w:val="00447697"/>
    <w:rsid w:val="00455C73"/>
    <w:rsid w:val="00463429"/>
    <w:rsid w:val="004742A4"/>
    <w:rsid w:val="00484D42"/>
    <w:rsid w:val="00494902"/>
    <w:rsid w:val="00496EF7"/>
    <w:rsid w:val="004B4401"/>
    <w:rsid w:val="004D5E0E"/>
    <w:rsid w:val="004D5E62"/>
    <w:rsid w:val="004F022D"/>
    <w:rsid w:val="004F0419"/>
    <w:rsid w:val="004F72CF"/>
    <w:rsid w:val="005046BE"/>
    <w:rsid w:val="00507F10"/>
    <w:rsid w:val="00513A76"/>
    <w:rsid w:val="00526EA8"/>
    <w:rsid w:val="005300F2"/>
    <w:rsid w:val="005432F2"/>
    <w:rsid w:val="00553AA0"/>
    <w:rsid w:val="0056120D"/>
    <w:rsid w:val="005703D9"/>
    <w:rsid w:val="00572A99"/>
    <w:rsid w:val="00573B3F"/>
    <w:rsid w:val="00573DDC"/>
    <w:rsid w:val="00576DE7"/>
    <w:rsid w:val="0058583A"/>
    <w:rsid w:val="005E05F0"/>
    <w:rsid w:val="006248A8"/>
    <w:rsid w:val="00650F9A"/>
    <w:rsid w:val="00657D3B"/>
    <w:rsid w:val="00671B95"/>
    <w:rsid w:val="00673779"/>
    <w:rsid w:val="00675773"/>
    <w:rsid w:val="00677D09"/>
    <w:rsid w:val="00692F8A"/>
    <w:rsid w:val="00694BF3"/>
    <w:rsid w:val="006A055F"/>
    <w:rsid w:val="006A6547"/>
    <w:rsid w:val="006A70BA"/>
    <w:rsid w:val="006B0CC5"/>
    <w:rsid w:val="006C45E1"/>
    <w:rsid w:val="006C5FF4"/>
    <w:rsid w:val="006D2F49"/>
    <w:rsid w:val="006E330B"/>
    <w:rsid w:val="00705C11"/>
    <w:rsid w:val="00713985"/>
    <w:rsid w:val="00717AAF"/>
    <w:rsid w:val="00720172"/>
    <w:rsid w:val="007233FF"/>
    <w:rsid w:val="00724AC1"/>
    <w:rsid w:val="00726A37"/>
    <w:rsid w:val="00731F7E"/>
    <w:rsid w:val="00737A43"/>
    <w:rsid w:val="0074239B"/>
    <w:rsid w:val="00745C2D"/>
    <w:rsid w:val="00752296"/>
    <w:rsid w:val="007744A2"/>
    <w:rsid w:val="00774C04"/>
    <w:rsid w:val="007759E5"/>
    <w:rsid w:val="00792D66"/>
    <w:rsid w:val="007A05E2"/>
    <w:rsid w:val="007A2BBD"/>
    <w:rsid w:val="007A5C4F"/>
    <w:rsid w:val="007B46DA"/>
    <w:rsid w:val="007C70BD"/>
    <w:rsid w:val="007D1AC9"/>
    <w:rsid w:val="007D324B"/>
    <w:rsid w:val="007E3E25"/>
    <w:rsid w:val="007E5030"/>
    <w:rsid w:val="007F136A"/>
    <w:rsid w:val="007F3B37"/>
    <w:rsid w:val="007F3D9B"/>
    <w:rsid w:val="007F57E6"/>
    <w:rsid w:val="00800069"/>
    <w:rsid w:val="00802094"/>
    <w:rsid w:val="00803F7B"/>
    <w:rsid w:val="008054F1"/>
    <w:rsid w:val="00813EBB"/>
    <w:rsid w:val="00820A1A"/>
    <w:rsid w:val="0082438A"/>
    <w:rsid w:val="00825508"/>
    <w:rsid w:val="00826942"/>
    <w:rsid w:val="0082785C"/>
    <w:rsid w:val="00830314"/>
    <w:rsid w:val="00836513"/>
    <w:rsid w:val="0084528F"/>
    <w:rsid w:val="0086482C"/>
    <w:rsid w:val="0088114B"/>
    <w:rsid w:val="00895C67"/>
    <w:rsid w:val="008973F5"/>
    <w:rsid w:val="008978DA"/>
    <w:rsid w:val="008A32D6"/>
    <w:rsid w:val="008C536C"/>
    <w:rsid w:val="008D2108"/>
    <w:rsid w:val="00917B5E"/>
    <w:rsid w:val="00946B24"/>
    <w:rsid w:val="00955AB3"/>
    <w:rsid w:val="00962EF0"/>
    <w:rsid w:val="00967A40"/>
    <w:rsid w:val="0097579C"/>
    <w:rsid w:val="009B2A07"/>
    <w:rsid w:val="009B5EC1"/>
    <w:rsid w:val="009C2E5D"/>
    <w:rsid w:val="009C6C22"/>
    <w:rsid w:val="009C7719"/>
    <w:rsid w:val="009D260E"/>
    <w:rsid w:val="009E3417"/>
    <w:rsid w:val="00A13435"/>
    <w:rsid w:val="00A17D6A"/>
    <w:rsid w:val="00A2366D"/>
    <w:rsid w:val="00A255CC"/>
    <w:rsid w:val="00A4224F"/>
    <w:rsid w:val="00A5334B"/>
    <w:rsid w:val="00A53A0D"/>
    <w:rsid w:val="00A556B8"/>
    <w:rsid w:val="00A561B2"/>
    <w:rsid w:val="00A5729E"/>
    <w:rsid w:val="00A62544"/>
    <w:rsid w:val="00A6373A"/>
    <w:rsid w:val="00A807C8"/>
    <w:rsid w:val="00A8244D"/>
    <w:rsid w:val="00A828D7"/>
    <w:rsid w:val="00A904DA"/>
    <w:rsid w:val="00AA47D6"/>
    <w:rsid w:val="00AA5BED"/>
    <w:rsid w:val="00AA5E0D"/>
    <w:rsid w:val="00AC21E4"/>
    <w:rsid w:val="00AC5E6B"/>
    <w:rsid w:val="00AD1712"/>
    <w:rsid w:val="00B052DF"/>
    <w:rsid w:val="00B06471"/>
    <w:rsid w:val="00B42E8A"/>
    <w:rsid w:val="00B433CC"/>
    <w:rsid w:val="00B44191"/>
    <w:rsid w:val="00B464C6"/>
    <w:rsid w:val="00B71545"/>
    <w:rsid w:val="00B80A69"/>
    <w:rsid w:val="00B80F17"/>
    <w:rsid w:val="00B9209F"/>
    <w:rsid w:val="00BA78B2"/>
    <w:rsid w:val="00BB2DAB"/>
    <w:rsid w:val="00BB6D69"/>
    <w:rsid w:val="00BC04ED"/>
    <w:rsid w:val="00BC5ADC"/>
    <w:rsid w:val="00BD2A2B"/>
    <w:rsid w:val="00BE3672"/>
    <w:rsid w:val="00BE78CD"/>
    <w:rsid w:val="00BF1808"/>
    <w:rsid w:val="00C0300E"/>
    <w:rsid w:val="00C14C70"/>
    <w:rsid w:val="00C22A52"/>
    <w:rsid w:val="00C25962"/>
    <w:rsid w:val="00C33B44"/>
    <w:rsid w:val="00C50646"/>
    <w:rsid w:val="00C511A0"/>
    <w:rsid w:val="00C56EAD"/>
    <w:rsid w:val="00C7275B"/>
    <w:rsid w:val="00C72C31"/>
    <w:rsid w:val="00C74031"/>
    <w:rsid w:val="00C84800"/>
    <w:rsid w:val="00C85D60"/>
    <w:rsid w:val="00C87A85"/>
    <w:rsid w:val="00CA3EE2"/>
    <w:rsid w:val="00CB20DE"/>
    <w:rsid w:val="00CB2FD7"/>
    <w:rsid w:val="00CC1597"/>
    <w:rsid w:val="00CC2876"/>
    <w:rsid w:val="00CE0EAA"/>
    <w:rsid w:val="00CE0EE4"/>
    <w:rsid w:val="00CE48B3"/>
    <w:rsid w:val="00CF5593"/>
    <w:rsid w:val="00D118E0"/>
    <w:rsid w:val="00D22F8A"/>
    <w:rsid w:val="00D258F6"/>
    <w:rsid w:val="00D433A2"/>
    <w:rsid w:val="00D65636"/>
    <w:rsid w:val="00D932B4"/>
    <w:rsid w:val="00D97C7E"/>
    <w:rsid w:val="00D97E11"/>
    <w:rsid w:val="00DA0260"/>
    <w:rsid w:val="00DA0E0A"/>
    <w:rsid w:val="00DA518E"/>
    <w:rsid w:val="00DC7F10"/>
    <w:rsid w:val="00DE09B0"/>
    <w:rsid w:val="00DF50FB"/>
    <w:rsid w:val="00E07D16"/>
    <w:rsid w:val="00E10925"/>
    <w:rsid w:val="00E175D9"/>
    <w:rsid w:val="00E32285"/>
    <w:rsid w:val="00E36889"/>
    <w:rsid w:val="00E55A42"/>
    <w:rsid w:val="00E666BC"/>
    <w:rsid w:val="00EA0720"/>
    <w:rsid w:val="00EA5F3F"/>
    <w:rsid w:val="00EB283C"/>
    <w:rsid w:val="00EC38F6"/>
    <w:rsid w:val="00ED60C0"/>
    <w:rsid w:val="00EE2AE6"/>
    <w:rsid w:val="00EE41DD"/>
    <w:rsid w:val="00EF3B4F"/>
    <w:rsid w:val="00F2431C"/>
    <w:rsid w:val="00F26A21"/>
    <w:rsid w:val="00F30283"/>
    <w:rsid w:val="00F323A5"/>
    <w:rsid w:val="00F33658"/>
    <w:rsid w:val="00F67B00"/>
    <w:rsid w:val="00F70475"/>
    <w:rsid w:val="00F7180C"/>
    <w:rsid w:val="00F96487"/>
    <w:rsid w:val="00FA57F2"/>
    <w:rsid w:val="00FC2E70"/>
    <w:rsid w:val="00FC3A08"/>
    <w:rsid w:val="00FC6A0D"/>
    <w:rsid w:val="00FD007D"/>
    <w:rsid w:val="00FD3150"/>
    <w:rsid w:val="00FD61BA"/>
    <w:rsid w:val="00FD7DFE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FFF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45C2D"/>
  </w:style>
  <w:style w:type="paragraph" w:styleId="Heading1">
    <w:name w:val="heading 1"/>
    <w:basedOn w:val="Normal"/>
    <w:next w:val="Normal"/>
    <w:link w:val="Heading1Char"/>
    <w:qFormat/>
    <w:rsid w:val="007233FF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33FF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33FF"/>
    <w:pPr>
      <w:keepNext/>
      <w:numPr>
        <w:ilvl w:val="2"/>
        <w:numId w:val="2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233FF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33FF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233FF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233FF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233FF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233FF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233F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233FF"/>
    <w:rPr>
      <w:color w:val="800080"/>
      <w:u w:val="single"/>
    </w:rPr>
  </w:style>
  <w:style w:type="character" w:styleId="HTMLCode">
    <w:name w:val="HTML Code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B0CC5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B0CC5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B0CC5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B0CC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B0CC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B0CC5"/>
    <w:rPr>
      <w:b/>
      <w:bCs/>
      <w:sz w:val="22"/>
      <w:szCs w:val="22"/>
    </w:rPr>
  </w:style>
  <w:style w:type="character" w:styleId="HTMLKeyboard">
    <w:name w:val="HTML Keyboard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233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B0CC5"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7233FF"/>
    <w:rPr>
      <w:b/>
      <w:bCs/>
    </w:rPr>
  </w:style>
  <w:style w:type="paragraph" w:customStyle="1" w:styleId="tocul">
    <w:name w:val="toc&gt;ul"/>
    <w:basedOn w:val="Normal"/>
    <w:rsid w:val="006B0CC5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semiHidden/>
    <w:rsid w:val="007233FF"/>
    <w:rPr>
      <w:sz w:val="24"/>
      <w:szCs w:val="24"/>
    </w:rPr>
  </w:style>
  <w:style w:type="paragraph" w:customStyle="1" w:styleId="oembedall-description">
    <w:name w:val="oembedall-description"/>
    <w:basedOn w:val="Normal"/>
    <w:rsid w:val="006B0CC5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6B0CC5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6B0CC5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6B0CC5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6B0CC5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6B0CC5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6B0CC5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6B0CC5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6B0CC5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6B0CC5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6B0CC5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6B0CC5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6B0CC5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6B0CC5"/>
    <w:pPr>
      <w:spacing w:before="100" w:beforeAutospacing="1"/>
    </w:pPr>
  </w:style>
  <w:style w:type="paragraph" w:customStyle="1" w:styleId="markdown">
    <w:name w:val="markdown"/>
    <w:basedOn w:val="Normal"/>
    <w:rsid w:val="006B0CC5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6B0CC5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6B0CC5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6B0CC5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6B0CC5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6B0CC5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6B0CC5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6B0CC5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6B0CC5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6B0CC5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6B0CC5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6B0CC5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6B0CC5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6B0CC5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6B0CC5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6B0CC5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6B0CC5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6B0CC5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6B0CC5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6B0CC5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6B0CC5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6B0CC5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6B0CC5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6B0CC5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6B0CC5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6B0CC5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6B0CC5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6B0CC5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6B0CC5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6B0CC5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6B0CC5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6B0CC5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6B0CC5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6B0CC5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6B0CC5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6B0CC5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6B0CC5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6B0CC5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6B0CC5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6B0CC5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6B0CC5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6B0CC5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6B0CC5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6B0CC5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6B0CC5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6B0CC5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6B0CC5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6B0CC5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6B0CC5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6B0CC5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6B0CC5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6B0CC5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6B0CC5"/>
    <w:rPr>
      <w:shd w:val="clear" w:color="auto" w:fill="AAAAAA"/>
    </w:rPr>
  </w:style>
  <w:style w:type="paragraph" w:customStyle="1" w:styleId="oembedall-body1">
    <w:name w:val="oembedall-body1"/>
    <w:basedOn w:val="Normal"/>
    <w:rsid w:val="006B0CC5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6B0CC5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6B0CC5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6B0CC5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6B0CC5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6B0CC5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6B0CC5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6B0CC5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6B0CC5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6B0CC5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6B0CC5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6B0CC5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6B0CC5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6B0CC5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6B0CC5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6B0CC5"/>
  </w:style>
  <w:style w:type="paragraph" w:customStyle="1" w:styleId="oembedall-tags1">
    <w:name w:val="oembedall-tags1"/>
    <w:basedOn w:val="Normal"/>
    <w:rsid w:val="006B0CC5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6B0CC5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6B0CC5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6B0CC5"/>
    <w:pPr>
      <w:spacing w:before="180" w:after="100" w:afterAutospacing="1"/>
    </w:pPr>
  </w:style>
  <w:style w:type="paragraph" w:customStyle="1" w:styleId="contents1">
    <w:name w:val="contents1"/>
    <w:basedOn w:val="Normal"/>
    <w:rsid w:val="006B0CC5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6B0CC5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6B0CC5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6B0CC5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6B0CC5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6B0CC5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6B0CC5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6B0CC5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6B0CC5"/>
    <w:pPr>
      <w:ind w:left="244"/>
    </w:pPr>
  </w:style>
  <w:style w:type="paragraph" w:customStyle="1" w:styleId="label1">
    <w:name w:val="label1"/>
    <w:basedOn w:val="Normal"/>
    <w:rsid w:val="006B0CC5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rsid w:val="006B0CC5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6B0CC5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6B0CC5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6B0CC5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6B0CC5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6B0CC5"/>
  </w:style>
  <w:style w:type="character" w:styleId="Emphasis">
    <w:name w:val="Emphasis"/>
    <w:basedOn w:val="DefaultParagraphFont"/>
    <w:qFormat/>
    <w:rsid w:val="007233FF"/>
    <w:rPr>
      <w:i/>
      <w:iCs/>
    </w:rPr>
  </w:style>
  <w:style w:type="numbering" w:styleId="111111">
    <w:name w:val="Outline List 2"/>
    <w:basedOn w:val="NoList"/>
    <w:semiHidden/>
    <w:rsid w:val="007233FF"/>
    <w:pPr>
      <w:numPr>
        <w:numId w:val="6"/>
      </w:numPr>
    </w:pPr>
  </w:style>
  <w:style w:type="numbering" w:styleId="1ai">
    <w:name w:val="Outline List 1"/>
    <w:basedOn w:val="NoList"/>
    <w:semiHidden/>
    <w:rsid w:val="007233FF"/>
    <w:pPr>
      <w:numPr>
        <w:numId w:val="8"/>
      </w:numPr>
    </w:pPr>
  </w:style>
  <w:style w:type="paragraph" w:customStyle="1" w:styleId="1stPara">
    <w:name w:val="1st Para"/>
    <w:next w:val="Normal"/>
    <w:autoRedefine/>
    <w:rsid w:val="007233FF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7233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7233FF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7233F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233F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233FF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7233FF"/>
    <w:pPr>
      <w:numPr>
        <w:numId w:val="10"/>
      </w:numPr>
    </w:pPr>
  </w:style>
  <w:style w:type="paragraph" w:customStyle="1" w:styleId="AuthorQuery">
    <w:name w:val="Author Query"/>
    <w:autoRedefine/>
    <w:rsid w:val="007233FF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qFormat/>
    <w:rsid w:val="007233FF"/>
    <w:pPr>
      <w:spacing w:line="360" w:lineRule="auto"/>
      <w:ind w:firstLine="360"/>
    </w:pPr>
    <w:rPr>
      <w:sz w:val="24"/>
    </w:rPr>
  </w:style>
  <w:style w:type="paragraph" w:customStyle="1" w:styleId="Basic">
    <w:name w:val="Basic"/>
    <w:basedOn w:val="Body"/>
    <w:rsid w:val="007233FF"/>
  </w:style>
  <w:style w:type="paragraph" w:customStyle="1" w:styleId="BlockQuote">
    <w:name w:val="Block Quote"/>
    <w:next w:val="Normal"/>
    <w:autoRedefine/>
    <w:rsid w:val="007233FF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7233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233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233FF"/>
  </w:style>
  <w:style w:type="paragraph" w:styleId="BodyText2">
    <w:name w:val="Body Text 2"/>
    <w:basedOn w:val="Normal"/>
    <w:link w:val="BodyText2Char"/>
    <w:semiHidden/>
    <w:rsid w:val="007233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233FF"/>
  </w:style>
  <w:style w:type="paragraph" w:styleId="BodyText3">
    <w:name w:val="Body Text 3"/>
    <w:basedOn w:val="Normal"/>
    <w:link w:val="BodyText3Char"/>
    <w:semiHidden/>
    <w:rsid w:val="007233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233F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233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233FF"/>
  </w:style>
  <w:style w:type="paragraph" w:styleId="BodyTextIndent">
    <w:name w:val="Body Text Indent"/>
    <w:basedOn w:val="Normal"/>
    <w:link w:val="BodyTextIndentChar"/>
    <w:semiHidden/>
    <w:rsid w:val="007233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233FF"/>
  </w:style>
  <w:style w:type="paragraph" w:styleId="BodyTextFirstIndent2">
    <w:name w:val="Body Text First Indent 2"/>
    <w:basedOn w:val="BodyTextIndent"/>
    <w:link w:val="BodyTextFirstIndent2Char"/>
    <w:semiHidden/>
    <w:rsid w:val="007233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233FF"/>
  </w:style>
  <w:style w:type="paragraph" w:styleId="BodyTextIndent2">
    <w:name w:val="Body Text Indent 2"/>
    <w:basedOn w:val="Normal"/>
    <w:link w:val="BodyTextIndent2Char"/>
    <w:semiHidden/>
    <w:rsid w:val="007233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233FF"/>
  </w:style>
  <w:style w:type="paragraph" w:styleId="BodyTextIndent3">
    <w:name w:val="Body Text Indent 3"/>
    <w:basedOn w:val="Normal"/>
    <w:link w:val="BodyTextIndent3Char"/>
    <w:semiHidden/>
    <w:rsid w:val="007233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233FF"/>
    <w:rPr>
      <w:sz w:val="16"/>
      <w:szCs w:val="16"/>
    </w:rPr>
  </w:style>
  <w:style w:type="paragraph" w:customStyle="1" w:styleId="BodyBox">
    <w:name w:val="BodyBox"/>
    <w:basedOn w:val="Body"/>
    <w:rsid w:val="007233FF"/>
    <w:rPr>
      <w:color w:val="808080"/>
    </w:rPr>
  </w:style>
  <w:style w:type="paragraph" w:customStyle="1" w:styleId="BodyFirst">
    <w:name w:val="BodyFirst"/>
    <w:next w:val="Body"/>
    <w:autoRedefine/>
    <w:qFormat/>
    <w:rsid w:val="007233FF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7233FF"/>
    <w:rPr>
      <w:color w:val="808080"/>
    </w:rPr>
  </w:style>
  <w:style w:type="paragraph" w:customStyle="1" w:styleId="BulletA">
    <w:name w:val="BulletA"/>
    <w:next w:val="Normal"/>
    <w:autoRedefine/>
    <w:rsid w:val="007233FF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7233FF"/>
    <w:rPr>
      <w:color w:val="33CCCC"/>
    </w:rPr>
  </w:style>
  <w:style w:type="paragraph" w:customStyle="1" w:styleId="BulletB">
    <w:name w:val="BulletB"/>
    <w:next w:val="Normal"/>
    <w:autoRedefine/>
    <w:rsid w:val="007233FF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7233FF"/>
    <w:rPr>
      <w:color w:val="33CCCC"/>
    </w:rPr>
  </w:style>
  <w:style w:type="paragraph" w:customStyle="1" w:styleId="BulletC">
    <w:name w:val="BulletC"/>
    <w:next w:val="Normal"/>
    <w:autoRedefine/>
    <w:rsid w:val="007233FF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7233FF"/>
    <w:rPr>
      <w:color w:val="33CCCC"/>
    </w:rPr>
  </w:style>
  <w:style w:type="paragraph" w:styleId="Caption">
    <w:name w:val="caption"/>
    <w:basedOn w:val="Normal"/>
    <w:next w:val="Normal"/>
    <w:autoRedefine/>
    <w:qFormat/>
    <w:rsid w:val="007233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7233FF"/>
    <w:rPr>
      <w:color w:val="808080"/>
    </w:rPr>
  </w:style>
  <w:style w:type="paragraph" w:customStyle="1" w:styleId="ChapterStart">
    <w:name w:val="ChapterStart"/>
    <w:next w:val="Normal"/>
    <w:autoRedefine/>
    <w:rsid w:val="00AA47D6"/>
    <w:pPr>
      <w:jc w:val="center"/>
    </w:pPr>
    <w:rPr>
      <w:rFonts w:ascii="Microsoft YaHei" w:eastAsia="Microsoft YaHei" w:hAnsi="Microsoft YaHei" w:cs="Lucida Grande"/>
      <w:b/>
      <w:sz w:val="22"/>
      <w:szCs w:val="22"/>
    </w:rPr>
  </w:style>
  <w:style w:type="paragraph" w:customStyle="1" w:styleId="ChapterTitle">
    <w:name w:val="ChapterTitle"/>
    <w:next w:val="1stPara"/>
    <w:autoRedefine/>
    <w:rsid w:val="007233FF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7233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233FF"/>
  </w:style>
  <w:style w:type="paragraph" w:customStyle="1" w:styleId="CodeA">
    <w:name w:val="CodeA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7233FF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7233FF"/>
    <w:rPr>
      <w:color w:val="999999"/>
    </w:rPr>
  </w:style>
  <w:style w:type="paragraph" w:customStyle="1" w:styleId="CodeB">
    <w:name w:val="CodeB"/>
    <w:autoRedefine/>
    <w:rsid w:val="00895C67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233FF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7233FF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7233FF"/>
    <w:rPr>
      <w:color w:val="999999"/>
    </w:rPr>
  </w:style>
  <w:style w:type="paragraph" w:customStyle="1" w:styleId="CodeC">
    <w:name w:val="CodeC"/>
    <w:next w:val="Body"/>
    <w:autoRedefine/>
    <w:rsid w:val="009C6C2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233FF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7233FF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7233FF"/>
    <w:rPr>
      <w:color w:val="999999"/>
    </w:rPr>
  </w:style>
  <w:style w:type="paragraph" w:customStyle="1" w:styleId="CodeSingle">
    <w:name w:val="CodeSingl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7233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7233FF"/>
  </w:style>
  <w:style w:type="character" w:customStyle="1" w:styleId="DateChar">
    <w:name w:val="Date Char"/>
    <w:basedOn w:val="DefaultParagraphFont"/>
    <w:link w:val="Date"/>
    <w:semiHidden/>
    <w:rsid w:val="007233FF"/>
  </w:style>
  <w:style w:type="paragraph" w:styleId="E-mailSignature">
    <w:name w:val="E-mail Signature"/>
    <w:basedOn w:val="Normal"/>
    <w:link w:val="E-mailSignatureChar"/>
    <w:semiHidden/>
    <w:rsid w:val="007233FF"/>
  </w:style>
  <w:style w:type="character" w:customStyle="1" w:styleId="E-mailSignatureChar">
    <w:name w:val="E-mail Signature Char"/>
    <w:basedOn w:val="DefaultParagraphFont"/>
    <w:link w:val="E-mailSignature"/>
    <w:semiHidden/>
    <w:rsid w:val="007233FF"/>
  </w:style>
  <w:style w:type="character" w:customStyle="1" w:styleId="EmphasisBold">
    <w:name w:val="EmphasisBold"/>
    <w:basedOn w:val="DefaultParagraphFont"/>
    <w:rsid w:val="007233FF"/>
    <w:rPr>
      <w:b/>
      <w:color w:val="0000FF"/>
    </w:rPr>
  </w:style>
  <w:style w:type="character" w:customStyle="1" w:styleId="EmphasisBoldBox">
    <w:name w:val="EmphasisBoldBox"/>
    <w:basedOn w:val="EmphasisBold"/>
    <w:rsid w:val="007233FF"/>
    <w:rPr>
      <w:b/>
      <w:color w:val="3366FF"/>
    </w:rPr>
  </w:style>
  <w:style w:type="character" w:customStyle="1" w:styleId="EmphasisBoldItal">
    <w:name w:val="EmphasisBoldItal"/>
    <w:basedOn w:val="DefaultParagraphFont"/>
    <w:rsid w:val="007233FF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7233FF"/>
    <w:rPr>
      <w:i/>
      <w:color w:val="0000FF"/>
    </w:rPr>
  </w:style>
  <w:style w:type="character" w:customStyle="1" w:styleId="EmphasisItalicBox">
    <w:name w:val="EmphasisItalicBox"/>
    <w:basedOn w:val="EmphasisItalic"/>
    <w:rsid w:val="007233FF"/>
    <w:rPr>
      <w:i/>
      <w:color w:val="CC99FF"/>
    </w:rPr>
  </w:style>
  <w:style w:type="character" w:customStyle="1" w:styleId="EmphasisItalicFoot">
    <w:name w:val="EmphasisItalicFoot"/>
    <w:basedOn w:val="EmphasisItalic"/>
    <w:rsid w:val="007233FF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7233FF"/>
    <w:rPr>
      <w:color w:val="0000FF"/>
    </w:rPr>
  </w:style>
  <w:style w:type="character" w:customStyle="1" w:styleId="EmphasisNote">
    <w:name w:val="EmphasisNote"/>
    <w:basedOn w:val="EmphasisRevItal"/>
    <w:rsid w:val="007233FF"/>
    <w:rPr>
      <w:color w:val="3366FF"/>
    </w:rPr>
  </w:style>
  <w:style w:type="character" w:customStyle="1" w:styleId="EmphasisRevCaption">
    <w:name w:val="EmphasisRevCaption"/>
    <w:basedOn w:val="DefaultParagraphFont"/>
    <w:rsid w:val="007233FF"/>
    <w:rPr>
      <w:i/>
      <w:color w:val="CC99FF"/>
    </w:rPr>
  </w:style>
  <w:style w:type="paragraph" w:styleId="EnvelopeAddress">
    <w:name w:val="envelope address"/>
    <w:basedOn w:val="Normal"/>
    <w:semiHidden/>
    <w:rsid w:val="007233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233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7233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723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233FF"/>
  </w:style>
  <w:style w:type="paragraph" w:customStyle="1" w:styleId="Footnote">
    <w:name w:val="Footnote"/>
    <w:autoRedefine/>
    <w:rsid w:val="007233FF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7233FF"/>
    <w:rPr>
      <w:sz w:val="20"/>
    </w:rPr>
  </w:style>
  <w:style w:type="paragraph" w:customStyle="1" w:styleId="GroupTitlesIX">
    <w:name w:val="GroupTitlesIX"/>
    <w:autoRedefine/>
    <w:rsid w:val="007233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7233FF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9C6C2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7233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723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233FF"/>
  </w:style>
  <w:style w:type="character" w:styleId="HTMLAcronym">
    <w:name w:val="HTML Acronym"/>
    <w:basedOn w:val="DefaultParagraphFont"/>
    <w:semiHidden/>
    <w:rsid w:val="007233FF"/>
  </w:style>
  <w:style w:type="paragraph" w:styleId="HTMLAddress">
    <w:name w:val="HTML Address"/>
    <w:basedOn w:val="Normal"/>
    <w:link w:val="HTMLAddressChar"/>
    <w:semiHidden/>
    <w:rsid w:val="007233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233FF"/>
    <w:rPr>
      <w:i/>
      <w:iCs/>
    </w:rPr>
  </w:style>
  <w:style w:type="character" w:styleId="HTMLCite">
    <w:name w:val="HTML Cite"/>
    <w:basedOn w:val="DefaultParagraphFont"/>
    <w:semiHidden/>
    <w:rsid w:val="007233FF"/>
    <w:rPr>
      <w:i/>
      <w:iCs/>
    </w:rPr>
  </w:style>
  <w:style w:type="character" w:styleId="HTMLDefinition">
    <w:name w:val="HTML Definition"/>
    <w:basedOn w:val="DefaultParagraphFont"/>
    <w:semiHidden/>
    <w:rsid w:val="007233FF"/>
    <w:rPr>
      <w:i/>
      <w:iCs/>
    </w:rPr>
  </w:style>
  <w:style w:type="character" w:styleId="HTMLSample">
    <w:name w:val="HTML Sample"/>
    <w:basedOn w:val="DefaultParagraphFont"/>
    <w:semiHidden/>
    <w:rsid w:val="007233F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233FF"/>
    <w:rPr>
      <w:i/>
      <w:iCs/>
    </w:rPr>
  </w:style>
  <w:style w:type="character" w:customStyle="1" w:styleId="Italic">
    <w:name w:val="Italic"/>
    <w:basedOn w:val="EmphasisItalic"/>
    <w:rsid w:val="007233FF"/>
    <w:rPr>
      <w:i/>
      <w:color w:val="000000"/>
    </w:rPr>
  </w:style>
  <w:style w:type="character" w:customStyle="1" w:styleId="Keycap">
    <w:name w:val="Keycap"/>
    <w:basedOn w:val="DefaultParagraphFont"/>
    <w:rsid w:val="007233FF"/>
    <w:rPr>
      <w:smallCaps/>
      <w:color w:val="0000FF"/>
    </w:rPr>
  </w:style>
  <w:style w:type="paragraph" w:customStyle="1" w:styleId="Level1IX">
    <w:name w:val="Level1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7233FF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7233FF"/>
  </w:style>
  <w:style w:type="paragraph" w:styleId="List">
    <w:name w:val="List"/>
    <w:basedOn w:val="Normal"/>
    <w:semiHidden/>
    <w:rsid w:val="007233FF"/>
    <w:pPr>
      <w:ind w:left="360" w:hanging="360"/>
    </w:pPr>
  </w:style>
  <w:style w:type="paragraph" w:styleId="List2">
    <w:name w:val="List 2"/>
    <w:basedOn w:val="Normal"/>
    <w:semiHidden/>
    <w:rsid w:val="007233FF"/>
    <w:pPr>
      <w:ind w:left="720" w:hanging="360"/>
    </w:pPr>
  </w:style>
  <w:style w:type="paragraph" w:styleId="List3">
    <w:name w:val="List 3"/>
    <w:basedOn w:val="Normal"/>
    <w:semiHidden/>
    <w:rsid w:val="007233FF"/>
    <w:pPr>
      <w:ind w:left="1080" w:hanging="360"/>
    </w:pPr>
  </w:style>
  <w:style w:type="paragraph" w:styleId="List4">
    <w:name w:val="List 4"/>
    <w:basedOn w:val="Normal"/>
    <w:semiHidden/>
    <w:rsid w:val="007233FF"/>
    <w:pPr>
      <w:ind w:left="1440" w:hanging="360"/>
    </w:pPr>
  </w:style>
  <w:style w:type="paragraph" w:styleId="List5">
    <w:name w:val="List 5"/>
    <w:basedOn w:val="Normal"/>
    <w:semiHidden/>
    <w:rsid w:val="007233FF"/>
    <w:pPr>
      <w:ind w:left="1800" w:hanging="360"/>
    </w:pPr>
  </w:style>
  <w:style w:type="paragraph" w:styleId="ListBullet">
    <w:name w:val="List Bullet"/>
    <w:basedOn w:val="Normal"/>
    <w:autoRedefine/>
    <w:semiHidden/>
    <w:rsid w:val="007233FF"/>
    <w:pPr>
      <w:numPr>
        <w:numId w:val="22"/>
      </w:numPr>
    </w:pPr>
  </w:style>
  <w:style w:type="paragraph" w:styleId="ListBullet2">
    <w:name w:val="List Bullet 2"/>
    <w:basedOn w:val="Normal"/>
    <w:autoRedefine/>
    <w:semiHidden/>
    <w:rsid w:val="007233FF"/>
    <w:pPr>
      <w:numPr>
        <w:numId w:val="24"/>
      </w:numPr>
    </w:pPr>
  </w:style>
  <w:style w:type="paragraph" w:styleId="ListBullet3">
    <w:name w:val="List Bullet 3"/>
    <w:basedOn w:val="Normal"/>
    <w:autoRedefine/>
    <w:semiHidden/>
    <w:rsid w:val="007233FF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7233FF"/>
    <w:pPr>
      <w:numPr>
        <w:numId w:val="28"/>
      </w:numPr>
    </w:pPr>
  </w:style>
  <w:style w:type="paragraph" w:styleId="ListBullet5">
    <w:name w:val="List Bullet 5"/>
    <w:basedOn w:val="Normal"/>
    <w:autoRedefine/>
    <w:semiHidden/>
    <w:rsid w:val="007233FF"/>
    <w:pPr>
      <w:numPr>
        <w:numId w:val="30"/>
      </w:numPr>
    </w:pPr>
  </w:style>
  <w:style w:type="paragraph" w:styleId="ListContinue">
    <w:name w:val="List Continue"/>
    <w:basedOn w:val="Normal"/>
    <w:semiHidden/>
    <w:rsid w:val="007233FF"/>
    <w:pPr>
      <w:spacing w:after="120"/>
      <w:ind w:left="360"/>
    </w:pPr>
  </w:style>
  <w:style w:type="paragraph" w:styleId="ListContinue2">
    <w:name w:val="List Continue 2"/>
    <w:basedOn w:val="Normal"/>
    <w:semiHidden/>
    <w:rsid w:val="007233FF"/>
    <w:pPr>
      <w:spacing w:after="120"/>
      <w:ind w:left="720"/>
    </w:pPr>
  </w:style>
  <w:style w:type="paragraph" w:styleId="ListContinue3">
    <w:name w:val="List Continue 3"/>
    <w:basedOn w:val="Normal"/>
    <w:semiHidden/>
    <w:rsid w:val="007233FF"/>
    <w:pPr>
      <w:spacing w:after="120"/>
      <w:ind w:left="1080"/>
    </w:pPr>
  </w:style>
  <w:style w:type="paragraph" w:styleId="ListContinue4">
    <w:name w:val="List Continue 4"/>
    <w:basedOn w:val="Normal"/>
    <w:semiHidden/>
    <w:rsid w:val="007233FF"/>
    <w:pPr>
      <w:spacing w:after="120"/>
      <w:ind w:left="1440"/>
    </w:pPr>
  </w:style>
  <w:style w:type="paragraph" w:styleId="ListContinue5">
    <w:name w:val="List Continue 5"/>
    <w:basedOn w:val="Normal"/>
    <w:semiHidden/>
    <w:rsid w:val="007233FF"/>
    <w:pPr>
      <w:spacing w:after="120"/>
      <w:ind w:left="1800"/>
    </w:pPr>
  </w:style>
  <w:style w:type="paragraph" w:styleId="ListNumber">
    <w:name w:val="List Number"/>
    <w:basedOn w:val="Normal"/>
    <w:semiHidden/>
    <w:rsid w:val="007233FF"/>
    <w:pPr>
      <w:numPr>
        <w:numId w:val="32"/>
      </w:numPr>
    </w:pPr>
  </w:style>
  <w:style w:type="paragraph" w:styleId="ListNumber2">
    <w:name w:val="List Number 2"/>
    <w:basedOn w:val="Normal"/>
    <w:semiHidden/>
    <w:rsid w:val="007233FF"/>
    <w:pPr>
      <w:numPr>
        <w:numId w:val="34"/>
      </w:numPr>
    </w:pPr>
  </w:style>
  <w:style w:type="paragraph" w:styleId="ListNumber3">
    <w:name w:val="List Number 3"/>
    <w:basedOn w:val="Normal"/>
    <w:semiHidden/>
    <w:rsid w:val="007233FF"/>
    <w:pPr>
      <w:numPr>
        <w:numId w:val="36"/>
      </w:numPr>
    </w:pPr>
  </w:style>
  <w:style w:type="paragraph" w:styleId="ListNumber4">
    <w:name w:val="List Number 4"/>
    <w:basedOn w:val="Normal"/>
    <w:semiHidden/>
    <w:rsid w:val="007233FF"/>
    <w:pPr>
      <w:numPr>
        <w:numId w:val="38"/>
      </w:numPr>
    </w:pPr>
  </w:style>
  <w:style w:type="paragraph" w:styleId="ListNumber5">
    <w:name w:val="List Number 5"/>
    <w:basedOn w:val="Normal"/>
    <w:semiHidden/>
    <w:rsid w:val="007233FF"/>
    <w:pPr>
      <w:numPr>
        <w:numId w:val="40"/>
      </w:numPr>
    </w:pPr>
  </w:style>
  <w:style w:type="paragraph" w:customStyle="1" w:styleId="ListPlainA">
    <w:name w:val="List Plain A"/>
    <w:autoRedefine/>
    <w:rsid w:val="007233FF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7233FF"/>
    <w:rPr>
      <w:color w:val="CC99FF"/>
    </w:rPr>
  </w:style>
  <w:style w:type="paragraph" w:customStyle="1" w:styleId="ListPlainB">
    <w:name w:val="List Plain B"/>
    <w:autoRedefine/>
    <w:rsid w:val="007233FF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7233FF"/>
    <w:rPr>
      <w:color w:val="CC99FF"/>
    </w:rPr>
  </w:style>
  <w:style w:type="paragraph" w:customStyle="1" w:styleId="ListPlainC">
    <w:name w:val="List Plain C"/>
    <w:next w:val="Body"/>
    <w:autoRedefine/>
    <w:rsid w:val="007233FF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7233FF"/>
    <w:rPr>
      <w:color w:val="CC99FF"/>
    </w:rPr>
  </w:style>
  <w:style w:type="paragraph" w:customStyle="1" w:styleId="ListBody">
    <w:name w:val="ListBody"/>
    <w:next w:val="Normal"/>
    <w:autoRedefine/>
    <w:rsid w:val="007233FF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7233FF"/>
    <w:rPr>
      <w:color w:val="808080"/>
    </w:rPr>
  </w:style>
  <w:style w:type="paragraph" w:customStyle="1" w:styleId="ListHead">
    <w:name w:val="ListHead"/>
    <w:next w:val="ListBody"/>
    <w:autoRedefine/>
    <w:rsid w:val="007233FF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7233FF"/>
    <w:rPr>
      <w:color w:val="808080"/>
    </w:rPr>
  </w:style>
  <w:style w:type="paragraph" w:customStyle="1" w:styleId="Listing">
    <w:name w:val="Listing"/>
    <w:next w:val="Body"/>
    <w:autoRedefine/>
    <w:rsid w:val="007233FF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7233FF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basedOn w:val="DefaultParagraphFont"/>
    <w:rsid w:val="007233FF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7233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7233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7233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7233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7233FF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7233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7233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233FF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233FF"/>
    <w:pPr>
      <w:ind w:left="720"/>
    </w:pPr>
  </w:style>
  <w:style w:type="paragraph" w:customStyle="1" w:styleId="Note">
    <w:name w:val="Note"/>
    <w:next w:val="Body"/>
    <w:autoRedefine/>
    <w:rsid w:val="007233FF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7233FF"/>
  </w:style>
  <w:style w:type="character" w:customStyle="1" w:styleId="NoteHeadingChar">
    <w:name w:val="Note Heading Char"/>
    <w:basedOn w:val="DefaultParagraphFont"/>
    <w:link w:val="NoteHeading"/>
    <w:semiHidden/>
    <w:rsid w:val="007233FF"/>
  </w:style>
  <w:style w:type="paragraph" w:customStyle="1" w:styleId="NoteWarning">
    <w:name w:val="Note Warning"/>
    <w:next w:val="Normal"/>
    <w:autoRedefine/>
    <w:rsid w:val="007233FF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7233FF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7233FF"/>
    <w:rPr>
      <w:color w:val="666699"/>
    </w:rPr>
  </w:style>
  <w:style w:type="paragraph" w:customStyle="1" w:styleId="NumListB">
    <w:name w:val="NumListB"/>
    <w:next w:val="Normal"/>
    <w:autoRedefine/>
    <w:rsid w:val="007233FF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7233FF"/>
    <w:rPr>
      <w:color w:val="666699"/>
    </w:rPr>
  </w:style>
  <w:style w:type="paragraph" w:customStyle="1" w:styleId="NumListC">
    <w:name w:val="NumListC"/>
    <w:next w:val="Normal"/>
    <w:autoRedefine/>
    <w:rsid w:val="007233FF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7233FF"/>
    <w:rPr>
      <w:color w:val="666699"/>
    </w:rPr>
  </w:style>
  <w:style w:type="character" w:styleId="PageNumber">
    <w:name w:val="page number"/>
    <w:basedOn w:val="DefaultParagraphFont"/>
    <w:semiHidden/>
    <w:rsid w:val="007233FF"/>
  </w:style>
  <w:style w:type="paragraph" w:styleId="PlainText">
    <w:name w:val="Plain Text"/>
    <w:basedOn w:val="Normal"/>
    <w:link w:val="PlainTextChar"/>
    <w:semiHidden/>
    <w:rsid w:val="007233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7233FF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7233FF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7233FF"/>
  </w:style>
  <w:style w:type="character" w:customStyle="1" w:styleId="SalutationChar">
    <w:name w:val="Salutation Char"/>
    <w:basedOn w:val="DefaultParagraphFont"/>
    <w:link w:val="Salutation"/>
    <w:semiHidden/>
    <w:rsid w:val="007233FF"/>
  </w:style>
  <w:style w:type="paragraph" w:styleId="Signature">
    <w:name w:val="Signature"/>
    <w:basedOn w:val="Normal"/>
    <w:link w:val="SignatureChar"/>
    <w:semiHidden/>
    <w:rsid w:val="007233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233FF"/>
  </w:style>
  <w:style w:type="paragraph" w:customStyle="1" w:styleId="SubBullet">
    <w:name w:val="SubBullet"/>
    <w:next w:val="Normal"/>
    <w:autoRedefine/>
    <w:rsid w:val="007233FF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7233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33FF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233F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7233FF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233F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233F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233F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233F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233F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233F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233F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233F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233F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233F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233F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233F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233F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233F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233F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7233FF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7233F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233F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233F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233F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233F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7233FF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7233F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233F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233F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233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233FF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7233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7233FF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9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9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9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07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F1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7F10"/>
    <w:pPr>
      <w:spacing w:after="100"/>
      <w:ind w:left="400"/>
    </w:pPr>
  </w:style>
  <w:style w:type="paragraph" w:styleId="Revision">
    <w:name w:val="Revision"/>
    <w:hidden/>
    <w:uiPriority w:val="99"/>
    <w:semiHidden/>
    <w:rsid w:val="0022465D"/>
  </w:style>
  <w:style w:type="character" w:customStyle="1" w:styleId="Literal-Gray">
    <w:name w:val="Literal - Gray"/>
    <w:qFormat/>
    <w:rsid w:val="00745C2D"/>
    <w:rPr>
      <w:rFonts w:ascii="Courier New" w:eastAsia="Times New Roman" w:hAnsi="Courier New" w:cs="Times New Roman"/>
      <w:color w:val="9999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92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0EB1E-564E-0048-977C-DA7329F9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35</Pages>
  <Words>9488</Words>
  <Characters>54088</Characters>
  <Application>Microsoft Macintosh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CH2DD1~1 copy.html</vt:lpstr>
    </vt:vector>
  </TitlesOfParts>
  <Company>Hewlett-Packard</Company>
  <LinksUpToDate>false</LinksUpToDate>
  <CharactersWithSpaces>63450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CH2DD1~1 copy.html</dc:title>
  <dc:creator>Liz Chadwick</dc:creator>
  <cp:lastModifiedBy>Carol Nichols</cp:lastModifiedBy>
  <cp:revision>62</cp:revision>
  <dcterms:created xsi:type="dcterms:W3CDTF">2017-11-28T02:44:00Z</dcterms:created>
  <dcterms:modified xsi:type="dcterms:W3CDTF">2017-12-04T22:57:00Z</dcterms:modified>
</cp:coreProperties>
</file>