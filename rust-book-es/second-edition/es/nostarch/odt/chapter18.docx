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140B5" w14:textId="77777777" w:rsidR="00285D4A" w:rsidRDefault="00CA1F78">
      <w:pPr>
        <w:pStyle w:val="TOC1"/>
        <w:tabs>
          <w:tab w:val="right" w:leader="dot" w:pos="9227"/>
        </w:tabs>
        <w:rPr>
          <w:noProof/>
        </w:rPr>
      </w:pPr>
      <w:r>
        <w:fldChar w:fldCharType="begin"/>
      </w:r>
      <w:r w:rsidR="00285D4A">
        <w:instrText xml:space="preserve"> TOC \o "1-3" \h \z \t "HeadA,1,HeadB,2,HeadC,3" </w:instrText>
      </w:r>
      <w:r>
        <w:fldChar w:fldCharType="separate"/>
      </w:r>
      <w:hyperlink w:anchor="_Toc508287964" w:history="1">
        <w:r w:rsidR="00285D4A" w:rsidRPr="009F58C4">
          <w:rPr>
            <w:rStyle w:val="Hyperlink"/>
            <w:noProof/>
          </w:rPr>
          <w:t>All the Places Patterns May be Used</w:t>
        </w:r>
        <w:r w:rsidR="00285D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CC1B3F" w14:textId="77777777" w:rsidR="00285D4A" w:rsidRDefault="007C5F18">
      <w:pPr>
        <w:pStyle w:val="TOC2"/>
        <w:tabs>
          <w:tab w:val="right" w:leader="dot" w:pos="9227"/>
        </w:tabs>
        <w:rPr>
          <w:noProof/>
        </w:rPr>
      </w:pPr>
      <w:hyperlink w:anchor="_Toc508287965" w:history="1">
        <w:r w:rsidR="00285D4A" w:rsidRPr="009F58C4">
          <w:rPr>
            <w:rStyle w:val="Hyperlink"/>
            <w:noProof/>
          </w:rPr>
          <w:t>match Arms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_Toc508287965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</w:t>
        </w:r>
        <w:r w:rsidR="00CA1F78">
          <w:rPr>
            <w:noProof/>
            <w:webHidden/>
          </w:rPr>
          <w:fldChar w:fldCharType="end"/>
        </w:r>
      </w:hyperlink>
    </w:p>
    <w:p w14:paraId="4D3E2244" w14:textId="77777777" w:rsidR="00285D4A" w:rsidRDefault="007C5F18">
      <w:pPr>
        <w:pStyle w:val="TOC2"/>
        <w:tabs>
          <w:tab w:val="right" w:leader="dot" w:pos="9227"/>
        </w:tabs>
        <w:rPr>
          <w:noProof/>
        </w:rPr>
      </w:pPr>
      <w:hyperlink w:anchor="_Toc508287966" w:history="1">
        <w:r w:rsidR="00285D4A" w:rsidRPr="009F58C4">
          <w:rPr>
            <w:rStyle w:val="Hyperlink"/>
            <w:noProof/>
          </w:rPr>
          <w:t>Conditional if let Expressions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_Toc508287966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3</w:t>
        </w:r>
        <w:r w:rsidR="00CA1F78">
          <w:rPr>
            <w:noProof/>
            <w:webHidden/>
          </w:rPr>
          <w:fldChar w:fldCharType="end"/>
        </w:r>
      </w:hyperlink>
    </w:p>
    <w:p w14:paraId="63B5777F" w14:textId="77777777" w:rsidR="00285D4A" w:rsidRDefault="007C5F18">
      <w:pPr>
        <w:pStyle w:val="TOC2"/>
        <w:tabs>
          <w:tab w:val="right" w:leader="dot" w:pos="9227"/>
        </w:tabs>
        <w:rPr>
          <w:noProof/>
        </w:rPr>
      </w:pPr>
      <w:hyperlink w:anchor="_Toc508287967" w:history="1">
        <w:r w:rsidR="00285D4A" w:rsidRPr="009F58C4">
          <w:rPr>
            <w:rStyle w:val="Hyperlink"/>
            <w:noProof/>
          </w:rPr>
          <w:t>while let Conditional Loops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_Toc508287967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4</w:t>
        </w:r>
        <w:r w:rsidR="00CA1F78">
          <w:rPr>
            <w:noProof/>
            <w:webHidden/>
          </w:rPr>
          <w:fldChar w:fldCharType="end"/>
        </w:r>
      </w:hyperlink>
    </w:p>
    <w:p w14:paraId="43B63973" w14:textId="77777777" w:rsidR="00285D4A" w:rsidRDefault="007C5F18">
      <w:pPr>
        <w:pStyle w:val="TOC2"/>
        <w:tabs>
          <w:tab w:val="right" w:leader="dot" w:pos="9227"/>
        </w:tabs>
        <w:rPr>
          <w:noProof/>
        </w:rPr>
      </w:pPr>
      <w:hyperlink w:anchor="_Toc508287968" w:history="1">
        <w:r w:rsidR="00285D4A" w:rsidRPr="009F58C4">
          <w:rPr>
            <w:rStyle w:val="Hyperlink"/>
            <w:noProof/>
          </w:rPr>
          <w:t>for Loops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_Toc508287968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5</w:t>
        </w:r>
        <w:r w:rsidR="00CA1F78">
          <w:rPr>
            <w:noProof/>
            <w:webHidden/>
          </w:rPr>
          <w:fldChar w:fldCharType="end"/>
        </w:r>
      </w:hyperlink>
    </w:p>
    <w:p w14:paraId="40C6C359" w14:textId="77777777" w:rsidR="00285D4A" w:rsidRDefault="007C5F18">
      <w:pPr>
        <w:pStyle w:val="TOC2"/>
        <w:tabs>
          <w:tab w:val="right" w:leader="dot" w:pos="9227"/>
        </w:tabs>
        <w:rPr>
          <w:noProof/>
        </w:rPr>
      </w:pPr>
      <w:hyperlink w:anchor="_Toc508287969" w:history="1">
        <w:r w:rsidR="00285D4A" w:rsidRPr="009F58C4">
          <w:rPr>
            <w:rStyle w:val="Hyperlink"/>
            <w:noProof/>
          </w:rPr>
          <w:t>let Statements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_Toc508287969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5</w:t>
        </w:r>
        <w:r w:rsidR="00CA1F78">
          <w:rPr>
            <w:noProof/>
            <w:webHidden/>
          </w:rPr>
          <w:fldChar w:fldCharType="end"/>
        </w:r>
      </w:hyperlink>
    </w:p>
    <w:p w14:paraId="24410D9E" w14:textId="77777777" w:rsidR="00285D4A" w:rsidRDefault="007C5F18">
      <w:pPr>
        <w:pStyle w:val="TOC2"/>
        <w:tabs>
          <w:tab w:val="right" w:leader="dot" w:pos="9227"/>
        </w:tabs>
        <w:rPr>
          <w:noProof/>
        </w:rPr>
      </w:pPr>
      <w:hyperlink w:anchor="_Toc508287970" w:history="1">
        <w:r w:rsidR="00285D4A" w:rsidRPr="009F58C4">
          <w:rPr>
            <w:rStyle w:val="Hyperlink"/>
            <w:noProof/>
          </w:rPr>
          <w:t>Function Parameters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_Toc508287970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7</w:t>
        </w:r>
        <w:r w:rsidR="00CA1F78">
          <w:rPr>
            <w:noProof/>
            <w:webHidden/>
          </w:rPr>
          <w:fldChar w:fldCharType="end"/>
        </w:r>
      </w:hyperlink>
    </w:p>
    <w:p w14:paraId="6EB42988" w14:textId="77777777" w:rsidR="00285D4A" w:rsidRDefault="007C5F18">
      <w:pPr>
        <w:pStyle w:val="TOC1"/>
        <w:tabs>
          <w:tab w:val="right" w:leader="dot" w:pos="9227"/>
        </w:tabs>
        <w:rPr>
          <w:noProof/>
        </w:rPr>
      </w:pPr>
      <w:hyperlink w:anchor="_Toc508287971" w:history="1">
        <w:r w:rsidR="00285D4A" w:rsidRPr="009F58C4">
          <w:rPr>
            <w:rStyle w:val="Hyperlink"/>
            <w:noProof/>
          </w:rPr>
          <w:t>Refutability: Whether a Pattern Might Fail to Match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_Toc508287971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8</w:t>
        </w:r>
        <w:r w:rsidR="00CA1F78">
          <w:rPr>
            <w:noProof/>
            <w:webHidden/>
          </w:rPr>
          <w:fldChar w:fldCharType="end"/>
        </w:r>
      </w:hyperlink>
    </w:p>
    <w:p w14:paraId="10AA3D05" w14:textId="77777777" w:rsidR="00285D4A" w:rsidRDefault="007C5F18">
      <w:pPr>
        <w:pStyle w:val="TOC1"/>
        <w:tabs>
          <w:tab w:val="right" w:leader="dot" w:pos="9227"/>
        </w:tabs>
        <w:rPr>
          <w:noProof/>
        </w:rPr>
      </w:pPr>
      <w:hyperlink w:anchor="_Toc508287972" w:history="1">
        <w:r w:rsidR="00285D4A" w:rsidRPr="009F58C4">
          <w:rPr>
            <w:rStyle w:val="Hyperlink"/>
            <w:noProof/>
          </w:rPr>
          <w:t>All the Pattern Syntax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_Toc508287972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10</w:t>
        </w:r>
        <w:r w:rsidR="00CA1F78">
          <w:rPr>
            <w:noProof/>
            <w:webHidden/>
          </w:rPr>
          <w:fldChar w:fldCharType="end"/>
        </w:r>
      </w:hyperlink>
    </w:p>
    <w:p w14:paraId="6DF3B0F8" w14:textId="77777777" w:rsidR="00285D4A" w:rsidRDefault="007C5F18">
      <w:pPr>
        <w:pStyle w:val="TOC2"/>
        <w:tabs>
          <w:tab w:val="right" w:leader="dot" w:pos="9227"/>
        </w:tabs>
        <w:rPr>
          <w:noProof/>
        </w:rPr>
      </w:pPr>
      <w:hyperlink w:anchor="_Toc508287973" w:history="1">
        <w:r w:rsidR="00285D4A" w:rsidRPr="009F58C4">
          <w:rPr>
            <w:rStyle w:val="Hyperlink"/>
            <w:noProof/>
          </w:rPr>
          <w:t>Matching Literals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_Toc508287973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10</w:t>
        </w:r>
        <w:r w:rsidR="00CA1F78">
          <w:rPr>
            <w:noProof/>
            <w:webHidden/>
          </w:rPr>
          <w:fldChar w:fldCharType="end"/>
        </w:r>
      </w:hyperlink>
    </w:p>
    <w:p w14:paraId="38D9173A" w14:textId="77777777" w:rsidR="00285D4A" w:rsidRDefault="007C5F18">
      <w:pPr>
        <w:pStyle w:val="TOC2"/>
        <w:tabs>
          <w:tab w:val="right" w:leader="dot" w:pos="9227"/>
        </w:tabs>
        <w:rPr>
          <w:noProof/>
        </w:rPr>
      </w:pPr>
      <w:hyperlink w:anchor="_Toc508287974" w:history="1">
        <w:r w:rsidR="00285D4A" w:rsidRPr="009F58C4">
          <w:rPr>
            <w:rStyle w:val="Hyperlink"/>
            <w:noProof/>
          </w:rPr>
          <w:t>Matching Named Variables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_Toc508287974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10</w:t>
        </w:r>
        <w:r w:rsidR="00CA1F78">
          <w:rPr>
            <w:noProof/>
            <w:webHidden/>
          </w:rPr>
          <w:fldChar w:fldCharType="end"/>
        </w:r>
      </w:hyperlink>
    </w:p>
    <w:p w14:paraId="7B5CCCBB" w14:textId="77777777" w:rsidR="00285D4A" w:rsidRDefault="007C5F18">
      <w:pPr>
        <w:pStyle w:val="TOC2"/>
        <w:tabs>
          <w:tab w:val="right" w:leader="dot" w:pos="9227"/>
        </w:tabs>
        <w:rPr>
          <w:noProof/>
        </w:rPr>
      </w:pPr>
      <w:hyperlink w:anchor="_Toc508287975" w:history="1">
        <w:r w:rsidR="00285D4A" w:rsidRPr="009F58C4">
          <w:rPr>
            <w:rStyle w:val="Hyperlink"/>
            <w:noProof/>
          </w:rPr>
          <w:t>Multiple Patterns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_Toc508287975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12</w:t>
        </w:r>
        <w:r w:rsidR="00CA1F78">
          <w:rPr>
            <w:noProof/>
            <w:webHidden/>
          </w:rPr>
          <w:fldChar w:fldCharType="end"/>
        </w:r>
      </w:hyperlink>
    </w:p>
    <w:p w14:paraId="322718C5" w14:textId="77777777" w:rsidR="00285D4A" w:rsidRDefault="007C5F18">
      <w:pPr>
        <w:pStyle w:val="TOC2"/>
        <w:tabs>
          <w:tab w:val="right" w:leader="dot" w:pos="9227"/>
        </w:tabs>
        <w:rPr>
          <w:noProof/>
        </w:rPr>
      </w:pPr>
      <w:hyperlink w:anchor="_Toc508287976" w:history="1">
        <w:r w:rsidR="00285D4A" w:rsidRPr="009F58C4">
          <w:rPr>
            <w:rStyle w:val="Hyperlink"/>
            <w:noProof/>
          </w:rPr>
          <w:t>Matching Ranges of Values with ...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_Toc508287976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12</w:t>
        </w:r>
        <w:r w:rsidR="00CA1F78">
          <w:rPr>
            <w:noProof/>
            <w:webHidden/>
          </w:rPr>
          <w:fldChar w:fldCharType="end"/>
        </w:r>
      </w:hyperlink>
    </w:p>
    <w:p w14:paraId="20EE1AB4" w14:textId="77777777" w:rsidR="00285D4A" w:rsidRDefault="007C5F18">
      <w:pPr>
        <w:pStyle w:val="TOC2"/>
        <w:tabs>
          <w:tab w:val="right" w:leader="dot" w:pos="9227"/>
        </w:tabs>
        <w:rPr>
          <w:noProof/>
        </w:rPr>
      </w:pPr>
      <w:hyperlink w:anchor="_Toc508287977" w:history="1">
        <w:r w:rsidR="00285D4A" w:rsidRPr="009F58C4">
          <w:rPr>
            <w:rStyle w:val="Hyperlink"/>
            <w:noProof/>
          </w:rPr>
          <w:t>Destructuring to Break Apart Values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_Toc508287977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13</w:t>
        </w:r>
        <w:r w:rsidR="00CA1F78">
          <w:rPr>
            <w:noProof/>
            <w:webHidden/>
          </w:rPr>
          <w:fldChar w:fldCharType="end"/>
        </w:r>
      </w:hyperlink>
    </w:p>
    <w:p w14:paraId="69833CC3" w14:textId="77777777" w:rsidR="00285D4A" w:rsidRDefault="007C5F18">
      <w:pPr>
        <w:pStyle w:val="TOC3"/>
        <w:tabs>
          <w:tab w:val="right" w:leader="dot" w:pos="9227"/>
        </w:tabs>
        <w:rPr>
          <w:noProof/>
        </w:rPr>
      </w:pPr>
      <w:hyperlink w:anchor="_Toc508287978" w:history="1">
        <w:r w:rsidR="00285D4A" w:rsidRPr="009F58C4">
          <w:rPr>
            <w:rStyle w:val="Hyperlink"/>
            <w:noProof/>
          </w:rPr>
          <w:t>Destructuring Structs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_Toc508287978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13</w:t>
        </w:r>
        <w:r w:rsidR="00CA1F78">
          <w:rPr>
            <w:noProof/>
            <w:webHidden/>
          </w:rPr>
          <w:fldChar w:fldCharType="end"/>
        </w:r>
      </w:hyperlink>
    </w:p>
    <w:p w14:paraId="6ABEE8B8" w14:textId="77777777" w:rsidR="00285D4A" w:rsidRDefault="007C5F18">
      <w:pPr>
        <w:pStyle w:val="TOC3"/>
        <w:tabs>
          <w:tab w:val="right" w:leader="dot" w:pos="9227"/>
        </w:tabs>
        <w:rPr>
          <w:noProof/>
        </w:rPr>
      </w:pPr>
      <w:hyperlink w:anchor="_Toc508287979" w:history="1">
        <w:r w:rsidR="00285D4A" w:rsidRPr="009F58C4">
          <w:rPr>
            <w:rStyle w:val="Hyperlink"/>
            <w:noProof/>
          </w:rPr>
          <w:t>Destructuring Enums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_Toc508287979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15</w:t>
        </w:r>
        <w:r w:rsidR="00CA1F78">
          <w:rPr>
            <w:noProof/>
            <w:webHidden/>
          </w:rPr>
          <w:fldChar w:fldCharType="end"/>
        </w:r>
      </w:hyperlink>
    </w:p>
    <w:p w14:paraId="38F2B98E" w14:textId="77777777" w:rsidR="00285D4A" w:rsidRDefault="007C5F18">
      <w:pPr>
        <w:pStyle w:val="TOC3"/>
        <w:tabs>
          <w:tab w:val="right" w:leader="dot" w:pos="9227"/>
        </w:tabs>
        <w:rPr>
          <w:noProof/>
        </w:rPr>
      </w:pPr>
      <w:hyperlink w:anchor="_Toc508287980" w:history="1">
        <w:r w:rsidR="00285D4A" w:rsidRPr="009F58C4">
          <w:rPr>
            <w:rStyle w:val="Hyperlink"/>
            <w:noProof/>
          </w:rPr>
          <w:t>Destructuring References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_Toc508287980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17</w:t>
        </w:r>
        <w:r w:rsidR="00CA1F78">
          <w:rPr>
            <w:noProof/>
            <w:webHidden/>
          </w:rPr>
          <w:fldChar w:fldCharType="end"/>
        </w:r>
      </w:hyperlink>
    </w:p>
    <w:p w14:paraId="52C546D7" w14:textId="77777777" w:rsidR="00285D4A" w:rsidRDefault="007C5F18">
      <w:pPr>
        <w:pStyle w:val="TOC3"/>
        <w:tabs>
          <w:tab w:val="right" w:leader="dot" w:pos="9227"/>
        </w:tabs>
        <w:rPr>
          <w:noProof/>
        </w:rPr>
      </w:pPr>
      <w:hyperlink w:anchor="_Toc508287981" w:history="1">
        <w:r w:rsidR="00285D4A" w:rsidRPr="009F58C4">
          <w:rPr>
            <w:rStyle w:val="Hyperlink"/>
            <w:noProof/>
          </w:rPr>
          <w:t>Destructuring Structs and Tuples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_Toc508287981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18</w:t>
        </w:r>
        <w:r w:rsidR="00CA1F78">
          <w:rPr>
            <w:noProof/>
            <w:webHidden/>
          </w:rPr>
          <w:fldChar w:fldCharType="end"/>
        </w:r>
      </w:hyperlink>
    </w:p>
    <w:p w14:paraId="753B802B" w14:textId="77777777" w:rsidR="00285D4A" w:rsidRDefault="007C5F18">
      <w:pPr>
        <w:pStyle w:val="TOC2"/>
        <w:tabs>
          <w:tab w:val="right" w:leader="dot" w:pos="9227"/>
        </w:tabs>
        <w:rPr>
          <w:noProof/>
        </w:rPr>
      </w:pPr>
      <w:hyperlink w:anchor="_Toc508287982" w:history="1">
        <w:r w:rsidR="00285D4A" w:rsidRPr="009F58C4">
          <w:rPr>
            <w:rStyle w:val="Hyperlink"/>
            <w:noProof/>
          </w:rPr>
          <w:t>Ignoring Values in a Pattern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_Toc508287982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18</w:t>
        </w:r>
        <w:r w:rsidR="00CA1F78">
          <w:rPr>
            <w:noProof/>
            <w:webHidden/>
          </w:rPr>
          <w:fldChar w:fldCharType="end"/>
        </w:r>
      </w:hyperlink>
    </w:p>
    <w:p w14:paraId="06B0D834" w14:textId="77777777" w:rsidR="00285D4A" w:rsidRDefault="007C5F18">
      <w:pPr>
        <w:pStyle w:val="TOC3"/>
        <w:tabs>
          <w:tab w:val="right" w:leader="dot" w:pos="9227"/>
        </w:tabs>
        <w:rPr>
          <w:noProof/>
        </w:rPr>
      </w:pPr>
      <w:hyperlink w:anchor="_Toc508287983" w:history="1">
        <w:r w:rsidR="00285D4A" w:rsidRPr="009F58C4">
          <w:rPr>
            <w:rStyle w:val="Hyperlink"/>
            <w:noProof/>
          </w:rPr>
          <w:t>Ignoring an Entire Value with _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_Toc508287983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18</w:t>
        </w:r>
        <w:r w:rsidR="00CA1F78">
          <w:rPr>
            <w:noProof/>
            <w:webHidden/>
          </w:rPr>
          <w:fldChar w:fldCharType="end"/>
        </w:r>
      </w:hyperlink>
    </w:p>
    <w:p w14:paraId="4962E9A1" w14:textId="77777777" w:rsidR="00285D4A" w:rsidRDefault="007C5F18">
      <w:pPr>
        <w:pStyle w:val="TOC3"/>
        <w:tabs>
          <w:tab w:val="right" w:leader="dot" w:pos="9227"/>
        </w:tabs>
        <w:rPr>
          <w:noProof/>
        </w:rPr>
      </w:pPr>
      <w:hyperlink w:anchor="_Toc508287984" w:history="1">
        <w:r w:rsidR="00285D4A" w:rsidRPr="009F58C4">
          <w:rPr>
            <w:rStyle w:val="Hyperlink"/>
            <w:noProof/>
          </w:rPr>
          <w:t>Ignoring Parts of a Value with a Nested _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_Toc508287984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19</w:t>
        </w:r>
        <w:r w:rsidR="00CA1F78">
          <w:rPr>
            <w:noProof/>
            <w:webHidden/>
          </w:rPr>
          <w:fldChar w:fldCharType="end"/>
        </w:r>
      </w:hyperlink>
    </w:p>
    <w:p w14:paraId="72A99BCE" w14:textId="77777777" w:rsidR="00285D4A" w:rsidRDefault="007C5F18">
      <w:pPr>
        <w:pStyle w:val="TOC3"/>
        <w:tabs>
          <w:tab w:val="right" w:leader="dot" w:pos="9227"/>
        </w:tabs>
        <w:rPr>
          <w:noProof/>
        </w:rPr>
      </w:pPr>
      <w:hyperlink w:anchor="_Toc508287985" w:history="1">
        <w:r w:rsidR="00285D4A" w:rsidRPr="009F58C4">
          <w:rPr>
            <w:rStyle w:val="Hyperlink"/>
            <w:noProof/>
          </w:rPr>
          <w:t>Ignoring an Unused Variable by Starting its Name with an Underscore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_Toc508287985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20</w:t>
        </w:r>
        <w:r w:rsidR="00CA1F78">
          <w:rPr>
            <w:noProof/>
            <w:webHidden/>
          </w:rPr>
          <w:fldChar w:fldCharType="end"/>
        </w:r>
      </w:hyperlink>
    </w:p>
    <w:p w14:paraId="6FCB1143" w14:textId="77777777" w:rsidR="00285D4A" w:rsidRDefault="007C5F18">
      <w:pPr>
        <w:pStyle w:val="TOC3"/>
        <w:tabs>
          <w:tab w:val="right" w:leader="dot" w:pos="9227"/>
        </w:tabs>
        <w:rPr>
          <w:noProof/>
        </w:rPr>
      </w:pPr>
      <w:hyperlink w:anchor="_Toc508287986" w:history="1">
        <w:r w:rsidR="00285D4A" w:rsidRPr="009F58C4">
          <w:rPr>
            <w:rStyle w:val="Hyperlink"/>
            <w:noProof/>
          </w:rPr>
          <w:t>Ignoring Remaining Parts of a Value with ..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_Toc508287986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22</w:t>
        </w:r>
        <w:r w:rsidR="00CA1F78">
          <w:rPr>
            <w:noProof/>
            <w:webHidden/>
          </w:rPr>
          <w:fldChar w:fldCharType="end"/>
        </w:r>
      </w:hyperlink>
    </w:p>
    <w:p w14:paraId="5C62390A" w14:textId="77777777" w:rsidR="00285D4A" w:rsidRDefault="007C5F18">
      <w:pPr>
        <w:pStyle w:val="TOC2"/>
        <w:tabs>
          <w:tab w:val="right" w:leader="dot" w:pos="9227"/>
        </w:tabs>
        <w:rPr>
          <w:noProof/>
        </w:rPr>
      </w:pPr>
      <w:hyperlink w:anchor="_Toc508287987" w:history="1">
        <w:r w:rsidR="00285D4A" w:rsidRPr="009F58C4">
          <w:rPr>
            <w:rStyle w:val="Hyperlink"/>
            <w:noProof/>
          </w:rPr>
          <w:t>ref and ref mut to Create References in Patterns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_Toc508287987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24</w:t>
        </w:r>
        <w:r w:rsidR="00CA1F78">
          <w:rPr>
            <w:noProof/>
            <w:webHidden/>
          </w:rPr>
          <w:fldChar w:fldCharType="end"/>
        </w:r>
      </w:hyperlink>
    </w:p>
    <w:p w14:paraId="3F331EA8" w14:textId="77777777" w:rsidR="00285D4A" w:rsidRDefault="007C5F18">
      <w:pPr>
        <w:pStyle w:val="TOC2"/>
        <w:tabs>
          <w:tab w:val="right" w:leader="dot" w:pos="9227"/>
        </w:tabs>
        <w:rPr>
          <w:noProof/>
        </w:rPr>
      </w:pPr>
      <w:hyperlink w:anchor="_Toc508287988" w:history="1">
        <w:r w:rsidR="00285D4A" w:rsidRPr="009F58C4">
          <w:rPr>
            <w:rStyle w:val="Hyperlink"/>
            <w:noProof/>
          </w:rPr>
          <w:t>Extra Conditionals with Match Guards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_Toc508287988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25</w:t>
        </w:r>
        <w:r w:rsidR="00CA1F78">
          <w:rPr>
            <w:noProof/>
            <w:webHidden/>
          </w:rPr>
          <w:fldChar w:fldCharType="end"/>
        </w:r>
      </w:hyperlink>
    </w:p>
    <w:p w14:paraId="272BEDB2" w14:textId="77777777" w:rsidR="00285D4A" w:rsidRDefault="007C5F18">
      <w:pPr>
        <w:pStyle w:val="TOC2"/>
        <w:tabs>
          <w:tab w:val="right" w:leader="dot" w:pos="9227"/>
        </w:tabs>
        <w:rPr>
          <w:noProof/>
        </w:rPr>
      </w:pPr>
      <w:hyperlink w:anchor="_Toc508287989" w:history="1">
        <w:r w:rsidR="00285D4A" w:rsidRPr="009F58C4">
          <w:rPr>
            <w:rStyle w:val="Hyperlink"/>
            <w:noProof/>
          </w:rPr>
          <w:t>@ Bindings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_Toc508287989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28</w:t>
        </w:r>
        <w:r w:rsidR="00CA1F78">
          <w:rPr>
            <w:noProof/>
            <w:webHidden/>
          </w:rPr>
          <w:fldChar w:fldCharType="end"/>
        </w:r>
      </w:hyperlink>
    </w:p>
    <w:p w14:paraId="5B4A9742" w14:textId="77777777" w:rsidR="00285D4A" w:rsidRDefault="007C5F18">
      <w:pPr>
        <w:pStyle w:val="TOC1"/>
        <w:tabs>
          <w:tab w:val="right" w:leader="dot" w:pos="9227"/>
        </w:tabs>
        <w:rPr>
          <w:noProof/>
        </w:rPr>
      </w:pPr>
      <w:hyperlink w:anchor="_Toc508287990" w:history="1">
        <w:r w:rsidR="00285D4A" w:rsidRPr="009F58C4">
          <w:rPr>
            <w:rStyle w:val="Hyperlink"/>
            <w:noProof/>
          </w:rPr>
          <w:t>Summary</w:t>
        </w:r>
        <w:r w:rsidR="00285D4A">
          <w:rPr>
            <w:noProof/>
            <w:webHidden/>
          </w:rPr>
          <w:tab/>
        </w:r>
        <w:r w:rsidR="00CA1F78">
          <w:rPr>
            <w:noProof/>
            <w:webHidden/>
          </w:rPr>
          <w:fldChar w:fldCharType="begin"/>
        </w:r>
        <w:r w:rsidR="00285D4A">
          <w:rPr>
            <w:noProof/>
            <w:webHidden/>
          </w:rPr>
          <w:instrText xml:space="preserve"> PAGEREF _Toc508287990 \h </w:instrText>
        </w:r>
        <w:r w:rsidR="00CA1F78">
          <w:rPr>
            <w:noProof/>
            <w:webHidden/>
          </w:rPr>
        </w:r>
        <w:r w:rsidR="00CA1F78">
          <w:rPr>
            <w:noProof/>
            <w:webHidden/>
          </w:rPr>
          <w:fldChar w:fldCharType="separate"/>
        </w:r>
        <w:r w:rsidR="00285D4A">
          <w:rPr>
            <w:noProof/>
            <w:webHidden/>
          </w:rPr>
          <w:t>29</w:t>
        </w:r>
        <w:r w:rsidR="00CA1F78">
          <w:rPr>
            <w:noProof/>
            <w:webHidden/>
          </w:rPr>
          <w:fldChar w:fldCharType="end"/>
        </w:r>
      </w:hyperlink>
    </w:p>
    <w:p w14:paraId="5799B7C3" w14:textId="77777777" w:rsidR="0024144B" w:rsidRDefault="00CA1F78" w:rsidP="0024144B">
      <w:pPr>
        <w:pStyle w:val="ChapterStart"/>
      </w:pPr>
      <w:r>
        <w:fldChar w:fldCharType="end"/>
      </w:r>
      <w:r w:rsidR="0024144B">
        <w:t>18</w:t>
      </w:r>
    </w:p>
    <w:p w14:paraId="3F2B8630" w14:textId="77777777" w:rsidR="0024144B" w:rsidRPr="00FA42BE" w:rsidRDefault="0024144B" w:rsidP="00FA42BE">
      <w:pPr>
        <w:pStyle w:val="ChapterTitle"/>
      </w:pPr>
      <w:r w:rsidRPr="00FA42BE">
        <w:t>Patterns and Matching</w:t>
      </w:r>
    </w:p>
    <w:p w14:paraId="03C7AAD2" w14:textId="77777777" w:rsidR="006748ED" w:rsidRDefault="0024144B">
      <w:pPr>
        <w:pStyle w:val="1stPara"/>
        <w:pPrChange w:id="0" w:author="AnneMarieW" w:date="2018-03-19T14:16:00Z">
          <w:pPr>
            <w:pStyle w:val="BodyFirst"/>
          </w:pPr>
        </w:pPrChange>
      </w:pPr>
      <w:r w:rsidRPr="00FA42BE">
        <w:t>Patterns are a special syntax in Rust for matching against the structure of</w:t>
      </w:r>
      <w:r>
        <w:t xml:space="preserve"> </w:t>
      </w:r>
      <w:r w:rsidRPr="00FA42BE">
        <w:t xml:space="preserve">types, both complex and simple. </w:t>
      </w:r>
      <w:r w:rsidRPr="00D605B4">
        <w:t>Using</w:t>
      </w:r>
      <w:r w:rsidRPr="00FA42BE">
        <w:t xml:space="preserve"> patterns </w:t>
      </w:r>
      <w:r w:rsidRPr="00D605B4">
        <w:t xml:space="preserve">in conjunction with </w:t>
      </w:r>
      <w:r w:rsidRPr="00213EC3">
        <w:rPr>
          <w:rStyle w:val="Literal"/>
        </w:rPr>
        <w:t>match</w:t>
      </w:r>
      <w:r>
        <w:t xml:space="preserve"> </w:t>
      </w:r>
      <w:r w:rsidRPr="00D605B4">
        <w:t xml:space="preserve">expressions and other constructs </w:t>
      </w:r>
      <w:r w:rsidRPr="00FA42BE">
        <w:t xml:space="preserve">gives you more control over </w:t>
      </w:r>
      <w:ins w:id="1" w:author="AnneMarieW" w:date="2018-03-16T09:33:00Z">
        <w:r w:rsidR="00AB4739" w:rsidRPr="00FA42BE">
          <w:t>a program</w:t>
        </w:r>
        <w:r w:rsidR="00AB4739">
          <w:t>’s</w:t>
        </w:r>
      </w:ins>
      <w:del w:id="2" w:author="AnneMarieW" w:date="2018-03-16T09:33:00Z">
        <w:r w:rsidRPr="00FA42BE" w:rsidDel="00AB4739">
          <w:delText>the</w:delText>
        </w:r>
      </w:del>
      <w:r w:rsidRPr="00FA42BE">
        <w:t xml:space="preserve"> </w:t>
      </w:r>
      <w:r w:rsidRPr="00D605B4">
        <w:t>control flow</w:t>
      </w:r>
      <w:del w:id="3" w:author="AnneMarieW" w:date="2018-03-16T09:33:00Z">
        <w:r w:rsidRPr="00FA42BE" w:rsidDel="00AB4739">
          <w:delText xml:space="preserve"> of a program</w:delText>
        </w:r>
      </w:del>
      <w:r w:rsidRPr="00FA42BE">
        <w:t xml:space="preserve">. </w:t>
      </w:r>
      <w:r w:rsidRPr="00D605B4">
        <w:t>A</w:t>
      </w:r>
      <w:r w:rsidRPr="00FA42BE">
        <w:t xml:space="preserve"> pattern </w:t>
      </w:r>
      <w:del w:id="4" w:author="AnneMarieW" w:date="2018-03-16T09:34:00Z">
        <w:r w:rsidRPr="00D605B4" w:rsidDel="00AB4739">
          <w:delText>is</w:delText>
        </w:r>
        <w:r w:rsidRPr="00FA42BE" w:rsidDel="00AB4739">
          <w:delText xml:space="preserve"> made up </w:delText>
        </w:r>
      </w:del>
      <w:ins w:id="5" w:author="AnneMarieW" w:date="2018-03-16T09:34:00Z">
        <w:r w:rsidR="00AB4739">
          <w:t xml:space="preserve">consists </w:t>
        </w:r>
      </w:ins>
      <w:r w:rsidRPr="00FA42BE">
        <w:t>of some combination of</w:t>
      </w:r>
      <w:ins w:id="6" w:author="AnneMarieW" w:date="2018-03-16T09:34:00Z">
        <w:r w:rsidR="00AB4739">
          <w:t xml:space="preserve"> the following</w:t>
        </w:r>
      </w:ins>
      <w:r w:rsidRPr="00D605B4">
        <w:t>:</w:t>
      </w:r>
    </w:p>
    <w:p w14:paraId="1DF0E36D" w14:textId="77777777" w:rsidR="0024144B" w:rsidRPr="00D605B4" w:rsidRDefault="00AB4739" w:rsidP="0024144B">
      <w:pPr>
        <w:pStyle w:val="BulletA"/>
      </w:pPr>
      <w:ins w:id="7" w:author="AnneMarieW" w:date="2018-03-16T09:34:00Z">
        <w:r>
          <w:t>L</w:t>
        </w:r>
      </w:ins>
      <w:del w:id="8" w:author="AnneMarieW" w:date="2018-03-16T09:34:00Z">
        <w:r w:rsidR="0024144B" w:rsidRPr="00FA42BE" w:rsidDel="00AB4739">
          <w:delText>l</w:delText>
        </w:r>
      </w:del>
      <w:r w:rsidR="0024144B" w:rsidRPr="00FA42BE">
        <w:t>iterals</w:t>
      </w:r>
    </w:p>
    <w:p w14:paraId="3D519BB9" w14:textId="77777777" w:rsidR="0024144B" w:rsidRPr="00D605B4" w:rsidRDefault="00AB4739" w:rsidP="0024144B">
      <w:pPr>
        <w:pStyle w:val="BulletB"/>
      </w:pPr>
      <w:ins w:id="9" w:author="AnneMarieW" w:date="2018-03-16T09:34:00Z">
        <w:r>
          <w:t>D</w:t>
        </w:r>
      </w:ins>
      <w:del w:id="10" w:author="AnneMarieW" w:date="2018-03-16T09:34:00Z">
        <w:r w:rsidR="0024144B" w:rsidRPr="00FA42BE" w:rsidDel="00AB4739">
          <w:delText>d</w:delText>
        </w:r>
      </w:del>
      <w:r w:rsidR="0024144B" w:rsidRPr="00FA42BE">
        <w:t>estructured arrays, enums, structs, or tuples</w:t>
      </w:r>
    </w:p>
    <w:p w14:paraId="7ECFDAD9" w14:textId="77777777" w:rsidR="0024144B" w:rsidRPr="00D605B4" w:rsidRDefault="00AB4739" w:rsidP="0024144B">
      <w:pPr>
        <w:pStyle w:val="BulletB"/>
      </w:pPr>
      <w:ins w:id="11" w:author="AnneMarieW" w:date="2018-03-16T09:34:00Z">
        <w:r>
          <w:t>V</w:t>
        </w:r>
      </w:ins>
      <w:del w:id="12" w:author="AnneMarieW" w:date="2018-03-16T09:34:00Z">
        <w:r w:rsidR="0024144B" w:rsidRPr="00FA42BE" w:rsidDel="00AB4739">
          <w:delText>v</w:delText>
        </w:r>
      </w:del>
      <w:r w:rsidR="0024144B" w:rsidRPr="00FA42BE">
        <w:t>ariables</w:t>
      </w:r>
    </w:p>
    <w:p w14:paraId="070BC473" w14:textId="77777777" w:rsidR="0024144B" w:rsidRPr="00D605B4" w:rsidRDefault="00AB4739" w:rsidP="0024144B">
      <w:pPr>
        <w:pStyle w:val="BulletB"/>
      </w:pPr>
      <w:ins w:id="13" w:author="AnneMarieW" w:date="2018-03-16T09:34:00Z">
        <w:r>
          <w:t>W</w:t>
        </w:r>
      </w:ins>
      <w:del w:id="14" w:author="AnneMarieW" w:date="2018-03-16T09:34:00Z">
        <w:r w:rsidR="0024144B" w:rsidRPr="00FA42BE" w:rsidDel="00AB4739">
          <w:delText>w</w:delText>
        </w:r>
      </w:del>
      <w:r w:rsidR="0024144B" w:rsidRPr="00FA42BE">
        <w:t>ildcards</w:t>
      </w:r>
      <w:r w:rsidR="00FA42BE" w:rsidRPr="008D3A86">
        <w:t xml:space="preserve"> </w:t>
      </w:r>
    </w:p>
    <w:p w14:paraId="697C2EF1" w14:textId="77777777" w:rsidR="0024144B" w:rsidRPr="00D605B4" w:rsidRDefault="00AB4739" w:rsidP="0024144B">
      <w:pPr>
        <w:pStyle w:val="BulletC"/>
      </w:pPr>
      <w:ins w:id="15" w:author="AnneMarieW" w:date="2018-03-16T09:34:00Z">
        <w:r>
          <w:lastRenderedPageBreak/>
          <w:t>P</w:t>
        </w:r>
      </w:ins>
      <w:del w:id="16" w:author="AnneMarieW" w:date="2018-03-16T09:34:00Z">
        <w:r w:rsidR="0024144B" w:rsidRPr="00FA42BE" w:rsidDel="00AB4739">
          <w:delText>p</w:delText>
        </w:r>
      </w:del>
      <w:r w:rsidR="0024144B" w:rsidRPr="00FA42BE">
        <w:t>laceholders</w:t>
      </w:r>
    </w:p>
    <w:p w14:paraId="5C21B21C" w14:textId="77777777" w:rsidR="0024144B" w:rsidRPr="00FA42BE" w:rsidRDefault="0024144B" w:rsidP="00FA42BE">
      <w:pPr>
        <w:pStyle w:val="Body"/>
      </w:pPr>
      <w:r w:rsidRPr="00FA42BE">
        <w:t xml:space="preserve">These </w:t>
      </w:r>
      <w:del w:id="17" w:author="AnneMarieW" w:date="2018-03-16T09:35:00Z">
        <w:r w:rsidRPr="00FA42BE" w:rsidDel="00AB4739">
          <w:delText>piece</w:delText>
        </w:r>
      </w:del>
      <w:ins w:id="18" w:author="AnneMarieW" w:date="2018-03-16T09:35:00Z">
        <w:r w:rsidR="00AB4739">
          <w:t>component</w:t>
        </w:r>
      </w:ins>
      <w:r w:rsidRPr="00FA42BE">
        <w:t>s describe the shape of the data we’re working</w:t>
      </w:r>
      <w:r w:rsidR="00FA42BE" w:rsidRPr="008D3A86">
        <w:t xml:space="preserve"> </w:t>
      </w:r>
      <w:r w:rsidRPr="00FA42BE">
        <w:t>with, which we then match against values to determine whether our program has the correct data to continue</w:t>
      </w:r>
      <w:r w:rsidRPr="00D605B4">
        <w:t xml:space="preserve"> running a particular </w:t>
      </w:r>
      <w:del w:id="19" w:author="AnneMarieW" w:date="2018-03-16T09:35:00Z">
        <w:r w:rsidRPr="00D605B4" w:rsidDel="00AB4739">
          <w:delText>bit</w:delText>
        </w:r>
      </w:del>
      <w:ins w:id="20" w:author="AnneMarieW" w:date="2018-03-16T09:35:00Z">
        <w:r w:rsidR="00AB4739">
          <w:t>piece</w:t>
        </w:r>
      </w:ins>
      <w:r w:rsidRPr="00D605B4">
        <w:t xml:space="preserve"> of code</w:t>
      </w:r>
      <w:r w:rsidRPr="00FA42BE">
        <w:t>.</w:t>
      </w:r>
    </w:p>
    <w:p w14:paraId="13BABEDB" w14:textId="77777777" w:rsidR="0024144B" w:rsidRDefault="0024144B" w:rsidP="00FA42BE">
      <w:pPr>
        <w:pStyle w:val="Body"/>
        <w:rPr>
          <w:ins w:id="21" w:author="AnneMarieW" w:date="2018-03-16T09:39:00Z"/>
        </w:rPr>
      </w:pPr>
      <w:r w:rsidRPr="00FA42BE">
        <w:t>To use a pattern</w:t>
      </w:r>
      <w:ins w:id="22" w:author="AnneMarieW" w:date="2018-03-16T09:36:00Z">
        <w:r w:rsidR="00AB4739">
          <w:t>,</w:t>
        </w:r>
      </w:ins>
      <w:r w:rsidRPr="00FA42BE">
        <w:t xml:space="preserve"> we compare it to some value. If</w:t>
      </w:r>
      <w:r w:rsidRPr="00D605B4">
        <w:t xml:space="preserve"> </w:t>
      </w:r>
      <w:r w:rsidRPr="00FA42BE">
        <w:t xml:space="preserve">the pattern matches </w:t>
      </w:r>
      <w:del w:id="23" w:author="AnneMarieW" w:date="2018-03-16T09:36:00Z">
        <w:r w:rsidRPr="00FA42BE" w:rsidDel="00AB4739">
          <w:delText>our</w:delText>
        </w:r>
      </w:del>
      <w:ins w:id="24" w:author="AnneMarieW" w:date="2018-03-16T09:36:00Z">
        <w:r w:rsidR="00AB4739">
          <w:t>the</w:t>
        </w:r>
      </w:ins>
      <w:r w:rsidRPr="00FA42BE">
        <w:t xml:space="preserve"> value, we use the value parts in our code. Recall </w:t>
      </w:r>
      <w:del w:id="25" w:author="AnneMarieW" w:date="2018-03-16T09:36:00Z">
        <w:r w:rsidRPr="00FA42BE" w:rsidDel="00AB4739">
          <w:delText>our</w:delText>
        </w:r>
      </w:del>
      <w:ins w:id="26" w:author="AnneMarieW" w:date="2018-03-16T09:36:00Z">
        <w:r w:rsidR="00AB4739">
          <w:t>the</w:t>
        </w:r>
      </w:ins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 xml:space="preserve">expressions </w:t>
      </w:r>
      <w:del w:id="27" w:author="AnneMarieW" w:date="2018-03-16T09:36:00Z">
        <w:r w:rsidRPr="00FA42BE" w:rsidDel="00AB4739">
          <w:delText>from</w:delText>
        </w:r>
      </w:del>
      <w:ins w:id="28" w:author="AnneMarieW" w:date="2018-03-16T09:36:00Z">
        <w:r w:rsidR="00AB4739">
          <w:t>in</w:t>
        </w:r>
      </w:ins>
      <w:r w:rsidR="00FA42BE" w:rsidRPr="008D3A86">
        <w:t xml:space="preserve"> </w:t>
      </w:r>
      <w:r w:rsidR="00CA1F78" w:rsidRPr="00CA1F78">
        <w:rPr>
          <w:highlight w:val="yellow"/>
          <w:rPrChange w:id="29" w:author="AnneMarieW" w:date="2018-03-16T09:36:00Z">
            <w:rPr/>
          </w:rPrChange>
        </w:rPr>
        <w:t>Chapter 6</w:t>
      </w:r>
      <w:r w:rsidRPr="00FA42BE">
        <w:t xml:space="preserve"> that used patterns</w:t>
      </w:r>
      <w:ins w:id="30" w:author="AnneMarieW" w:date="2018-03-16T09:37:00Z">
        <w:r w:rsidR="00AB4739">
          <w:t>, such as</w:t>
        </w:r>
      </w:ins>
      <w:del w:id="31" w:author="AnneMarieW" w:date="2018-03-16T09:37:00Z">
        <w:r w:rsidRPr="00FA42BE" w:rsidDel="00AB4739">
          <w:delText xml:space="preserve"> like</w:delText>
        </w:r>
      </w:del>
      <w:r w:rsidRPr="00FA42BE">
        <w:t xml:space="preserve"> </w:t>
      </w:r>
      <w:del w:id="32" w:author="AnneMarieW" w:date="2018-03-16T09:38:00Z">
        <w:r w:rsidRPr="00FA42BE" w:rsidDel="00BD6B01">
          <w:delText>a</w:delText>
        </w:r>
      </w:del>
      <w:ins w:id="33" w:author="AnneMarieW" w:date="2018-03-16T09:38:00Z">
        <w:r w:rsidR="00BD6B01">
          <w:t>the</w:t>
        </w:r>
      </w:ins>
      <w:r w:rsidR="000A31CE">
        <w:t xml:space="preserve"> </w:t>
      </w:r>
      <w:r w:rsidRPr="00FA42BE">
        <w:t>coin sorting machine</w:t>
      </w:r>
      <w:ins w:id="34" w:author="AnneMarieW" w:date="2018-03-16T09:39:00Z">
        <w:r w:rsidR="0086799D">
          <w:t xml:space="preserve"> example</w:t>
        </w:r>
      </w:ins>
      <w:r w:rsidRPr="00FA42BE">
        <w:t>. If the value fits the shape of the pattern,</w:t>
      </w:r>
      <w:r w:rsidR="00FA42BE" w:rsidRPr="008D3A86">
        <w:t xml:space="preserve"> </w:t>
      </w:r>
      <w:r w:rsidRPr="00FA42BE">
        <w:t xml:space="preserve">we can use the named pieces. If it doesn’t, </w:t>
      </w:r>
      <w:r w:rsidRPr="00D605B4">
        <w:t>the code associated</w:t>
      </w:r>
      <w:r>
        <w:t xml:space="preserve"> </w:t>
      </w:r>
      <w:r w:rsidRPr="00D605B4">
        <w:t>with the pattern won’t</w:t>
      </w:r>
      <w:r w:rsidRPr="00FA42BE">
        <w:t xml:space="preserve"> run.</w:t>
      </w:r>
    </w:p>
    <w:p w14:paraId="7E38937F" w14:textId="77777777" w:rsidR="006748ED" w:rsidRDefault="001812BD">
      <w:pPr>
        <w:pStyle w:val="ProductionDirective"/>
        <w:pPrChange w:id="35" w:author="AnneMarieW" w:date="2018-03-16T09:39:00Z">
          <w:pPr>
            <w:pStyle w:val="Body"/>
          </w:pPr>
        </w:pPrChange>
      </w:pPr>
      <w:ins w:id="36" w:author="AnneMarieW" w:date="2018-03-16T09:39:00Z">
        <w:r>
          <w:t>prod: check xref</w:t>
        </w:r>
      </w:ins>
    </w:p>
    <w:p w14:paraId="5B7F7B54" w14:textId="77777777" w:rsidR="0024144B" w:rsidRPr="00FA42BE" w:rsidRDefault="0024144B" w:rsidP="00FA42BE">
      <w:pPr>
        <w:pStyle w:val="Body"/>
      </w:pPr>
      <w:r w:rsidRPr="00FA42BE">
        <w:t>This chapter is a reference on all things related to patterns. We’ll cover the</w:t>
      </w:r>
      <w:r>
        <w:t xml:space="preserve"> </w:t>
      </w:r>
      <w:r w:rsidRPr="00FA42BE">
        <w:t>valid places to use patterns, the difference between</w:t>
      </w:r>
      <w:r w:rsidRPr="00D605B4">
        <w:t xml:space="preserve"> </w:t>
      </w:r>
      <w:r w:rsidRPr="00FA42BE">
        <w:rPr>
          <w:rStyle w:val="EmphasisItalic"/>
        </w:rPr>
        <w:t>refutable</w:t>
      </w:r>
      <w:r w:rsidRPr="00D605B4">
        <w:t xml:space="preserve"> </w:t>
      </w:r>
      <w:r w:rsidRPr="00FA42BE">
        <w:t>and</w:t>
      </w:r>
      <w:r w:rsidR="000A31CE">
        <w:t xml:space="preserve"> </w:t>
      </w:r>
      <w:r w:rsidRPr="00FA42BE">
        <w:rPr>
          <w:rStyle w:val="EmphasisItalic"/>
        </w:rPr>
        <w:t>irrefutable</w:t>
      </w:r>
      <w:r w:rsidRPr="00D605B4">
        <w:t xml:space="preserve"> </w:t>
      </w:r>
      <w:r w:rsidRPr="00FA42BE">
        <w:t>patterns, and the different kinds of pattern syntax that you</w:t>
      </w:r>
      <w:r w:rsidR="000A31CE">
        <w:t xml:space="preserve"> </w:t>
      </w:r>
      <w:r w:rsidRPr="00FA42BE">
        <w:t>might see. By the end</w:t>
      </w:r>
      <w:ins w:id="37" w:author="AnneMarieW" w:date="2018-03-16T09:40:00Z">
        <w:r w:rsidR="001812BD">
          <w:t xml:space="preserve"> of the chapter</w:t>
        </w:r>
      </w:ins>
      <w:r w:rsidRPr="00FA42BE">
        <w:t xml:space="preserve">, you’ll </w:t>
      </w:r>
      <w:del w:id="38" w:author="AnneMarieW" w:date="2018-03-16T09:40:00Z">
        <w:r w:rsidRPr="00FA42BE" w:rsidDel="001812BD">
          <w:delText>see</w:delText>
        </w:r>
      </w:del>
      <w:ins w:id="39" w:author="AnneMarieW" w:date="2018-03-16T09:40:00Z">
        <w:r w:rsidR="001812BD">
          <w:t>know</w:t>
        </w:r>
      </w:ins>
      <w:r w:rsidRPr="00FA42BE">
        <w:t xml:space="preserve"> how to use patterns to </w:t>
      </w:r>
      <w:del w:id="40" w:author="Carol Nichols" w:date="2018-03-22T12:23:00Z">
        <w:r w:rsidRPr="00FA42BE" w:rsidDel="00997DEE">
          <w:delText xml:space="preserve">create </w:delText>
        </w:r>
        <w:commentRangeStart w:id="41"/>
        <w:r w:rsidRPr="00FA42BE" w:rsidDel="00997DEE">
          <w:delText xml:space="preserve">powerful </w:delText>
        </w:r>
        <w:commentRangeEnd w:id="41"/>
        <w:r w:rsidR="00BA718D" w:rsidDel="00997DEE">
          <w:rPr>
            <w:rStyle w:val="CommentReference"/>
          </w:rPr>
          <w:commentReference w:id="41"/>
        </w:r>
        <w:r w:rsidRPr="00FA42BE" w:rsidDel="00997DEE">
          <w:delText xml:space="preserve">and </w:delText>
        </w:r>
        <w:r w:rsidRPr="00D605B4" w:rsidDel="00997DEE">
          <w:delText>clear</w:delText>
        </w:r>
        <w:r w:rsidRPr="00FA42BE" w:rsidDel="00997DEE">
          <w:delText xml:space="preserve"> code.</w:delText>
        </w:r>
      </w:del>
      <w:ins w:id="42" w:author="Carol Nichols" w:date="2018-03-22T12:23:00Z">
        <w:r w:rsidR="00997DEE">
          <w:t>express many concepts in a clear way.</w:t>
        </w:r>
      </w:ins>
    </w:p>
    <w:p w14:paraId="44AB19A9" w14:textId="77777777" w:rsidR="0024144B" w:rsidRPr="00FA42BE" w:rsidRDefault="0024144B" w:rsidP="00FA42BE">
      <w:pPr>
        <w:pStyle w:val="HeadA"/>
      </w:pPr>
      <w:bookmarkStart w:id="43" w:name="_Toc508287964"/>
      <w:r w:rsidRPr="00FA42BE">
        <w:t xml:space="preserve">All the Places Patterns </w:t>
      </w:r>
      <w:del w:id="44" w:author="AnneMarieW" w:date="2018-03-16T09:41:00Z">
        <w:r w:rsidRPr="00FA42BE" w:rsidDel="00BA718D">
          <w:delText>May</w:delText>
        </w:r>
      </w:del>
      <w:ins w:id="45" w:author="AnneMarieW" w:date="2018-03-16T09:41:00Z">
        <w:r w:rsidR="00BA718D">
          <w:t>Can</w:t>
        </w:r>
      </w:ins>
      <w:r w:rsidRPr="00FA42BE">
        <w:t xml:space="preserve"> </w:t>
      </w:r>
      <w:ins w:id="46" w:author="AnneMarieW" w:date="2018-03-16T09:29:00Z">
        <w:r w:rsidR="002F3B64">
          <w:t>B</w:t>
        </w:r>
      </w:ins>
      <w:del w:id="47" w:author="AnneMarieW" w:date="2018-03-16T09:29:00Z">
        <w:r w:rsidRPr="00FA42BE" w:rsidDel="002F3B64">
          <w:delText>b</w:delText>
        </w:r>
      </w:del>
      <w:r w:rsidRPr="00FA42BE">
        <w:t>e Used</w:t>
      </w:r>
      <w:bookmarkEnd w:id="43"/>
    </w:p>
    <w:p w14:paraId="7304418E" w14:textId="77777777" w:rsidR="0024144B" w:rsidRPr="00FA42BE" w:rsidRDefault="0024144B" w:rsidP="00FA42BE">
      <w:pPr>
        <w:pStyle w:val="BodyFirst"/>
      </w:pPr>
      <w:r w:rsidRPr="00FA42BE">
        <w:t>Patterns pop up in a number of places in Rust, and you’ve been using them a lot</w:t>
      </w:r>
      <w:r w:rsidR="00FA42BE" w:rsidRPr="008D3A86">
        <w:t xml:space="preserve"> </w:t>
      </w:r>
      <w:r w:rsidRPr="00FA42BE">
        <w:t xml:space="preserve">without realizing it! This section </w:t>
      </w:r>
      <w:ins w:id="48" w:author="AnneMarieW" w:date="2018-03-16T09:42:00Z">
        <w:r w:rsidR="00BA718D">
          <w:t>provides you with</w:t>
        </w:r>
      </w:ins>
      <w:del w:id="49" w:author="AnneMarieW" w:date="2018-03-16T09:42:00Z">
        <w:r w:rsidRPr="00FA42BE" w:rsidDel="00BA718D">
          <w:delText>is</w:delText>
        </w:r>
      </w:del>
      <w:r w:rsidRPr="00FA42BE">
        <w:t xml:space="preserve"> a reference to</w:t>
      </w:r>
      <w:r w:rsidR="000A31CE">
        <w:t xml:space="preserve"> </w:t>
      </w:r>
      <w:r w:rsidRPr="00D605B4">
        <w:t>all the places where</w:t>
      </w:r>
      <w:r>
        <w:t xml:space="preserve"> </w:t>
      </w:r>
      <w:r w:rsidRPr="00FA42BE">
        <w:t>patterns</w:t>
      </w:r>
      <w:r w:rsidRPr="00D605B4">
        <w:t xml:space="preserve"> are valid</w:t>
      </w:r>
      <w:r w:rsidRPr="00FA42BE">
        <w:t>.</w:t>
      </w:r>
    </w:p>
    <w:p w14:paraId="0553EAA3" w14:textId="77777777" w:rsidR="0024144B" w:rsidRPr="00FA42BE" w:rsidRDefault="0024144B" w:rsidP="00FA42BE">
      <w:pPr>
        <w:pStyle w:val="HeadB"/>
      </w:pPr>
      <w:bookmarkStart w:id="50" w:name="_Toc508287965"/>
      <w:r w:rsidRPr="00A051B6">
        <w:rPr>
          <w:rStyle w:val="Literal"/>
          <w:rPrChange w:id="51" w:author="Carol Nichols" w:date="2018-03-22T12:24:00Z">
            <w:rPr/>
          </w:rPrChange>
        </w:rPr>
        <w:t>match</w:t>
      </w:r>
      <w:r w:rsidRPr="00D605B4">
        <w:t xml:space="preserve"> </w:t>
      </w:r>
      <w:r w:rsidRPr="00FA42BE">
        <w:t>Arms</w:t>
      </w:r>
      <w:bookmarkEnd w:id="50"/>
    </w:p>
    <w:p w14:paraId="7F5D210A" w14:textId="77777777" w:rsidR="0024144B" w:rsidRDefault="0024144B" w:rsidP="00FA42BE">
      <w:pPr>
        <w:pStyle w:val="BodyFirst"/>
        <w:rPr>
          <w:ins w:id="52" w:author="AnneMarieW" w:date="2018-03-16T09:50:00Z"/>
        </w:rPr>
      </w:pPr>
      <w:r w:rsidRPr="00FA42BE">
        <w:t xml:space="preserve">As </w:t>
      </w:r>
      <w:del w:id="53" w:author="AnneMarieW" w:date="2018-03-16T09:42:00Z">
        <w:r w:rsidRPr="00FA42BE" w:rsidDel="00BA718D">
          <w:delText xml:space="preserve">we </w:delText>
        </w:r>
      </w:del>
      <w:r w:rsidRPr="00FA42BE">
        <w:t xml:space="preserve">discussed in </w:t>
      </w:r>
      <w:r w:rsidR="00CA1F78" w:rsidRPr="00CA1F78">
        <w:rPr>
          <w:highlight w:val="yellow"/>
          <w:rPrChange w:id="54" w:author="AnneMarieW" w:date="2018-03-16T09:42:00Z">
            <w:rPr/>
          </w:rPrChange>
        </w:rPr>
        <w:t>Chapter 6</w:t>
      </w:r>
      <w:r w:rsidRPr="00FA42BE">
        <w:t xml:space="preserve">, </w:t>
      </w:r>
      <w:ins w:id="55" w:author="AnneMarieW" w:date="2018-03-16T09:43:00Z">
        <w:r w:rsidR="00BA718D">
          <w:t xml:space="preserve">we use </w:t>
        </w:r>
      </w:ins>
      <w:r w:rsidRPr="00FA42BE">
        <w:t>patterns</w:t>
      </w:r>
      <w:del w:id="56" w:author="AnneMarieW" w:date="2018-03-16T09:43:00Z">
        <w:r w:rsidRPr="00FA42BE" w:rsidDel="00BA718D">
          <w:delText xml:space="preserve"> are used</w:delText>
        </w:r>
      </w:del>
      <w:r w:rsidRPr="00FA42BE">
        <w:t xml:space="preserve"> in the arms</w:t>
      </w:r>
      <w:r w:rsidR="000A31CE">
        <w:t xml:space="preserve"> </w:t>
      </w:r>
      <w:r w:rsidRPr="00FA42BE">
        <w:t>of</w:t>
      </w:r>
      <w:r w:rsidRPr="00D605B4">
        <w:t xml:space="preserve"> </w:t>
      </w:r>
      <w:r w:rsidRPr="00FA42BE">
        <w:rPr>
          <w:rStyle w:val="Literal"/>
        </w:rPr>
        <w:t>match</w:t>
      </w:r>
      <w:r>
        <w:t xml:space="preserve"> </w:t>
      </w:r>
      <w:r w:rsidRPr="00FA42BE">
        <w:t>expressions. Formally,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expressions are defined as the</w:t>
      </w:r>
      <w:r w:rsidR="000A31CE">
        <w:t xml:space="preserve"> </w:t>
      </w:r>
      <w:r w:rsidRPr="00FA42BE">
        <w:t>keyword</w:t>
      </w:r>
      <w:r w:rsidRPr="00D605B4">
        <w:t xml:space="preserve"> </w:t>
      </w:r>
      <w:r w:rsidRPr="00FA42BE">
        <w:rPr>
          <w:rStyle w:val="Literal"/>
        </w:rPr>
        <w:t>match</w:t>
      </w:r>
      <w:r w:rsidRPr="00FA42BE">
        <w:t>, a value to match on, and one or more match arms that consist</w:t>
      </w:r>
      <w:r w:rsidR="000A31CE">
        <w:t xml:space="preserve"> </w:t>
      </w:r>
      <w:r w:rsidRPr="00FA42BE">
        <w:t>of a pattern and an expression to run if the value matches that arm’s pattern</w:t>
      </w:r>
      <w:ins w:id="57" w:author="AnneMarieW" w:date="2018-03-16T09:43:00Z">
        <w:r w:rsidR="00BA718D">
          <w:t>, like this</w:t>
        </w:r>
      </w:ins>
      <w:r w:rsidRPr="00FA42BE">
        <w:t>:</w:t>
      </w:r>
    </w:p>
    <w:p w14:paraId="32C974D2" w14:textId="77777777" w:rsidR="006748ED" w:rsidRDefault="00042823">
      <w:pPr>
        <w:pStyle w:val="ProductionDirective"/>
        <w:pPrChange w:id="58" w:author="AnneMarieW" w:date="2018-03-16T09:50:00Z">
          <w:pPr>
            <w:pStyle w:val="BodyFirst"/>
          </w:pPr>
        </w:pPrChange>
      </w:pPr>
      <w:ins w:id="59" w:author="AnneMarieW" w:date="2018-03-16T09:50:00Z">
        <w:r>
          <w:t>prod: check xref</w:t>
        </w:r>
      </w:ins>
    </w:p>
    <w:p w14:paraId="75935D40" w14:textId="77777777" w:rsidR="0024144B" w:rsidRPr="00FA42BE" w:rsidRDefault="0024144B" w:rsidP="00FA42BE">
      <w:pPr>
        <w:pStyle w:val="CodeA"/>
      </w:pPr>
      <w:r w:rsidRPr="00FA42BE">
        <w:t>match VALUE {</w:t>
      </w:r>
    </w:p>
    <w:p w14:paraId="316D4C99" w14:textId="77777777" w:rsidR="0024144B" w:rsidRPr="00FA42BE" w:rsidRDefault="0024144B" w:rsidP="00FA42BE">
      <w:pPr>
        <w:pStyle w:val="CodeB"/>
      </w:pPr>
      <w:r w:rsidRPr="00FA42BE">
        <w:t xml:space="preserve">    PATTERN =&gt; EXPRESSION,</w:t>
      </w:r>
    </w:p>
    <w:p w14:paraId="4920563C" w14:textId="77777777" w:rsidR="0024144B" w:rsidRPr="00FA42BE" w:rsidRDefault="0024144B" w:rsidP="00FA42BE">
      <w:pPr>
        <w:pStyle w:val="CodeB"/>
      </w:pPr>
      <w:r w:rsidRPr="00FA42BE">
        <w:t xml:space="preserve">    PATTERN =&gt; EXPRESSION,</w:t>
      </w:r>
    </w:p>
    <w:p w14:paraId="78990EAA" w14:textId="77777777" w:rsidR="0024144B" w:rsidRPr="00FA42BE" w:rsidRDefault="0024144B" w:rsidP="00FA42BE">
      <w:pPr>
        <w:pStyle w:val="CodeB"/>
      </w:pPr>
      <w:r w:rsidRPr="00FA42BE">
        <w:t xml:space="preserve">    PATTERN =&gt; EXPRESSION,</w:t>
      </w:r>
    </w:p>
    <w:p w14:paraId="22D48BEB" w14:textId="77777777" w:rsidR="0024144B" w:rsidRPr="00FA42BE" w:rsidRDefault="0024144B" w:rsidP="00FA42BE">
      <w:pPr>
        <w:pStyle w:val="CodeC"/>
      </w:pPr>
      <w:r w:rsidRPr="00FA42BE">
        <w:t>}</w:t>
      </w:r>
    </w:p>
    <w:p w14:paraId="4F086919" w14:textId="77777777" w:rsidR="0024144B" w:rsidRPr="00FA42BE" w:rsidRDefault="00CA1F78" w:rsidP="00FA42BE">
      <w:pPr>
        <w:pStyle w:val="Body"/>
      </w:pPr>
      <w:ins w:id="60" w:author="AnneMarieW" w:date="2018-03-16T09:44:00Z">
        <w:r w:rsidRPr="00CA1F78">
          <w:rPr>
            <w:rPrChange w:id="61" w:author="AnneMarieW" w:date="2018-03-16T09:45:00Z">
              <w:rPr>
                <w:rStyle w:val="Literal"/>
              </w:rPr>
            </w:rPrChange>
          </w:rPr>
          <w:t>One requirement for</w:t>
        </w:r>
        <w:r w:rsidR="00BA718D">
          <w:rPr>
            <w:rStyle w:val="Literal"/>
          </w:rPr>
          <w:t xml:space="preserve"> </w:t>
        </w:r>
      </w:ins>
      <w:r w:rsidR="0024144B" w:rsidRPr="00FA42BE">
        <w:rPr>
          <w:rStyle w:val="Literal"/>
        </w:rPr>
        <w:t>match</w:t>
      </w:r>
      <w:r w:rsidR="0024144B" w:rsidRPr="00D605B4">
        <w:t xml:space="preserve"> </w:t>
      </w:r>
      <w:r w:rsidR="0024144B" w:rsidRPr="00FA42BE">
        <w:t xml:space="preserve">expressions </w:t>
      </w:r>
      <w:ins w:id="62" w:author="AnneMarieW" w:date="2018-03-16T09:44:00Z">
        <w:r w:rsidR="00BA718D">
          <w:t>i</w:t>
        </w:r>
      </w:ins>
      <w:ins w:id="63" w:author="AnneMarieW" w:date="2018-03-16T09:45:00Z">
        <w:r w:rsidR="00BA718D">
          <w:t>s that</w:t>
        </w:r>
      </w:ins>
      <w:ins w:id="64" w:author="AnneMarieW" w:date="2018-03-16T09:44:00Z">
        <w:r w:rsidR="00BA718D">
          <w:t xml:space="preserve"> they</w:t>
        </w:r>
      </w:ins>
      <w:del w:id="65" w:author="AnneMarieW" w:date="2018-03-16T09:44:00Z">
        <w:r w:rsidR="0024144B" w:rsidRPr="00FA42BE" w:rsidDel="00BA718D">
          <w:delText>a</w:delText>
        </w:r>
      </w:del>
      <w:del w:id="66" w:author="AnneMarieW" w:date="2018-03-16T09:45:00Z">
        <w:r w:rsidR="0024144B" w:rsidRPr="00FA42BE" w:rsidDel="00BA718D">
          <w:delText>re</w:delText>
        </w:r>
      </w:del>
      <w:ins w:id="67" w:author="AnneMarieW" w:date="2018-03-16T09:45:00Z">
        <w:r w:rsidR="00BA718D">
          <w:t xml:space="preserve"> need to be</w:t>
        </w:r>
      </w:ins>
      <w:r w:rsidR="0024144B" w:rsidRPr="00FA42BE">
        <w:t xml:space="preserve"> </w:t>
      </w:r>
      <w:del w:id="68" w:author="AnneMarieW" w:date="2018-03-16T09:44:00Z">
        <w:r w:rsidR="0024144B" w:rsidRPr="00FA42BE" w:rsidDel="00BA718D">
          <w:delText>required to be</w:delText>
        </w:r>
        <w:r w:rsidR="0024144B" w:rsidRPr="00D605B4" w:rsidDel="00BA718D">
          <w:delText xml:space="preserve"> </w:delText>
        </w:r>
      </w:del>
      <w:r w:rsidR="0024144B" w:rsidRPr="00FA42BE">
        <w:rPr>
          <w:rStyle w:val="EmphasisItalic"/>
        </w:rPr>
        <w:t>exhaustive</w:t>
      </w:r>
      <w:del w:id="69" w:author="AnneMarieW" w:date="2018-03-16T09:44:00Z">
        <w:r w:rsidR="0024144B" w:rsidRPr="00FA42BE" w:rsidDel="00BA718D">
          <w:delText>,</w:delText>
        </w:r>
      </w:del>
      <w:r w:rsidR="0024144B" w:rsidRPr="00FA42BE">
        <w:t xml:space="preserve"> in the sense that all possibilities for the value in the</w:t>
      </w:r>
      <w:r w:rsidR="0024144B" w:rsidRPr="00D605B4">
        <w:t xml:space="preserve"> </w:t>
      </w:r>
      <w:r w:rsidR="0024144B" w:rsidRPr="00FA42BE">
        <w:rPr>
          <w:rStyle w:val="Literal"/>
        </w:rPr>
        <w:t>match</w:t>
      </w:r>
      <w:r w:rsidR="000A31CE">
        <w:t xml:space="preserve"> </w:t>
      </w:r>
      <w:r w:rsidR="0024144B" w:rsidRPr="00FA42BE">
        <w:t xml:space="preserve">expression must be accounted for. One way to ensure </w:t>
      </w:r>
      <w:r w:rsidR="0024144B" w:rsidRPr="00FA42BE">
        <w:lastRenderedPageBreak/>
        <w:t>you</w:t>
      </w:r>
      <w:del w:id="70" w:author="AnneMarieW" w:date="2018-03-16T09:46:00Z">
        <w:r w:rsidR="0024144B" w:rsidRPr="00FA42BE" w:rsidDel="00BA718D">
          <w:delText xml:space="preserve"> ha</w:delText>
        </w:r>
      </w:del>
      <w:ins w:id="71" w:author="AnneMarieW" w:date="2018-03-16T09:46:00Z">
        <w:r w:rsidR="00BA718D">
          <w:t>’</w:t>
        </w:r>
      </w:ins>
      <w:r w:rsidR="0024144B" w:rsidRPr="00FA42BE">
        <w:t xml:space="preserve">ve </w:t>
      </w:r>
      <w:ins w:id="72" w:author="AnneMarieW" w:date="2018-03-16T09:46:00Z">
        <w:r w:rsidR="00BA718D" w:rsidRPr="00FA42BE">
          <w:t xml:space="preserve">covered </w:t>
        </w:r>
      </w:ins>
      <w:r w:rsidR="0024144B" w:rsidRPr="00FA42BE">
        <w:t>every possibility</w:t>
      </w:r>
      <w:del w:id="73" w:author="AnneMarieW" w:date="2018-03-16T09:46:00Z">
        <w:r w:rsidR="000A31CE" w:rsidDel="00BA718D">
          <w:delText xml:space="preserve"> </w:delText>
        </w:r>
        <w:r w:rsidR="0024144B" w:rsidRPr="00FA42BE" w:rsidDel="00BA718D">
          <w:delText>covered</w:delText>
        </w:r>
      </w:del>
      <w:r w:rsidR="0024144B" w:rsidRPr="00FA42BE">
        <w:t xml:space="preserve"> is to have a catch</w:t>
      </w:r>
      <w:del w:id="74" w:author="AnneMarieW" w:date="2018-03-16T09:47:00Z">
        <w:r w:rsidR="0024144B" w:rsidRPr="00FA42BE" w:rsidDel="00BA718D">
          <w:delText>-</w:delText>
        </w:r>
      </w:del>
      <w:r w:rsidR="0024144B" w:rsidRPr="00FA42BE">
        <w:t>all pattern for the last arm</w:t>
      </w:r>
      <w:ins w:id="75" w:author="AnneMarieW" w:date="2018-03-16T09:45:00Z">
        <w:r w:rsidR="00BA718D">
          <w:t xml:space="preserve">: </w:t>
        </w:r>
      </w:ins>
      <w:del w:id="76" w:author="AnneMarieW" w:date="2018-03-16T09:45:00Z">
        <w:r w:rsidR="0024144B" w:rsidRPr="00D605B4" w:rsidDel="00BA718D">
          <w:delText>---</w:delText>
        </w:r>
      </w:del>
      <w:r w:rsidR="0024144B" w:rsidRPr="00FA42BE">
        <w:t>for example, a variable name</w:t>
      </w:r>
      <w:r w:rsidR="000A31CE">
        <w:t xml:space="preserve"> </w:t>
      </w:r>
      <w:r w:rsidR="0024144B" w:rsidRPr="00FA42BE">
        <w:t xml:space="preserve">matching any value can never fail and thus covers every </w:t>
      </w:r>
      <w:ins w:id="77" w:author="AnneMarieW" w:date="2018-03-16T09:47:00Z">
        <w:r w:rsidR="00BA718D" w:rsidRPr="00FA42BE">
          <w:t xml:space="preserve">remaining </w:t>
        </w:r>
      </w:ins>
      <w:r w:rsidR="0024144B" w:rsidRPr="00FA42BE">
        <w:t>case</w:t>
      </w:r>
      <w:del w:id="78" w:author="AnneMarieW" w:date="2018-03-16T09:47:00Z">
        <w:r w:rsidR="0024144B" w:rsidRPr="00FA42BE" w:rsidDel="00BA718D">
          <w:delText xml:space="preserve"> remaining</w:delText>
        </w:r>
      </w:del>
      <w:r w:rsidR="0024144B" w:rsidRPr="00FA42BE">
        <w:t>.</w:t>
      </w:r>
    </w:p>
    <w:p w14:paraId="10B4BCCD" w14:textId="06CE90E5" w:rsidR="0024144B" w:rsidRDefault="0024144B" w:rsidP="00FA42BE">
      <w:pPr>
        <w:pStyle w:val="Body"/>
        <w:rPr>
          <w:ins w:id="79" w:author="Carol Nichols" w:date="2018-03-22T12:27:00Z"/>
        </w:rPr>
      </w:pPr>
      <w:del w:id="80" w:author="AnneMarieW" w:date="2018-03-16T09:48:00Z">
        <w:r w:rsidRPr="00FA42BE" w:rsidDel="00033187">
          <w:delText xml:space="preserve">There’s a </w:delText>
        </w:r>
      </w:del>
      <w:ins w:id="81" w:author="AnneMarieW" w:date="2018-03-16T09:48:00Z">
        <w:r w:rsidR="00033187">
          <w:t xml:space="preserve">A </w:t>
        </w:r>
      </w:ins>
      <w:r w:rsidRPr="00FA42BE">
        <w:t>particular pattern</w:t>
      </w:r>
      <w:r w:rsidRPr="00D605B4">
        <w:t xml:space="preserve"> </w:t>
      </w:r>
      <w:r w:rsidRPr="0092062D">
        <w:rPr>
          <w:rStyle w:val="Literal"/>
        </w:rPr>
        <w:t>_</w:t>
      </w:r>
      <w:r w:rsidRPr="00D605B4">
        <w:t xml:space="preserve"> </w:t>
      </w:r>
      <w:del w:id="82" w:author="AnneMarieW" w:date="2018-03-16T09:48:00Z">
        <w:r w:rsidRPr="00FA42BE" w:rsidDel="00033187">
          <w:delText xml:space="preserve">that </w:delText>
        </w:r>
      </w:del>
      <w:r w:rsidRPr="00FA42BE">
        <w:t xml:space="preserve">will match anything, but </w:t>
      </w:r>
      <w:ins w:id="83" w:author="AnneMarieW" w:date="2018-03-16T09:48:00Z">
        <w:r w:rsidR="00033187">
          <w:t xml:space="preserve">it </w:t>
        </w:r>
      </w:ins>
      <w:r w:rsidRPr="00FA42BE">
        <w:t xml:space="preserve">never binds to a variable, </w:t>
      </w:r>
      <w:del w:id="84" w:author="AnneMarieW" w:date="2018-03-16T09:48:00Z">
        <w:r w:rsidRPr="00FA42BE" w:rsidDel="00033187">
          <w:delText xml:space="preserve">and </w:delText>
        </w:r>
      </w:del>
      <w:r w:rsidRPr="00FA42BE">
        <w:t xml:space="preserve">so </w:t>
      </w:r>
      <w:ins w:id="85" w:author="AnneMarieW" w:date="2018-03-16T09:48:00Z">
        <w:r w:rsidR="00033187">
          <w:t>it</w:t>
        </w:r>
      </w:ins>
      <w:del w:id="86" w:author="AnneMarieW" w:date="2018-03-16T09:48:00Z">
        <w:r w:rsidRPr="00FA42BE" w:rsidDel="00033187">
          <w:delText>i</w:delText>
        </w:r>
      </w:del>
      <w:ins w:id="87" w:author="AnneMarieW" w:date="2018-03-16T09:48:00Z">
        <w:r w:rsidR="00033187">
          <w:t>’</w:t>
        </w:r>
      </w:ins>
      <w:r w:rsidRPr="00FA42BE">
        <w:t>s often used in the last match arm</w:t>
      </w:r>
      <w:r w:rsidRPr="00D605B4">
        <w:t>.</w:t>
      </w:r>
      <w:r w:rsidRPr="00FA42BE">
        <w:t xml:space="preserve"> Th</w:t>
      </w:r>
      <w:del w:id="88" w:author="AnneMarieW" w:date="2018-03-16T09:49:00Z">
        <w:r w:rsidRPr="00FA42BE" w:rsidDel="00196A59">
          <w:delText>is</w:delText>
        </w:r>
      </w:del>
      <w:ins w:id="89" w:author="AnneMarieW" w:date="2018-03-16T09:49:00Z">
        <w:r w:rsidR="00196A59">
          <w:t xml:space="preserve">e </w:t>
        </w:r>
      </w:ins>
      <w:ins w:id="90" w:author="AnneMarieW" w:date="2018-03-16T09:50:00Z">
        <w:r w:rsidR="00196A59" w:rsidRPr="0092062D">
          <w:rPr>
            <w:rStyle w:val="Literal"/>
          </w:rPr>
          <w:t>_</w:t>
        </w:r>
      </w:ins>
      <w:r w:rsidRPr="00FA42BE">
        <w:t xml:space="preserve"> </w:t>
      </w:r>
      <w:ins w:id="91" w:author="AnneMarieW" w:date="2018-03-16T09:48:00Z">
        <w:r w:rsidR="00033187">
          <w:t xml:space="preserve">pattern </w:t>
        </w:r>
      </w:ins>
      <w:r w:rsidRPr="00FA42BE">
        <w:t>can be useful when you</w:t>
      </w:r>
      <w:r w:rsidR="000A31CE">
        <w:t xml:space="preserve"> </w:t>
      </w:r>
      <w:r w:rsidRPr="00FA42BE">
        <w:t xml:space="preserve">want to ignore any value </w:t>
      </w:r>
      <w:r w:rsidRPr="00D605B4">
        <w:t>not</w:t>
      </w:r>
      <w:r w:rsidRPr="00FA42BE">
        <w:t xml:space="preserve"> specified, for example. We’ll cover th</w:t>
      </w:r>
      <w:del w:id="92" w:author="AnneMarieW" w:date="2018-03-16T09:48:00Z">
        <w:r w:rsidRPr="00FA42BE" w:rsidDel="00033187">
          <w:delText>is</w:delText>
        </w:r>
      </w:del>
      <w:ins w:id="93" w:author="AnneMarieW" w:date="2018-03-16T09:48:00Z">
        <w:r w:rsidR="00033187">
          <w:t>e</w:t>
        </w:r>
        <w:del w:id="94" w:author="Carol Nichols" w:date="2018-03-22T14:38:00Z">
          <w:r w:rsidR="00033187" w:rsidDel="00B47189">
            <w:delText xml:space="preserve"> </w:delText>
          </w:r>
        </w:del>
      </w:ins>
      <w:ins w:id="95" w:author="AnneMarieW" w:date="2018-03-16T09:49:00Z">
        <w:r w:rsidR="00033187" w:rsidRPr="00D605B4">
          <w:t xml:space="preserve"> </w:t>
        </w:r>
        <w:r w:rsidR="00033187" w:rsidRPr="0092062D">
          <w:rPr>
            <w:rStyle w:val="Literal"/>
          </w:rPr>
          <w:t>_</w:t>
        </w:r>
        <w:r w:rsidR="00033187">
          <w:rPr>
            <w:rStyle w:val="Literal"/>
          </w:rPr>
          <w:t xml:space="preserve"> </w:t>
        </w:r>
        <w:r w:rsidR="00CA1F78" w:rsidRPr="00CA1F78">
          <w:rPr>
            <w:rPrChange w:id="96" w:author="AnneMarieW" w:date="2018-03-16T09:49:00Z">
              <w:rPr>
                <w:rStyle w:val="Literal"/>
              </w:rPr>
            </w:rPrChange>
          </w:rPr>
          <w:t>pattern</w:t>
        </w:r>
      </w:ins>
      <w:r w:rsidRPr="00FA42BE">
        <w:t xml:space="preserve"> in more detail </w:t>
      </w:r>
      <w:commentRangeStart w:id="97"/>
      <w:del w:id="98" w:author="Carol Nichols" w:date="2018-03-22T12:26:00Z">
        <w:r w:rsidRPr="00FA42BE" w:rsidDel="00116B94">
          <w:delText>later in this chapter</w:delText>
        </w:r>
      </w:del>
      <w:commentRangeEnd w:id="97"/>
      <w:ins w:id="99" w:author="Carol Nichols" w:date="2018-03-22T12:26:00Z">
        <w:r w:rsidR="00116B94">
          <w:t xml:space="preserve">in the </w:t>
        </w:r>
        <w:r w:rsidR="00116B94" w:rsidRPr="004C1596">
          <w:rPr>
            <w:highlight w:val="yellow"/>
            <w:rPrChange w:id="100" w:author="Carol Nichols" w:date="2018-03-22T12:27:00Z">
              <w:rPr/>
            </w:rPrChange>
          </w:rPr>
          <w:t>“</w:t>
        </w:r>
      </w:ins>
      <w:r w:rsidR="00033187" w:rsidRPr="004C1596">
        <w:rPr>
          <w:rStyle w:val="CommentReference"/>
          <w:highlight w:val="yellow"/>
          <w:rPrChange w:id="101" w:author="Carol Nichols" w:date="2018-03-22T12:27:00Z">
            <w:rPr>
              <w:rStyle w:val="CommentReference"/>
            </w:rPr>
          </w:rPrChange>
        </w:rPr>
        <w:commentReference w:id="97"/>
      </w:r>
      <w:ins w:id="102" w:author="Carol Nichols" w:date="2018-03-22T12:26:00Z">
        <w:r w:rsidR="00116B94" w:rsidRPr="004C1596">
          <w:rPr>
            <w:highlight w:val="yellow"/>
            <w:rPrChange w:id="103" w:author="Carol Nichols" w:date="2018-03-22T12:27:00Z">
              <w:rPr/>
            </w:rPrChange>
          </w:rPr>
          <w:t>Ignoring Values in a Pattern” section on page XX</w:t>
        </w:r>
      </w:ins>
      <w:r w:rsidRPr="004C1596">
        <w:rPr>
          <w:highlight w:val="yellow"/>
          <w:rPrChange w:id="104" w:author="Carol Nichols" w:date="2018-03-22T12:27:00Z">
            <w:rPr/>
          </w:rPrChange>
        </w:rPr>
        <w:t>.</w:t>
      </w:r>
    </w:p>
    <w:p w14:paraId="3D994D79" w14:textId="684066CD" w:rsidR="007177A3" w:rsidRPr="007177A3" w:rsidRDefault="007177A3">
      <w:pPr>
        <w:pStyle w:val="ProductionDirective"/>
        <w:rPr>
          <w:rPrChange w:id="105" w:author="Carol Nichols" w:date="2018-03-22T12:27:00Z">
            <w:rPr/>
          </w:rPrChange>
        </w:rPr>
        <w:pPrChange w:id="106" w:author="Carol Nichols" w:date="2018-03-22T12:27:00Z">
          <w:pPr>
            <w:pStyle w:val="Body"/>
          </w:pPr>
        </w:pPrChange>
      </w:pPr>
      <w:ins w:id="107" w:author="Carol Nichols" w:date="2018-03-22T12:27:00Z">
        <w:r w:rsidRPr="007177A3">
          <w:rPr>
            <w:rPrChange w:id="108" w:author="Carol Nichols" w:date="2018-03-22T12:27:00Z">
              <w:rPr/>
            </w:rPrChange>
          </w:rPr>
          <w:t>prod: check and fill xref (this chapter)</w:t>
        </w:r>
      </w:ins>
    </w:p>
    <w:p w14:paraId="00BBBA5A" w14:textId="77777777" w:rsidR="0024144B" w:rsidRPr="00FA42BE" w:rsidRDefault="0024144B" w:rsidP="00FA42BE">
      <w:pPr>
        <w:pStyle w:val="HeadB"/>
      </w:pPr>
      <w:bookmarkStart w:id="109" w:name="_Toc508287966"/>
      <w:r w:rsidRPr="00D605B4">
        <w:t xml:space="preserve">Conditional </w:t>
      </w:r>
      <w:r w:rsidRPr="004C1596">
        <w:rPr>
          <w:rStyle w:val="Literal"/>
          <w:rPrChange w:id="110" w:author="Carol Nichols" w:date="2018-03-22T12:27:00Z">
            <w:rPr/>
          </w:rPrChange>
        </w:rPr>
        <w:t>if let</w:t>
      </w:r>
      <w:r w:rsidRPr="00D605B4">
        <w:t xml:space="preserve"> </w:t>
      </w:r>
      <w:r w:rsidRPr="00FA42BE">
        <w:t>Expressions</w:t>
      </w:r>
      <w:bookmarkEnd w:id="109"/>
    </w:p>
    <w:p w14:paraId="3CE8B2D0" w14:textId="77777777" w:rsidR="0024144B" w:rsidRDefault="0024144B" w:rsidP="00FA42BE">
      <w:pPr>
        <w:pStyle w:val="BodyFirst"/>
        <w:rPr>
          <w:ins w:id="111" w:author="janelle" w:date="2018-03-09T15:28:00Z"/>
        </w:rPr>
      </w:pPr>
      <w:r w:rsidRPr="00FA42BE">
        <w:t xml:space="preserve">In </w:t>
      </w:r>
      <w:r w:rsidR="00CA1F78" w:rsidRPr="00CA1F78">
        <w:rPr>
          <w:highlight w:val="yellow"/>
          <w:rPrChange w:id="112" w:author="AnneMarieW" w:date="2018-03-16T09:50:00Z">
            <w:rPr>
              <w:rFonts w:ascii="Courier" w:hAnsi="Courier"/>
              <w:color w:val="0000FF"/>
              <w:sz w:val="20"/>
            </w:rPr>
          </w:rPrChange>
        </w:rPr>
        <w:t>Chapter 6</w:t>
      </w:r>
      <w:r w:rsidRPr="00FA42BE">
        <w:t xml:space="preserve"> we discussed how</w:t>
      </w:r>
      <w:ins w:id="113" w:author="AnneMarieW" w:date="2018-03-16T09:51:00Z">
        <w:r w:rsidR="00042823">
          <w:t xml:space="preserve"> to use</w:t>
        </w:r>
      </w:ins>
      <w:r w:rsidRPr="00D605B4">
        <w:t xml:space="preserve"> </w:t>
      </w:r>
      <w:r w:rsidRPr="00FA42BE">
        <w:rPr>
          <w:rStyle w:val="Literal"/>
        </w:rPr>
        <w:t>if let</w:t>
      </w:r>
      <w:r w:rsidRPr="00D605B4">
        <w:t xml:space="preserve"> </w:t>
      </w:r>
      <w:r w:rsidRPr="00FA42BE">
        <w:t xml:space="preserve">expressions </w:t>
      </w:r>
      <w:del w:id="114" w:author="AnneMarieW" w:date="2018-03-16T09:51:00Z">
        <w:r w:rsidRPr="00FA42BE" w:rsidDel="00042823">
          <w:delText xml:space="preserve">are used </w:delText>
        </w:r>
      </w:del>
      <w:r w:rsidRPr="00FA42BE">
        <w:t>mainly as a</w:t>
      </w:r>
      <w:r w:rsidR="000A31CE">
        <w:t xml:space="preserve"> </w:t>
      </w:r>
      <w:r w:rsidRPr="00FA42BE">
        <w:t>shorter way to write the equivalent of a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 xml:space="preserve">that only </w:t>
      </w:r>
      <w:del w:id="115" w:author="AnneMarieW" w:date="2018-03-16T09:52:00Z">
        <w:r w:rsidRPr="00FA42BE" w:rsidDel="00042823">
          <w:delText xml:space="preserve">cares about </w:delText>
        </w:r>
      </w:del>
      <w:r w:rsidRPr="00FA42BE">
        <w:t>match</w:t>
      </w:r>
      <w:ins w:id="116" w:author="AnneMarieW" w:date="2018-03-16T09:52:00Z">
        <w:r w:rsidR="00042823">
          <w:t>es</w:t>
        </w:r>
      </w:ins>
      <w:del w:id="117" w:author="AnneMarieW" w:date="2018-03-16T09:52:00Z">
        <w:r w:rsidRPr="00FA42BE" w:rsidDel="00042823">
          <w:delText>ing</w:delText>
        </w:r>
      </w:del>
      <w:r w:rsidR="00FA42BE" w:rsidRPr="008D3A86">
        <w:t xml:space="preserve"> </w:t>
      </w:r>
      <w:r w:rsidRPr="00FA42BE">
        <w:t>one case. Optionally,</w:t>
      </w:r>
      <w:r>
        <w:t xml:space="preserve"> </w:t>
      </w:r>
      <w:r w:rsidRPr="00FA42BE">
        <w:rPr>
          <w:rStyle w:val="Literal"/>
        </w:rPr>
        <w:t>if let</w:t>
      </w:r>
      <w:r w:rsidRPr="00D605B4">
        <w:t xml:space="preserve"> </w:t>
      </w:r>
      <w:r w:rsidRPr="00FA42BE">
        <w:t>can have a corresponding</w:t>
      </w:r>
      <w:r w:rsidRPr="00D605B4">
        <w:t xml:space="preserve"> </w:t>
      </w:r>
      <w:r w:rsidRPr="00FA42BE">
        <w:rPr>
          <w:rStyle w:val="Literal"/>
        </w:rPr>
        <w:t>else</w:t>
      </w:r>
      <w:r w:rsidRPr="00D605B4">
        <w:t xml:space="preserve"> </w:t>
      </w:r>
      <w:del w:id="118" w:author="AnneMarieW" w:date="2018-03-16T09:52:00Z">
        <w:r w:rsidRPr="00FA42BE" w:rsidDel="00042823">
          <w:delText>with</w:delText>
        </w:r>
      </w:del>
      <w:ins w:id="119" w:author="AnneMarieW" w:date="2018-03-16T09:52:00Z">
        <w:r w:rsidR="00042823">
          <w:t>containing</w:t>
        </w:r>
      </w:ins>
      <w:r w:rsidRPr="00FA42BE">
        <w:t xml:space="preserve"> code to run</w:t>
      </w:r>
      <w:r w:rsidR="000A31CE">
        <w:t xml:space="preserve"> </w:t>
      </w:r>
      <w:r w:rsidRPr="00FA42BE">
        <w:t>if the pattern in the</w:t>
      </w:r>
      <w:r w:rsidRPr="00D605B4">
        <w:t xml:space="preserve"> </w:t>
      </w:r>
      <w:r w:rsidRPr="00FA42BE">
        <w:rPr>
          <w:rStyle w:val="Literal"/>
        </w:rPr>
        <w:t>if let</w:t>
      </w:r>
      <w:r w:rsidRPr="00D605B4">
        <w:t xml:space="preserve"> </w:t>
      </w:r>
      <w:r w:rsidRPr="00FA42BE">
        <w:t>doesn’t match.</w:t>
      </w:r>
    </w:p>
    <w:p w14:paraId="46209E2B" w14:textId="77777777" w:rsidR="006748ED" w:rsidRDefault="00DB5FCC">
      <w:pPr>
        <w:pStyle w:val="ProductionDirective"/>
        <w:pPrChange w:id="120" w:author="janelle" w:date="2018-03-09T15:28:00Z">
          <w:pPr>
            <w:pStyle w:val="BodyFirst"/>
          </w:pPr>
        </w:pPrChange>
      </w:pPr>
      <w:ins w:id="121" w:author="janelle" w:date="2018-03-09T15:28:00Z">
        <w:r>
          <w:t>prod: check xref</w:t>
        </w:r>
      </w:ins>
    </w:p>
    <w:p w14:paraId="6C60BD4C" w14:textId="77777777" w:rsidR="0024144B" w:rsidRPr="00D605B4" w:rsidRDefault="0024144B" w:rsidP="0024144B">
      <w:pPr>
        <w:pStyle w:val="Body"/>
      </w:pPr>
      <w:r w:rsidRPr="00FA42BE">
        <w:t xml:space="preserve">Listing 18-1 shows that it’s </w:t>
      </w:r>
      <w:r w:rsidRPr="00D605B4">
        <w:t>also</w:t>
      </w:r>
      <w:r w:rsidRPr="00FA42BE">
        <w:t xml:space="preserve"> possible to mix and match</w:t>
      </w:r>
      <w:r w:rsidRPr="00D605B4">
        <w:t xml:space="preserve"> </w:t>
      </w:r>
      <w:r w:rsidRPr="00FA42BE">
        <w:rPr>
          <w:rStyle w:val="Literal"/>
        </w:rPr>
        <w:t>if let</w:t>
      </w:r>
      <w:r w:rsidRPr="00FA42BE">
        <w:t>,</w:t>
      </w:r>
      <w:r w:rsidRPr="00D605B4">
        <w:t xml:space="preserve"> </w:t>
      </w:r>
      <w:r w:rsidRPr="00FA42BE">
        <w:rPr>
          <w:rStyle w:val="Literal"/>
        </w:rPr>
        <w:t>else if</w:t>
      </w:r>
      <w:r w:rsidRPr="00FA42BE">
        <w:t>, and</w:t>
      </w:r>
      <w:r w:rsidRPr="00D605B4">
        <w:t xml:space="preserve"> </w:t>
      </w:r>
      <w:r w:rsidRPr="00FA42BE">
        <w:rPr>
          <w:rStyle w:val="Literal"/>
        </w:rPr>
        <w:t>else if let</w:t>
      </w:r>
      <w:r w:rsidRPr="00D605B4">
        <w:t xml:space="preserve"> </w:t>
      </w:r>
      <w:r w:rsidRPr="00FA42BE">
        <w:t xml:space="preserve">expressions. </w:t>
      </w:r>
      <w:ins w:id="122" w:author="AnneMarieW" w:date="2018-03-16T09:53:00Z">
        <w:r w:rsidR="00042823">
          <w:t>Doing so</w:t>
        </w:r>
      </w:ins>
      <w:del w:id="123" w:author="AnneMarieW" w:date="2018-03-16T09:53:00Z">
        <w:r w:rsidRPr="00FA42BE" w:rsidDel="00042823">
          <w:delText>This</w:delText>
        </w:r>
      </w:del>
      <w:r w:rsidRPr="00FA42BE">
        <w:t xml:space="preserve"> </w:t>
      </w:r>
      <w:r w:rsidRPr="00D605B4">
        <w:t>gives us more flexibility than a</w:t>
      </w:r>
      <w:r>
        <w:t xml:space="preserve"> </w:t>
      </w:r>
      <w:r w:rsidRPr="0092062D">
        <w:rPr>
          <w:rStyle w:val="Literal"/>
        </w:rPr>
        <w:t>match</w:t>
      </w:r>
      <w:r w:rsidRPr="00D605B4">
        <w:t xml:space="preserve"> expression</w:t>
      </w:r>
      <w:ins w:id="124" w:author="AnneMarieW" w:date="2018-03-16T09:53:00Z">
        <w:r w:rsidR="00042823">
          <w:t xml:space="preserve"> in which</w:t>
        </w:r>
      </w:ins>
      <w:del w:id="125" w:author="AnneMarieW" w:date="2018-03-16T09:53:00Z">
        <w:r w:rsidR="00352182" w:rsidDel="00042823">
          <w:delText>,</w:delText>
        </w:r>
        <w:r w:rsidRPr="00D605B4" w:rsidDel="00042823">
          <w:delText xml:space="preserve"> where</w:delText>
        </w:r>
      </w:del>
      <w:r w:rsidRPr="00D605B4">
        <w:t xml:space="preserve"> we can only express one value to compare with the</w:t>
      </w:r>
      <w:r>
        <w:t xml:space="preserve"> </w:t>
      </w:r>
      <w:r w:rsidRPr="00D605B4">
        <w:t>patterns</w:t>
      </w:r>
      <w:del w:id="126" w:author="AnneMarieW" w:date="2018-03-16T09:54:00Z">
        <w:r w:rsidRPr="00D605B4" w:rsidDel="00042823">
          <w:delText>;</w:delText>
        </w:r>
      </w:del>
      <w:ins w:id="127" w:author="AnneMarieW" w:date="2018-03-16T09:54:00Z">
        <w:r w:rsidR="00042823">
          <w:t>.</w:t>
        </w:r>
      </w:ins>
      <w:r w:rsidRPr="00D605B4">
        <w:t xml:space="preserve"> </w:t>
      </w:r>
      <w:ins w:id="128" w:author="AnneMarieW" w:date="2018-03-16T09:54:00Z">
        <w:r w:rsidR="00042823">
          <w:t xml:space="preserve">Also, </w:t>
        </w:r>
      </w:ins>
      <w:del w:id="129" w:author="AnneMarieW" w:date="2018-03-16T09:54:00Z">
        <w:r w:rsidRPr="00D605B4" w:rsidDel="00042823">
          <w:delText>t</w:delText>
        </w:r>
      </w:del>
      <w:ins w:id="130" w:author="AnneMarieW" w:date="2018-03-16T09:55:00Z">
        <w:r w:rsidR="00042823">
          <w:t>t</w:t>
        </w:r>
      </w:ins>
      <w:r w:rsidRPr="00D605B4">
        <w:t xml:space="preserve">he conditions in a series of </w:t>
      </w:r>
      <w:r w:rsidRPr="0092062D">
        <w:rPr>
          <w:rStyle w:val="Literal"/>
        </w:rPr>
        <w:t>if let</w:t>
      </w:r>
      <w:ins w:id="131" w:author="AnneMarieW" w:date="2018-03-16T10:05:00Z">
        <w:r w:rsidR="00915924">
          <w:t xml:space="preserve">, </w:t>
        </w:r>
      </w:ins>
      <w:del w:id="132" w:author="AnneMarieW" w:date="2018-03-16T10:05:00Z">
        <w:r w:rsidRPr="00D605B4" w:rsidDel="00915924">
          <w:delText>/</w:delText>
        </w:r>
      </w:del>
      <w:r w:rsidRPr="0092062D">
        <w:rPr>
          <w:rStyle w:val="Literal"/>
        </w:rPr>
        <w:t>else if</w:t>
      </w:r>
      <w:ins w:id="133" w:author="AnneMarieW" w:date="2018-03-16T10:05:00Z">
        <w:r w:rsidR="00915924">
          <w:t xml:space="preserve">, </w:t>
        </w:r>
      </w:ins>
      <w:del w:id="134" w:author="AnneMarieW" w:date="2018-03-16T10:05:00Z">
        <w:r w:rsidRPr="00D605B4" w:rsidDel="00915924">
          <w:delText>/</w:delText>
        </w:r>
      </w:del>
      <w:r w:rsidRPr="0092062D">
        <w:rPr>
          <w:rStyle w:val="Literal"/>
        </w:rPr>
        <w:t>else if let</w:t>
      </w:r>
      <w:r w:rsidRPr="00D605B4">
        <w:t xml:space="preserve"> arms</w:t>
      </w:r>
      <w:r>
        <w:t xml:space="preserve"> </w:t>
      </w:r>
      <w:r w:rsidRPr="00D605B4">
        <w:t xml:space="preserve">aren’t required to </w:t>
      </w:r>
      <w:del w:id="135" w:author="AnneMarieW" w:date="2018-03-16T09:54:00Z">
        <w:r w:rsidRPr="00D605B4" w:rsidDel="00042823">
          <w:delText xml:space="preserve">have any relation </w:delText>
        </w:r>
      </w:del>
      <w:ins w:id="136" w:author="AnneMarieW" w:date="2018-03-16T09:54:00Z">
        <w:r w:rsidR="00042823">
          <w:t xml:space="preserve">relate </w:t>
        </w:r>
      </w:ins>
      <w:r w:rsidRPr="00D605B4">
        <w:t>to each other.</w:t>
      </w:r>
    </w:p>
    <w:p w14:paraId="564AF91B" w14:textId="77777777" w:rsidR="0024144B" w:rsidRPr="00FA42BE" w:rsidRDefault="0024144B" w:rsidP="00FA42BE">
      <w:pPr>
        <w:pStyle w:val="Body"/>
      </w:pPr>
      <w:r w:rsidRPr="00D605B4">
        <w:t xml:space="preserve">The </w:t>
      </w:r>
      <w:r w:rsidRPr="00FA42BE">
        <w:t xml:space="preserve">code </w:t>
      </w:r>
      <w:r w:rsidRPr="00D605B4">
        <w:t xml:space="preserve">in Listing 18-1 </w:t>
      </w:r>
      <w:r w:rsidRPr="00FA42BE">
        <w:t xml:space="preserve">shows a series of checks for </w:t>
      </w:r>
      <w:del w:id="137" w:author="AnneMarieW" w:date="2018-03-16T09:55:00Z">
        <w:r w:rsidRPr="00FA42BE" w:rsidDel="00042823">
          <w:delText>a bunch of</w:delText>
        </w:r>
        <w:r w:rsidR="000A31CE" w:rsidDel="00042823">
          <w:delText xml:space="preserve"> </w:delText>
        </w:r>
      </w:del>
      <w:ins w:id="138" w:author="AnneMarieW" w:date="2018-03-16T09:55:00Z">
        <w:r w:rsidR="00042823">
          <w:t xml:space="preserve">several </w:t>
        </w:r>
      </w:ins>
      <w:r w:rsidRPr="00FA42BE">
        <w:t>different conditions that decide what the background color should be. For</w:t>
      </w:r>
      <w:del w:id="139" w:author="AnneMarieW" w:date="2018-03-16T09:55:00Z">
        <w:r w:rsidRPr="00FA42BE" w:rsidDel="00042823">
          <w:delText xml:space="preserve"> the</w:delText>
        </w:r>
        <w:r w:rsidR="000A31CE" w:rsidDel="00042823">
          <w:delText xml:space="preserve"> </w:delText>
        </w:r>
        <w:r w:rsidRPr="00FA42BE" w:rsidDel="00042823">
          <w:delText>purposes of</w:delText>
        </w:r>
      </w:del>
      <w:r w:rsidRPr="00FA42BE">
        <w:t xml:space="preserve"> th</w:t>
      </w:r>
      <w:del w:id="140" w:author="AnneMarieW" w:date="2018-03-16T09:55:00Z">
        <w:r w:rsidRPr="00FA42BE" w:rsidDel="00042823">
          <w:delText>e</w:delText>
        </w:r>
      </w:del>
      <w:ins w:id="141" w:author="AnneMarieW" w:date="2018-03-16T09:55:00Z">
        <w:r w:rsidR="00042823">
          <w:t>is</w:t>
        </w:r>
      </w:ins>
      <w:r w:rsidRPr="00FA42BE">
        <w:t xml:space="preserve"> example, we’ve created variables with hardcoded values that a</w:t>
      </w:r>
      <w:r w:rsidR="000A31CE">
        <w:t xml:space="preserve"> </w:t>
      </w:r>
      <w:r w:rsidRPr="00FA42BE">
        <w:t xml:space="preserve">real program might </w:t>
      </w:r>
      <w:del w:id="142" w:author="AnneMarieW" w:date="2018-03-16T09:56:00Z">
        <w:r w:rsidRPr="00FA42BE" w:rsidDel="00042823">
          <w:delText>get</w:delText>
        </w:r>
      </w:del>
      <w:ins w:id="143" w:author="AnneMarieW" w:date="2018-03-16T09:56:00Z">
        <w:r w:rsidR="00042823">
          <w:t>receive from</w:t>
        </w:r>
      </w:ins>
      <w:del w:id="144" w:author="AnneMarieW" w:date="2018-03-16T09:56:00Z">
        <w:r w:rsidRPr="00FA42BE" w:rsidDel="00042823">
          <w:delText xml:space="preserve"> by asking the</w:delText>
        </w:r>
      </w:del>
      <w:r w:rsidRPr="00FA42BE">
        <w:t xml:space="preserve"> user</w:t>
      </w:r>
      <w:ins w:id="145" w:author="AnneMarieW" w:date="2018-03-16T09:56:00Z">
        <w:r w:rsidR="00042823">
          <w:t xml:space="preserve"> input</w:t>
        </w:r>
      </w:ins>
      <w:r w:rsidRPr="00FA42BE">
        <w:t>.</w:t>
      </w:r>
    </w:p>
    <w:p w14:paraId="15435B40" w14:textId="77777777" w:rsidR="0024144B" w:rsidRPr="00D605B4" w:rsidDel="00AD3358" w:rsidRDefault="0024144B" w:rsidP="0024144B">
      <w:pPr>
        <w:pStyle w:val="Body"/>
        <w:rPr>
          <w:del w:id="146" w:author="AnneMarieW" w:date="2018-03-16T09:58:00Z"/>
        </w:rPr>
      </w:pPr>
      <w:r w:rsidRPr="00FA42BE">
        <w:t xml:space="preserve">If the user </w:t>
      </w:r>
      <w:del w:id="147" w:author="AnneMarieW" w:date="2018-03-16T09:57:00Z">
        <w:r w:rsidRPr="00FA42BE" w:rsidDel="0090157B">
          <w:delText xml:space="preserve">has </w:delText>
        </w:r>
      </w:del>
      <w:r w:rsidRPr="00FA42BE">
        <w:t>specifie</w:t>
      </w:r>
      <w:del w:id="148" w:author="AnneMarieW" w:date="2018-03-16T09:57:00Z">
        <w:r w:rsidRPr="00FA42BE" w:rsidDel="0090157B">
          <w:delText>d</w:delText>
        </w:r>
      </w:del>
      <w:ins w:id="149" w:author="AnneMarieW" w:date="2018-03-16T09:57:00Z">
        <w:r w:rsidR="0090157B">
          <w:t>s</w:t>
        </w:r>
      </w:ins>
      <w:r w:rsidRPr="00FA42BE">
        <w:t xml:space="preserve"> a favorite</w:t>
      </w:r>
      <w:r w:rsidR="000A31CE">
        <w:t xml:space="preserve"> </w:t>
      </w:r>
      <w:r w:rsidRPr="00FA42BE">
        <w:t>color, that</w:t>
      </w:r>
      <w:ins w:id="150" w:author="AnneMarieW" w:date="2018-03-16T09:57:00Z">
        <w:r w:rsidR="0090157B">
          <w:t xml:space="preserve"> color</w:t>
        </w:r>
      </w:ins>
      <w:del w:id="151" w:author="AnneMarieW" w:date="2018-03-16T09:57:00Z">
        <w:r w:rsidRPr="00FA42BE" w:rsidDel="0090157B">
          <w:delText xml:space="preserve"> is </w:delText>
        </w:r>
        <w:r w:rsidRPr="00D605B4" w:rsidDel="0090157B">
          <w:delText>used as</w:delText>
        </w:r>
      </w:del>
      <w:ins w:id="152" w:author="AnneMarieW" w:date="2018-03-16T09:57:00Z">
        <w:r w:rsidR="0090157B">
          <w:t xml:space="preserve"> is</w:t>
        </w:r>
      </w:ins>
      <w:r w:rsidRPr="00FA42BE">
        <w:t xml:space="preserve"> the background color. If today is Tuesday, the</w:t>
      </w:r>
      <w:r w:rsidR="000A31CE">
        <w:t xml:space="preserve"> </w:t>
      </w:r>
      <w:r w:rsidRPr="00FA42BE">
        <w:t>background color will be green. If the user</w:t>
      </w:r>
      <w:del w:id="153" w:author="AnneMarieW" w:date="2018-03-16T09:57:00Z">
        <w:r w:rsidRPr="00FA42BE" w:rsidDel="0090157B">
          <w:delText xml:space="preserve"> has</w:delText>
        </w:r>
      </w:del>
      <w:r w:rsidRPr="00FA42BE">
        <w:t xml:space="preserve"> specifie</w:t>
      </w:r>
      <w:del w:id="154" w:author="AnneMarieW" w:date="2018-03-16T09:57:00Z">
        <w:r w:rsidRPr="00FA42BE" w:rsidDel="0090157B">
          <w:delText>d</w:delText>
        </w:r>
      </w:del>
      <w:ins w:id="155" w:author="AnneMarieW" w:date="2018-03-16T09:57:00Z">
        <w:r w:rsidR="0090157B">
          <w:t>s</w:t>
        </w:r>
      </w:ins>
      <w:r w:rsidRPr="00FA42BE">
        <w:t xml:space="preserve"> their age as a string</w:t>
      </w:r>
      <w:r w:rsidR="000A31CE">
        <w:t xml:space="preserve"> </w:t>
      </w:r>
      <w:r w:rsidRPr="00FA42BE">
        <w:t xml:space="preserve">and we can parse it as a number successfully, </w:t>
      </w:r>
      <w:ins w:id="156" w:author="AnneMarieW" w:date="2018-03-16T09:58:00Z">
        <w:r w:rsidR="00AD3358">
          <w:t>the color is</w:t>
        </w:r>
      </w:ins>
      <w:del w:id="157" w:author="AnneMarieW" w:date="2018-03-16T09:58:00Z">
        <w:r w:rsidRPr="00FA42BE" w:rsidDel="00AD3358">
          <w:delText>we’ll use</w:delText>
        </w:r>
      </w:del>
      <w:r w:rsidRPr="00FA42BE">
        <w:t xml:space="preserve"> either purple or orange</w:t>
      </w:r>
      <w:r w:rsidR="000A31CE">
        <w:t xml:space="preserve"> </w:t>
      </w:r>
      <w:r w:rsidRPr="00FA42BE">
        <w:t xml:space="preserve">depending on the value of the </w:t>
      </w:r>
      <w:del w:id="158" w:author="AnneMarieW" w:date="2018-03-16T09:58:00Z">
        <w:r w:rsidRPr="00FA42BE" w:rsidDel="00AD3358">
          <w:delText xml:space="preserve">parsed </w:delText>
        </w:r>
      </w:del>
      <w:r w:rsidRPr="00FA42BE">
        <w:t>number.</w:t>
      </w:r>
      <w:ins w:id="159" w:author="AnneMarieW" w:date="2018-03-16T09:58:00Z">
        <w:r w:rsidR="00AD3358">
          <w:t xml:space="preserve"> </w:t>
        </w:r>
      </w:ins>
    </w:p>
    <w:p w14:paraId="541062F1" w14:textId="77777777" w:rsidR="0024144B" w:rsidRPr="00FA42BE" w:rsidRDefault="0024144B" w:rsidP="00FA42BE">
      <w:pPr>
        <w:pStyle w:val="Body"/>
      </w:pPr>
      <w:del w:id="160" w:author="AnneMarieW" w:date="2018-03-16T09:58:00Z">
        <w:r w:rsidRPr="00FA42BE" w:rsidDel="00AD3358">
          <w:delText>Finally, i</w:delText>
        </w:r>
      </w:del>
      <w:ins w:id="161" w:author="AnneMarieW" w:date="2018-03-16T09:58:00Z">
        <w:r w:rsidR="00AD3358">
          <w:t>I</w:t>
        </w:r>
      </w:ins>
      <w:r w:rsidRPr="00FA42BE">
        <w:t>f none of these</w:t>
      </w:r>
      <w:r w:rsidR="000A31CE">
        <w:t xml:space="preserve"> </w:t>
      </w:r>
      <w:r w:rsidRPr="00FA42BE">
        <w:t>conditions apply, the background color will be blue:</w:t>
      </w:r>
    </w:p>
    <w:p w14:paraId="13B09657" w14:textId="77777777" w:rsidR="0024144B" w:rsidRPr="00FA42BE" w:rsidRDefault="0024144B" w:rsidP="00FA42BE">
      <w:pPr>
        <w:pStyle w:val="ProductionDirective"/>
      </w:pPr>
      <w:del w:id="162" w:author="Carol Nichols" w:date="2018-03-22T14:35:00Z">
        <w:r w:rsidRPr="00FA42BE" w:rsidDel="002C2D8F">
          <w:delText xml:space="preserve">Filename: </w:delText>
        </w:r>
      </w:del>
      <w:r w:rsidRPr="00FA42BE">
        <w:t>src/main.rs</w:t>
      </w:r>
    </w:p>
    <w:p w14:paraId="78843276" w14:textId="77777777" w:rsidR="0024144B" w:rsidRPr="00FA42BE" w:rsidRDefault="0024144B" w:rsidP="00FA42BE">
      <w:pPr>
        <w:pStyle w:val="CodeA"/>
      </w:pPr>
      <w:r w:rsidRPr="00FA42BE">
        <w:t>fn main() {</w:t>
      </w:r>
    </w:p>
    <w:p w14:paraId="0290D52D" w14:textId="77777777" w:rsidR="0024144B" w:rsidRPr="00FA42BE" w:rsidRDefault="0024144B" w:rsidP="00FA42BE">
      <w:pPr>
        <w:pStyle w:val="CodeB"/>
      </w:pPr>
      <w:r w:rsidRPr="00FA42BE">
        <w:t xml:space="preserve">    let favorite_color: Option&lt;&amp;str&gt; = None;</w:t>
      </w:r>
    </w:p>
    <w:p w14:paraId="094EE004" w14:textId="77777777" w:rsidR="0024144B" w:rsidRPr="00FA42BE" w:rsidRDefault="0024144B" w:rsidP="00FA42BE">
      <w:pPr>
        <w:pStyle w:val="CodeB"/>
      </w:pPr>
      <w:r w:rsidRPr="00FA42BE">
        <w:t xml:space="preserve">    let is_tuesday = false;</w:t>
      </w:r>
    </w:p>
    <w:p w14:paraId="31F4A391" w14:textId="77777777" w:rsidR="0024144B" w:rsidRPr="00FA42BE" w:rsidRDefault="0024144B" w:rsidP="00FA42BE">
      <w:pPr>
        <w:pStyle w:val="CodeB"/>
      </w:pPr>
      <w:r w:rsidRPr="00FA42BE">
        <w:t xml:space="preserve">    let age: Result&lt;u8, _&gt; = "34".parse();</w:t>
      </w:r>
    </w:p>
    <w:p w14:paraId="1133BF4C" w14:textId="77777777" w:rsidR="0024144B" w:rsidRPr="00FA42BE" w:rsidRDefault="0024144B" w:rsidP="00FA42BE">
      <w:pPr>
        <w:pStyle w:val="CodeB"/>
      </w:pPr>
    </w:p>
    <w:p w14:paraId="093E71BC" w14:textId="77777777" w:rsidR="0024144B" w:rsidRPr="00FA42BE" w:rsidRDefault="0024144B" w:rsidP="00FA42BE">
      <w:pPr>
        <w:pStyle w:val="CodeB"/>
      </w:pPr>
      <w:r w:rsidRPr="00FA42BE">
        <w:t xml:space="preserve">    if let Some(color) = favorite_color {</w:t>
      </w:r>
    </w:p>
    <w:p w14:paraId="3B9DEE16" w14:textId="77777777" w:rsidR="0024144B" w:rsidRPr="00FA42BE" w:rsidRDefault="0024144B" w:rsidP="00FA42BE">
      <w:pPr>
        <w:pStyle w:val="CodeB"/>
      </w:pPr>
      <w:r w:rsidRPr="00FA42BE">
        <w:t xml:space="preserve">        println!("Using your favorite color, {}, as the background", color);</w:t>
      </w:r>
    </w:p>
    <w:p w14:paraId="34C38757" w14:textId="77777777" w:rsidR="0024144B" w:rsidRPr="00FA42BE" w:rsidRDefault="0024144B" w:rsidP="00FA42BE">
      <w:pPr>
        <w:pStyle w:val="CodeB"/>
      </w:pPr>
      <w:r w:rsidRPr="00FA42BE">
        <w:lastRenderedPageBreak/>
        <w:t xml:space="preserve">    } else if is_tuesday {</w:t>
      </w:r>
    </w:p>
    <w:p w14:paraId="4C2BDF62" w14:textId="77777777" w:rsidR="0024144B" w:rsidRPr="00FA42BE" w:rsidRDefault="0024144B" w:rsidP="00FA42BE">
      <w:pPr>
        <w:pStyle w:val="CodeB"/>
      </w:pPr>
      <w:r w:rsidRPr="00FA42BE">
        <w:t xml:space="preserve">        println!("Tuesday is green day!");</w:t>
      </w:r>
    </w:p>
    <w:p w14:paraId="4A259715" w14:textId="77777777" w:rsidR="0024144B" w:rsidRPr="00FA42BE" w:rsidRDefault="0024144B" w:rsidP="00FA42BE">
      <w:pPr>
        <w:pStyle w:val="CodeB"/>
      </w:pPr>
      <w:r w:rsidRPr="00FA42BE">
        <w:t xml:space="preserve">    } else if let Ok(age) = age {</w:t>
      </w:r>
    </w:p>
    <w:p w14:paraId="1F21CA5C" w14:textId="77777777" w:rsidR="0024144B" w:rsidRPr="00FA42BE" w:rsidRDefault="0024144B" w:rsidP="00FA42BE">
      <w:pPr>
        <w:pStyle w:val="CodeB"/>
      </w:pPr>
      <w:r w:rsidRPr="00FA42BE">
        <w:t xml:space="preserve">        if age &gt; 30 {</w:t>
      </w:r>
    </w:p>
    <w:p w14:paraId="6E5CFB11" w14:textId="77777777" w:rsidR="0024144B" w:rsidRPr="00FA42BE" w:rsidRDefault="0024144B" w:rsidP="00FA42BE">
      <w:pPr>
        <w:pStyle w:val="CodeB"/>
      </w:pPr>
      <w:r w:rsidRPr="00FA42BE">
        <w:t xml:space="preserve">            println!("Using purple as the background color");</w:t>
      </w:r>
    </w:p>
    <w:p w14:paraId="0018BE9B" w14:textId="77777777" w:rsidR="0024144B" w:rsidRPr="00FA42BE" w:rsidRDefault="0024144B" w:rsidP="00FA42BE">
      <w:pPr>
        <w:pStyle w:val="CodeB"/>
      </w:pPr>
      <w:r w:rsidRPr="00FA42BE">
        <w:t xml:space="preserve">        } else {</w:t>
      </w:r>
    </w:p>
    <w:p w14:paraId="5054E480" w14:textId="77777777" w:rsidR="0024144B" w:rsidRPr="00FA42BE" w:rsidRDefault="0024144B" w:rsidP="00FA42BE">
      <w:pPr>
        <w:pStyle w:val="CodeB"/>
      </w:pPr>
      <w:r w:rsidRPr="00FA42BE">
        <w:t xml:space="preserve">            println!("Using orange as the background color");</w:t>
      </w:r>
    </w:p>
    <w:p w14:paraId="63CED213" w14:textId="77777777" w:rsidR="0024144B" w:rsidRPr="00FA42BE" w:rsidRDefault="0024144B" w:rsidP="00FA42BE">
      <w:pPr>
        <w:pStyle w:val="CodeB"/>
      </w:pPr>
      <w:r w:rsidRPr="00FA42BE">
        <w:t xml:space="preserve">        }</w:t>
      </w:r>
    </w:p>
    <w:p w14:paraId="105E06A3" w14:textId="77777777" w:rsidR="0024144B" w:rsidRPr="00FA42BE" w:rsidRDefault="0024144B" w:rsidP="00FA42BE">
      <w:pPr>
        <w:pStyle w:val="CodeB"/>
      </w:pPr>
      <w:r w:rsidRPr="00FA42BE">
        <w:t xml:space="preserve">    } else {</w:t>
      </w:r>
    </w:p>
    <w:p w14:paraId="023145A1" w14:textId="77777777" w:rsidR="0024144B" w:rsidRPr="00FA42BE" w:rsidRDefault="0024144B" w:rsidP="00FA42BE">
      <w:pPr>
        <w:pStyle w:val="CodeB"/>
      </w:pPr>
      <w:r w:rsidRPr="00FA42BE">
        <w:t xml:space="preserve">        println!("Using blue as the background color");</w:t>
      </w:r>
    </w:p>
    <w:p w14:paraId="3748DD9F" w14:textId="77777777" w:rsidR="0024144B" w:rsidRPr="00FA42BE" w:rsidRDefault="0024144B" w:rsidP="00FA42BE">
      <w:pPr>
        <w:pStyle w:val="CodeB"/>
      </w:pPr>
      <w:r w:rsidRPr="00FA42BE">
        <w:t xml:space="preserve">    }</w:t>
      </w:r>
    </w:p>
    <w:p w14:paraId="016AF615" w14:textId="77777777" w:rsidR="0024144B" w:rsidRPr="00FA42BE" w:rsidRDefault="0024144B" w:rsidP="00FA42BE">
      <w:pPr>
        <w:pStyle w:val="CodeC"/>
      </w:pPr>
      <w:r w:rsidRPr="00FA42BE">
        <w:t>}</w:t>
      </w:r>
    </w:p>
    <w:p w14:paraId="7F6F3B86" w14:textId="77777777" w:rsidR="0024144B" w:rsidRPr="00FA42BE" w:rsidRDefault="0024144B" w:rsidP="00FA42BE">
      <w:pPr>
        <w:pStyle w:val="Listing"/>
      </w:pPr>
      <w:r w:rsidRPr="00FA42BE">
        <w:t>Listing 18-1: Mixing</w:t>
      </w:r>
      <w:r w:rsidRPr="00D605B4">
        <w:t xml:space="preserve"> </w:t>
      </w:r>
      <w:r w:rsidRPr="00FA42BE">
        <w:rPr>
          <w:rStyle w:val="LiteralCaption"/>
        </w:rPr>
        <w:t>if let</w:t>
      </w:r>
      <w:r w:rsidRPr="00FA42BE">
        <w:t>,</w:t>
      </w:r>
      <w:r w:rsidRPr="00D605B4">
        <w:t xml:space="preserve"> </w:t>
      </w:r>
      <w:r w:rsidRPr="00FA42BE">
        <w:rPr>
          <w:rStyle w:val="LiteralCaption"/>
        </w:rPr>
        <w:t>else if</w:t>
      </w:r>
      <w:r w:rsidRPr="00FA42BE">
        <w:t>,</w:t>
      </w:r>
      <w:r w:rsidRPr="00D605B4">
        <w:t xml:space="preserve"> </w:t>
      </w:r>
      <w:r w:rsidRPr="00FA42BE">
        <w:rPr>
          <w:rStyle w:val="LiteralCaption"/>
        </w:rPr>
        <w:t>else if let</w:t>
      </w:r>
      <w:r w:rsidRPr="00FA42BE">
        <w:t>, and</w:t>
      </w:r>
      <w:r w:rsidRPr="00D605B4">
        <w:t xml:space="preserve"> </w:t>
      </w:r>
      <w:r w:rsidRPr="00FA42BE">
        <w:rPr>
          <w:rStyle w:val="LiteralCaption"/>
        </w:rPr>
        <w:t>else</w:t>
      </w:r>
    </w:p>
    <w:p w14:paraId="694B70D9" w14:textId="77777777" w:rsidR="0024144B" w:rsidRPr="00FA42BE" w:rsidRDefault="0024144B" w:rsidP="00FA42BE">
      <w:pPr>
        <w:pStyle w:val="Body"/>
      </w:pPr>
      <w:r w:rsidRPr="00FA42BE">
        <w:t>This conditional structure lets us support complex requirements. With the</w:t>
      </w:r>
      <w:r w:rsidR="000A31CE">
        <w:t xml:space="preserve"> </w:t>
      </w:r>
      <w:r w:rsidRPr="00FA42BE">
        <w:t>hardcoded values we have here, this example will print</w:t>
      </w:r>
      <w:r w:rsidRPr="00D605B4">
        <w:t xml:space="preserve"> </w:t>
      </w:r>
      <w:r w:rsidRPr="00FA42BE">
        <w:rPr>
          <w:rStyle w:val="Literal"/>
        </w:rPr>
        <w:t>Using purple as the background color</w:t>
      </w:r>
      <w:r w:rsidRPr="00FA42BE">
        <w:t>.</w:t>
      </w:r>
    </w:p>
    <w:p w14:paraId="0E35333D" w14:textId="075965F6" w:rsidR="0024144B" w:rsidRPr="00FA42BE" w:rsidRDefault="0024144B" w:rsidP="00FA42BE">
      <w:pPr>
        <w:pStyle w:val="Body"/>
      </w:pPr>
      <w:del w:id="163" w:author="AnneMarieW" w:date="2018-03-16T10:00:00Z">
        <w:r w:rsidRPr="00FA42BE" w:rsidDel="00AD3358">
          <w:delText>We</w:delText>
        </w:r>
      </w:del>
      <w:ins w:id="164" w:author="AnneMarieW" w:date="2018-03-16T10:00:00Z">
        <w:r w:rsidR="00AD3358">
          <w:t>You</w:t>
        </w:r>
      </w:ins>
      <w:r w:rsidRPr="00FA42BE">
        <w:t xml:space="preserve"> can see that</w:t>
      </w:r>
      <w:r w:rsidRPr="00D605B4">
        <w:t xml:space="preserve"> </w:t>
      </w:r>
      <w:r w:rsidRPr="00FA42BE">
        <w:rPr>
          <w:rStyle w:val="Literal"/>
        </w:rPr>
        <w:t>if let</w:t>
      </w:r>
      <w:r w:rsidRPr="00D605B4">
        <w:t xml:space="preserve"> </w:t>
      </w:r>
      <w:r w:rsidRPr="00FA42BE">
        <w:t>can also introduce shadowed variables</w:t>
      </w:r>
      <w:del w:id="165" w:author="AnneMarieW" w:date="2018-03-16T10:00:00Z">
        <w:r w:rsidRPr="00FA42BE" w:rsidDel="00AD3358">
          <w:delText>,</w:delText>
        </w:r>
      </w:del>
      <w:r w:rsidRPr="00FA42BE">
        <w:t xml:space="preserve"> in the same way that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arms can:</w:t>
      </w:r>
      <w:ins w:id="166" w:author="AnneMarieW" w:date="2018-03-16T10:01:00Z">
        <w:r w:rsidR="00AD3358">
          <w:t xml:space="preserve"> the line</w:t>
        </w:r>
      </w:ins>
      <w:r w:rsidR="000A31CE">
        <w:t xml:space="preserve"> </w:t>
      </w:r>
      <w:r w:rsidRPr="00FA42BE">
        <w:rPr>
          <w:rStyle w:val="Literal"/>
        </w:rPr>
        <w:t>if let Ok(age) = age</w:t>
      </w:r>
      <w:r w:rsidRPr="00D605B4">
        <w:t xml:space="preserve"> </w:t>
      </w:r>
      <w:r w:rsidRPr="00FA42BE">
        <w:t>introduces a new shadowed</w:t>
      </w:r>
      <w:r w:rsidRPr="00D605B4">
        <w:t xml:space="preserve"> </w:t>
      </w:r>
      <w:r w:rsidRPr="00FA42BE">
        <w:rPr>
          <w:rStyle w:val="Literal"/>
        </w:rPr>
        <w:t>age</w:t>
      </w:r>
      <w:r>
        <w:t xml:space="preserve"> </w:t>
      </w:r>
      <w:r w:rsidRPr="00FA42BE">
        <w:t>variable that contains</w:t>
      </w:r>
      <w:r w:rsidR="000A31CE">
        <w:t xml:space="preserve"> </w:t>
      </w:r>
      <w:r w:rsidRPr="00FA42BE">
        <w:t>the value inside the</w:t>
      </w:r>
      <w:r w:rsidRPr="00D605B4">
        <w:t xml:space="preserve"> </w:t>
      </w:r>
      <w:r w:rsidRPr="00FA42BE">
        <w:rPr>
          <w:rStyle w:val="Literal"/>
        </w:rPr>
        <w:t>Ok</w:t>
      </w:r>
      <w:r w:rsidRPr="00D605B4">
        <w:t xml:space="preserve"> </w:t>
      </w:r>
      <w:r w:rsidRPr="00FA42BE">
        <w:t>variant. This means we need to place the</w:t>
      </w:r>
      <w:r w:rsidRPr="00D605B4">
        <w:t xml:space="preserve"> </w:t>
      </w:r>
      <w:r w:rsidRPr="00FA42BE">
        <w:rPr>
          <w:rStyle w:val="Literal"/>
        </w:rPr>
        <w:t>if age &gt; 30</w:t>
      </w:r>
      <w:r w:rsidRPr="00D605B4">
        <w:t xml:space="preserve"> </w:t>
      </w:r>
      <w:r w:rsidRPr="00FA42BE">
        <w:t>condition</w:t>
      </w:r>
      <w:r w:rsidR="000A31CE">
        <w:t xml:space="preserve"> </w:t>
      </w:r>
      <w:r w:rsidRPr="00FA42BE">
        <w:t>within that block</w:t>
      </w:r>
      <w:del w:id="167" w:author="AnneMarieW" w:date="2018-03-16T10:01:00Z">
        <w:r w:rsidRPr="00FA42BE" w:rsidDel="00AD3358">
          <w:delText>;</w:delText>
        </w:r>
      </w:del>
      <w:ins w:id="168" w:author="Carol Nichols" w:date="2018-03-22T12:30:00Z">
        <w:r w:rsidR="004C1596">
          <w:t>:</w:t>
        </w:r>
      </w:ins>
      <w:ins w:id="169" w:author="AnneMarieW" w:date="2018-03-16T10:01:00Z">
        <w:del w:id="170" w:author="Carol Nichols" w:date="2018-03-22T12:30:00Z">
          <w:r w:rsidR="00AD3358" w:rsidDel="004C1596">
            <w:delText>. Also,</w:delText>
          </w:r>
        </w:del>
      </w:ins>
      <w:r w:rsidRPr="00FA42BE">
        <w:t xml:space="preserve"> we can’t combine these two conditions</w:t>
      </w:r>
      <w:r w:rsidR="000A31CE">
        <w:t xml:space="preserve"> </w:t>
      </w:r>
      <w:r w:rsidRPr="00FA42BE">
        <w:t>into</w:t>
      </w:r>
      <w:r w:rsidRPr="00D605B4">
        <w:t xml:space="preserve"> </w:t>
      </w:r>
      <w:r w:rsidRPr="00FA42BE">
        <w:rPr>
          <w:rStyle w:val="Literal"/>
        </w:rPr>
        <w:t>if let Ok(age) = age &amp;&amp; age &gt; 30</w:t>
      </w:r>
      <w:ins w:id="171" w:author="Carol Nichols" w:date="2018-03-22T12:31:00Z">
        <w:r w:rsidR="002E4CE5" w:rsidRPr="002E4CE5">
          <w:rPr>
            <w:rPrChange w:id="172" w:author="Carol Nichols" w:date="2018-03-22T12:31:00Z">
              <w:rPr>
                <w:rStyle w:val="Literal"/>
              </w:rPr>
            </w:rPrChange>
          </w:rPr>
          <w:t>.</w:t>
        </w:r>
      </w:ins>
      <w:r w:rsidRPr="00D605B4">
        <w:t xml:space="preserve"> </w:t>
      </w:r>
      <w:del w:id="173" w:author="Carol Nichols" w:date="2018-03-22T12:31:00Z">
        <w:r w:rsidRPr="00FA42BE" w:rsidDel="002E4CE5">
          <w:delText>because t</w:delText>
        </w:r>
      </w:del>
      <w:ins w:id="174" w:author="Carol Nichols" w:date="2018-03-22T12:31:00Z">
        <w:r w:rsidR="002E4CE5">
          <w:t>T</w:t>
        </w:r>
      </w:ins>
      <w:r w:rsidRPr="00FA42BE">
        <w:t>he shadowed</w:t>
      </w:r>
      <w:r w:rsidRPr="00D605B4">
        <w:t xml:space="preserve"> </w:t>
      </w:r>
      <w:r w:rsidRPr="00FA42BE">
        <w:rPr>
          <w:rStyle w:val="Literal"/>
        </w:rPr>
        <w:t>age</w:t>
      </w:r>
      <w:r>
        <w:t xml:space="preserve"> </w:t>
      </w:r>
      <w:r w:rsidRPr="00FA42BE">
        <w:t>we want</w:t>
      </w:r>
      <w:r w:rsidR="000A31CE">
        <w:t xml:space="preserve"> </w:t>
      </w:r>
      <w:r w:rsidRPr="00FA42BE">
        <w:t>to compare to 30 isn’t valid until the new scope starts with the</w:t>
      </w:r>
      <w:commentRangeStart w:id="175"/>
      <w:commentRangeStart w:id="176"/>
      <w:r w:rsidRPr="00FA42BE">
        <w:t xml:space="preserve"> curly brac</w:t>
      </w:r>
      <w:ins w:id="177" w:author="AnneMarieW" w:date="2018-03-16T10:02:00Z">
        <w:r w:rsidR="00AD3358">
          <w:t>k</w:t>
        </w:r>
      </w:ins>
      <w:r w:rsidRPr="00FA42BE">
        <w:t>e</w:t>
      </w:r>
      <w:ins w:id="178" w:author="AnneMarieW" w:date="2018-03-16T10:02:00Z">
        <w:r w:rsidR="00AD3358">
          <w:t>t</w:t>
        </w:r>
        <w:commentRangeEnd w:id="175"/>
        <w:r w:rsidR="00AD3358">
          <w:rPr>
            <w:rStyle w:val="CommentReference"/>
          </w:rPr>
          <w:commentReference w:id="175"/>
        </w:r>
      </w:ins>
      <w:commentRangeEnd w:id="176"/>
      <w:r w:rsidR="004C1596">
        <w:rPr>
          <w:rStyle w:val="CommentReference"/>
        </w:rPr>
        <w:commentReference w:id="176"/>
      </w:r>
      <w:r w:rsidRPr="00FA42BE">
        <w:t>.</w:t>
      </w:r>
    </w:p>
    <w:p w14:paraId="29FB6F0C" w14:textId="74CD78C0" w:rsidR="0024144B" w:rsidRPr="00FA42BE" w:rsidRDefault="0024144B" w:rsidP="00FA42BE">
      <w:pPr>
        <w:pStyle w:val="Body"/>
      </w:pPr>
      <w:r w:rsidRPr="00FA42BE">
        <w:t>The downside of using</w:t>
      </w:r>
      <w:r w:rsidRPr="00D605B4">
        <w:t xml:space="preserve"> </w:t>
      </w:r>
      <w:r w:rsidRPr="00FA42BE">
        <w:rPr>
          <w:rStyle w:val="Literal"/>
        </w:rPr>
        <w:t>if let</w:t>
      </w:r>
      <w:r w:rsidRPr="00D605B4">
        <w:t xml:space="preserve"> </w:t>
      </w:r>
      <w:r w:rsidRPr="00FA42BE">
        <w:t xml:space="preserve">expressions </w:t>
      </w:r>
      <w:ins w:id="179" w:author="Carol Nichols" w:date="2018-03-22T12:31:00Z">
        <w:r w:rsidR="00170A5E">
          <w:t>i</w:t>
        </w:r>
      </w:ins>
      <w:commentRangeStart w:id="180"/>
      <w:commentRangeStart w:id="181"/>
      <w:del w:id="182" w:author="Carol Nichols" w:date="2018-03-22T12:31:00Z">
        <w:r w:rsidRPr="00FA42BE" w:rsidDel="00170A5E">
          <w:delText>in this way</w:delText>
        </w:r>
        <w:commentRangeEnd w:id="180"/>
        <w:r w:rsidR="00C74B92" w:rsidDel="00170A5E">
          <w:rPr>
            <w:rStyle w:val="CommentReference"/>
          </w:rPr>
          <w:commentReference w:id="180"/>
        </w:r>
        <w:commentRangeEnd w:id="181"/>
        <w:r w:rsidR="00CB6C30" w:rsidDel="00170A5E">
          <w:rPr>
            <w:rStyle w:val="CommentReference"/>
          </w:rPr>
          <w:commentReference w:id="181"/>
        </w:r>
        <w:r w:rsidRPr="00FA42BE" w:rsidDel="00170A5E">
          <w:delText xml:space="preserve"> i</w:delText>
        </w:r>
      </w:del>
      <w:r w:rsidRPr="00FA42BE">
        <w:t>s that</w:t>
      </w:r>
      <w:ins w:id="183" w:author="AnneMarieW" w:date="2018-03-16T10:02:00Z">
        <w:r w:rsidR="00C74B92" w:rsidRPr="00FA42BE">
          <w:t xml:space="preserve"> the compiler</w:t>
        </w:r>
      </w:ins>
      <w:ins w:id="184" w:author="AnneMarieW" w:date="2018-03-16T10:03:00Z">
        <w:r w:rsidR="00C74B92">
          <w:t xml:space="preserve"> doesn’t</w:t>
        </w:r>
        <w:r w:rsidR="00C74B92" w:rsidRPr="00FA42BE">
          <w:t xml:space="preserve"> check</w:t>
        </w:r>
      </w:ins>
      <w:r w:rsidRPr="00FA42BE">
        <w:t xml:space="preserve"> exhaustiveness</w:t>
      </w:r>
      <w:del w:id="185" w:author="AnneMarieW" w:date="2018-03-16T10:03:00Z">
        <w:r w:rsidRPr="00FA42BE" w:rsidDel="00C74B92">
          <w:delText xml:space="preserve"> is not checked by</w:delText>
        </w:r>
      </w:del>
      <w:del w:id="186" w:author="AnneMarieW" w:date="2018-03-16T10:02:00Z">
        <w:r w:rsidRPr="00FA42BE" w:rsidDel="00C74B92">
          <w:delText xml:space="preserve"> the compiler</w:delText>
        </w:r>
      </w:del>
      <w:r w:rsidRPr="00FA42BE">
        <w:t>, whereas with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 xml:space="preserve">expressions it </w:t>
      </w:r>
      <w:del w:id="187" w:author="AnneMarieW" w:date="2018-03-16T10:03:00Z">
        <w:r w:rsidRPr="00FA42BE" w:rsidDel="00C74B92">
          <w:delText>is</w:delText>
        </w:r>
      </w:del>
      <w:ins w:id="188" w:author="AnneMarieW" w:date="2018-03-16T10:03:00Z">
        <w:r w:rsidR="00C74B92">
          <w:t>does</w:t>
        </w:r>
      </w:ins>
      <w:r w:rsidRPr="00FA42BE">
        <w:t>. If we</w:t>
      </w:r>
      <w:r w:rsidR="000A31CE">
        <w:t xml:space="preserve"> </w:t>
      </w:r>
      <w:del w:id="189" w:author="AnneMarieW" w:date="2018-03-16T10:03:00Z">
        <w:r w:rsidRPr="00FA42BE" w:rsidDel="00C74B92">
          <w:delText>left off</w:delText>
        </w:r>
      </w:del>
      <w:ins w:id="190" w:author="AnneMarieW" w:date="2018-03-16T10:03:00Z">
        <w:r w:rsidR="00C74B92">
          <w:t>omitted</w:t>
        </w:r>
      </w:ins>
      <w:r w:rsidRPr="00FA42BE">
        <w:t xml:space="preserve"> the last</w:t>
      </w:r>
      <w:r w:rsidRPr="00D605B4">
        <w:t xml:space="preserve"> </w:t>
      </w:r>
      <w:r w:rsidRPr="00FA42BE">
        <w:rPr>
          <w:rStyle w:val="Literal"/>
        </w:rPr>
        <w:t>else</w:t>
      </w:r>
      <w:r w:rsidRPr="00D605B4">
        <w:t xml:space="preserve"> </w:t>
      </w:r>
      <w:r w:rsidRPr="00FA42BE">
        <w:t xml:space="preserve">block and </w:t>
      </w:r>
      <w:del w:id="191" w:author="AnneMarieW" w:date="2018-03-16T10:04:00Z">
        <w:r w:rsidRPr="00FA42BE" w:rsidDel="00C74B92">
          <w:delText>so</w:delText>
        </w:r>
      </w:del>
      <w:ins w:id="192" w:author="AnneMarieW" w:date="2018-03-16T10:04:00Z">
        <w:r w:rsidR="00C74B92">
          <w:t>therefore</w:t>
        </w:r>
      </w:ins>
      <w:r w:rsidRPr="00FA42BE">
        <w:t xml:space="preserve"> missed handling some cases, the compiler would</w:t>
      </w:r>
      <w:r w:rsidR="000A31CE">
        <w:t xml:space="preserve"> </w:t>
      </w:r>
      <w:r w:rsidRPr="00FA42BE">
        <w:t xml:space="preserve">not </w:t>
      </w:r>
      <w:r w:rsidRPr="00D605B4">
        <w:t xml:space="preserve">alert us </w:t>
      </w:r>
      <w:del w:id="193" w:author="AnneMarieW" w:date="2018-03-16T10:04:00Z">
        <w:r w:rsidRPr="00D605B4" w:rsidDel="00C74B92">
          <w:delText>of</w:delText>
        </w:r>
      </w:del>
      <w:ins w:id="194" w:author="AnneMarieW" w:date="2018-03-16T10:04:00Z">
        <w:r w:rsidR="00C74B92">
          <w:t>to</w:t>
        </w:r>
      </w:ins>
      <w:r w:rsidRPr="00FA42BE">
        <w:t xml:space="preserve"> the</w:t>
      </w:r>
      <w:r w:rsidR="000A31CE">
        <w:t xml:space="preserve"> </w:t>
      </w:r>
      <w:r w:rsidRPr="00D605B4">
        <w:t>possible logic bug</w:t>
      </w:r>
      <w:r w:rsidRPr="00FA42BE">
        <w:t>.</w:t>
      </w:r>
    </w:p>
    <w:p w14:paraId="2DDFE891" w14:textId="77777777" w:rsidR="0024144B" w:rsidRPr="00FA42BE" w:rsidRDefault="0024144B" w:rsidP="00FA42BE">
      <w:pPr>
        <w:pStyle w:val="HeadB"/>
      </w:pPr>
      <w:bookmarkStart w:id="195" w:name="_Toc508287967"/>
      <w:r w:rsidRPr="00BA64E6">
        <w:rPr>
          <w:rStyle w:val="Literal"/>
          <w:rPrChange w:id="196" w:author="Carol Nichols" w:date="2018-03-22T12:32:00Z">
            <w:rPr/>
          </w:rPrChange>
        </w:rPr>
        <w:t>while let</w:t>
      </w:r>
      <w:r w:rsidRPr="00D605B4">
        <w:t xml:space="preserve"> </w:t>
      </w:r>
      <w:r w:rsidRPr="00FA42BE">
        <w:t>Conditional Loops</w:t>
      </w:r>
      <w:bookmarkEnd w:id="195"/>
    </w:p>
    <w:p w14:paraId="01E9C7EA" w14:textId="77777777" w:rsidR="0024144B" w:rsidRPr="00FA42BE" w:rsidRDefault="0024144B" w:rsidP="00FA42BE">
      <w:pPr>
        <w:pStyle w:val="BodyFirst"/>
      </w:pPr>
      <w:r w:rsidRPr="00FA42BE">
        <w:t xml:space="preserve">Similar in </w:t>
      </w:r>
      <w:r w:rsidRPr="00D605B4">
        <w:t>construction</w:t>
      </w:r>
      <w:r w:rsidRPr="00FA42BE">
        <w:t xml:space="preserve"> to</w:t>
      </w:r>
      <w:r w:rsidRPr="00D605B4">
        <w:t xml:space="preserve"> </w:t>
      </w:r>
      <w:r w:rsidRPr="00FA42BE">
        <w:rPr>
          <w:rStyle w:val="Literal"/>
        </w:rPr>
        <w:t>if let</w:t>
      </w:r>
      <w:r w:rsidRPr="00FA42BE">
        <w:t>, the</w:t>
      </w:r>
      <w:r w:rsidRPr="00D605B4">
        <w:t xml:space="preserve"> </w:t>
      </w:r>
      <w:r w:rsidRPr="00FA42BE">
        <w:rPr>
          <w:rStyle w:val="Literal"/>
        </w:rPr>
        <w:t>while let</w:t>
      </w:r>
      <w:r w:rsidRPr="00D605B4">
        <w:t xml:space="preserve"> </w:t>
      </w:r>
      <w:r w:rsidRPr="00FA42BE">
        <w:t>conditional</w:t>
      </w:r>
      <w:r w:rsidR="000A31CE">
        <w:t xml:space="preserve"> </w:t>
      </w:r>
      <w:r w:rsidRPr="00D605B4">
        <w:t xml:space="preserve">loop </w:t>
      </w:r>
      <w:r w:rsidRPr="00FA42BE">
        <w:t xml:space="preserve">allows </w:t>
      </w:r>
      <w:del w:id="197" w:author="AnneMarieW" w:date="2018-03-16T10:36:00Z">
        <w:r w:rsidRPr="00FA42BE" w:rsidDel="00311426">
          <w:delText>your</w:delText>
        </w:r>
      </w:del>
      <w:ins w:id="198" w:author="AnneMarieW" w:date="2018-03-16T10:36:00Z">
        <w:r w:rsidR="00311426">
          <w:t>a</w:t>
        </w:r>
      </w:ins>
      <w:r w:rsidR="000A31CE">
        <w:t xml:space="preserve"> </w:t>
      </w:r>
      <w:r w:rsidRPr="00FA42BE">
        <w:rPr>
          <w:rStyle w:val="Literal"/>
        </w:rPr>
        <w:t>while</w:t>
      </w:r>
      <w:r w:rsidRPr="00D605B4">
        <w:t xml:space="preserve"> </w:t>
      </w:r>
      <w:r w:rsidRPr="00FA42BE">
        <w:t>loop to run for as long as a pattern continues to match. The example in Listing 18-2</w:t>
      </w:r>
      <w:r w:rsidR="000A31CE">
        <w:t xml:space="preserve"> </w:t>
      </w:r>
      <w:r w:rsidRPr="00FA42BE">
        <w:t>shows a</w:t>
      </w:r>
      <w:r w:rsidRPr="00D605B4">
        <w:t xml:space="preserve"> </w:t>
      </w:r>
      <w:r w:rsidRPr="00FA42BE">
        <w:rPr>
          <w:rStyle w:val="Literal"/>
        </w:rPr>
        <w:t>while let</w:t>
      </w:r>
      <w:r w:rsidRPr="00D605B4">
        <w:t xml:space="preserve"> </w:t>
      </w:r>
      <w:r w:rsidRPr="00FA42BE">
        <w:t>loop that uses a vector as a stack and prints out the</w:t>
      </w:r>
      <w:r w:rsidR="000A31CE">
        <w:t xml:space="preserve"> </w:t>
      </w:r>
      <w:r w:rsidRPr="00FA42BE">
        <w:t xml:space="preserve">values in the vector in the opposite order </w:t>
      </w:r>
      <w:ins w:id="199" w:author="AnneMarieW" w:date="2018-03-16T10:37:00Z">
        <w:r w:rsidR="00311426">
          <w:t xml:space="preserve">in which </w:t>
        </w:r>
      </w:ins>
      <w:r w:rsidRPr="00FA42BE">
        <w:t>they were pushed</w:t>
      </w:r>
      <w:del w:id="200" w:author="AnneMarieW" w:date="2018-03-16T10:37:00Z">
        <w:r w:rsidRPr="00FA42BE" w:rsidDel="00311426">
          <w:delText xml:space="preserve"> in</w:delText>
        </w:r>
      </w:del>
      <w:r w:rsidRPr="00FA42BE">
        <w:t>:</w:t>
      </w:r>
    </w:p>
    <w:p w14:paraId="00A70932" w14:textId="77777777" w:rsidR="0024144B" w:rsidRPr="00FA42BE" w:rsidRDefault="0024144B" w:rsidP="00FA42BE">
      <w:pPr>
        <w:pStyle w:val="CodeA"/>
      </w:pPr>
      <w:r w:rsidRPr="00FA42BE">
        <w:t>let mut stack = Vec::new();</w:t>
      </w:r>
    </w:p>
    <w:p w14:paraId="23186496" w14:textId="77777777" w:rsidR="0024144B" w:rsidRPr="00FA42BE" w:rsidRDefault="0024144B" w:rsidP="00FA42BE">
      <w:pPr>
        <w:pStyle w:val="CodeB"/>
      </w:pPr>
    </w:p>
    <w:p w14:paraId="79D79969" w14:textId="77777777" w:rsidR="0024144B" w:rsidRPr="00FA42BE" w:rsidRDefault="0024144B" w:rsidP="00FA42BE">
      <w:pPr>
        <w:pStyle w:val="CodeB"/>
      </w:pPr>
      <w:r w:rsidRPr="00FA42BE">
        <w:t>stack.push(1);</w:t>
      </w:r>
    </w:p>
    <w:p w14:paraId="5F2556C7" w14:textId="77777777" w:rsidR="0024144B" w:rsidRPr="00FA42BE" w:rsidRDefault="0024144B" w:rsidP="00FA42BE">
      <w:pPr>
        <w:pStyle w:val="CodeB"/>
      </w:pPr>
      <w:r w:rsidRPr="00FA42BE">
        <w:t>stack.push(2);</w:t>
      </w:r>
    </w:p>
    <w:p w14:paraId="367EFBAB" w14:textId="77777777" w:rsidR="0024144B" w:rsidRPr="00FA42BE" w:rsidRDefault="0024144B" w:rsidP="00FA42BE">
      <w:pPr>
        <w:pStyle w:val="CodeB"/>
      </w:pPr>
      <w:r w:rsidRPr="00FA42BE">
        <w:lastRenderedPageBreak/>
        <w:t>stack.push(3);</w:t>
      </w:r>
    </w:p>
    <w:p w14:paraId="40898DC3" w14:textId="77777777" w:rsidR="0024144B" w:rsidRPr="00FA42BE" w:rsidRDefault="0024144B" w:rsidP="00FA42BE">
      <w:pPr>
        <w:pStyle w:val="CodeB"/>
      </w:pPr>
    </w:p>
    <w:p w14:paraId="781045FB" w14:textId="77777777" w:rsidR="0024144B" w:rsidRPr="00FA42BE" w:rsidRDefault="0024144B" w:rsidP="00FA42BE">
      <w:pPr>
        <w:pStyle w:val="CodeB"/>
      </w:pPr>
      <w:r w:rsidRPr="00FA42BE">
        <w:t>while let Some(top) = stack.pop() {</w:t>
      </w:r>
    </w:p>
    <w:p w14:paraId="2359ADB7" w14:textId="77777777" w:rsidR="0024144B" w:rsidRPr="00FA42BE" w:rsidRDefault="0024144B" w:rsidP="00FA42BE">
      <w:pPr>
        <w:pStyle w:val="CodeB"/>
      </w:pPr>
      <w:r w:rsidRPr="00FA42BE">
        <w:t xml:space="preserve">    println!("{}", top);</w:t>
      </w:r>
    </w:p>
    <w:p w14:paraId="4269FEF3" w14:textId="77777777" w:rsidR="0024144B" w:rsidRPr="00FA42BE" w:rsidRDefault="0024144B" w:rsidP="00FA42BE">
      <w:pPr>
        <w:pStyle w:val="CodeC"/>
      </w:pPr>
      <w:r w:rsidRPr="00FA42BE">
        <w:t>}</w:t>
      </w:r>
    </w:p>
    <w:p w14:paraId="77669654" w14:textId="77777777" w:rsidR="0024144B" w:rsidRPr="00FA42BE" w:rsidRDefault="0024144B" w:rsidP="00FA42BE">
      <w:pPr>
        <w:pStyle w:val="Listing"/>
      </w:pPr>
      <w:r w:rsidRPr="00FA42BE">
        <w:t>Listing 18-2: Using a</w:t>
      </w:r>
      <w:r w:rsidRPr="00D605B4">
        <w:t xml:space="preserve"> </w:t>
      </w:r>
      <w:r w:rsidRPr="00FA42BE">
        <w:rPr>
          <w:rStyle w:val="LiteralCaption"/>
        </w:rPr>
        <w:t>while let</w:t>
      </w:r>
      <w:r w:rsidRPr="00D605B4">
        <w:t xml:space="preserve"> </w:t>
      </w:r>
      <w:r w:rsidRPr="00FA42BE">
        <w:t>loop to print</w:t>
      </w:r>
      <w:del w:id="201" w:author="AnneMarieW" w:date="2018-03-19T14:11:00Z">
        <w:r w:rsidRPr="00FA42BE" w:rsidDel="004B0923">
          <w:delText xml:space="preserve"> out</w:delText>
        </w:r>
      </w:del>
      <w:r w:rsidRPr="00FA42BE">
        <w:t xml:space="preserve"> values for as long as</w:t>
      </w:r>
      <w:r w:rsidR="00FA42BE" w:rsidRPr="008D3A86">
        <w:t xml:space="preserve"> </w:t>
      </w:r>
      <w:del w:id="202" w:author="janelle" w:date="2018-03-09T15:23:00Z">
        <w:r w:rsidDel="00DB5FCC">
          <w:delText xml:space="preserve"> </w:delText>
        </w:r>
      </w:del>
      <w:r w:rsidRPr="00FA42BE">
        <w:rPr>
          <w:rStyle w:val="LiteralCaption"/>
        </w:rPr>
        <w:t>stack.pop()</w:t>
      </w:r>
      <w:r w:rsidRPr="00D605B4">
        <w:t xml:space="preserve"> </w:t>
      </w:r>
      <w:r w:rsidRPr="00FA42BE">
        <w:t>returns</w:t>
      </w:r>
      <w:r w:rsidRPr="00D605B4">
        <w:t xml:space="preserve"> </w:t>
      </w:r>
      <w:r w:rsidRPr="00FA42BE">
        <w:rPr>
          <w:rStyle w:val="LiteralCaption"/>
        </w:rPr>
        <w:t>Some</w:t>
      </w:r>
    </w:p>
    <w:p w14:paraId="35A1FD7E" w14:textId="37135590" w:rsidR="0024144B" w:rsidRPr="00FA42BE" w:rsidRDefault="0024144B" w:rsidP="00FA42BE">
      <w:pPr>
        <w:pStyle w:val="Body"/>
      </w:pPr>
      <w:r w:rsidRPr="00FA42BE">
        <w:t>This example</w:t>
      </w:r>
      <w:del w:id="203" w:author="AnneMarieW" w:date="2018-03-16T10:37:00Z">
        <w:r w:rsidRPr="00FA42BE" w:rsidDel="00311426">
          <w:delText xml:space="preserve"> will</w:delText>
        </w:r>
      </w:del>
      <w:r w:rsidRPr="00FA42BE">
        <w:t xml:space="preserve"> print</w:t>
      </w:r>
      <w:ins w:id="204" w:author="AnneMarieW" w:date="2018-03-16T10:37:00Z">
        <w:r w:rsidR="00311426">
          <w:t>s</w:t>
        </w:r>
      </w:ins>
      <w:r w:rsidRPr="00FA42BE">
        <w:t xml:space="preserve"> 3, 2, </w:t>
      </w:r>
      <w:ins w:id="205" w:author="AnneMarieW" w:date="2018-03-16T10:37:00Z">
        <w:r w:rsidR="00311426">
          <w:t xml:space="preserve">and </w:t>
        </w:r>
      </w:ins>
      <w:r w:rsidRPr="00FA42BE">
        <w:t>then 1. The</w:t>
      </w:r>
      <w:r w:rsidRPr="00D605B4">
        <w:t xml:space="preserve"> </w:t>
      </w:r>
      <w:r w:rsidRPr="00FA42BE">
        <w:rPr>
          <w:rStyle w:val="Literal"/>
        </w:rPr>
        <w:t>pop</w:t>
      </w:r>
      <w:r w:rsidRPr="00D605B4">
        <w:t xml:space="preserve"> </w:t>
      </w:r>
      <w:r w:rsidRPr="00FA42BE">
        <w:t>method takes the last element</w:t>
      </w:r>
      <w:r w:rsidR="000A31CE">
        <w:t xml:space="preserve"> </w:t>
      </w:r>
      <w:r w:rsidRPr="00FA42BE">
        <w:t>out of the vector and returns</w:t>
      </w:r>
      <w:r w:rsidRPr="00D605B4">
        <w:t xml:space="preserve"> </w:t>
      </w:r>
      <w:r w:rsidRPr="00FA42BE">
        <w:rPr>
          <w:rStyle w:val="Literal"/>
        </w:rPr>
        <w:t>Some(value)</w:t>
      </w:r>
      <w:r w:rsidRPr="00FA42BE">
        <w:t xml:space="preserve">. If the vector is empty, </w:t>
      </w:r>
      <w:commentRangeStart w:id="206"/>
      <w:del w:id="207" w:author="Carol Nichols" w:date="2018-03-22T12:33:00Z">
        <w:r w:rsidRPr="00845DA7" w:rsidDel="00845DA7">
          <w:rPr>
            <w:rStyle w:val="Literal"/>
            <w:rPrChange w:id="208" w:author="Carol Nichols" w:date="2018-03-22T12:33:00Z">
              <w:rPr/>
            </w:rPrChange>
          </w:rPr>
          <w:delText>it</w:delText>
        </w:r>
        <w:commentRangeEnd w:id="206"/>
        <w:r w:rsidR="00311426" w:rsidRPr="00845DA7" w:rsidDel="00845DA7">
          <w:rPr>
            <w:rStyle w:val="Literal"/>
            <w:rPrChange w:id="209" w:author="Carol Nichols" w:date="2018-03-22T12:33:00Z">
              <w:rPr>
                <w:rStyle w:val="CommentReference"/>
              </w:rPr>
            </w:rPrChange>
          </w:rPr>
          <w:commentReference w:id="206"/>
        </w:r>
        <w:r w:rsidRPr="00845DA7" w:rsidDel="00845DA7">
          <w:rPr>
            <w:rStyle w:val="Literal"/>
            <w:rPrChange w:id="210" w:author="Carol Nichols" w:date="2018-03-22T12:33:00Z">
              <w:rPr/>
            </w:rPrChange>
          </w:rPr>
          <w:delText xml:space="preserve"> </w:delText>
        </w:r>
      </w:del>
      <w:ins w:id="211" w:author="Carol Nichols" w:date="2018-03-22T12:33:00Z">
        <w:r w:rsidR="00845DA7" w:rsidRPr="00845DA7">
          <w:rPr>
            <w:rStyle w:val="Literal"/>
            <w:rPrChange w:id="212" w:author="Carol Nichols" w:date="2018-03-22T12:33:00Z">
              <w:rPr/>
            </w:rPrChange>
          </w:rPr>
          <w:t>pop</w:t>
        </w:r>
        <w:r w:rsidR="00845DA7" w:rsidRPr="00FA42BE">
          <w:t xml:space="preserve"> </w:t>
        </w:r>
      </w:ins>
      <w:r w:rsidRPr="00FA42BE">
        <w:t>returns</w:t>
      </w:r>
      <w:r w:rsidR="000A31CE">
        <w:t xml:space="preserve"> </w:t>
      </w:r>
      <w:r w:rsidRPr="00FA42BE">
        <w:rPr>
          <w:rStyle w:val="Literal"/>
        </w:rPr>
        <w:t>None</w:t>
      </w:r>
      <w:r w:rsidRPr="00FA42BE">
        <w:t>. The</w:t>
      </w:r>
      <w:r w:rsidRPr="00D605B4">
        <w:t xml:space="preserve"> </w:t>
      </w:r>
      <w:r w:rsidRPr="00FA42BE">
        <w:rPr>
          <w:rStyle w:val="Literal"/>
        </w:rPr>
        <w:t>while</w:t>
      </w:r>
      <w:r w:rsidRPr="00D605B4">
        <w:t xml:space="preserve"> </w:t>
      </w:r>
      <w:r w:rsidRPr="00FA42BE">
        <w:t xml:space="preserve">loop </w:t>
      </w:r>
      <w:del w:id="213" w:author="AnneMarieW" w:date="2018-03-16T10:38:00Z">
        <w:r w:rsidRPr="00FA42BE" w:rsidDel="00311426">
          <w:delText xml:space="preserve">will </w:delText>
        </w:r>
      </w:del>
      <w:r w:rsidRPr="00FA42BE">
        <w:t>continue</w:t>
      </w:r>
      <w:ins w:id="214" w:author="AnneMarieW" w:date="2018-03-16T10:38:00Z">
        <w:r w:rsidR="00311426">
          <w:t>s</w:t>
        </w:r>
      </w:ins>
      <w:r w:rsidRPr="00FA42BE">
        <w:t xml:space="preserve"> running the code in its block as long as</w:t>
      </w:r>
      <w:r w:rsidR="000A31CE">
        <w:t xml:space="preserve"> </w:t>
      </w:r>
      <w:r w:rsidRPr="00FA42BE">
        <w:rPr>
          <w:rStyle w:val="Literal"/>
        </w:rPr>
        <w:t>pop</w:t>
      </w:r>
      <w:r w:rsidRPr="00D605B4">
        <w:t xml:space="preserve"> </w:t>
      </w:r>
      <w:del w:id="215" w:author="AnneMarieW" w:date="2018-03-16T10:38:00Z">
        <w:r w:rsidRPr="00FA42BE" w:rsidDel="00311426">
          <w:delText xml:space="preserve">is </w:delText>
        </w:r>
      </w:del>
      <w:r w:rsidRPr="00FA42BE">
        <w:t>return</w:t>
      </w:r>
      <w:ins w:id="216" w:author="AnneMarieW" w:date="2018-03-16T10:38:00Z">
        <w:r w:rsidR="00311426">
          <w:t>s</w:t>
        </w:r>
      </w:ins>
      <w:del w:id="217" w:author="AnneMarieW" w:date="2018-03-16T10:38:00Z">
        <w:r w:rsidRPr="00FA42BE" w:rsidDel="00311426">
          <w:delText>ing</w:delText>
        </w:r>
      </w:del>
      <w:r w:rsidRPr="00D605B4">
        <w:t xml:space="preserve"> </w:t>
      </w:r>
      <w:r w:rsidRPr="00FA42BE">
        <w:rPr>
          <w:rStyle w:val="Literal"/>
        </w:rPr>
        <w:t>Some</w:t>
      </w:r>
      <w:r w:rsidRPr="00FA42BE">
        <w:t xml:space="preserve">. </w:t>
      </w:r>
      <w:del w:id="218" w:author="AnneMarieW" w:date="2018-03-16T10:38:00Z">
        <w:r w:rsidRPr="00FA42BE" w:rsidDel="00311426">
          <w:delText>Once</w:delText>
        </w:r>
      </w:del>
      <w:ins w:id="219" w:author="AnneMarieW" w:date="2018-03-16T10:38:00Z">
        <w:r w:rsidR="00311426">
          <w:t>When</w:t>
        </w:r>
      </w:ins>
      <w:r w:rsidRPr="00FA42BE">
        <w:t xml:space="preserve"> </w:t>
      </w:r>
      <w:ins w:id="220" w:author="AnneMarieW" w:date="2018-03-16T10:39:00Z">
        <w:r w:rsidR="00311426" w:rsidRPr="00FA42BE">
          <w:rPr>
            <w:rStyle w:val="Literal"/>
          </w:rPr>
          <w:t>pop</w:t>
        </w:r>
        <w:r w:rsidR="00311426" w:rsidRPr="00FA42BE" w:rsidDel="00311426">
          <w:t xml:space="preserve"> </w:t>
        </w:r>
      </w:ins>
      <w:del w:id="221" w:author="AnneMarieW" w:date="2018-03-16T10:38:00Z">
        <w:r w:rsidRPr="00FA42BE" w:rsidDel="00311426">
          <w:delText>it</w:delText>
        </w:r>
      </w:del>
      <w:del w:id="222" w:author="AnneMarieW" w:date="2018-03-16T10:39:00Z">
        <w:r w:rsidRPr="00FA42BE" w:rsidDel="00311426">
          <w:delText xml:space="preserve"> </w:delText>
        </w:r>
      </w:del>
      <w:r w:rsidRPr="00FA42BE">
        <w:t>returns</w:t>
      </w:r>
      <w:r w:rsidRPr="00D605B4">
        <w:t xml:space="preserve"> </w:t>
      </w:r>
      <w:r w:rsidRPr="00FA42BE">
        <w:rPr>
          <w:rStyle w:val="Literal"/>
        </w:rPr>
        <w:t>None</w:t>
      </w:r>
      <w:r w:rsidRPr="00FA42BE">
        <w:t>, the loop stops. We</w:t>
      </w:r>
      <w:r w:rsidR="000A31CE">
        <w:t xml:space="preserve"> </w:t>
      </w:r>
      <w:r w:rsidRPr="00FA42BE">
        <w:t>can use</w:t>
      </w:r>
      <w:r>
        <w:t xml:space="preserve"> </w:t>
      </w:r>
      <w:r w:rsidRPr="00FA42BE">
        <w:rPr>
          <w:rStyle w:val="Literal"/>
        </w:rPr>
        <w:t>while let</w:t>
      </w:r>
      <w:r w:rsidRPr="00D605B4">
        <w:t xml:space="preserve"> </w:t>
      </w:r>
      <w:r w:rsidRPr="00FA42BE">
        <w:t>to pop every element off our stack.</w:t>
      </w:r>
    </w:p>
    <w:p w14:paraId="228690AF" w14:textId="77777777" w:rsidR="0024144B" w:rsidRPr="00FA42BE" w:rsidRDefault="0024144B" w:rsidP="00FA42BE">
      <w:pPr>
        <w:pStyle w:val="HeadB"/>
      </w:pPr>
      <w:bookmarkStart w:id="223" w:name="_Toc508287968"/>
      <w:r w:rsidRPr="004F066F">
        <w:rPr>
          <w:rStyle w:val="Literal"/>
          <w:rPrChange w:id="224" w:author="Carol Nichols" w:date="2018-03-22T12:34:00Z">
            <w:rPr/>
          </w:rPrChange>
        </w:rPr>
        <w:t>for</w:t>
      </w:r>
      <w:r w:rsidRPr="00D605B4">
        <w:t xml:space="preserve"> </w:t>
      </w:r>
      <w:r w:rsidRPr="00FA42BE">
        <w:t>Loops</w:t>
      </w:r>
      <w:bookmarkEnd w:id="223"/>
    </w:p>
    <w:p w14:paraId="1F694F1C" w14:textId="38B7344E" w:rsidR="0024144B" w:rsidRDefault="0024144B" w:rsidP="00FA42BE">
      <w:pPr>
        <w:pStyle w:val="BodyFirst"/>
        <w:rPr>
          <w:ins w:id="225" w:author="janelle" w:date="2018-03-09T15:29:00Z"/>
        </w:rPr>
      </w:pPr>
      <w:r w:rsidRPr="00FA42BE">
        <w:t xml:space="preserve">In </w:t>
      </w:r>
      <w:commentRangeStart w:id="226"/>
      <w:commentRangeStart w:id="227"/>
      <w:del w:id="228" w:author="janelle" w:date="2018-03-09T15:30:00Z">
        <w:r w:rsidRPr="004F066F" w:rsidDel="00BD75C4">
          <w:rPr>
            <w:highlight w:val="yellow"/>
            <w:rPrChange w:id="229" w:author="Carol Nichols" w:date="2018-03-22T12:34:00Z">
              <w:rPr/>
            </w:rPrChange>
          </w:rPr>
          <w:delText xml:space="preserve">Chapter </w:delText>
        </w:r>
      </w:del>
      <w:ins w:id="230" w:author="janelle" w:date="2018-03-09T15:30:00Z">
        <w:del w:id="231" w:author="Carol Nichols" w:date="2018-03-22T12:34:00Z">
          <w:r w:rsidR="00BD75C4" w:rsidRPr="004F066F" w:rsidDel="004F066F">
            <w:rPr>
              <w:highlight w:val="yellow"/>
              <w:rPrChange w:id="232" w:author="Carol Nichols" w:date="2018-03-22T12:34:00Z">
                <w:rPr/>
              </w:rPrChange>
            </w:rPr>
            <w:delText>x</w:delText>
          </w:r>
        </w:del>
      </w:ins>
      <w:ins w:id="233" w:author="Carol Nichols" w:date="2018-03-22T12:34:00Z">
        <w:r w:rsidR="004F066F" w:rsidRPr="004F066F">
          <w:rPr>
            <w:highlight w:val="yellow"/>
            <w:rPrChange w:id="234" w:author="Carol Nichols" w:date="2018-03-22T12:34:00Z">
              <w:rPr/>
            </w:rPrChange>
          </w:rPr>
          <w:t>Chapter</w:t>
        </w:r>
      </w:ins>
      <w:ins w:id="235" w:author="janelle" w:date="2018-03-09T15:30:00Z">
        <w:r w:rsidR="00BD75C4" w:rsidRPr="004F066F">
          <w:rPr>
            <w:highlight w:val="yellow"/>
            <w:rPrChange w:id="236" w:author="Carol Nichols" w:date="2018-03-22T12:34:00Z">
              <w:rPr/>
            </w:rPrChange>
          </w:rPr>
          <w:t xml:space="preserve"> </w:t>
        </w:r>
      </w:ins>
      <w:r w:rsidRPr="004F066F">
        <w:rPr>
          <w:highlight w:val="yellow"/>
          <w:rPrChange w:id="237" w:author="Carol Nichols" w:date="2018-03-22T12:34:00Z">
            <w:rPr/>
          </w:rPrChange>
        </w:rPr>
        <w:t>3</w:t>
      </w:r>
      <w:commentRangeEnd w:id="226"/>
      <w:r w:rsidR="008160DD">
        <w:rPr>
          <w:rStyle w:val="CommentReference"/>
        </w:rPr>
        <w:commentReference w:id="226"/>
      </w:r>
      <w:commentRangeEnd w:id="227"/>
      <w:r w:rsidR="00B119B1">
        <w:rPr>
          <w:rStyle w:val="CommentReference"/>
        </w:rPr>
        <w:commentReference w:id="227"/>
      </w:r>
      <w:r w:rsidRPr="00FA42BE">
        <w:t xml:space="preserve"> we mentioned that the</w:t>
      </w:r>
      <w:r w:rsidRPr="00D605B4">
        <w:t xml:space="preserve"> </w:t>
      </w:r>
      <w:r w:rsidRPr="00FA42BE">
        <w:rPr>
          <w:rStyle w:val="Literal"/>
        </w:rPr>
        <w:t>for</w:t>
      </w:r>
      <w:r w:rsidRPr="00D605B4">
        <w:t xml:space="preserve"> </w:t>
      </w:r>
      <w:r w:rsidRPr="00FA42BE">
        <w:t>loop is the most common loop</w:t>
      </w:r>
      <w:r w:rsidR="000A31CE">
        <w:t xml:space="preserve"> </w:t>
      </w:r>
      <w:r w:rsidRPr="00FA42BE">
        <w:t>construction in Rust code, but we haven’t yet discussed the pattern that</w:t>
      </w:r>
      <w:r w:rsidR="000A31CE">
        <w:t xml:space="preserve"> </w:t>
      </w:r>
      <w:r w:rsidRPr="00FA42BE">
        <w:rPr>
          <w:rStyle w:val="Literal"/>
        </w:rPr>
        <w:t>for</w:t>
      </w:r>
      <w:r>
        <w:t xml:space="preserve"> </w:t>
      </w:r>
      <w:r w:rsidRPr="00FA42BE">
        <w:t>takes. In a</w:t>
      </w:r>
      <w:r w:rsidRPr="00D605B4">
        <w:t xml:space="preserve"> </w:t>
      </w:r>
      <w:r w:rsidRPr="00FA42BE">
        <w:rPr>
          <w:rStyle w:val="Literal"/>
        </w:rPr>
        <w:t>for</w:t>
      </w:r>
      <w:r w:rsidRPr="00D605B4">
        <w:t xml:space="preserve"> </w:t>
      </w:r>
      <w:r w:rsidRPr="00FA42BE">
        <w:t>loop, the pattern is the value that directly follows the keyword</w:t>
      </w:r>
      <w:r w:rsidRPr="00D605B4">
        <w:t xml:space="preserve"> </w:t>
      </w:r>
      <w:r w:rsidRPr="00FA42BE">
        <w:rPr>
          <w:rStyle w:val="Literal"/>
        </w:rPr>
        <w:t>for</w:t>
      </w:r>
      <w:r w:rsidRPr="00FA42BE">
        <w:t xml:space="preserve">, so </w:t>
      </w:r>
      <w:del w:id="238" w:author="AnneMarieW" w:date="2018-03-16T10:42:00Z">
        <w:r w:rsidRPr="00D605B4" w:rsidDel="008160DD">
          <w:delText xml:space="preserve">the </w:delText>
        </w:r>
        <w:r w:rsidRPr="0092062D" w:rsidDel="008160DD">
          <w:rPr>
            <w:rStyle w:val="Literal"/>
          </w:rPr>
          <w:delText>x</w:delText>
        </w:r>
        <w:r w:rsidRPr="00D605B4" w:rsidDel="008160DD">
          <w:delText xml:space="preserve"> </w:delText>
        </w:r>
      </w:del>
      <w:r w:rsidRPr="00FA42BE">
        <w:t>in</w:t>
      </w:r>
      <w:r w:rsidRPr="00D605B4">
        <w:t xml:space="preserve"> </w:t>
      </w:r>
      <w:r w:rsidRPr="00FA42BE">
        <w:rPr>
          <w:rStyle w:val="Literal"/>
        </w:rPr>
        <w:t>for x in y</w:t>
      </w:r>
      <w:ins w:id="239" w:author="AnneMarieW" w:date="2018-03-16T10:42:00Z">
        <w:r w:rsidR="008160DD" w:rsidRPr="008160DD">
          <w:t xml:space="preserve"> </w:t>
        </w:r>
        <w:r w:rsidR="008160DD" w:rsidRPr="00D605B4">
          <w:t>t</w:t>
        </w:r>
        <w:commentRangeStart w:id="240"/>
        <w:commentRangeStart w:id="241"/>
        <w:r w:rsidR="008160DD" w:rsidRPr="00D605B4">
          <w:t xml:space="preserve">he </w:t>
        </w:r>
        <w:r w:rsidR="008160DD" w:rsidRPr="0092062D">
          <w:rPr>
            <w:rStyle w:val="Literal"/>
          </w:rPr>
          <w:t>x</w:t>
        </w:r>
        <w:r w:rsidR="00CA1F78" w:rsidRPr="00CA1F78">
          <w:rPr>
            <w:rPrChange w:id="242" w:author="AnneMarieW" w:date="2018-03-16T10:42:00Z">
              <w:rPr>
                <w:rStyle w:val="Literal"/>
              </w:rPr>
            </w:rPrChange>
          </w:rPr>
          <w:t xml:space="preserve"> is the pattern</w:t>
        </w:r>
        <w:commentRangeEnd w:id="240"/>
        <w:r w:rsidR="008160DD">
          <w:rPr>
            <w:rStyle w:val="CommentReference"/>
          </w:rPr>
          <w:commentReference w:id="240"/>
        </w:r>
      </w:ins>
      <w:commentRangeEnd w:id="241"/>
      <w:r w:rsidR="00484D17">
        <w:rPr>
          <w:rStyle w:val="CommentReference"/>
        </w:rPr>
        <w:commentReference w:id="241"/>
      </w:r>
      <w:r w:rsidRPr="00FA42BE">
        <w:t>.</w:t>
      </w:r>
    </w:p>
    <w:p w14:paraId="260CAE3B" w14:textId="69ECE8DE" w:rsidR="006748ED" w:rsidRDefault="0011629C">
      <w:pPr>
        <w:pStyle w:val="ProductionDirective"/>
        <w:pPrChange w:id="243" w:author="janelle" w:date="2018-03-09T15:29:00Z">
          <w:pPr>
            <w:pStyle w:val="BodyFirst"/>
          </w:pPr>
        </w:pPrChange>
      </w:pPr>
      <w:ins w:id="244" w:author="Carol Nichols" w:date="2018-03-22T14:36:00Z">
        <w:r>
          <w:t xml:space="preserve">prod: </w:t>
        </w:r>
      </w:ins>
      <w:ins w:id="245" w:author="janelle" w:date="2018-03-09T15:29:00Z">
        <w:r w:rsidR="00DB5FCC">
          <w:t>confirm xref</w:t>
        </w:r>
      </w:ins>
    </w:p>
    <w:p w14:paraId="4F84C4BB" w14:textId="77777777" w:rsidR="0024144B" w:rsidRPr="00FA42BE" w:rsidRDefault="0024144B" w:rsidP="00FA42BE">
      <w:pPr>
        <w:pStyle w:val="Body"/>
      </w:pPr>
      <w:r w:rsidRPr="00FA42BE">
        <w:t>Listing 18-3 demonstrates how to use a</w:t>
      </w:r>
      <w:r w:rsidR="000A31CE">
        <w:t xml:space="preserve"> </w:t>
      </w:r>
      <w:r w:rsidRPr="00FA42BE">
        <w:t>pattern in a</w:t>
      </w:r>
      <w:r w:rsidRPr="00D605B4">
        <w:t xml:space="preserve"> </w:t>
      </w:r>
      <w:r w:rsidRPr="00FA42BE">
        <w:rPr>
          <w:rStyle w:val="Literal"/>
        </w:rPr>
        <w:t>for</w:t>
      </w:r>
      <w:r w:rsidRPr="00D605B4">
        <w:t xml:space="preserve"> </w:t>
      </w:r>
      <w:r w:rsidRPr="00FA42BE">
        <w:t>loop to destructure</w:t>
      </w:r>
      <w:r w:rsidRPr="00D605B4">
        <w:t>,</w:t>
      </w:r>
      <w:r>
        <w:t xml:space="preserve"> </w:t>
      </w:r>
      <w:r w:rsidRPr="00D605B4">
        <w:t>or break apart,</w:t>
      </w:r>
      <w:r w:rsidRPr="00FA42BE">
        <w:t xml:space="preserve"> a tuple</w:t>
      </w:r>
      <w:r w:rsidRPr="00D605B4">
        <w:t xml:space="preserve"> as part of the </w:t>
      </w:r>
      <w:r w:rsidRPr="0092062D">
        <w:rPr>
          <w:rStyle w:val="Literal"/>
        </w:rPr>
        <w:t>for</w:t>
      </w:r>
      <w:r w:rsidRPr="00D605B4">
        <w:t xml:space="preserve"> loop:</w:t>
      </w:r>
    </w:p>
    <w:p w14:paraId="337C15B9" w14:textId="4DBDEEF7" w:rsidR="0024144B" w:rsidRPr="00FA42BE" w:rsidRDefault="0024144B" w:rsidP="00FA42BE">
      <w:pPr>
        <w:pStyle w:val="CodeA"/>
      </w:pPr>
      <w:r w:rsidRPr="00FA42BE">
        <w:t>let v = vec![</w:t>
      </w:r>
      <w:ins w:id="246" w:author="Carol Nichols" w:date="2018-03-22T14:19:00Z">
        <w:r w:rsidR="003210CF">
          <w:t>'</w:t>
        </w:r>
      </w:ins>
      <w:ins w:id="247" w:author="Carol Nichols" w:date="2018-03-22T14:18:00Z">
        <w:r w:rsidR="003210CF">
          <w:t>a</w:t>
        </w:r>
      </w:ins>
      <w:ins w:id="248" w:author="Carol Nichols" w:date="2018-03-22T14:19:00Z">
        <w:r w:rsidR="003210CF">
          <w:t>'</w:t>
        </w:r>
      </w:ins>
      <w:del w:id="249" w:author="Carol Nichols" w:date="2018-03-22T14:18:00Z">
        <w:r w:rsidRPr="00FA42BE" w:rsidDel="003210CF">
          <w:delText>1</w:delText>
        </w:r>
      </w:del>
      <w:r w:rsidRPr="00FA42BE">
        <w:t xml:space="preserve">, </w:t>
      </w:r>
      <w:del w:id="250" w:author="Carol Nichols" w:date="2018-03-22T14:18:00Z">
        <w:r w:rsidRPr="00FA42BE" w:rsidDel="003210CF">
          <w:delText>2</w:delText>
        </w:r>
      </w:del>
      <w:ins w:id="251" w:author="Carol Nichols" w:date="2018-03-22T14:19:00Z">
        <w:r w:rsidR="003210CF">
          <w:t>'</w:t>
        </w:r>
      </w:ins>
      <w:ins w:id="252" w:author="Carol Nichols" w:date="2018-03-22T14:18:00Z">
        <w:r w:rsidR="003210CF">
          <w:t>b</w:t>
        </w:r>
      </w:ins>
      <w:ins w:id="253" w:author="Carol Nichols" w:date="2018-03-22T14:19:00Z">
        <w:r w:rsidR="003210CF">
          <w:t>'</w:t>
        </w:r>
      </w:ins>
      <w:r w:rsidRPr="00FA42BE">
        <w:t>,</w:t>
      </w:r>
      <w:ins w:id="254" w:author="Carol Nichols" w:date="2018-03-22T14:18:00Z">
        <w:r w:rsidR="003210CF">
          <w:t xml:space="preserve"> </w:t>
        </w:r>
      </w:ins>
      <w:del w:id="255" w:author="Carol Nichols" w:date="2018-03-22T14:18:00Z">
        <w:r w:rsidRPr="00FA42BE" w:rsidDel="003210CF">
          <w:delText xml:space="preserve"> </w:delText>
        </w:r>
      </w:del>
      <w:ins w:id="256" w:author="Carol Nichols" w:date="2018-03-22T14:19:00Z">
        <w:r w:rsidR="003210CF">
          <w:t>'</w:t>
        </w:r>
      </w:ins>
      <w:ins w:id="257" w:author="Carol Nichols" w:date="2018-03-22T14:18:00Z">
        <w:r w:rsidR="003210CF">
          <w:t>c</w:t>
        </w:r>
      </w:ins>
      <w:ins w:id="258" w:author="Carol Nichols" w:date="2018-03-22T14:19:00Z">
        <w:r w:rsidR="003210CF">
          <w:t>'</w:t>
        </w:r>
      </w:ins>
      <w:del w:id="259" w:author="Carol Nichols" w:date="2018-03-22T14:18:00Z">
        <w:r w:rsidRPr="00FA42BE" w:rsidDel="003210CF">
          <w:delText>3</w:delText>
        </w:r>
      </w:del>
      <w:r w:rsidRPr="00FA42BE">
        <w:t>];</w:t>
      </w:r>
    </w:p>
    <w:p w14:paraId="3A5A213D" w14:textId="77777777" w:rsidR="0024144B" w:rsidRPr="00FA42BE" w:rsidRDefault="0024144B" w:rsidP="00FA42BE">
      <w:pPr>
        <w:pStyle w:val="CodeB"/>
      </w:pPr>
    </w:p>
    <w:p w14:paraId="2EBA027E" w14:textId="77777777" w:rsidR="0024144B" w:rsidRPr="00FA42BE" w:rsidRDefault="0024144B" w:rsidP="00FA42BE">
      <w:pPr>
        <w:pStyle w:val="CodeB"/>
      </w:pPr>
      <w:r w:rsidRPr="00FA42BE">
        <w:t>for (index, value) in v.iter().enumerate() {</w:t>
      </w:r>
    </w:p>
    <w:p w14:paraId="30FE73BE" w14:textId="77777777" w:rsidR="0024144B" w:rsidRPr="00FA42BE" w:rsidRDefault="0024144B" w:rsidP="00FA42BE">
      <w:pPr>
        <w:pStyle w:val="CodeB"/>
      </w:pPr>
      <w:r w:rsidRPr="00FA42BE">
        <w:t xml:space="preserve">    println!("{} is at index {}", value, index);</w:t>
      </w:r>
    </w:p>
    <w:p w14:paraId="2CAAFCF1" w14:textId="77777777" w:rsidR="0024144B" w:rsidRPr="00FA42BE" w:rsidRDefault="0024144B" w:rsidP="00FA42BE">
      <w:pPr>
        <w:pStyle w:val="CodeC"/>
      </w:pPr>
      <w:r w:rsidRPr="00FA42BE">
        <w:t>}</w:t>
      </w:r>
    </w:p>
    <w:p w14:paraId="36B676E1" w14:textId="77777777" w:rsidR="0024144B" w:rsidRPr="00FA42BE" w:rsidRDefault="0024144B" w:rsidP="00FA42BE">
      <w:pPr>
        <w:pStyle w:val="Listing"/>
      </w:pPr>
      <w:r w:rsidRPr="00FA42BE">
        <w:t>Listing 18-3: Using a pattern in a</w:t>
      </w:r>
      <w:r w:rsidRPr="00D605B4">
        <w:t xml:space="preserve"> </w:t>
      </w:r>
      <w:r w:rsidRPr="00FA42BE">
        <w:rPr>
          <w:rStyle w:val="LiteralCaption"/>
        </w:rPr>
        <w:t>for</w:t>
      </w:r>
      <w:r w:rsidRPr="00D605B4">
        <w:t xml:space="preserve"> </w:t>
      </w:r>
      <w:r w:rsidRPr="00FA42BE">
        <w:t>loop to destructure a tuple</w:t>
      </w:r>
    </w:p>
    <w:p w14:paraId="10FB5A9A" w14:textId="77777777" w:rsidR="0024144B" w:rsidRPr="00FA42BE" w:rsidRDefault="0024144B" w:rsidP="00FA42BE">
      <w:pPr>
        <w:pStyle w:val="Body"/>
      </w:pPr>
      <w:del w:id="260" w:author="AnneMarieW" w:date="2018-03-16T10:43:00Z">
        <w:r w:rsidRPr="00FA42BE" w:rsidDel="008160DD">
          <w:delText xml:space="preserve">This </w:delText>
        </w:r>
      </w:del>
      <w:ins w:id="261" w:author="AnneMarieW" w:date="2018-03-16T10:43:00Z">
        <w:r w:rsidR="008160DD">
          <w:t xml:space="preserve">The code in Listing 18-3 </w:t>
        </w:r>
      </w:ins>
      <w:r w:rsidRPr="00FA42BE">
        <w:t>will print</w:t>
      </w:r>
      <w:ins w:id="262" w:author="AnneMarieW" w:date="2018-03-16T10:43:00Z">
        <w:r w:rsidR="008160DD">
          <w:t xml:space="preserve"> the following</w:t>
        </w:r>
      </w:ins>
      <w:r w:rsidRPr="00FA42BE">
        <w:t>:</w:t>
      </w:r>
    </w:p>
    <w:p w14:paraId="15CF76A7" w14:textId="43F6243C" w:rsidR="0024144B" w:rsidRPr="00FA42BE" w:rsidRDefault="0024144B" w:rsidP="00FA42BE">
      <w:pPr>
        <w:pStyle w:val="CodeA"/>
      </w:pPr>
      <w:del w:id="263" w:author="Carol Nichols" w:date="2018-03-22T14:19:00Z">
        <w:r w:rsidRPr="00FA42BE" w:rsidDel="008D1148">
          <w:delText xml:space="preserve">1 </w:delText>
        </w:r>
      </w:del>
      <w:ins w:id="264" w:author="Carol Nichols" w:date="2018-03-22T14:19:00Z">
        <w:r w:rsidR="008D1148">
          <w:t>a</w:t>
        </w:r>
        <w:r w:rsidR="008D1148" w:rsidRPr="00FA42BE">
          <w:t xml:space="preserve"> </w:t>
        </w:r>
      </w:ins>
      <w:r w:rsidRPr="00FA42BE">
        <w:t>is at index 0</w:t>
      </w:r>
    </w:p>
    <w:p w14:paraId="53079AB1" w14:textId="1D7F060D" w:rsidR="0024144B" w:rsidRPr="00FA42BE" w:rsidRDefault="0024144B" w:rsidP="00FA42BE">
      <w:pPr>
        <w:pStyle w:val="CodeB"/>
      </w:pPr>
      <w:del w:id="265" w:author="Carol Nichols" w:date="2018-03-22T14:19:00Z">
        <w:r w:rsidRPr="00FA42BE" w:rsidDel="008D1148">
          <w:delText xml:space="preserve">2 </w:delText>
        </w:r>
      </w:del>
      <w:ins w:id="266" w:author="Carol Nichols" w:date="2018-03-22T14:19:00Z">
        <w:r w:rsidR="008D1148">
          <w:t>b</w:t>
        </w:r>
        <w:r w:rsidR="008D1148" w:rsidRPr="00FA42BE">
          <w:t xml:space="preserve"> </w:t>
        </w:r>
      </w:ins>
      <w:r w:rsidRPr="00FA42BE">
        <w:t>is at index 1</w:t>
      </w:r>
    </w:p>
    <w:p w14:paraId="65C650B7" w14:textId="443E23A0" w:rsidR="0024144B" w:rsidRPr="00FA42BE" w:rsidRDefault="0024144B" w:rsidP="00FA42BE">
      <w:pPr>
        <w:pStyle w:val="CodeC"/>
      </w:pPr>
      <w:del w:id="267" w:author="Carol Nichols" w:date="2018-03-22T14:19:00Z">
        <w:r w:rsidRPr="00FA42BE" w:rsidDel="008D1148">
          <w:delText xml:space="preserve">3 </w:delText>
        </w:r>
      </w:del>
      <w:ins w:id="268" w:author="Carol Nichols" w:date="2018-03-22T14:19:00Z">
        <w:r w:rsidR="008D1148">
          <w:t>c</w:t>
        </w:r>
        <w:r w:rsidR="008D1148" w:rsidRPr="00FA42BE">
          <w:t xml:space="preserve"> </w:t>
        </w:r>
      </w:ins>
      <w:r w:rsidRPr="00FA42BE">
        <w:t>is at index 2</w:t>
      </w:r>
    </w:p>
    <w:p w14:paraId="04136336" w14:textId="22D8ED74" w:rsidR="0024144B" w:rsidRPr="00FA42BE" w:rsidRDefault="0024144B" w:rsidP="00FA42BE">
      <w:pPr>
        <w:pStyle w:val="Body"/>
      </w:pPr>
      <w:r w:rsidRPr="00FA42BE">
        <w:t>We use the</w:t>
      </w:r>
      <w:r w:rsidRPr="00D605B4">
        <w:t xml:space="preserve"> </w:t>
      </w:r>
      <w:r w:rsidRPr="00FA42BE">
        <w:rPr>
          <w:rStyle w:val="Literal"/>
        </w:rPr>
        <w:t>enumerate</w:t>
      </w:r>
      <w:r w:rsidRPr="00D605B4">
        <w:t xml:space="preserve"> </w:t>
      </w:r>
      <w:r w:rsidRPr="00FA42BE">
        <w:t>method to adapt</w:t>
      </w:r>
      <w:r w:rsidR="000A31CE">
        <w:t xml:space="preserve"> </w:t>
      </w:r>
      <w:r w:rsidRPr="00FA42BE">
        <w:t>an iterator to produce a value and that value’s index in the iterator, placed into a tuple.</w:t>
      </w:r>
      <w:r w:rsidR="000A31CE">
        <w:t xml:space="preserve"> </w:t>
      </w:r>
      <w:r w:rsidRPr="00FA42BE">
        <w:t>The first call to</w:t>
      </w:r>
      <w:r>
        <w:t xml:space="preserve"> </w:t>
      </w:r>
      <w:r w:rsidRPr="00FA42BE">
        <w:rPr>
          <w:rStyle w:val="Literal"/>
        </w:rPr>
        <w:t>enumerate</w:t>
      </w:r>
      <w:r w:rsidRPr="00D605B4">
        <w:t xml:space="preserve"> </w:t>
      </w:r>
      <w:r w:rsidRPr="00FA42BE">
        <w:t>produces the tuple</w:t>
      </w:r>
      <w:r w:rsidRPr="00D605B4">
        <w:t xml:space="preserve"> </w:t>
      </w:r>
      <w:r w:rsidRPr="00FA42BE">
        <w:rPr>
          <w:rStyle w:val="Literal"/>
        </w:rPr>
        <w:t xml:space="preserve">(0, </w:t>
      </w:r>
      <w:del w:id="269" w:author="Carol Nichols" w:date="2018-03-22T14:19:00Z">
        <w:r w:rsidRPr="008D1148" w:rsidDel="008D1148">
          <w:rPr>
            <w:rStyle w:val="Literal"/>
          </w:rPr>
          <w:delText>1</w:delText>
        </w:r>
      </w:del>
      <w:ins w:id="270" w:author="Carol Nichols" w:date="2018-03-22T14:19:00Z">
        <w:r w:rsidR="008D1148" w:rsidRPr="008D1148">
          <w:rPr>
            <w:rStyle w:val="Literal"/>
            <w:rPrChange w:id="271" w:author="Carol Nichols" w:date="2018-03-22T14:20:00Z">
              <w:rPr/>
            </w:rPrChange>
          </w:rPr>
          <w:t>'</w:t>
        </w:r>
        <w:r w:rsidR="008D1148" w:rsidRPr="008D1148">
          <w:rPr>
            <w:rStyle w:val="Literal"/>
          </w:rPr>
          <w:t>a</w:t>
        </w:r>
        <w:r w:rsidR="008D1148" w:rsidRPr="008D1148">
          <w:rPr>
            <w:rStyle w:val="Literal"/>
            <w:rPrChange w:id="272" w:author="Carol Nichols" w:date="2018-03-22T14:20:00Z">
              <w:rPr/>
            </w:rPrChange>
          </w:rPr>
          <w:t>'</w:t>
        </w:r>
      </w:ins>
      <w:r w:rsidRPr="00FA42BE">
        <w:rPr>
          <w:rStyle w:val="Literal"/>
        </w:rPr>
        <w:t>)</w:t>
      </w:r>
      <w:r w:rsidRPr="00FA42BE">
        <w:t xml:space="preserve">. </w:t>
      </w:r>
      <w:r w:rsidRPr="00FA42BE">
        <w:lastRenderedPageBreak/>
        <w:t>When this value is</w:t>
      </w:r>
      <w:r w:rsidR="000A31CE">
        <w:t xml:space="preserve"> </w:t>
      </w:r>
      <w:r w:rsidRPr="00FA42BE">
        <w:t>matched to the pattern</w:t>
      </w:r>
      <w:r w:rsidRPr="00D605B4">
        <w:t xml:space="preserve"> </w:t>
      </w:r>
      <w:r w:rsidRPr="00FA42BE">
        <w:rPr>
          <w:rStyle w:val="Literal"/>
        </w:rPr>
        <w:t>(index, value)</w:t>
      </w:r>
      <w:r w:rsidRPr="00FA42BE">
        <w:t>,</w:t>
      </w:r>
      <w:r w:rsidRPr="00D605B4">
        <w:t xml:space="preserve"> </w:t>
      </w:r>
      <w:r w:rsidRPr="00FA42BE">
        <w:rPr>
          <w:rStyle w:val="Literal"/>
        </w:rPr>
        <w:t>index</w:t>
      </w:r>
      <w:r w:rsidRPr="00D605B4">
        <w:t xml:space="preserve"> </w:t>
      </w:r>
      <w:r w:rsidRPr="00FA42BE">
        <w:t xml:space="preserve">will be </w:t>
      </w:r>
      <w:r w:rsidR="00CA1F78" w:rsidRPr="00CA1F78">
        <w:rPr>
          <w:rStyle w:val="Literal"/>
          <w:rPrChange w:id="273" w:author="AnneMarieW" w:date="2018-03-16T10:45:00Z">
            <w:rPr>
              <w:rFonts w:ascii="Courier" w:hAnsi="Courier"/>
              <w:color w:val="0000FF"/>
              <w:sz w:val="20"/>
            </w:rPr>
          </w:rPrChange>
        </w:rPr>
        <w:t xml:space="preserve">0 </w:t>
      </w:r>
      <w:r w:rsidRPr="00FA42BE">
        <w:t>and</w:t>
      </w:r>
      <w:r w:rsidRPr="00D605B4">
        <w:t xml:space="preserve"> </w:t>
      </w:r>
      <w:r w:rsidRPr="00FA42BE">
        <w:rPr>
          <w:rStyle w:val="Literal"/>
        </w:rPr>
        <w:t>value</w:t>
      </w:r>
      <w:r w:rsidRPr="00D605B4">
        <w:t xml:space="preserve"> </w:t>
      </w:r>
      <w:r w:rsidRPr="00FA42BE">
        <w:t>will</w:t>
      </w:r>
      <w:r w:rsidR="000A31CE">
        <w:t xml:space="preserve"> </w:t>
      </w:r>
      <w:r w:rsidRPr="00FA42BE">
        <w:t xml:space="preserve">be </w:t>
      </w:r>
      <w:ins w:id="274" w:author="Carol Nichols" w:date="2018-03-22T14:20:00Z">
        <w:r w:rsidR="00097CBE" w:rsidRPr="00097CBE">
          <w:rPr>
            <w:rStyle w:val="Literal"/>
            <w:rPrChange w:id="275" w:author="Carol Nichols" w:date="2018-03-22T14:20:00Z">
              <w:rPr/>
            </w:rPrChange>
          </w:rPr>
          <w:t>'</w:t>
        </w:r>
      </w:ins>
      <w:del w:id="276" w:author="Carol Nichols" w:date="2018-03-22T14:20:00Z">
        <w:r w:rsidR="00CA1F78" w:rsidRPr="00097CBE" w:rsidDel="001E78D6">
          <w:rPr>
            <w:rStyle w:val="Literal"/>
            <w:rPrChange w:id="277" w:author="Carol Nichols" w:date="2018-03-22T14:20:00Z">
              <w:rPr>
                <w:rFonts w:ascii="Courier" w:hAnsi="Courier"/>
                <w:color w:val="0000FF"/>
                <w:sz w:val="20"/>
              </w:rPr>
            </w:rPrChange>
          </w:rPr>
          <w:delText>1</w:delText>
        </w:r>
      </w:del>
      <w:ins w:id="278" w:author="Carol Nichols" w:date="2018-03-22T14:20:00Z">
        <w:r w:rsidR="001E78D6" w:rsidRPr="00097CBE">
          <w:rPr>
            <w:rStyle w:val="Literal"/>
          </w:rPr>
          <w:t>a</w:t>
        </w:r>
        <w:r w:rsidR="00097CBE" w:rsidRPr="00097CBE">
          <w:rPr>
            <w:rStyle w:val="Literal"/>
            <w:rPrChange w:id="279" w:author="Carol Nichols" w:date="2018-03-22T14:20:00Z">
              <w:rPr/>
            </w:rPrChange>
          </w:rPr>
          <w:t>'</w:t>
        </w:r>
      </w:ins>
      <w:r w:rsidRPr="00FA42BE">
        <w:t xml:space="preserve">, printing </w:t>
      </w:r>
      <w:del w:id="280" w:author="AnneMarieW" w:date="2018-03-16T10:44:00Z">
        <w:r w:rsidRPr="00FA42BE" w:rsidDel="008160DD">
          <w:delText>our</w:delText>
        </w:r>
      </w:del>
      <w:ins w:id="281" w:author="AnneMarieW" w:date="2018-03-16T10:44:00Z">
        <w:r w:rsidR="008160DD">
          <w:t>the</w:t>
        </w:r>
      </w:ins>
      <w:r w:rsidRPr="00FA42BE">
        <w:t xml:space="preserve"> first line of </w:t>
      </w:r>
      <w:ins w:id="282" w:author="AnneMarieW" w:date="2018-03-16T10:44:00Z">
        <w:r w:rsidR="008160DD">
          <w:t xml:space="preserve">the </w:t>
        </w:r>
      </w:ins>
      <w:r w:rsidRPr="00FA42BE">
        <w:t>output.</w:t>
      </w:r>
    </w:p>
    <w:p w14:paraId="76D1C337" w14:textId="77777777" w:rsidR="0024144B" w:rsidRPr="00FA42BE" w:rsidRDefault="0024144B" w:rsidP="00FA42BE">
      <w:pPr>
        <w:pStyle w:val="HeadB"/>
      </w:pPr>
      <w:bookmarkStart w:id="283" w:name="_Toc508287969"/>
      <w:r w:rsidRPr="003B3105">
        <w:rPr>
          <w:rStyle w:val="Literal"/>
          <w:rPrChange w:id="284" w:author="Carol Nichols" w:date="2018-03-22T12:35:00Z">
            <w:rPr/>
          </w:rPrChange>
        </w:rPr>
        <w:t>let</w:t>
      </w:r>
      <w:r w:rsidRPr="00D605B4">
        <w:t xml:space="preserve"> </w:t>
      </w:r>
      <w:r w:rsidRPr="00FA42BE">
        <w:t>Statements</w:t>
      </w:r>
      <w:bookmarkEnd w:id="283"/>
    </w:p>
    <w:p w14:paraId="683B0273" w14:textId="77777777" w:rsidR="0024144B" w:rsidRPr="00FA42BE" w:rsidRDefault="0024144B" w:rsidP="00FA42BE">
      <w:pPr>
        <w:pStyle w:val="BodyFirst"/>
      </w:pPr>
      <w:del w:id="285" w:author="AnneMarieW" w:date="2018-03-16T10:46:00Z">
        <w:r w:rsidRPr="00FA42BE" w:rsidDel="008160DD">
          <w:delText>Before</w:delText>
        </w:r>
      </w:del>
      <w:ins w:id="286" w:author="AnneMarieW" w:date="2018-03-16T10:46:00Z">
        <w:r w:rsidR="008160DD">
          <w:t>Prior to</w:t>
        </w:r>
      </w:ins>
      <w:r w:rsidRPr="00FA42BE">
        <w:t xml:space="preserve"> this chapter, we</w:t>
      </w:r>
      <w:del w:id="287" w:author="AnneMarieW" w:date="2018-03-16T10:46:00Z">
        <w:r w:rsidRPr="00FA42BE" w:rsidDel="008160DD">
          <w:delText>’</w:delText>
        </w:r>
      </w:del>
      <w:ins w:id="288" w:author="AnneMarieW" w:date="2018-03-16T10:46:00Z">
        <w:r w:rsidR="008160DD">
          <w:t xml:space="preserve"> ha</w:t>
        </w:r>
      </w:ins>
      <w:r w:rsidRPr="00FA42BE">
        <w:t>d only explicitly discussed using patterns with</w:t>
      </w:r>
      <w:r w:rsidRPr="00D605B4">
        <w:t xml:space="preserve"> </w:t>
      </w:r>
      <w:r w:rsidRPr="00FA42BE">
        <w:rPr>
          <w:rStyle w:val="Literal"/>
        </w:rPr>
        <w:t>match</w:t>
      </w:r>
      <w:r>
        <w:t xml:space="preserve"> </w:t>
      </w:r>
      <w:r w:rsidRPr="00FA42BE">
        <w:t>and</w:t>
      </w:r>
      <w:r w:rsidRPr="00D605B4">
        <w:t xml:space="preserve"> </w:t>
      </w:r>
      <w:r w:rsidRPr="00FA42BE">
        <w:rPr>
          <w:rStyle w:val="Literal"/>
        </w:rPr>
        <w:t>if let</w:t>
      </w:r>
      <w:r w:rsidRPr="00FA42BE">
        <w:t>, but in fact</w:t>
      </w:r>
      <w:ins w:id="289" w:author="AnneMarieW" w:date="2018-03-16T10:46:00Z">
        <w:r w:rsidR="008160DD">
          <w:t>,</w:t>
        </w:r>
      </w:ins>
      <w:r w:rsidRPr="00FA42BE">
        <w:t xml:space="preserve"> we’ve used patterns in other places </w:t>
      </w:r>
      <w:del w:id="290" w:author="AnneMarieW" w:date="2018-03-16T10:46:00Z">
        <w:r w:rsidRPr="00FA42BE" w:rsidDel="008160DD">
          <w:delText>too</w:delText>
        </w:r>
      </w:del>
      <w:ins w:id="291" w:author="AnneMarieW" w:date="2018-03-16T10:46:00Z">
        <w:r w:rsidR="008160DD">
          <w:t>as well</w:t>
        </w:r>
      </w:ins>
      <w:r w:rsidRPr="00FA42BE">
        <w:t>, including</w:t>
      </w:r>
      <w:ins w:id="292" w:author="AnneMarieW" w:date="2018-03-16T10:46:00Z">
        <w:r w:rsidR="008160DD">
          <w:t xml:space="preserve"> in</w:t>
        </w:r>
      </w:ins>
      <w:r>
        <w:t xml:space="preserve"> </w:t>
      </w:r>
      <w:r w:rsidRPr="00641783">
        <w:rPr>
          <w:rStyle w:val="Literal"/>
        </w:rPr>
        <w:t>let</w:t>
      </w:r>
      <w:r w:rsidRPr="00D605B4">
        <w:t xml:space="preserve"> statements.</w:t>
      </w:r>
      <w:r w:rsidRPr="00FA42BE">
        <w:t xml:space="preserve"> For</w:t>
      </w:r>
      <w:r w:rsidR="000A31CE">
        <w:t xml:space="preserve"> </w:t>
      </w:r>
      <w:r w:rsidRPr="00FA42BE">
        <w:t>example, consider this straightforward variable assignment with</w:t>
      </w:r>
      <w:r w:rsidRPr="00D605B4">
        <w:t xml:space="preserve"> </w:t>
      </w:r>
      <w:r w:rsidRPr="00FA42BE">
        <w:rPr>
          <w:rStyle w:val="Literal"/>
        </w:rPr>
        <w:t>let</w:t>
      </w:r>
      <w:r w:rsidRPr="00FA42BE">
        <w:t>:</w:t>
      </w:r>
    </w:p>
    <w:p w14:paraId="3AD9DE27" w14:textId="77777777" w:rsidR="0024144B" w:rsidRPr="00FA42BE" w:rsidRDefault="0024144B" w:rsidP="00FA42BE">
      <w:pPr>
        <w:pStyle w:val="CodeSingle"/>
      </w:pPr>
      <w:r w:rsidRPr="00FA42BE">
        <w:t>let x = 5;</w:t>
      </w:r>
    </w:p>
    <w:p w14:paraId="532C58FB" w14:textId="77777777" w:rsidR="0024144B" w:rsidRPr="00FA42BE" w:rsidRDefault="008160DD" w:rsidP="00FA42BE">
      <w:pPr>
        <w:pStyle w:val="Body"/>
      </w:pPr>
      <w:ins w:id="293" w:author="AnneMarieW" w:date="2018-03-16T10:46:00Z">
        <w:r>
          <w:t>T</w:t>
        </w:r>
        <w:r w:rsidRPr="00FA42BE">
          <w:t>hroughout this book</w:t>
        </w:r>
        <w:r>
          <w:t>,</w:t>
        </w:r>
        <w:r w:rsidRPr="00FA42BE">
          <w:t xml:space="preserve"> </w:t>
        </w:r>
      </w:ins>
      <w:del w:id="294" w:author="AnneMarieW" w:date="2018-03-16T10:46:00Z">
        <w:r w:rsidR="0024144B" w:rsidRPr="00FA42BE" w:rsidDel="008160DD">
          <w:delText>W</w:delText>
        </w:r>
      </w:del>
      <w:ins w:id="295" w:author="AnneMarieW" w:date="2018-03-16T10:46:00Z">
        <w:r>
          <w:t>w</w:t>
        </w:r>
      </w:ins>
      <w:r w:rsidR="0024144B" w:rsidRPr="00FA42BE">
        <w:t xml:space="preserve">e’ve </w:t>
      </w:r>
      <w:del w:id="296" w:author="AnneMarieW" w:date="2018-03-16T10:47:00Z">
        <w:r w:rsidR="0024144B" w:rsidRPr="00FA42BE" w:rsidDel="00B94563">
          <w:delText>done</w:delText>
        </w:r>
      </w:del>
      <w:ins w:id="297" w:author="AnneMarieW" w:date="2018-03-16T10:47:00Z">
        <w:r w:rsidR="00B94563">
          <w:t>used</w:t>
        </w:r>
      </w:ins>
      <w:r w:rsidR="0024144B" w:rsidRPr="00FA42BE">
        <w:t xml:space="preserve"> </w:t>
      </w:r>
      <w:ins w:id="298" w:author="AnneMarieW" w:date="2018-03-16T10:48:00Z">
        <w:r w:rsidR="00B94563" w:rsidRPr="00FA42BE">
          <w:rPr>
            <w:rStyle w:val="Literal"/>
          </w:rPr>
          <w:t>let</w:t>
        </w:r>
        <w:r w:rsidR="00B94563" w:rsidRPr="00FA42BE">
          <w:t xml:space="preserve"> </w:t>
        </w:r>
        <w:r w:rsidR="00B94563">
          <w:t xml:space="preserve">like </w:t>
        </w:r>
      </w:ins>
      <w:r w:rsidR="0024144B" w:rsidRPr="00FA42BE">
        <w:t>this hundreds of times</w:t>
      </w:r>
      <w:del w:id="299" w:author="AnneMarieW" w:date="2018-03-16T10:46:00Z">
        <w:r w:rsidR="0024144B" w:rsidRPr="00FA42BE" w:rsidDel="008160DD">
          <w:delText xml:space="preserve"> throughout this book</w:delText>
        </w:r>
      </w:del>
      <w:r w:rsidR="0024144B" w:rsidRPr="00D605B4">
        <w:t>,</w:t>
      </w:r>
      <w:r w:rsidR="0024144B" w:rsidRPr="00FA42BE">
        <w:t xml:space="preserve"> and </w:t>
      </w:r>
      <w:ins w:id="300" w:author="AnneMarieW" w:date="2018-03-16T10:47:00Z">
        <w:r>
          <w:t>al</w:t>
        </w:r>
      </w:ins>
      <w:r w:rsidR="0024144B" w:rsidRPr="00FA42BE">
        <w:t>though you m</w:t>
      </w:r>
      <w:del w:id="301" w:author="AnneMarieW" w:date="2018-03-16T10:47:00Z">
        <w:r w:rsidR="0024144B" w:rsidRPr="00FA42BE" w:rsidDel="008160DD">
          <w:delText>ay</w:delText>
        </w:r>
      </w:del>
      <w:ins w:id="302" w:author="AnneMarieW" w:date="2018-03-16T10:47:00Z">
        <w:r>
          <w:t>ight</w:t>
        </w:r>
      </w:ins>
      <w:r w:rsidR="0024144B" w:rsidRPr="00FA42BE">
        <w:t xml:space="preserve"> not have</w:t>
      </w:r>
      <w:r w:rsidR="000A31CE">
        <w:t xml:space="preserve"> </w:t>
      </w:r>
      <w:r w:rsidR="0024144B" w:rsidRPr="00FA42BE">
        <w:t xml:space="preserve">realized it, you were using patterns! </w:t>
      </w:r>
      <w:ins w:id="303" w:author="AnneMarieW" w:date="2018-03-16T10:47:00Z">
        <w:r>
          <w:t>M</w:t>
        </w:r>
        <w:r w:rsidRPr="00FA42BE">
          <w:t>ore formally</w:t>
        </w:r>
        <w:r>
          <w:t>,</w:t>
        </w:r>
      </w:ins>
      <w:del w:id="304" w:author="AnneMarieW" w:date="2018-03-16T10:47:00Z">
        <w:r w:rsidR="0024144B" w:rsidRPr="00FA42BE" w:rsidDel="008160DD">
          <w:delText>A</w:delText>
        </w:r>
      </w:del>
      <w:ins w:id="305" w:author="AnneMarieW" w:date="2018-03-16T10:47:00Z">
        <w:r>
          <w:t xml:space="preserve"> a</w:t>
        </w:r>
      </w:ins>
      <w:r w:rsidR="0024144B" w:rsidRPr="00D605B4">
        <w:t xml:space="preserve"> </w:t>
      </w:r>
      <w:r w:rsidR="0024144B" w:rsidRPr="00FA42BE">
        <w:rPr>
          <w:rStyle w:val="Literal"/>
        </w:rPr>
        <w:t>let</w:t>
      </w:r>
      <w:r w:rsidR="0024144B" w:rsidRPr="00D605B4">
        <w:t xml:space="preserve"> </w:t>
      </w:r>
      <w:r w:rsidR="0024144B" w:rsidRPr="00FA42BE">
        <w:t>statement looks like this</w:t>
      </w:r>
      <w:del w:id="306" w:author="AnneMarieW" w:date="2018-03-16T10:47:00Z">
        <w:r w:rsidR="0024144B" w:rsidRPr="00FA42BE" w:rsidDel="008160DD">
          <w:delText>,</w:delText>
        </w:r>
        <w:r w:rsidR="000A31CE" w:rsidDel="008160DD">
          <w:delText xml:space="preserve"> </w:delText>
        </w:r>
        <w:r w:rsidR="0024144B" w:rsidRPr="00FA42BE" w:rsidDel="008160DD">
          <w:delText>more formally</w:delText>
        </w:r>
      </w:del>
      <w:r w:rsidR="0024144B" w:rsidRPr="00FA42BE">
        <w:t>:</w:t>
      </w:r>
    </w:p>
    <w:p w14:paraId="675E74B7" w14:textId="77777777" w:rsidR="0024144B" w:rsidRPr="00FA42BE" w:rsidRDefault="0024144B" w:rsidP="00FA42BE">
      <w:pPr>
        <w:pStyle w:val="CodeSingle"/>
      </w:pPr>
      <w:r w:rsidRPr="00FA42BE">
        <w:t>let PATTERN = EXPRESSION;</w:t>
      </w:r>
    </w:p>
    <w:p w14:paraId="2DB08106" w14:textId="24CB5986" w:rsidR="0024144B" w:rsidRPr="00FA42BE" w:rsidRDefault="0024144B" w:rsidP="00FA42BE">
      <w:pPr>
        <w:pStyle w:val="Body"/>
      </w:pPr>
      <w:r w:rsidRPr="00FA42BE">
        <w:t>In statements like</w:t>
      </w:r>
      <w:r w:rsidRPr="00D605B4">
        <w:t xml:space="preserve"> </w:t>
      </w:r>
      <w:r w:rsidRPr="00FA42BE">
        <w:rPr>
          <w:rStyle w:val="Literal"/>
        </w:rPr>
        <w:t>let x = 5;</w:t>
      </w:r>
      <w:r w:rsidRPr="00D605B4">
        <w:t xml:space="preserve"> </w:t>
      </w:r>
      <w:r w:rsidRPr="00FA42BE">
        <w:t>with a variable name in the</w:t>
      </w:r>
      <w:r w:rsidRPr="00D605B4">
        <w:t xml:space="preserve"> </w:t>
      </w:r>
      <w:r w:rsidRPr="00FA42BE">
        <w:rPr>
          <w:rStyle w:val="Literal"/>
        </w:rPr>
        <w:t>PATTERN</w:t>
      </w:r>
      <w:r w:rsidR="000A31CE">
        <w:t xml:space="preserve"> </w:t>
      </w:r>
      <w:r w:rsidRPr="00FA42BE">
        <w:t xml:space="preserve">slot, the variable name is just a particularly </w:t>
      </w:r>
      <w:ins w:id="307" w:author="Carol Nichols" w:date="2018-03-22T12:36:00Z">
        <w:r w:rsidR="00B1489F">
          <w:t>simp</w:t>
        </w:r>
      </w:ins>
      <w:commentRangeStart w:id="308"/>
      <w:commentRangeStart w:id="309"/>
      <w:del w:id="310" w:author="Carol Nichols" w:date="2018-03-22T12:36:00Z">
        <w:r w:rsidRPr="00FA42BE" w:rsidDel="00B1489F">
          <w:delText>humb</w:delText>
        </w:r>
      </w:del>
      <w:r w:rsidRPr="00FA42BE">
        <w:t>le</w:t>
      </w:r>
      <w:commentRangeEnd w:id="308"/>
      <w:r w:rsidR="00B94563">
        <w:rPr>
          <w:rStyle w:val="CommentReference"/>
        </w:rPr>
        <w:commentReference w:id="308"/>
      </w:r>
      <w:commentRangeEnd w:id="309"/>
      <w:r w:rsidR="003B3105">
        <w:rPr>
          <w:rStyle w:val="CommentReference"/>
        </w:rPr>
        <w:commentReference w:id="309"/>
      </w:r>
      <w:r w:rsidRPr="00FA42BE">
        <w:t xml:space="preserve"> form of </w:t>
      </w:r>
      <w:ins w:id="311" w:author="AnneMarieW" w:date="2018-03-16T10:48:00Z">
        <w:r w:rsidR="00B94563">
          <w:t xml:space="preserve">a </w:t>
        </w:r>
      </w:ins>
      <w:r w:rsidRPr="00FA42BE">
        <w:t xml:space="preserve">pattern. </w:t>
      </w:r>
      <w:del w:id="312" w:author="Carol Nichols" w:date="2018-03-22T12:36:00Z">
        <w:r w:rsidRPr="00FA42BE" w:rsidDel="00270005">
          <w:delText xml:space="preserve">We </w:delText>
        </w:r>
      </w:del>
      <w:ins w:id="313" w:author="Carol Nichols" w:date="2018-03-22T12:36:00Z">
        <w:r w:rsidR="00270005">
          <w:t>Rust</w:t>
        </w:r>
        <w:r w:rsidR="00270005" w:rsidRPr="00FA42BE">
          <w:t xml:space="preserve"> </w:t>
        </w:r>
      </w:ins>
      <w:r w:rsidRPr="00FA42BE">
        <w:t>compare</w:t>
      </w:r>
      <w:ins w:id="314" w:author="Carol Nichols" w:date="2018-03-22T12:37:00Z">
        <w:r w:rsidR="00270005">
          <w:t>s</w:t>
        </w:r>
      </w:ins>
      <w:r w:rsidRPr="00FA42BE">
        <w:t xml:space="preserve"> the expression against the pattern</w:t>
      </w:r>
      <w:del w:id="315" w:author="AnneMarieW" w:date="2018-03-16T10:48:00Z">
        <w:r w:rsidRPr="00FA42BE" w:rsidDel="00B94563">
          <w:delText>,</w:delText>
        </w:r>
      </w:del>
      <w:r w:rsidRPr="00FA42BE">
        <w:t xml:space="preserve"> and assign</w:t>
      </w:r>
      <w:ins w:id="316" w:author="Carol Nichols" w:date="2018-03-22T12:37:00Z">
        <w:r w:rsidR="00270005">
          <w:t>s</w:t>
        </w:r>
      </w:ins>
      <w:r w:rsidRPr="00FA42BE">
        <w:t xml:space="preserve"> any names</w:t>
      </w:r>
      <w:r w:rsidR="000A31CE">
        <w:t xml:space="preserve"> </w:t>
      </w:r>
      <w:commentRangeStart w:id="317"/>
      <w:commentRangeStart w:id="318"/>
      <w:del w:id="319" w:author="Carol Nichols" w:date="2018-03-22T12:37:00Z">
        <w:r w:rsidRPr="00FA42BE" w:rsidDel="00270005">
          <w:delText xml:space="preserve">we </w:delText>
        </w:r>
      </w:del>
      <w:ins w:id="320" w:author="Carol Nichols" w:date="2018-03-22T12:37:00Z">
        <w:r w:rsidR="00270005">
          <w:t>it</w:t>
        </w:r>
        <w:r w:rsidR="00270005" w:rsidRPr="00FA42BE">
          <w:t xml:space="preserve"> </w:t>
        </w:r>
      </w:ins>
      <w:r w:rsidRPr="00FA42BE">
        <w:t>find</w:t>
      </w:r>
      <w:commentRangeEnd w:id="317"/>
      <w:commentRangeEnd w:id="318"/>
      <w:ins w:id="321" w:author="Carol Nichols" w:date="2018-03-22T12:37:00Z">
        <w:r w:rsidR="00270005">
          <w:t>s</w:t>
        </w:r>
      </w:ins>
      <w:r w:rsidR="00B94563">
        <w:rPr>
          <w:rStyle w:val="CommentReference"/>
        </w:rPr>
        <w:commentReference w:id="317"/>
      </w:r>
      <w:r w:rsidR="00067409">
        <w:rPr>
          <w:rStyle w:val="CommentReference"/>
        </w:rPr>
        <w:commentReference w:id="318"/>
      </w:r>
      <w:r w:rsidRPr="00FA42BE">
        <w:t xml:space="preserve">. So </w:t>
      </w:r>
      <w:del w:id="322" w:author="AnneMarieW" w:date="2018-03-16T10:49:00Z">
        <w:r w:rsidRPr="00FA42BE" w:rsidDel="00B94563">
          <w:delText>for our</w:delText>
        </w:r>
      </w:del>
      <w:ins w:id="323" w:author="AnneMarieW" w:date="2018-03-16T10:49:00Z">
        <w:r w:rsidR="00B94563">
          <w:t>in the</w:t>
        </w:r>
      </w:ins>
      <w:r w:rsidRPr="00D605B4">
        <w:t xml:space="preserve"> </w:t>
      </w:r>
      <w:r w:rsidRPr="00FA42BE">
        <w:rPr>
          <w:rStyle w:val="Literal"/>
        </w:rPr>
        <w:t>let x = 5;</w:t>
      </w:r>
      <w:r w:rsidRPr="00D605B4">
        <w:t xml:space="preserve"> </w:t>
      </w:r>
      <w:r w:rsidRPr="00FA42BE">
        <w:t>example,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 xml:space="preserve">is a pattern that </w:t>
      </w:r>
      <w:del w:id="324" w:author="AnneMarieW" w:date="2018-03-16T10:51:00Z">
        <w:r w:rsidRPr="00FA42BE" w:rsidDel="00B94563">
          <w:delText>say</w:delText>
        </w:r>
      </w:del>
      <w:ins w:id="325" w:author="AnneMarieW" w:date="2018-03-16T10:51:00Z">
        <w:r w:rsidR="00B94563">
          <w:t>mean</w:t>
        </w:r>
      </w:ins>
      <w:r w:rsidRPr="00FA42BE">
        <w:t>s</w:t>
      </w:r>
      <w:r w:rsidR="000A31CE">
        <w:t xml:space="preserve"> </w:t>
      </w:r>
      <w:r w:rsidRPr="00FA42BE">
        <w:t>“bind what matches here to the variable</w:t>
      </w:r>
      <w:r w:rsidRPr="00D605B4">
        <w:t xml:space="preserve"> </w:t>
      </w:r>
      <w:r w:rsidRPr="00FA42BE">
        <w:rPr>
          <w:rStyle w:val="Literal"/>
        </w:rPr>
        <w:t>x</w:t>
      </w:r>
      <w:r w:rsidRPr="00FA42BE">
        <w:t xml:space="preserve">.” </w:t>
      </w:r>
      <w:del w:id="326" w:author="AnneMarieW" w:date="2018-03-16T10:51:00Z">
        <w:r w:rsidRPr="00FA42BE" w:rsidDel="00B94563">
          <w:delText>And sinc</w:delText>
        </w:r>
      </w:del>
      <w:ins w:id="327" w:author="AnneMarieW" w:date="2018-03-16T10:51:00Z">
        <w:r w:rsidR="00B94563">
          <w:t>Becaus</w:t>
        </w:r>
      </w:ins>
      <w:r w:rsidRPr="00FA42BE">
        <w:t>e the name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is the</w:t>
      </w:r>
      <w:r w:rsidR="000A31CE">
        <w:t xml:space="preserve"> </w:t>
      </w:r>
      <w:r w:rsidRPr="00FA42BE">
        <w:t>whole pattern, this pattern effectively means “bind</w:t>
      </w:r>
      <w:commentRangeStart w:id="328"/>
      <w:commentRangeStart w:id="329"/>
      <w:r w:rsidRPr="00FA42BE">
        <w:t xml:space="preserve"> everything</w:t>
      </w:r>
      <w:commentRangeEnd w:id="328"/>
      <w:r w:rsidR="00B94563">
        <w:rPr>
          <w:rStyle w:val="CommentReference"/>
        </w:rPr>
        <w:commentReference w:id="328"/>
      </w:r>
      <w:commentRangeEnd w:id="329"/>
      <w:r w:rsidR="002932C5">
        <w:rPr>
          <w:rStyle w:val="CommentReference"/>
        </w:rPr>
        <w:commentReference w:id="329"/>
      </w:r>
      <w:r w:rsidRPr="00FA42BE">
        <w:t xml:space="preserve"> to the variable</w:t>
      </w:r>
      <w:r w:rsidR="000A31CE">
        <w:t xml:space="preserve"> </w:t>
      </w:r>
      <w:r w:rsidRPr="00FA42BE">
        <w:rPr>
          <w:rStyle w:val="Literal"/>
        </w:rPr>
        <w:t>x</w:t>
      </w:r>
      <w:r w:rsidRPr="00FA42BE">
        <w:t>, whatever the value is.”</w:t>
      </w:r>
    </w:p>
    <w:p w14:paraId="67529646" w14:textId="77777777" w:rsidR="0024144B" w:rsidRPr="00FA42BE" w:rsidRDefault="0024144B" w:rsidP="00FA42BE">
      <w:pPr>
        <w:pStyle w:val="Body"/>
      </w:pPr>
      <w:r w:rsidRPr="00FA42BE">
        <w:t>To see the pattern matching aspect of</w:t>
      </w:r>
      <w:r w:rsidRPr="00D605B4">
        <w:t xml:space="preserve"> </w:t>
      </w:r>
      <w:r w:rsidRPr="00FA42BE">
        <w:rPr>
          <w:rStyle w:val="Literal"/>
        </w:rPr>
        <w:t>let</w:t>
      </w:r>
      <w:r w:rsidRPr="00D605B4">
        <w:t xml:space="preserve"> </w:t>
      </w:r>
      <w:del w:id="330" w:author="AnneMarieW" w:date="2018-03-16T10:53:00Z">
        <w:r w:rsidRPr="00FA42BE" w:rsidDel="00B94563">
          <w:delText xml:space="preserve">a </w:delText>
        </w:r>
      </w:del>
      <w:del w:id="331" w:author="AnneMarieW" w:date="2018-03-16T10:52:00Z">
        <w:r w:rsidRPr="00FA42BE" w:rsidDel="00B94563">
          <w:delText xml:space="preserve">bit </w:delText>
        </w:r>
      </w:del>
      <w:r w:rsidRPr="00FA42BE">
        <w:t>more clearly, consider</w:t>
      </w:r>
      <w:r w:rsidR="000A31CE">
        <w:t xml:space="preserve"> </w:t>
      </w:r>
      <w:r w:rsidRPr="00FA42BE">
        <w:t>Listing 18-4</w:t>
      </w:r>
      <w:ins w:id="332" w:author="AnneMarieW" w:date="2018-03-16T10:52:00Z">
        <w:r w:rsidR="00B94563">
          <w:t>, which</w:t>
        </w:r>
      </w:ins>
      <w:del w:id="333" w:author="AnneMarieW" w:date="2018-03-16T10:52:00Z">
        <w:r w:rsidRPr="00FA42BE" w:rsidDel="00B94563">
          <w:delText xml:space="preserve"> where we’re</w:delText>
        </w:r>
      </w:del>
      <w:r w:rsidRPr="00FA42BE">
        <w:t xml:space="preserve"> us</w:t>
      </w:r>
      <w:ins w:id="334" w:author="AnneMarieW" w:date="2018-03-16T10:52:00Z">
        <w:r w:rsidR="00B94563">
          <w:t>es</w:t>
        </w:r>
      </w:ins>
      <w:del w:id="335" w:author="AnneMarieW" w:date="2018-03-16T10:52:00Z">
        <w:r w:rsidRPr="00FA42BE" w:rsidDel="00B94563">
          <w:delText>ing</w:delText>
        </w:r>
      </w:del>
      <w:r w:rsidRPr="00FA42BE">
        <w:t xml:space="preserve"> a pattern with</w:t>
      </w:r>
      <w:r w:rsidRPr="00D605B4">
        <w:t xml:space="preserve"> </w:t>
      </w:r>
      <w:r w:rsidRPr="00FA42BE">
        <w:rPr>
          <w:rStyle w:val="Literal"/>
        </w:rPr>
        <w:t>let</w:t>
      </w:r>
      <w:r w:rsidRPr="00D605B4">
        <w:t xml:space="preserve"> </w:t>
      </w:r>
      <w:r w:rsidRPr="00FA42BE">
        <w:t>to destructure a tuple:</w:t>
      </w:r>
    </w:p>
    <w:p w14:paraId="665BE620" w14:textId="77777777" w:rsidR="0024144B" w:rsidRPr="00FA42BE" w:rsidRDefault="0024144B" w:rsidP="00FA42BE">
      <w:pPr>
        <w:pStyle w:val="CodeSingle"/>
      </w:pPr>
      <w:r w:rsidRPr="00FA42BE">
        <w:t>let (x, y, z) = (1, 2, 3);</w:t>
      </w:r>
    </w:p>
    <w:p w14:paraId="6E984CA3" w14:textId="77777777" w:rsidR="0024144B" w:rsidRPr="00FA42BE" w:rsidRDefault="0024144B" w:rsidP="00FA42BE">
      <w:pPr>
        <w:pStyle w:val="Listing"/>
      </w:pPr>
      <w:r w:rsidRPr="00FA42BE">
        <w:t>Listing 18-4: Using a pattern to destructure a tuple and create three variables at</w:t>
      </w:r>
      <w:del w:id="336" w:author="janelle" w:date="2018-03-09T15:23:00Z">
        <w:r w:rsidR="00FA42BE" w:rsidRPr="008D3A86" w:rsidDel="00DB5FCC">
          <w:delText xml:space="preserve"> </w:delText>
        </w:r>
      </w:del>
      <w:r w:rsidRPr="00D605B4">
        <w:t xml:space="preserve"> </w:t>
      </w:r>
      <w:r w:rsidRPr="00FA42BE">
        <w:t>once</w:t>
      </w:r>
    </w:p>
    <w:p w14:paraId="63C10272" w14:textId="77777777" w:rsidR="0024144B" w:rsidRPr="00FA42BE" w:rsidRDefault="0024144B" w:rsidP="00FA42BE">
      <w:pPr>
        <w:pStyle w:val="Body"/>
      </w:pPr>
      <w:r w:rsidRPr="00FA42BE">
        <w:t>Here, we match a tuple against a pattern. Rust compares</w:t>
      </w:r>
      <w:r w:rsidR="000A31CE">
        <w:t xml:space="preserve"> </w:t>
      </w:r>
      <w:r w:rsidRPr="00FA42BE">
        <w:t>the value</w:t>
      </w:r>
      <w:r w:rsidRPr="00D605B4">
        <w:t xml:space="preserve"> </w:t>
      </w:r>
      <w:r w:rsidRPr="00FA42BE">
        <w:rPr>
          <w:rStyle w:val="Literal"/>
        </w:rPr>
        <w:t>(1, 2, 3)</w:t>
      </w:r>
      <w:r>
        <w:t xml:space="preserve"> </w:t>
      </w:r>
      <w:r w:rsidRPr="00FA42BE">
        <w:t>to the pattern</w:t>
      </w:r>
      <w:r w:rsidRPr="00D605B4">
        <w:t xml:space="preserve"> </w:t>
      </w:r>
      <w:r w:rsidRPr="00FA42BE">
        <w:rPr>
          <w:rStyle w:val="Literal"/>
        </w:rPr>
        <w:t>(x, y, z)</w:t>
      </w:r>
      <w:r w:rsidRPr="00D605B4">
        <w:t xml:space="preserve"> </w:t>
      </w:r>
      <w:r w:rsidRPr="00FA42BE">
        <w:t>and sees that the value matches</w:t>
      </w:r>
      <w:r w:rsidR="000A31CE">
        <w:t xml:space="preserve"> </w:t>
      </w:r>
      <w:r w:rsidRPr="00FA42BE">
        <w:t xml:space="preserve">the pattern, so </w:t>
      </w:r>
      <w:ins w:id="337" w:author="AnneMarieW" w:date="2018-03-16T10:54:00Z">
        <w:r w:rsidR="009079EF">
          <w:t xml:space="preserve">Rust </w:t>
        </w:r>
      </w:ins>
      <w:del w:id="338" w:author="AnneMarieW" w:date="2018-03-16T10:54:00Z">
        <w:r w:rsidRPr="00FA42BE" w:rsidDel="009079EF">
          <w:delText xml:space="preserve">will </w:delText>
        </w:r>
      </w:del>
      <w:r w:rsidRPr="00FA42BE">
        <w:t>bind</w:t>
      </w:r>
      <w:ins w:id="339" w:author="AnneMarieW" w:date="2018-03-16T10:54:00Z">
        <w:r w:rsidR="009079EF">
          <w:t>s</w:t>
        </w:r>
      </w:ins>
      <w:r w:rsidRPr="00D605B4">
        <w:t xml:space="preserve"> </w:t>
      </w:r>
      <w:r w:rsidRPr="00FA42BE">
        <w:rPr>
          <w:rStyle w:val="Literal"/>
        </w:rPr>
        <w:t>1</w:t>
      </w:r>
      <w:r w:rsidRPr="00D605B4">
        <w:t xml:space="preserve"> </w:t>
      </w:r>
      <w:r w:rsidRPr="00FA42BE">
        <w:t>to</w:t>
      </w:r>
      <w:r w:rsidRPr="00D605B4">
        <w:t xml:space="preserve"> </w:t>
      </w:r>
      <w:r w:rsidRPr="00FA42BE">
        <w:rPr>
          <w:rStyle w:val="Literal"/>
        </w:rPr>
        <w:t>x</w:t>
      </w:r>
      <w:r w:rsidRPr="00FA42BE">
        <w:t>,</w:t>
      </w:r>
      <w:r w:rsidRPr="00D605B4">
        <w:t xml:space="preserve"> </w:t>
      </w:r>
      <w:r w:rsidRPr="00FA42BE">
        <w:rPr>
          <w:rStyle w:val="Literal"/>
        </w:rPr>
        <w:t>2</w:t>
      </w:r>
      <w:r w:rsidRPr="00D605B4">
        <w:t xml:space="preserve"> </w:t>
      </w:r>
      <w:r w:rsidRPr="00FA42BE">
        <w:t>to</w:t>
      </w:r>
      <w:r w:rsidRPr="00D605B4">
        <w:t xml:space="preserve"> </w:t>
      </w:r>
      <w:r w:rsidRPr="00FA42BE">
        <w:rPr>
          <w:rStyle w:val="Literal"/>
        </w:rPr>
        <w:t>y</w:t>
      </w:r>
      <w:r w:rsidRPr="00FA42BE">
        <w:t>, and</w:t>
      </w:r>
      <w:r w:rsidRPr="00D605B4">
        <w:t xml:space="preserve"> </w:t>
      </w:r>
      <w:r w:rsidRPr="00FA42BE">
        <w:rPr>
          <w:rStyle w:val="Literal"/>
        </w:rPr>
        <w:t>3</w:t>
      </w:r>
      <w:r w:rsidRPr="00D605B4">
        <w:t xml:space="preserve"> </w:t>
      </w:r>
      <w:r w:rsidRPr="00FA42BE">
        <w:t>to</w:t>
      </w:r>
      <w:r w:rsidRPr="00D605B4">
        <w:t xml:space="preserve"> </w:t>
      </w:r>
      <w:r w:rsidRPr="00FA42BE">
        <w:rPr>
          <w:rStyle w:val="Literal"/>
        </w:rPr>
        <w:t>z</w:t>
      </w:r>
      <w:r w:rsidRPr="00FA42BE">
        <w:t>.</w:t>
      </w:r>
      <w:r w:rsidR="000A31CE">
        <w:t xml:space="preserve"> </w:t>
      </w:r>
      <w:r w:rsidRPr="00FA42BE">
        <w:t>You can think of this tuple pattern as nesting three individual variable</w:t>
      </w:r>
      <w:r w:rsidR="000A31CE">
        <w:t xml:space="preserve"> </w:t>
      </w:r>
      <w:r w:rsidRPr="00FA42BE">
        <w:t xml:space="preserve">patterns inside </w:t>
      </w:r>
      <w:del w:id="340" w:author="AnneMarieW" w:date="2018-03-16T10:54:00Z">
        <w:r w:rsidRPr="00FA42BE" w:rsidDel="009079EF">
          <w:delText xml:space="preserve">of </w:delText>
        </w:r>
      </w:del>
      <w:r w:rsidRPr="00FA42BE">
        <w:t>it.</w:t>
      </w:r>
    </w:p>
    <w:p w14:paraId="7E87CBB7" w14:textId="77777777" w:rsidR="0024144B" w:rsidRPr="00D605B4" w:rsidRDefault="0024144B" w:rsidP="0024144B">
      <w:pPr>
        <w:pStyle w:val="Body"/>
      </w:pPr>
      <w:r w:rsidRPr="00D605B4">
        <w:t>If the number of elements in the pattern do</w:t>
      </w:r>
      <w:r w:rsidR="00E55824">
        <w:t>es</w:t>
      </w:r>
      <w:r w:rsidRPr="00D605B4">
        <w:t>n’t match the number of elements in</w:t>
      </w:r>
      <w:r>
        <w:t xml:space="preserve"> </w:t>
      </w:r>
      <w:r w:rsidRPr="00D605B4">
        <w:t>the tuple, the overall type won’t match and we’ll get a compiler error. For</w:t>
      </w:r>
      <w:r>
        <w:t xml:space="preserve"> </w:t>
      </w:r>
      <w:r w:rsidRPr="00D605B4">
        <w:t>example, Listing 18-5 shows an attempt to destructure a</w:t>
      </w:r>
      <w:r>
        <w:t xml:space="preserve"> </w:t>
      </w:r>
      <w:r w:rsidRPr="00D605B4">
        <w:t xml:space="preserve">tuple with three elements </w:t>
      </w:r>
      <w:r w:rsidR="00B36F90" w:rsidRPr="00D605B4">
        <w:t>into two variables</w:t>
      </w:r>
      <w:r w:rsidR="00B36F90">
        <w:t xml:space="preserve">, which </w:t>
      </w:r>
      <w:r w:rsidRPr="00D605B4">
        <w:t>won’t work:</w:t>
      </w:r>
    </w:p>
    <w:p w14:paraId="3A9F38CC" w14:textId="77777777" w:rsidR="0024144B" w:rsidRPr="00D605B4" w:rsidRDefault="0024144B" w:rsidP="0024144B">
      <w:pPr>
        <w:pStyle w:val="CodeSingle"/>
      </w:pPr>
      <w:r w:rsidRPr="00D605B4">
        <w:t>let (x, y) = (1, 2, 3);</w:t>
      </w:r>
    </w:p>
    <w:p w14:paraId="0952B3C4" w14:textId="77777777" w:rsidR="0024144B" w:rsidRPr="00D605B4" w:rsidRDefault="0024144B" w:rsidP="0024144B">
      <w:pPr>
        <w:pStyle w:val="Listing"/>
      </w:pPr>
      <w:r w:rsidRPr="00D605B4">
        <w:t>Listing 18-5: Incorrectly constructing a pattern whose variables don’t match</w:t>
      </w:r>
      <w:r>
        <w:t xml:space="preserve"> </w:t>
      </w:r>
      <w:r w:rsidRPr="00D605B4">
        <w:t>the number of elements in the tuple</w:t>
      </w:r>
    </w:p>
    <w:p w14:paraId="44C72EE2" w14:textId="77777777" w:rsidR="0024144B" w:rsidRPr="00D605B4" w:rsidRDefault="0024144B" w:rsidP="0024144B">
      <w:pPr>
        <w:pStyle w:val="Body"/>
      </w:pPr>
      <w:r w:rsidRPr="00D605B4">
        <w:lastRenderedPageBreak/>
        <w:t xml:space="preserve">Attempting to compile this code </w:t>
      </w:r>
      <w:del w:id="341" w:author="AnneMarieW" w:date="2018-03-16T10:55:00Z">
        <w:r w:rsidRPr="00D605B4" w:rsidDel="009079EF">
          <w:delText>gives us</w:delText>
        </w:r>
      </w:del>
      <w:ins w:id="342" w:author="AnneMarieW" w:date="2018-03-16T10:55:00Z">
        <w:r w:rsidR="00CD4383">
          <w:t>result</w:t>
        </w:r>
        <w:r w:rsidR="009079EF">
          <w:t>s</w:t>
        </w:r>
        <w:r w:rsidR="00CD4383">
          <w:t xml:space="preserve"> in</w:t>
        </w:r>
      </w:ins>
      <w:r w:rsidRPr="00D605B4">
        <w:t xml:space="preserve"> this type error:</w:t>
      </w:r>
    </w:p>
    <w:p w14:paraId="285E7549" w14:textId="77777777" w:rsidR="0024144B" w:rsidRPr="00D605B4" w:rsidRDefault="0024144B" w:rsidP="0024144B">
      <w:pPr>
        <w:pStyle w:val="CodeA"/>
      </w:pPr>
      <w:r w:rsidRPr="00D605B4">
        <w:t>error[E0308]: mismatched types</w:t>
      </w:r>
    </w:p>
    <w:p w14:paraId="4AC63B8C" w14:textId="77777777" w:rsidR="0024144B" w:rsidRPr="00D605B4" w:rsidRDefault="0024144B" w:rsidP="0024144B">
      <w:pPr>
        <w:pStyle w:val="CodeB"/>
      </w:pPr>
      <w:r w:rsidRPr="00D605B4">
        <w:t xml:space="preserve"> --&gt; src/main.rs:2:9</w:t>
      </w:r>
    </w:p>
    <w:p w14:paraId="31E75562" w14:textId="77777777" w:rsidR="0024144B" w:rsidRPr="00D605B4" w:rsidRDefault="0024144B" w:rsidP="0024144B">
      <w:pPr>
        <w:pStyle w:val="CodeB"/>
      </w:pPr>
      <w:r w:rsidRPr="00D605B4">
        <w:t xml:space="preserve">  |</w:t>
      </w:r>
    </w:p>
    <w:p w14:paraId="12C35D2E" w14:textId="77777777" w:rsidR="0024144B" w:rsidRPr="00D605B4" w:rsidRDefault="0024144B" w:rsidP="0024144B">
      <w:pPr>
        <w:pStyle w:val="CodeB"/>
      </w:pPr>
      <w:r w:rsidRPr="00D605B4">
        <w:t>2 |     let (x, y) = (1, 2, 3);</w:t>
      </w:r>
    </w:p>
    <w:p w14:paraId="6BDA799C" w14:textId="77777777" w:rsidR="0024144B" w:rsidRPr="00D605B4" w:rsidRDefault="0024144B" w:rsidP="0024144B">
      <w:pPr>
        <w:pStyle w:val="CodeB"/>
      </w:pPr>
      <w:r w:rsidRPr="00D605B4">
        <w:t xml:space="preserve">  |         ^^^^^^ expected a tuple with 3 elements, found one with 2 elements</w:t>
      </w:r>
    </w:p>
    <w:p w14:paraId="377855F3" w14:textId="77777777" w:rsidR="0024144B" w:rsidRPr="00D605B4" w:rsidRDefault="0024144B" w:rsidP="0024144B">
      <w:pPr>
        <w:pStyle w:val="CodeB"/>
      </w:pPr>
      <w:r w:rsidRPr="00D605B4">
        <w:t xml:space="preserve">  |</w:t>
      </w:r>
    </w:p>
    <w:p w14:paraId="1E8623EB" w14:textId="2FC73B33" w:rsidR="0024144B" w:rsidRPr="00D605B4" w:rsidRDefault="0024144B" w:rsidP="0024144B">
      <w:pPr>
        <w:pStyle w:val="CodeB"/>
      </w:pPr>
      <w:r w:rsidRPr="00D605B4">
        <w:t xml:space="preserve">  = note: expected type </w:t>
      </w:r>
      <w:ins w:id="343" w:author="Carol Nichols" w:date="2018-03-22T12:40:00Z">
        <w:r w:rsidR="00A75001">
          <w:t>`</w:t>
        </w:r>
      </w:ins>
      <w:r w:rsidRPr="00D605B4">
        <w:t>({integer}, {integer}, {integer})</w:t>
      </w:r>
      <w:ins w:id="344" w:author="Carol Nichols" w:date="2018-03-22T12:40:00Z">
        <w:r w:rsidR="00A75001">
          <w:t>`</w:t>
        </w:r>
      </w:ins>
    </w:p>
    <w:p w14:paraId="1B1CC3A4" w14:textId="17BC292C" w:rsidR="0024144B" w:rsidRPr="00D605B4" w:rsidRDefault="0024144B" w:rsidP="0024144B">
      <w:pPr>
        <w:pStyle w:val="CodeC"/>
      </w:pPr>
      <w:r w:rsidRPr="00D605B4">
        <w:t xml:space="preserve">             found type </w:t>
      </w:r>
      <w:ins w:id="345" w:author="Carol Nichols" w:date="2018-03-22T12:40:00Z">
        <w:r w:rsidR="00A75001">
          <w:t>`</w:t>
        </w:r>
      </w:ins>
      <w:r w:rsidRPr="00D605B4">
        <w:t>(_, _)</w:t>
      </w:r>
      <w:ins w:id="346" w:author="Carol Nichols" w:date="2018-03-22T12:40:00Z">
        <w:r w:rsidR="00A75001">
          <w:t>`</w:t>
        </w:r>
      </w:ins>
    </w:p>
    <w:p w14:paraId="398A392E" w14:textId="77777777" w:rsidR="0024144B" w:rsidRDefault="0024144B" w:rsidP="0024144B">
      <w:pPr>
        <w:pStyle w:val="Body"/>
        <w:rPr>
          <w:ins w:id="347" w:author="AnneMarieW" w:date="2018-03-16T10:56:00Z"/>
        </w:rPr>
      </w:pPr>
      <w:r w:rsidRPr="00D605B4">
        <w:t xml:space="preserve">If we wanted to ignore one or more of the values in the tuple, we could use </w:t>
      </w:r>
      <w:r w:rsidRPr="00F97DBE">
        <w:rPr>
          <w:rStyle w:val="Literal"/>
        </w:rPr>
        <w:t>_</w:t>
      </w:r>
      <w:r w:rsidRPr="00C86B9A">
        <w:rPr>
          <w:rPrChange w:id="348" w:author="Carol Nichols" w:date="2018-03-22T12:40:00Z">
            <w:rPr>
              <w:rStyle w:val="Literal"/>
            </w:rPr>
          </w:rPrChange>
        </w:rPr>
        <w:t xml:space="preserve"> or </w:t>
      </w:r>
      <w:r w:rsidRPr="00F97DBE">
        <w:rPr>
          <w:rStyle w:val="Literal"/>
        </w:rPr>
        <w:t>..</w:t>
      </w:r>
      <w:r w:rsidRPr="00D605B4">
        <w:t xml:space="preserve"> as </w:t>
      </w:r>
      <w:del w:id="349" w:author="AnneMarieW" w:date="2018-03-16T10:56:00Z">
        <w:r w:rsidRPr="00D605B4" w:rsidDel="00CD4383">
          <w:delText>we</w:delText>
        </w:r>
      </w:del>
      <w:ins w:id="350" w:author="AnneMarieW" w:date="2018-03-16T10:56:00Z">
        <w:r w:rsidR="00CD4383">
          <w:t>you</w:t>
        </w:r>
      </w:ins>
      <w:r w:rsidRPr="00D605B4">
        <w:t>’ll see in the “Ignoring Values in a Pattern” section</w:t>
      </w:r>
      <w:ins w:id="351" w:author="AnneMarieW" w:date="2018-03-16T10:56:00Z">
        <w:r w:rsidR="00CD4383">
          <w:t xml:space="preserve"> on </w:t>
        </w:r>
        <w:r w:rsidR="00CA1F78" w:rsidRPr="00CA1F78">
          <w:rPr>
            <w:highlight w:val="yellow"/>
            <w:rPrChange w:id="352" w:author="AnneMarieW" w:date="2018-03-16T10:57:00Z">
              <w:rPr>
                <w:rFonts w:ascii="Courier" w:hAnsi="Courier"/>
                <w:color w:val="0000FF"/>
                <w:sz w:val="20"/>
              </w:rPr>
            </w:rPrChange>
          </w:rPr>
          <w:t>page XX</w:t>
        </w:r>
      </w:ins>
      <w:r w:rsidRPr="00D605B4">
        <w:t xml:space="preserve">. If </w:t>
      </w:r>
      <w:del w:id="353" w:author="AnneMarieW" w:date="2018-03-16T10:57:00Z">
        <w:r w:rsidR="00F97DBE" w:rsidDel="00ED0146">
          <w:delText>our</w:delText>
        </w:r>
      </w:del>
      <w:ins w:id="354" w:author="AnneMarieW" w:date="2018-03-16T10:57:00Z">
        <w:r w:rsidR="00ED0146">
          <w:t>the</w:t>
        </w:r>
      </w:ins>
      <w:r w:rsidR="00F97DBE">
        <w:t xml:space="preserve"> </w:t>
      </w:r>
      <w:r w:rsidRPr="00D605B4">
        <w:t xml:space="preserve">problem </w:t>
      </w:r>
      <w:r w:rsidR="00F97DBE">
        <w:t xml:space="preserve">is </w:t>
      </w:r>
      <w:r w:rsidRPr="00D605B4">
        <w:t xml:space="preserve">that we </w:t>
      </w:r>
      <w:r w:rsidR="00F97DBE">
        <w:t xml:space="preserve">have </w:t>
      </w:r>
      <w:r w:rsidRPr="00D605B4">
        <w:t xml:space="preserve">too many variables in the pattern, the solution </w:t>
      </w:r>
      <w:del w:id="355" w:author="AnneMarieW" w:date="2018-03-16T10:57:00Z">
        <w:r w:rsidRPr="00D605B4" w:rsidDel="00ED0146">
          <w:delText>would</w:delText>
        </w:r>
        <w:r w:rsidDel="00ED0146">
          <w:delText xml:space="preserve"> </w:delText>
        </w:r>
        <w:r w:rsidRPr="00D605B4" w:rsidDel="00ED0146">
          <w:delText>be</w:delText>
        </w:r>
      </w:del>
      <w:ins w:id="356" w:author="AnneMarieW" w:date="2018-03-16T10:57:00Z">
        <w:r w:rsidR="00ED0146">
          <w:t>is</w:t>
        </w:r>
      </w:ins>
      <w:r w:rsidRPr="00D605B4">
        <w:t xml:space="preserve"> to make the types match by removing variables so </w:t>
      </w:r>
      <w:del w:id="357" w:author="AnneMarieW" w:date="2018-03-16T10:57:00Z">
        <w:r w:rsidRPr="00D605B4" w:rsidDel="00ED0146">
          <w:delText xml:space="preserve">that </w:delText>
        </w:r>
      </w:del>
      <w:r w:rsidRPr="00D605B4">
        <w:t>the number of</w:t>
      </w:r>
      <w:r>
        <w:t xml:space="preserve"> </w:t>
      </w:r>
      <w:r w:rsidRPr="00D605B4">
        <w:t xml:space="preserve">variables </w:t>
      </w:r>
      <w:del w:id="358" w:author="AnneMarieW" w:date="2018-03-16T10:57:00Z">
        <w:r w:rsidRPr="00D605B4" w:rsidDel="00ED0146">
          <w:delText xml:space="preserve">is </w:delText>
        </w:r>
      </w:del>
      <w:r w:rsidRPr="00D605B4">
        <w:t>equal</w:t>
      </w:r>
      <w:ins w:id="359" w:author="AnneMarieW" w:date="2018-03-16T10:57:00Z">
        <w:r w:rsidR="00ED0146">
          <w:t>s</w:t>
        </w:r>
      </w:ins>
      <w:del w:id="360" w:author="AnneMarieW" w:date="2018-03-16T10:57:00Z">
        <w:r w:rsidRPr="00D605B4" w:rsidDel="00ED0146">
          <w:delText xml:space="preserve"> to </w:delText>
        </w:r>
      </w:del>
      <w:ins w:id="361" w:author="AnneMarieW" w:date="2018-03-16T10:57:00Z">
        <w:r w:rsidR="00ED0146">
          <w:t xml:space="preserve"> </w:t>
        </w:r>
      </w:ins>
      <w:r w:rsidRPr="00D605B4">
        <w:t>the number of elements in the tuple.</w:t>
      </w:r>
    </w:p>
    <w:p w14:paraId="06C061F2" w14:textId="4E9476C4" w:rsidR="00CD4383" w:rsidRDefault="00CD4383" w:rsidP="00CD4383">
      <w:pPr>
        <w:pStyle w:val="ProductionDirective"/>
        <w:rPr>
          <w:ins w:id="362" w:author="AnneMarieW" w:date="2018-03-16T10:56:00Z"/>
        </w:rPr>
      </w:pPr>
      <w:ins w:id="363" w:author="AnneMarieW" w:date="2018-03-16T10:56:00Z">
        <w:r>
          <w:t>prod: check &amp; fill xref</w:t>
        </w:r>
      </w:ins>
      <w:ins w:id="364" w:author="Carol Nichols" w:date="2018-03-22T12:40:00Z">
        <w:r w:rsidR="006248E6">
          <w:t xml:space="preserve"> (this chapter)</w:t>
        </w:r>
      </w:ins>
    </w:p>
    <w:p w14:paraId="1D7A384A" w14:textId="77777777" w:rsidR="00CD4383" w:rsidRPr="00D605B4" w:rsidDel="00CD4383" w:rsidRDefault="00CD4383" w:rsidP="00CD4383">
      <w:pPr>
        <w:pStyle w:val="Body"/>
        <w:rPr>
          <w:del w:id="365" w:author="AnneMarieW" w:date="2018-03-16T10:56:00Z"/>
        </w:rPr>
      </w:pPr>
    </w:p>
    <w:p w14:paraId="74CE2B46" w14:textId="77777777" w:rsidR="0024144B" w:rsidRPr="00FA42BE" w:rsidRDefault="0024144B" w:rsidP="00FA42BE">
      <w:pPr>
        <w:pStyle w:val="HeadB"/>
      </w:pPr>
      <w:bookmarkStart w:id="366" w:name="_Toc508287970"/>
      <w:r w:rsidRPr="00FA42BE">
        <w:t>Function Parameters</w:t>
      </w:r>
      <w:bookmarkEnd w:id="366"/>
    </w:p>
    <w:p w14:paraId="245F05B5" w14:textId="77777777" w:rsidR="0024144B" w:rsidRPr="00FA42BE" w:rsidRDefault="0024144B" w:rsidP="00FA42BE">
      <w:pPr>
        <w:pStyle w:val="BodyFirst"/>
      </w:pPr>
      <w:r w:rsidRPr="00FA42BE">
        <w:t>Function parameters can also be patterns. The code in</w:t>
      </w:r>
      <w:r w:rsidR="000A31CE">
        <w:t xml:space="preserve"> </w:t>
      </w:r>
      <w:r w:rsidRPr="00FA42BE">
        <w:t>Listing 18-</w:t>
      </w:r>
      <w:r w:rsidRPr="00D605B4">
        <w:t>6</w:t>
      </w:r>
      <w:r w:rsidRPr="00FA42BE">
        <w:t>,</w:t>
      </w:r>
      <w:ins w:id="367" w:author="AnneMarieW" w:date="2018-03-16T10:58:00Z">
        <w:r w:rsidR="0026109D">
          <w:t xml:space="preserve"> which</w:t>
        </w:r>
      </w:ins>
      <w:r w:rsidRPr="00FA42BE">
        <w:t xml:space="preserve"> declar</w:t>
      </w:r>
      <w:ins w:id="368" w:author="AnneMarieW" w:date="2018-03-16T10:58:00Z">
        <w:r w:rsidR="0026109D">
          <w:t>es</w:t>
        </w:r>
      </w:ins>
      <w:del w:id="369" w:author="AnneMarieW" w:date="2018-03-16T10:58:00Z">
        <w:r w:rsidRPr="00FA42BE" w:rsidDel="0026109D">
          <w:delText>ing</w:delText>
        </w:r>
      </w:del>
      <w:r w:rsidRPr="00FA42BE">
        <w:t xml:space="preserve"> a function named</w:t>
      </w:r>
      <w:r w:rsidRPr="00D605B4">
        <w:t xml:space="preserve"> </w:t>
      </w:r>
      <w:r w:rsidRPr="00FA42BE">
        <w:rPr>
          <w:rStyle w:val="Literal"/>
        </w:rPr>
        <w:t>foo</w:t>
      </w:r>
      <w:r w:rsidRPr="00D605B4">
        <w:t xml:space="preserve"> </w:t>
      </w:r>
      <w:r w:rsidRPr="00FA42BE">
        <w:t>that takes one parameter named</w:t>
      </w:r>
      <w:r w:rsidR="000A31CE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of type</w:t>
      </w:r>
      <w:r w:rsidRPr="00D605B4">
        <w:t xml:space="preserve"> </w:t>
      </w:r>
      <w:r w:rsidRPr="00FA42BE">
        <w:rPr>
          <w:rStyle w:val="Literal"/>
        </w:rPr>
        <w:t>i32</w:t>
      </w:r>
      <w:r w:rsidRPr="00FA42BE">
        <w:t>, should by now look familiar:</w:t>
      </w:r>
    </w:p>
    <w:p w14:paraId="6C6AAC2B" w14:textId="77777777" w:rsidR="0024144B" w:rsidRPr="00FA42BE" w:rsidRDefault="0024144B" w:rsidP="00FA42BE">
      <w:pPr>
        <w:pStyle w:val="CodeA"/>
      </w:pPr>
      <w:r w:rsidRPr="00FA42BE">
        <w:t>fn foo(x: i32) {</w:t>
      </w:r>
    </w:p>
    <w:p w14:paraId="535BEF65" w14:textId="77777777" w:rsidR="0024144B" w:rsidRPr="00FA42BE" w:rsidRDefault="0024144B" w:rsidP="00FA42BE">
      <w:pPr>
        <w:pStyle w:val="CodeB"/>
      </w:pPr>
      <w:r w:rsidRPr="00FA42BE">
        <w:t xml:space="preserve">    // code goes here</w:t>
      </w:r>
    </w:p>
    <w:p w14:paraId="08FBE69D" w14:textId="77777777" w:rsidR="0024144B" w:rsidRPr="00FA42BE" w:rsidRDefault="0024144B" w:rsidP="00FA42BE">
      <w:pPr>
        <w:pStyle w:val="CodeC"/>
      </w:pPr>
      <w:r w:rsidRPr="00FA42BE">
        <w:t>}</w:t>
      </w:r>
    </w:p>
    <w:p w14:paraId="42CABE3F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6</w:t>
      </w:r>
      <w:r w:rsidRPr="00FA42BE">
        <w:t>: A function signature uses patterns in the parameters</w:t>
      </w:r>
      <w:ins w:id="370" w:author="AnneMarieW" w:date="2018-03-16T10:58:00Z">
        <w:del w:id="371" w:author="Carol Nichols" w:date="2018-03-22T12:41:00Z">
          <w:r w:rsidR="0026109D" w:rsidDel="000A30FF">
            <w:delText>.</w:delText>
          </w:r>
        </w:del>
      </w:ins>
    </w:p>
    <w:p w14:paraId="76F14CFA" w14:textId="77777777" w:rsidR="0024144B" w:rsidRPr="00FA42BE" w:rsidRDefault="0024144B" w:rsidP="00FA42BE">
      <w:pPr>
        <w:pStyle w:val="Body"/>
      </w:pPr>
      <w:r w:rsidRPr="00FA42BE">
        <w:t>The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 xml:space="preserve">part is a pattern! </w:t>
      </w:r>
      <w:del w:id="372" w:author="AnneMarieW" w:date="2018-03-16T10:58:00Z">
        <w:r w:rsidRPr="00FA42BE" w:rsidDel="0026109D">
          <w:delText>Like</w:delText>
        </w:r>
      </w:del>
      <w:ins w:id="373" w:author="AnneMarieW" w:date="2018-03-16T10:58:00Z">
        <w:r w:rsidR="0026109D">
          <w:t>As</w:t>
        </w:r>
      </w:ins>
      <w:r w:rsidRPr="00FA42BE">
        <w:t xml:space="preserve"> we did with</w:t>
      </w:r>
      <w:r w:rsidRPr="00D605B4">
        <w:t xml:space="preserve"> </w:t>
      </w:r>
      <w:r w:rsidRPr="00FA42BE">
        <w:rPr>
          <w:rStyle w:val="Literal"/>
        </w:rPr>
        <w:t>let</w:t>
      </w:r>
      <w:r w:rsidRPr="00FA42BE">
        <w:t>, we could</w:t>
      </w:r>
      <w:r w:rsidR="000A31CE">
        <w:t xml:space="preserve"> </w:t>
      </w:r>
      <w:r w:rsidRPr="00FA42BE">
        <w:t>match a tuple in a function’s arguments to the pattern. Listing 18-</w:t>
      </w:r>
      <w:r w:rsidRPr="00D605B4">
        <w:t>7</w:t>
      </w:r>
      <w:r w:rsidRPr="00FA42BE">
        <w:t xml:space="preserve"> splits</w:t>
      </w:r>
      <w:del w:id="374" w:author="AnneMarieW" w:date="2018-03-16T10:58:00Z">
        <w:r w:rsidR="000A31CE" w:rsidDel="0026109D">
          <w:delText xml:space="preserve"> </w:delText>
        </w:r>
        <w:r w:rsidRPr="00FA42BE" w:rsidDel="0026109D">
          <w:delText>apart</w:delText>
        </w:r>
      </w:del>
      <w:r w:rsidRPr="00FA42BE">
        <w:t xml:space="preserve"> the values in a tuple as we pass it to a function:</w:t>
      </w:r>
    </w:p>
    <w:p w14:paraId="222307B6" w14:textId="77777777" w:rsidR="0024144B" w:rsidRPr="00FA42BE" w:rsidRDefault="0024144B" w:rsidP="00FA42BE">
      <w:pPr>
        <w:pStyle w:val="ProductionDirective"/>
      </w:pPr>
      <w:del w:id="375" w:author="janelle" w:date="2018-03-19T17:15:00Z">
        <w:r w:rsidRPr="00FA42BE" w:rsidDel="00D02148">
          <w:delText xml:space="preserve">Filename: </w:delText>
        </w:r>
      </w:del>
      <w:r w:rsidRPr="00FA42BE">
        <w:t>src/main.rs</w:t>
      </w:r>
    </w:p>
    <w:p w14:paraId="34EB9261" w14:textId="77777777" w:rsidR="0024144B" w:rsidRPr="00FA42BE" w:rsidRDefault="0024144B" w:rsidP="00FA42BE">
      <w:pPr>
        <w:pStyle w:val="CodeA"/>
      </w:pPr>
      <w:r w:rsidRPr="00FA42BE">
        <w:t>fn print_coordinates(&amp;(x, y): &amp;(i32, i32)) {</w:t>
      </w:r>
    </w:p>
    <w:p w14:paraId="4C5B7518" w14:textId="77777777" w:rsidR="0024144B" w:rsidRPr="00FA42BE" w:rsidRDefault="0024144B" w:rsidP="00FA42BE">
      <w:pPr>
        <w:pStyle w:val="CodeB"/>
      </w:pPr>
      <w:r w:rsidRPr="00FA42BE">
        <w:t xml:space="preserve">    println!("Current location: ({}, {})", x, y);</w:t>
      </w:r>
    </w:p>
    <w:p w14:paraId="6BA7FC19" w14:textId="77777777" w:rsidR="0024144B" w:rsidRPr="00FA42BE" w:rsidRDefault="0024144B" w:rsidP="00FA42BE">
      <w:pPr>
        <w:pStyle w:val="CodeB"/>
      </w:pPr>
      <w:r w:rsidRPr="00FA42BE">
        <w:t>}</w:t>
      </w:r>
    </w:p>
    <w:p w14:paraId="267F37E1" w14:textId="77777777" w:rsidR="0024144B" w:rsidRPr="00FA42BE" w:rsidRDefault="0024144B" w:rsidP="00FA42BE">
      <w:pPr>
        <w:pStyle w:val="CodeB"/>
      </w:pPr>
    </w:p>
    <w:p w14:paraId="798F82AF" w14:textId="77777777" w:rsidR="0024144B" w:rsidRPr="00FA42BE" w:rsidRDefault="0024144B" w:rsidP="00FA42BE">
      <w:pPr>
        <w:pStyle w:val="CodeB"/>
      </w:pPr>
      <w:r w:rsidRPr="00FA42BE">
        <w:t>fn main() {</w:t>
      </w:r>
    </w:p>
    <w:p w14:paraId="11956C83" w14:textId="77777777" w:rsidR="0024144B" w:rsidRPr="00FA42BE" w:rsidRDefault="0024144B" w:rsidP="00FA42BE">
      <w:pPr>
        <w:pStyle w:val="CodeB"/>
      </w:pPr>
      <w:r w:rsidRPr="00FA42BE">
        <w:t xml:space="preserve">    let point = (3, 5);</w:t>
      </w:r>
    </w:p>
    <w:p w14:paraId="2C7097A9" w14:textId="77777777" w:rsidR="0024144B" w:rsidRPr="00FA42BE" w:rsidRDefault="0024144B" w:rsidP="00FA42BE">
      <w:pPr>
        <w:pStyle w:val="CodeB"/>
      </w:pPr>
      <w:r w:rsidRPr="00FA42BE">
        <w:t xml:space="preserve">    print_coordinates(&amp;point);</w:t>
      </w:r>
    </w:p>
    <w:p w14:paraId="7676FF77" w14:textId="77777777" w:rsidR="0024144B" w:rsidRPr="00FA42BE" w:rsidRDefault="0024144B" w:rsidP="00FA42BE">
      <w:pPr>
        <w:pStyle w:val="CodeC"/>
      </w:pPr>
      <w:r w:rsidRPr="00FA42BE">
        <w:lastRenderedPageBreak/>
        <w:t>}</w:t>
      </w:r>
    </w:p>
    <w:p w14:paraId="4E336699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7</w:t>
      </w:r>
      <w:r w:rsidRPr="00FA42BE">
        <w:t>: A function with parameters that destructure a tuple</w:t>
      </w:r>
    </w:p>
    <w:p w14:paraId="24F3EADA" w14:textId="77777777" w:rsidR="0024144B" w:rsidRPr="00FA42BE" w:rsidRDefault="0024144B" w:rsidP="00FA42BE">
      <w:pPr>
        <w:pStyle w:val="Body"/>
      </w:pPr>
      <w:r w:rsidRPr="00FA42BE">
        <w:t xml:space="preserve">This </w:t>
      </w:r>
      <w:del w:id="376" w:author="AnneMarieW" w:date="2018-03-16T10:59:00Z">
        <w:r w:rsidRPr="00FA42BE" w:rsidDel="0026109D">
          <w:delText>will</w:delText>
        </w:r>
      </w:del>
      <w:ins w:id="377" w:author="AnneMarieW" w:date="2018-03-16T10:59:00Z">
        <w:r w:rsidR="0026109D">
          <w:t>code</w:t>
        </w:r>
      </w:ins>
      <w:r w:rsidRPr="00FA42BE">
        <w:t xml:space="preserve"> print</w:t>
      </w:r>
      <w:ins w:id="378" w:author="AnneMarieW" w:date="2018-03-16T10:59:00Z">
        <w:r w:rsidR="0026109D">
          <w:t>s</w:t>
        </w:r>
      </w:ins>
      <w:r w:rsidRPr="00D605B4">
        <w:t xml:space="preserve"> </w:t>
      </w:r>
      <w:r w:rsidRPr="00FA42BE">
        <w:rPr>
          <w:rStyle w:val="Literal"/>
        </w:rPr>
        <w:t>Current location: (3, 5)</w:t>
      </w:r>
      <w:r w:rsidRPr="00FA42BE">
        <w:t>. The values</w:t>
      </w:r>
      <w:r w:rsidRPr="00D605B4">
        <w:t xml:space="preserve"> </w:t>
      </w:r>
      <w:r w:rsidRPr="00FA42BE">
        <w:rPr>
          <w:rStyle w:val="Literal"/>
        </w:rPr>
        <w:t>&amp;(3, 5)</w:t>
      </w:r>
      <w:r w:rsidRPr="00D605B4">
        <w:t xml:space="preserve"> </w:t>
      </w:r>
      <w:r w:rsidRPr="00FA42BE">
        <w:t>match the pattern</w:t>
      </w:r>
      <w:r w:rsidRPr="00D605B4">
        <w:t xml:space="preserve"> </w:t>
      </w:r>
      <w:r w:rsidRPr="00FA42BE">
        <w:rPr>
          <w:rStyle w:val="Literal"/>
        </w:rPr>
        <w:t>&amp;(x, y)</w:t>
      </w:r>
      <w:r w:rsidRPr="00FA42BE">
        <w:t>, so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del w:id="379" w:author="AnneMarieW" w:date="2018-03-16T10:59:00Z">
        <w:r w:rsidRPr="00FA42BE" w:rsidDel="0026109D">
          <w:delText>get</w:delText>
        </w:r>
      </w:del>
      <w:ins w:id="380" w:author="AnneMarieW" w:date="2018-03-16T10:59:00Z">
        <w:r w:rsidR="0026109D">
          <w:t>i</w:t>
        </w:r>
      </w:ins>
      <w:r w:rsidRPr="00FA42BE">
        <w:t>s the value</w:t>
      </w:r>
      <w:r w:rsidR="000A31CE">
        <w:t xml:space="preserve"> </w:t>
      </w:r>
      <w:r w:rsidR="00CA1F78" w:rsidRPr="00CA1F78">
        <w:rPr>
          <w:rStyle w:val="Literal"/>
          <w:rPrChange w:id="381" w:author="AnneMarieW" w:date="2018-03-16T10:59:00Z">
            <w:rPr>
              <w:rFonts w:ascii="Courier" w:hAnsi="Courier"/>
              <w:color w:val="0000FF"/>
              <w:sz w:val="20"/>
            </w:rPr>
          </w:rPrChange>
        </w:rPr>
        <w:t>3</w:t>
      </w:r>
      <w:del w:id="382" w:author="AnneMarieW" w:date="2018-03-16T11:00:00Z">
        <w:r w:rsidRPr="00FA42BE" w:rsidDel="0026109D">
          <w:delText>,</w:delText>
        </w:r>
      </w:del>
      <w:r w:rsidRPr="00FA42BE">
        <w:t xml:space="preserve"> and</w:t>
      </w:r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del w:id="383" w:author="AnneMarieW" w:date="2018-03-16T10:59:00Z">
        <w:r w:rsidRPr="00FA42BE" w:rsidDel="0026109D">
          <w:delText>get</w:delText>
        </w:r>
      </w:del>
      <w:ins w:id="384" w:author="AnneMarieW" w:date="2018-03-16T10:59:00Z">
        <w:r w:rsidR="0026109D">
          <w:t>i</w:t>
        </w:r>
      </w:ins>
      <w:r w:rsidRPr="00FA42BE">
        <w:t xml:space="preserve">s the value </w:t>
      </w:r>
      <w:r w:rsidR="00CA1F78" w:rsidRPr="00CA1F78">
        <w:rPr>
          <w:rStyle w:val="Literal"/>
          <w:rPrChange w:id="385" w:author="AnneMarieW" w:date="2018-03-16T10:59:00Z">
            <w:rPr>
              <w:rFonts w:ascii="Courier" w:hAnsi="Courier"/>
              <w:color w:val="0000FF"/>
              <w:sz w:val="20"/>
            </w:rPr>
          </w:rPrChange>
        </w:rPr>
        <w:t>5</w:t>
      </w:r>
      <w:r w:rsidRPr="00FA42BE">
        <w:t>.</w:t>
      </w:r>
    </w:p>
    <w:p w14:paraId="3C857CEB" w14:textId="28C93F1A" w:rsidR="0024144B" w:rsidRDefault="0024144B" w:rsidP="00FA42BE">
      <w:pPr>
        <w:pStyle w:val="Body"/>
        <w:rPr>
          <w:ins w:id="386" w:author="janelle" w:date="2018-03-09T15:29:00Z"/>
        </w:rPr>
      </w:pPr>
      <w:r w:rsidRPr="00FA42BE">
        <w:t xml:space="preserve">We can </w:t>
      </w:r>
      <w:ins w:id="387" w:author="AnneMarieW" w:date="2018-03-16T11:00:00Z">
        <w:r w:rsidR="0026109D">
          <w:t xml:space="preserve">also </w:t>
        </w:r>
      </w:ins>
      <w:r w:rsidRPr="00FA42BE">
        <w:t xml:space="preserve">use patterns in closure parameter lists </w:t>
      </w:r>
      <w:commentRangeStart w:id="388"/>
      <w:commentRangeStart w:id="389"/>
      <w:r w:rsidRPr="00FA42BE">
        <w:t>in the same way</w:t>
      </w:r>
      <w:commentRangeEnd w:id="388"/>
      <w:r w:rsidR="00A429E1">
        <w:rPr>
          <w:rStyle w:val="CommentReference"/>
        </w:rPr>
        <w:commentReference w:id="388"/>
      </w:r>
      <w:commentRangeEnd w:id="389"/>
      <w:r w:rsidR="006F511D">
        <w:rPr>
          <w:rStyle w:val="CommentReference"/>
        </w:rPr>
        <w:commentReference w:id="389"/>
      </w:r>
      <w:ins w:id="390" w:author="Carol Nichols" w:date="2018-03-22T12:42:00Z">
        <w:r w:rsidR="006F511D">
          <w:t xml:space="preserve"> as in function parameter lists</w:t>
        </w:r>
      </w:ins>
      <w:del w:id="391" w:author="AnneMarieW" w:date="2018-03-16T11:00:00Z">
        <w:r w:rsidRPr="00FA42BE" w:rsidDel="0026109D">
          <w:delText>, too</w:delText>
        </w:r>
      </w:del>
      <w:r w:rsidRPr="00FA42BE">
        <w:t>, because</w:t>
      </w:r>
      <w:r w:rsidR="000A31CE">
        <w:t xml:space="preserve"> </w:t>
      </w:r>
      <w:r w:rsidRPr="00FA42BE">
        <w:t xml:space="preserve">closures are similar to functions, as </w:t>
      </w:r>
      <w:del w:id="392" w:author="AnneMarieW" w:date="2018-03-16T11:00:00Z">
        <w:r w:rsidRPr="00FA42BE" w:rsidDel="0026109D">
          <w:delText xml:space="preserve">we </w:delText>
        </w:r>
      </w:del>
      <w:r w:rsidRPr="00FA42BE">
        <w:t xml:space="preserve">discussed in </w:t>
      </w:r>
      <w:r w:rsidR="00CA1F78" w:rsidRPr="00CA1F78">
        <w:rPr>
          <w:highlight w:val="yellow"/>
          <w:rPrChange w:id="393" w:author="AnneMarieW" w:date="2018-03-16T11:00:00Z">
            <w:rPr>
              <w:rFonts w:ascii="Courier" w:hAnsi="Courier"/>
              <w:color w:val="0000FF"/>
              <w:sz w:val="20"/>
            </w:rPr>
          </w:rPrChange>
        </w:rPr>
        <w:t>Chapter 13</w:t>
      </w:r>
      <w:r w:rsidRPr="00FA42BE">
        <w:t>.</w:t>
      </w:r>
    </w:p>
    <w:p w14:paraId="68162766" w14:textId="5DEF997B" w:rsidR="006748ED" w:rsidRDefault="0011629C">
      <w:pPr>
        <w:pStyle w:val="ProductionDirective"/>
        <w:pPrChange w:id="394" w:author="janelle" w:date="2018-03-09T15:29:00Z">
          <w:pPr>
            <w:pStyle w:val="Body"/>
          </w:pPr>
        </w:pPrChange>
      </w:pPr>
      <w:ins w:id="395" w:author="Carol Nichols" w:date="2018-03-22T14:36:00Z">
        <w:r>
          <w:t xml:space="preserve">prod: </w:t>
        </w:r>
      </w:ins>
      <w:ins w:id="396" w:author="janelle" w:date="2018-03-09T15:29:00Z">
        <w:r w:rsidR="00DB5FCC">
          <w:t>confirm xref</w:t>
        </w:r>
      </w:ins>
    </w:p>
    <w:p w14:paraId="34F260B4" w14:textId="77777777" w:rsidR="0024144B" w:rsidRPr="00FA42BE" w:rsidRDefault="00A429E1" w:rsidP="00FA42BE">
      <w:pPr>
        <w:pStyle w:val="Body"/>
      </w:pPr>
      <w:ins w:id="397" w:author="AnneMarieW" w:date="2018-03-16T11:02:00Z">
        <w:r>
          <w:t xml:space="preserve">At this point, </w:t>
        </w:r>
      </w:ins>
      <w:del w:id="398" w:author="AnneMarieW" w:date="2018-03-16T11:01:00Z">
        <w:r w:rsidR="0024144B" w:rsidRPr="00FA42BE" w:rsidDel="00A429E1">
          <w:delText>We</w:delText>
        </w:r>
      </w:del>
      <w:ins w:id="399" w:author="AnneMarieW" w:date="2018-03-16T11:02:00Z">
        <w:r>
          <w:t>y</w:t>
        </w:r>
      </w:ins>
      <w:ins w:id="400" w:author="AnneMarieW" w:date="2018-03-16T11:01:00Z">
        <w:r>
          <w:t>ou</w:t>
        </w:r>
      </w:ins>
      <w:r w:rsidR="0024144B" w:rsidRPr="00FA42BE">
        <w:t>’ve seen several ways of using patterns</w:t>
      </w:r>
      <w:del w:id="401" w:author="AnneMarieW" w:date="2018-03-16T11:02:00Z">
        <w:r w:rsidR="0024144B" w:rsidRPr="00FA42BE" w:rsidDel="00A429E1">
          <w:delText xml:space="preserve"> now</w:delText>
        </w:r>
      </w:del>
      <w:r w:rsidR="0024144B" w:rsidRPr="00FA42BE">
        <w:t>, but patterns do</w:t>
      </w:r>
      <w:del w:id="402" w:author="AnneMarieW" w:date="2018-03-16T11:01:00Z">
        <w:r w:rsidR="0024144B" w:rsidRPr="00FA42BE" w:rsidDel="00A429E1">
          <w:delText xml:space="preserve"> </w:delText>
        </w:r>
      </w:del>
      <w:r w:rsidR="0024144B" w:rsidRPr="00FA42BE">
        <w:t>n</w:t>
      </w:r>
      <w:del w:id="403" w:author="AnneMarieW" w:date="2018-03-16T11:01:00Z">
        <w:r w:rsidR="0024144B" w:rsidRPr="00FA42BE" w:rsidDel="00A429E1">
          <w:delText>o</w:delText>
        </w:r>
      </w:del>
      <w:ins w:id="404" w:author="AnneMarieW" w:date="2018-03-16T11:01:00Z">
        <w:r>
          <w:t>’</w:t>
        </w:r>
      </w:ins>
      <w:r w:rsidR="0024144B" w:rsidRPr="00FA42BE">
        <w:t>t work the same in every place we can use them</w:t>
      </w:r>
      <w:del w:id="405" w:author="AnneMarieW" w:date="2018-03-16T11:01:00Z">
        <w:r w:rsidR="0024144B" w:rsidRPr="00FA42BE" w:rsidDel="00A429E1">
          <w:delText>;</w:delText>
        </w:r>
      </w:del>
      <w:ins w:id="406" w:author="AnneMarieW" w:date="2018-03-16T11:01:00Z">
        <w:r>
          <w:t>.</w:t>
        </w:r>
      </w:ins>
      <w:r w:rsidR="0024144B" w:rsidRPr="00FA42BE">
        <w:t xml:space="preserve"> </w:t>
      </w:r>
      <w:del w:id="407" w:author="AnneMarieW" w:date="2018-03-16T11:01:00Z">
        <w:r w:rsidR="0024144B" w:rsidRPr="00FA42BE" w:rsidDel="00A429E1">
          <w:delText>i</w:delText>
        </w:r>
      </w:del>
      <w:ins w:id="408" w:author="AnneMarieW" w:date="2018-03-16T11:01:00Z">
        <w:r>
          <w:t>I</w:t>
        </w:r>
      </w:ins>
      <w:r w:rsidR="0024144B" w:rsidRPr="00FA42BE">
        <w:t>n some places, the patterns must be</w:t>
      </w:r>
      <w:r w:rsidR="0024144B">
        <w:t xml:space="preserve"> </w:t>
      </w:r>
      <w:r w:rsidR="0024144B" w:rsidRPr="00FA42BE">
        <w:rPr>
          <w:rStyle w:val="EmphasisItalic"/>
        </w:rPr>
        <w:t>irrefutable</w:t>
      </w:r>
      <w:r w:rsidR="0024144B" w:rsidRPr="00FA42BE">
        <w:t xml:space="preserve">, meaning they must match any value provided. In other circumstances, they </w:t>
      </w:r>
      <w:del w:id="409" w:author="AnneMarieW" w:date="2018-03-16T11:01:00Z">
        <w:r w:rsidR="0024144B" w:rsidRPr="00FA42BE" w:rsidDel="00A429E1">
          <w:delText>may</w:delText>
        </w:r>
      </w:del>
      <w:ins w:id="410" w:author="AnneMarieW" w:date="2018-03-16T11:01:00Z">
        <w:r>
          <w:t>can</w:t>
        </w:r>
      </w:ins>
      <w:r w:rsidR="0024144B" w:rsidRPr="00FA42BE">
        <w:t xml:space="preserve"> be refutable. Let’s</w:t>
      </w:r>
      <w:r w:rsidR="000A31CE">
        <w:t xml:space="preserve"> </w:t>
      </w:r>
      <w:r w:rsidR="0024144B" w:rsidRPr="00FA42BE">
        <w:t>discuss th</w:t>
      </w:r>
      <w:del w:id="411" w:author="AnneMarieW" w:date="2018-03-16T11:03:00Z">
        <w:r w:rsidR="0024144B" w:rsidRPr="00FA42BE" w:rsidDel="00A429E1">
          <w:delText>at</w:delText>
        </w:r>
      </w:del>
      <w:ins w:id="412" w:author="AnneMarieW" w:date="2018-03-16T11:03:00Z">
        <w:r>
          <w:t>ese two concepts</w:t>
        </w:r>
      </w:ins>
      <w:r w:rsidR="0024144B" w:rsidRPr="00FA42BE">
        <w:t xml:space="preserve"> next.</w:t>
      </w:r>
    </w:p>
    <w:p w14:paraId="51749B67" w14:textId="77777777" w:rsidR="0024144B" w:rsidRPr="00FA42BE" w:rsidRDefault="0024144B" w:rsidP="00FA42BE">
      <w:pPr>
        <w:pStyle w:val="HeadA"/>
      </w:pPr>
      <w:bookmarkStart w:id="413" w:name="_Toc508287971"/>
      <w:r w:rsidRPr="00FA42BE">
        <w:t>Refutability: Whether a Pattern Might Fail to Match</w:t>
      </w:r>
      <w:bookmarkEnd w:id="413"/>
    </w:p>
    <w:p w14:paraId="017A993C" w14:textId="77777777" w:rsidR="0024144B" w:rsidRPr="00FA42BE" w:rsidRDefault="0024144B" w:rsidP="00FA42BE">
      <w:pPr>
        <w:pStyle w:val="BodyFirst"/>
      </w:pPr>
      <w:r w:rsidRPr="00FA42BE">
        <w:t>Patterns come in two forms: refutable and irrefutable. Patterns that will match for any possible value passed are</w:t>
      </w:r>
      <w:del w:id="414" w:author="AnneMarieW" w:date="2018-03-16T11:04:00Z">
        <w:r w:rsidRPr="00FA42BE" w:rsidDel="00A429E1">
          <w:delText xml:space="preserve"> said to be</w:delText>
        </w:r>
      </w:del>
      <w:r w:rsidRPr="00D605B4">
        <w:t xml:space="preserve"> </w:t>
      </w:r>
      <w:r w:rsidRPr="00FA42BE">
        <w:rPr>
          <w:rStyle w:val="EmphasisItalic"/>
        </w:rPr>
        <w:t>irrefutable</w:t>
      </w:r>
      <w:r w:rsidRPr="00FA42BE">
        <w:t>. An example would be</w:t>
      </w:r>
      <w:r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in the statement</w:t>
      </w:r>
      <w:r w:rsidRPr="00D605B4">
        <w:t xml:space="preserve"> </w:t>
      </w:r>
      <w:r w:rsidRPr="00FA42BE">
        <w:rPr>
          <w:rStyle w:val="Literal"/>
        </w:rPr>
        <w:t>let x</w:t>
      </w:r>
      <w:r w:rsidRPr="00D52A50">
        <w:rPr>
          <w:rStyle w:val="Literal"/>
        </w:rPr>
        <w:t xml:space="preserve"> = </w:t>
      </w:r>
      <w:r w:rsidRPr="00FA42BE">
        <w:rPr>
          <w:rStyle w:val="Literal"/>
        </w:rPr>
        <w:t>5;</w:t>
      </w:r>
      <w:r w:rsidRPr="00D605B4">
        <w:t xml:space="preserve"> because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 xml:space="preserve">matches anything and </w:t>
      </w:r>
      <w:del w:id="415" w:author="AnneMarieW" w:date="2018-03-16T11:04:00Z">
        <w:r w:rsidRPr="00FA42BE" w:rsidDel="00A429E1">
          <w:delText>so</w:delText>
        </w:r>
      </w:del>
      <w:ins w:id="416" w:author="AnneMarieW" w:date="2018-03-16T11:04:00Z">
        <w:r w:rsidR="00A429E1">
          <w:t>therefore</w:t>
        </w:r>
      </w:ins>
      <w:r w:rsidRPr="00FA42BE">
        <w:t xml:space="preserve"> cannot fail to match. Patterns</w:t>
      </w:r>
      <w:r w:rsidR="000A31CE">
        <w:t xml:space="preserve"> </w:t>
      </w:r>
      <w:r w:rsidRPr="00FA42BE">
        <w:t xml:space="preserve">that </w:t>
      </w:r>
      <w:del w:id="417" w:author="AnneMarieW" w:date="2018-03-16T11:04:00Z">
        <w:r w:rsidRPr="00FA42BE" w:rsidDel="00A429E1">
          <w:delText>may</w:delText>
        </w:r>
      </w:del>
      <w:ins w:id="418" w:author="AnneMarieW" w:date="2018-03-16T11:04:00Z">
        <w:r w:rsidR="00A429E1">
          <w:t>can</w:t>
        </w:r>
      </w:ins>
      <w:r w:rsidRPr="00FA42BE">
        <w:t xml:space="preserve"> fail to match for some possible value are</w:t>
      </w:r>
      <w:del w:id="419" w:author="AnneMarieW" w:date="2018-03-16T11:04:00Z">
        <w:r w:rsidRPr="00FA42BE" w:rsidDel="00A429E1">
          <w:delText xml:space="preserve"> said to be</w:delText>
        </w:r>
      </w:del>
      <w:r w:rsidRPr="00D605B4">
        <w:t xml:space="preserve"> </w:t>
      </w:r>
      <w:r w:rsidRPr="00FA42BE">
        <w:rPr>
          <w:rStyle w:val="EmphasisItalic"/>
        </w:rPr>
        <w:t>refutable</w:t>
      </w:r>
      <w:r w:rsidRPr="00FA42BE">
        <w:t xml:space="preserve">. An example </w:t>
      </w:r>
      <w:del w:id="420" w:author="AnneMarieW" w:date="2018-03-16T11:04:00Z">
        <w:r w:rsidRPr="00FA42BE" w:rsidDel="00A429E1">
          <w:delText xml:space="preserve">of this </w:delText>
        </w:r>
      </w:del>
      <w:r w:rsidRPr="00FA42BE">
        <w:t xml:space="preserve">would be </w:t>
      </w:r>
      <w:r w:rsidRPr="00D52A50">
        <w:rPr>
          <w:rStyle w:val="Literal"/>
        </w:rPr>
        <w:t>Some(x)</w:t>
      </w:r>
      <w:r w:rsidRPr="00D605B4">
        <w:t xml:space="preserve"> in the expression </w:t>
      </w:r>
      <w:r w:rsidRPr="00D52A50">
        <w:rPr>
          <w:rStyle w:val="Literal"/>
        </w:rPr>
        <w:t>if let Some(x) = a_value</w:t>
      </w:r>
      <w:r w:rsidRPr="00D605B4">
        <w:t xml:space="preserve">; if the value in </w:t>
      </w:r>
      <w:del w:id="421" w:author="AnneMarieW" w:date="2018-03-16T11:05:00Z">
        <w:r w:rsidRPr="00D605B4" w:rsidDel="002E784B">
          <w:delText xml:space="preserve">the </w:delText>
        </w:r>
      </w:del>
      <w:r w:rsidRPr="00D52A50">
        <w:rPr>
          <w:rStyle w:val="Literal"/>
        </w:rPr>
        <w:t>a_value</w:t>
      </w:r>
      <w:r w:rsidRPr="00D605B4">
        <w:t xml:space="preserve"> variable is </w:t>
      </w:r>
      <w:r w:rsidRPr="00D52A50">
        <w:rPr>
          <w:rStyle w:val="Literal"/>
        </w:rPr>
        <w:t>None</w:t>
      </w:r>
      <w:r w:rsidRPr="00D605B4">
        <w:t xml:space="preserve"> rather</w:t>
      </w:r>
      <w:r>
        <w:t xml:space="preserve"> </w:t>
      </w:r>
      <w:r w:rsidRPr="00D605B4">
        <w:t xml:space="preserve">than </w:t>
      </w:r>
      <w:r w:rsidRPr="00D52A50">
        <w:rPr>
          <w:rStyle w:val="Literal"/>
        </w:rPr>
        <w:t>Some</w:t>
      </w:r>
      <w:r w:rsidRPr="00D605B4">
        <w:t xml:space="preserve">, </w:t>
      </w:r>
      <w:del w:id="422" w:author="AnneMarieW" w:date="2018-03-16T11:05:00Z">
        <w:r w:rsidRPr="00D605B4" w:rsidDel="00A429E1">
          <w:delText xml:space="preserve">then </w:delText>
        </w:r>
      </w:del>
      <w:r w:rsidRPr="00D605B4">
        <w:t xml:space="preserve">the </w:t>
      </w:r>
      <w:r w:rsidRPr="00D52A50">
        <w:rPr>
          <w:rStyle w:val="Literal"/>
        </w:rPr>
        <w:t>Some(x)</w:t>
      </w:r>
      <w:r w:rsidRPr="00D605B4">
        <w:t xml:space="preserve"> pattern would not match.</w:t>
      </w:r>
    </w:p>
    <w:p w14:paraId="57554BF7" w14:textId="3F71E234" w:rsidR="0024144B" w:rsidRPr="00FA42BE" w:rsidRDefault="002E784B" w:rsidP="00FA42BE">
      <w:pPr>
        <w:pStyle w:val="Body"/>
      </w:pPr>
      <w:ins w:id="423" w:author="AnneMarieW" w:date="2018-03-16T11:06:00Z">
        <w:r>
          <w:t>F</w:t>
        </w:r>
        <w:r w:rsidRPr="00FA42BE">
          <w:t>unction parameters,</w:t>
        </w:r>
        <w:r>
          <w:t xml:space="preserve"> </w:t>
        </w:r>
      </w:ins>
      <w:r w:rsidR="0024144B" w:rsidRPr="00FA42BE">
        <w:rPr>
          <w:rStyle w:val="Literal"/>
        </w:rPr>
        <w:t>let</w:t>
      </w:r>
      <w:r w:rsidR="0024144B" w:rsidRPr="00D605B4">
        <w:t xml:space="preserve"> </w:t>
      </w:r>
      <w:r w:rsidR="0024144B" w:rsidRPr="00FA42BE">
        <w:t xml:space="preserve">statements, </w:t>
      </w:r>
      <w:del w:id="424" w:author="AnneMarieW" w:date="2018-03-16T11:06:00Z">
        <w:r w:rsidR="0024144B" w:rsidRPr="00FA42BE" w:rsidDel="002E784B">
          <w:delText xml:space="preserve">function parameters, </w:delText>
        </w:r>
      </w:del>
      <w:r w:rsidR="0024144B" w:rsidRPr="00FA42BE">
        <w:t>and</w:t>
      </w:r>
      <w:r w:rsidR="0024144B" w:rsidRPr="00D605B4">
        <w:t xml:space="preserve"> </w:t>
      </w:r>
      <w:r w:rsidR="0024144B" w:rsidRPr="00FA42BE">
        <w:rPr>
          <w:rStyle w:val="Literal"/>
        </w:rPr>
        <w:t>for</w:t>
      </w:r>
      <w:r w:rsidR="0024144B" w:rsidRPr="00D605B4">
        <w:t xml:space="preserve"> </w:t>
      </w:r>
      <w:r w:rsidR="0024144B" w:rsidRPr="00FA42BE">
        <w:t>loops can only</w:t>
      </w:r>
      <w:r w:rsidR="000A31CE">
        <w:t xml:space="preserve"> </w:t>
      </w:r>
      <w:r w:rsidR="0024144B" w:rsidRPr="00FA42BE">
        <w:t xml:space="preserve">accept irrefutable patterns, because the program cannot </w:t>
      </w:r>
      <w:del w:id="425" w:author="Carol Nichols" w:date="2018-03-22T14:21:00Z">
        <w:r w:rsidR="0024144B" w:rsidRPr="00FA42BE" w:rsidDel="00E634CD">
          <w:delText>continue</w:delText>
        </w:r>
        <w:r w:rsidR="000A31CE" w:rsidDel="00E634CD">
          <w:delText xml:space="preserve"> </w:delText>
        </w:r>
      </w:del>
      <w:ins w:id="426" w:author="AnneMarieW" w:date="2018-03-16T11:06:00Z">
        <w:del w:id="427" w:author="Carol Nichols" w:date="2018-03-22T14:21:00Z">
          <w:r w:rsidDel="00E634CD">
            <w:delText xml:space="preserve">to </w:delText>
          </w:r>
        </w:del>
      </w:ins>
      <w:r w:rsidR="0024144B" w:rsidRPr="00FA42BE">
        <w:t>do anything meaningful w</w:t>
      </w:r>
      <w:del w:id="428" w:author="AnneMarieW" w:date="2018-03-16T11:07:00Z">
        <w:r w:rsidR="0024144B" w:rsidRPr="00FA42BE" w:rsidDel="002E784B">
          <w:delText>ith</w:delText>
        </w:r>
      </w:del>
      <w:ins w:id="429" w:author="AnneMarieW" w:date="2018-03-16T11:07:00Z">
        <w:r>
          <w:t>hen</w:t>
        </w:r>
      </w:ins>
      <w:r w:rsidR="0024144B" w:rsidRPr="00FA42BE">
        <w:t xml:space="preserve"> values </w:t>
      </w:r>
      <w:del w:id="430" w:author="AnneMarieW" w:date="2018-03-16T11:07:00Z">
        <w:r w:rsidR="0024144B" w:rsidRPr="00FA42BE" w:rsidDel="002E784B">
          <w:delText xml:space="preserve">that </w:delText>
        </w:r>
      </w:del>
      <w:r w:rsidR="0024144B" w:rsidRPr="00FA42BE">
        <w:t>don’t match. The</w:t>
      </w:r>
      <w:r w:rsidR="0024144B" w:rsidRPr="00D605B4">
        <w:t xml:space="preserve"> </w:t>
      </w:r>
      <w:r w:rsidR="0024144B" w:rsidRPr="00FA42BE">
        <w:rPr>
          <w:rStyle w:val="Literal"/>
        </w:rPr>
        <w:t>if let</w:t>
      </w:r>
      <w:r w:rsidR="0024144B" w:rsidRPr="00D605B4">
        <w:t xml:space="preserve"> </w:t>
      </w:r>
      <w:r w:rsidR="0024144B" w:rsidRPr="00FA42BE">
        <w:t>and</w:t>
      </w:r>
      <w:r w:rsidR="0024144B" w:rsidRPr="00D605B4">
        <w:t xml:space="preserve"> </w:t>
      </w:r>
      <w:r w:rsidR="0024144B" w:rsidRPr="00FA42BE">
        <w:rPr>
          <w:rStyle w:val="Literal"/>
        </w:rPr>
        <w:t>while let</w:t>
      </w:r>
      <w:r w:rsidR="0024144B">
        <w:t xml:space="preserve"> </w:t>
      </w:r>
      <w:r w:rsidR="0024144B" w:rsidRPr="00FA42BE">
        <w:t xml:space="preserve">expressions </w:t>
      </w:r>
      <w:del w:id="431" w:author="AnneMarieW" w:date="2018-03-16T11:07:00Z">
        <w:r w:rsidR="0024144B" w:rsidRPr="00FA42BE" w:rsidDel="002E784B">
          <w:delText>are</w:delText>
        </w:r>
        <w:r w:rsidR="000A31CE" w:rsidDel="002E784B">
          <w:delText xml:space="preserve"> </w:delText>
        </w:r>
        <w:r w:rsidR="0024144B" w:rsidRPr="00FA42BE" w:rsidDel="002E784B">
          <w:delText xml:space="preserve">restricted to </w:delText>
        </w:r>
      </w:del>
      <w:r w:rsidR="0024144B" w:rsidRPr="00FA42BE">
        <w:t>only accept refutable patterns, because by definition they’re intended to handle</w:t>
      </w:r>
      <w:r w:rsidR="000A31CE">
        <w:t xml:space="preserve"> </w:t>
      </w:r>
      <w:r w:rsidR="0024144B" w:rsidRPr="00FA42BE">
        <w:t>possible failure</w:t>
      </w:r>
      <w:ins w:id="432" w:author="AnneMarieW" w:date="2018-03-16T11:07:00Z">
        <w:r>
          <w:t xml:space="preserve">: </w:t>
        </w:r>
      </w:ins>
      <w:del w:id="433" w:author="AnneMarieW" w:date="2018-03-16T11:07:00Z">
        <w:r w:rsidR="0024144B" w:rsidRPr="00D605B4" w:rsidDel="002E784B">
          <w:delText>---</w:delText>
        </w:r>
      </w:del>
      <w:r w:rsidR="0024144B" w:rsidRPr="00FA42BE">
        <w:t xml:space="preserve">the functionality of a conditional is in </w:t>
      </w:r>
      <w:r w:rsidR="0024144B" w:rsidRPr="00D605B4">
        <w:t>its</w:t>
      </w:r>
      <w:r w:rsidR="0024144B" w:rsidRPr="00FA42BE">
        <w:t xml:space="preserve"> ability to perform differently </w:t>
      </w:r>
      <w:ins w:id="434" w:author="AnneMarieW" w:date="2018-03-16T11:08:00Z">
        <w:r>
          <w:t xml:space="preserve">depending </w:t>
        </w:r>
      </w:ins>
      <w:del w:id="435" w:author="AnneMarieW" w:date="2018-03-16T11:08:00Z">
        <w:r w:rsidR="0024144B" w:rsidRPr="00FA42BE" w:rsidDel="002E784B">
          <w:delText>up</w:delText>
        </w:r>
      </w:del>
      <w:r w:rsidR="0024144B" w:rsidRPr="00FA42BE">
        <w:t xml:space="preserve">on success </w:t>
      </w:r>
      <w:del w:id="436" w:author="AnneMarieW" w:date="2018-03-16T11:08:00Z">
        <w:r w:rsidR="0024144B" w:rsidRPr="00FA42BE" w:rsidDel="002E784B">
          <w:delText>and</w:delText>
        </w:r>
      </w:del>
      <w:ins w:id="437" w:author="AnneMarieW" w:date="2018-03-16T11:08:00Z">
        <w:r>
          <w:t>or</w:t>
        </w:r>
      </w:ins>
      <w:r w:rsidR="0024144B" w:rsidRPr="00FA42BE">
        <w:t xml:space="preserve"> failure.</w:t>
      </w:r>
    </w:p>
    <w:p w14:paraId="7E503345" w14:textId="77777777" w:rsidR="0024144B" w:rsidRPr="00FA42BE" w:rsidRDefault="0024144B" w:rsidP="00FA42BE">
      <w:pPr>
        <w:pStyle w:val="Body"/>
      </w:pPr>
      <w:r w:rsidRPr="00FA42BE">
        <w:t>In general, you shouldn’t have to worry about the distinction between refutable</w:t>
      </w:r>
      <w:r w:rsidR="000A31CE">
        <w:t xml:space="preserve"> </w:t>
      </w:r>
      <w:r w:rsidRPr="00FA42BE">
        <w:t>and irrefutable patterns</w:t>
      </w:r>
      <w:del w:id="438" w:author="AnneMarieW" w:date="2018-03-16T11:09:00Z">
        <w:r w:rsidRPr="00FA42BE" w:rsidDel="003543BD">
          <w:delText>,</w:delText>
        </w:r>
      </w:del>
      <w:ins w:id="439" w:author="AnneMarieW" w:date="2018-03-16T11:09:00Z">
        <w:r w:rsidR="003543BD">
          <w:t xml:space="preserve">; </w:t>
        </w:r>
      </w:ins>
      <w:del w:id="440" w:author="AnneMarieW" w:date="2018-03-16T11:09:00Z">
        <w:r w:rsidRPr="00FA42BE" w:rsidDel="003543BD">
          <w:delText xml:space="preserve"> but</w:delText>
        </w:r>
      </w:del>
      <w:ins w:id="441" w:author="AnneMarieW" w:date="2018-03-16T11:09:00Z">
        <w:r w:rsidR="003543BD">
          <w:t>however,</w:t>
        </w:r>
      </w:ins>
      <w:r w:rsidRPr="00FA42BE">
        <w:t xml:space="preserve"> you do need to be familiar with the concept of refutability</w:t>
      </w:r>
      <w:r w:rsidR="000A31CE">
        <w:t xml:space="preserve"> </w:t>
      </w:r>
      <w:r w:rsidRPr="00FA42BE">
        <w:t>so you can respond when you see it in an error message. In those cases, you’ll need to change either the pattern or the</w:t>
      </w:r>
      <w:r w:rsidR="000A31CE">
        <w:t xml:space="preserve"> </w:t>
      </w:r>
      <w:r w:rsidRPr="00FA42BE">
        <w:t xml:space="preserve">construct you’re using the pattern with, depending on </w:t>
      </w:r>
      <w:del w:id="442" w:author="AnneMarieW" w:date="2018-03-16T11:10:00Z">
        <w:r w:rsidRPr="00FA42BE" w:rsidDel="003543BD">
          <w:delText>your</w:delText>
        </w:r>
      </w:del>
      <w:ins w:id="443" w:author="AnneMarieW" w:date="2018-03-16T11:10:00Z">
        <w:r w:rsidR="003543BD">
          <w:t>the</w:t>
        </w:r>
      </w:ins>
      <w:r w:rsidRPr="00FA42BE">
        <w:t xml:space="preserve"> inten</w:t>
      </w:r>
      <w:ins w:id="444" w:author="AnneMarieW" w:date="2018-03-16T11:10:00Z">
        <w:r w:rsidR="003543BD">
          <w:t>d</w:t>
        </w:r>
      </w:ins>
      <w:del w:id="445" w:author="AnneMarieW" w:date="2018-03-16T11:10:00Z">
        <w:r w:rsidRPr="00FA42BE" w:rsidDel="003543BD">
          <w:delText>t</w:delText>
        </w:r>
      </w:del>
      <w:ins w:id="446" w:author="AnneMarieW" w:date="2018-03-16T11:10:00Z">
        <w:r w:rsidR="003543BD">
          <w:t>ed</w:t>
        </w:r>
      </w:ins>
      <w:del w:id="447" w:author="AnneMarieW" w:date="2018-03-16T11:10:00Z">
        <w:r w:rsidRPr="00FA42BE" w:rsidDel="003543BD">
          <w:delText>ions for the</w:delText>
        </w:r>
      </w:del>
      <w:r w:rsidR="000A31CE">
        <w:t xml:space="preserve"> </w:t>
      </w:r>
      <w:r w:rsidRPr="00FA42BE">
        <w:t>behavior of the code.</w:t>
      </w:r>
    </w:p>
    <w:p w14:paraId="65CBE2FD" w14:textId="77777777" w:rsidR="0024144B" w:rsidRPr="00FA42BE" w:rsidRDefault="0024144B" w:rsidP="00FA42BE">
      <w:pPr>
        <w:pStyle w:val="Body"/>
      </w:pPr>
      <w:r w:rsidRPr="00FA42BE">
        <w:lastRenderedPageBreak/>
        <w:t>Let’s look at</w:t>
      </w:r>
      <w:r w:rsidR="000A31CE">
        <w:t xml:space="preserve"> </w:t>
      </w:r>
      <w:r w:rsidRPr="00D605B4">
        <w:t xml:space="preserve">an </w:t>
      </w:r>
      <w:r w:rsidRPr="00FA42BE">
        <w:t>example</w:t>
      </w:r>
      <w:r w:rsidRPr="00D605B4">
        <w:t xml:space="preserve"> of </w:t>
      </w:r>
      <w:r w:rsidRPr="00FA42BE">
        <w:t xml:space="preserve">what happens </w:t>
      </w:r>
      <w:del w:id="448" w:author="AnneMarieW" w:date="2018-03-16T11:11:00Z">
        <w:r w:rsidRPr="00D605B4" w:rsidDel="003543BD">
          <w:delText>if</w:delText>
        </w:r>
      </w:del>
      <w:ins w:id="449" w:author="AnneMarieW" w:date="2018-03-16T11:11:00Z">
        <w:r w:rsidR="003543BD">
          <w:t>when</w:t>
        </w:r>
      </w:ins>
      <w:r w:rsidRPr="00FA42BE">
        <w:t xml:space="preserve"> we try to</w:t>
      </w:r>
      <w:r w:rsidR="000A31CE">
        <w:t xml:space="preserve"> </w:t>
      </w:r>
      <w:r w:rsidRPr="00D605B4">
        <w:t>use</w:t>
      </w:r>
      <w:r w:rsidRPr="00FA42BE">
        <w:t xml:space="preserve"> a</w:t>
      </w:r>
      <w:r w:rsidR="000A31CE">
        <w:t xml:space="preserve"> </w:t>
      </w:r>
      <w:r w:rsidRPr="00D605B4">
        <w:t>refutable pattern</w:t>
      </w:r>
      <w:r>
        <w:t xml:space="preserve"> </w:t>
      </w:r>
      <w:r w:rsidRPr="00D605B4">
        <w:t xml:space="preserve">where Rust requires an irrefutable pattern and vice versa. </w:t>
      </w:r>
      <w:del w:id="450" w:author="AnneMarieW" w:date="2018-03-16T11:11:00Z">
        <w:r w:rsidRPr="00D605B4" w:rsidDel="003543BD">
          <w:delText>In</w:delText>
        </w:r>
        <w:r w:rsidRPr="00FA42BE" w:rsidDel="003543BD">
          <w:delText xml:space="preserve"> </w:delText>
        </w:r>
      </w:del>
      <w:r w:rsidRPr="00FA42BE">
        <w:t>Listing 18-</w:t>
      </w:r>
      <w:r w:rsidRPr="00D605B4">
        <w:t>8</w:t>
      </w:r>
      <w:del w:id="451" w:author="AnneMarieW" w:date="2018-03-16T11:11:00Z">
        <w:r w:rsidRPr="00D605B4" w:rsidDel="003543BD">
          <w:delText>, we</w:delText>
        </w:r>
        <w:r w:rsidDel="003543BD">
          <w:delText xml:space="preserve"> </w:delText>
        </w:r>
        <w:r w:rsidRPr="00D605B4" w:rsidDel="003543BD">
          <w:delText>have</w:delText>
        </w:r>
      </w:del>
      <w:ins w:id="452" w:author="AnneMarieW" w:date="2018-03-16T11:11:00Z">
        <w:r w:rsidR="003543BD">
          <w:t xml:space="preserve"> shows</w:t>
        </w:r>
      </w:ins>
      <w:r w:rsidRPr="00D605B4">
        <w:t xml:space="preserve"> a </w:t>
      </w:r>
      <w:r w:rsidRPr="00E61F62">
        <w:rPr>
          <w:rStyle w:val="Literal"/>
        </w:rPr>
        <w:t>let</w:t>
      </w:r>
      <w:r w:rsidRPr="00D605B4">
        <w:t xml:space="preserve"> statement, but for the pattern we’ve specified </w:t>
      </w:r>
      <w:r w:rsidRPr="00E61F62">
        <w:rPr>
          <w:rStyle w:val="Literal"/>
        </w:rPr>
        <w:t>Some(x)</w:t>
      </w:r>
      <w:r w:rsidRPr="00D605B4">
        <w:t>, a</w:t>
      </w:r>
      <w:r>
        <w:t xml:space="preserve"> </w:t>
      </w:r>
      <w:r w:rsidRPr="00D605B4">
        <w:t>refutable pattern.</w:t>
      </w:r>
      <w:r w:rsidRPr="00FA42BE">
        <w:t xml:space="preserve"> As you might expect, this </w:t>
      </w:r>
      <w:ins w:id="453" w:author="AnneMarieW" w:date="2018-03-16T11:12:00Z">
        <w:r w:rsidR="003543BD">
          <w:t xml:space="preserve">code </w:t>
        </w:r>
      </w:ins>
      <w:r w:rsidRPr="00FA42BE">
        <w:t>will error</w:t>
      </w:r>
      <w:r w:rsidRPr="00D605B4">
        <w:t>:</w:t>
      </w:r>
    </w:p>
    <w:p w14:paraId="59CFE6BD" w14:textId="77777777" w:rsidR="0024144B" w:rsidRPr="00FA42BE" w:rsidRDefault="0024144B" w:rsidP="00FA42BE">
      <w:pPr>
        <w:pStyle w:val="CodeSingle"/>
      </w:pPr>
      <w:r w:rsidRPr="00FA42BE">
        <w:t>let Some(x) = some_option_value;</w:t>
      </w:r>
    </w:p>
    <w:p w14:paraId="17D3D0E8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8</w:t>
      </w:r>
      <w:r w:rsidRPr="00FA42BE">
        <w:t>: Attempting to use a refutable pattern with</w:t>
      </w:r>
      <w:r w:rsidRPr="00D605B4">
        <w:t xml:space="preserve"> </w:t>
      </w:r>
      <w:r w:rsidRPr="00FA42BE">
        <w:rPr>
          <w:rStyle w:val="LiteralCaption"/>
        </w:rPr>
        <w:t>let</w:t>
      </w:r>
    </w:p>
    <w:p w14:paraId="34020B81" w14:textId="77777777" w:rsidR="0024144B" w:rsidRPr="00FA42BE" w:rsidRDefault="0024144B" w:rsidP="00FA42BE">
      <w:pPr>
        <w:pStyle w:val="Body"/>
      </w:pPr>
      <w:r w:rsidRPr="00FA42BE">
        <w:t>If</w:t>
      </w:r>
      <w:r w:rsidRPr="00D605B4">
        <w:t xml:space="preserve"> </w:t>
      </w:r>
      <w:r w:rsidRPr="00FA42BE">
        <w:rPr>
          <w:rStyle w:val="Literal"/>
        </w:rPr>
        <w:t>some_option_value</w:t>
      </w:r>
      <w:r w:rsidRPr="00D605B4">
        <w:t xml:space="preserve"> </w:t>
      </w:r>
      <w:r w:rsidRPr="00FA42BE">
        <w:t>was a</w:t>
      </w:r>
      <w:r w:rsidRPr="00D605B4">
        <w:t xml:space="preserve"> </w:t>
      </w:r>
      <w:r w:rsidRPr="00FA42BE">
        <w:rPr>
          <w:rStyle w:val="Literal"/>
        </w:rPr>
        <w:t>None</w:t>
      </w:r>
      <w:r w:rsidRPr="00D605B4">
        <w:t xml:space="preserve"> </w:t>
      </w:r>
      <w:r w:rsidRPr="00FA42BE">
        <w:t>value, it would fail to match</w:t>
      </w:r>
      <w:r w:rsidR="000A31CE">
        <w:t xml:space="preserve"> </w:t>
      </w:r>
      <w:r w:rsidRPr="00FA42BE">
        <w:t>the pattern</w:t>
      </w:r>
      <w:r>
        <w:t xml:space="preserve"> </w:t>
      </w:r>
      <w:r w:rsidRPr="00FA42BE">
        <w:rPr>
          <w:rStyle w:val="Literal"/>
        </w:rPr>
        <w:t>Some(x)</w:t>
      </w:r>
      <w:r w:rsidRPr="00FA42BE">
        <w:t>, meaning the pattern is refutable.</w:t>
      </w:r>
      <w:r w:rsidR="000A31CE">
        <w:t xml:space="preserve"> </w:t>
      </w:r>
      <w:ins w:id="454" w:author="AnneMarieW" w:date="2018-03-16T11:12:00Z">
        <w:r w:rsidR="003543BD">
          <w:t>H</w:t>
        </w:r>
        <w:r w:rsidR="003543BD" w:rsidRPr="00FA42BE">
          <w:t>owever,</w:t>
        </w:r>
        <w:r w:rsidR="003543BD">
          <w:t xml:space="preserve"> </w:t>
        </w:r>
      </w:ins>
      <w:del w:id="455" w:author="AnneMarieW" w:date="2018-03-16T11:12:00Z">
        <w:r w:rsidRPr="00FA42BE" w:rsidDel="003543BD">
          <w:delText>T</w:delText>
        </w:r>
      </w:del>
      <w:ins w:id="456" w:author="AnneMarieW" w:date="2018-03-16T11:12:00Z">
        <w:r w:rsidR="003543BD">
          <w:t>t</w:t>
        </w:r>
      </w:ins>
      <w:r w:rsidRPr="00FA42BE">
        <w:t>he</w:t>
      </w:r>
      <w:r w:rsidRPr="00D605B4">
        <w:t xml:space="preserve"> </w:t>
      </w:r>
      <w:r w:rsidRPr="00FA42BE">
        <w:rPr>
          <w:rStyle w:val="Literal"/>
        </w:rPr>
        <w:t>let</w:t>
      </w:r>
      <w:r w:rsidRPr="00D605B4">
        <w:t xml:space="preserve"> </w:t>
      </w:r>
      <w:r w:rsidRPr="00FA42BE">
        <w:t>statement</w:t>
      </w:r>
      <w:del w:id="457" w:author="AnneMarieW" w:date="2018-03-16T11:12:00Z">
        <w:r w:rsidRPr="00FA42BE" w:rsidDel="003543BD">
          <w:delText>,</w:delText>
        </w:r>
      </w:del>
      <w:r w:rsidRPr="00FA42BE">
        <w:t xml:space="preserve"> </w:t>
      </w:r>
      <w:del w:id="458" w:author="AnneMarieW" w:date="2018-03-16T11:12:00Z">
        <w:r w:rsidRPr="00FA42BE" w:rsidDel="003543BD">
          <w:delText xml:space="preserve">however, </w:delText>
        </w:r>
      </w:del>
      <w:r w:rsidRPr="00FA42BE">
        <w:t>can only accept an irrefutable pattern</w:t>
      </w:r>
      <w:del w:id="459" w:author="AnneMarieW" w:date="2018-03-16T11:12:00Z">
        <w:r w:rsidRPr="00FA42BE" w:rsidDel="003543BD">
          <w:delText>s</w:delText>
        </w:r>
      </w:del>
      <w:r w:rsidRPr="00FA42BE">
        <w:t xml:space="preserve"> because there</w:t>
      </w:r>
      <w:del w:id="460" w:author="AnneMarieW" w:date="2018-03-19T14:09:00Z">
        <w:r w:rsidRPr="00FA42BE" w:rsidDel="0098524A">
          <w:delText>’</w:delText>
        </w:r>
      </w:del>
      <w:ins w:id="461" w:author="AnneMarieW" w:date="2018-03-19T14:09:00Z">
        <w:r w:rsidR="0098524A">
          <w:t xml:space="preserve"> i</w:t>
        </w:r>
      </w:ins>
      <w:r w:rsidRPr="00FA42BE">
        <w:t>s nothing valid the</w:t>
      </w:r>
      <w:r w:rsidR="000A31CE">
        <w:t xml:space="preserve"> </w:t>
      </w:r>
      <w:r w:rsidRPr="00FA42BE">
        <w:t>code c</w:t>
      </w:r>
      <w:del w:id="462" w:author="AnneMarieW" w:date="2018-03-16T11:12:00Z">
        <w:r w:rsidRPr="00FA42BE" w:rsidDel="003543BD">
          <w:delText>ould</w:delText>
        </w:r>
      </w:del>
      <w:ins w:id="463" w:author="AnneMarieW" w:date="2018-03-16T11:13:00Z">
        <w:r w:rsidR="003543BD">
          <w:t>an</w:t>
        </w:r>
      </w:ins>
      <w:r w:rsidRPr="00FA42BE">
        <w:t xml:space="preserve"> do with a</w:t>
      </w:r>
      <w:r w:rsidRPr="00D605B4">
        <w:t xml:space="preserve"> </w:t>
      </w:r>
      <w:r w:rsidRPr="00FA42BE">
        <w:rPr>
          <w:rStyle w:val="Literal"/>
        </w:rPr>
        <w:t>None</w:t>
      </w:r>
      <w:r w:rsidRPr="00D605B4">
        <w:t xml:space="preserve"> </w:t>
      </w:r>
      <w:r w:rsidRPr="00FA42BE">
        <w:t>value. At compile time, Rust will complain that we’ve tried to use a</w:t>
      </w:r>
      <w:r w:rsidR="000A31CE">
        <w:t xml:space="preserve"> </w:t>
      </w:r>
      <w:r w:rsidRPr="00FA42BE">
        <w:t>refutable pattern where an irrefutable pattern is required:</w:t>
      </w:r>
    </w:p>
    <w:p w14:paraId="4D8028AE" w14:textId="215FA2B2" w:rsidR="0024144B" w:rsidRPr="00FA42BE" w:rsidRDefault="0024144B" w:rsidP="00FA42BE">
      <w:pPr>
        <w:pStyle w:val="CodeA"/>
      </w:pPr>
      <w:r w:rsidRPr="00FA42BE">
        <w:t xml:space="preserve">error[E0005]: refutable pattern in local binding: </w:t>
      </w:r>
      <w:ins w:id="464" w:author="Carol Nichols" w:date="2018-03-22T12:45:00Z">
        <w:r w:rsidR="00136D76">
          <w:t>`</w:t>
        </w:r>
      </w:ins>
      <w:r w:rsidRPr="00FA42BE">
        <w:t>None</w:t>
      </w:r>
      <w:ins w:id="465" w:author="Carol Nichols" w:date="2018-03-22T12:45:00Z">
        <w:r w:rsidR="00136D76">
          <w:t>`</w:t>
        </w:r>
      </w:ins>
      <w:r w:rsidRPr="00FA42BE">
        <w:t xml:space="preserve"> not covered</w:t>
      </w:r>
    </w:p>
    <w:p w14:paraId="48A58CBA" w14:textId="77777777" w:rsidR="0024144B" w:rsidRPr="00FA42BE" w:rsidRDefault="0024144B" w:rsidP="00FA42BE">
      <w:pPr>
        <w:pStyle w:val="CodeB"/>
      </w:pPr>
      <w:r w:rsidRPr="00FA42BE">
        <w:t xml:space="preserve"> --&gt;</w:t>
      </w:r>
      <w:del w:id="466" w:author="Carol Nichols" w:date="2018-03-22T12:46:00Z">
        <w:r w:rsidRPr="00FA42BE" w:rsidDel="00136D76">
          <w:delText xml:space="preserve"> &lt;anon&gt;:3:5</w:delText>
        </w:r>
      </w:del>
    </w:p>
    <w:p w14:paraId="12149C88" w14:textId="77777777" w:rsidR="0024144B" w:rsidRPr="00FA42BE" w:rsidRDefault="0024144B" w:rsidP="00FA42BE">
      <w:pPr>
        <w:pStyle w:val="CodeB"/>
      </w:pPr>
      <w:r w:rsidRPr="00FA42BE">
        <w:t xml:space="preserve">  |</w:t>
      </w:r>
    </w:p>
    <w:p w14:paraId="3BC5C288" w14:textId="77777777" w:rsidR="0024144B" w:rsidRPr="00FA42BE" w:rsidRDefault="0024144B" w:rsidP="00FA42BE">
      <w:pPr>
        <w:pStyle w:val="CodeB"/>
      </w:pPr>
      <w:r w:rsidRPr="00FA42BE">
        <w:t>3 | let Some(x) = some_option_value;</w:t>
      </w:r>
    </w:p>
    <w:p w14:paraId="2CC4ACEE" w14:textId="7E0B2057" w:rsidR="0024144B" w:rsidRPr="00FA42BE" w:rsidRDefault="0024144B" w:rsidP="00FA42BE">
      <w:pPr>
        <w:pStyle w:val="CodeC"/>
      </w:pPr>
      <w:r w:rsidRPr="00FA42BE">
        <w:t xml:space="preserve">  |     ^^^^^^^ pattern </w:t>
      </w:r>
      <w:ins w:id="467" w:author="Carol Nichols" w:date="2018-03-22T12:46:00Z">
        <w:r w:rsidR="00136D76">
          <w:t>`</w:t>
        </w:r>
      </w:ins>
      <w:r w:rsidRPr="00FA42BE">
        <w:t>None</w:t>
      </w:r>
      <w:ins w:id="468" w:author="Carol Nichols" w:date="2018-03-22T12:46:00Z">
        <w:r w:rsidR="00136D76">
          <w:t>`</w:t>
        </w:r>
      </w:ins>
      <w:r w:rsidRPr="00FA42BE">
        <w:t xml:space="preserve"> not covered</w:t>
      </w:r>
    </w:p>
    <w:p w14:paraId="102AF1EB" w14:textId="38DE0FE8" w:rsidR="0024144B" w:rsidRPr="00FA42BE" w:rsidRDefault="003543BD" w:rsidP="00FA42BE">
      <w:pPr>
        <w:pStyle w:val="Body"/>
      </w:pPr>
      <w:ins w:id="469" w:author="AnneMarieW" w:date="2018-03-16T11:14:00Z">
        <w:r>
          <w:t xml:space="preserve">Because </w:t>
        </w:r>
      </w:ins>
      <w:del w:id="470" w:author="AnneMarieW" w:date="2018-03-16T11:14:00Z">
        <w:r w:rsidR="0024144B" w:rsidRPr="00FA42BE" w:rsidDel="003543BD">
          <w:delText>W</w:delText>
        </w:r>
      </w:del>
      <w:ins w:id="471" w:author="AnneMarieW" w:date="2018-03-16T11:14:00Z">
        <w:r>
          <w:t>w</w:t>
        </w:r>
      </w:ins>
      <w:r w:rsidR="0024144B" w:rsidRPr="00FA42BE">
        <w:t>e didn’t cover (and couldn’t cover!) every valid value with the pattern</w:t>
      </w:r>
      <w:r w:rsidR="000A31CE">
        <w:t xml:space="preserve"> </w:t>
      </w:r>
      <w:r w:rsidR="0024144B" w:rsidRPr="00FA42BE">
        <w:rPr>
          <w:rStyle w:val="Literal"/>
        </w:rPr>
        <w:t>Some(x)</w:t>
      </w:r>
      <w:r w:rsidR="0024144B" w:rsidRPr="00FA42BE">
        <w:t xml:space="preserve">, </w:t>
      </w:r>
      <w:del w:id="472" w:author="AnneMarieW" w:date="2018-03-16T11:14:00Z">
        <w:r w:rsidR="0024144B" w:rsidRPr="00FA42BE" w:rsidDel="003543BD">
          <w:delText xml:space="preserve">so </w:delText>
        </w:r>
      </w:del>
      <w:r w:rsidR="0024144B" w:rsidRPr="00FA42BE">
        <w:t xml:space="preserve">Rust </w:t>
      </w:r>
      <w:del w:id="473" w:author="AnneMarieW" w:date="2018-03-16T11:14:00Z">
        <w:r w:rsidR="0024144B" w:rsidRPr="00FA42BE" w:rsidDel="003543BD">
          <w:delText xml:space="preserve">will </w:delText>
        </w:r>
      </w:del>
      <w:r w:rsidR="0024144B" w:rsidRPr="00FA42BE">
        <w:t xml:space="preserve">rightfully </w:t>
      </w:r>
      <w:del w:id="474" w:author="AnneMarieW" w:date="2018-03-16T11:13:00Z">
        <w:r w:rsidR="0024144B" w:rsidRPr="00FA42BE" w:rsidDel="003543BD">
          <w:delText>com</w:delText>
        </w:r>
      </w:del>
      <w:del w:id="475" w:author="AnneMarieW" w:date="2018-03-16T11:14:00Z">
        <w:r w:rsidR="0024144B" w:rsidRPr="00FA42BE" w:rsidDel="003543BD">
          <w:delText>plain</w:delText>
        </w:r>
      </w:del>
      <w:ins w:id="476" w:author="AnneMarieW" w:date="2018-03-16T11:14:00Z">
        <w:del w:id="477" w:author="Carol Nichols" w:date="2018-03-22T12:46:00Z">
          <w:r w:rsidDel="00627D83">
            <w:delText>throws</w:delText>
          </w:r>
        </w:del>
      </w:ins>
      <w:ins w:id="478" w:author="Carol Nichols" w:date="2018-03-22T12:46:00Z">
        <w:r w:rsidR="00B72FCB">
          <w:t>produces</w:t>
        </w:r>
      </w:ins>
      <w:ins w:id="479" w:author="AnneMarieW" w:date="2018-03-16T11:14:00Z">
        <w:r>
          <w:t xml:space="preserve"> a</w:t>
        </w:r>
      </w:ins>
      <w:ins w:id="480" w:author="Carol Nichols" w:date="2018-03-22T12:46:00Z">
        <w:r w:rsidR="00B72FCB">
          <w:t xml:space="preserve"> compiler</w:t>
        </w:r>
      </w:ins>
      <w:ins w:id="481" w:author="AnneMarieW" w:date="2018-03-16T11:14:00Z">
        <w:del w:id="482" w:author="Carol Nichols" w:date="2018-03-22T12:46:00Z">
          <w:r w:rsidDel="00B72FCB">
            <w:delText>n</w:delText>
          </w:r>
        </w:del>
        <w:r>
          <w:t xml:space="preserve"> error</w:t>
        </w:r>
      </w:ins>
      <w:r w:rsidR="0024144B" w:rsidRPr="00FA42BE">
        <w:t>.</w:t>
      </w:r>
    </w:p>
    <w:p w14:paraId="5A8F7479" w14:textId="77777777" w:rsidR="0024144B" w:rsidRPr="00FA42BE" w:rsidRDefault="0024144B" w:rsidP="00FA42BE">
      <w:pPr>
        <w:pStyle w:val="Body"/>
      </w:pPr>
      <w:r w:rsidRPr="00FA42BE">
        <w:t xml:space="preserve">To fix the </w:t>
      </w:r>
      <w:ins w:id="483" w:author="AnneMarieW" w:date="2018-03-16T11:15:00Z">
        <w:r w:rsidR="00FF025A">
          <w:t>problem</w:t>
        </w:r>
      </w:ins>
      <w:del w:id="484" w:author="AnneMarieW" w:date="2018-03-16T11:15:00Z">
        <w:r w:rsidRPr="00FA42BE" w:rsidDel="00FF025A">
          <w:delText>case</w:delText>
        </w:r>
      </w:del>
      <w:r w:rsidRPr="00FA42BE">
        <w:t xml:space="preserve"> where we have a refutable pattern </w:t>
      </w:r>
      <w:del w:id="485" w:author="AnneMarieW" w:date="2018-03-16T11:15:00Z">
        <w:r w:rsidRPr="00FA42BE" w:rsidDel="00FF025A">
          <w:delText xml:space="preserve">in a place </w:delText>
        </w:r>
      </w:del>
      <w:r w:rsidRPr="00FA42BE">
        <w:t>where an irrefutable pattern is needed, we can change the code that uses the pattern: instead of using</w:t>
      </w:r>
      <w:r w:rsidRPr="00D605B4">
        <w:t xml:space="preserve"> </w:t>
      </w:r>
      <w:r w:rsidRPr="00FA42BE">
        <w:rPr>
          <w:rStyle w:val="Literal"/>
        </w:rPr>
        <w:t>let</w:t>
      </w:r>
      <w:r w:rsidRPr="00FA42BE">
        <w:t>, we can use</w:t>
      </w:r>
      <w:r w:rsidRPr="00D605B4">
        <w:t xml:space="preserve"> </w:t>
      </w:r>
      <w:r w:rsidRPr="00FA42BE">
        <w:rPr>
          <w:rStyle w:val="Literal"/>
        </w:rPr>
        <w:t>if let</w:t>
      </w:r>
      <w:r w:rsidRPr="00FA42BE">
        <w:t>.</w:t>
      </w:r>
      <w:r w:rsidR="000A31CE">
        <w:t xml:space="preserve"> </w:t>
      </w:r>
      <w:r w:rsidRPr="00FA42BE">
        <w:t>Th</w:t>
      </w:r>
      <w:del w:id="486" w:author="AnneMarieW" w:date="2018-03-16T11:16:00Z">
        <w:r w:rsidRPr="00FA42BE" w:rsidDel="00FF025A">
          <w:delText>at way,</w:delText>
        </w:r>
      </w:del>
      <w:ins w:id="487" w:author="AnneMarieW" w:date="2018-03-16T11:16:00Z">
        <w:r w:rsidR="00FF025A">
          <w:t>en</w:t>
        </w:r>
      </w:ins>
      <w:r w:rsidRPr="00FA42BE">
        <w:t xml:space="preserve"> if the pattern doesn’t match, the code will just skip the code in the</w:t>
      </w:r>
      <w:r w:rsidR="000A31CE">
        <w:t xml:space="preserve"> </w:t>
      </w:r>
      <w:r w:rsidRPr="00FA42BE">
        <w:t>curly brackets, giving it a way to continue validly. Listing 18-</w:t>
      </w:r>
      <w:r w:rsidRPr="00D605B4">
        <w:t>9</w:t>
      </w:r>
      <w:r w:rsidRPr="00FA42BE">
        <w:t xml:space="preserve"> shows how to fix the code in Listing 18-</w:t>
      </w:r>
      <w:r w:rsidRPr="00D605B4">
        <w:t>8</w:t>
      </w:r>
      <w:del w:id="488" w:author="AnneMarieW" w:date="2018-03-16T11:16:00Z">
        <w:r w:rsidRPr="00FA42BE" w:rsidDel="00FF025A">
          <w:delText>.</w:delText>
        </w:r>
      </w:del>
      <w:ins w:id="489" w:author="AnneMarieW" w:date="2018-03-16T11:16:00Z">
        <w:r w:rsidR="00FF025A">
          <w:t>:</w:t>
        </w:r>
      </w:ins>
    </w:p>
    <w:p w14:paraId="4C743753" w14:textId="77777777" w:rsidR="0024144B" w:rsidRPr="00FA42BE" w:rsidRDefault="0024144B" w:rsidP="00FA42BE">
      <w:pPr>
        <w:pStyle w:val="CodeA"/>
      </w:pPr>
      <w:r w:rsidRPr="00FA42BE">
        <w:t>if let Some(x) = some_option_value {</w:t>
      </w:r>
    </w:p>
    <w:p w14:paraId="217B3E2D" w14:textId="77777777" w:rsidR="0024144B" w:rsidRPr="00FA42BE" w:rsidRDefault="0024144B" w:rsidP="00FA42BE">
      <w:pPr>
        <w:pStyle w:val="CodeB"/>
      </w:pPr>
      <w:r w:rsidRPr="00FA42BE">
        <w:t xml:space="preserve">    println!("{}", x);</w:t>
      </w:r>
    </w:p>
    <w:p w14:paraId="100D01B8" w14:textId="77777777" w:rsidR="0024144B" w:rsidRPr="00FA42BE" w:rsidRDefault="0024144B" w:rsidP="00FA42BE">
      <w:pPr>
        <w:pStyle w:val="CodeC"/>
      </w:pPr>
      <w:r w:rsidRPr="00FA42BE">
        <w:t>}</w:t>
      </w:r>
    </w:p>
    <w:p w14:paraId="5E079A40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9</w:t>
      </w:r>
      <w:r w:rsidRPr="00FA42BE">
        <w:t>: Using</w:t>
      </w:r>
      <w:r w:rsidRPr="00D605B4">
        <w:t xml:space="preserve"> </w:t>
      </w:r>
      <w:r w:rsidRPr="00FA42BE">
        <w:rPr>
          <w:rStyle w:val="LiteralCaption"/>
        </w:rPr>
        <w:t>if let</w:t>
      </w:r>
      <w:r w:rsidRPr="00D605B4">
        <w:t xml:space="preserve"> </w:t>
      </w:r>
      <w:r w:rsidRPr="00FA42BE">
        <w:t>and a block with refutable patterns instead of</w:t>
      </w:r>
      <w:del w:id="490" w:author="janelle" w:date="2018-03-09T15:24:00Z">
        <w:r w:rsidR="00FA42BE" w:rsidRPr="008D3A86" w:rsidDel="00DB5FCC">
          <w:delText xml:space="preserve"> </w:delText>
        </w:r>
      </w:del>
      <w:r>
        <w:t xml:space="preserve"> </w:t>
      </w:r>
      <w:r w:rsidRPr="00FA42BE">
        <w:rPr>
          <w:rStyle w:val="LiteralCaption"/>
        </w:rPr>
        <w:t>let</w:t>
      </w:r>
    </w:p>
    <w:p w14:paraId="64B5821B" w14:textId="77777777" w:rsidR="0024144B" w:rsidRPr="00FA42BE" w:rsidRDefault="0024144B" w:rsidP="00FA42BE">
      <w:pPr>
        <w:pStyle w:val="Body"/>
      </w:pPr>
      <w:r w:rsidRPr="00FA42BE">
        <w:t xml:space="preserve">We’ve given the code an out! This code is perfectly valid, </w:t>
      </w:r>
      <w:ins w:id="491" w:author="AnneMarieW" w:date="2018-03-16T11:17:00Z">
        <w:r w:rsidR="00FF025A">
          <w:t>al</w:t>
        </w:r>
      </w:ins>
      <w:r w:rsidRPr="00FA42BE">
        <w:t xml:space="preserve">though </w:t>
      </w:r>
      <w:del w:id="492" w:author="AnneMarieW" w:date="2018-03-16T11:17:00Z">
        <w:r w:rsidRPr="00FA42BE" w:rsidDel="00FF025A">
          <w:delText>does now</w:delText>
        </w:r>
        <w:r w:rsidR="000A31CE" w:rsidDel="00FF025A">
          <w:delText xml:space="preserve"> </w:delText>
        </w:r>
        <w:r w:rsidRPr="00FA42BE" w:rsidDel="00FF025A">
          <w:delText>of course</w:delText>
        </w:r>
      </w:del>
      <w:ins w:id="493" w:author="AnneMarieW" w:date="2018-03-16T11:17:00Z">
        <w:r w:rsidR="00FF025A">
          <w:t xml:space="preserve">it </w:t>
        </w:r>
      </w:ins>
      <w:del w:id="494" w:author="AnneMarieW" w:date="2018-03-16T11:17:00Z">
        <w:r w:rsidRPr="00FA42BE" w:rsidDel="00FF025A">
          <w:delText xml:space="preserve"> </w:delText>
        </w:r>
      </w:del>
      <w:r w:rsidRPr="00FA42BE">
        <w:t>mean</w:t>
      </w:r>
      <w:ins w:id="495" w:author="AnneMarieW" w:date="2018-03-16T11:17:00Z">
        <w:r w:rsidR="00FF025A">
          <w:t>s</w:t>
        </w:r>
      </w:ins>
      <w:r w:rsidRPr="00FA42BE">
        <w:t xml:space="preserve"> we cannot use an irrefutable pattern without receiving an error. If we give</w:t>
      </w:r>
      <w:r w:rsidRPr="00D605B4">
        <w:t xml:space="preserve"> </w:t>
      </w:r>
      <w:r w:rsidRPr="00FA42BE">
        <w:rPr>
          <w:rStyle w:val="Literal"/>
        </w:rPr>
        <w:t>if let</w:t>
      </w:r>
      <w:r w:rsidRPr="00D605B4">
        <w:t xml:space="preserve"> </w:t>
      </w:r>
      <w:r w:rsidRPr="00FA42BE">
        <w:t>a pattern that will always match,</w:t>
      </w:r>
      <w:r w:rsidR="000A31CE">
        <w:t xml:space="preserve"> </w:t>
      </w:r>
      <w:r w:rsidRPr="00FA42BE">
        <w:t>such as</w:t>
      </w:r>
      <w:r w:rsidRPr="00D605B4">
        <w:t xml:space="preserve"> </w:t>
      </w:r>
      <w:r w:rsidRPr="00FA42BE">
        <w:rPr>
          <w:rStyle w:val="Literal"/>
        </w:rPr>
        <w:t>x</w:t>
      </w:r>
      <w:del w:id="496" w:author="AnneMarieW" w:date="2018-03-16T11:18:00Z">
        <w:r w:rsidRPr="00D605B4" w:rsidDel="00FF025A">
          <w:delText xml:space="preserve"> </w:delText>
        </w:r>
      </w:del>
      <w:ins w:id="497" w:author="AnneMarieW" w:date="2018-03-16T11:18:00Z">
        <w:r w:rsidR="00FF025A">
          <w:t xml:space="preserve">, </w:t>
        </w:r>
      </w:ins>
      <w:r w:rsidRPr="00FA42BE">
        <w:t>as shown in Listing 18-</w:t>
      </w:r>
      <w:r w:rsidRPr="00D605B4">
        <w:t>10</w:t>
      </w:r>
      <w:r w:rsidRPr="00FA42BE">
        <w:t>, it will error:</w:t>
      </w:r>
    </w:p>
    <w:p w14:paraId="224D457D" w14:textId="77777777" w:rsidR="0024144B" w:rsidRPr="00FA42BE" w:rsidRDefault="0024144B" w:rsidP="00FA42BE">
      <w:pPr>
        <w:pStyle w:val="CodeA"/>
      </w:pPr>
      <w:r w:rsidRPr="00FA42BE">
        <w:t>if let x = 5 {</w:t>
      </w:r>
    </w:p>
    <w:p w14:paraId="096F93AC" w14:textId="77777777" w:rsidR="0024144B" w:rsidRPr="00FA42BE" w:rsidRDefault="0024144B" w:rsidP="00FA42BE">
      <w:pPr>
        <w:pStyle w:val="CodeB"/>
      </w:pPr>
      <w:r w:rsidRPr="00FA42BE">
        <w:t xml:space="preserve">    println!("{}", x);</w:t>
      </w:r>
    </w:p>
    <w:p w14:paraId="1880D6FF" w14:textId="77777777" w:rsidR="0024144B" w:rsidRPr="00FA42BE" w:rsidRDefault="0024144B" w:rsidP="00FA42BE">
      <w:pPr>
        <w:pStyle w:val="CodeC"/>
      </w:pPr>
      <w:r w:rsidRPr="00FA42BE">
        <w:t>};</w:t>
      </w:r>
    </w:p>
    <w:p w14:paraId="21C4C03E" w14:textId="77777777" w:rsidR="0024144B" w:rsidRPr="00FA42BE" w:rsidRDefault="0024144B" w:rsidP="00FA42BE">
      <w:pPr>
        <w:pStyle w:val="Listing"/>
      </w:pPr>
      <w:r w:rsidRPr="00FA42BE">
        <w:lastRenderedPageBreak/>
        <w:t>Listing 18-</w:t>
      </w:r>
      <w:r w:rsidRPr="00D605B4">
        <w:t>10</w:t>
      </w:r>
      <w:r w:rsidRPr="00FA42BE">
        <w:t>: Attempting to use an irrefutable pattern with</w:t>
      </w:r>
      <w:r w:rsidRPr="00D605B4">
        <w:t xml:space="preserve"> </w:t>
      </w:r>
      <w:r w:rsidRPr="00FA42BE">
        <w:rPr>
          <w:rStyle w:val="LiteralCaption"/>
        </w:rPr>
        <w:t>if let</w:t>
      </w:r>
    </w:p>
    <w:p w14:paraId="140FC891" w14:textId="77777777" w:rsidR="0024144B" w:rsidRPr="00FA42BE" w:rsidRDefault="0024144B" w:rsidP="00FA42BE">
      <w:pPr>
        <w:pStyle w:val="Body"/>
      </w:pPr>
      <w:r w:rsidRPr="00FA42BE">
        <w:t>Rust complains that it doesn’t make sense to use</w:t>
      </w:r>
      <w:r w:rsidRPr="00D605B4">
        <w:t xml:space="preserve"> </w:t>
      </w:r>
      <w:r w:rsidRPr="00FA42BE">
        <w:rPr>
          <w:rStyle w:val="Literal"/>
        </w:rPr>
        <w:t>if let</w:t>
      </w:r>
      <w:r w:rsidRPr="00D605B4">
        <w:t xml:space="preserve"> </w:t>
      </w:r>
      <w:r w:rsidRPr="00FA42BE">
        <w:t>with an</w:t>
      </w:r>
      <w:r w:rsidR="000A31CE">
        <w:t xml:space="preserve"> </w:t>
      </w:r>
      <w:r w:rsidRPr="00FA42BE">
        <w:t>irrefutable pattern:</w:t>
      </w:r>
    </w:p>
    <w:p w14:paraId="3C8E2570" w14:textId="77777777" w:rsidR="0024144B" w:rsidRPr="00FA42BE" w:rsidRDefault="0024144B" w:rsidP="00FA42BE">
      <w:pPr>
        <w:pStyle w:val="CodeA"/>
      </w:pPr>
      <w:r w:rsidRPr="00FA42BE">
        <w:t>error[E0162]: irrefutable if-let pattern</w:t>
      </w:r>
    </w:p>
    <w:p w14:paraId="343F0D75" w14:textId="77777777" w:rsidR="0024144B" w:rsidRPr="00FA42BE" w:rsidRDefault="0024144B" w:rsidP="00FA42BE">
      <w:pPr>
        <w:pStyle w:val="CodeB"/>
      </w:pPr>
      <w:r w:rsidRPr="00FA42BE">
        <w:t xml:space="preserve"> --&gt; &lt;anon&gt;:2:8</w:t>
      </w:r>
    </w:p>
    <w:p w14:paraId="71F41E30" w14:textId="77777777" w:rsidR="0024144B" w:rsidRPr="00FA42BE" w:rsidRDefault="0024144B" w:rsidP="00FA42BE">
      <w:pPr>
        <w:pStyle w:val="CodeB"/>
      </w:pPr>
      <w:r w:rsidRPr="00FA42BE">
        <w:t xml:space="preserve">  |</w:t>
      </w:r>
    </w:p>
    <w:p w14:paraId="3D370BBA" w14:textId="77777777" w:rsidR="0024144B" w:rsidRPr="00FA42BE" w:rsidRDefault="0024144B" w:rsidP="00FA42BE">
      <w:pPr>
        <w:pStyle w:val="CodeB"/>
      </w:pPr>
      <w:r w:rsidRPr="00FA42BE">
        <w:t>2 | if let x = 5 {</w:t>
      </w:r>
    </w:p>
    <w:p w14:paraId="03C9B4D1" w14:textId="77777777" w:rsidR="0024144B" w:rsidRPr="00FA42BE" w:rsidRDefault="0024144B" w:rsidP="00FA42BE">
      <w:pPr>
        <w:pStyle w:val="CodeC"/>
      </w:pPr>
      <w:r w:rsidRPr="00FA42BE">
        <w:t xml:space="preserve">  |        ^ irrefutable pattern</w:t>
      </w:r>
    </w:p>
    <w:p w14:paraId="6C2A6C06" w14:textId="77777777" w:rsidR="0024144B" w:rsidRPr="00FA42BE" w:rsidRDefault="0024144B" w:rsidP="00FA42BE">
      <w:pPr>
        <w:pStyle w:val="Body"/>
      </w:pPr>
      <w:r w:rsidRPr="00FA42BE">
        <w:t>For this reason, match arms must use refutable patterns, except for the last arm</w:t>
      </w:r>
      <w:ins w:id="498" w:author="AnneMarieW" w:date="2018-03-16T11:18:00Z">
        <w:r w:rsidR="00FF025A">
          <w:t>, which</w:t>
        </w:r>
      </w:ins>
      <w:del w:id="499" w:author="AnneMarieW" w:date="2018-03-16T11:18:00Z">
        <w:r w:rsidRPr="00FA42BE" w:rsidDel="00FF025A">
          <w:delText xml:space="preserve"> that</w:delText>
        </w:r>
      </w:del>
      <w:r w:rsidR="000A31CE">
        <w:t xml:space="preserve"> </w:t>
      </w:r>
      <w:r w:rsidRPr="00FA42BE">
        <w:t xml:space="preserve">should match any remaining values with an irrefutable pattern. </w:t>
      </w:r>
      <w:ins w:id="500" w:author="AnneMarieW" w:date="2018-03-16T11:19:00Z">
        <w:r w:rsidR="00FF025A">
          <w:t xml:space="preserve">Rust allows us to </w:t>
        </w:r>
      </w:ins>
      <w:del w:id="501" w:author="AnneMarieW" w:date="2018-03-16T11:19:00Z">
        <w:r w:rsidRPr="00FA42BE" w:rsidDel="00FF025A">
          <w:delText>Using</w:delText>
        </w:r>
      </w:del>
      <w:ins w:id="502" w:author="AnneMarieW" w:date="2018-03-16T11:19:00Z">
        <w:r w:rsidR="00FF025A">
          <w:t>use</w:t>
        </w:r>
      </w:ins>
      <w:r w:rsidRPr="00FA42BE">
        <w:t xml:space="preserve"> an irrefutable pattern in a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with</w:t>
      </w:r>
      <w:r w:rsidR="000A31CE">
        <w:t xml:space="preserve"> </w:t>
      </w:r>
      <w:r w:rsidRPr="00FA42BE">
        <w:t>only one arm</w:t>
      </w:r>
      <w:del w:id="503" w:author="AnneMarieW" w:date="2018-03-16T11:19:00Z">
        <w:r w:rsidRPr="00FA42BE" w:rsidDel="00FF025A">
          <w:delText xml:space="preserve"> is allowed</w:delText>
        </w:r>
      </w:del>
      <w:r w:rsidRPr="00FA42BE">
        <w:t xml:space="preserve">, but </w:t>
      </w:r>
      <w:ins w:id="504" w:author="AnneMarieW" w:date="2018-03-16T11:19:00Z">
        <w:r w:rsidR="00FF025A">
          <w:t xml:space="preserve">this syntax </w:t>
        </w:r>
      </w:ins>
      <w:r w:rsidRPr="00FA42BE">
        <w:t>isn’t particularly</w:t>
      </w:r>
      <w:r w:rsidR="000A31CE">
        <w:t xml:space="preserve"> </w:t>
      </w:r>
      <w:r w:rsidRPr="00FA42BE">
        <w:t>useful and could be replaced with a simpler</w:t>
      </w:r>
      <w:r w:rsidRPr="00D605B4">
        <w:t xml:space="preserve"> </w:t>
      </w:r>
      <w:r w:rsidRPr="00FA42BE">
        <w:rPr>
          <w:rStyle w:val="Literal"/>
        </w:rPr>
        <w:t>let</w:t>
      </w:r>
      <w:r w:rsidRPr="00D605B4">
        <w:t xml:space="preserve"> </w:t>
      </w:r>
      <w:r w:rsidRPr="00FA42BE">
        <w:t>statement.</w:t>
      </w:r>
    </w:p>
    <w:p w14:paraId="327F0191" w14:textId="374026BB" w:rsidR="0024144B" w:rsidRPr="00FA42BE" w:rsidRDefault="0024144B" w:rsidP="00FA42BE">
      <w:pPr>
        <w:pStyle w:val="Body"/>
      </w:pPr>
      <w:r w:rsidRPr="00FA42BE">
        <w:t xml:space="preserve">Now that </w:t>
      </w:r>
      <w:ins w:id="505" w:author="AnneMarieW" w:date="2018-03-16T11:20:00Z">
        <w:r w:rsidR="00FF025A">
          <w:t>you know</w:t>
        </w:r>
      </w:ins>
      <w:del w:id="506" w:author="AnneMarieW" w:date="2018-03-16T11:20:00Z">
        <w:r w:rsidRPr="00FA42BE" w:rsidDel="00FF025A">
          <w:delText>we’ve discussed</w:delText>
        </w:r>
      </w:del>
      <w:r w:rsidRPr="00FA42BE">
        <w:t xml:space="preserve"> where </w:t>
      </w:r>
      <w:ins w:id="507" w:author="AnneMarieW" w:date="2018-03-16T11:20:00Z">
        <w:r w:rsidR="00FF025A">
          <w:t xml:space="preserve">to use </w:t>
        </w:r>
      </w:ins>
      <w:r w:rsidRPr="00FA42BE">
        <w:t xml:space="preserve">patterns </w:t>
      </w:r>
      <w:del w:id="508" w:author="AnneMarieW" w:date="2018-03-16T11:20:00Z">
        <w:r w:rsidRPr="00FA42BE" w:rsidDel="00FF025A">
          <w:delText xml:space="preserve">can be used </w:delText>
        </w:r>
      </w:del>
      <w:r w:rsidRPr="00FA42BE">
        <w:t>and the</w:t>
      </w:r>
      <w:r w:rsidR="000A31CE">
        <w:t xml:space="preserve"> </w:t>
      </w:r>
      <w:r w:rsidRPr="00FA42BE">
        <w:t xml:space="preserve">difference between refutable and irrefutable patterns, let’s </w:t>
      </w:r>
      <w:del w:id="509" w:author="AnneMarieW" w:date="2018-03-16T11:20:00Z">
        <w:r w:rsidRPr="00FA42BE" w:rsidDel="00FF025A">
          <w:delText>go over</w:delText>
        </w:r>
      </w:del>
      <w:ins w:id="510" w:author="AnneMarieW" w:date="2018-03-16T11:20:00Z">
        <w:del w:id="511" w:author="Carol Nichols" w:date="2018-03-22T12:48:00Z">
          <w:r w:rsidR="00FF025A" w:rsidDel="0057677F">
            <w:delText>review</w:delText>
          </w:r>
        </w:del>
      </w:ins>
      <w:ins w:id="512" w:author="Carol Nichols" w:date="2018-03-22T12:48:00Z">
        <w:r w:rsidR="0057677F">
          <w:t>cover</w:t>
        </w:r>
      </w:ins>
      <w:r w:rsidRPr="00FA42BE">
        <w:t xml:space="preserve"> all the</w:t>
      </w:r>
      <w:r w:rsidR="000A31CE">
        <w:t xml:space="preserve"> </w:t>
      </w:r>
      <w:r w:rsidRPr="00FA42BE">
        <w:t>syntax we can use to create patterns.</w:t>
      </w:r>
    </w:p>
    <w:p w14:paraId="4D6BD3FE" w14:textId="77777777" w:rsidR="0024144B" w:rsidRPr="00FA42BE" w:rsidRDefault="0024144B" w:rsidP="00FA42BE">
      <w:pPr>
        <w:pStyle w:val="HeadA"/>
      </w:pPr>
      <w:bookmarkStart w:id="513" w:name="_Toc508287972"/>
      <w:r w:rsidRPr="00FA42BE">
        <w:t>All the Pattern Syntax</w:t>
      </w:r>
      <w:bookmarkEnd w:id="513"/>
    </w:p>
    <w:p w14:paraId="3CB09994" w14:textId="77777777" w:rsidR="0024144B" w:rsidRPr="00FA42BE" w:rsidRDefault="00D82A09" w:rsidP="00FA42BE">
      <w:pPr>
        <w:pStyle w:val="BodyFirst"/>
      </w:pPr>
      <w:ins w:id="514" w:author="AnneMarieW" w:date="2018-03-16T14:12:00Z">
        <w:r>
          <w:t>T</w:t>
        </w:r>
        <w:r w:rsidRPr="00FA42BE">
          <w:t>hroughout the book</w:t>
        </w:r>
      </w:ins>
      <w:ins w:id="515" w:author="AnneMarieW" w:date="2018-03-16T14:13:00Z">
        <w:r>
          <w:t>, y</w:t>
        </w:r>
      </w:ins>
      <w:del w:id="516" w:author="AnneMarieW" w:date="2018-03-16T14:12:00Z">
        <w:r w:rsidR="0024144B" w:rsidRPr="00FA42BE" w:rsidDel="00D82A09">
          <w:delText>We</w:delText>
        </w:r>
      </w:del>
      <w:ins w:id="517" w:author="AnneMarieW" w:date="2018-03-16T14:12:00Z">
        <w:r>
          <w:t>ou</w:t>
        </w:r>
      </w:ins>
      <w:r w:rsidR="0024144B" w:rsidRPr="00FA42BE">
        <w:t>’ve seen examples of many different kinds of patterns</w:t>
      </w:r>
      <w:del w:id="518" w:author="AnneMarieW" w:date="2018-03-16T14:12:00Z">
        <w:r w:rsidR="0024144B" w:rsidRPr="00FA42BE" w:rsidDel="00D82A09">
          <w:delText xml:space="preserve"> throughout the book</w:delText>
        </w:r>
      </w:del>
      <w:del w:id="519" w:author="AnneMarieW" w:date="2018-03-16T14:13:00Z">
        <w:r w:rsidR="0024144B" w:rsidRPr="00FA42BE" w:rsidDel="00D82A09">
          <w:delText>,</w:delText>
        </w:r>
      </w:del>
      <w:ins w:id="520" w:author="AnneMarieW" w:date="2018-03-16T14:13:00Z">
        <w:r>
          <w:t>.</w:t>
        </w:r>
      </w:ins>
      <w:r w:rsidR="0024144B" w:rsidRPr="00FA42BE">
        <w:t xml:space="preserve"> </w:t>
      </w:r>
      <w:ins w:id="521" w:author="AnneMarieW" w:date="2018-03-16T14:13:00Z">
        <w:r>
          <w:t xml:space="preserve">In this section, </w:t>
        </w:r>
      </w:ins>
      <w:del w:id="522" w:author="AnneMarieW" w:date="2018-03-16T14:13:00Z">
        <w:r w:rsidR="0024144B" w:rsidRPr="00FA42BE" w:rsidDel="00D82A09">
          <w:delText>so w</w:delText>
        </w:r>
      </w:del>
      <w:ins w:id="523" w:author="AnneMarieW" w:date="2018-03-16T14:13:00Z">
        <w:r>
          <w:t>w</w:t>
        </w:r>
      </w:ins>
      <w:r w:rsidR="0024144B" w:rsidRPr="00FA42BE">
        <w:t>e</w:t>
      </w:r>
      <w:del w:id="524" w:author="AnneMarieW" w:date="2018-03-16T14:13:00Z">
        <w:r w:rsidR="0024144B" w:rsidRPr="00FA42BE" w:rsidDel="00D82A09">
          <w:delText>’ll</w:delText>
        </w:r>
      </w:del>
      <w:r w:rsidR="0024144B" w:rsidRPr="00FA42BE">
        <w:t xml:space="preserve"> gather</w:t>
      </w:r>
      <w:r w:rsidR="000A31CE">
        <w:t xml:space="preserve"> </w:t>
      </w:r>
      <w:r w:rsidR="0024144B" w:rsidRPr="00FA42BE">
        <w:t>all the syntax valid in patterns</w:t>
      </w:r>
      <w:del w:id="525" w:author="AnneMarieW" w:date="2018-03-16T14:14:00Z">
        <w:r w:rsidR="0024144B" w:rsidRPr="00FA42BE" w:rsidDel="00D82A09">
          <w:delText xml:space="preserve"> in one place here,</w:delText>
        </w:r>
      </w:del>
      <w:r w:rsidR="0024144B" w:rsidRPr="00FA42BE">
        <w:t xml:space="preserve"> and</w:t>
      </w:r>
      <w:r w:rsidR="0044294F">
        <w:t xml:space="preserve"> discuss</w:t>
      </w:r>
      <w:r w:rsidR="0024144B" w:rsidRPr="00FA42BE">
        <w:t xml:space="preserve"> why you might want to</w:t>
      </w:r>
      <w:r w:rsidR="000A31CE">
        <w:t xml:space="preserve"> </w:t>
      </w:r>
      <w:r w:rsidR="0024144B" w:rsidRPr="00FA42BE">
        <w:t>use each of them.</w:t>
      </w:r>
    </w:p>
    <w:p w14:paraId="5E00A897" w14:textId="77777777" w:rsidR="0024144B" w:rsidRPr="00FA42BE" w:rsidRDefault="0024144B" w:rsidP="00FA42BE">
      <w:pPr>
        <w:pStyle w:val="HeadB"/>
      </w:pPr>
      <w:bookmarkStart w:id="526" w:name="_Toc508287973"/>
      <w:r w:rsidRPr="00FA42BE">
        <w:t>Matching Literals</w:t>
      </w:r>
      <w:bookmarkEnd w:id="526"/>
    </w:p>
    <w:p w14:paraId="5A50A349" w14:textId="77777777" w:rsidR="0024144B" w:rsidRDefault="0024144B" w:rsidP="00FA42BE">
      <w:pPr>
        <w:pStyle w:val="BodyFirst"/>
        <w:rPr>
          <w:ins w:id="527" w:author="janelle" w:date="2018-03-09T15:24:00Z"/>
        </w:rPr>
      </w:pPr>
      <w:r w:rsidRPr="00FA42BE">
        <w:t xml:space="preserve">As </w:t>
      </w:r>
      <w:del w:id="528" w:author="AnneMarieW" w:date="2018-03-16T14:14:00Z">
        <w:r w:rsidRPr="00FA42BE" w:rsidDel="00D82A09">
          <w:delText>we</w:delText>
        </w:r>
      </w:del>
      <w:ins w:id="529" w:author="AnneMarieW" w:date="2018-03-16T14:14:00Z">
        <w:r w:rsidR="00D82A09">
          <w:t>you</w:t>
        </w:r>
      </w:ins>
      <w:r w:rsidRPr="00FA42BE">
        <w:t xml:space="preserve"> saw in </w:t>
      </w:r>
      <w:r w:rsidR="00CA1F78" w:rsidRPr="00CA1F78">
        <w:rPr>
          <w:highlight w:val="yellow"/>
          <w:rPrChange w:id="530" w:author="AnneMarieW" w:date="2018-03-16T14:14:00Z">
            <w:rPr>
              <w:rFonts w:ascii="Courier" w:hAnsi="Courier"/>
              <w:color w:val="0000FF"/>
              <w:sz w:val="20"/>
            </w:rPr>
          </w:rPrChange>
        </w:rPr>
        <w:t>Chapter 6</w:t>
      </w:r>
      <w:r w:rsidRPr="00FA42BE">
        <w:t>, you can match patterns against literals directly. Th</w:t>
      </w:r>
      <w:del w:id="531" w:author="AnneMarieW" w:date="2018-03-16T14:14:00Z">
        <w:r w:rsidRPr="00FA42BE" w:rsidDel="00D82A09">
          <w:delText>is</w:delText>
        </w:r>
      </w:del>
      <w:ins w:id="532" w:author="AnneMarieW" w:date="2018-03-16T14:14:00Z">
        <w:r w:rsidR="00D82A09">
          <w:t>e</w:t>
        </w:r>
      </w:ins>
      <w:r w:rsidRPr="00FA42BE">
        <w:t xml:space="preserve"> following code gives some examples:</w:t>
      </w:r>
    </w:p>
    <w:p w14:paraId="62952014" w14:textId="77777777" w:rsidR="006748ED" w:rsidRDefault="00DB5FCC">
      <w:pPr>
        <w:pStyle w:val="ProductionDirective"/>
        <w:pPrChange w:id="533" w:author="janelle" w:date="2018-03-09T15:24:00Z">
          <w:pPr>
            <w:pStyle w:val="BodyFirst"/>
          </w:pPr>
        </w:pPrChange>
      </w:pPr>
      <w:ins w:id="534" w:author="janelle" w:date="2018-03-09T15:24:00Z">
        <w:r>
          <w:t>prod: confirm xref</w:t>
        </w:r>
      </w:ins>
    </w:p>
    <w:p w14:paraId="0DFC8313" w14:textId="77777777" w:rsidR="0024144B" w:rsidRPr="00FA42BE" w:rsidRDefault="0024144B" w:rsidP="00FA42BE">
      <w:pPr>
        <w:pStyle w:val="CodeA"/>
      </w:pPr>
      <w:r w:rsidRPr="00FA42BE">
        <w:t>let x = 1;</w:t>
      </w:r>
    </w:p>
    <w:p w14:paraId="2B3D2148" w14:textId="77777777" w:rsidR="0024144B" w:rsidRPr="00FA42BE" w:rsidRDefault="0024144B" w:rsidP="00FA42BE">
      <w:pPr>
        <w:pStyle w:val="CodeB"/>
      </w:pPr>
    </w:p>
    <w:p w14:paraId="63329588" w14:textId="77777777" w:rsidR="0024144B" w:rsidRPr="00FA42BE" w:rsidRDefault="0024144B" w:rsidP="00FA42BE">
      <w:pPr>
        <w:pStyle w:val="CodeB"/>
      </w:pPr>
      <w:r w:rsidRPr="00FA42BE">
        <w:t>match x {</w:t>
      </w:r>
    </w:p>
    <w:p w14:paraId="269F5C19" w14:textId="77777777" w:rsidR="0024144B" w:rsidRPr="00FA42BE" w:rsidRDefault="0024144B" w:rsidP="00FA42BE">
      <w:pPr>
        <w:pStyle w:val="CodeB"/>
      </w:pPr>
      <w:r w:rsidRPr="00FA42BE">
        <w:t xml:space="preserve">    1 =&gt; println!("one"),</w:t>
      </w:r>
    </w:p>
    <w:p w14:paraId="4A9CEED1" w14:textId="77777777" w:rsidR="0024144B" w:rsidRPr="00FA42BE" w:rsidRDefault="0024144B" w:rsidP="00FA42BE">
      <w:pPr>
        <w:pStyle w:val="CodeB"/>
      </w:pPr>
      <w:r w:rsidRPr="00FA42BE">
        <w:t xml:space="preserve">    2 =&gt; println!("two"),</w:t>
      </w:r>
    </w:p>
    <w:p w14:paraId="0182A990" w14:textId="77777777" w:rsidR="0024144B" w:rsidRPr="00FA42BE" w:rsidRDefault="0024144B" w:rsidP="00FA42BE">
      <w:pPr>
        <w:pStyle w:val="CodeB"/>
      </w:pPr>
      <w:r w:rsidRPr="00FA42BE">
        <w:t xml:space="preserve">    3 =&gt; println!("three"),</w:t>
      </w:r>
    </w:p>
    <w:p w14:paraId="0CAFA06E" w14:textId="77777777" w:rsidR="0024144B" w:rsidRPr="00FA42BE" w:rsidRDefault="0024144B" w:rsidP="00FA42BE">
      <w:pPr>
        <w:pStyle w:val="CodeB"/>
      </w:pPr>
      <w:r w:rsidRPr="00FA42BE">
        <w:t xml:space="preserve">    _ =&gt; println!("anything"),</w:t>
      </w:r>
    </w:p>
    <w:p w14:paraId="48AA4865" w14:textId="77777777" w:rsidR="0024144B" w:rsidRPr="00FA42BE" w:rsidRDefault="0024144B" w:rsidP="00FA42BE">
      <w:pPr>
        <w:pStyle w:val="CodeC"/>
      </w:pPr>
      <w:r w:rsidRPr="00FA42BE">
        <w:t>}</w:t>
      </w:r>
    </w:p>
    <w:p w14:paraId="47A82504" w14:textId="23E04B83" w:rsidR="0024144B" w:rsidRPr="00FA42BE" w:rsidRDefault="0024144B" w:rsidP="00FA42BE">
      <w:pPr>
        <w:pStyle w:val="Body"/>
      </w:pPr>
      <w:r w:rsidRPr="00FA42BE">
        <w:t xml:space="preserve">This </w:t>
      </w:r>
      <w:ins w:id="535" w:author="AnneMarieW" w:date="2018-03-16T14:14:00Z">
        <w:r w:rsidR="00D82A09">
          <w:t xml:space="preserve">code </w:t>
        </w:r>
      </w:ins>
      <w:r w:rsidRPr="00FA42BE">
        <w:t>prints</w:t>
      </w:r>
      <w:r w:rsidRPr="00D605B4">
        <w:t xml:space="preserve"> </w:t>
      </w:r>
      <w:r w:rsidRPr="00FA42BE">
        <w:rPr>
          <w:rStyle w:val="Literal"/>
        </w:rPr>
        <w:t>one</w:t>
      </w:r>
      <w:r w:rsidRPr="00D605B4">
        <w:t xml:space="preserve"> </w:t>
      </w:r>
      <w:del w:id="536" w:author="AnneMarieW" w:date="2018-03-16T14:14:00Z">
        <w:r w:rsidRPr="00FA42BE" w:rsidDel="00D82A09">
          <w:delText>si</w:delText>
        </w:r>
      </w:del>
      <w:del w:id="537" w:author="AnneMarieW" w:date="2018-03-16T14:15:00Z">
        <w:r w:rsidRPr="00FA42BE" w:rsidDel="00D82A09">
          <w:delText>nc</w:delText>
        </w:r>
      </w:del>
      <w:ins w:id="538" w:author="AnneMarieW" w:date="2018-03-16T14:15:00Z">
        <w:r w:rsidR="00D82A09">
          <w:t>becaus</w:t>
        </w:r>
      </w:ins>
      <w:r w:rsidRPr="00FA42BE">
        <w:t>e the value in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is 1.</w:t>
      </w:r>
      <w:r w:rsidRPr="00D605B4">
        <w:t xml:space="preserve"> </w:t>
      </w:r>
      <w:r w:rsidRPr="00FA42BE">
        <w:t xml:space="preserve">This </w:t>
      </w:r>
      <w:ins w:id="539" w:author="AnneMarieW" w:date="2018-03-16T14:15:00Z">
        <w:r w:rsidR="00D82A09">
          <w:t xml:space="preserve">syntax </w:t>
        </w:r>
      </w:ins>
      <w:r w:rsidRPr="00FA42BE">
        <w:t xml:space="preserve">is useful </w:t>
      </w:r>
      <w:r w:rsidRPr="00D605B4">
        <w:t>when</w:t>
      </w:r>
      <w:commentRangeStart w:id="540"/>
      <w:commentRangeStart w:id="541"/>
      <w:r w:rsidRPr="00D605B4">
        <w:t xml:space="preserve"> you want</w:t>
      </w:r>
      <w:ins w:id="542" w:author="Carol Nichols" w:date="2018-03-22T12:49:00Z">
        <w:r w:rsidR="00561FEF">
          <w:t xml:space="preserve"> your code</w:t>
        </w:r>
      </w:ins>
      <w:r w:rsidRPr="00D605B4">
        <w:t xml:space="preserve"> to</w:t>
      </w:r>
      <w:r>
        <w:t xml:space="preserve"> </w:t>
      </w:r>
      <w:r w:rsidRPr="00D605B4">
        <w:t xml:space="preserve">take </w:t>
      </w:r>
      <w:del w:id="543" w:author="AnneMarieW" w:date="2018-03-16T14:16:00Z">
        <w:r w:rsidRPr="00D605B4" w:rsidDel="004C1B25">
          <w:delText>some</w:delText>
        </w:r>
      </w:del>
      <w:ins w:id="544" w:author="AnneMarieW" w:date="2018-03-16T14:16:00Z">
        <w:r w:rsidR="004C1B25">
          <w:t>an</w:t>
        </w:r>
      </w:ins>
      <w:r w:rsidRPr="00D605B4">
        <w:t xml:space="preserve"> action</w:t>
      </w:r>
      <w:commentRangeEnd w:id="540"/>
      <w:r w:rsidR="005C3F4C">
        <w:rPr>
          <w:rStyle w:val="CommentReference"/>
        </w:rPr>
        <w:commentReference w:id="540"/>
      </w:r>
      <w:commentRangeEnd w:id="541"/>
      <w:r w:rsidR="00561FEF">
        <w:rPr>
          <w:rStyle w:val="CommentReference"/>
        </w:rPr>
        <w:commentReference w:id="541"/>
      </w:r>
      <w:ins w:id="545" w:author="Carol Nichols" w:date="2018-03-22T12:49:00Z">
        <w:r w:rsidR="00561FEF">
          <w:t xml:space="preserve"> if it gets a particular</w:t>
        </w:r>
      </w:ins>
      <w:ins w:id="546" w:author="AnneMarieW" w:date="2018-03-16T14:15:00Z">
        <w:del w:id="547" w:author="Carol Nichols" w:date="2018-03-22T12:49:00Z">
          <w:r w:rsidR="00D82A09" w:rsidDel="00561FEF">
            <w:delText>,</w:delText>
          </w:r>
          <w:r w:rsidR="00D82A09" w:rsidRPr="00D82A09" w:rsidDel="00561FEF">
            <w:delText xml:space="preserve"> </w:delText>
          </w:r>
          <w:r w:rsidR="00D82A09" w:rsidRPr="00D605B4" w:rsidDel="00561FEF">
            <w:delText>particular</w:delText>
          </w:r>
          <w:r w:rsidR="00D82A09" w:rsidDel="00561FEF">
            <w:delText>ly</w:delText>
          </w:r>
        </w:del>
      </w:ins>
      <w:del w:id="548" w:author="Carol Nichols" w:date="2018-03-22T12:49:00Z">
        <w:r w:rsidRPr="00D605B4" w:rsidDel="00561FEF">
          <w:delText xml:space="preserve"> if you get a</w:delText>
        </w:r>
      </w:del>
      <w:r w:rsidRPr="00D605B4">
        <w:t xml:space="preserve"> concrete value</w:t>
      </w:r>
      <w:del w:id="549" w:author="AnneMarieW" w:date="2018-03-16T14:16:00Z">
        <w:r w:rsidRPr="00D605B4" w:rsidDel="00D82A09">
          <w:delText xml:space="preserve"> </w:delText>
        </w:r>
        <w:r w:rsidRPr="00FA42BE" w:rsidDel="00D82A09">
          <w:delText>in</w:delText>
        </w:r>
      </w:del>
      <w:del w:id="550" w:author="AnneMarieW" w:date="2018-03-16T14:15:00Z">
        <w:r w:rsidRPr="00FA42BE" w:rsidDel="00D82A09">
          <w:delText xml:space="preserve"> </w:delText>
        </w:r>
        <w:r w:rsidRPr="00D605B4" w:rsidDel="00D82A09">
          <w:delText>particular</w:delText>
        </w:r>
      </w:del>
      <w:r w:rsidRPr="00FA42BE">
        <w:t>.</w:t>
      </w:r>
    </w:p>
    <w:p w14:paraId="18A0F634" w14:textId="77777777" w:rsidR="0024144B" w:rsidRPr="00FA42BE" w:rsidRDefault="0024144B" w:rsidP="00FA42BE">
      <w:pPr>
        <w:pStyle w:val="HeadB"/>
      </w:pPr>
      <w:bookmarkStart w:id="551" w:name="_Toc508287974"/>
      <w:r w:rsidRPr="00FA42BE">
        <w:lastRenderedPageBreak/>
        <w:t>Matching Named Variables</w:t>
      </w:r>
      <w:bookmarkEnd w:id="551"/>
    </w:p>
    <w:p w14:paraId="7211E402" w14:textId="77777777" w:rsidR="0024144B" w:rsidRPr="00FA42BE" w:rsidRDefault="0024144B" w:rsidP="00FA42BE">
      <w:pPr>
        <w:pStyle w:val="BodyFirst"/>
      </w:pPr>
      <w:r w:rsidRPr="00FA42BE">
        <w:t>Named variables are irrefutable patterns that match any value</w:t>
      </w:r>
      <w:r w:rsidRPr="00D605B4">
        <w:t xml:space="preserve">, </w:t>
      </w:r>
      <w:ins w:id="552" w:author="AnneMarieW" w:date="2018-03-16T14:17:00Z">
        <w:r w:rsidR="004250FD">
          <w:t xml:space="preserve">and </w:t>
        </w:r>
      </w:ins>
      <w:del w:id="553" w:author="AnneMarieW" w:date="2018-03-16T14:17:00Z">
        <w:r w:rsidRPr="00D605B4" w:rsidDel="004250FD">
          <w:delText xml:space="preserve">which </w:delText>
        </w:r>
      </w:del>
      <w:r w:rsidRPr="00D605B4">
        <w:t>we</w:t>
      </w:r>
      <w:ins w:id="554" w:author="AnneMarieW" w:date="2018-03-16T14:17:00Z">
        <w:r w:rsidR="004250FD">
          <w:t>’</w:t>
        </w:r>
      </w:ins>
      <w:del w:id="555" w:author="AnneMarieW" w:date="2018-03-16T14:17:00Z">
        <w:r w:rsidRPr="00D605B4" w:rsidDel="004250FD">
          <w:delText xml:space="preserve"> ha</w:delText>
        </w:r>
      </w:del>
      <w:r w:rsidRPr="00D605B4">
        <w:t>ve</w:t>
      </w:r>
      <w:r>
        <w:t xml:space="preserve"> </w:t>
      </w:r>
      <w:r w:rsidRPr="00D605B4">
        <w:t xml:space="preserve">used </w:t>
      </w:r>
      <w:ins w:id="556" w:author="AnneMarieW" w:date="2018-03-16T14:17:00Z">
        <w:r w:rsidR="004250FD">
          <w:t xml:space="preserve">them </w:t>
        </w:r>
      </w:ins>
      <w:r w:rsidRPr="00D605B4">
        <w:t>many times</w:t>
      </w:r>
      <w:ins w:id="557" w:author="AnneMarieW" w:date="2018-03-16T14:17:00Z">
        <w:r w:rsidR="004250FD">
          <w:t xml:space="preserve"> </w:t>
        </w:r>
      </w:ins>
      <w:del w:id="558" w:author="AnneMarieW" w:date="2018-03-16T14:17:00Z">
        <w:r w:rsidRPr="00D605B4" w:rsidDel="004250FD">
          <w:delText xml:space="preserve"> before</w:delText>
        </w:r>
      </w:del>
      <w:ins w:id="559" w:author="AnneMarieW" w:date="2018-03-16T14:17:00Z">
        <w:r w:rsidR="004250FD">
          <w:t>in the book</w:t>
        </w:r>
      </w:ins>
      <w:r w:rsidRPr="00D605B4">
        <w:t>.</w:t>
      </w:r>
      <w:r w:rsidRPr="00FA42BE">
        <w:t xml:space="preserve"> </w:t>
      </w:r>
      <w:ins w:id="560" w:author="AnneMarieW" w:date="2018-03-16T14:18:00Z">
        <w:r w:rsidR="004250FD">
          <w:t>H</w:t>
        </w:r>
        <w:r w:rsidR="004250FD" w:rsidRPr="00FA42BE">
          <w:t>owever,</w:t>
        </w:r>
        <w:r w:rsidR="004250FD">
          <w:t xml:space="preserve"> </w:t>
        </w:r>
      </w:ins>
      <w:del w:id="561" w:author="AnneMarieW" w:date="2018-03-16T14:18:00Z">
        <w:r w:rsidRPr="00FA42BE" w:rsidDel="004250FD">
          <w:delText>T</w:delText>
        </w:r>
      </w:del>
      <w:ins w:id="562" w:author="AnneMarieW" w:date="2018-03-16T14:18:00Z">
        <w:r w:rsidR="004250FD">
          <w:t>t</w:t>
        </w:r>
      </w:ins>
      <w:r w:rsidRPr="00FA42BE">
        <w:t>here is a complication</w:t>
      </w:r>
      <w:del w:id="563" w:author="AnneMarieW" w:date="2018-03-16T14:18:00Z">
        <w:r w:rsidRPr="00FA42BE" w:rsidDel="004250FD">
          <w:delText>, however,</w:delText>
        </w:r>
      </w:del>
      <w:r w:rsidRPr="00FA42BE">
        <w:t xml:space="preserve"> when</w:t>
      </w:r>
      <w:ins w:id="564" w:author="AnneMarieW" w:date="2018-03-16T14:19:00Z">
        <w:r w:rsidR="004250FD">
          <w:t xml:space="preserve"> you</w:t>
        </w:r>
      </w:ins>
      <w:r w:rsidRPr="00FA42BE">
        <w:t xml:space="preserve"> use</w:t>
      </w:r>
      <w:del w:id="565" w:author="AnneMarieW" w:date="2018-03-16T14:19:00Z">
        <w:r w:rsidRPr="00FA42BE" w:rsidDel="004250FD">
          <w:delText>d</w:delText>
        </w:r>
      </w:del>
      <w:r w:rsidRPr="00FA42BE">
        <w:t xml:space="preserve"> </w:t>
      </w:r>
      <w:ins w:id="566" w:author="AnneMarieW" w:date="2018-03-16T14:19:00Z">
        <w:r w:rsidR="004250FD">
          <w:t>n</w:t>
        </w:r>
        <w:r w:rsidR="004250FD" w:rsidRPr="00FA42BE">
          <w:t xml:space="preserve">amed variables </w:t>
        </w:r>
      </w:ins>
      <w:r w:rsidRPr="00FA42BE">
        <w:t>in</w:t>
      </w:r>
      <w:r w:rsidRPr="00D605B4">
        <w:t xml:space="preserve"> </w:t>
      </w:r>
      <w:r w:rsidRPr="00FA42BE">
        <w:rPr>
          <w:rStyle w:val="Literal"/>
        </w:rPr>
        <w:t>match</w:t>
      </w:r>
      <w:r>
        <w:t xml:space="preserve"> </w:t>
      </w:r>
      <w:r w:rsidRPr="00FA42BE">
        <w:t>expressions. Because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starts a new scope, variables declared as part of a pattern inside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 will shadow</w:t>
      </w:r>
      <w:r w:rsidR="000A31CE">
        <w:t xml:space="preserve"> </w:t>
      </w:r>
      <w:r w:rsidRPr="00FA42BE">
        <w:t>those with the same name outside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construct</w:t>
      </w:r>
      <w:ins w:id="567" w:author="AnneMarieW" w:date="2018-03-16T14:19:00Z">
        <w:r w:rsidR="004250FD">
          <w:t xml:space="preserve">, </w:t>
        </w:r>
      </w:ins>
      <w:del w:id="568" w:author="AnneMarieW" w:date="2018-03-16T14:19:00Z">
        <w:r w:rsidRPr="00D605B4" w:rsidDel="004250FD">
          <w:delText>---</w:delText>
        </w:r>
      </w:del>
      <w:r w:rsidRPr="00FA42BE">
        <w:t>as is the case with all variables. In Listing 18-</w:t>
      </w:r>
      <w:r w:rsidRPr="00D605B4">
        <w:t>11</w:t>
      </w:r>
      <w:r w:rsidRPr="00FA42BE">
        <w:t>, we declare a variable named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with the</w:t>
      </w:r>
      <w:r w:rsidR="000A31CE">
        <w:t xml:space="preserve"> </w:t>
      </w:r>
      <w:r w:rsidRPr="00FA42BE">
        <w:t>value</w:t>
      </w:r>
      <w:r w:rsidRPr="00D605B4">
        <w:t xml:space="preserve"> </w:t>
      </w:r>
      <w:r w:rsidRPr="00FA42BE">
        <w:rPr>
          <w:rStyle w:val="Literal"/>
        </w:rPr>
        <w:t>Some(5)</w:t>
      </w:r>
      <w:r w:rsidRPr="00D605B4">
        <w:t xml:space="preserve"> </w:t>
      </w:r>
      <w:r w:rsidRPr="00FA42BE">
        <w:t>and a variable</w:t>
      </w:r>
      <w:r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with the value</w:t>
      </w:r>
      <w:r w:rsidRPr="00D605B4">
        <w:t xml:space="preserve"> </w:t>
      </w:r>
      <w:r w:rsidRPr="00FA42BE">
        <w:rPr>
          <w:rStyle w:val="Literal"/>
        </w:rPr>
        <w:t>10</w:t>
      </w:r>
      <w:r w:rsidRPr="00FA42BE">
        <w:t>. We then create a</w:t>
      </w:r>
      <w:r w:rsidRPr="00D605B4">
        <w:t xml:space="preserve"> </w:t>
      </w:r>
      <w:r w:rsidRPr="00FA42BE">
        <w:rPr>
          <w:rStyle w:val="Literal"/>
        </w:rPr>
        <w:t>match</w:t>
      </w:r>
      <w:r w:rsidR="000A31CE">
        <w:t xml:space="preserve"> </w:t>
      </w:r>
      <w:r w:rsidRPr="00FA42BE">
        <w:t>expression on the value</w:t>
      </w:r>
      <w:r w:rsidRPr="00D605B4">
        <w:t xml:space="preserve"> </w:t>
      </w:r>
      <w:r w:rsidRPr="00FA42BE">
        <w:rPr>
          <w:rStyle w:val="Literal"/>
        </w:rPr>
        <w:t>x</w:t>
      </w:r>
      <w:r w:rsidRPr="00FA42BE">
        <w:t xml:space="preserve">. </w:t>
      </w:r>
      <w:del w:id="569" w:author="AnneMarieW" w:date="2018-03-16T14:20:00Z">
        <w:r w:rsidRPr="00FA42BE" w:rsidDel="004250FD">
          <w:delText>Take a l</w:delText>
        </w:r>
      </w:del>
      <w:ins w:id="570" w:author="AnneMarieW" w:date="2018-03-16T14:20:00Z">
        <w:r w:rsidR="004250FD">
          <w:t>L</w:t>
        </w:r>
      </w:ins>
      <w:r w:rsidRPr="00FA42BE">
        <w:t>ook at the patterns in the match arms and</w:t>
      </w:r>
      <w:r w:rsidR="000A31CE">
        <w:t xml:space="preserve"> </w:t>
      </w:r>
      <w:r w:rsidRPr="00FA42BE">
        <w:rPr>
          <w:rStyle w:val="Literal"/>
        </w:rPr>
        <w:t>println!</w:t>
      </w:r>
      <w:r w:rsidRPr="00D605B4">
        <w:t xml:space="preserve"> </w:t>
      </w:r>
      <w:r w:rsidRPr="00FA42BE">
        <w:t xml:space="preserve">at the end, and try to figure out what </w:t>
      </w:r>
      <w:ins w:id="571" w:author="AnneMarieW" w:date="2018-03-16T14:20:00Z">
        <w:r w:rsidR="004250FD">
          <w:t xml:space="preserve">the code </w:t>
        </w:r>
      </w:ins>
      <w:r w:rsidRPr="00FA42BE">
        <w:t xml:space="preserve">will </w:t>
      </w:r>
      <w:del w:id="572" w:author="AnneMarieW" w:date="2018-03-16T14:20:00Z">
        <w:r w:rsidRPr="00FA42BE" w:rsidDel="004250FD">
          <w:delText xml:space="preserve">be </w:delText>
        </w:r>
      </w:del>
      <w:r w:rsidRPr="00FA42BE">
        <w:t>print</w:t>
      </w:r>
      <w:del w:id="573" w:author="AnneMarieW" w:date="2018-03-16T14:20:00Z">
        <w:r w:rsidRPr="00FA42BE" w:rsidDel="004250FD">
          <w:delText>ed</w:delText>
        </w:r>
      </w:del>
      <w:r w:rsidRPr="00FA42BE">
        <w:t xml:space="preserve"> before</w:t>
      </w:r>
      <w:r w:rsidR="000A31CE">
        <w:t xml:space="preserve"> </w:t>
      </w:r>
      <w:r w:rsidRPr="00FA42BE">
        <w:t>running this code or reading further:</w:t>
      </w:r>
    </w:p>
    <w:p w14:paraId="336506A1" w14:textId="77777777" w:rsidR="0024144B" w:rsidRPr="00FA42BE" w:rsidRDefault="0024144B" w:rsidP="00FA42BE">
      <w:pPr>
        <w:pStyle w:val="ProductionDirective"/>
      </w:pPr>
      <w:del w:id="574" w:author="janelle" w:date="2018-03-19T17:17:00Z">
        <w:r w:rsidRPr="00FA42BE" w:rsidDel="00D02148">
          <w:delText xml:space="preserve">Filename: </w:delText>
        </w:r>
      </w:del>
      <w:r w:rsidRPr="00FA42BE">
        <w:t>src/main.rs</w:t>
      </w:r>
    </w:p>
    <w:p w14:paraId="45BC2987" w14:textId="77777777" w:rsidR="0024144B" w:rsidRPr="00FA42BE" w:rsidRDefault="0024144B" w:rsidP="00FA42BE">
      <w:pPr>
        <w:pStyle w:val="CodeA"/>
      </w:pPr>
      <w:r w:rsidRPr="00FA42BE">
        <w:t>fn main() {</w:t>
      </w:r>
    </w:p>
    <w:p w14:paraId="5E91EE1E" w14:textId="77777777" w:rsidR="0024144B" w:rsidRPr="00FA42BE" w:rsidRDefault="0024144B" w:rsidP="00FA42BE">
      <w:pPr>
        <w:pStyle w:val="CodeB"/>
      </w:pPr>
      <w:r w:rsidRPr="00FA42BE">
        <w:t xml:space="preserve">    let x = Some(5);</w:t>
      </w:r>
    </w:p>
    <w:p w14:paraId="1F68D914" w14:textId="77777777" w:rsidR="0024144B" w:rsidRPr="00FA42BE" w:rsidRDefault="0024144B" w:rsidP="00FA42BE">
      <w:pPr>
        <w:pStyle w:val="CodeB"/>
      </w:pPr>
      <w:r w:rsidRPr="00FA42BE">
        <w:t xml:space="preserve">    let y = 10;</w:t>
      </w:r>
    </w:p>
    <w:p w14:paraId="145CA87D" w14:textId="77777777" w:rsidR="0024144B" w:rsidRPr="00FA42BE" w:rsidRDefault="0024144B" w:rsidP="00FA42BE">
      <w:pPr>
        <w:pStyle w:val="CodeB"/>
      </w:pPr>
    </w:p>
    <w:p w14:paraId="41B87D2E" w14:textId="77777777" w:rsidR="0024144B" w:rsidRPr="00FA42BE" w:rsidRDefault="0024144B" w:rsidP="00FA42BE">
      <w:pPr>
        <w:pStyle w:val="CodeB"/>
      </w:pPr>
      <w:r w:rsidRPr="00FA42BE">
        <w:t xml:space="preserve">    match x {</w:t>
      </w:r>
    </w:p>
    <w:p w14:paraId="5DA72946" w14:textId="77777777" w:rsidR="0024144B" w:rsidRPr="00FA42BE" w:rsidRDefault="0024144B" w:rsidP="00FA42BE">
      <w:pPr>
        <w:pStyle w:val="CodeB"/>
      </w:pPr>
      <w:r w:rsidRPr="00FA42BE">
        <w:t xml:space="preserve">        Some(50) =&gt; println!("Got 50"),</w:t>
      </w:r>
    </w:p>
    <w:p w14:paraId="70E73AEB" w14:textId="77777777" w:rsidR="0024144B" w:rsidRPr="00FA42BE" w:rsidRDefault="0024144B" w:rsidP="00FA42BE">
      <w:pPr>
        <w:pStyle w:val="CodeB"/>
      </w:pPr>
      <w:r w:rsidRPr="00FA42BE">
        <w:t xml:space="preserve">        Some(y) =&gt; println!("Matched, y = {:?}", y),</w:t>
      </w:r>
    </w:p>
    <w:p w14:paraId="71CC3710" w14:textId="77777777" w:rsidR="0024144B" w:rsidRPr="00FA42BE" w:rsidRDefault="0024144B" w:rsidP="00FA42BE">
      <w:pPr>
        <w:pStyle w:val="CodeB"/>
      </w:pPr>
      <w:r w:rsidRPr="00FA42BE">
        <w:t xml:space="preserve">        _ =&gt; println!("Default case, x = {:?}", x),</w:t>
      </w:r>
    </w:p>
    <w:p w14:paraId="42695E05" w14:textId="77777777" w:rsidR="0024144B" w:rsidRPr="00FA42BE" w:rsidRDefault="0024144B" w:rsidP="00FA42BE">
      <w:pPr>
        <w:pStyle w:val="CodeB"/>
      </w:pPr>
      <w:r w:rsidRPr="00FA42BE">
        <w:t xml:space="preserve">    }</w:t>
      </w:r>
    </w:p>
    <w:p w14:paraId="5F48AD5F" w14:textId="77777777" w:rsidR="0024144B" w:rsidRPr="00FA42BE" w:rsidRDefault="0024144B" w:rsidP="00FA42BE">
      <w:pPr>
        <w:pStyle w:val="CodeB"/>
      </w:pPr>
    </w:p>
    <w:p w14:paraId="02300143" w14:textId="77777777" w:rsidR="0024144B" w:rsidRPr="00FA42BE" w:rsidRDefault="0024144B" w:rsidP="00FA42BE">
      <w:pPr>
        <w:pStyle w:val="CodeB"/>
      </w:pPr>
      <w:r w:rsidRPr="00FA42BE">
        <w:t xml:space="preserve">    println!("at the end: x = {:?}, y = {:?}", x, y);</w:t>
      </w:r>
    </w:p>
    <w:p w14:paraId="06AD2276" w14:textId="77777777" w:rsidR="0024144B" w:rsidRPr="00FA42BE" w:rsidRDefault="0024144B" w:rsidP="00FA42BE">
      <w:pPr>
        <w:pStyle w:val="CodeC"/>
      </w:pPr>
      <w:r w:rsidRPr="00FA42BE">
        <w:t>}</w:t>
      </w:r>
    </w:p>
    <w:p w14:paraId="3B0FC869" w14:textId="0A2ADEED" w:rsidR="0024144B" w:rsidRPr="00FA42BE" w:rsidRDefault="0024144B" w:rsidP="00FA42BE">
      <w:pPr>
        <w:pStyle w:val="Listing"/>
      </w:pPr>
      <w:r w:rsidRPr="00FA42BE">
        <w:t>Listing 18-</w:t>
      </w:r>
      <w:r w:rsidRPr="00D605B4">
        <w:t>11</w:t>
      </w:r>
      <w:r w:rsidRPr="00FA42BE">
        <w:t>: A</w:t>
      </w:r>
      <w:r w:rsidRPr="00D605B4">
        <w:t xml:space="preserve"> </w:t>
      </w:r>
      <w:r w:rsidRPr="00FA42BE">
        <w:rPr>
          <w:rStyle w:val="LiteralCaption"/>
        </w:rPr>
        <w:t>match</w:t>
      </w:r>
      <w:r w:rsidRPr="0090525C">
        <w:t xml:space="preserve"> </w:t>
      </w:r>
      <w:ins w:id="575" w:author="Carol Nichols" w:date="2018-03-22T15:02:00Z">
        <w:r w:rsidR="007C5F18">
          <w:t>expression</w:t>
        </w:r>
      </w:ins>
      <w:del w:id="576" w:author="Carol Nichols" w:date="2018-03-22T15:02:00Z">
        <w:r w:rsidRPr="00FA42BE" w:rsidDel="007C5F18">
          <w:delText>statement</w:delText>
        </w:r>
      </w:del>
      <w:r w:rsidRPr="00FA42BE">
        <w:t xml:space="preserve"> with an arm that introduces a shadowed</w:t>
      </w:r>
      <w:r w:rsidR="00FA42BE" w:rsidRPr="008D3A86">
        <w:t xml:space="preserve"> </w:t>
      </w:r>
      <w:del w:id="577" w:author="AnneMarieW" w:date="2018-03-16T14:21:00Z">
        <w:r w:rsidDel="004250FD">
          <w:delText xml:space="preserve"> </w:delText>
        </w:r>
      </w:del>
      <w:r w:rsidRPr="00FA42BE">
        <w:t>variable</w:t>
      </w:r>
      <w:r w:rsidRPr="00D605B4">
        <w:t xml:space="preserve"> </w:t>
      </w:r>
      <w:r w:rsidRPr="00FA42BE">
        <w:rPr>
          <w:rStyle w:val="LiteralCaption"/>
        </w:rPr>
        <w:t>y</w:t>
      </w:r>
    </w:p>
    <w:p w14:paraId="67882FD0" w14:textId="6A9CAA60" w:rsidR="0024144B" w:rsidRPr="00FA42BE" w:rsidRDefault="0024144B" w:rsidP="00FA42BE">
      <w:pPr>
        <w:pStyle w:val="Body"/>
      </w:pPr>
      <w:r w:rsidRPr="00FA42BE">
        <w:t>Let’s walk through what happens when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del w:id="578" w:author="Carol Nichols" w:date="2018-03-22T15:03:00Z">
        <w:r w:rsidRPr="00FA42BE" w:rsidDel="007C5F18">
          <w:delText xml:space="preserve">statement </w:delText>
        </w:r>
      </w:del>
      <w:ins w:id="579" w:author="Carol Nichols" w:date="2018-03-22T15:03:00Z">
        <w:r w:rsidR="007C5F18">
          <w:t>expression</w:t>
        </w:r>
        <w:r w:rsidR="007C5F18" w:rsidRPr="00FA42BE">
          <w:t xml:space="preserve"> </w:t>
        </w:r>
      </w:ins>
      <w:r w:rsidRPr="00FA42BE">
        <w:t>runs. The pattern in the first</w:t>
      </w:r>
      <w:r w:rsidR="000A31CE">
        <w:t xml:space="preserve"> </w:t>
      </w:r>
      <w:r w:rsidRPr="00FA42BE">
        <w:t>match arm does</w:t>
      </w:r>
      <w:del w:id="580" w:author="AnneMarieW" w:date="2018-03-16T14:21:00Z">
        <w:r w:rsidRPr="00FA42BE" w:rsidDel="006955FC">
          <w:delText xml:space="preserve"> </w:delText>
        </w:r>
      </w:del>
      <w:r w:rsidRPr="00FA42BE">
        <w:t>n</w:t>
      </w:r>
      <w:del w:id="581" w:author="AnneMarieW" w:date="2018-03-16T14:21:00Z">
        <w:r w:rsidRPr="00FA42BE" w:rsidDel="006955FC">
          <w:delText>o</w:delText>
        </w:r>
      </w:del>
      <w:ins w:id="582" w:author="AnneMarieW" w:date="2018-03-16T14:21:00Z">
        <w:r w:rsidR="006955FC">
          <w:t>’</w:t>
        </w:r>
      </w:ins>
      <w:r w:rsidRPr="00FA42BE">
        <w:t>t match the defined value of</w:t>
      </w:r>
      <w:r w:rsidRPr="00D605B4">
        <w:t xml:space="preserve"> </w:t>
      </w:r>
      <w:r w:rsidRPr="00FA42BE">
        <w:rPr>
          <w:rStyle w:val="Literal"/>
        </w:rPr>
        <w:t>x</w:t>
      </w:r>
      <w:r w:rsidRPr="00FA42BE">
        <w:t xml:space="preserve">, so </w:t>
      </w:r>
      <w:del w:id="583" w:author="AnneMarieW" w:date="2018-03-16T14:21:00Z">
        <w:r w:rsidRPr="00FA42BE" w:rsidDel="006955FC">
          <w:delText>we</w:delText>
        </w:r>
      </w:del>
      <w:ins w:id="584" w:author="AnneMarieW" w:date="2018-03-16T14:21:00Z">
        <w:r w:rsidR="006955FC">
          <w:t>the code</w:t>
        </w:r>
      </w:ins>
      <w:r w:rsidRPr="00FA42BE">
        <w:t xml:space="preserve"> continue</w:t>
      </w:r>
      <w:ins w:id="585" w:author="AnneMarieW" w:date="2018-03-16T14:21:00Z">
        <w:r w:rsidR="006955FC">
          <w:t>s</w:t>
        </w:r>
      </w:ins>
      <w:r w:rsidRPr="00FA42BE">
        <w:t>.</w:t>
      </w:r>
    </w:p>
    <w:p w14:paraId="6E9F1AA6" w14:textId="77777777" w:rsidR="0024144B" w:rsidRPr="00FA42BE" w:rsidRDefault="0024144B" w:rsidP="00FA42BE">
      <w:pPr>
        <w:pStyle w:val="Body"/>
      </w:pPr>
      <w:r w:rsidRPr="00FA42BE">
        <w:t>The pattern in the second match arm</w:t>
      </w:r>
      <w:r w:rsidR="000A31CE">
        <w:t xml:space="preserve"> </w:t>
      </w:r>
      <w:r w:rsidRPr="00FA42BE">
        <w:t>introduces a new variable name</w:t>
      </w:r>
      <w:ins w:id="586" w:author="AnneMarieW" w:date="2018-03-16T14:22:00Z">
        <w:r w:rsidR="006021D7">
          <w:t>d</w:t>
        </w:r>
      </w:ins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that will match any value inside a</w:t>
      </w:r>
      <w:r w:rsidR="000A31CE">
        <w:t xml:space="preserve"> </w:t>
      </w:r>
      <w:r w:rsidRPr="00FA42BE">
        <w:rPr>
          <w:rStyle w:val="Literal"/>
        </w:rPr>
        <w:t>Some</w:t>
      </w:r>
      <w:r w:rsidRPr="00D605B4">
        <w:t xml:space="preserve"> </w:t>
      </w:r>
      <w:r w:rsidRPr="00FA42BE">
        <w:t>value. Because we’re in a new scope inside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expression, this</w:t>
      </w:r>
      <w:r w:rsidR="000A31CE">
        <w:t xml:space="preserve"> </w:t>
      </w:r>
      <w:r w:rsidRPr="00FA42BE">
        <w:t>is a new</w:t>
      </w:r>
      <w:ins w:id="587" w:author="AnneMarieW" w:date="2018-03-16T14:22:00Z">
        <w:r w:rsidR="006021D7">
          <w:t xml:space="preserve"> </w:t>
        </w:r>
        <w:r w:rsidR="006021D7" w:rsidRPr="00FA42BE">
          <w:rPr>
            <w:rStyle w:val="Literal"/>
          </w:rPr>
          <w:t>y</w:t>
        </w:r>
      </w:ins>
      <w:r w:rsidRPr="00FA42BE">
        <w:t xml:space="preserve"> variable, </w:t>
      </w:r>
      <w:del w:id="588" w:author="AnneMarieW" w:date="2018-03-16T14:22:00Z">
        <w:r w:rsidRPr="00FA42BE" w:rsidDel="006021D7">
          <w:delText xml:space="preserve">and </w:delText>
        </w:r>
      </w:del>
      <w:r w:rsidRPr="00FA42BE">
        <w:t>not the</w:t>
      </w:r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we declared at the beginning with the</w:t>
      </w:r>
      <w:r w:rsidR="000A31CE">
        <w:t xml:space="preserve"> </w:t>
      </w:r>
      <w:r w:rsidRPr="00FA42BE">
        <w:t>value 10. This new</w:t>
      </w:r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binding will match any value inside a</w:t>
      </w:r>
      <w:r w:rsidRPr="00D605B4">
        <w:t xml:space="preserve"> </w:t>
      </w:r>
      <w:r w:rsidRPr="00FA42BE">
        <w:rPr>
          <w:rStyle w:val="Literal"/>
        </w:rPr>
        <w:t>Some</w:t>
      </w:r>
      <w:r w:rsidRPr="00FA42BE">
        <w:t>, which is</w:t>
      </w:r>
      <w:r w:rsidR="000A31CE">
        <w:t xml:space="preserve"> </w:t>
      </w:r>
      <w:r w:rsidRPr="00FA42BE">
        <w:t>what we have in</w:t>
      </w:r>
      <w:r w:rsidRPr="00D605B4">
        <w:t xml:space="preserve"> </w:t>
      </w:r>
      <w:r w:rsidRPr="00FA42BE">
        <w:rPr>
          <w:rStyle w:val="Literal"/>
        </w:rPr>
        <w:t>x</w:t>
      </w:r>
      <w:r w:rsidRPr="00FA42BE">
        <w:t>. Therefore</w:t>
      </w:r>
      <w:ins w:id="589" w:author="AnneMarieW" w:date="2018-03-16T14:23:00Z">
        <w:r w:rsidR="006021D7">
          <w:t>,</w:t>
        </w:r>
      </w:ins>
      <w:r w:rsidRPr="00FA42BE">
        <w:t xml:space="preserve"> this</w:t>
      </w:r>
      <w:ins w:id="590" w:author="AnneMarieW" w:date="2018-03-16T14:23:00Z">
        <w:r w:rsidR="006021D7">
          <w:t xml:space="preserve"> new</w:t>
        </w:r>
      </w:ins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binds to the inner value of the</w:t>
      </w:r>
      <w:r w:rsidRPr="00D605B4">
        <w:t xml:space="preserve"> </w:t>
      </w:r>
      <w:r w:rsidRPr="00FA42BE">
        <w:rPr>
          <w:rStyle w:val="Literal"/>
        </w:rPr>
        <w:t>Some</w:t>
      </w:r>
      <w:r w:rsidRPr="00D605B4">
        <w:t xml:space="preserve"> </w:t>
      </w:r>
      <w:r w:rsidRPr="00FA42BE">
        <w:t>in</w:t>
      </w:r>
      <w:r w:rsidRPr="00D605B4">
        <w:t xml:space="preserve"> </w:t>
      </w:r>
      <w:r w:rsidRPr="00FA42BE">
        <w:rPr>
          <w:rStyle w:val="Literal"/>
        </w:rPr>
        <w:t>x</w:t>
      </w:r>
      <w:r w:rsidRPr="00FA42BE">
        <w:t>.</w:t>
      </w:r>
      <w:r w:rsidR="000A31CE">
        <w:t xml:space="preserve"> </w:t>
      </w:r>
      <w:r w:rsidRPr="00FA42BE">
        <w:t xml:space="preserve">That value is </w:t>
      </w:r>
      <w:r w:rsidR="00CA1F78" w:rsidRPr="00CA1F78">
        <w:rPr>
          <w:rStyle w:val="Literal"/>
          <w:rPrChange w:id="591" w:author="AnneMarieW" w:date="2018-03-16T14:23:00Z">
            <w:rPr>
              <w:rFonts w:ascii="Courier" w:hAnsi="Courier"/>
              <w:color w:val="0000FF"/>
              <w:sz w:val="20"/>
            </w:rPr>
          </w:rPrChange>
        </w:rPr>
        <w:t>5</w:t>
      </w:r>
      <w:r w:rsidRPr="00FA42BE">
        <w:t xml:space="preserve">, </w:t>
      </w:r>
      <w:del w:id="592" w:author="AnneMarieW" w:date="2018-03-16T14:23:00Z">
        <w:r w:rsidRPr="00FA42BE" w:rsidDel="006021D7">
          <w:delText xml:space="preserve">and </w:delText>
        </w:r>
      </w:del>
      <w:r w:rsidRPr="00FA42BE">
        <w:t>so the expression for that arm executes and prints</w:t>
      </w:r>
      <w:r w:rsidR="000A31CE">
        <w:t xml:space="preserve"> </w:t>
      </w:r>
      <w:r w:rsidRPr="00FA42BE">
        <w:rPr>
          <w:rStyle w:val="Literal"/>
        </w:rPr>
        <w:t>Matched, y = 5</w:t>
      </w:r>
      <w:r w:rsidRPr="00FA42BE">
        <w:t>.</w:t>
      </w:r>
    </w:p>
    <w:p w14:paraId="68CE3535" w14:textId="10BB98C0" w:rsidR="0024144B" w:rsidRPr="00FA42BE" w:rsidRDefault="0024144B" w:rsidP="00FA42BE">
      <w:pPr>
        <w:pStyle w:val="Body"/>
      </w:pPr>
      <w:r w:rsidRPr="00FA42BE">
        <w:lastRenderedPageBreak/>
        <w:t>If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had been a</w:t>
      </w:r>
      <w:r w:rsidRPr="00D605B4">
        <w:t xml:space="preserve"> </w:t>
      </w:r>
      <w:r w:rsidRPr="00FA42BE">
        <w:rPr>
          <w:rStyle w:val="Literal"/>
        </w:rPr>
        <w:t>None</w:t>
      </w:r>
      <w:r w:rsidRPr="00D605B4">
        <w:t xml:space="preserve"> </w:t>
      </w:r>
      <w:r w:rsidRPr="00FA42BE">
        <w:t>value instead of</w:t>
      </w:r>
      <w:r w:rsidRPr="00E61F62">
        <w:t xml:space="preserve"> </w:t>
      </w:r>
      <w:r w:rsidRPr="00FA42BE">
        <w:rPr>
          <w:rStyle w:val="Literal"/>
        </w:rPr>
        <w:t>Some(5)</w:t>
      </w:r>
      <w:r w:rsidRPr="00FA42BE">
        <w:t>, the patterns in the first two</w:t>
      </w:r>
      <w:r w:rsidR="000A31CE">
        <w:t xml:space="preserve"> </w:t>
      </w:r>
      <w:r w:rsidRPr="00FA42BE">
        <w:t>arms would</w:t>
      </w:r>
      <w:del w:id="593" w:author="AnneMarieW" w:date="2018-03-16T14:23:00Z">
        <w:r w:rsidRPr="00FA42BE" w:rsidDel="006021D7">
          <w:delText xml:space="preserve"> </w:delText>
        </w:r>
      </w:del>
      <w:r w:rsidRPr="00FA42BE">
        <w:t>n</w:t>
      </w:r>
      <w:del w:id="594" w:author="AnneMarieW" w:date="2018-03-16T14:23:00Z">
        <w:r w:rsidRPr="00FA42BE" w:rsidDel="006021D7">
          <w:delText>o</w:delText>
        </w:r>
      </w:del>
      <w:ins w:id="595" w:author="AnneMarieW" w:date="2018-03-16T14:23:00Z">
        <w:r w:rsidR="006021D7">
          <w:t>’</w:t>
        </w:r>
      </w:ins>
      <w:r w:rsidRPr="00FA42BE">
        <w:t xml:space="preserve">t have matched, so </w:t>
      </w:r>
      <w:commentRangeStart w:id="596"/>
      <w:commentRangeStart w:id="597"/>
      <w:del w:id="598" w:author="Carol Nichols" w:date="2018-03-22T12:52:00Z">
        <w:r w:rsidRPr="00FA42BE" w:rsidDel="00AD19D8">
          <w:delText xml:space="preserve">we </w:delText>
        </w:r>
      </w:del>
      <w:ins w:id="599" w:author="Carol Nichols" w:date="2018-03-22T12:52:00Z">
        <w:r w:rsidR="00AD19D8">
          <w:t>the value</w:t>
        </w:r>
        <w:r w:rsidR="00AD19D8" w:rsidRPr="00FA42BE">
          <w:t xml:space="preserve"> </w:t>
        </w:r>
      </w:ins>
      <w:r w:rsidRPr="00FA42BE">
        <w:t>would</w:t>
      </w:r>
      <w:commentRangeEnd w:id="596"/>
      <w:r w:rsidR="006021D7">
        <w:rPr>
          <w:rStyle w:val="CommentReference"/>
        </w:rPr>
        <w:commentReference w:id="596"/>
      </w:r>
      <w:commentRangeEnd w:id="597"/>
      <w:r w:rsidR="00C82933">
        <w:rPr>
          <w:rStyle w:val="CommentReference"/>
        </w:rPr>
        <w:commentReference w:id="597"/>
      </w:r>
      <w:r w:rsidRPr="00FA42BE">
        <w:t xml:space="preserve"> have matched to the</w:t>
      </w:r>
      <w:r w:rsidR="000A31CE">
        <w:t xml:space="preserve"> </w:t>
      </w:r>
      <w:r w:rsidRPr="00FA42BE">
        <w:t>underscore. We did</w:t>
      </w:r>
      <w:del w:id="600" w:author="AnneMarieW" w:date="2018-03-16T14:24:00Z">
        <w:r w:rsidRPr="00FA42BE" w:rsidDel="006021D7">
          <w:delText xml:space="preserve"> </w:delText>
        </w:r>
      </w:del>
      <w:r w:rsidRPr="00FA42BE">
        <w:t>n</w:t>
      </w:r>
      <w:del w:id="601" w:author="AnneMarieW" w:date="2018-03-16T14:24:00Z">
        <w:r w:rsidRPr="00FA42BE" w:rsidDel="006021D7">
          <w:delText>o</w:delText>
        </w:r>
      </w:del>
      <w:ins w:id="602" w:author="AnneMarieW" w:date="2018-03-16T14:24:00Z">
        <w:r w:rsidR="006021D7">
          <w:t>’</w:t>
        </w:r>
      </w:ins>
      <w:r w:rsidRPr="00FA42BE">
        <w:t>t introduce the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 xml:space="preserve">variable in the pattern of </w:t>
      </w:r>
      <w:commentRangeStart w:id="603"/>
      <w:commentRangeStart w:id="604"/>
      <w:del w:id="605" w:author="Carol Nichols" w:date="2018-03-22T12:52:00Z">
        <w:r w:rsidRPr="00FA42BE" w:rsidDel="005A4BBE">
          <w:delText xml:space="preserve">that </w:delText>
        </w:r>
      </w:del>
      <w:ins w:id="606" w:author="Carol Nichols" w:date="2018-03-22T12:52:00Z">
        <w:r w:rsidR="005A4BBE" w:rsidRPr="00FA42BE">
          <w:t>th</w:t>
        </w:r>
        <w:r w:rsidR="005A4BBE">
          <w:t>e underscore</w:t>
        </w:r>
        <w:r w:rsidR="005A4BBE" w:rsidRPr="00FA42BE">
          <w:t xml:space="preserve"> </w:t>
        </w:r>
      </w:ins>
      <w:r w:rsidRPr="00FA42BE">
        <w:t>arm</w:t>
      </w:r>
      <w:commentRangeEnd w:id="603"/>
      <w:r w:rsidR="006021D7">
        <w:rPr>
          <w:rStyle w:val="CommentReference"/>
        </w:rPr>
        <w:commentReference w:id="603"/>
      </w:r>
      <w:commentRangeEnd w:id="604"/>
      <w:r w:rsidR="005A4BBE">
        <w:rPr>
          <w:rStyle w:val="CommentReference"/>
        </w:rPr>
        <w:commentReference w:id="604"/>
      </w:r>
      <w:r w:rsidRPr="00FA42BE">
        <w:t>, so the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in the</w:t>
      </w:r>
      <w:r w:rsidR="000A31CE">
        <w:t xml:space="preserve"> </w:t>
      </w:r>
      <w:r w:rsidRPr="00FA42BE">
        <w:t>expression is still the outer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that has</w:t>
      </w:r>
      <w:del w:id="607" w:author="AnneMarieW" w:date="2018-03-16T14:24:00Z">
        <w:r w:rsidRPr="00FA42BE" w:rsidDel="006021D7">
          <w:delText xml:space="preserve"> </w:delText>
        </w:r>
      </w:del>
      <w:r w:rsidRPr="00FA42BE">
        <w:t>n</w:t>
      </w:r>
      <w:del w:id="608" w:author="AnneMarieW" w:date="2018-03-16T14:24:00Z">
        <w:r w:rsidRPr="00FA42BE" w:rsidDel="006021D7">
          <w:delText>o</w:delText>
        </w:r>
      </w:del>
      <w:ins w:id="609" w:author="AnneMarieW" w:date="2018-03-16T14:24:00Z">
        <w:r w:rsidR="006021D7">
          <w:t>’</w:t>
        </w:r>
      </w:ins>
      <w:r w:rsidRPr="00FA42BE">
        <w:t>t been</w:t>
      </w:r>
      <w:r w:rsidR="000A31CE">
        <w:t xml:space="preserve"> </w:t>
      </w:r>
      <w:r w:rsidRPr="00FA42BE">
        <w:t>shadowed. In this hypothetical case,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would print</w:t>
      </w:r>
      <w:r w:rsidRPr="00D605B4">
        <w:t xml:space="preserve"> </w:t>
      </w:r>
      <w:r w:rsidRPr="00FA42BE">
        <w:rPr>
          <w:rStyle w:val="Literal"/>
        </w:rPr>
        <w:t>Default case, x = None</w:t>
      </w:r>
      <w:r w:rsidRPr="00FA42BE">
        <w:t>.</w:t>
      </w:r>
    </w:p>
    <w:p w14:paraId="49DC2977" w14:textId="576B8261" w:rsidR="0024144B" w:rsidRPr="00FA42BE" w:rsidRDefault="0024144B" w:rsidP="00FA42BE">
      <w:pPr>
        <w:pStyle w:val="Body"/>
      </w:pPr>
      <w:del w:id="610" w:author="AnneMarieW" w:date="2018-03-16T14:25:00Z">
        <w:r w:rsidRPr="00FA42BE" w:rsidDel="006021D7">
          <w:delText>Once</w:delText>
        </w:r>
      </w:del>
      <w:ins w:id="611" w:author="AnneMarieW" w:date="2018-03-16T14:25:00Z">
        <w:r w:rsidR="006021D7">
          <w:t>When</w:t>
        </w:r>
      </w:ins>
      <w:r w:rsidRPr="00FA42BE">
        <w:t xml:space="preserve">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 is</w:t>
      </w:r>
      <w:commentRangeStart w:id="612"/>
      <w:commentRangeStart w:id="613"/>
      <w:r w:rsidRPr="00FA42BE">
        <w:t xml:space="preserve"> </w:t>
      </w:r>
      <w:del w:id="614" w:author="Carol Nichols" w:date="2018-03-22T12:53:00Z">
        <w:r w:rsidRPr="00FA42BE" w:rsidDel="00C94312">
          <w:delText>over</w:delText>
        </w:r>
      </w:del>
      <w:commentRangeEnd w:id="612"/>
      <w:commentRangeEnd w:id="613"/>
      <w:ins w:id="615" w:author="Carol Nichols" w:date="2018-03-22T12:53:00Z">
        <w:r w:rsidR="00C94312">
          <w:t>done</w:t>
        </w:r>
      </w:ins>
      <w:r w:rsidR="006021D7">
        <w:rPr>
          <w:rStyle w:val="CommentReference"/>
        </w:rPr>
        <w:commentReference w:id="612"/>
      </w:r>
      <w:r w:rsidR="00C94312">
        <w:rPr>
          <w:rStyle w:val="CommentReference"/>
        </w:rPr>
        <w:commentReference w:id="613"/>
      </w:r>
      <w:r w:rsidRPr="00FA42BE">
        <w:t>, its scope ends, and so does the scope of</w:t>
      </w:r>
      <w:r w:rsidR="000A31CE">
        <w:t xml:space="preserve"> </w:t>
      </w:r>
      <w:r w:rsidRPr="00FA42BE">
        <w:t>the inner</w:t>
      </w:r>
      <w:r w:rsidRPr="00D605B4">
        <w:t xml:space="preserve"> </w:t>
      </w:r>
      <w:r w:rsidRPr="00FA42BE">
        <w:rPr>
          <w:rStyle w:val="Literal"/>
        </w:rPr>
        <w:t>y</w:t>
      </w:r>
      <w:r w:rsidRPr="00FA42BE">
        <w:t>. The last</w:t>
      </w:r>
      <w:r w:rsidRPr="00D605B4">
        <w:t xml:space="preserve"> </w:t>
      </w:r>
      <w:r w:rsidRPr="00FA42BE">
        <w:rPr>
          <w:rStyle w:val="Literal"/>
        </w:rPr>
        <w:t>println!</w:t>
      </w:r>
      <w:r w:rsidRPr="00D605B4">
        <w:t xml:space="preserve"> </w:t>
      </w:r>
      <w:r w:rsidRPr="00FA42BE">
        <w:t>produces</w:t>
      </w:r>
      <w:r w:rsidRPr="00D605B4">
        <w:t xml:space="preserve"> </w:t>
      </w:r>
      <w:r w:rsidRPr="00FA42BE">
        <w:rPr>
          <w:rStyle w:val="Literal"/>
        </w:rPr>
        <w:t>at the end: x = Some(5), y = 10</w:t>
      </w:r>
      <w:r w:rsidRPr="00FA42BE">
        <w:t>.</w:t>
      </w:r>
    </w:p>
    <w:p w14:paraId="1E2F93B2" w14:textId="77777777" w:rsidR="0024144B" w:rsidRDefault="0024144B" w:rsidP="00FA42BE">
      <w:pPr>
        <w:pStyle w:val="Body"/>
        <w:rPr>
          <w:ins w:id="616" w:author="AnneMarieW" w:date="2018-03-16T14:28:00Z"/>
        </w:rPr>
      </w:pPr>
      <w:r w:rsidRPr="00FA42BE">
        <w:t>To create a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 that compares the values of the outer</w:t>
      </w:r>
      <w:r w:rsidRPr="00D605B4">
        <w:t xml:space="preserve"> </w:t>
      </w:r>
      <w:r w:rsidRPr="00FA42BE">
        <w:rPr>
          <w:rStyle w:val="Literal"/>
        </w:rPr>
        <w:t>x</w:t>
      </w:r>
      <w:r w:rsidR="000A31CE">
        <w:t xml:space="preserve"> </w:t>
      </w:r>
      <w:r w:rsidRPr="00FA42BE">
        <w:t>and</w:t>
      </w:r>
      <w:r>
        <w:t xml:space="preserve"> </w:t>
      </w:r>
      <w:r w:rsidRPr="00FA42BE">
        <w:rPr>
          <w:rStyle w:val="Literal"/>
        </w:rPr>
        <w:t>y</w:t>
      </w:r>
      <w:r w:rsidRPr="00FA42BE">
        <w:t>, rather than introducing a shadowed variable, we would need to use a</w:t>
      </w:r>
      <w:r w:rsidR="000A31CE">
        <w:t xml:space="preserve"> </w:t>
      </w:r>
      <w:r w:rsidRPr="00FA42BE">
        <w:t xml:space="preserve">match guard conditional instead. We’ll </w:t>
      </w:r>
      <w:del w:id="617" w:author="AnneMarieW" w:date="2018-03-16T14:26:00Z">
        <w:r w:rsidRPr="00FA42BE" w:rsidDel="00CE681B">
          <w:delText xml:space="preserve">be </w:delText>
        </w:r>
      </w:del>
      <w:r w:rsidRPr="00FA42BE">
        <w:t>talk</w:t>
      </w:r>
      <w:del w:id="618" w:author="AnneMarieW" w:date="2018-03-16T14:26:00Z">
        <w:r w:rsidRPr="00FA42BE" w:rsidDel="00CE681B">
          <w:delText>ing</w:delText>
        </w:r>
      </w:del>
      <w:r w:rsidRPr="00FA42BE">
        <w:t xml:space="preserve"> about match guards later in</w:t>
      </w:r>
      <w:r w:rsidR="000A31CE">
        <w:t xml:space="preserve"> </w:t>
      </w:r>
      <w:r w:rsidRPr="00FA42BE">
        <w:t>th</w:t>
      </w:r>
      <w:del w:id="619" w:author="AnneMarieW" w:date="2018-03-16T14:27:00Z">
        <w:r w:rsidRPr="00FA42BE" w:rsidDel="00CE681B">
          <w:delText>is</w:delText>
        </w:r>
      </w:del>
      <w:ins w:id="620" w:author="AnneMarieW" w:date="2018-03-16T14:27:00Z">
        <w:r w:rsidR="00CE681B">
          <w:t>e</w:t>
        </w:r>
      </w:ins>
      <w:r w:rsidRPr="00FA42BE">
        <w:t xml:space="preserve"> </w:t>
      </w:r>
      <w:del w:id="621" w:author="AnneMarieW" w:date="2018-03-16T14:28:00Z">
        <w:r w:rsidRPr="00FA42BE" w:rsidDel="00CE681B">
          <w:delText>section</w:delText>
        </w:r>
      </w:del>
      <w:ins w:id="622" w:author="AnneMarieW" w:date="2018-03-16T14:27:00Z">
        <w:r w:rsidR="00CE681B">
          <w:t>“</w:t>
        </w:r>
        <w:commentRangeStart w:id="623"/>
        <w:commentRangeStart w:id="624"/>
        <w:r w:rsidR="00CE681B">
          <w:t>Extra</w:t>
        </w:r>
      </w:ins>
      <w:ins w:id="625" w:author="AnneMarieW" w:date="2018-03-16T14:28:00Z">
        <w:r w:rsidR="00CE681B">
          <w:t xml:space="preserve"> </w:t>
        </w:r>
        <w:r w:rsidR="00CE681B" w:rsidRPr="00FA42BE">
          <w:t>Conditionals with Match Guards</w:t>
        </w:r>
      </w:ins>
      <w:commentRangeEnd w:id="623"/>
      <w:ins w:id="626" w:author="AnneMarieW" w:date="2018-03-16T14:29:00Z">
        <w:r w:rsidR="00CE681B">
          <w:rPr>
            <w:rStyle w:val="CommentReference"/>
          </w:rPr>
          <w:commentReference w:id="623"/>
        </w:r>
      </w:ins>
      <w:commentRangeEnd w:id="624"/>
      <w:r w:rsidR="00C60CC9">
        <w:rPr>
          <w:rStyle w:val="CommentReference"/>
        </w:rPr>
        <w:commentReference w:id="624"/>
      </w:r>
      <w:ins w:id="627" w:author="AnneMarieW" w:date="2018-03-16T14:28:00Z">
        <w:r w:rsidR="00CE681B">
          <w:t xml:space="preserve">” </w:t>
        </w:r>
        <w:r w:rsidR="00CE681B" w:rsidRPr="00FA42BE">
          <w:t>section</w:t>
        </w:r>
        <w:r w:rsidR="00CE681B">
          <w:t xml:space="preserve"> on </w:t>
        </w:r>
        <w:r w:rsidR="00CA1F78" w:rsidRPr="00CA1F78">
          <w:rPr>
            <w:highlight w:val="yellow"/>
            <w:rPrChange w:id="628" w:author="AnneMarieW" w:date="2018-03-16T14:29:00Z">
              <w:rPr>
                <w:rFonts w:ascii="Courier" w:hAnsi="Courier"/>
                <w:color w:val="0000FF"/>
                <w:sz w:val="20"/>
              </w:rPr>
            </w:rPrChange>
          </w:rPr>
          <w:t>page XX</w:t>
        </w:r>
      </w:ins>
      <w:r w:rsidRPr="00FA42BE">
        <w:t>.</w:t>
      </w:r>
    </w:p>
    <w:p w14:paraId="2241E8DC" w14:textId="5BBE6925" w:rsidR="006748ED" w:rsidRDefault="00CE681B">
      <w:pPr>
        <w:pStyle w:val="ProductionDirective"/>
        <w:pPrChange w:id="629" w:author="AnneMarieW" w:date="2018-03-16T14:29:00Z">
          <w:pPr>
            <w:pStyle w:val="Body"/>
          </w:pPr>
        </w:pPrChange>
      </w:pPr>
      <w:ins w:id="630" w:author="AnneMarieW" w:date="2018-03-16T14:28:00Z">
        <w:r>
          <w:t>prod: check &amp; fill xref</w:t>
        </w:r>
      </w:ins>
      <w:ins w:id="631" w:author="Carol Nichols" w:date="2018-03-22T12:55:00Z">
        <w:r w:rsidR="00F12E80">
          <w:t xml:space="preserve"> (this chapter)</w:t>
        </w:r>
      </w:ins>
    </w:p>
    <w:p w14:paraId="558F078D" w14:textId="77777777" w:rsidR="0024144B" w:rsidRPr="00FA42BE" w:rsidRDefault="0024144B" w:rsidP="00FA42BE">
      <w:pPr>
        <w:pStyle w:val="HeadB"/>
      </w:pPr>
      <w:bookmarkStart w:id="632" w:name="_Toc508287975"/>
      <w:r w:rsidRPr="00FA42BE">
        <w:t>Multiple Patterns</w:t>
      </w:r>
      <w:bookmarkEnd w:id="632"/>
    </w:p>
    <w:p w14:paraId="6B219EF0" w14:textId="54F43BFB" w:rsidR="0024144B" w:rsidRPr="00FA42BE" w:rsidRDefault="0024144B" w:rsidP="00FA42BE">
      <w:pPr>
        <w:pStyle w:val="BodyFirst"/>
      </w:pPr>
      <w:r w:rsidRPr="00FA42BE">
        <w:t>In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expressions</w:t>
      </w:r>
      <w:ins w:id="633" w:author="AnneMarieW" w:date="2018-03-16T14:30:00Z">
        <w:r w:rsidR="00D97F39">
          <w:t>,</w:t>
        </w:r>
      </w:ins>
      <w:r w:rsidRPr="00FA42BE">
        <w:t xml:space="preserve"> you can match multiple patterns using the</w:t>
      </w:r>
      <w:r w:rsidRPr="00D605B4">
        <w:t xml:space="preserve"> </w:t>
      </w:r>
      <w:r w:rsidRPr="004A1995">
        <w:rPr>
          <w:rStyle w:val="Literal"/>
        </w:rPr>
        <w:t>|</w:t>
      </w:r>
      <w:r w:rsidRPr="00D605B4">
        <w:t xml:space="preserve"> </w:t>
      </w:r>
      <w:r w:rsidRPr="00FA42BE">
        <w:t xml:space="preserve">syntax, </w:t>
      </w:r>
      <w:r w:rsidRPr="00D605B4">
        <w:t xml:space="preserve">which means </w:t>
      </w:r>
      <w:r w:rsidRPr="00FA42BE">
        <w:rPr>
          <w:rStyle w:val="EmphasisItalic"/>
        </w:rPr>
        <w:t>or</w:t>
      </w:r>
      <w:r w:rsidRPr="00FA42BE">
        <w:t>.</w:t>
      </w:r>
      <w:r w:rsidR="000A31CE">
        <w:t xml:space="preserve"> </w:t>
      </w:r>
      <w:r w:rsidRPr="00FA42BE">
        <w:t>For example, the following code matches the value of</w:t>
      </w:r>
      <w:r w:rsidRPr="00D605B4">
        <w:t xml:space="preserve"> </w:t>
      </w:r>
      <w:r w:rsidRPr="00FA42BE">
        <w:rPr>
          <w:rStyle w:val="Literal"/>
        </w:rPr>
        <w:t>x</w:t>
      </w:r>
      <w:r>
        <w:t xml:space="preserve"> </w:t>
      </w:r>
      <w:r w:rsidRPr="00FA42BE">
        <w:t>against the match arms, the first of which has an</w:t>
      </w:r>
      <w:r w:rsidRPr="00D605B4">
        <w:t xml:space="preserve"> </w:t>
      </w:r>
      <w:r w:rsidRPr="00FA42BE">
        <w:rPr>
          <w:rStyle w:val="EmphasisItalic"/>
        </w:rPr>
        <w:t>or</w:t>
      </w:r>
      <w:r w:rsidRPr="00D605B4">
        <w:t xml:space="preserve"> </w:t>
      </w:r>
      <w:r w:rsidRPr="00FA42BE">
        <w:t>option, meaning if the value of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 xml:space="preserve">matches either of the values in that arm, </w:t>
      </w:r>
      <w:commentRangeStart w:id="634"/>
      <w:del w:id="635" w:author="Carol Nichols" w:date="2018-03-22T12:56:00Z">
        <w:r w:rsidRPr="00FA42BE" w:rsidDel="001C086C">
          <w:delText>it</w:delText>
        </w:r>
      </w:del>
      <w:commentRangeEnd w:id="634"/>
      <w:ins w:id="636" w:author="Carol Nichols" w:date="2018-03-22T12:56:00Z">
        <w:r w:rsidR="001C086C">
          <w:t>that arm’s code</w:t>
        </w:r>
      </w:ins>
      <w:r w:rsidR="00D97F39">
        <w:rPr>
          <w:rStyle w:val="CommentReference"/>
        </w:rPr>
        <w:commentReference w:id="634"/>
      </w:r>
      <w:r w:rsidRPr="00FA42BE">
        <w:t xml:space="preserve"> will run:</w:t>
      </w:r>
      <w:r w:rsidR="00FA42BE" w:rsidRPr="008D3A86">
        <w:t xml:space="preserve"> </w:t>
      </w:r>
    </w:p>
    <w:p w14:paraId="03DB3A8D" w14:textId="77777777" w:rsidR="0024144B" w:rsidRPr="00FA42BE" w:rsidRDefault="0024144B" w:rsidP="00FA42BE">
      <w:pPr>
        <w:pStyle w:val="CodeA"/>
      </w:pPr>
      <w:r w:rsidRPr="00FA42BE">
        <w:t>let x = 1;</w:t>
      </w:r>
    </w:p>
    <w:p w14:paraId="0C61F34A" w14:textId="77777777" w:rsidR="0024144B" w:rsidRPr="00FA42BE" w:rsidRDefault="0024144B" w:rsidP="00FA42BE">
      <w:pPr>
        <w:pStyle w:val="CodeB"/>
      </w:pPr>
    </w:p>
    <w:p w14:paraId="24BF1CF9" w14:textId="77777777" w:rsidR="0024144B" w:rsidRPr="00FA42BE" w:rsidRDefault="0024144B" w:rsidP="00FA42BE">
      <w:pPr>
        <w:pStyle w:val="CodeB"/>
      </w:pPr>
      <w:r w:rsidRPr="00FA42BE">
        <w:t>match x {</w:t>
      </w:r>
    </w:p>
    <w:p w14:paraId="52C7540C" w14:textId="77777777" w:rsidR="0024144B" w:rsidRPr="00FA42BE" w:rsidRDefault="0024144B" w:rsidP="00FA42BE">
      <w:pPr>
        <w:pStyle w:val="CodeB"/>
      </w:pPr>
      <w:r w:rsidRPr="00FA42BE">
        <w:t xml:space="preserve">    1 | 2 =&gt; println!("one or two"),</w:t>
      </w:r>
    </w:p>
    <w:p w14:paraId="43F03729" w14:textId="77777777" w:rsidR="0024144B" w:rsidRPr="00FA42BE" w:rsidRDefault="0024144B" w:rsidP="00FA42BE">
      <w:pPr>
        <w:pStyle w:val="CodeB"/>
      </w:pPr>
      <w:r w:rsidRPr="00FA42BE">
        <w:t xml:space="preserve">    3 =&gt; println!("three"),</w:t>
      </w:r>
    </w:p>
    <w:p w14:paraId="718101D3" w14:textId="77777777" w:rsidR="0024144B" w:rsidRPr="00FA42BE" w:rsidRDefault="0024144B" w:rsidP="00FA42BE">
      <w:pPr>
        <w:pStyle w:val="CodeB"/>
      </w:pPr>
      <w:r w:rsidRPr="00FA42BE">
        <w:t xml:space="preserve">    _ =&gt; println!("anything"),</w:t>
      </w:r>
    </w:p>
    <w:p w14:paraId="7D2FE500" w14:textId="77777777" w:rsidR="0024144B" w:rsidRPr="00FA42BE" w:rsidRDefault="0024144B" w:rsidP="00FA42BE">
      <w:pPr>
        <w:pStyle w:val="CodeC"/>
      </w:pPr>
      <w:r w:rsidRPr="00FA42BE">
        <w:t>}</w:t>
      </w:r>
    </w:p>
    <w:p w14:paraId="317119D3" w14:textId="77777777" w:rsidR="0024144B" w:rsidRPr="00FA42BE" w:rsidRDefault="0024144B" w:rsidP="00FA42BE">
      <w:pPr>
        <w:pStyle w:val="Body"/>
      </w:pPr>
      <w:r w:rsidRPr="00FA42BE">
        <w:t xml:space="preserve">This code </w:t>
      </w:r>
      <w:del w:id="637" w:author="AnneMarieW" w:date="2018-03-16T14:31:00Z">
        <w:r w:rsidRPr="00FA42BE" w:rsidDel="00D97F39">
          <w:delText xml:space="preserve">will </w:delText>
        </w:r>
      </w:del>
      <w:r w:rsidRPr="00FA42BE">
        <w:t>print</w:t>
      </w:r>
      <w:ins w:id="638" w:author="AnneMarieW" w:date="2018-03-16T14:31:00Z">
        <w:r w:rsidR="00D97F39">
          <w:t>s</w:t>
        </w:r>
      </w:ins>
      <w:r w:rsidRPr="00D605B4">
        <w:t xml:space="preserve"> </w:t>
      </w:r>
      <w:r w:rsidRPr="00FA42BE">
        <w:rPr>
          <w:rStyle w:val="Literal"/>
        </w:rPr>
        <w:t>one or two</w:t>
      </w:r>
      <w:r w:rsidRPr="00FA42BE">
        <w:t>.</w:t>
      </w:r>
    </w:p>
    <w:p w14:paraId="5AF891FC" w14:textId="77777777" w:rsidR="0024144B" w:rsidRPr="00FA42BE" w:rsidRDefault="0024144B" w:rsidP="00FA42BE">
      <w:pPr>
        <w:pStyle w:val="HeadB"/>
      </w:pPr>
      <w:bookmarkStart w:id="639" w:name="_Toc508287976"/>
      <w:r w:rsidRPr="00FA42BE">
        <w:t>Matching Ranges of Values with</w:t>
      </w:r>
      <w:r w:rsidRPr="00D605B4">
        <w:t xml:space="preserve"> </w:t>
      </w:r>
      <w:r w:rsidRPr="001E2C19">
        <w:rPr>
          <w:rStyle w:val="Literal"/>
          <w:rPrChange w:id="640" w:author="Carol Nichols" w:date="2018-03-22T12:56:00Z">
            <w:rPr/>
          </w:rPrChange>
        </w:rPr>
        <w:t>...</w:t>
      </w:r>
      <w:bookmarkEnd w:id="639"/>
    </w:p>
    <w:p w14:paraId="0D0564B0" w14:textId="77777777" w:rsidR="0024144B" w:rsidRPr="00FA42BE" w:rsidRDefault="0024144B" w:rsidP="00FA42BE">
      <w:pPr>
        <w:pStyle w:val="BodyFirst"/>
      </w:pPr>
      <w:r w:rsidRPr="00FA42BE">
        <w:t>The</w:t>
      </w:r>
      <w:r w:rsidRPr="00D605B4">
        <w:t xml:space="preserve"> </w:t>
      </w:r>
      <w:r w:rsidRPr="004A1995">
        <w:rPr>
          <w:rStyle w:val="Literal"/>
        </w:rPr>
        <w:t>...</w:t>
      </w:r>
      <w:r w:rsidRPr="00D605B4">
        <w:t xml:space="preserve"> </w:t>
      </w:r>
      <w:r w:rsidRPr="00FA42BE">
        <w:t xml:space="preserve">syntax allows </w:t>
      </w:r>
      <w:del w:id="641" w:author="AnneMarieW" w:date="2018-03-16T14:36:00Z">
        <w:r w:rsidRPr="00FA42BE" w:rsidDel="003C0E56">
          <w:delText xml:space="preserve">you </w:delText>
        </w:r>
      </w:del>
      <w:ins w:id="642" w:author="AnneMarieW" w:date="2018-03-16T14:36:00Z">
        <w:r w:rsidR="003C0E56">
          <w:t xml:space="preserve">us </w:t>
        </w:r>
      </w:ins>
      <w:r w:rsidRPr="00FA42BE">
        <w:t xml:space="preserve">to match to an inclusive range of values. In the following code, when a pattern matches </w:t>
      </w:r>
      <w:r w:rsidRPr="00D605B4">
        <w:t>any</w:t>
      </w:r>
      <w:r w:rsidRPr="00FA42BE">
        <w:t xml:space="preserve"> of the values </w:t>
      </w:r>
      <w:r w:rsidRPr="00D605B4">
        <w:t>within</w:t>
      </w:r>
      <w:r w:rsidRPr="00FA42BE">
        <w:t xml:space="preserve"> the range, that arm will execute:</w:t>
      </w:r>
    </w:p>
    <w:p w14:paraId="22F47C3F" w14:textId="77777777" w:rsidR="0024144B" w:rsidRPr="00FA42BE" w:rsidRDefault="0024144B" w:rsidP="00FA42BE">
      <w:pPr>
        <w:pStyle w:val="CodeA"/>
      </w:pPr>
      <w:r w:rsidRPr="00FA42BE">
        <w:t>let x = 5;</w:t>
      </w:r>
    </w:p>
    <w:p w14:paraId="184F3B3B" w14:textId="77777777" w:rsidR="0024144B" w:rsidRPr="00FA42BE" w:rsidRDefault="0024144B" w:rsidP="00FA42BE">
      <w:pPr>
        <w:pStyle w:val="CodeB"/>
      </w:pPr>
    </w:p>
    <w:p w14:paraId="329FFEB5" w14:textId="77777777" w:rsidR="0024144B" w:rsidRPr="00FA42BE" w:rsidRDefault="0024144B" w:rsidP="00FA42BE">
      <w:pPr>
        <w:pStyle w:val="CodeB"/>
      </w:pPr>
      <w:r w:rsidRPr="00FA42BE">
        <w:t>match x {</w:t>
      </w:r>
    </w:p>
    <w:p w14:paraId="3EFB290A" w14:textId="77777777" w:rsidR="0024144B" w:rsidRPr="00FA42BE" w:rsidRDefault="0024144B" w:rsidP="00FA42BE">
      <w:pPr>
        <w:pStyle w:val="CodeB"/>
      </w:pPr>
      <w:r w:rsidRPr="00FA42BE">
        <w:lastRenderedPageBreak/>
        <w:t xml:space="preserve">    1 ... 5 =&gt; println!("one through five"),</w:t>
      </w:r>
    </w:p>
    <w:p w14:paraId="446242D1" w14:textId="77777777" w:rsidR="0024144B" w:rsidRPr="00FA42BE" w:rsidRDefault="0024144B" w:rsidP="00FA42BE">
      <w:pPr>
        <w:pStyle w:val="CodeB"/>
      </w:pPr>
      <w:r w:rsidRPr="00FA42BE">
        <w:t xml:space="preserve">    _ =&gt; println!("something else"),</w:t>
      </w:r>
    </w:p>
    <w:p w14:paraId="08AA3222" w14:textId="77777777" w:rsidR="0024144B" w:rsidRPr="00FA42BE" w:rsidRDefault="0024144B" w:rsidP="00FA42BE">
      <w:pPr>
        <w:pStyle w:val="CodeC"/>
      </w:pPr>
      <w:r w:rsidRPr="00FA42BE">
        <w:t>}</w:t>
      </w:r>
    </w:p>
    <w:p w14:paraId="0451EC8A" w14:textId="77777777" w:rsidR="0024144B" w:rsidRPr="00D605B4" w:rsidRDefault="0024144B" w:rsidP="0024144B">
      <w:pPr>
        <w:pStyle w:val="Body"/>
      </w:pPr>
      <w:r w:rsidRPr="00FA42BE">
        <w:t>If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 xml:space="preserve">is 1, 2, 3, 4, or 5, the first arm will match. </w:t>
      </w:r>
      <w:r w:rsidRPr="00D605B4">
        <w:t xml:space="preserve">This </w:t>
      </w:r>
      <w:ins w:id="643" w:author="AnneMarieW" w:date="2018-03-16T14:32:00Z">
        <w:r w:rsidR="00C96B8A">
          <w:t xml:space="preserve">syntax </w:t>
        </w:r>
      </w:ins>
      <w:r w:rsidRPr="00D605B4">
        <w:t>is more convenient</w:t>
      </w:r>
      <w:r>
        <w:t xml:space="preserve"> </w:t>
      </w:r>
      <w:r w:rsidRPr="00D605B4">
        <w:t xml:space="preserve">than using the </w:t>
      </w:r>
      <w:r w:rsidRPr="004A1995">
        <w:rPr>
          <w:rStyle w:val="Literal"/>
        </w:rPr>
        <w:t>|</w:t>
      </w:r>
      <w:r w:rsidRPr="00D605B4">
        <w:t xml:space="preserve"> operator to express the same idea; instead of </w:t>
      </w:r>
      <w:r w:rsidRPr="004A1995">
        <w:rPr>
          <w:rStyle w:val="Literal"/>
        </w:rPr>
        <w:t>1 ... 5</w:t>
      </w:r>
      <w:del w:id="644" w:author="AnneMarieW" w:date="2018-03-16T14:32:00Z">
        <w:r w:rsidRPr="00D605B4" w:rsidDel="00C96B8A">
          <w:delText xml:space="preserve"> </w:delText>
        </w:r>
      </w:del>
      <w:ins w:id="645" w:author="AnneMarieW" w:date="2018-03-16T14:32:00Z">
        <w:r w:rsidR="00C96B8A">
          <w:t xml:space="preserve">, </w:t>
        </w:r>
      </w:ins>
      <w:r w:rsidRPr="00D605B4">
        <w:t>we</w:t>
      </w:r>
      <w:r>
        <w:t xml:space="preserve"> </w:t>
      </w:r>
      <w:r w:rsidRPr="00D605B4">
        <w:t xml:space="preserve">would have to specify </w:t>
      </w:r>
      <w:r w:rsidRPr="004A1995">
        <w:rPr>
          <w:rStyle w:val="Literal"/>
        </w:rPr>
        <w:t>1 | 2 | 3 | 4 | 5</w:t>
      </w:r>
      <w:r w:rsidRPr="00D605B4">
        <w:t xml:space="preserve"> </w:t>
      </w:r>
      <w:ins w:id="646" w:author="AnneMarieW" w:date="2018-03-16T14:32:00Z">
        <w:r w:rsidR="00C96B8A">
          <w:t xml:space="preserve">if we </w:t>
        </w:r>
      </w:ins>
      <w:r w:rsidRPr="00D605B4">
        <w:t>us</w:t>
      </w:r>
      <w:del w:id="647" w:author="AnneMarieW" w:date="2018-03-16T14:32:00Z">
        <w:r w:rsidRPr="00D605B4" w:rsidDel="00C96B8A">
          <w:delText>ing</w:delText>
        </w:r>
      </w:del>
      <w:ins w:id="648" w:author="AnneMarieW" w:date="2018-03-16T14:32:00Z">
        <w:r w:rsidR="00C96B8A">
          <w:t>ed</w:t>
        </w:r>
      </w:ins>
      <w:r w:rsidRPr="00D605B4">
        <w:t xml:space="preserve"> </w:t>
      </w:r>
      <w:r w:rsidRPr="004A1995">
        <w:rPr>
          <w:rStyle w:val="Literal"/>
        </w:rPr>
        <w:t>|</w:t>
      </w:r>
      <w:r w:rsidRPr="00D605B4">
        <w:t>. Specifying a range</w:t>
      </w:r>
      <w:del w:id="649" w:author="AnneMarieW" w:date="2018-03-16T14:33:00Z">
        <w:r w:rsidRPr="00D605B4" w:rsidDel="00C96B8A">
          <w:delText xml:space="preserve"> instead</w:delText>
        </w:r>
      </w:del>
      <w:r>
        <w:t xml:space="preserve"> </w:t>
      </w:r>
      <w:r w:rsidRPr="00D605B4">
        <w:t>is much shorter, especially if we want</w:t>
      </w:r>
      <w:del w:id="650" w:author="AnneMarieW" w:date="2018-03-16T14:33:00Z">
        <w:r w:rsidRPr="00D605B4" w:rsidDel="00C96B8A">
          <w:delText>ed</w:delText>
        </w:r>
      </w:del>
      <w:r w:rsidRPr="00D605B4">
        <w:t xml:space="preserve"> to match, say, any number between 1</w:t>
      </w:r>
      <w:r>
        <w:t xml:space="preserve"> </w:t>
      </w:r>
      <w:r w:rsidRPr="00D605B4">
        <w:t>and 1,000!</w:t>
      </w:r>
    </w:p>
    <w:p w14:paraId="55EC27B9" w14:textId="77777777" w:rsidR="0024144B" w:rsidRPr="00FA42BE" w:rsidRDefault="0024144B" w:rsidP="00FA42BE">
      <w:pPr>
        <w:pStyle w:val="Body"/>
      </w:pPr>
      <w:r w:rsidRPr="00FA42BE">
        <w:t>Ranges are only allowed with numeric values or</w:t>
      </w:r>
      <w:r w:rsidRPr="00D605B4">
        <w:t xml:space="preserve"> </w:t>
      </w:r>
      <w:r w:rsidRPr="00FA42BE">
        <w:rPr>
          <w:rStyle w:val="Literal"/>
        </w:rPr>
        <w:t>char</w:t>
      </w:r>
      <w:r w:rsidRPr="00D605B4">
        <w:t xml:space="preserve"> </w:t>
      </w:r>
      <w:r w:rsidRPr="00FA42BE">
        <w:t xml:space="preserve">values, because the </w:t>
      </w:r>
      <w:r w:rsidRPr="00D605B4">
        <w:t xml:space="preserve">compiler checks that the range isn’t empty at compile time. </w:t>
      </w:r>
      <w:r w:rsidR="007F136E">
        <w:t>The only types</w:t>
      </w:r>
      <w:del w:id="651" w:author="AnneMarieW" w:date="2018-03-16T14:33:00Z">
        <w:r w:rsidR="007F136E" w:rsidDel="00C96B8A">
          <w:delText xml:space="preserve"> Rust</w:delText>
        </w:r>
      </w:del>
      <w:r w:rsidR="007F136E">
        <w:t xml:space="preserve"> for which Rust can tell if a range is empty or not are </w:t>
      </w:r>
      <w:r w:rsidRPr="004A1995">
        <w:rPr>
          <w:rStyle w:val="Literal"/>
        </w:rPr>
        <w:t>char</w:t>
      </w:r>
      <w:r w:rsidRPr="00D605B4">
        <w:t xml:space="preserve"> and numeric</w:t>
      </w:r>
      <w:r w:rsidRPr="00FA42BE">
        <w:t xml:space="preserve"> values</w:t>
      </w:r>
      <w:r w:rsidR="007F136E">
        <w:t>.</w:t>
      </w:r>
    </w:p>
    <w:p w14:paraId="5FBCC9E2" w14:textId="77777777" w:rsidR="0024144B" w:rsidRPr="00FA42BE" w:rsidRDefault="0024144B" w:rsidP="00FA42BE">
      <w:pPr>
        <w:pStyle w:val="Body"/>
      </w:pPr>
      <w:r w:rsidRPr="00FA42BE">
        <w:t>Here</w:t>
      </w:r>
      <w:del w:id="652" w:author="AnneMarieW" w:date="2018-03-16T14:34:00Z">
        <w:r w:rsidRPr="00FA42BE" w:rsidDel="00C96B8A">
          <w:delText>’</w:delText>
        </w:r>
      </w:del>
      <w:ins w:id="653" w:author="AnneMarieW" w:date="2018-03-16T14:34:00Z">
        <w:r w:rsidR="00C96B8A">
          <w:t xml:space="preserve"> i</w:t>
        </w:r>
      </w:ins>
      <w:r w:rsidRPr="00FA42BE">
        <w:t>s an example</w:t>
      </w:r>
      <w:r w:rsidR="000A31CE">
        <w:t xml:space="preserve"> </w:t>
      </w:r>
      <w:r w:rsidRPr="00FA42BE">
        <w:t>using ranges of</w:t>
      </w:r>
      <w:r w:rsidRPr="00D605B4">
        <w:t xml:space="preserve"> </w:t>
      </w:r>
      <w:r w:rsidRPr="00FA42BE">
        <w:rPr>
          <w:rStyle w:val="Literal"/>
        </w:rPr>
        <w:t>char</w:t>
      </w:r>
      <w:r w:rsidRPr="00D605B4">
        <w:t xml:space="preserve"> </w:t>
      </w:r>
      <w:r w:rsidRPr="00FA42BE">
        <w:t>values:</w:t>
      </w:r>
    </w:p>
    <w:p w14:paraId="6899CF98" w14:textId="77777777" w:rsidR="0024144B" w:rsidRPr="00FA42BE" w:rsidRDefault="0024144B" w:rsidP="00FA42BE">
      <w:pPr>
        <w:pStyle w:val="CodeA"/>
      </w:pPr>
      <w:r w:rsidRPr="00FA42BE">
        <w:t>let x = 'c';</w:t>
      </w:r>
    </w:p>
    <w:p w14:paraId="6FBDFB05" w14:textId="77777777" w:rsidR="0024144B" w:rsidRPr="00FA42BE" w:rsidRDefault="0024144B" w:rsidP="00FA42BE">
      <w:pPr>
        <w:pStyle w:val="CodeB"/>
      </w:pPr>
    </w:p>
    <w:p w14:paraId="6653D1DF" w14:textId="77777777" w:rsidR="0024144B" w:rsidRPr="00FA42BE" w:rsidRDefault="0024144B" w:rsidP="00FA42BE">
      <w:pPr>
        <w:pStyle w:val="CodeB"/>
      </w:pPr>
      <w:r w:rsidRPr="00FA42BE">
        <w:t>match x {</w:t>
      </w:r>
    </w:p>
    <w:p w14:paraId="38A736F2" w14:textId="77777777" w:rsidR="0024144B" w:rsidRPr="00FA42BE" w:rsidRDefault="0024144B" w:rsidP="00FA42BE">
      <w:pPr>
        <w:pStyle w:val="CodeB"/>
      </w:pPr>
      <w:r w:rsidRPr="00FA42BE">
        <w:t xml:space="preserve">    'a' ... 'j' =&gt; println!("early ASCII letter"),</w:t>
      </w:r>
    </w:p>
    <w:p w14:paraId="01F3C114" w14:textId="77777777" w:rsidR="0024144B" w:rsidRPr="00FA42BE" w:rsidRDefault="0024144B" w:rsidP="00FA42BE">
      <w:pPr>
        <w:pStyle w:val="CodeB"/>
      </w:pPr>
      <w:r w:rsidRPr="00FA42BE">
        <w:t xml:space="preserve">    'k' ... 'z' =&gt; println!("late ASCII letter"),</w:t>
      </w:r>
    </w:p>
    <w:p w14:paraId="7F42C399" w14:textId="77777777" w:rsidR="0024144B" w:rsidRPr="00FA42BE" w:rsidRDefault="0024144B" w:rsidP="00FA42BE">
      <w:pPr>
        <w:pStyle w:val="CodeB"/>
      </w:pPr>
      <w:r w:rsidRPr="00FA42BE">
        <w:t xml:space="preserve">    _ =&gt; println!("something else"),</w:t>
      </w:r>
    </w:p>
    <w:p w14:paraId="3F56D2A6" w14:textId="77777777" w:rsidR="0024144B" w:rsidRPr="00FA42BE" w:rsidRDefault="0024144B" w:rsidP="00FA42BE">
      <w:pPr>
        <w:pStyle w:val="CodeC"/>
      </w:pPr>
      <w:r w:rsidRPr="00FA42BE">
        <w:t>}</w:t>
      </w:r>
    </w:p>
    <w:p w14:paraId="00DC03D9" w14:textId="77777777" w:rsidR="0024144B" w:rsidRPr="00FA42BE" w:rsidRDefault="0024144B" w:rsidP="00FA42BE">
      <w:pPr>
        <w:pStyle w:val="Body"/>
      </w:pPr>
      <w:r w:rsidRPr="00FA42BE">
        <w:t>Rust can tell that</w:t>
      </w:r>
      <w:r w:rsidRPr="00D605B4">
        <w:t xml:space="preserve"> </w:t>
      </w:r>
      <w:r w:rsidRPr="00FA42BE">
        <w:rPr>
          <w:rStyle w:val="Literal"/>
        </w:rPr>
        <w:t>c</w:t>
      </w:r>
      <w:r w:rsidRPr="00D605B4">
        <w:t xml:space="preserve"> </w:t>
      </w:r>
      <w:r w:rsidRPr="00FA42BE">
        <w:t xml:space="preserve">is within </w:t>
      </w:r>
      <w:r w:rsidRPr="00D605B4">
        <w:t>the first pattern’s</w:t>
      </w:r>
      <w:r w:rsidRPr="00FA42BE">
        <w:t xml:space="preserve"> range</w:t>
      </w:r>
      <w:del w:id="654" w:author="AnneMarieW" w:date="2018-03-16T14:34:00Z">
        <w:r w:rsidRPr="00D605B4" w:rsidDel="00C96B8A">
          <w:delText>,</w:delText>
        </w:r>
      </w:del>
      <w:r w:rsidRPr="00D605B4">
        <w:t xml:space="preserve"> and </w:t>
      </w:r>
      <w:del w:id="655" w:author="AnneMarieW" w:date="2018-03-16T14:34:00Z">
        <w:r w:rsidRPr="00D605B4" w:rsidDel="00C96B8A">
          <w:delText>this</w:delText>
        </w:r>
        <w:r w:rsidRPr="00FA42BE" w:rsidDel="00C96B8A">
          <w:delText xml:space="preserve"> will </w:delText>
        </w:r>
      </w:del>
      <w:r w:rsidRPr="00FA42BE">
        <w:t>print</w:t>
      </w:r>
      <w:ins w:id="656" w:author="AnneMarieW" w:date="2018-03-16T14:34:00Z">
        <w:r w:rsidR="00C96B8A">
          <w:t>s</w:t>
        </w:r>
      </w:ins>
      <w:r>
        <w:t xml:space="preserve"> </w:t>
      </w:r>
      <w:r w:rsidRPr="00FA42BE">
        <w:rPr>
          <w:rStyle w:val="Literal"/>
        </w:rPr>
        <w:t>early ASCII letter</w:t>
      </w:r>
      <w:r w:rsidRPr="00FA42BE">
        <w:t>.</w:t>
      </w:r>
    </w:p>
    <w:p w14:paraId="138C51A2" w14:textId="77777777" w:rsidR="0024144B" w:rsidRPr="00FA42BE" w:rsidRDefault="0024144B" w:rsidP="00FA42BE">
      <w:pPr>
        <w:pStyle w:val="HeadB"/>
      </w:pPr>
      <w:bookmarkStart w:id="657" w:name="_Toc508287977"/>
      <w:r w:rsidRPr="00FA42BE">
        <w:t>Destructuring to Break Apart Values</w:t>
      </w:r>
      <w:bookmarkEnd w:id="657"/>
    </w:p>
    <w:p w14:paraId="0924775E" w14:textId="77777777" w:rsidR="0024144B" w:rsidRPr="00FA42BE" w:rsidRDefault="0024144B" w:rsidP="00FA42BE">
      <w:pPr>
        <w:pStyle w:val="BodyFirst"/>
      </w:pPr>
      <w:r w:rsidRPr="00FA42BE">
        <w:t>We can also use patterns to destructure structs, enums, tuples, and references</w:t>
      </w:r>
      <w:r w:rsidR="00FA42BE" w:rsidRPr="008D3A86">
        <w:t xml:space="preserve"> </w:t>
      </w:r>
      <w:del w:id="658" w:author="AnneMarieW" w:date="2018-03-16T14:35:00Z">
        <w:r w:rsidRPr="00D605B4" w:rsidDel="003C0E56">
          <w:delText xml:space="preserve">in order </w:delText>
        </w:r>
      </w:del>
      <w:r w:rsidRPr="00D605B4">
        <w:t xml:space="preserve">to use different parts of these values. Let’s </w:t>
      </w:r>
      <w:del w:id="659" w:author="AnneMarieW" w:date="2018-03-16T14:35:00Z">
        <w:r w:rsidRPr="00D605B4" w:rsidDel="003C0E56">
          <w:delText>go</w:delText>
        </w:r>
      </w:del>
      <w:ins w:id="660" w:author="AnneMarieW" w:date="2018-03-16T14:35:00Z">
        <w:r w:rsidR="003C0E56">
          <w:t>walk</w:t>
        </w:r>
      </w:ins>
      <w:r w:rsidRPr="00D605B4">
        <w:t xml:space="preserve"> through each</w:t>
      </w:r>
      <w:del w:id="661" w:author="AnneMarieW" w:date="2018-03-16T14:35:00Z">
        <w:r w:rsidRPr="00D605B4" w:rsidDel="003C0E56">
          <w:delText xml:space="preserve"> of those</w:delText>
        </w:r>
      </w:del>
      <w:ins w:id="662" w:author="AnneMarieW" w:date="2018-03-16T14:35:00Z">
        <w:r w:rsidR="003C0E56">
          <w:t xml:space="preserve"> value</w:t>
        </w:r>
      </w:ins>
      <w:del w:id="663" w:author="AnneMarieW" w:date="2018-03-16T14:36:00Z">
        <w:r w:rsidRPr="00D605B4" w:rsidDel="003C0E56">
          <w:delText>!</w:delText>
        </w:r>
      </w:del>
      <w:ins w:id="664" w:author="AnneMarieW" w:date="2018-03-16T14:36:00Z">
        <w:r w:rsidR="003C0E56">
          <w:t>.</w:t>
        </w:r>
      </w:ins>
    </w:p>
    <w:p w14:paraId="57040303" w14:textId="77777777" w:rsidR="0024144B" w:rsidRPr="00FA42BE" w:rsidRDefault="0024144B" w:rsidP="00FA42BE">
      <w:pPr>
        <w:pStyle w:val="HeadC"/>
      </w:pPr>
      <w:bookmarkStart w:id="665" w:name="_Toc508287978"/>
      <w:r w:rsidRPr="00FA42BE">
        <w:t>Destructuring Structs</w:t>
      </w:r>
      <w:bookmarkEnd w:id="665"/>
    </w:p>
    <w:p w14:paraId="4FF47294" w14:textId="77777777" w:rsidR="0024144B" w:rsidRPr="00FA42BE" w:rsidRDefault="0024144B" w:rsidP="00FA42BE">
      <w:pPr>
        <w:pStyle w:val="BodyFirst"/>
      </w:pPr>
      <w:r w:rsidRPr="00FA42BE">
        <w:t>Listing</w:t>
      </w:r>
      <w:r w:rsidR="000A31CE">
        <w:t xml:space="preserve"> </w:t>
      </w:r>
      <w:r w:rsidRPr="00FA42BE">
        <w:t>18-</w:t>
      </w:r>
      <w:r w:rsidRPr="00D605B4">
        <w:t>12</w:t>
      </w:r>
      <w:r w:rsidRPr="00FA42BE">
        <w:t xml:space="preserve"> shows a</w:t>
      </w:r>
      <w:r w:rsidRPr="00D605B4">
        <w:t xml:space="preserve"> </w:t>
      </w:r>
      <w:r w:rsidRPr="00FA42BE">
        <w:rPr>
          <w:rStyle w:val="Literal"/>
        </w:rPr>
        <w:t>Point</w:t>
      </w:r>
      <w:r w:rsidRPr="00D605B4">
        <w:t xml:space="preserve"> </w:t>
      </w:r>
      <w:r w:rsidRPr="00FA42BE">
        <w:t>struct with two fields,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and</w:t>
      </w:r>
      <w:r w:rsidRPr="00D605B4">
        <w:t xml:space="preserve"> </w:t>
      </w:r>
      <w:r w:rsidRPr="00FA42BE">
        <w:rPr>
          <w:rStyle w:val="Literal"/>
        </w:rPr>
        <w:t>y</w:t>
      </w:r>
      <w:r w:rsidRPr="00FA42BE">
        <w:t>, that we can break</w:t>
      </w:r>
      <w:r w:rsidR="000A31CE">
        <w:t xml:space="preserve"> </w:t>
      </w:r>
      <w:r w:rsidRPr="00FA42BE">
        <w:t>apart using a pattern with a</w:t>
      </w:r>
      <w:r w:rsidRPr="00D605B4">
        <w:t xml:space="preserve"> </w:t>
      </w:r>
      <w:r w:rsidRPr="00FA42BE">
        <w:rPr>
          <w:rStyle w:val="Literal"/>
        </w:rPr>
        <w:t>let</w:t>
      </w:r>
      <w:r w:rsidRPr="00D605B4">
        <w:t xml:space="preserve"> </w:t>
      </w:r>
      <w:r w:rsidRPr="00FA42BE">
        <w:t>statement:</w:t>
      </w:r>
    </w:p>
    <w:p w14:paraId="6FDC69E2" w14:textId="77777777" w:rsidR="0024144B" w:rsidRPr="00FA42BE" w:rsidRDefault="0024144B" w:rsidP="00FA42BE">
      <w:pPr>
        <w:pStyle w:val="ProductionDirective"/>
      </w:pPr>
      <w:del w:id="666" w:author="janelle" w:date="2018-03-19T17:15:00Z">
        <w:r w:rsidRPr="00FA42BE" w:rsidDel="00D02148">
          <w:delText xml:space="preserve">Filename: </w:delText>
        </w:r>
      </w:del>
      <w:r w:rsidRPr="00FA42BE">
        <w:t>src/main.rs</w:t>
      </w:r>
    </w:p>
    <w:p w14:paraId="75D7064C" w14:textId="77777777" w:rsidR="0024144B" w:rsidRPr="00FA42BE" w:rsidRDefault="0024144B" w:rsidP="00FA42BE">
      <w:pPr>
        <w:pStyle w:val="CodeA"/>
      </w:pPr>
      <w:r w:rsidRPr="00FA42BE">
        <w:t>struct Point {</w:t>
      </w:r>
    </w:p>
    <w:p w14:paraId="551993E9" w14:textId="77777777" w:rsidR="0024144B" w:rsidRPr="00FA42BE" w:rsidRDefault="0024144B" w:rsidP="00FA42BE">
      <w:pPr>
        <w:pStyle w:val="CodeB"/>
      </w:pPr>
      <w:r w:rsidRPr="00FA42BE">
        <w:t xml:space="preserve">    x: i32,</w:t>
      </w:r>
    </w:p>
    <w:p w14:paraId="514C26B0" w14:textId="77777777" w:rsidR="0024144B" w:rsidRPr="00FA42BE" w:rsidRDefault="0024144B" w:rsidP="00FA42BE">
      <w:pPr>
        <w:pStyle w:val="CodeB"/>
      </w:pPr>
      <w:r w:rsidRPr="00FA42BE">
        <w:t xml:space="preserve">    y: i32,</w:t>
      </w:r>
    </w:p>
    <w:p w14:paraId="71750DFE" w14:textId="77777777" w:rsidR="0024144B" w:rsidRPr="00FA42BE" w:rsidRDefault="0024144B" w:rsidP="00FA42BE">
      <w:pPr>
        <w:pStyle w:val="CodeB"/>
      </w:pPr>
      <w:r w:rsidRPr="00FA42BE">
        <w:t>}</w:t>
      </w:r>
    </w:p>
    <w:p w14:paraId="32A6C43B" w14:textId="77777777" w:rsidR="0024144B" w:rsidRPr="00FA42BE" w:rsidRDefault="0024144B" w:rsidP="00FA42BE">
      <w:pPr>
        <w:pStyle w:val="CodeB"/>
      </w:pPr>
    </w:p>
    <w:p w14:paraId="42C2E81F" w14:textId="77777777" w:rsidR="0024144B" w:rsidRPr="00FA42BE" w:rsidRDefault="0024144B" w:rsidP="00FA42BE">
      <w:pPr>
        <w:pStyle w:val="CodeB"/>
      </w:pPr>
      <w:r w:rsidRPr="00FA42BE">
        <w:t>fn main() {</w:t>
      </w:r>
    </w:p>
    <w:p w14:paraId="4A4FBB30" w14:textId="77777777" w:rsidR="0024144B" w:rsidRPr="00FA42BE" w:rsidRDefault="0024144B" w:rsidP="00FA42BE">
      <w:pPr>
        <w:pStyle w:val="CodeB"/>
      </w:pPr>
      <w:r w:rsidRPr="00FA42BE">
        <w:lastRenderedPageBreak/>
        <w:t xml:space="preserve">    let p = Point { x: 0, y: 7 };</w:t>
      </w:r>
    </w:p>
    <w:p w14:paraId="6FCCF6AD" w14:textId="77777777" w:rsidR="0024144B" w:rsidRPr="00FA42BE" w:rsidRDefault="0024144B" w:rsidP="00FA42BE">
      <w:pPr>
        <w:pStyle w:val="CodeB"/>
      </w:pPr>
    </w:p>
    <w:p w14:paraId="25204DAD" w14:textId="77777777" w:rsidR="0024144B" w:rsidRPr="00FA42BE" w:rsidRDefault="0024144B" w:rsidP="00FA42BE">
      <w:pPr>
        <w:pStyle w:val="CodeB"/>
      </w:pPr>
      <w:r w:rsidRPr="00FA42BE">
        <w:t xml:space="preserve">    let Point { x: a, y: b } = p;</w:t>
      </w:r>
    </w:p>
    <w:p w14:paraId="63509F04" w14:textId="77777777" w:rsidR="0024144B" w:rsidRPr="00FA42BE" w:rsidRDefault="0024144B" w:rsidP="00FA42BE">
      <w:pPr>
        <w:pStyle w:val="CodeB"/>
      </w:pPr>
      <w:r w:rsidRPr="00FA42BE">
        <w:t xml:space="preserve">    assert_eq!(0, a);</w:t>
      </w:r>
    </w:p>
    <w:p w14:paraId="26F14CFF" w14:textId="77777777" w:rsidR="0024144B" w:rsidRPr="00FA42BE" w:rsidRDefault="0024144B" w:rsidP="00FA42BE">
      <w:pPr>
        <w:pStyle w:val="CodeB"/>
      </w:pPr>
      <w:r w:rsidRPr="00FA42BE">
        <w:t xml:space="preserve">    assert_eq!(7, b);</w:t>
      </w:r>
    </w:p>
    <w:p w14:paraId="1223A5BC" w14:textId="77777777" w:rsidR="0024144B" w:rsidRPr="00FA42BE" w:rsidRDefault="0024144B" w:rsidP="00FA42BE">
      <w:pPr>
        <w:pStyle w:val="CodeC"/>
      </w:pPr>
      <w:r w:rsidRPr="00FA42BE">
        <w:t>}</w:t>
      </w:r>
    </w:p>
    <w:p w14:paraId="7C99E1A1" w14:textId="77777777" w:rsidR="0024144B" w:rsidRPr="00FA42BE" w:rsidRDefault="0024144B" w:rsidP="00FA42BE">
      <w:pPr>
        <w:pStyle w:val="Listing"/>
      </w:pPr>
      <w:r w:rsidRPr="00FA42BE">
        <w:t xml:space="preserve">Listing 18-12: Destructuring </w:t>
      </w:r>
      <w:r w:rsidRPr="00D605B4">
        <w:t>a struct’s</w:t>
      </w:r>
      <w:r w:rsidRPr="00FA42BE">
        <w:t xml:space="preserve"> fields into </w:t>
      </w:r>
      <w:r w:rsidRPr="00D605B4">
        <w:t xml:space="preserve">separate </w:t>
      </w:r>
      <w:r w:rsidRPr="00FA42BE">
        <w:t>variables</w:t>
      </w:r>
      <w:r w:rsidR="00FA42BE" w:rsidRPr="008D3A86">
        <w:t xml:space="preserve"> </w:t>
      </w:r>
    </w:p>
    <w:p w14:paraId="3671D081" w14:textId="77777777" w:rsidR="0024144B" w:rsidRPr="00D605B4" w:rsidDel="0008023F" w:rsidRDefault="00FA42BE" w:rsidP="0024144B">
      <w:pPr>
        <w:pStyle w:val="Body"/>
        <w:rPr>
          <w:del w:id="667" w:author="AnneMarieW" w:date="2018-03-16T14:37:00Z"/>
        </w:rPr>
      </w:pPr>
      <w:del w:id="668" w:author="Carol Nichols" w:date="2018-03-22T12:57:00Z">
        <w:r w:rsidRPr="008D3A86" w:rsidDel="00DF5480">
          <w:delText xml:space="preserve"> </w:delText>
        </w:r>
      </w:del>
      <w:r w:rsidR="0024144B" w:rsidRPr="00D605B4">
        <w:t xml:space="preserve">This code creates </w:t>
      </w:r>
      <w:r w:rsidR="0024144B" w:rsidRPr="00FA42BE">
        <w:t xml:space="preserve">the </w:t>
      </w:r>
      <w:r w:rsidR="0024144B" w:rsidRPr="00D605B4">
        <w:t xml:space="preserve">variables </w:t>
      </w:r>
      <w:r w:rsidR="0024144B" w:rsidRPr="004A1995">
        <w:rPr>
          <w:rStyle w:val="Literal"/>
        </w:rPr>
        <w:t>a</w:t>
      </w:r>
      <w:r w:rsidR="0024144B" w:rsidRPr="00D605B4">
        <w:t xml:space="preserve"> and </w:t>
      </w:r>
      <w:r w:rsidR="0024144B" w:rsidRPr="004A1995">
        <w:rPr>
          <w:rStyle w:val="Literal"/>
        </w:rPr>
        <w:t>b</w:t>
      </w:r>
      <w:r w:rsidR="0024144B" w:rsidRPr="00D605B4">
        <w:t xml:space="preserve"> that match the values of the </w:t>
      </w:r>
      <w:r w:rsidR="0024144B" w:rsidRPr="004A1995">
        <w:rPr>
          <w:rStyle w:val="Literal"/>
        </w:rPr>
        <w:t>x</w:t>
      </w:r>
      <w:r w:rsidR="0024144B">
        <w:t xml:space="preserve"> </w:t>
      </w:r>
      <w:r w:rsidR="0024144B" w:rsidRPr="00D605B4">
        <w:t xml:space="preserve">and </w:t>
      </w:r>
      <w:r w:rsidR="0024144B" w:rsidRPr="004A1995">
        <w:rPr>
          <w:rStyle w:val="Literal"/>
        </w:rPr>
        <w:t>y</w:t>
      </w:r>
      <w:r w:rsidR="0024144B" w:rsidRPr="00D605B4">
        <w:t xml:space="preserve"> fields of the </w:t>
      </w:r>
      <w:r w:rsidR="0024144B" w:rsidRPr="004A1995">
        <w:rPr>
          <w:rStyle w:val="Literal"/>
        </w:rPr>
        <w:t>p</w:t>
      </w:r>
      <w:r w:rsidR="0024144B" w:rsidRPr="00D605B4">
        <w:t xml:space="preserve"> variable.</w:t>
      </w:r>
      <w:ins w:id="669" w:author="AnneMarieW" w:date="2018-03-16T14:37:00Z">
        <w:r w:rsidR="0008023F">
          <w:t xml:space="preserve"> </w:t>
        </w:r>
      </w:ins>
    </w:p>
    <w:p w14:paraId="4758B7CF" w14:textId="77777777" w:rsidR="007F136E" w:rsidRDefault="0024144B" w:rsidP="00FA42BE">
      <w:pPr>
        <w:pStyle w:val="Body"/>
      </w:pPr>
      <w:r w:rsidRPr="00D605B4">
        <w:t>This example shows that the names of the variable</w:t>
      </w:r>
      <w:r w:rsidR="007F136E">
        <w:t xml:space="preserve">s </w:t>
      </w:r>
      <w:r w:rsidRPr="00FA42BE">
        <w:t>in the</w:t>
      </w:r>
      <w:r w:rsidRPr="00D605B4">
        <w:t xml:space="preserve"> pattern don’t</w:t>
      </w:r>
      <w:r>
        <w:t xml:space="preserve"> </w:t>
      </w:r>
      <w:r w:rsidRPr="00D605B4">
        <w:t xml:space="preserve">have to match the </w:t>
      </w:r>
      <w:r w:rsidRPr="00FA42BE">
        <w:t xml:space="preserve">field </w:t>
      </w:r>
      <w:r w:rsidRPr="00D605B4">
        <w:t>names of the struct</w:t>
      </w:r>
      <w:del w:id="670" w:author="AnneMarieW" w:date="2018-03-16T14:38:00Z">
        <w:r w:rsidRPr="00D605B4" w:rsidDel="0008023F">
          <w:delText>,</w:delText>
        </w:r>
      </w:del>
      <w:ins w:id="671" w:author="AnneMarieW" w:date="2018-03-16T14:38:00Z">
        <w:r w:rsidR="0008023F">
          <w:t>.</w:t>
        </w:r>
      </w:ins>
      <w:r w:rsidRPr="00D605B4">
        <w:t xml:space="preserve"> </w:t>
      </w:r>
      <w:del w:id="672" w:author="AnneMarieW" w:date="2018-03-16T14:38:00Z">
        <w:r w:rsidRPr="00D605B4" w:rsidDel="0008023F">
          <w:delText>b</w:delText>
        </w:r>
      </w:del>
      <w:ins w:id="673" w:author="AnneMarieW" w:date="2018-03-16T14:38:00Z">
        <w:r w:rsidR="0008023F">
          <w:t>B</w:t>
        </w:r>
      </w:ins>
      <w:r w:rsidRPr="00D605B4">
        <w:t>ut it’s common to want the</w:t>
      </w:r>
      <w:r>
        <w:t xml:space="preserve"> </w:t>
      </w:r>
      <w:r w:rsidRPr="00D605B4">
        <w:t>variable names to match the field names to make it easier to remember which</w:t>
      </w:r>
      <w:r>
        <w:t xml:space="preserve"> </w:t>
      </w:r>
      <w:r w:rsidRPr="00D605B4">
        <w:t xml:space="preserve">variables came from which fields. </w:t>
      </w:r>
    </w:p>
    <w:p w14:paraId="31905CF6" w14:textId="77777777" w:rsidR="0024144B" w:rsidRPr="00FA42BE" w:rsidRDefault="0024144B" w:rsidP="00FA42BE">
      <w:pPr>
        <w:pStyle w:val="Body"/>
      </w:pPr>
      <w:r w:rsidRPr="00D605B4">
        <w:t>Because having variable names match the</w:t>
      </w:r>
      <w:r>
        <w:t xml:space="preserve"> </w:t>
      </w:r>
      <w:r w:rsidRPr="00D605B4">
        <w:t>fields is common</w:t>
      </w:r>
      <w:del w:id="674" w:author="AnneMarieW" w:date="2018-03-16T14:38:00Z">
        <w:r w:rsidRPr="00D605B4" w:rsidDel="0008023F">
          <w:delText>,</w:delText>
        </w:r>
      </w:del>
      <w:r w:rsidRPr="00D605B4">
        <w:t xml:space="preserve"> and because writing </w:t>
      </w:r>
      <w:r w:rsidRPr="004A1995">
        <w:rPr>
          <w:rStyle w:val="Literal"/>
        </w:rPr>
        <w:t>let Point { x: x, y: y } = p;</w:t>
      </w:r>
      <w:r w:rsidRPr="00D605B4">
        <w:t xml:space="preserve"> contains</w:t>
      </w:r>
      <w:r>
        <w:t xml:space="preserve"> </w:t>
      </w:r>
      <w:r w:rsidRPr="00D605B4">
        <w:t>a lot of duplication, there</w:t>
      </w:r>
      <w:del w:id="675" w:author="AnneMarieW" w:date="2018-03-16T14:39:00Z">
        <w:r w:rsidRPr="00D605B4" w:rsidDel="0008023F">
          <w:delText>’</w:delText>
        </w:r>
      </w:del>
      <w:ins w:id="676" w:author="AnneMarieW" w:date="2018-03-16T14:39:00Z">
        <w:r w:rsidR="0008023F">
          <w:t xml:space="preserve"> i</w:t>
        </w:r>
      </w:ins>
      <w:r w:rsidRPr="00D605B4">
        <w:t>s a shorthand for patterns that match struct</w:t>
      </w:r>
      <w:r>
        <w:t xml:space="preserve"> </w:t>
      </w:r>
      <w:r w:rsidRPr="00D605B4">
        <w:t>fields: you only need to list the name of the struct field, and the variables</w:t>
      </w:r>
      <w:r>
        <w:t xml:space="preserve"> </w:t>
      </w:r>
      <w:r w:rsidRPr="00D605B4">
        <w:t xml:space="preserve">created from the pattern </w:t>
      </w:r>
      <w:r w:rsidRPr="00FA42BE">
        <w:t>will have the</w:t>
      </w:r>
      <w:r w:rsidR="000A31CE">
        <w:t xml:space="preserve"> </w:t>
      </w:r>
      <w:r w:rsidRPr="00D605B4">
        <w:t>same names. Listing 18-13 shows code</w:t>
      </w:r>
      <w:r>
        <w:t xml:space="preserve"> </w:t>
      </w:r>
      <w:r w:rsidRPr="00D605B4">
        <w:t xml:space="preserve">that behaves </w:t>
      </w:r>
      <w:r w:rsidRPr="00FA42BE">
        <w:t>in the</w:t>
      </w:r>
      <w:r w:rsidRPr="00D605B4">
        <w:t xml:space="preserve"> same way as the code in Listing 18-12, but the variables</w:t>
      </w:r>
      <w:r>
        <w:t xml:space="preserve"> </w:t>
      </w:r>
      <w:r w:rsidRPr="00D605B4">
        <w:t xml:space="preserve">created in the </w:t>
      </w:r>
      <w:r w:rsidRPr="004A1995">
        <w:rPr>
          <w:rStyle w:val="Literal"/>
        </w:rPr>
        <w:t>let</w:t>
      </w:r>
      <w:r w:rsidRPr="00D605B4">
        <w:t xml:space="preserve"> pattern are </w:t>
      </w:r>
      <w:r w:rsidRPr="004A1995">
        <w:rPr>
          <w:rStyle w:val="Literal"/>
        </w:rPr>
        <w:t>x</w:t>
      </w:r>
      <w:r w:rsidRPr="00D605B4">
        <w:t xml:space="preserve"> and </w:t>
      </w:r>
      <w:r w:rsidRPr="004A1995">
        <w:rPr>
          <w:rStyle w:val="Literal"/>
        </w:rPr>
        <w:t>y</w:t>
      </w:r>
      <w:r w:rsidRPr="00D605B4">
        <w:t xml:space="preserve"> instead of </w:t>
      </w:r>
      <w:r w:rsidRPr="004A1995">
        <w:rPr>
          <w:rStyle w:val="Literal"/>
        </w:rPr>
        <w:t>a</w:t>
      </w:r>
      <w:r w:rsidRPr="00D605B4">
        <w:t xml:space="preserve"> and </w:t>
      </w:r>
      <w:r w:rsidRPr="004A1995">
        <w:rPr>
          <w:rStyle w:val="Literal"/>
        </w:rPr>
        <w:t>b</w:t>
      </w:r>
      <w:r w:rsidRPr="00D605B4">
        <w:t>:</w:t>
      </w:r>
    </w:p>
    <w:p w14:paraId="0A4B1E44" w14:textId="77777777" w:rsidR="0024144B" w:rsidRPr="00FA42BE" w:rsidRDefault="0024144B" w:rsidP="00FA42BE">
      <w:pPr>
        <w:pStyle w:val="ProductionDirective"/>
      </w:pPr>
      <w:del w:id="677" w:author="janelle" w:date="2018-03-19T17:15:00Z">
        <w:r w:rsidRPr="00FA42BE" w:rsidDel="00D02148">
          <w:delText xml:space="preserve">Filename: </w:delText>
        </w:r>
      </w:del>
      <w:r w:rsidRPr="00FA42BE">
        <w:t>src/main.rs</w:t>
      </w:r>
    </w:p>
    <w:p w14:paraId="7ED4C275" w14:textId="77777777" w:rsidR="0024144B" w:rsidRPr="00FA42BE" w:rsidRDefault="0024144B" w:rsidP="00FA42BE">
      <w:pPr>
        <w:pStyle w:val="CodeA"/>
      </w:pPr>
      <w:r w:rsidRPr="00FA42BE">
        <w:t>struct Point {</w:t>
      </w:r>
    </w:p>
    <w:p w14:paraId="433505B4" w14:textId="77777777" w:rsidR="0024144B" w:rsidRPr="00FA42BE" w:rsidRDefault="0024144B" w:rsidP="00FA42BE">
      <w:pPr>
        <w:pStyle w:val="CodeB"/>
      </w:pPr>
      <w:r w:rsidRPr="00FA42BE">
        <w:t xml:space="preserve">    x: i32,</w:t>
      </w:r>
    </w:p>
    <w:p w14:paraId="6428A653" w14:textId="77777777" w:rsidR="0024144B" w:rsidRPr="00FA42BE" w:rsidRDefault="0024144B" w:rsidP="00FA42BE">
      <w:pPr>
        <w:pStyle w:val="CodeB"/>
      </w:pPr>
      <w:r w:rsidRPr="00FA42BE">
        <w:t xml:space="preserve">    y: i32,</w:t>
      </w:r>
    </w:p>
    <w:p w14:paraId="0681B97D" w14:textId="77777777" w:rsidR="0024144B" w:rsidRPr="00FA42BE" w:rsidRDefault="0024144B" w:rsidP="00FA42BE">
      <w:pPr>
        <w:pStyle w:val="CodeB"/>
      </w:pPr>
      <w:r w:rsidRPr="00FA42BE">
        <w:t>}</w:t>
      </w:r>
    </w:p>
    <w:p w14:paraId="39B5A323" w14:textId="77777777" w:rsidR="0024144B" w:rsidRPr="00FA42BE" w:rsidRDefault="0024144B" w:rsidP="00FA42BE">
      <w:pPr>
        <w:pStyle w:val="CodeB"/>
      </w:pPr>
    </w:p>
    <w:p w14:paraId="08404E6F" w14:textId="77777777" w:rsidR="0024144B" w:rsidRPr="00FA42BE" w:rsidRDefault="0024144B" w:rsidP="00FA42BE">
      <w:pPr>
        <w:pStyle w:val="CodeB"/>
      </w:pPr>
      <w:r w:rsidRPr="00FA42BE">
        <w:t>fn main() {</w:t>
      </w:r>
    </w:p>
    <w:p w14:paraId="260DAE33" w14:textId="77777777" w:rsidR="0024144B" w:rsidRPr="00FA42BE" w:rsidRDefault="0024144B" w:rsidP="00FA42BE">
      <w:pPr>
        <w:pStyle w:val="CodeB"/>
      </w:pPr>
      <w:r w:rsidRPr="00FA42BE">
        <w:t xml:space="preserve">    let p = Point { x: 0, y: 7 };</w:t>
      </w:r>
    </w:p>
    <w:p w14:paraId="75E0A501" w14:textId="77777777" w:rsidR="0024144B" w:rsidRPr="00FA42BE" w:rsidRDefault="0024144B" w:rsidP="00FA42BE">
      <w:pPr>
        <w:pStyle w:val="CodeB"/>
      </w:pPr>
    </w:p>
    <w:p w14:paraId="46270655" w14:textId="77777777" w:rsidR="0024144B" w:rsidRPr="00FA42BE" w:rsidRDefault="0024144B" w:rsidP="00FA42BE">
      <w:pPr>
        <w:pStyle w:val="CodeB"/>
      </w:pPr>
      <w:r w:rsidRPr="00FA42BE">
        <w:t xml:space="preserve">    let Point { x, y } = p;</w:t>
      </w:r>
    </w:p>
    <w:p w14:paraId="622AC52A" w14:textId="77777777" w:rsidR="0024144B" w:rsidRPr="00FA42BE" w:rsidRDefault="0024144B" w:rsidP="00FA42BE">
      <w:pPr>
        <w:pStyle w:val="CodeB"/>
      </w:pPr>
      <w:r w:rsidRPr="00FA42BE">
        <w:t xml:space="preserve">    assert_eq!(0, x);</w:t>
      </w:r>
    </w:p>
    <w:p w14:paraId="1DDAD7BE" w14:textId="77777777" w:rsidR="0024144B" w:rsidRPr="00FA42BE" w:rsidRDefault="0024144B" w:rsidP="00FA42BE">
      <w:pPr>
        <w:pStyle w:val="CodeB"/>
      </w:pPr>
      <w:r w:rsidRPr="00FA42BE">
        <w:t xml:space="preserve">    assert_eq!(7, y);</w:t>
      </w:r>
    </w:p>
    <w:p w14:paraId="6F9354AF" w14:textId="77777777" w:rsidR="0024144B" w:rsidRPr="00FA42BE" w:rsidRDefault="0024144B" w:rsidP="00FA42BE">
      <w:pPr>
        <w:pStyle w:val="CodeC"/>
      </w:pPr>
      <w:r w:rsidRPr="00FA42BE">
        <w:t>}</w:t>
      </w:r>
    </w:p>
    <w:p w14:paraId="0224B46A" w14:textId="77777777" w:rsidR="0024144B" w:rsidRPr="00D605B4" w:rsidRDefault="0024144B" w:rsidP="0024144B">
      <w:pPr>
        <w:pStyle w:val="Listing"/>
      </w:pPr>
      <w:r w:rsidRPr="00D605B4">
        <w:t>Listing 18-13: Destructuring struct fields using struct field shorthand</w:t>
      </w:r>
    </w:p>
    <w:p w14:paraId="5529FD48" w14:textId="77777777" w:rsidR="0024144B" w:rsidRPr="00D605B4" w:rsidRDefault="0024144B" w:rsidP="0024144B">
      <w:pPr>
        <w:pStyle w:val="Body"/>
      </w:pPr>
      <w:r w:rsidRPr="00D605B4">
        <w:t xml:space="preserve">This code creates the variables </w:t>
      </w:r>
      <w:r w:rsidRPr="004A1995">
        <w:rPr>
          <w:rStyle w:val="Literal"/>
        </w:rPr>
        <w:t>x</w:t>
      </w:r>
      <w:r w:rsidRPr="00D605B4">
        <w:t xml:space="preserve"> and </w:t>
      </w:r>
      <w:r w:rsidRPr="004A1995">
        <w:rPr>
          <w:rStyle w:val="Literal"/>
        </w:rPr>
        <w:t>y</w:t>
      </w:r>
      <w:r w:rsidRPr="00D605B4">
        <w:t xml:space="preserve"> that match the </w:t>
      </w:r>
      <w:r w:rsidRPr="004A1995">
        <w:rPr>
          <w:rStyle w:val="Literal"/>
        </w:rPr>
        <w:t>x</w:t>
      </w:r>
      <w:r w:rsidRPr="00D605B4">
        <w:t xml:space="preserve"> and </w:t>
      </w:r>
      <w:r w:rsidRPr="004A1995">
        <w:rPr>
          <w:rStyle w:val="Literal"/>
        </w:rPr>
        <w:t>y</w:t>
      </w:r>
      <w:r w:rsidRPr="00D605B4">
        <w:t xml:space="preserve"> </w:t>
      </w:r>
      <w:r w:rsidR="007F136E">
        <w:t xml:space="preserve">fields </w:t>
      </w:r>
      <w:r w:rsidRPr="00D605B4">
        <w:t>of the</w:t>
      </w:r>
      <w:r>
        <w:t xml:space="preserve"> </w:t>
      </w:r>
      <w:r w:rsidRPr="004A1995">
        <w:rPr>
          <w:rStyle w:val="Literal"/>
        </w:rPr>
        <w:t>p</w:t>
      </w:r>
      <w:r w:rsidRPr="00D605B4">
        <w:t xml:space="preserve"> variable. The outcome is that the variables </w:t>
      </w:r>
      <w:r w:rsidRPr="004A1995">
        <w:rPr>
          <w:rStyle w:val="Literal"/>
        </w:rPr>
        <w:t>x</w:t>
      </w:r>
      <w:r w:rsidRPr="00D605B4">
        <w:t xml:space="preserve"> and </w:t>
      </w:r>
      <w:r w:rsidRPr="004A1995">
        <w:rPr>
          <w:rStyle w:val="Literal"/>
        </w:rPr>
        <w:t>y</w:t>
      </w:r>
      <w:r w:rsidRPr="00D605B4">
        <w:t xml:space="preserve"> contain the values</w:t>
      </w:r>
      <w:r>
        <w:t xml:space="preserve"> </w:t>
      </w:r>
      <w:r w:rsidRPr="00D605B4">
        <w:t xml:space="preserve">from the </w:t>
      </w:r>
      <w:r w:rsidRPr="004A1995">
        <w:rPr>
          <w:rStyle w:val="Literal"/>
        </w:rPr>
        <w:t>p</w:t>
      </w:r>
      <w:r w:rsidRPr="00D605B4">
        <w:t xml:space="preserve"> struct.</w:t>
      </w:r>
    </w:p>
    <w:p w14:paraId="46E68488" w14:textId="77777777" w:rsidR="0024144B" w:rsidRPr="00D605B4" w:rsidRDefault="0024144B" w:rsidP="0024144B">
      <w:pPr>
        <w:pStyle w:val="Body"/>
      </w:pPr>
      <w:r w:rsidRPr="00FA42BE">
        <w:lastRenderedPageBreak/>
        <w:t>We can also destructure with literal values</w:t>
      </w:r>
      <w:r w:rsidRPr="00D605B4">
        <w:t xml:space="preserve"> as part of the struct pattern</w:t>
      </w:r>
      <w:r>
        <w:t xml:space="preserve"> </w:t>
      </w:r>
      <w:r w:rsidRPr="00D605B4">
        <w:t xml:space="preserve">rather than creating variables for all </w:t>
      </w:r>
      <w:del w:id="678" w:author="AnneMarieW" w:date="2018-03-16T14:40:00Z">
        <w:r w:rsidRPr="00D605B4" w:rsidDel="0008023F">
          <w:delText xml:space="preserve">of </w:delText>
        </w:r>
      </w:del>
      <w:r w:rsidRPr="00D605B4">
        <w:t>the fields.</w:t>
      </w:r>
      <w:r w:rsidRPr="00FA42BE">
        <w:t xml:space="preserve"> </w:t>
      </w:r>
      <w:ins w:id="679" w:author="AnneMarieW" w:date="2018-03-16T14:40:00Z">
        <w:r w:rsidR="00E14490">
          <w:t>Doing so</w:t>
        </w:r>
      </w:ins>
      <w:del w:id="680" w:author="AnneMarieW" w:date="2018-03-16T14:40:00Z">
        <w:r w:rsidRPr="00FA42BE" w:rsidDel="00E14490">
          <w:delText>This</w:delText>
        </w:r>
      </w:del>
      <w:r w:rsidRPr="00FA42BE">
        <w:t xml:space="preserve"> allows us to</w:t>
      </w:r>
      <w:r w:rsidR="000A31CE">
        <w:t xml:space="preserve"> </w:t>
      </w:r>
      <w:r w:rsidRPr="00D605B4">
        <w:t>test</w:t>
      </w:r>
      <w:r>
        <w:t xml:space="preserve"> </w:t>
      </w:r>
      <w:r w:rsidRPr="00D605B4">
        <w:t>some of the fields for particular values while creating variables to</w:t>
      </w:r>
      <w:r>
        <w:t xml:space="preserve"> </w:t>
      </w:r>
      <w:r w:rsidRPr="00D605B4">
        <w:t>destructure</w:t>
      </w:r>
      <w:r w:rsidRPr="00FA42BE">
        <w:t xml:space="preserve"> the other</w:t>
      </w:r>
      <w:r w:rsidRPr="00D605B4">
        <w:t xml:space="preserve"> fields.</w:t>
      </w:r>
    </w:p>
    <w:p w14:paraId="147729EE" w14:textId="29D26B09" w:rsidR="0024144B" w:rsidRPr="00FA42BE" w:rsidRDefault="0024144B" w:rsidP="00FA42BE">
      <w:pPr>
        <w:pStyle w:val="Body"/>
      </w:pPr>
      <w:r w:rsidRPr="00FA42BE">
        <w:t>Listing 18-</w:t>
      </w:r>
      <w:r w:rsidRPr="00D605B4">
        <w:t>14</w:t>
      </w:r>
      <w:r w:rsidRPr="00FA42BE">
        <w:t xml:space="preserve"> shows</w:t>
      </w:r>
      <w:r w:rsidR="000A31CE">
        <w:t xml:space="preserve"> </w:t>
      </w:r>
      <w:r w:rsidRPr="00FA42BE">
        <w:t xml:space="preserve">a </w:t>
      </w:r>
      <w:r w:rsidRPr="004A1995">
        <w:rPr>
          <w:rStyle w:val="Literal"/>
        </w:rPr>
        <w:t>match</w:t>
      </w:r>
      <w:r w:rsidRPr="00D605B4">
        <w:t xml:space="preserve"> </w:t>
      </w:r>
      <w:ins w:id="681" w:author="Carol Nichols" w:date="2018-03-22T15:03:00Z">
        <w:r w:rsidR="007C5F18">
          <w:t>expression</w:t>
        </w:r>
      </w:ins>
      <w:del w:id="682" w:author="Carol Nichols" w:date="2018-03-22T15:03:00Z">
        <w:r w:rsidRPr="00D605B4" w:rsidDel="007C5F18">
          <w:delText>statement</w:delText>
        </w:r>
      </w:del>
      <w:r w:rsidRPr="00D605B4">
        <w:t xml:space="preserve"> that separates </w:t>
      </w:r>
      <w:r w:rsidRPr="004A1995">
        <w:rPr>
          <w:rStyle w:val="Literal"/>
        </w:rPr>
        <w:t>Point</w:t>
      </w:r>
      <w:r w:rsidRPr="00D605B4">
        <w:t xml:space="preserve"> values into</w:t>
      </w:r>
      <w:r>
        <w:t xml:space="preserve"> </w:t>
      </w:r>
      <w:r w:rsidRPr="00D605B4">
        <w:t>three cases: points that lie</w:t>
      </w:r>
      <w:r w:rsidRPr="00FA42BE">
        <w:t xml:space="preserve"> directly on the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axis (which is true when</w:t>
      </w:r>
      <w:r w:rsidRPr="004A1995">
        <w:t xml:space="preserve"> </w:t>
      </w:r>
      <w:r w:rsidRPr="00FA42BE">
        <w:rPr>
          <w:rStyle w:val="Literal"/>
        </w:rPr>
        <w:t>y = 0</w:t>
      </w:r>
      <w:r w:rsidRPr="00FA42BE">
        <w:t>), on</w:t>
      </w:r>
      <w:r w:rsidR="000A31CE">
        <w:t xml:space="preserve"> </w:t>
      </w:r>
      <w:r w:rsidRPr="00FA42BE">
        <w:t>the</w:t>
      </w:r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axis (</w:t>
      </w:r>
      <w:r w:rsidRPr="00FA42BE">
        <w:rPr>
          <w:rStyle w:val="Literal"/>
        </w:rPr>
        <w:t>x = 0</w:t>
      </w:r>
      <w:r w:rsidRPr="00FA42BE">
        <w:t>), or neither</w:t>
      </w:r>
      <w:del w:id="683" w:author="Carol Nichols" w:date="2018-03-22T13:41:00Z">
        <w:r w:rsidR="00FA42BE" w:rsidRPr="008D3A86" w:rsidDel="00996765">
          <w:delText xml:space="preserve"> </w:delText>
        </w:r>
      </w:del>
      <w:r w:rsidRPr="00D605B4">
        <w:t>:</w:t>
      </w:r>
    </w:p>
    <w:p w14:paraId="3A903EBE" w14:textId="77777777" w:rsidR="0024144B" w:rsidRPr="00D605B4" w:rsidRDefault="0024144B" w:rsidP="0024144B">
      <w:pPr>
        <w:pStyle w:val="ProductionDirective"/>
      </w:pPr>
      <w:del w:id="684" w:author="janelle" w:date="2018-03-19T17:15:00Z">
        <w:r w:rsidRPr="00D605B4" w:rsidDel="00D02148">
          <w:delText xml:space="preserve">Filename: </w:delText>
        </w:r>
      </w:del>
      <w:r w:rsidRPr="00D605B4">
        <w:t>src/main.rs</w:t>
      </w:r>
    </w:p>
    <w:p w14:paraId="4AC3CA1A" w14:textId="77777777" w:rsidR="0024144B" w:rsidRPr="00FA42BE" w:rsidRDefault="0024144B" w:rsidP="00FA42BE">
      <w:pPr>
        <w:pStyle w:val="CodeA"/>
      </w:pPr>
      <w:r w:rsidRPr="00FA42BE">
        <w:t>fn main() {</w:t>
      </w:r>
    </w:p>
    <w:p w14:paraId="542D216F" w14:textId="77777777" w:rsidR="0024144B" w:rsidRPr="00FA42BE" w:rsidRDefault="0024144B" w:rsidP="00FA42BE">
      <w:pPr>
        <w:pStyle w:val="CodeB"/>
      </w:pPr>
      <w:r w:rsidRPr="00FA42BE">
        <w:t xml:space="preserve">    let p = Point { x: 0, y: 7 };</w:t>
      </w:r>
    </w:p>
    <w:p w14:paraId="62687EEE" w14:textId="77777777" w:rsidR="0024144B" w:rsidRPr="00FA42BE" w:rsidRDefault="0024144B" w:rsidP="00FA42BE">
      <w:pPr>
        <w:pStyle w:val="CodeB"/>
      </w:pPr>
    </w:p>
    <w:p w14:paraId="5DDA67F8" w14:textId="77777777" w:rsidR="0024144B" w:rsidRPr="00FA42BE" w:rsidRDefault="0024144B" w:rsidP="00FA42BE">
      <w:pPr>
        <w:pStyle w:val="CodeB"/>
      </w:pPr>
      <w:r w:rsidRPr="00FA42BE">
        <w:t xml:space="preserve">    match p {</w:t>
      </w:r>
    </w:p>
    <w:p w14:paraId="1ED38A6F" w14:textId="77777777" w:rsidR="0024144B" w:rsidRPr="00FA42BE" w:rsidRDefault="0024144B" w:rsidP="00FA42BE">
      <w:pPr>
        <w:pStyle w:val="CodeB"/>
      </w:pPr>
      <w:r w:rsidRPr="00FA42BE">
        <w:t xml:space="preserve">        Point { x, y: 0 } =&gt; println!("On the x axis at {}", x),</w:t>
      </w:r>
    </w:p>
    <w:p w14:paraId="34728909" w14:textId="77777777" w:rsidR="0024144B" w:rsidRPr="00FA42BE" w:rsidRDefault="0024144B" w:rsidP="00FA42BE">
      <w:pPr>
        <w:pStyle w:val="CodeB"/>
      </w:pPr>
      <w:r w:rsidRPr="00FA42BE">
        <w:t xml:space="preserve">        Point { x: 0, y } =&gt; println!("On the y axis at {}", y),</w:t>
      </w:r>
    </w:p>
    <w:p w14:paraId="28FFE767" w14:textId="77777777" w:rsidR="0024144B" w:rsidRPr="00FA42BE" w:rsidRDefault="0024144B" w:rsidP="00FA42BE">
      <w:pPr>
        <w:pStyle w:val="CodeB"/>
      </w:pPr>
      <w:r w:rsidRPr="00FA42BE">
        <w:t xml:space="preserve">        Point { x, y } =&gt; println!("On neither axis: ({}, {})", x, y),</w:t>
      </w:r>
    </w:p>
    <w:p w14:paraId="7C5D18AE" w14:textId="77777777" w:rsidR="0024144B" w:rsidRPr="00FA42BE" w:rsidRDefault="0024144B" w:rsidP="00FA42BE">
      <w:pPr>
        <w:pStyle w:val="CodeB"/>
      </w:pPr>
      <w:r w:rsidRPr="00FA42BE">
        <w:t xml:space="preserve">    }</w:t>
      </w:r>
    </w:p>
    <w:p w14:paraId="1A88C93E" w14:textId="77777777" w:rsidR="0024144B" w:rsidRPr="00FA42BE" w:rsidRDefault="0024144B" w:rsidP="00FA42BE">
      <w:pPr>
        <w:pStyle w:val="CodeC"/>
      </w:pPr>
      <w:r w:rsidRPr="00FA42BE">
        <w:t>}</w:t>
      </w:r>
    </w:p>
    <w:p w14:paraId="0C9D1715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14</w:t>
      </w:r>
      <w:r w:rsidRPr="00FA42BE">
        <w:t>: Destructuring and matching literal values in one pattern</w:t>
      </w:r>
    </w:p>
    <w:p w14:paraId="018B4604" w14:textId="77777777" w:rsidR="005860CF" w:rsidRDefault="0024144B" w:rsidP="0024144B">
      <w:pPr>
        <w:pStyle w:val="Body"/>
      </w:pPr>
      <w:r w:rsidRPr="00D605B4">
        <w:t xml:space="preserve">The first arm will </w:t>
      </w:r>
      <w:r w:rsidRPr="00FA42BE">
        <w:t xml:space="preserve">match </w:t>
      </w:r>
      <w:r w:rsidRPr="00D605B4">
        <w:t xml:space="preserve">any point that lies on the </w:t>
      </w:r>
      <w:r w:rsidRPr="004A1995">
        <w:rPr>
          <w:rStyle w:val="Literal"/>
        </w:rPr>
        <w:t>x</w:t>
      </w:r>
      <w:r w:rsidRPr="00D605B4">
        <w:t xml:space="preserve"> axis by specifying that</w:t>
      </w:r>
      <w:r>
        <w:t xml:space="preserve"> </w:t>
      </w:r>
      <w:r w:rsidRPr="00D605B4">
        <w:t xml:space="preserve">the </w:t>
      </w:r>
      <w:r w:rsidRPr="004A1995">
        <w:rPr>
          <w:rStyle w:val="Literal"/>
        </w:rPr>
        <w:t>y</w:t>
      </w:r>
      <w:r w:rsidRPr="00D605B4">
        <w:t xml:space="preserve"> field </w:t>
      </w:r>
      <w:r w:rsidRPr="00FA42BE">
        <w:t xml:space="preserve">matches </w:t>
      </w:r>
      <w:r w:rsidRPr="00D605B4">
        <w:t xml:space="preserve">if its value matches the literal </w:t>
      </w:r>
      <w:r w:rsidRPr="004A1995">
        <w:rPr>
          <w:rStyle w:val="Literal"/>
        </w:rPr>
        <w:t>0</w:t>
      </w:r>
      <w:r w:rsidRPr="00D605B4">
        <w:t>. The pattern still</w:t>
      </w:r>
      <w:r>
        <w:t xml:space="preserve"> </w:t>
      </w:r>
      <w:r w:rsidRPr="00D605B4">
        <w:t xml:space="preserve">creates an </w:t>
      </w:r>
      <w:r w:rsidRPr="004A1995">
        <w:rPr>
          <w:rStyle w:val="Literal"/>
        </w:rPr>
        <w:t>x</w:t>
      </w:r>
      <w:r w:rsidRPr="00D605B4">
        <w:t xml:space="preserve"> variable that we can use in the code for this arm. </w:t>
      </w:r>
    </w:p>
    <w:p w14:paraId="5709C292" w14:textId="77777777" w:rsidR="0024144B" w:rsidRPr="00D605B4" w:rsidRDefault="0024144B" w:rsidP="0024144B">
      <w:pPr>
        <w:pStyle w:val="Body"/>
      </w:pPr>
      <w:r w:rsidRPr="00D605B4">
        <w:t>Similarly,</w:t>
      </w:r>
      <w:r>
        <w:t xml:space="preserve"> </w:t>
      </w:r>
      <w:r w:rsidRPr="00FA42BE">
        <w:t>the second arm</w:t>
      </w:r>
      <w:r w:rsidR="00FA42BE" w:rsidRPr="008D3A86">
        <w:t xml:space="preserve"> </w:t>
      </w:r>
      <w:r w:rsidRPr="00D605B4">
        <w:t xml:space="preserve">matches any point on the </w:t>
      </w:r>
      <w:r w:rsidRPr="004A1995">
        <w:rPr>
          <w:rStyle w:val="Literal"/>
        </w:rPr>
        <w:t>y</w:t>
      </w:r>
      <w:r w:rsidRPr="00D605B4">
        <w:t xml:space="preserve"> axis by specifying that the </w:t>
      </w:r>
      <w:r w:rsidRPr="004A1995">
        <w:rPr>
          <w:rStyle w:val="Literal"/>
        </w:rPr>
        <w:t>x</w:t>
      </w:r>
      <w:r>
        <w:t xml:space="preserve"> </w:t>
      </w:r>
      <w:r w:rsidRPr="00D605B4">
        <w:t xml:space="preserve">field matches if its value is </w:t>
      </w:r>
      <w:r w:rsidRPr="004A1995">
        <w:rPr>
          <w:rStyle w:val="Literal"/>
        </w:rPr>
        <w:t>0</w:t>
      </w:r>
      <w:del w:id="685" w:author="AnneMarieW" w:date="2018-03-16T14:43:00Z">
        <w:r w:rsidRPr="00D605B4" w:rsidDel="008D724F">
          <w:delText>,</w:delText>
        </w:r>
      </w:del>
      <w:r w:rsidRPr="00D605B4">
        <w:t xml:space="preserve"> and creates a variable </w:t>
      </w:r>
      <w:r w:rsidRPr="004A1995">
        <w:rPr>
          <w:rStyle w:val="Literal"/>
        </w:rPr>
        <w:t>y</w:t>
      </w:r>
      <w:r w:rsidRPr="00D605B4">
        <w:t xml:space="preserve"> for the value of</w:t>
      </w:r>
      <w:r>
        <w:t xml:space="preserve"> </w:t>
      </w:r>
      <w:r w:rsidRPr="00D605B4">
        <w:t xml:space="preserve">the </w:t>
      </w:r>
      <w:r w:rsidRPr="004A1995">
        <w:rPr>
          <w:rStyle w:val="Literal"/>
        </w:rPr>
        <w:t>y</w:t>
      </w:r>
      <w:r w:rsidRPr="00D605B4">
        <w:t xml:space="preserve"> field. The third arm doesn’t specify any literals, so it matches any</w:t>
      </w:r>
      <w:r>
        <w:t xml:space="preserve"> </w:t>
      </w:r>
      <w:r w:rsidRPr="00D605B4">
        <w:t xml:space="preserve">other </w:t>
      </w:r>
      <w:r w:rsidRPr="004A1995">
        <w:rPr>
          <w:rStyle w:val="Literal"/>
        </w:rPr>
        <w:t>Point</w:t>
      </w:r>
      <w:r w:rsidRPr="00D605B4">
        <w:t xml:space="preserve"> and creates variables for both the </w:t>
      </w:r>
      <w:r w:rsidRPr="004A1995">
        <w:rPr>
          <w:rStyle w:val="Literal"/>
        </w:rPr>
        <w:t>x</w:t>
      </w:r>
      <w:r w:rsidRPr="00D605B4">
        <w:t xml:space="preserve"> and </w:t>
      </w:r>
      <w:r w:rsidRPr="004A1995">
        <w:rPr>
          <w:rStyle w:val="Literal"/>
        </w:rPr>
        <w:t>y</w:t>
      </w:r>
      <w:r w:rsidRPr="00D605B4">
        <w:t xml:space="preserve"> fields.</w:t>
      </w:r>
    </w:p>
    <w:p w14:paraId="2C7A40F2" w14:textId="77777777" w:rsidR="0024144B" w:rsidRPr="00FA42BE" w:rsidRDefault="0024144B" w:rsidP="00FA42BE">
      <w:pPr>
        <w:pStyle w:val="Body"/>
      </w:pPr>
      <w:r w:rsidRPr="00D605B4">
        <w:t xml:space="preserve">In this example, the value </w:t>
      </w:r>
      <w:r w:rsidRPr="004A1995">
        <w:rPr>
          <w:rStyle w:val="Literal"/>
        </w:rPr>
        <w:t>p</w:t>
      </w:r>
      <w:r w:rsidRPr="00D605B4">
        <w:t xml:space="preserve"> matches the second arm </w:t>
      </w:r>
      <w:r w:rsidRPr="00FA42BE">
        <w:t>by virtue of</w:t>
      </w:r>
      <w:r w:rsidRPr="00D605B4">
        <w:t xml:space="preserve"> </w:t>
      </w:r>
      <w:r w:rsidRPr="00FA42BE">
        <w:rPr>
          <w:rStyle w:val="Literal"/>
        </w:rPr>
        <w:t>x</w:t>
      </w:r>
      <w:r>
        <w:t xml:space="preserve"> </w:t>
      </w:r>
      <w:r w:rsidRPr="00FA42BE">
        <w:t>containing a 0, so this</w:t>
      </w:r>
      <w:ins w:id="686" w:author="AnneMarieW" w:date="2018-03-16T14:43:00Z">
        <w:r w:rsidR="003071E0">
          <w:t xml:space="preserve"> code</w:t>
        </w:r>
      </w:ins>
      <w:del w:id="687" w:author="AnneMarieW" w:date="2018-03-16T14:43:00Z">
        <w:r w:rsidRPr="00FA42BE" w:rsidDel="003071E0">
          <w:delText xml:space="preserve"> </w:delText>
        </w:r>
      </w:del>
      <w:ins w:id="688" w:author="AnneMarieW" w:date="2018-03-16T14:42:00Z">
        <w:r w:rsidR="0095737A">
          <w:t xml:space="preserve"> </w:t>
        </w:r>
      </w:ins>
      <w:r w:rsidRPr="00FA42BE">
        <w:t>will print</w:t>
      </w:r>
      <w:r w:rsidRPr="00D605B4">
        <w:t xml:space="preserve"> </w:t>
      </w:r>
      <w:r w:rsidRPr="00FA42BE">
        <w:rPr>
          <w:rStyle w:val="Literal"/>
        </w:rPr>
        <w:t>On the y axis at 7</w:t>
      </w:r>
      <w:r w:rsidRPr="00FA42BE">
        <w:t>.</w:t>
      </w:r>
    </w:p>
    <w:p w14:paraId="691A440D" w14:textId="77777777" w:rsidR="0024144B" w:rsidRPr="00D605B4" w:rsidRDefault="0024144B" w:rsidP="0024144B">
      <w:pPr>
        <w:pStyle w:val="HeadC"/>
      </w:pPr>
      <w:bookmarkStart w:id="689" w:name="_Toc508287979"/>
      <w:r w:rsidRPr="00D605B4">
        <w:t>Destructuring Enums</w:t>
      </w:r>
      <w:bookmarkEnd w:id="689"/>
    </w:p>
    <w:p w14:paraId="2FB19325" w14:textId="77777777" w:rsidR="0024144B" w:rsidRDefault="0024144B" w:rsidP="0024144B">
      <w:pPr>
        <w:pStyle w:val="BodyFirst"/>
        <w:rPr>
          <w:ins w:id="690" w:author="AnneMarieW" w:date="2018-03-19T09:45:00Z"/>
        </w:rPr>
      </w:pPr>
      <w:r w:rsidRPr="00D605B4">
        <w:t xml:space="preserve">We’ve destructured enums </w:t>
      </w:r>
      <w:del w:id="691" w:author="AnneMarieW" w:date="2018-03-19T09:42:00Z">
        <w:r w:rsidRPr="00D605B4" w:rsidDel="0060748F">
          <w:delText>before</w:delText>
        </w:r>
      </w:del>
      <w:ins w:id="692" w:author="AnneMarieW" w:date="2018-03-19T09:42:00Z">
        <w:r w:rsidR="0060748F">
          <w:t>earlier</w:t>
        </w:r>
      </w:ins>
      <w:r w:rsidRPr="00D605B4">
        <w:t xml:space="preserve"> in this book, </w:t>
      </w:r>
      <w:ins w:id="693" w:author="AnneMarieW" w:date="2018-03-19T09:42:00Z">
        <w:r w:rsidR="0060748F">
          <w:t>for example</w:t>
        </w:r>
      </w:ins>
      <w:ins w:id="694" w:author="AnneMarieW" w:date="2018-03-19T09:43:00Z">
        <w:r w:rsidR="0060748F">
          <w:t>,</w:t>
        </w:r>
        <w:r w:rsidR="0060748F" w:rsidRPr="0060748F">
          <w:t xml:space="preserve"> </w:t>
        </w:r>
        <w:r w:rsidR="0060748F" w:rsidRPr="00D605B4">
          <w:t>when we destructured</w:t>
        </w:r>
      </w:ins>
      <w:ins w:id="695" w:author="AnneMarieW" w:date="2018-03-19T09:45:00Z">
        <w:r w:rsidR="0060748F">
          <w:t xml:space="preserve"> </w:t>
        </w:r>
      </w:ins>
      <w:ins w:id="696" w:author="AnneMarieW" w:date="2018-03-19T09:43:00Z">
        <w:r w:rsidR="0060748F" w:rsidRPr="004A1995">
          <w:rPr>
            <w:rStyle w:val="Literal"/>
          </w:rPr>
          <w:t>Option&lt;i32&gt;</w:t>
        </w:r>
      </w:ins>
      <w:del w:id="697" w:author="AnneMarieW" w:date="2018-03-19T09:43:00Z">
        <w:r w:rsidRPr="00D605B4" w:rsidDel="0060748F">
          <w:delText>like</w:delText>
        </w:r>
      </w:del>
      <w:r w:rsidRPr="00D605B4">
        <w:t xml:space="preserve"> in </w:t>
      </w:r>
      <w:r w:rsidR="00CA1F78" w:rsidRPr="00CA1F78">
        <w:rPr>
          <w:highlight w:val="yellow"/>
          <w:rPrChange w:id="698" w:author="AnneMarieW" w:date="2018-03-19T09:43:00Z">
            <w:rPr>
              <w:rFonts w:ascii="Courier" w:hAnsi="Courier"/>
              <w:color w:val="0000FF"/>
              <w:sz w:val="20"/>
            </w:rPr>
          </w:rPrChange>
        </w:rPr>
        <w:t>Listing 6-5</w:t>
      </w:r>
      <w:r w:rsidRPr="00D605B4">
        <w:t xml:space="preserve"> in </w:t>
      </w:r>
      <w:r w:rsidR="00CA1F78" w:rsidRPr="00CA1F78">
        <w:rPr>
          <w:highlight w:val="yellow"/>
          <w:rPrChange w:id="699" w:author="AnneMarieW" w:date="2018-03-19T09:43:00Z">
            <w:rPr>
              <w:rFonts w:ascii="Courier" w:hAnsi="Courier"/>
              <w:color w:val="0000FF"/>
              <w:sz w:val="20"/>
            </w:rPr>
          </w:rPrChange>
        </w:rPr>
        <w:t>Chapter 6</w:t>
      </w:r>
      <w:del w:id="700" w:author="AnneMarieW" w:date="2018-03-19T09:43:00Z">
        <w:r w:rsidDel="0060748F">
          <w:delText xml:space="preserve"> </w:delText>
        </w:r>
        <w:r w:rsidRPr="00D605B4" w:rsidDel="0060748F">
          <w:delText xml:space="preserve">when we destructured an </w:delText>
        </w:r>
        <w:r w:rsidRPr="004A1995" w:rsidDel="0060748F">
          <w:rPr>
            <w:rStyle w:val="Literal"/>
          </w:rPr>
          <w:delText>Option&lt;i32&gt;</w:delText>
        </w:r>
      </w:del>
      <w:r w:rsidRPr="00D605B4">
        <w:t>. One detail we haven’t mentioned</w:t>
      </w:r>
      <w:r>
        <w:t xml:space="preserve"> </w:t>
      </w:r>
      <w:r w:rsidRPr="00D605B4">
        <w:t>explicitly is that the pattern to destructure an enum should correspond to the</w:t>
      </w:r>
      <w:r>
        <w:t xml:space="preserve"> </w:t>
      </w:r>
      <w:r w:rsidRPr="00D605B4">
        <w:t xml:space="preserve">way the data stored within the enum is defined. </w:t>
      </w:r>
      <w:del w:id="701" w:author="AnneMarieW" w:date="2018-03-19T09:43:00Z">
        <w:r w:rsidRPr="00D605B4" w:rsidDel="0060748F">
          <w:delText>For</w:delText>
        </w:r>
      </w:del>
      <w:ins w:id="702" w:author="AnneMarieW" w:date="2018-03-19T09:43:00Z">
        <w:r w:rsidR="0060748F">
          <w:t>As an</w:t>
        </w:r>
      </w:ins>
      <w:r w:rsidRPr="00D605B4">
        <w:t xml:space="preserve"> example,</w:t>
      </w:r>
      <w:ins w:id="703" w:author="AnneMarieW" w:date="2018-03-19T09:46:00Z">
        <w:r w:rsidR="002231C9" w:rsidRPr="002231C9">
          <w:t xml:space="preserve"> </w:t>
        </w:r>
        <w:r w:rsidR="002231C9" w:rsidRPr="00D605B4">
          <w:t>in Listing 18-15</w:t>
        </w:r>
      </w:ins>
      <w:r w:rsidRPr="00D605B4">
        <w:t xml:space="preserve"> </w:t>
      </w:r>
      <w:del w:id="704" w:author="AnneMarieW" w:date="2018-03-19T09:46:00Z">
        <w:r w:rsidRPr="00D605B4" w:rsidDel="002231C9">
          <w:delText>let’s</w:delText>
        </w:r>
      </w:del>
      <w:ins w:id="705" w:author="AnneMarieW" w:date="2018-03-19T09:46:00Z">
        <w:r w:rsidR="002231C9">
          <w:t>we</w:t>
        </w:r>
      </w:ins>
      <w:r w:rsidRPr="00D605B4">
        <w:t xml:space="preserve"> </w:t>
      </w:r>
      <w:del w:id="706" w:author="AnneMarieW" w:date="2018-03-19T09:44:00Z">
        <w:r w:rsidRPr="00D605B4" w:rsidDel="0060748F">
          <w:delText>take</w:delText>
        </w:r>
      </w:del>
      <w:ins w:id="707" w:author="AnneMarieW" w:date="2018-03-19T09:44:00Z">
        <w:r w:rsidR="0060748F">
          <w:t>use</w:t>
        </w:r>
      </w:ins>
      <w:r w:rsidRPr="00D605B4">
        <w:t xml:space="preserve"> the</w:t>
      </w:r>
      <w:r>
        <w:t xml:space="preserve"> </w:t>
      </w:r>
      <w:r w:rsidRPr="004A1995">
        <w:rPr>
          <w:rStyle w:val="Literal"/>
        </w:rPr>
        <w:t>Message</w:t>
      </w:r>
      <w:r w:rsidRPr="00D605B4">
        <w:t xml:space="preserve"> enum from </w:t>
      </w:r>
      <w:r w:rsidR="00CA1F78" w:rsidRPr="00CA1F78">
        <w:rPr>
          <w:highlight w:val="yellow"/>
          <w:rPrChange w:id="708" w:author="AnneMarieW" w:date="2018-03-19T09:44:00Z">
            <w:rPr>
              <w:rFonts w:ascii="Courier" w:hAnsi="Courier"/>
              <w:color w:val="0000FF"/>
              <w:sz w:val="20"/>
            </w:rPr>
          </w:rPrChange>
        </w:rPr>
        <w:t>Listing 6-2</w:t>
      </w:r>
      <w:r w:rsidRPr="00D605B4">
        <w:t xml:space="preserve"> and write a </w:t>
      </w:r>
      <w:r w:rsidRPr="004A1995">
        <w:rPr>
          <w:rStyle w:val="Literal"/>
        </w:rPr>
        <w:t>match</w:t>
      </w:r>
      <w:r w:rsidRPr="00D605B4">
        <w:t xml:space="preserve"> with patterns that will</w:t>
      </w:r>
      <w:r>
        <w:t xml:space="preserve"> </w:t>
      </w:r>
      <w:r w:rsidRPr="00D605B4">
        <w:t>destructure each inner value</w:t>
      </w:r>
      <w:del w:id="709" w:author="AnneMarieW" w:date="2018-03-19T09:46:00Z">
        <w:r w:rsidRPr="00D605B4" w:rsidDel="002231C9">
          <w:delText xml:space="preserve"> in Listing 18-15</w:delText>
        </w:r>
      </w:del>
      <w:r w:rsidRPr="00D605B4">
        <w:t>:</w:t>
      </w:r>
    </w:p>
    <w:p w14:paraId="4A66C5E9" w14:textId="77777777" w:rsidR="006748ED" w:rsidRDefault="0060748F">
      <w:pPr>
        <w:pStyle w:val="ProductionDirective"/>
        <w:pPrChange w:id="710" w:author="AnneMarieW" w:date="2018-03-19T09:45:00Z">
          <w:pPr>
            <w:pStyle w:val="BodyFirst"/>
          </w:pPr>
        </w:pPrChange>
      </w:pPr>
      <w:ins w:id="711" w:author="AnneMarieW" w:date="2018-03-19T09:45:00Z">
        <w:r>
          <w:lastRenderedPageBreak/>
          <w:t>prod: check xref</w:t>
        </w:r>
        <w:r w:rsidR="00D3092E">
          <w:t>s</w:t>
        </w:r>
      </w:ins>
    </w:p>
    <w:p w14:paraId="63C362D2" w14:textId="77777777" w:rsidR="0024144B" w:rsidRPr="00D605B4" w:rsidRDefault="0024144B" w:rsidP="0024144B">
      <w:pPr>
        <w:pStyle w:val="ProductionDirective"/>
      </w:pPr>
      <w:del w:id="712" w:author="janelle" w:date="2018-03-19T17:16:00Z">
        <w:r w:rsidRPr="00D605B4" w:rsidDel="00D02148">
          <w:delText xml:space="preserve">Filename: </w:delText>
        </w:r>
      </w:del>
      <w:r w:rsidRPr="00D605B4">
        <w:t>src/main.rs</w:t>
      </w:r>
    </w:p>
    <w:p w14:paraId="59B2F0B3" w14:textId="77777777" w:rsidR="0024144B" w:rsidRPr="00D605B4" w:rsidRDefault="0024144B" w:rsidP="0024144B">
      <w:pPr>
        <w:pStyle w:val="CodeA"/>
      </w:pPr>
      <w:r w:rsidRPr="00D605B4">
        <w:t>enum Message {</w:t>
      </w:r>
    </w:p>
    <w:p w14:paraId="40C8D7C6" w14:textId="77777777" w:rsidR="0024144B" w:rsidRPr="00D605B4" w:rsidRDefault="0024144B" w:rsidP="0024144B">
      <w:pPr>
        <w:pStyle w:val="CodeB"/>
      </w:pPr>
      <w:r w:rsidRPr="00D605B4">
        <w:t xml:space="preserve">    Quit,</w:t>
      </w:r>
    </w:p>
    <w:p w14:paraId="740A8B1D" w14:textId="77777777" w:rsidR="0024144B" w:rsidRPr="00D605B4" w:rsidRDefault="0024144B" w:rsidP="0024144B">
      <w:pPr>
        <w:pStyle w:val="CodeB"/>
      </w:pPr>
      <w:r w:rsidRPr="00D605B4">
        <w:t xml:space="preserve">    Move { x: i32, y: i32 },</w:t>
      </w:r>
    </w:p>
    <w:p w14:paraId="5387BC9D" w14:textId="77777777" w:rsidR="0024144B" w:rsidRPr="00D605B4" w:rsidRDefault="0024144B" w:rsidP="0024144B">
      <w:pPr>
        <w:pStyle w:val="CodeB"/>
      </w:pPr>
      <w:r w:rsidRPr="00D605B4">
        <w:t xml:space="preserve">    Write(String),</w:t>
      </w:r>
    </w:p>
    <w:p w14:paraId="195BAE3A" w14:textId="77777777" w:rsidR="0024144B" w:rsidRPr="00D605B4" w:rsidRDefault="0024144B" w:rsidP="0024144B">
      <w:pPr>
        <w:pStyle w:val="CodeB"/>
      </w:pPr>
      <w:r w:rsidRPr="00D605B4">
        <w:t xml:space="preserve">    ChangeColor(i32, i32, i32),</w:t>
      </w:r>
    </w:p>
    <w:p w14:paraId="6D379CB7" w14:textId="77777777" w:rsidR="0024144B" w:rsidRPr="00D605B4" w:rsidRDefault="0024144B" w:rsidP="0024144B">
      <w:pPr>
        <w:pStyle w:val="CodeB"/>
      </w:pPr>
      <w:r w:rsidRPr="00D605B4">
        <w:t>}</w:t>
      </w:r>
    </w:p>
    <w:p w14:paraId="09841AC9" w14:textId="77777777" w:rsidR="0024144B" w:rsidRPr="00D605B4" w:rsidRDefault="0024144B" w:rsidP="0024144B">
      <w:pPr>
        <w:pStyle w:val="CodeB"/>
      </w:pPr>
    </w:p>
    <w:p w14:paraId="2C043FB4" w14:textId="77777777" w:rsidR="0024144B" w:rsidRPr="00D605B4" w:rsidRDefault="0024144B" w:rsidP="0024144B">
      <w:pPr>
        <w:pStyle w:val="CodeB"/>
      </w:pPr>
      <w:r w:rsidRPr="00D605B4">
        <w:t>fn main() {</w:t>
      </w:r>
    </w:p>
    <w:p w14:paraId="3A0C9616" w14:textId="77777777" w:rsidR="0024144B" w:rsidRPr="00D605B4" w:rsidRDefault="0024144B" w:rsidP="0024144B">
      <w:pPr>
        <w:pStyle w:val="CodeB"/>
      </w:pPr>
      <w:r w:rsidRPr="00D605B4">
        <w:t xml:space="preserve">    let msg = Message::ChangeColor(0, 160, 255);</w:t>
      </w:r>
    </w:p>
    <w:p w14:paraId="0FE69E97" w14:textId="77777777" w:rsidR="0024144B" w:rsidRPr="00D605B4" w:rsidRDefault="0024144B" w:rsidP="0024144B">
      <w:pPr>
        <w:pStyle w:val="CodeB"/>
      </w:pPr>
    </w:p>
    <w:p w14:paraId="1D5EBD1B" w14:textId="77777777" w:rsidR="0024144B" w:rsidRPr="00D605B4" w:rsidRDefault="0024144B" w:rsidP="0024144B">
      <w:pPr>
        <w:pStyle w:val="CodeB"/>
      </w:pPr>
      <w:r w:rsidRPr="00D605B4">
        <w:t xml:space="preserve">    match msg {</w:t>
      </w:r>
    </w:p>
    <w:p w14:paraId="56897BC4" w14:textId="77777777" w:rsidR="0024144B" w:rsidRPr="00D605B4" w:rsidRDefault="0024144B" w:rsidP="0024144B">
      <w:pPr>
        <w:pStyle w:val="CodeB"/>
      </w:pPr>
      <w:r w:rsidRPr="00D605B4">
        <w:t xml:space="preserve">        Message::Quit =&gt; {</w:t>
      </w:r>
    </w:p>
    <w:p w14:paraId="735DE890" w14:textId="77777777" w:rsidR="0024144B" w:rsidRPr="00D605B4" w:rsidRDefault="0024144B" w:rsidP="0024144B">
      <w:pPr>
        <w:pStyle w:val="CodeB"/>
      </w:pPr>
      <w:r w:rsidRPr="00D605B4">
        <w:t xml:space="preserve">            println!("The Quit variant has no data to destructure.")</w:t>
      </w:r>
    </w:p>
    <w:p w14:paraId="74AFDEC3" w14:textId="77777777" w:rsidR="0024144B" w:rsidRPr="00D605B4" w:rsidRDefault="0024144B" w:rsidP="0024144B">
      <w:pPr>
        <w:pStyle w:val="CodeB"/>
      </w:pPr>
      <w:r w:rsidRPr="00D605B4">
        <w:t xml:space="preserve">        },</w:t>
      </w:r>
    </w:p>
    <w:p w14:paraId="1A01C1D3" w14:textId="77777777" w:rsidR="0024144B" w:rsidRPr="00D605B4" w:rsidRDefault="0024144B" w:rsidP="0024144B">
      <w:pPr>
        <w:pStyle w:val="CodeB"/>
      </w:pPr>
      <w:r w:rsidRPr="00D605B4">
        <w:t xml:space="preserve">        Message::Move { </w:t>
      </w:r>
      <w:del w:id="713" w:author="Carol Nichols" w:date="2018-03-22T14:23:00Z">
        <w:r w:rsidRPr="00D605B4" w:rsidDel="00EC7E0C">
          <w:delText xml:space="preserve">x: </w:delText>
        </w:r>
      </w:del>
      <w:r w:rsidRPr="00D605B4">
        <w:t xml:space="preserve">x, </w:t>
      </w:r>
      <w:del w:id="714" w:author="Carol Nichols" w:date="2018-03-22T14:23:00Z">
        <w:r w:rsidRPr="00D605B4" w:rsidDel="00EC7E0C">
          <w:delText xml:space="preserve">y: </w:delText>
        </w:r>
      </w:del>
      <w:r w:rsidRPr="00D605B4">
        <w:t>y } =&gt; {</w:t>
      </w:r>
    </w:p>
    <w:p w14:paraId="50756D2E" w14:textId="77777777" w:rsidR="0024144B" w:rsidRPr="00D605B4" w:rsidRDefault="0024144B" w:rsidP="0024144B">
      <w:pPr>
        <w:pStyle w:val="CodeB"/>
      </w:pPr>
      <w:r w:rsidRPr="00D605B4">
        <w:t xml:space="preserve">            println!(</w:t>
      </w:r>
    </w:p>
    <w:p w14:paraId="43EA5A06" w14:textId="77777777" w:rsidR="0024144B" w:rsidRPr="00D605B4" w:rsidRDefault="0024144B" w:rsidP="0024144B">
      <w:pPr>
        <w:pStyle w:val="CodeB"/>
      </w:pPr>
      <w:r w:rsidRPr="00D605B4">
        <w:t xml:space="preserve">                "Move in the x direction {} and in the y direction {}",</w:t>
      </w:r>
    </w:p>
    <w:p w14:paraId="108C69A1" w14:textId="77777777" w:rsidR="0024144B" w:rsidRPr="00D605B4" w:rsidRDefault="0024144B" w:rsidP="0024144B">
      <w:pPr>
        <w:pStyle w:val="CodeB"/>
      </w:pPr>
      <w:r w:rsidRPr="00D605B4">
        <w:t xml:space="preserve">                x,</w:t>
      </w:r>
    </w:p>
    <w:p w14:paraId="75BD09F8" w14:textId="77777777" w:rsidR="0024144B" w:rsidRPr="00D605B4" w:rsidRDefault="0024144B" w:rsidP="0024144B">
      <w:pPr>
        <w:pStyle w:val="CodeB"/>
      </w:pPr>
      <w:r w:rsidRPr="00D605B4">
        <w:t xml:space="preserve">                y</w:t>
      </w:r>
    </w:p>
    <w:p w14:paraId="7034700B" w14:textId="77777777" w:rsidR="0024144B" w:rsidRPr="00D605B4" w:rsidRDefault="0024144B" w:rsidP="0024144B">
      <w:pPr>
        <w:pStyle w:val="CodeB"/>
      </w:pPr>
      <w:r w:rsidRPr="00D605B4">
        <w:t xml:space="preserve">            );</w:t>
      </w:r>
    </w:p>
    <w:p w14:paraId="26BB4711" w14:textId="77777777" w:rsidR="0024144B" w:rsidRPr="00D605B4" w:rsidRDefault="0024144B" w:rsidP="0024144B">
      <w:pPr>
        <w:pStyle w:val="CodeB"/>
      </w:pPr>
      <w:r w:rsidRPr="00D605B4">
        <w:t xml:space="preserve">        }</w:t>
      </w:r>
    </w:p>
    <w:p w14:paraId="79A20E65" w14:textId="77777777" w:rsidR="0024144B" w:rsidRPr="00D605B4" w:rsidRDefault="0024144B" w:rsidP="0024144B">
      <w:pPr>
        <w:pStyle w:val="CodeB"/>
      </w:pPr>
      <w:r w:rsidRPr="00D605B4">
        <w:t xml:space="preserve">        Message::Write(text) =&gt; println!("Text message: {}", text),</w:t>
      </w:r>
    </w:p>
    <w:p w14:paraId="590F33DF" w14:textId="77777777" w:rsidR="0024144B" w:rsidRPr="00D605B4" w:rsidRDefault="0024144B" w:rsidP="0024144B">
      <w:pPr>
        <w:pStyle w:val="CodeB"/>
      </w:pPr>
      <w:r w:rsidRPr="00D605B4">
        <w:t xml:space="preserve">        Message::ChangeColor(r, g, b) =&gt; {</w:t>
      </w:r>
    </w:p>
    <w:p w14:paraId="3745E387" w14:textId="77777777" w:rsidR="0024144B" w:rsidRPr="00D605B4" w:rsidRDefault="0024144B" w:rsidP="0024144B">
      <w:pPr>
        <w:pStyle w:val="CodeB"/>
      </w:pPr>
      <w:r w:rsidRPr="00D605B4">
        <w:t xml:space="preserve">            println!(</w:t>
      </w:r>
    </w:p>
    <w:p w14:paraId="0F369301" w14:textId="77777777" w:rsidR="0024144B" w:rsidRPr="00D605B4" w:rsidRDefault="0024144B" w:rsidP="0024144B">
      <w:pPr>
        <w:pStyle w:val="CodeB"/>
      </w:pPr>
      <w:r w:rsidRPr="00D605B4">
        <w:t xml:space="preserve">                "Change the color to red {}, green {}, and blue {}",</w:t>
      </w:r>
    </w:p>
    <w:p w14:paraId="3BB2427D" w14:textId="77777777" w:rsidR="0024144B" w:rsidRPr="00D605B4" w:rsidRDefault="0024144B" w:rsidP="0024144B">
      <w:pPr>
        <w:pStyle w:val="CodeB"/>
      </w:pPr>
      <w:r w:rsidRPr="00D605B4">
        <w:t xml:space="preserve">                r,</w:t>
      </w:r>
    </w:p>
    <w:p w14:paraId="40AD86EF" w14:textId="77777777" w:rsidR="0024144B" w:rsidRPr="00D605B4" w:rsidRDefault="0024144B" w:rsidP="0024144B">
      <w:pPr>
        <w:pStyle w:val="CodeB"/>
      </w:pPr>
      <w:r w:rsidRPr="00D605B4">
        <w:t xml:space="preserve">                g,</w:t>
      </w:r>
    </w:p>
    <w:p w14:paraId="5C1E4A47" w14:textId="77777777" w:rsidR="0024144B" w:rsidRPr="00D605B4" w:rsidRDefault="0024144B" w:rsidP="0024144B">
      <w:pPr>
        <w:pStyle w:val="CodeB"/>
      </w:pPr>
      <w:r w:rsidRPr="00D605B4">
        <w:t xml:space="preserve">                b</w:t>
      </w:r>
    </w:p>
    <w:p w14:paraId="11145C43" w14:textId="77777777" w:rsidR="0024144B" w:rsidRPr="00D605B4" w:rsidRDefault="0024144B" w:rsidP="0024144B">
      <w:pPr>
        <w:pStyle w:val="CodeB"/>
      </w:pPr>
      <w:r w:rsidRPr="00D605B4">
        <w:t xml:space="preserve">            )</w:t>
      </w:r>
    </w:p>
    <w:p w14:paraId="55244158" w14:textId="77777777" w:rsidR="0024144B" w:rsidRPr="00D605B4" w:rsidRDefault="0024144B" w:rsidP="0024144B">
      <w:pPr>
        <w:pStyle w:val="CodeB"/>
      </w:pPr>
      <w:r w:rsidRPr="00D605B4">
        <w:t xml:space="preserve">        }</w:t>
      </w:r>
    </w:p>
    <w:p w14:paraId="6AEB9FFD" w14:textId="77777777" w:rsidR="0024144B" w:rsidRPr="00D605B4" w:rsidRDefault="0024144B" w:rsidP="0024144B">
      <w:pPr>
        <w:pStyle w:val="CodeB"/>
      </w:pPr>
      <w:r w:rsidRPr="00D605B4">
        <w:t xml:space="preserve">    }</w:t>
      </w:r>
    </w:p>
    <w:p w14:paraId="6C6590A3" w14:textId="77777777" w:rsidR="0024144B" w:rsidRPr="00D605B4" w:rsidRDefault="0024144B" w:rsidP="0024144B">
      <w:pPr>
        <w:pStyle w:val="CodeC"/>
      </w:pPr>
      <w:r w:rsidRPr="00D605B4">
        <w:t>}</w:t>
      </w:r>
    </w:p>
    <w:p w14:paraId="0F6AB46E" w14:textId="77777777" w:rsidR="0024144B" w:rsidRPr="00D605B4" w:rsidRDefault="0024144B" w:rsidP="0024144B">
      <w:pPr>
        <w:pStyle w:val="Listing"/>
      </w:pPr>
      <w:r w:rsidRPr="00D605B4">
        <w:t>Listing 18-15: Destructuring enum variants that hold different kinds of values</w:t>
      </w:r>
    </w:p>
    <w:p w14:paraId="0B989324" w14:textId="77777777" w:rsidR="0024144B" w:rsidRPr="00D605B4" w:rsidRDefault="0024144B" w:rsidP="0024144B">
      <w:pPr>
        <w:pStyle w:val="Body"/>
      </w:pPr>
      <w:r w:rsidRPr="00D605B4">
        <w:t xml:space="preserve">This code will print </w:t>
      </w:r>
      <w:r w:rsidRPr="004A1995">
        <w:rPr>
          <w:rStyle w:val="Literal"/>
        </w:rPr>
        <w:t>Change the color to red 0, green 160, and blue 255</w:t>
      </w:r>
      <w:r w:rsidRPr="00D605B4">
        <w:t>. Try</w:t>
      </w:r>
      <w:r>
        <w:t xml:space="preserve"> </w:t>
      </w:r>
      <w:r w:rsidRPr="00D605B4">
        <w:t xml:space="preserve">changing the value of </w:t>
      </w:r>
      <w:r w:rsidRPr="004A1995">
        <w:rPr>
          <w:rStyle w:val="Literal"/>
        </w:rPr>
        <w:t>msg</w:t>
      </w:r>
      <w:r w:rsidRPr="00D605B4">
        <w:t xml:space="preserve"> to see the code from the other arms run.</w:t>
      </w:r>
    </w:p>
    <w:p w14:paraId="775181E0" w14:textId="65ED76C2" w:rsidR="0024144B" w:rsidRPr="00D605B4" w:rsidRDefault="0024144B" w:rsidP="0024144B">
      <w:pPr>
        <w:pStyle w:val="Body"/>
      </w:pPr>
      <w:r w:rsidRPr="00D605B4">
        <w:lastRenderedPageBreak/>
        <w:t xml:space="preserve">For enum variants </w:t>
      </w:r>
      <w:commentRangeStart w:id="715"/>
      <w:commentRangeStart w:id="716"/>
      <w:r w:rsidRPr="00D605B4">
        <w:t>without any</w:t>
      </w:r>
      <w:commentRangeEnd w:id="715"/>
      <w:r w:rsidR="002231C9">
        <w:rPr>
          <w:rStyle w:val="CommentReference"/>
        </w:rPr>
        <w:commentReference w:id="715"/>
      </w:r>
      <w:commentRangeEnd w:id="716"/>
      <w:ins w:id="717" w:author="Carol Nichols" w:date="2018-03-22T13:43:00Z">
        <w:r w:rsidR="00243654">
          <w:t xml:space="preserve"> data</w:t>
        </w:r>
      </w:ins>
      <w:r w:rsidR="00BE0CD0">
        <w:rPr>
          <w:rStyle w:val="CommentReference"/>
        </w:rPr>
        <w:commentReference w:id="716"/>
      </w:r>
      <w:r w:rsidR="00522E8E">
        <w:t>,</w:t>
      </w:r>
      <w:r w:rsidRPr="00D605B4">
        <w:t xml:space="preserve"> like </w:t>
      </w:r>
      <w:r w:rsidRPr="004A1995">
        <w:rPr>
          <w:rStyle w:val="Literal"/>
        </w:rPr>
        <w:t>Message::Quit</w:t>
      </w:r>
      <w:r w:rsidRPr="00D605B4">
        <w:t>, we can’t destructure</w:t>
      </w:r>
      <w:r>
        <w:t xml:space="preserve"> </w:t>
      </w:r>
      <w:r w:rsidRPr="00D605B4">
        <w:t xml:space="preserve">the value any further. We can only match on the literal </w:t>
      </w:r>
      <w:r w:rsidRPr="004A1995">
        <w:rPr>
          <w:rStyle w:val="Literal"/>
        </w:rPr>
        <w:t>Message::Quit</w:t>
      </w:r>
      <w:r w:rsidRPr="00D605B4">
        <w:t xml:space="preserve"> value,</w:t>
      </w:r>
      <w:r>
        <w:t xml:space="preserve"> </w:t>
      </w:r>
      <w:r w:rsidRPr="00D605B4">
        <w:t xml:space="preserve">and </w:t>
      </w:r>
      <w:del w:id="718" w:author="AnneMarieW" w:date="2018-03-19T09:49:00Z">
        <w:r w:rsidRPr="00D605B4" w:rsidDel="002231C9">
          <w:delText xml:space="preserve">there are </w:delText>
        </w:r>
      </w:del>
      <w:r w:rsidRPr="00D605B4">
        <w:t xml:space="preserve">no variables </w:t>
      </w:r>
      <w:ins w:id="719" w:author="AnneMarieW" w:date="2018-03-19T09:49:00Z">
        <w:r w:rsidR="002231C9">
          <w:t xml:space="preserve">are </w:t>
        </w:r>
      </w:ins>
      <w:r w:rsidRPr="00D605B4">
        <w:t>in that pattern.</w:t>
      </w:r>
    </w:p>
    <w:p w14:paraId="0CF05841" w14:textId="0B877A67" w:rsidR="0024144B" w:rsidRPr="00D605B4" w:rsidRDefault="0024144B" w:rsidP="0024144B">
      <w:pPr>
        <w:pStyle w:val="Body"/>
      </w:pPr>
      <w:r w:rsidRPr="00D605B4">
        <w:t>For struct-like enum variants</w:t>
      </w:r>
      <w:ins w:id="720" w:author="AnneMarieW" w:date="2018-03-19T09:50:00Z">
        <w:r w:rsidR="00F73D75">
          <w:t>,</w:t>
        </w:r>
      </w:ins>
      <w:r w:rsidRPr="00D605B4">
        <w:t xml:space="preserve"> such as </w:t>
      </w:r>
      <w:r w:rsidRPr="004A1995">
        <w:rPr>
          <w:rStyle w:val="Literal"/>
        </w:rPr>
        <w:t>Message::Move</w:t>
      </w:r>
      <w:r w:rsidRPr="00D605B4">
        <w:t>, we can use a pattern</w:t>
      </w:r>
      <w:r>
        <w:t xml:space="preserve"> </w:t>
      </w:r>
      <w:r w:rsidRPr="00D605B4">
        <w:t>similar to the pattern we specify to match structs. After the variant name, we</w:t>
      </w:r>
      <w:r>
        <w:t xml:space="preserve"> </w:t>
      </w:r>
      <w:r w:rsidRPr="00D605B4">
        <w:t xml:space="preserve">place curly brackets and then list the fields with variables so </w:t>
      </w:r>
      <w:del w:id="721" w:author="AnneMarieW" w:date="2018-03-19T09:50:00Z">
        <w:r w:rsidRPr="00D605B4" w:rsidDel="00F73D75">
          <w:delText xml:space="preserve">that </w:delText>
        </w:r>
      </w:del>
      <w:r w:rsidRPr="00D605B4">
        <w:t>we break</w:t>
      </w:r>
      <w:r>
        <w:t xml:space="preserve"> </w:t>
      </w:r>
      <w:r w:rsidRPr="00D605B4">
        <w:t>apart the pieces to use in the code for this arm.</w:t>
      </w:r>
      <w:ins w:id="722" w:author="Carol Nichols" w:date="2018-03-22T14:23:00Z">
        <w:r w:rsidR="0035348B">
          <w:t xml:space="preserve"> Here we use the shorthand form as we </w:t>
        </w:r>
      </w:ins>
      <w:ins w:id="723" w:author="Carol Nichols" w:date="2018-03-22T14:24:00Z">
        <w:r w:rsidR="0035348B">
          <w:t>did in Listing 18-13.</w:t>
        </w:r>
      </w:ins>
    </w:p>
    <w:p w14:paraId="7B765C0C" w14:textId="77777777" w:rsidR="0024144B" w:rsidRPr="00D605B4" w:rsidRDefault="0024144B" w:rsidP="0024144B">
      <w:pPr>
        <w:pStyle w:val="Body"/>
      </w:pPr>
      <w:r w:rsidRPr="00D605B4">
        <w:t>For tuple-like enum variants</w:t>
      </w:r>
      <w:r w:rsidR="00522E8E">
        <w:t>,</w:t>
      </w:r>
      <w:r w:rsidRPr="00D605B4">
        <w:t xml:space="preserve"> like </w:t>
      </w:r>
      <w:r w:rsidRPr="003A3DBA">
        <w:rPr>
          <w:rStyle w:val="Literal"/>
        </w:rPr>
        <w:t>Message::Write</w:t>
      </w:r>
      <w:r w:rsidRPr="00D605B4">
        <w:t xml:space="preserve"> that holds a tuple with one</w:t>
      </w:r>
      <w:r>
        <w:t xml:space="preserve"> </w:t>
      </w:r>
      <w:r w:rsidRPr="00D605B4">
        <w:t>element</w:t>
      </w:r>
      <w:del w:id="724" w:author="AnneMarieW" w:date="2018-03-19T09:51:00Z">
        <w:r w:rsidRPr="00D605B4" w:rsidDel="00F73D75">
          <w:delText>,</w:delText>
        </w:r>
      </w:del>
      <w:r w:rsidRPr="00D605B4">
        <w:t xml:space="preserve"> and </w:t>
      </w:r>
      <w:r w:rsidRPr="003A3DBA">
        <w:rPr>
          <w:rStyle w:val="Literal"/>
        </w:rPr>
        <w:t>Message::ChangeColor</w:t>
      </w:r>
      <w:r w:rsidRPr="00D605B4">
        <w:t xml:space="preserve"> that holds a tuple with three elements, the</w:t>
      </w:r>
      <w:r>
        <w:t xml:space="preserve"> </w:t>
      </w:r>
      <w:r w:rsidRPr="00D605B4">
        <w:t>pattern is similar to the pattern we specify to match tuples. The number of</w:t>
      </w:r>
      <w:r>
        <w:t xml:space="preserve"> </w:t>
      </w:r>
      <w:r w:rsidRPr="00D605B4">
        <w:t>variables in the pattern must match the number of elements in the variant we’re</w:t>
      </w:r>
      <w:r>
        <w:t xml:space="preserve"> </w:t>
      </w:r>
      <w:r w:rsidRPr="00D605B4">
        <w:t>matching.</w:t>
      </w:r>
    </w:p>
    <w:p w14:paraId="06B63F89" w14:textId="77777777" w:rsidR="0024144B" w:rsidRPr="00FA42BE" w:rsidRDefault="0024144B" w:rsidP="00FA42BE">
      <w:pPr>
        <w:pStyle w:val="HeadC"/>
      </w:pPr>
      <w:bookmarkStart w:id="725" w:name="_Toc508287980"/>
      <w:r w:rsidRPr="00FA42BE">
        <w:t>Destructuring References</w:t>
      </w:r>
      <w:bookmarkEnd w:id="725"/>
    </w:p>
    <w:p w14:paraId="18B011F6" w14:textId="06A1BEC0" w:rsidR="0024144B" w:rsidRPr="00FA42BE" w:rsidDel="001A3758" w:rsidRDefault="0024144B" w:rsidP="00FA42BE">
      <w:pPr>
        <w:pStyle w:val="BodyFirst"/>
        <w:rPr>
          <w:del w:id="726" w:author="AnneMarieW" w:date="2018-03-19T09:52:00Z"/>
        </w:rPr>
      </w:pPr>
      <w:r w:rsidRPr="00FA42BE">
        <w:t xml:space="preserve">When the value we’re matching to our pattern contains a reference, we need to </w:t>
      </w:r>
      <w:r w:rsidRPr="00D605B4">
        <w:t>destructure</w:t>
      </w:r>
      <w:r w:rsidRPr="00FA42BE">
        <w:t xml:space="preserve"> the reference</w:t>
      </w:r>
      <w:r w:rsidRPr="00D605B4">
        <w:t xml:space="preserve"> from</w:t>
      </w:r>
      <w:r w:rsidRPr="00FA42BE">
        <w:t xml:space="preserve"> the value, which we can do </w:t>
      </w:r>
      <w:del w:id="727" w:author="Carol Nichols" w:date="2018-03-22T14:24:00Z">
        <w:r w:rsidRPr="00FA42BE" w:rsidDel="00F84BC5">
          <w:delText>can</w:delText>
        </w:r>
        <w:r w:rsidR="000A31CE" w:rsidDel="00F84BC5">
          <w:delText xml:space="preserve"> </w:delText>
        </w:r>
      </w:del>
      <w:r w:rsidRPr="00FA42BE">
        <w:t>by specifying a</w:t>
      </w:r>
      <w:r>
        <w:t xml:space="preserve"> </w:t>
      </w:r>
      <w:r w:rsidRPr="003A3DBA">
        <w:rPr>
          <w:rStyle w:val="Literal"/>
        </w:rPr>
        <w:t>&amp;</w:t>
      </w:r>
      <w:r w:rsidRPr="00D605B4">
        <w:t xml:space="preserve"> </w:t>
      </w:r>
      <w:r w:rsidRPr="00FA42BE">
        <w:t>in the pattern.</w:t>
      </w:r>
      <w:r w:rsidR="000A31CE">
        <w:t xml:space="preserve"> </w:t>
      </w:r>
      <w:ins w:id="728" w:author="AnneMarieW" w:date="2018-03-19T09:51:00Z">
        <w:r w:rsidR="001A3758">
          <w:t>Doing so</w:t>
        </w:r>
      </w:ins>
      <w:del w:id="729" w:author="AnneMarieW" w:date="2018-03-19T09:51:00Z">
        <w:r w:rsidRPr="00D605B4" w:rsidDel="001A3758">
          <w:delText>This</w:delText>
        </w:r>
      </w:del>
      <w:r w:rsidRPr="00D605B4">
        <w:t xml:space="preserve"> lets us get a variable holding the value that the</w:t>
      </w:r>
      <w:r>
        <w:t xml:space="preserve"> </w:t>
      </w:r>
      <w:r w:rsidRPr="00D605B4">
        <w:t>reference points to rather than getting a variable that holds the reference.</w:t>
      </w:r>
      <w:ins w:id="730" w:author="AnneMarieW" w:date="2018-03-19T09:52:00Z">
        <w:r w:rsidR="001A3758">
          <w:t xml:space="preserve"> </w:t>
        </w:r>
      </w:ins>
    </w:p>
    <w:p w14:paraId="35ADBDC5" w14:textId="77777777" w:rsidR="006748ED" w:rsidRDefault="0024144B">
      <w:pPr>
        <w:pStyle w:val="BodyFirst"/>
        <w:pPrChange w:id="731" w:author="AnneMarieW" w:date="2018-03-19T09:52:00Z">
          <w:pPr>
            <w:pStyle w:val="Body"/>
          </w:pPr>
        </w:pPrChange>
      </w:pPr>
      <w:r w:rsidRPr="00FA42BE">
        <w:t xml:space="preserve">This </w:t>
      </w:r>
      <w:ins w:id="732" w:author="AnneMarieW" w:date="2018-03-19T09:52:00Z">
        <w:r w:rsidR="001A3758">
          <w:t xml:space="preserve">technique </w:t>
        </w:r>
      </w:ins>
      <w:r w:rsidRPr="00FA42BE">
        <w:t>is especially useful in closures where we have iterators that iterate over</w:t>
      </w:r>
      <w:r w:rsidR="000A31CE">
        <w:t xml:space="preserve"> </w:t>
      </w:r>
      <w:r w:rsidRPr="00FA42BE">
        <w:t>references, but we want to use the values in the closure rather than</w:t>
      </w:r>
      <w:r w:rsidR="000A31CE">
        <w:t xml:space="preserve"> </w:t>
      </w:r>
      <w:r w:rsidRPr="00FA42BE">
        <w:t>the references.</w:t>
      </w:r>
    </w:p>
    <w:p w14:paraId="6555F945" w14:textId="77777777" w:rsidR="0024144B" w:rsidRPr="00FA42BE" w:rsidRDefault="0024144B" w:rsidP="00FA42BE">
      <w:pPr>
        <w:pStyle w:val="Body"/>
      </w:pPr>
      <w:r w:rsidRPr="00FA42BE">
        <w:t>The example in Listing 18-</w:t>
      </w:r>
      <w:r w:rsidRPr="00D605B4">
        <w:t>16</w:t>
      </w:r>
      <w:r w:rsidRPr="00FA42BE">
        <w:t xml:space="preserve"> iterates over references to</w:t>
      </w:r>
      <w:r w:rsidRPr="00D605B4">
        <w:t xml:space="preserve"> </w:t>
      </w:r>
      <w:r w:rsidRPr="00FA42BE">
        <w:rPr>
          <w:rStyle w:val="Literal"/>
        </w:rPr>
        <w:t>Point</w:t>
      </w:r>
      <w:r w:rsidR="000A31CE">
        <w:t xml:space="preserve"> </w:t>
      </w:r>
      <w:r w:rsidRPr="00FA42BE">
        <w:t xml:space="preserve">instances in a vector, and destructures </w:t>
      </w:r>
      <w:del w:id="733" w:author="AnneMarieW" w:date="2018-03-19T09:52:00Z">
        <w:r w:rsidRPr="00FA42BE" w:rsidDel="001A3758">
          <w:delText xml:space="preserve">both </w:delText>
        </w:r>
      </w:del>
      <w:r w:rsidRPr="00FA42BE">
        <w:t>the reference and the struct</w:t>
      </w:r>
      <w:r w:rsidR="000A31CE">
        <w:t xml:space="preserve"> </w:t>
      </w:r>
      <w:r w:rsidRPr="00FA42BE">
        <w:t>so we can perform calculations on the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and</w:t>
      </w:r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values easily:</w:t>
      </w:r>
    </w:p>
    <w:p w14:paraId="2E48A994" w14:textId="77777777" w:rsidR="0024144B" w:rsidRPr="00FA42BE" w:rsidRDefault="0024144B" w:rsidP="00FA42BE">
      <w:pPr>
        <w:pStyle w:val="CodeA"/>
      </w:pPr>
      <w:r w:rsidRPr="00FA42BE">
        <w:t>let points = vec![</w:t>
      </w:r>
    </w:p>
    <w:p w14:paraId="349E609E" w14:textId="77777777" w:rsidR="0024144B" w:rsidRPr="00FA42BE" w:rsidRDefault="0024144B" w:rsidP="00FA42BE">
      <w:pPr>
        <w:pStyle w:val="CodeB"/>
      </w:pPr>
      <w:r w:rsidRPr="00FA42BE">
        <w:t xml:space="preserve">    Point { x: 0, y: 0 },</w:t>
      </w:r>
    </w:p>
    <w:p w14:paraId="3AED5CAC" w14:textId="77777777" w:rsidR="0024144B" w:rsidRPr="00FA42BE" w:rsidRDefault="0024144B" w:rsidP="00FA42BE">
      <w:pPr>
        <w:pStyle w:val="CodeB"/>
      </w:pPr>
      <w:r w:rsidRPr="00FA42BE">
        <w:t xml:space="preserve">    Point { x: 1, y: 5 },</w:t>
      </w:r>
    </w:p>
    <w:p w14:paraId="3F091311" w14:textId="77777777" w:rsidR="0024144B" w:rsidRPr="00FA42BE" w:rsidRDefault="0024144B" w:rsidP="00FA42BE">
      <w:pPr>
        <w:pStyle w:val="CodeB"/>
      </w:pPr>
      <w:r w:rsidRPr="00FA42BE">
        <w:t xml:space="preserve">    Point { x: 10, y: -3 },</w:t>
      </w:r>
    </w:p>
    <w:p w14:paraId="5A2D522F" w14:textId="061F8C1E" w:rsidR="0024144B" w:rsidRDefault="0024144B" w:rsidP="00FA42BE">
      <w:pPr>
        <w:pStyle w:val="CodeB"/>
        <w:rPr>
          <w:ins w:id="734" w:author="Carol Nichols" w:date="2018-03-22T14:24:00Z"/>
        </w:rPr>
      </w:pPr>
      <w:r w:rsidRPr="00FA42BE">
        <w:t>];</w:t>
      </w:r>
    </w:p>
    <w:p w14:paraId="034F1D28" w14:textId="77777777" w:rsidR="00F84BC5" w:rsidRPr="00FA42BE" w:rsidRDefault="00F84BC5" w:rsidP="00FA42BE">
      <w:pPr>
        <w:pStyle w:val="CodeB"/>
      </w:pPr>
    </w:p>
    <w:p w14:paraId="17B6BB34" w14:textId="77777777" w:rsidR="0024144B" w:rsidRPr="00FA42BE" w:rsidRDefault="0024144B" w:rsidP="00FA42BE">
      <w:pPr>
        <w:pStyle w:val="CodeB"/>
      </w:pPr>
      <w:r w:rsidRPr="00FA42BE">
        <w:t>let sum_of_squares: i32 = points</w:t>
      </w:r>
    </w:p>
    <w:p w14:paraId="58388378" w14:textId="77777777" w:rsidR="0024144B" w:rsidRPr="00FA42BE" w:rsidRDefault="0024144B" w:rsidP="00FA42BE">
      <w:pPr>
        <w:pStyle w:val="CodeB"/>
      </w:pPr>
      <w:r w:rsidRPr="00FA42BE">
        <w:t xml:space="preserve">    .iter()</w:t>
      </w:r>
    </w:p>
    <w:p w14:paraId="0B187AAC" w14:textId="77777777" w:rsidR="0024144B" w:rsidRPr="00FA42BE" w:rsidRDefault="0024144B" w:rsidP="00FA42BE">
      <w:pPr>
        <w:pStyle w:val="CodeB"/>
      </w:pPr>
      <w:r w:rsidRPr="00FA42BE">
        <w:t xml:space="preserve">    .map(|&amp;Point {</w:t>
      </w:r>
      <w:r w:rsidRPr="00D605B4">
        <w:t xml:space="preserve"> </w:t>
      </w:r>
      <w:r w:rsidRPr="00FA42BE">
        <w:t>x, y</w:t>
      </w:r>
      <w:r w:rsidRPr="00D605B4">
        <w:t xml:space="preserve"> </w:t>
      </w:r>
      <w:r w:rsidRPr="00FA42BE">
        <w:t>}| x * x + y * y)</w:t>
      </w:r>
    </w:p>
    <w:p w14:paraId="4526D76D" w14:textId="77777777" w:rsidR="0024144B" w:rsidRPr="00FA42BE" w:rsidRDefault="0024144B" w:rsidP="00FA42BE">
      <w:pPr>
        <w:pStyle w:val="CodeC"/>
      </w:pPr>
      <w:r w:rsidRPr="00FA42BE">
        <w:t xml:space="preserve">    .sum();</w:t>
      </w:r>
    </w:p>
    <w:p w14:paraId="7E233A40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16</w:t>
      </w:r>
      <w:r w:rsidRPr="00FA42BE">
        <w:t>: Destructuring a reference to a struct into the struct field</w:t>
      </w:r>
      <w:del w:id="735" w:author="janelle" w:date="2018-03-09T15:24:00Z">
        <w:r w:rsidR="00FA42BE" w:rsidRPr="008D3A86" w:rsidDel="00DB5FCC">
          <w:delText xml:space="preserve"> </w:delText>
        </w:r>
      </w:del>
      <w:r>
        <w:t xml:space="preserve"> </w:t>
      </w:r>
      <w:r w:rsidRPr="00FA42BE">
        <w:t>values</w:t>
      </w:r>
      <w:r w:rsidR="00FA42BE" w:rsidRPr="008D3A86">
        <w:t xml:space="preserve"> </w:t>
      </w:r>
    </w:p>
    <w:p w14:paraId="287E984C" w14:textId="77777777" w:rsidR="0024144B" w:rsidRPr="00D605B4" w:rsidRDefault="0024144B" w:rsidP="0024144B">
      <w:pPr>
        <w:pStyle w:val="Body"/>
      </w:pPr>
      <w:r w:rsidRPr="00D605B4">
        <w:lastRenderedPageBreak/>
        <w:t xml:space="preserve">This code </w:t>
      </w:r>
      <w:r w:rsidR="00522E8E">
        <w:t xml:space="preserve">gives us </w:t>
      </w:r>
      <w:r w:rsidRPr="00D605B4">
        <w:t xml:space="preserve">the variable </w:t>
      </w:r>
      <w:r w:rsidRPr="003A3DBA">
        <w:rPr>
          <w:rStyle w:val="Literal"/>
        </w:rPr>
        <w:t>sum_of_squares</w:t>
      </w:r>
      <w:r w:rsidR="00522E8E" w:rsidRPr="00522E8E">
        <w:t xml:space="preserve"> </w:t>
      </w:r>
      <w:r w:rsidR="00522E8E">
        <w:t>holding the value 135</w:t>
      </w:r>
      <w:r w:rsidRPr="00D605B4">
        <w:t>, which is</w:t>
      </w:r>
      <w:r>
        <w:t xml:space="preserve"> </w:t>
      </w:r>
      <w:r w:rsidRPr="00D605B4">
        <w:t xml:space="preserve">the result </w:t>
      </w:r>
      <w:del w:id="736" w:author="AnneMarieW" w:date="2018-03-19T09:53:00Z">
        <w:r w:rsidRPr="00D605B4" w:rsidDel="00975B6F">
          <w:delText xml:space="preserve">from </w:delText>
        </w:r>
      </w:del>
      <w:ins w:id="737" w:author="AnneMarieW" w:date="2018-03-19T09:53:00Z">
        <w:r w:rsidR="00975B6F">
          <w:t xml:space="preserve">of </w:t>
        </w:r>
      </w:ins>
      <w:r w:rsidRPr="00D605B4">
        <w:t xml:space="preserve">squaring the </w:t>
      </w:r>
      <w:r w:rsidRPr="003A3DBA">
        <w:rPr>
          <w:rStyle w:val="Literal"/>
        </w:rPr>
        <w:t>x</w:t>
      </w:r>
      <w:r w:rsidRPr="00D605B4">
        <w:t xml:space="preserve"> value and the </w:t>
      </w:r>
      <w:r w:rsidRPr="003A3DBA">
        <w:rPr>
          <w:rStyle w:val="Literal"/>
        </w:rPr>
        <w:t>y</w:t>
      </w:r>
      <w:r w:rsidRPr="00D605B4">
        <w:t xml:space="preserve"> value, adding those</w:t>
      </w:r>
      <w:r>
        <w:t xml:space="preserve"> </w:t>
      </w:r>
      <w:r w:rsidRPr="00D605B4">
        <w:t xml:space="preserve">together, and then adding the result for each </w:t>
      </w:r>
      <w:r w:rsidRPr="003A3DBA">
        <w:rPr>
          <w:rStyle w:val="Literal"/>
        </w:rPr>
        <w:t>Point</w:t>
      </w:r>
      <w:r w:rsidRPr="00D605B4">
        <w:t xml:space="preserve"> in the </w:t>
      </w:r>
      <w:r w:rsidRPr="003A3DBA">
        <w:rPr>
          <w:rStyle w:val="Literal"/>
        </w:rPr>
        <w:t>points</w:t>
      </w:r>
      <w:r w:rsidRPr="00D605B4">
        <w:t xml:space="preserve"> vector to</w:t>
      </w:r>
      <w:r>
        <w:t xml:space="preserve"> </w:t>
      </w:r>
      <w:r w:rsidRPr="00D605B4">
        <w:t>get one number.</w:t>
      </w:r>
    </w:p>
    <w:p w14:paraId="1BA55695" w14:textId="77777777" w:rsidR="0024144B" w:rsidRPr="00FA42BE" w:rsidRDefault="0024144B" w:rsidP="00FA42BE">
      <w:pPr>
        <w:pStyle w:val="Body"/>
      </w:pPr>
      <w:r w:rsidRPr="00FA42BE">
        <w:t>If we had</w:t>
      </w:r>
      <w:r w:rsidR="000A31CE">
        <w:t xml:space="preserve"> </w:t>
      </w:r>
      <w:r w:rsidRPr="00FA42BE">
        <w:t>not included the</w:t>
      </w:r>
      <w:r w:rsidRPr="00D605B4">
        <w:t xml:space="preserve"> </w:t>
      </w:r>
      <w:r w:rsidRPr="003A3DBA">
        <w:rPr>
          <w:rStyle w:val="Literal"/>
        </w:rPr>
        <w:t>&amp;</w:t>
      </w:r>
      <w:r w:rsidRPr="00D605B4">
        <w:t xml:space="preserve"> in </w:t>
      </w:r>
      <w:r w:rsidRPr="003A3DBA">
        <w:rPr>
          <w:rStyle w:val="Literal"/>
        </w:rPr>
        <w:t>&amp;Point { x, y }</w:t>
      </w:r>
      <w:r w:rsidRPr="00D605B4">
        <w:t xml:space="preserve"> </w:t>
      </w:r>
      <w:r w:rsidRPr="00FA42BE">
        <w:t>we’d get a type mismatch</w:t>
      </w:r>
      <w:r w:rsidR="000A31CE">
        <w:t xml:space="preserve"> </w:t>
      </w:r>
      <w:r w:rsidRPr="00FA42BE">
        <w:t>error, because</w:t>
      </w:r>
      <w:r w:rsidRPr="00D605B4">
        <w:t xml:space="preserve"> </w:t>
      </w:r>
      <w:r w:rsidRPr="00FA42BE">
        <w:rPr>
          <w:rStyle w:val="Literal"/>
        </w:rPr>
        <w:t>iter</w:t>
      </w:r>
      <w:r w:rsidRPr="00D605B4">
        <w:t xml:space="preserve"> </w:t>
      </w:r>
      <w:r w:rsidRPr="00FA42BE">
        <w:t xml:space="preserve">would then iterate over references to the items in the vector rather than the </w:t>
      </w:r>
      <w:ins w:id="738" w:author="AnneMarieW" w:date="2018-03-19T09:54:00Z">
        <w:r w:rsidR="00975B6F">
          <w:t xml:space="preserve">actual </w:t>
        </w:r>
      </w:ins>
      <w:r w:rsidRPr="00FA42BE">
        <w:t>values</w:t>
      </w:r>
      <w:del w:id="739" w:author="AnneMarieW" w:date="2018-03-19T09:54:00Z">
        <w:r w:rsidRPr="00FA42BE" w:rsidDel="00975B6F">
          <w:delText xml:space="preserve"> themselves</w:delText>
        </w:r>
      </w:del>
      <w:r w:rsidRPr="00FA42BE">
        <w:t>. The error would look like this:</w:t>
      </w:r>
    </w:p>
    <w:p w14:paraId="30F743BC" w14:textId="77777777" w:rsidR="0024144B" w:rsidRPr="00FA42BE" w:rsidRDefault="0024144B" w:rsidP="00FA42BE">
      <w:pPr>
        <w:pStyle w:val="CodeA"/>
      </w:pPr>
      <w:r w:rsidRPr="00FA42BE">
        <w:t>error[E0308]: mismatched types</w:t>
      </w:r>
    </w:p>
    <w:p w14:paraId="18EE4037" w14:textId="77777777" w:rsidR="0024144B" w:rsidRPr="00FA42BE" w:rsidRDefault="0024144B" w:rsidP="00FA42BE">
      <w:pPr>
        <w:pStyle w:val="CodeB"/>
      </w:pPr>
      <w:r w:rsidRPr="00FA42BE">
        <w:t xml:space="preserve">  --&gt;</w:t>
      </w:r>
    </w:p>
    <w:p w14:paraId="07224B4F" w14:textId="77777777" w:rsidR="0024144B" w:rsidRPr="00FA42BE" w:rsidRDefault="0024144B" w:rsidP="00FA42BE">
      <w:pPr>
        <w:pStyle w:val="CodeB"/>
      </w:pPr>
      <w:r w:rsidRPr="00FA42BE">
        <w:t xml:space="preserve">   |</w:t>
      </w:r>
    </w:p>
    <w:p w14:paraId="49AFDA8F" w14:textId="77777777" w:rsidR="0024144B" w:rsidRPr="00FA42BE" w:rsidRDefault="0024144B" w:rsidP="00FA42BE">
      <w:pPr>
        <w:pStyle w:val="CodeB"/>
      </w:pPr>
      <w:r w:rsidRPr="00FA42BE">
        <w:t>14 |         .map(|Point {</w:t>
      </w:r>
      <w:r w:rsidRPr="00D605B4">
        <w:t xml:space="preserve"> </w:t>
      </w:r>
      <w:r w:rsidRPr="00FA42BE">
        <w:t>x, y</w:t>
      </w:r>
      <w:r w:rsidRPr="00D605B4">
        <w:t xml:space="preserve"> </w:t>
      </w:r>
      <w:r w:rsidRPr="00FA42BE">
        <w:t>}| x * x + y * y)</w:t>
      </w:r>
    </w:p>
    <w:p w14:paraId="7A607703" w14:textId="0D91CDAF" w:rsidR="0024144B" w:rsidRPr="00FA42BE" w:rsidRDefault="0024144B" w:rsidP="00FA42BE">
      <w:pPr>
        <w:pStyle w:val="CodeB"/>
      </w:pPr>
      <w:r w:rsidRPr="00FA42BE">
        <w:t xml:space="preserve">   |               ^^^^^^^^^^^^ expected &amp;Point, found struct </w:t>
      </w:r>
      <w:ins w:id="740" w:author="Carol Nichols" w:date="2018-03-22T13:45:00Z">
        <w:r w:rsidR="00BF079D">
          <w:t>`</w:t>
        </w:r>
      </w:ins>
      <w:r w:rsidRPr="00FA42BE">
        <w:t>Point</w:t>
      </w:r>
      <w:ins w:id="741" w:author="Carol Nichols" w:date="2018-03-22T13:45:00Z">
        <w:r w:rsidR="00BF079D">
          <w:t>`</w:t>
        </w:r>
      </w:ins>
    </w:p>
    <w:p w14:paraId="61C2B0D7" w14:textId="77777777" w:rsidR="0024144B" w:rsidRPr="00FA42BE" w:rsidRDefault="0024144B" w:rsidP="00FA42BE">
      <w:pPr>
        <w:pStyle w:val="CodeB"/>
      </w:pPr>
      <w:r w:rsidRPr="00FA42BE">
        <w:t xml:space="preserve">   |</w:t>
      </w:r>
    </w:p>
    <w:p w14:paraId="0507009A" w14:textId="5A0BD195" w:rsidR="0024144B" w:rsidRPr="00FA42BE" w:rsidRDefault="0024144B" w:rsidP="00FA42BE">
      <w:pPr>
        <w:pStyle w:val="CodeB"/>
      </w:pPr>
      <w:r w:rsidRPr="00FA42BE">
        <w:t xml:space="preserve">   = note: expected type </w:t>
      </w:r>
      <w:ins w:id="742" w:author="Carol Nichols" w:date="2018-03-22T13:46:00Z">
        <w:r w:rsidR="00EE6B57">
          <w:t>`</w:t>
        </w:r>
      </w:ins>
      <w:r w:rsidRPr="00D605B4">
        <w:t>&amp;</w:t>
      </w:r>
      <w:r w:rsidRPr="00FA42BE">
        <w:t>Point</w:t>
      </w:r>
      <w:ins w:id="743" w:author="Carol Nichols" w:date="2018-03-22T13:46:00Z">
        <w:r w:rsidR="00EE6B57">
          <w:t>`</w:t>
        </w:r>
      </w:ins>
    </w:p>
    <w:p w14:paraId="78AEB4E9" w14:textId="0C410200" w:rsidR="0024144B" w:rsidRPr="00FA42BE" w:rsidRDefault="0024144B" w:rsidP="00FA42BE">
      <w:pPr>
        <w:pStyle w:val="CodeC"/>
      </w:pPr>
      <w:r w:rsidRPr="00FA42BE">
        <w:t xml:space="preserve">              found type </w:t>
      </w:r>
      <w:ins w:id="744" w:author="Carol Nichols" w:date="2018-03-22T13:46:00Z">
        <w:r w:rsidR="00EE6B57">
          <w:t>`</w:t>
        </w:r>
      </w:ins>
      <w:r w:rsidRPr="00FA42BE">
        <w:t>Point</w:t>
      </w:r>
      <w:ins w:id="745" w:author="Carol Nichols" w:date="2018-03-22T13:46:00Z">
        <w:r w:rsidR="00EE6B57">
          <w:t>`</w:t>
        </w:r>
      </w:ins>
    </w:p>
    <w:p w14:paraId="615F4BD9" w14:textId="77777777" w:rsidR="0024144B" w:rsidRPr="00FA42BE" w:rsidRDefault="0024144B" w:rsidP="00FA42BE">
      <w:pPr>
        <w:pStyle w:val="Body"/>
      </w:pPr>
      <w:r w:rsidRPr="00FA42BE">
        <w:t xml:space="preserve">This </w:t>
      </w:r>
      <w:ins w:id="746" w:author="AnneMarieW" w:date="2018-03-19T09:54:00Z">
        <w:r w:rsidR="0024152A">
          <w:t xml:space="preserve">error </w:t>
        </w:r>
      </w:ins>
      <w:del w:id="747" w:author="AnneMarieW" w:date="2018-03-19T09:54:00Z">
        <w:r w:rsidRPr="00FA42BE" w:rsidDel="0024152A">
          <w:delText>tells us</w:delText>
        </w:r>
      </w:del>
      <w:ins w:id="748" w:author="AnneMarieW" w:date="2018-03-19T09:54:00Z">
        <w:r w:rsidR="0024152A">
          <w:t>indicates</w:t>
        </w:r>
      </w:ins>
      <w:r w:rsidRPr="00FA42BE">
        <w:t xml:space="preserve"> that Rust was expecting our closure to match</w:t>
      </w:r>
      <w:r w:rsidRPr="00D605B4">
        <w:t xml:space="preserve"> </w:t>
      </w:r>
      <w:r w:rsidRPr="00FA42BE">
        <w:rPr>
          <w:rStyle w:val="Literal"/>
        </w:rPr>
        <w:t>&amp;Point</w:t>
      </w:r>
      <w:r w:rsidRPr="00FA42BE">
        <w:t>, but we tried to</w:t>
      </w:r>
      <w:r w:rsidR="000A31CE">
        <w:t xml:space="preserve"> </w:t>
      </w:r>
      <w:r w:rsidRPr="00FA42BE">
        <w:t>match directly to a</w:t>
      </w:r>
      <w:r w:rsidRPr="00D605B4">
        <w:t xml:space="preserve"> </w:t>
      </w:r>
      <w:r w:rsidRPr="00FA42BE">
        <w:rPr>
          <w:rStyle w:val="Literal"/>
        </w:rPr>
        <w:t>Point</w:t>
      </w:r>
      <w:r w:rsidRPr="00D605B4">
        <w:t xml:space="preserve"> </w:t>
      </w:r>
      <w:r w:rsidRPr="00FA42BE">
        <w:t xml:space="preserve">value, </w:t>
      </w:r>
      <w:del w:id="749" w:author="AnneMarieW" w:date="2018-03-19T09:54:00Z">
        <w:r w:rsidRPr="00FA42BE" w:rsidDel="0024152A">
          <w:delText xml:space="preserve">and </w:delText>
        </w:r>
      </w:del>
      <w:r w:rsidRPr="00FA42BE">
        <w:t>not a reference to a</w:t>
      </w:r>
      <w:r w:rsidR="000A31CE">
        <w:t xml:space="preserve"> </w:t>
      </w:r>
      <w:r w:rsidRPr="00FA42BE">
        <w:rPr>
          <w:rStyle w:val="Literal"/>
        </w:rPr>
        <w:t>Point</w:t>
      </w:r>
      <w:r w:rsidRPr="00FA42BE">
        <w:t>.</w:t>
      </w:r>
    </w:p>
    <w:p w14:paraId="1FEDB1C1" w14:textId="77777777" w:rsidR="0024144B" w:rsidRPr="00FA42BE" w:rsidRDefault="0024144B" w:rsidP="00FA42BE">
      <w:pPr>
        <w:pStyle w:val="HeadC"/>
      </w:pPr>
      <w:bookmarkStart w:id="750" w:name="_Toc508287981"/>
      <w:r w:rsidRPr="00FA42BE">
        <w:t>Destructuring Structs and Tuples</w:t>
      </w:r>
      <w:bookmarkEnd w:id="750"/>
    </w:p>
    <w:p w14:paraId="7CC8FE7E" w14:textId="77777777" w:rsidR="0024144B" w:rsidRPr="00FA42BE" w:rsidRDefault="0024144B" w:rsidP="00FA42BE">
      <w:pPr>
        <w:pStyle w:val="BodyFirst"/>
      </w:pPr>
      <w:r w:rsidRPr="00FA42BE">
        <w:t>We can mix, match, and nest destructuring patterns in even more complex way</w:t>
      </w:r>
      <w:ins w:id="751" w:author="AnneMarieW" w:date="2018-03-19T09:54:00Z">
        <w:r w:rsidR="00B37956">
          <w:t>s</w:t>
        </w:r>
      </w:ins>
      <w:r w:rsidRPr="00FA42BE">
        <w:t xml:space="preserve">. </w:t>
      </w:r>
      <w:ins w:id="752" w:author="AnneMarieW" w:date="2018-03-19T09:55:00Z">
        <w:r w:rsidR="00B37956">
          <w:t>The following</w:t>
        </w:r>
      </w:ins>
      <w:del w:id="753" w:author="AnneMarieW" w:date="2018-03-19T09:55:00Z">
        <w:r w:rsidRPr="00FA42BE" w:rsidDel="00B37956">
          <w:delText>Here’s an</w:delText>
        </w:r>
      </w:del>
      <w:r w:rsidRPr="00FA42BE">
        <w:t xml:space="preserve"> example </w:t>
      </w:r>
      <w:del w:id="754" w:author="AnneMarieW" w:date="2018-03-19T09:55:00Z">
        <w:r w:rsidRPr="00FA42BE" w:rsidDel="00B37956">
          <w:delText>of</w:delText>
        </w:r>
      </w:del>
      <w:ins w:id="755" w:author="AnneMarieW" w:date="2018-03-19T09:55:00Z">
        <w:r w:rsidR="00B37956">
          <w:t>shows</w:t>
        </w:r>
      </w:ins>
      <w:r w:rsidRPr="00FA42BE">
        <w:t xml:space="preserve"> a complicated destructure</w:t>
      </w:r>
      <w:del w:id="756" w:author="AnneMarieW" w:date="2018-03-19T09:55:00Z">
        <w:r w:rsidRPr="00FA42BE" w:rsidDel="00B37956">
          <w:delText>,</w:delText>
        </w:r>
      </w:del>
      <w:r w:rsidRPr="00FA42BE">
        <w:t xml:space="preserve"> where</w:t>
      </w:r>
      <w:r w:rsidR="000A31CE">
        <w:t xml:space="preserve"> </w:t>
      </w:r>
      <w:r w:rsidRPr="00FA42BE">
        <w:t>we nest structs and</w:t>
      </w:r>
      <w:r w:rsidR="000A31CE">
        <w:t xml:space="preserve"> </w:t>
      </w:r>
      <w:r w:rsidRPr="00FA42BE">
        <w:t>tuples inside a tuple, and destructure all the primitive values out:</w:t>
      </w:r>
    </w:p>
    <w:p w14:paraId="45D82F9E" w14:textId="77777777" w:rsidR="0024144B" w:rsidRPr="00FA42BE" w:rsidRDefault="0024144B" w:rsidP="00FA42BE">
      <w:pPr>
        <w:pStyle w:val="CodeSingle"/>
      </w:pPr>
      <w:r w:rsidRPr="00FA42BE">
        <w:t>let ((feet, inches), Point {x, y}) = ((3, 10), Point { x: 3, y: -10 });</w:t>
      </w:r>
    </w:p>
    <w:p w14:paraId="11A7A661" w14:textId="77777777" w:rsidR="0024144B" w:rsidRPr="00FA42BE" w:rsidRDefault="0024144B" w:rsidP="00FA42BE">
      <w:pPr>
        <w:pStyle w:val="Body"/>
      </w:pPr>
      <w:r w:rsidRPr="00FA42BE">
        <w:t xml:space="preserve">This </w:t>
      </w:r>
      <w:ins w:id="757" w:author="AnneMarieW" w:date="2018-03-19T09:55:00Z">
        <w:r w:rsidR="00552D59">
          <w:t xml:space="preserve">code </w:t>
        </w:r>
      </w:ins>
      <w:r w:rsidRPr="00FA42BE">
        <w:t>lets us break complex types into their component parts</w:t>
      </w:r>
      <w:r w:rsidRPr="00D605B4">
        <w:t xml:space="preserve"> so</w:t>
      </w:r>
      <w:del w:id="758" w:author="AnneMarieW" w:date="2018-03-19T09:56:00Z">
        <w:r w:rsidRPr="00D605B4" w:rsidDel="00552D59">
          <w:delText xml:space="preserve"> that</w:delText>
        </w:r>
      </w:del>
      <w:r w:rsidRPr="00D605B4">
        <w:t xml:space="preserve"> we can use</w:t>
      </w:r>
      <w:r>
        <w:t xml:space="preserve"> </w:t>
      </w:r>
      <w:r w:rsidRPr="00D605B4">
        <w:t>the values we’re interested in separately</w:t>
      </w:r>
      <w:r w:rsidRPr="00FA42BE">
        <w:t>.</w:t>
      </w:r>
    </w:p>
    <w:p w14:paraId="67A692E1" w14:textId="77777777" w:rsidR="0024144B" w:rsidRPr="00D605B4" w:rsidRDefault="0024144B" w:rsidP="0024144B">
      <w:pPr>
        <w:pStyle w:val="Body"/>
      </w:pPr>
      <w:r w:rsidRPr="00D605B4">
        <w:t>Destructuring with patterns is a convenient way to use pieces of values, such</w:t>
      </w:r>
      <w:r>
        <w:t xml:space="preserve"> </w:t>
      </w:r>
      <w:r w:rsidRPr="00D605B4">
        <w:t>as the value from each field in a struct, separately from each other.</w:t>
      </w:r>
    </w:p>
    <w:p w14:paraId="7C5DB20D" w14:textId="77777777" w:rsidR="0024144B" w:rsidRPr="00FA42BE" w:rsidRDefault="0024144B" w:rsidP="00FA42BE">
      <w:pPr>
        <w:pStyle w:val="HeadB"/>
      </w:pPr>
      <w:bookmarkStart w:id="759" w:name="_Toc508287982"/>
      <w:r w:rsidRPr="00FA42BE">
        <w:t>Ignoring Values in a Pattern</w:t>
      </w:r>
      <w:bookmarkEnd w:id="759"/>
    </w:p>
    <w:p w14:paraId="3184A7A4" w14:textId="77777777" w:rsidR="0024144B" w:rsidRPr="00FA42BE" w:rsidRDefault="0024144B" w:rsidP="00FA42BE">
      <w:pPr>
        <w:pStyle w:val="BodyFirst"/>
      </w:pPr>
      <w:del w:id="760" w:author="AnneMarieW" w:date="2018-03-19T09:56:00Z">
        <w:r w:rsidRPr="00FA42BE" w:rsidDel="00552D59">
          <w:delText>We</w:delText>
        </w:r>
      </w:del>
      <w:ins w:id="761" w:author="AnneMarieW" w:date="2018-03-19T09:56:00Z">
        <w:r w:rsidR="00552D59">
          <w:t>You</w:t>
        </w:r>
      </w:ins>
      <w:r w:rsidRPr="00FA42BE">
        <w:t>’ve seen that it’s sometimes useful to ignore values in a pattern, such as in the last arm of a</w:t>
      </w:r>
      <w:r w:rsidRPr="00D605B4">
        <w:t xml:space="preserve"> </w:t>
      </w:r>
      <w:r w:rsidRPr="00FA42BE">
        <w:rPr>
          <w:rStyle w:val="Literal"/>
        </w:rPr>
        <w:t>match</w:t>
      </w:r>
      <w:del w:id="762" w:author="AnneMarieW" w:date="2018-03-19T09:58:00Z">
        <w:r w:rsidRPr="00D605B4" w:rsidDel="00552D59">
          <w:delText xml:space="preserve"> </w:delText>
        </w:r>
      </w:del>
      <w:ins w:id="763" w:author="AnneMarieW" w:date="2018-03-19T09:58:00Z">
        <w:r w:rsidR="00552D59">
          <w:t xml:space="preserve">, </w:t>
        </w:r>
      </w:ins>
      <w:r w:rsidRPr="00FA42BE">
        <w:t>to g</w:t>
      </w:r>
      <w:del w:id="764" w:author="AnneMarieW" w:date="2018-03-19T09:58:00Z">
        <w:r w:rsidRPr="00FA42BE" w:rsidDel="00552D59">
          <w:delText>ive us</w:delText>
        </w:r>
      </w:del>
      <w:ins w:id="765" w:author="AnneMarieW" w:date="2018-03-19T09:58:00Z">
        <w:r w:rsidR="00552D59">
          <w:t>et</w:t>
        </w:r>
      </w:ins>
      <w:r w:rsidRPr="00FA42BE">
        <w:t xml:space="preserve"> a catch</w:t>
      </w:r>
      <w:del w:id="766" w:author="AnneMarieW" w:date="2018-03-19T09:56:00Z">
        <w:r w:rsidRPr="00FA42BE" w:rsidDel="00552D59">
          <w:delText>-</w:delText>
        </w:r>
      </w:del>
      <w:r w:rsidRPr="00FA42BE">
        <w:t>all that doesn’t actually do anything</w:t>
      </w:r>
      <w:del w:id="767" w:author="AnneMarieW" w:date="2018-03-19T09:57:00Z">
        <w:r w:rsidRPr="00FA42BE" w:rsidDel="00552D59">
          <w:delText>,</w:delText>
        </w:r>
      </w:del>
      <w:r w:rsidRPr="00FA42BE">
        <w:t xml:space="preserve"> but does account for all remaining possible</w:t>
      </w:r>
      <w:r w:rsidR="000A31CE">
        <w:t xml:space="preserve"> </w:t>
      </w:r>
      <w:r w:rsidRPr="00D605B4">
        <w:t xml:space="preserve">values. </w:t>
      </w:r>
      <w:r w:rsidRPr="00FA42BE">
        <w:t>There are a few ways to ignore entire values or parts of values in a pattern: using the</w:t>
      </w:r>
      <w:r w:rsidR="000A31CE">
        <w:t xml:space="preserve"> </w:t>
      </w:r>
      <w:r w:rsidRPr="003A3DBA">
        <w:rPr>
          <w:rStyle w:val="Literal"/>
        </w:rPr>
        <w:t>_</w:t>
      </w:r>
      <w:r>
        <w:t xml:space="preserve"> </w:t>
      </w:r>
      <w:r w:rsidRPr="00FA42BE">
        <w:t xml:space="preserve">pattern (which </w:t>
      </w:r>
      <w:del w:id="768" w:author="AnneMarieW" w:date="2018-03-19T09:58:00Z">
        <w:r w:rsidRPr="00FA42BE" w:rsidDel="00552D59">
          <w:delText>we</w:delText>
        </w:r>
      </w:del>
      <w:ins w:id="769" w:author="AnneMarieW" w:date="2018-03-19T09:58:00Z">
        <w:r w:rsidR="00552D59">
          <w:t>you</w:t>
        </w:r>
      </w:ins>
      <w:r w:rsidRPr="00FA42BE">
        <w:t>’ve seen), using the</w:t>
      </w:r>
      <w:r w:rsidRPr="00D605B4">
        <w:t xml:space="preserve"> </w:t>
      </w:r>
      <w:r w:rsidRPr="003A3DBA">
        <w:rPr>
          <w:rStyle w:val="Literal"/>
        </w:rPr>
        <w:t>_</w:t>
      </w:r>
      <w:r w:rsidRPr="00D605B4">
        <w:t xml:space="preserve"> </w:t>
      </w:r>
      <w:r w:rsidRPr="00FA42BE">
        <w:t xml:space="preserve">pattern within another pattern, using a </w:t>
      </w:r>
      <w:r w:rsidRPr="00FA42BE">
        <w:lastRenderedPageBreak/>
        <w:t>name that starts</w:t>
      </w:r>
      <w:r w:rsidR="000A31CE">
        <w:t xml:space="preserve"> </w:t>
      </w:r>
      <w:r w:rsidRPr="00FA42BE">
        <w:t>with an underscore, or using</w:t>
      </w:r>
      <w:r w:rsidRPr="00D605B4">
        <w:t xml:space="preserve"> </w:t>
      </w:r>
      <w:r w:rsidRPr="003A3DBA">
        <w:rPr>
          <w:rStyle w:val="Literal"/>
        </w:rPr>
        <w:t>..</w:t>
      </w:r>
      <w:r w:rsidRPr="00D605B4">
        <w:t xml:space="preserve"> </w:t>
      </w:r>
      <w:r w:rsidRPr="00FA42BE">
        <w:t>to ignore remaining parts of a value.</w:t>
      </w:r>
      <w:r w:rsidR="000A31CE">
        <w:t xml:space="preserve"> </w:t>
      </w:r>
      <w:r w:rsidRPr="00FA42BE">
        <w:t xml:space="preserve">Let’s explore how and why to </w:t>
      </w:r>
      <w:del w:id="770" w:author="AnneMarieW" w:date="2018-03-19T09:59:00Z">
        <w:r w:rsidRPr="00FA42BE" w:rsidDel="00552D59">
          <w:delText xml:space="preserve">do </w:delText>
        </w:r>
      </w:del>
      <w:ins w:id="771" w:author="AnneMarieW" w:date="2018-03-19T09:59:00Z">
        <w:r w:rsidR="00552D59">
          <w:t xml:space="preserve">use </w:t>
        </w:r>
      </w:ins>
      <w:r w:rsidRPr="00FA42BE">
        <w:t>each of these</w:t>
      </w:r>
      <w:ins w:id="772" w:author="AnneMarieW" w:date="2018-03-19T09:59:00Z">
        <w:r w:rsidR="00552D59">
          <w:t xml:space="preserve"> patterns</w:t>
        </w:r>
      </w:ins>
      <w:r w:rsidRPr="00FA42BE">
        <w:t>.</w:t>
      </w:r>
    </w:p>
    <w:p w14:paraId="49200F6D" w14:textId="77777777" w:rsidR="0024144B" w:rsidRPr="00FA42BE" w:rsidRDefault="0024144B" w:rsidP="00FA42BE">
      <w:pPr>
        <w:pStyle w:val="HeadC"/>
      </w:pPr>
      <w:bookmarkStart w:id="773" w:name="_Toc508287983"/>
      <w:r w:rsidRPr="00FA42BE">
        <w:t>Ignoring an Entire Value with</w:t>
      </w:r>
      <w:r w:rsidRPr="00D605B4">
        <w:t xml:space="preserve"> </w:t>
      </w:r>
      <w:r w:rsidRPr="00903250">
        <w:rPr>
          <w:rStyle w:val="Literal"/>
          <w:rPrChange w:id="774" w:author="Carol Nichols" w:date="2018-03-22T13:47:00Z">
            <w:rPr/>
          </w:rPrChange>
        </w:rPr>
        <w:t>_</w:t>
      </w:r>
      <w:bookmarkEnd w:id="773"/>
    </w:p>
    <w:p w14:paraId="6DFCA20F" w14:textId="77777777" w:rsidR="0024144B" w:rsidRPr="00FA42BE" w:rsidRDefault="0024144B" w:rsidP="00FA42BE">
      <w:pPr>
        <w:pStyle w:val="BodyFirst"/>
      </w:pPr>
      <w:r w:rsidRPr="00FA42BE">
        <w:t>We’ve used the underscore</w:t>
      </w:r>
      <w:del w:id="775" w:author="AnneMarieW" w:date="2018-03-19T10:01:00Z">
        <w:r w:rsidRPr="00FA42BE" w:rsidDel="00552D59">
          <w:delText xml:space="preserve"> </w:delText>
        </w:r>
      </w:del>
      <w:ins w:id="776" w:author="AnneMarieW" w:date="2018-03-19T10:00:00Z">
        <w:r w:rsidR="00552D59">
          <w:t xml:space="preserve"> </w:t>
        </w:r>
        <w:r w:rsidR="00552D59" w:rsidRPr="003A3DBA">
          <w:rPr>
            <w:rStyle w:val="Literal"/>
          </w:rPr>
          <w:t>_</w:t>
        </w:r>
        <w:r w:rsidR="00552D59">
          <w:rPr>
            <w:rStyle w:val="Literal"/>
          </w:rPr>
          <w:t xml:space="preserve"> </w:t>
        </w:r>
      </w:ins>
      <w:r w:rsidRPr="00FA42BE">
        <w:t>as a wildcard pattern that will match any value</w:t>
      </w:r>
      <w:r w:rsidR="000A31CE">
        <w:t xml:space="preserve"> </w:t>
      </w:r>
      <w:r w:rsidRPr="00FA42BE">
        <w:t xml:space="preserve">but not bind to the value. </w:t>
      </w:r>
      <w:del w:id="777" w:author="AnneMarieW" w:date="2018-03-19T10:00:00Z">
        <w:r w:rsidRPr="00FA42BE" w:rsidDel="00552D59">
          <w:delText>While</w:delText>
        </w:r>
      </w:del>
      <w:ins w:id="778" w:author="AnneMarieW" w:date="2018-03-19T10:00:00Z">
        <w:r w:rsidR="00552D59">
          <w:t>Although</w:t>
        </w:r>
      </w:ins>
      <w:r w:rsidRPr="00FA42BE">
        <w:t xml:space="preserve"> the underscore</w:t>
      </w:r>
      <w:del w:id="779" w:author="AnneMarieW" w:date="2018-03-19T10:01:00Z">
        <w:r w:rsidRPr="00FA42BE" w:rsidDel="00552D59">
          <w:delText xml:space="preserve"> </w:delText>
        </w:r>
      </w:del>
      <w:ins w:id="780" w:author="AnneMarieW" w:date="2018-03-19T10:01:00Z">
        <w:r w:rsidR="00552D59">
          <w:t xml:space="preserve"> </w:t>
        </w:r>
        <w:r w:rsidR="00552D59" w:rsidRPr="003A3DBA">
          <w:rPr>
            <w:rStyle w:val="Literal"/>
          </w:rPr>
          <w:t>_</w:t>
        </w:r>
        <w:r w:rsidR="00552D59">
          <w:rPr>
            <w:rStyle w:val="Literal"/>
          </w:rPr>
          <w:t xml:space="preserve"> </w:t>
        </w:r>
      </w:ins>
      <w:r w:rsidRPr="00FA42BE">
        <w:t>pattern is especially useful as</w:t>
      </w:r>
      <w:r w:rsidR="000A31CE">
        <w:t xml:space="preserve"> </w:t>
      </w:r>
      <w:r w:rsidRPr="00FA42BE">
        <w:t>the last arm in a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expression, we can use it in any pattern, including</w:t>
      </w:r>
      <w:r w:rsidR="000A31CE">
        <w:t xml:space="preserve"> </w:t>
      </w:r>
      <w:r w:rsidRPr="00FA42BE">
        <w:t xml:space="preserve">function </w:t>
      </w:r>
      <w:r w:rsidRPr="00D605B4">
        <w:t>parameters</w:t>
      </w:r>
      <w:r w:rsidRPr="00FA42BE">
        <w:t>, as shown in Listing 18-</w:t>
      </w:r>
      <w:r w:rsidRPr="00D605B4">
        <w:t>17</w:t>
      </w:r>
      <w:r w:rsidRPr="00FA42BE">
        <w:t>:</w:t>
      </w:r>
    </w:p>
    <w:p w14:paraId="0FE21502" w14:textId="77777777" w:rsidR="0024144B" w:rsidRPr="00893FAB" w:rsidRDefault="0024144B" w:rsidP="0024144B">
      <w:pPr>
        <w:pStyle w:val="ProductionDirective"/>
      </w:pPr>
      <w:del w:id="781" w:author="janelle" w:date="2018-03-19T17:16:00Z">
        <w:r w:rsidRPr="00893FAB" w:rsidDel="00D02148">
          <w:delText xml:space="preserve">Filename: </w:delText>
        </w:r>
      </w:del>
      <w:r w:rsidRPr="00893FAB">
        <w:t>src/main.rs</w:t>
      </w:r>
    </w:p>
    <w:p w14:paraId="6F4CB56E" w14:textId="77777777" w:rsidR="0024144B" w:rsidRPr="00FA42BE" w:rsidRDefault="0024144B" w:rsidP="00FA42BE">
      <w:pPr>
        <w:pStyle w:val="CodeA"/>
      </w:pPr>
      <w:r w:rsidRPr="00FA42BE">
        <w:t>fn foo(_: i32</w:t>
      </w:r>
      <w:r w:rsidRPr="00D605B4">
        <w:t>, y: i32</w:t>
      </w:r>
      <w:r w:rsidRPr="00FA42BE">
        <w:t>) {</w:t>
      </w:r>
    </w:p>
    <w:p w14:paraId="6CD936A4" w14:textId="77777777" w:rsidR="0024144B" w:rsidRPr="00FA42BE" w:rsidRDefault="0024144B" w:rsidP="00FA42BE">
      <w:pPr>
        <w:pStyle w:val="CodeB"/>
      </w:pPr>
      <w:r w:rsidRPr="00FA42BE">
        <w:t xml:space="preserve">    </w:t>
      </w:r>
      <w:r w:rsidRPr="00D605B4">
        <w:t>println!("This</w:t>
      </w:r>
      <w:r w:rsidRPr="00FA42BE">
        <w:t xml:space="preserve"> code </w:t>
      </w:r>
      <w:r w:rsidRPr="00D605B4">
        <w:t>only uses the y parameter: {}", y);</w:t>
      </w:r>
    </w:p>
    <w:p w14:paraId="6412312E" w14:textId="77777777" w:rsidR="0024144B" w:rsidRPr="00D605B4" w:rsidRDefault="0024144B" w:rsidP="0024144B">
      <w:pPr>
        <w:pStyle w:val="CodeB"/>
      </w:pPr>
      <w:r w:rsidRPr="00D605B4">
        <w:t>}</w:t>
      </w:r>
    </w:p>
    <w:p w14:paraId="28F59870" w14:textId="77777777" w:rsidR="0024144B" w:rsidRPr="00D605B4" w:rsidRDefault="0024144B" w:rsidP="0024144B">
      <w:pPr>
        <w:pStyle w:val="CodeB"/>
      </w:pPr>
    </w:p>
    <w:p w14:paraId="70E5DBA6" w14:textId="77777777" w:rsidR="0024144B" w:rsidRPr="00D605B4" w:rsidRDefault="0024144B" w:rsidP="0024144B">
      <w:pPr>
        <w:pStyle w:val="CodeB"/>
      </w:pPr>
      <w:r w:rsidRPr="00D605B4">
        <w:t>fn main() {</w:t>
      </w:r>
    </w:p>
    <w:p w14:paraId="3D285CC7" w14:textId="77777777" w:rsidR="0024144B" w:rsidRPr="00D605B4" w:rsidRDefault="0024144B" w:rsidP="0024144B">
      <w:pPr>
        <w:pStyle w:val="CodeB"/>
      </w:pPr>
      <w:r w:rsidRPr="00D605B4">
        <w:t xml:space="preserve">    foo(3, 4);</w:t>
      </w:r>
    </w:p>
    <w:p w14:paraId="507C004E" w14:textId="77777777" w:rsidR="0024144B" w:rsidRPr="00FA42BE" w:rsidRDefault="0024144B" w:rsidP="00FA42BE">
      <w:pPr>
        <w:pStyle w:val="CodeC"/>
      </w:pPr>
      <w:r w:rsidRPr="00FA42BE">
        <w:t>}</w:t>
      </w:r>
    </w:p>
    <w:p w14:paraId="40248B26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17</w:t>
      </w:r>
      <w:r w:rsidRPr="00FA42BE">
        <w:t>: Using</w:t>
      </w:r>
      <w:r w:rsidRPr="00D605B4">
        <w:t xml:space="preserve"> </w:t>
      </w:r>
      <w:r w:rsidRPr="003A3DBA">
        <w:rPr>
          <w:rStyle w:val="LiteralCaption"/>
        </w:rPr>
        <w:t>_</w:t>
      </w:r>
      <w:r w:rsidRPr="00D605B4">
        <w:t xml:space="preserve"> </w:t>
      </w:r>
      <w:r w:rsidRPr="00FA42BE">
        <w:t>in a function signature</w:t>
      </w:r>
    </w:p>
    <w:p w14:paraId="54FB1056" w14:textId="77777777" w:rsidR="00376958" w:rsidRDefault="0024144B" w:rsidP="0024144B">
      <w:pPr>
        <w:pStyle w:val="Body"/>
      </w:pPr>
      <w:r w:rsidRPr="00D605B4">
        <w:t xml:space="preserve">This code will completely ignore the value passed as the first argument, </w:t>
      </w:r>
      <w:r w:rsidR="00CA1F78" w:rsidRPr="00CA1F78">
        <w:rPr>
          <w:rStyle w:val="Literal"/>
          <w:rPrChange w:id="782" w:author="AnneMarieW" w:date="2018-03-19T10:01:00Z">
            <w:rPr>
              <w:rFonts w:ascii="Courier" w:hAnsi="Courier"/>
              <w:color w:val="0000FF"/>
              <w:sz w:val="20"/>
            </w:rPr>
          </w:rPrChange>
        </w:rPr>
        <w:t>3</w:t>
      </w:r>
      <w:r w:rsidRPr="00D605B4">
        <w:t>, and</w:t>
      </w:r>
      <w:r>
        <w:t xml:space="preserve"> </w:t>
      </w:r>
      <w:r w:rsidRPr="00D605B4">
        <w:t>will print</w:t>
      </w:r>
      <w:del w:id="783" w:author="AnneMarieW" w:date="2018-03-19T10:01:00Z">
        <w:r w:rsidRPr="00D605B4" w:rsidDel="00552D59">
          <w:delText xml:space="preserve"> out</w:delText>
        </w:r>
      </w:del>
      <w:r w:rsidRPr="00D605B4">
        <w:t xml:space="preserve"> </w:t>
      </w:r>
      <w:r w:rsidRPr="003A3DBA">
        <w:rPr>
          <w:rStyle w:val="Literal"/>
        </w:rPr>
        <w:t>This code only uses the y parameter: 4</w:t>
      </w:r>
      <w:r w:rsidRPr="00D605B4">
        <w:t xml:space="preserve">. </w:t>
      </w:r>
    </w:p>
    <w:p w14:paraId="3EAEA3C9" w14:textId="77777777" w:rsidR="0024144B" w:rsidRPr="00FA42BE" w:rsidRDefault="0024144B" w:rsidP="00FA42BE">
      <w:pPr>
        <w:pStyle w:val="Body"/>
      </w:pPr>
      <w:r w:rsidRPr="00D605B4">
        <w:t>In most cases when you</w:t>
      </w:r>
      <w:r>
        <w:t xml:space="preserve"> </w:t>
      </w:r>
      <w:r w:rsidRPr="00D605B4">
        <w:t>no longer need a particular function parameter</w:t>
      </w:r>
      <w:r w:rsidRPr="00FA42BE">
        <w:t>, you would change the signature so it doesn’t include the unused parameter.</w:t>
      </w:r>
      <w:ins w:id="784" w:author="AnneMarieW" w:date="2018-03-19T10:02:00Z">
        <w:r w:rsidR="00552D59">
          <w:t xml:space="preserve"> </w:t>
        </w:r>
      </w:ins>
      <w:r w:rsidRPr="00D605B4">
        <w:t xml:space="preserve">Ignoring a function parameter can be especially useful in </w:t>
      </w:r>
      <w:r w:rsidRPr="00FA42BE">
        <w:t>some cases</w:t>
      </w:r>
      <w:del w:id="785" w:author="AnneMarieW" w:date="2018-03-19T10:02:00Z">
        <w:r w:rsidR="00FA42BE" w:rsidRPr="008D3A86" w:rsidDel="00552D59">
          <w:delText xml:space="preserve"> </w:delText>
        </w:r>
        <w:r w:rsidRPr="00D605B4" w:rsidDel="00552D59">
          <w:delText>,</w:delText>
        </w:r>
      </w:del>
      <w:ins w:id="786" w:author="AnneMarieW" w:date="2018-03-19T10:03:00Z">
        <w:r w:rsidR="00552D59">
          <w:t>:</w:t>
        </w:r>
      </w:ins>
      <w:ins w:id="787" w:author="AnneMarieW" w:date="2018-03-19T10:02:00Z">
        <w:r w:rsidR="00552D59">
          <w:t xml:space="preserve"> for example,</w:t>
        </w:r>
      </w:ins>
      <w:del w:id="788" w:author="AnneMarieW" w:date="2018-03-19T10:02:00Z">
        <w:r w:rsidRPr="00D605B4" w:rsidDel="00552D59">
          <w:delText xml:space="preserve"> </w:delText>
        </w:r>
        <w:r w:rsidRPr="00FA42BE" w:rsidDel="00552D59">
          <w:delText>such as</w:delText>
        </w:r>
      </w:del>
      <w:r w:rsidRPr="00FA42BE">
        <w:t xml:space="preserve"> when implementing a trait</w:t>
      </w:r>
      <w:del w:id="789" w:author="AnneMarieW" w:date="2018-03-19T10:02:00Z">
        <w:r w:rsidRPr="00FA42BE" w:rsidDel="00552D59">
          <w:delText>,</w:delText>
        </w:r>
      </w:del>
      <w:r w:rsidRPr="00FA42BE">
        <w:t xml:space="preserve"> </w:t>
      </w:r>
      <w:r w:rsidRPr="00D605B4">
        <w:t xml:space="preserve">when </w:t>
      </w:r>
      <w:r w:rsidRPr="00FA42BE">
        <w:t>you need a certain type signature</w:t>
      </w:r>
      <w:r w:rsidR="000A31CE">
        <w:t xml:space="preserve"> </w:t>
      </w:r>
      <w:r w:rsidRPr="00D605B4">
        <w:t>but the</w:t>
      </w:r>
      <w:r>
        <w:t xml:space="preserve"> </w:t>
      </w:r>
      <w:r w:rsidRPr="00D605B4">
        <w:t>function body in your implementation doesn’t need one of the parameters.</w:t>
      </w:r>
      <w:r w:rsidRPr="00FA42BE">
        <w:t xml:space="preserve"> The compiler will then not warn</w:t>
      </w:r>
      <w:r w:rsidR="000A31CE">
        <w:t xml:space="preserve"> </w:t>
      </w:r>
      <w:r w:rsidRPr="00FA42BE">
        <w:t xml:space="preserve">about unused function parameters, as it would if </w:t>
      </w:r>
      <w:del w:id="790" w:author="AnneMarieW" w:date="2018-03-19T10:03:00Z">
        <w:r w:rsidRPr="00FA42BE" w:rsidDel="00552D59">
          <w:delText>we</w:delText>
        </w:r>
      </w:del>
      <w:ins w:id="791" w:author="AnneMarieW" w:date="2018-03-19T10:03:00Z">
        <w:r w:rsidR="00552D59">
          <w:t>you</w:t>
        </w:r>
      </w:ins>
      <w:r w:rsidRPr="00FA42BE">
        <w:t xml:space="preserve"> used a name instead.</w:t>
      </w:r>
    </w:p>
    <w:p w14:paraId="4CCE291D" w14:textId="77777777" w:rsidR="0024144B" w:rsidRPr="00FA42BE" w:rsidRDefault="0024144B" w:rsidP="00FA42BE">
      <w:pPr>
        <w:pStyle w:val="HeadC"/>
      </w:pPr>
      <w:bookmarkStart w:id="792" w:name="_Toc508287984"/>
      <w:r w:rsidRPr="00FA42BE">
        <w:t>Ignoring Parts of a Value with a Nested</w:t>
      </w:r>
      <w:r w:rsidRPr="00D605B4">
        <w:t xml:space="preserve"> </w:t>
      </w:r>
      <w:r w:rsidRPr="00903250">
        <w:rPr>
          <w:rStyle w:val="Literal"/>
          <w:rPrChange w:id="793" w:author="Carol Nichols" w:date="2018-03-22T13:48:00Z">
            <w:rPr/>
          </w:rPrChange>
        </w:rPr>
        <w:t>_</w:t>
      </w:r>
      <w:bookmarkEnd w:id="792"/>
    </w:p>
    <w:p w14:paraId="1C0C283C" w14:textId="0691397B" w:rsidR="0024144B" w:rsidRPr="00D605B4" w:rsidRDefault="0024144B" w:rsidP="0024144B">
      <w:pPr>
        <w:pStyle w:val="BodyFirst"/>
      </w:pPr>
      <w:r w:rsidRPr="00FA42BE">
        <w:t>We can also use</w:t>
      </w:r>
      <w:r w:rsidRPr="00D605B4">
        <w:t xml:space="preserve"> </w:t>
      </w:r>
      <w:r w:rsidRPr="003A3DBA">
        <w:rPr>
          <w:rStyle w:val="Literal"/>
        </w:rPr>
        <w:t>_</w:t>
      </w:r>
      <w:r w:rsidRPr="00D605B4">
        <w:t xml:space="preserve"> </w:t>
      </w:r>
      <w:r w:rsidRPr="00FA42BE">
        <w:t xml:space="preserve">inside </w:t>
      </w:r>
      <w:del w:id="794" w:author="AnneMarieW" w:date="2018-03-19T10:03:00Z">
        <w:r w:rsidRPr="00FA42BE" w:rsidDel="00E95E0A">
          <w:delText xml:space="preserve">of </w:delText>
        </w:r>
      </w:del>
      <w:r w:rsidRPr="00FA42BE">
        <w:t>another pattern to ignore just part of a value</w:t>
      </w:r>
      <w:ins w:id="795" w:author="AnneMarieW" w:date="2018-03-19T10:03:00Z">
        <w:r w:rsidR="00E95E0A">
          <w:t>: for example</w:t>
        </w:r>
      </w:ins>
      <w:del w:id="796" w:author="AnneMarieW" w:date="2018-03-19T10:03:00Z">
        <w:r w:rsidR="000A31CE" w:rsidDel="00E95E0A">
          <w:delText xml:space="preserve"> </w:delText>
        </w:r>
      </w:del>
      <w:r w:rsidRPr="00D605B4">
        <w:t>,</w:t>
      </w:r>
      <w:r>
        <w:t xml:space="preserve"> </w:t>
      </w:r>
      <w:r w:rsidRPr="00D605B4">
        <w:t>when we only want to test for part of a value but have no use for the other</w:t>
      </w:r>
      <w:r>
        <w:t xml:space="preserve"> </w:t>
      </w:r>
      <w:r w:rsidRPr="00D605B4">
        <w:t>parts in the corresponding code we want to run. Listing 18-18 shows code</w:t>
      </w:r>
      <w:r>
        <w:t xml:space="preserve"> </w:t>
      </w:r>
      <w:r w:rsidRPr="00D605B4">
        <w:t>responsible for</w:t>
      </w:r>
      <w:ins w:id="797" w:author="Carol Nichols" w:date="2018-03-22T13:50:00Z">
        <w:r w:rsidR="00903250">
          <w:t xml:space="preserve"> managing a</w:t>
        </w:r>
      </w:ins>
      <w:r w:rsidRPr="00D605B4">
        <w:t xml:space="preserve"> setting</w:t>
      </w:r>
      <w:ins w:id="798" w:author="Carol Nichols" w:date="2018-03-22T13:50:00Z">
        <w:r w:rsidR="00903250">
          <w:t>’s</w:t>
        </w:r>
      </w:ins>
      <w:del w:id="799" w:author="Carol Nichols" w:date="2018-03-22T13:50:00Z">
        <w:r w:rsidRPr="00D605B4" w:rsidDel="00903250">
          <w:delText xml:space="preserve"> a</w:delText>
        </w:r>
      </w:del>
      <w:r w:rsidRPr="00D605B4">
        <w:t xml:space="preserve"> value. The business requirements are that</w:t>
      </w:r>
      <w:r>
        <w:t xml:space="preserve"> </w:t>
      </w:r>
      <w:r w:rsidRPr="00D605B4">
        <w:t>the user should not be allowed to overwrite an existing customization of a</w:t>
      </w:r>
      <w:r>
        <w:t xml:space="preserve"> </w:t>
      </w:r>
      <w:r w:rsidRPr="00D605B4">
        <w:t>setting</w:t>
      </w:r>
      <w:del w:id="800" w:author="AnneMarieW" w:date="2018-03-19T10:04:00Z">
        <w:r w:rsidRPr="00D605B4" w:rsidDel="00E95E0A">
          <w:delText>,</w:delText>
        </w:r>
      </w:del>
      <w:r w:rsidRPr="00D605B4">
        <w:t xml:space="preserve"> but can unset the setting and can give the setting a value if it is</w:t>
      </w:r>
      <w:r>
        <w:t xml:space="preserve"> </w:t>
      </w:r>
      <w:r w:rsidRPr="00D605B4">
        <w:t>currently unset.</w:t>
      </w:r>
    </w:p>
    <w:p w14:paraId="19705274" w14:textId="77777777" w:rsidR="0024144B" w:rsidRPr="00D605B4" w:rsidRDefault="0024144B" w:rsidP="0024144B">
      <w:pPr>
        <w:pStyle w:val="CodeA"/>
      </w:pPr>
      <w:r w:rsidRPr="00D605B4">
        <w:lastRenderedPageBreak/>
        <w:t>let mut setting_value = Some(5);</w:t>
      </w:r>
    </w:p>
    <w:p w14:paraId="0517D8A7" w14:textId="77777777" w:rsidR="0024144B" w:rsidRPr="00D605B4" w:rsidRDefault="0024144B" w:rsidP="0024144B">
      <w:pPr>
        <w:pStyle w:val="CodeB"/>
      </w:pPr>
      <w:r w:rsidRPr="00D605B4">
        <w:t>let new_setting_value = Some(10);</w:t>
      </w:r>
    </w:p>
    <w:p w14:paraId="7EDF2E18" w14:textId="77777777" w:rsidR="0024144B" w:rsidRPr="00D605B4" w:rsidRDefault="0024144B" w:rsidP="0024144B">
      <w:pPr>
        <w:pStyle w:val="CodeB"/>
      </w:pPr>
    </w:p>
    <w:p w14:paraId="52F84E19" w14:textId="77777777" w:rsidR="0024144B" w:rsidRPr="00D605B4" w:rsidRDefault="0024144B" w:rsidP="0024144B">
      <w:pPr>
        <w:pStyle w:val="CodeB"/>
      </w:pPr>
      <w:r w:rsidRPr="00D605B4">
        <w:t>match (setting_value, new_setting_value) {</w:t>
      </w:r>
    </w:p>
    <w:p w14:paraId="1AD8E6D5" w14:textId="77777777" w:rsidR="0024144B" w:rsidRPr="00D605B4" w:rsidRDefault="0024144B" w:rsidP="0024144B">
      <w:pPr>
        <w:pStyle w:val="CodeB"/>
      </w:pPr>
      <w:r w:rsidRPr="00D605B4">
        <w:t xml:space="preserve">    (Some(_), Some(_)) =&gt; {</w:t>
      </w:r>
    </w:p>
    <w:p w14:paraId="0E1C3360" w14:textId="77777777" w:rsidR="0024144B" w:rsidRPr="00D605B4" w:rsidRDefault="0024144B" w:rsidP="0024144B">
      <w:pPr>
        <w:pStyle w:val="CodeB"/>
      </w:pPr>
      <w:r w:rsidRPr="00D605B4">
        <w:t xml:space="preserve">        println!("Can't overwrite an existing customized value");</w:t>
      </w:r>
    </w:p>
    <w:p w14:paraId="6AEBB3FA" w14:textId="77777777" w:rsidR="0024144B" w:rsidRPr="00D605B4" w:rsidRDefault="0024144B" w:rsidP="0024144B">
      <w:pPr>
        <w:pStyle w:val="CodeB"/>
      </w:pPr>
      <w:r w:rsidRPr="00D605B4">
        <w:t xml:space="preserve">    }</w:t>
      </w:r>
    </w:p>
    <w:p w14:paraId="6F64704F" w14:textId="77777777" w:rsidR="0024144B" w:rsidRPr="00D605B4" w:rsidRDefault="0024144B" w:rsidP="0024144B">
      <w:pPr>
        <w:pStyle w:val="CodeB"/>
      </w:pPr>
      <w:r w:rsidRPr="00D605B4">
        <w:t xml:space="preserve">    _ =&gt; {</w:t>
      </w:r>
    </w:p>
    <w:p w14:paraId="7B357584" w14:textId="77777777" w:rsidR="0024144B" w:rsidRPr="00D605B4" w:rsidRDefault="0024144B" w:rsidP="0024144B">
      <w:pPr>
        <w:pStyle w:val="CodeB"/>
      </w:pPr>
      <w:r w:rsidRPr="00D605B4">
        <w:t xml:space="preserve">        setting_value = new_setting_value;</w:t>
      </w:r>
    </w:p>
    <w:p w14:paraId="4CEA3BAB" w14:textId="77777777" w:rsidR="0024144B" w:rsidRPr="00D605B4" w:rsidRDefault="0024144B" w:rsidP="0024144B">
      <w:pPr>
        <w:pStyle w:val="CodeB"/>
      </w:pPr>
      <w:r w:rsidRPr="00D605B4">
        <w:t xml:space="preserve">    }</w:t>
      </w:r>
    </w:p>
    <w:p w14:paraId="50FFEC8E" w14:textId="77777777" w:rsidR="0024144B" w:rsidRPr="00D605B4" w:rsidRDefault="0024144B" w:rsidP="0024144B">
      <w:pPr>
        <w:pStyle w:val="CodeB"/>
      </w:pPr>
      <w:r w:rsidRPr="00D605B4">
        <w:t>}</w:t>
      </w:r>
    </w:p>
    <w:p w14:paraId="0522F0D6" w14:textId="77777777" w:rsidR="0024144B" w:rsidRPr="00C9338F" w:rsidRDefault="0024144B" w:rsidP="0024144B">
      <w:pPr>
        <w:pStyle w:val="CodeB"/>
      </w:pPr>
    </w:p>
    <w:p w14:paraId="287DEEC7" w14:textId="77777777" w:rsidR="0024144B" w:rsidRPr="00D605B4" w:rsidRDefault="0024144B" w:rsidP="0024144B">
      <w:pPr>
        <w:pStyle w:val="CodeC"/>
      </w:pPr>
      <w:r w:rsidRPr="00D605B4">
        <w:t>println!("setting is {:?}", setting_value);</w:t>
      </w:r>
    </w:p>
    <w:p w14:paraId="023E0224" w14:textId="77777777" w:rsidR="0024144B" w:rsidRPr="00FA42BE" w:rsidRDefault="0024144B" w:rsidP="00FA42BE">
      <w:pPr>
        <w:pStyle w:val="Listing"/>
      </w:pPr>
      <w:r w:rsidRPr="00D605B4">
        <w:t xml:space="preserve">Listing 18-18: Using an underscore within patterns that match </w:t>
      </w:r>
      <w:r w:rsidRPr="003A3DBA">
        <w:rPr>
          <w:rStyle w:val="LiteralCaption"/>
        </w:rPr>
        <w:t>Some</w:t>
      </w:r>
      <w:r w:rsidRPr="00D605B4">
        <w:t xml:space="preserve"> variants</w:t>
      </w:r>
      <w:r>
        <w:t xml:space="preserve"> </w:t>
      </w:r>
      <w:r w:rsidRPr="00D605B4">
        <w:t>when we don’t need to use</w:t>
      </w:r>
      <w:r w:rsidRPr="00FA42BE">
        <w:t xml:space="preserve"> the value inside the</w:t>
      </w:r>
      <w:r w:rsidRPr="00D605B4">
        <w:t xml:space="preserve"> </w:t>
      </w:r>
      <w:r w:rsidRPr="003A3DBA">
        <w:rPr>
          <w:rStyle w:val="LiteralCaption"/>
        </w:rPr>
        <w:t>Some</w:t>
      </w:r>
    </w:p>
    <w:p w14:paraId="1FE4DB3F" w14:textId="77777777" w:rsidR="0024144B" w:rsidRPr="00D605B4" w:rsidRDefault="000A31CE" w:rsidP="0024144B">
      <w:pPr>
        <w:pStyle w:val="Body"/>
      </w:pPr>
      <w:del w:id="801" w:author="janelle" w:date="2018-03-09T15:24:00Z">
        <w:r w:rsidDel="00DB5FCC">
          <w:delText xml:space="preserve"> </w:delText>
        </w:r>
        <w:r w:rsidR="00FA42BE" w:rsidRPr="008D3A86" w:rsidDel="00DB5FCC">
          <w:delText xml:space="preserve"> </w:delText>
        </w:r>
      </w:del>
      <w:r w:rsidR="0024144B" w:rsidRPr="00D605B4">
        <w:t xml:space="preserve">This code will print </w:t>
      </w:r>
      <w:r w:rsidR="0024144B" w:rsidRPr="003A3DBA">
        <w:rPr>
          <w:rStyle w:val="Literal"/>
        </w:rPr>
        <w:t>Can't overwrite an existing customized value</w:t>
      </w:r>
      <w:r w:rsidR="0024144B" w:rsidRPr="00D605B4">
        <w:t xml:space="preserve"> and then</w:t>
      </w:r>
      <w:r w:rsidR="0024144B">
        <w:t xml:space="preserve"> </w:t>
      </w:r>
      <w:r w:rsidR="0024144B" w:rsidRPr="003A3DBA">
        <w:rPr>
          <w:rStyle w:val="Literal"/>
        </w:rPr>
        <w:t>setting is Some(5)</w:t>
      </w:r>
      <w:r w:rsidR="0024144B" w:rsidRPr="00D605B4">
        <w:t>. In the first match arm, we don’t need to match on or use</w:t>
      </w:r>
      <w:r w:rsidR="0024144B">
        <w:t xml:space="preserve"> </w:t>
      </w:r>
      <w:r w:rsidR="0024144B" w:rsidRPr="00D605B4">
        <w:t xml:space="preserve">the values inside either </w:t>
      </w:r>
      <w:r w:rsidR="0024144B" w:rsidRPr="003A3DBA">
        <w:rPr>
          <w:rStyle w:val="Literal"/>
        </w:rPr>
        <w:t>Some</w:t>
      </w:r>
      <w:r w:rsidR="0024144B" w:rsidRPr="00D605B4">
        <w:t xml:space="preserve"> variant</w:t>
      </w:r>
      <w:r w:rsidR="0055706E">
        <w:t xml:space="preserve">, but we do </w:t>
      </w:r>
      <w:r w:rsidR="0024144B" w:rsidRPr="00D605B4">
        <w:t>need to test for</w:t>
      </w:r>
      <w:r w:rsidR="0024144B">
        <w:t xml:space="preserve"> </w:t>
      </w:r>
      <w:r w:rsidR="0024144B" w:rsidRPr="00D605B4">
        <w:t>the case when</w:t>
      </w:r>
      <w:del w:id="802" w:author="AnneMarieW" w:date="2018-03-19T10:06:00Z">
        <w:r w:rsidR="0024144B" w:rsidRPr="00D605B4" w:rsidDel="00E95E0A">
          <w:delText xml:space="preserve"> both</w:delText>
        </w:r>
      </w:del>
      <w:r w:rsidR="0024144B" w:rsidRPr="00D605B4">
        <w:t xml:space="preserve"> </w:t>
      </w:r>
      <w:r w:rsidR="0024144B" w:rsidRPr="003A3DBA">
        <w:rPr>
          <w:rStyle w:val="Literal"/>
        </w:rPr>
        <w:t>setting_value</w:t>
      </w:r>
      <w:r w:rsidR="0024144B" w:rsidRPr="00D605B4">
        <w:t xml:space="preserve"> and </w:t>
      </w:r>
      <w:r w:rsidR="0024144B" w:rsidRPr="003A3DBA">
        <w:rPr>
          <w:rStyle w:val="Literal"/>
        </w:rPr>
        <w:t>new_</w:t>
      </w:r>
      <w:r w:rsidR="0024144B" w:rsidRPr="0055706E">
        <w:rPr>
          <w:rStyle w:val="Literal"/>
        </w:rPr>
        <w:t>setting</w:t>
      </w:r>
      <w:r w:rsidR="0024144B" w:rsidRPr="003A3DBA">
        <w:rPr>
          <w:rStyle w:val="Literal"/>
        </w:rPr>
        <w:t>_value</w:t>
      </w:r>
      <w:r w:rsidR="0024144B" w:rsidRPr="00D605B4">
        <w:t xml:space="preserve"> are the </w:t>
      </w:r>
      <w:r w:rsidR="0024144B" w:rsidRPr="003A3DBA">
        <w:rPr>
          <w:rStyle w:val="Literal"/>
        </w:rPr>
        <w:t>Some</w:t>
      </w:r>
      <w:r w:rsidR="0024144B">
        <w:t xml:space="preserve"> </w:t>
      </w:r>
      <w:r w:rsidR="0024144B" w:rsidRPr="00D605B4">
        <w:t>variant. In that case, we print</w:t>
      </w:r>
      <w:del w:id="803" w:author="AnneMarieW" w:date="2018-03-19T10:05:00Z">
        <w:r w:rsidR="0024144B" w:rsidRPr="00D605B4" w:rsidDel="00E95E0A">
          <w:delText xml:space="preserve"> out</w:delText>
        </w:r>
      </w:del>
      <w:r w:rsidR="0024144B" w:rsidRPr="00D605B4">
        <w:t xml:space="preserve"> why we’re not changing</w:t>
      </w:r>
      <w:r w:rsidR="0024144B">
        <w:t xml:space="preserve"> </w:t>
      </w:r>
      <w:r w:rsidR="0024144B" w:rsidRPr="003A3DBA">
        <w:rPr>
          <w:rStyle w:val="Literal"/>
        </w:rPr>
        <w:t>setting_value</w:t>
      </w:r>
      <w:r w:rsidR="0024144B" w:rsidRPr="00D605B4">
        <w:t xml:space="preserve">, and </w:t>
      </w:r>
      <w:r w:rsidR="0055706E">
        <w:t>it doesn’t get changed</w:t>
      </w:r>
      <w:r w:rsidR="0024144B" w:rsidRPr="00D605B4">
        <w:t>.</w:t>
      </w:r>
    </w:p>
    <w:p w14:paraId="29BBD443" w14:textId="77777777" w:rsidR="0024144B" w:rsidRPr="00D605B4" w:rsidRDefault="0024144B" w:rsidP="0024144B">
      <w:pPr>
        <w:pStyle w:val="Body"/>
      </w:pPr>
      <w:r w:rsidRPr="00D605B4">
        <w:t xml:space="preserve">In all other cases (if either </w:t>
      </w:r>
      <w:r w:rsidRPr="003A3DBA">
        <w:rPr>
          <w:rStyle w:val="Literal"/>
        </w:rPr>
        <w:t>setting_value</w:t>
      </w:r>
      <w:r w:rsidRPr="00D605B4">
        <w:t xml:space="preserve"> or </w:t>
      </w:r>
      <w:r w:rsidRPr="003A3DBA">
        <w:rPr>
          <w:rStyle w:val="Literal"/>
        </w:rPr>
        <w:t>new_setting_value</w:t>
      </w:r>
      <w:r w:rsidRPr="00D605B4">
        <w:t xml:space="preserve"> are</w:t>
      </w:r>
      <w:r>
        <w:t xml:space="preserve"> </w:t>
      </w:r>
      <w:r w:rsidRPr="003A3DBA">
        <w:rPr>
          <w:rStyle w:val="Literal"/>
        </w:rPr>
        <w:t>None</w:t>
      </w:r>
      <w:r w:rsidRPr="00D605B4">
        <w:t>)</w:t>
      </w:r>
      <w:del w:id="804" w:author="AnneMarieW" w:date="2018-03-19T10:06:00Z">
        <w:r w:rsidRPr="00D605B4" w:rsidDel="00E95E0A">
          <w:delText>,</w:delText>
        </w:r>
      </w:del>
      <w:r w:rsidRPr="00D605B4">
        <w:t xml:space="preserve"> expressed by the </w:t>
      </w:r>
      <w:r w:rsidRPr="0055706E">
        <w:rPr>
          <w:rStyle w:val="Literal"/>
        </w:rPr>
        <w:t>_</w:t>
      </w:r>
      <w:r w:rsidRPr="00D605B4">
        <w:t xml:space="preserve"> pattern in the second arm, we </w:t>
      </w:r>
      <w:del w:id="805" w:author="AnneMarieW" w:date="2018-03-19T10:06:00Z">
        <w:r w:rsidRPr="00D605B4" w:rsidDel="00E95E0A">
          <w:delText xml:space="preserve">do </w:delText>
        </w:r>
      </w:del>
      <w:r w:rsidRPr="00D605B4">
        <w:t>want to</w:t>
      </w:r>
      <w:r>
        <w:t xml:space="preserve"> </w:t>
      </w:r>
      <w:r w:rsidRPr="00D605B4">
        <w:t xml:space="preserve">allow </w:t>
      </w:r>
      <w:r w:rsidRPr="003A3DBA">
        <w:rPr>
          <w:rStyle w:val="Literal"/>
        </w:rPr>
        <w:t>new_setting_value</w:t>
      </w:r>
      <w:r w:rsidRPr="00D605B4">
        <w:t xml:space="preserve"> to become </w:t>
      </w:r>
      <w:r w:rsidRPr="003A3DBA">
        <w:rPr>
          <w:rStyle w:val="Literal"/>
        </w:rPr>
        <w:t>setting_value</w:t>
      </w:r>
      <w:r w:rsidRPr="00D605B4">
        <w:t>.</w:t>
      </w:r>
    </w:p>
    <w:p w14:paraId="25CAC6B0" w14:textId="42B1F13F" w:rsidR="0024144B" w:rsidRPr="00FA42BE" w:rsidRDefault="0024144B" w:rsidP="00FA42BE">
      <w:pPr>
        <w:pStyle w:val="Body"/>
      </w:pPr>
      <w:r w:rsidRPr="00FA42BE">
        <w:t>We can also use underscores in multiple places within one pattern to ignore particular values</w:t>
      </w:r>
      <w:del w:id="806" w:author="AnneMarieW" w:date="2018-03-19T10:06:00Z">
        <w:r w:rsidRPr="00FA42BE" w:rsidDel="00E95E0A">
          <w:delText>,</w:delText>
        </w:r>
      </w:del>
      <w:ins w:id="807" w:author="Carol Nichols" w:date="2018-03-22T13:52:00Z">
        <w:r w:rsidR="00EE20E2">
          <w:t>.</w:t>
        </w:r>
      </w:ins>
      <w:ins w:id="808" w:author="AnneMarieW" w:date="2018-03-19T10:06:00Z">
        <w:del w:id="809" w:author="Carol Nichols" w:date="2018-03-22T13:52:00Z">
          <w:r w:rsidR="00E95E0A" w:rsidDel="00EE20E2">
            <w:delText>:</w:delText>
          </w:r>
        </w:del>
        <w:r w:rsidR="00E95E0A">
          <w:t xml:space="preserve"> </w:t>
        </w:r>
      </w:ins>
      <w:del w:id="810" w:author="AnneMarieW" w:date="2018-03-19T10:06:00Z">
        <w:r w:rsidRPr="00FA42BE" w:rsidDel="00E95E0A">
          <w:delText xml:space="preserve"> as shown in</w:delText>
        </w:r>
        <w:r w:rsidR="000A31CE" w:rsidDel="00E95E0A">
          <w:delText xml:space="preserve"> </w:delText>
        </w:r>
      </w:del>
      <w:r w:rsidRPr="00FA42BE">
        <w:t>Listing 18-</w:t>
      </w:r>
      <w:r w:rsidRPr="00D605B4">
        <w:t>19</w:t>
      </w:r>
      <w:r w:rsidRPr="00FA42BE">
        <w:t xml:space="preserve"> </w:t>
      </w:r>
      <w:ins w:id="811" w:author="AnneMarieW" w:date="2018-03-19T10:07:00Z">
        <w:r w:rsidR="00E95E0A">
          <w:t xml:space="preserve">shows </w:t>
        </w:r>
        <w:del w:id="812" w:author="Carol Nichols" w:date="2018-03-22T13:52:00Z">
          <w:r w:rsidR="00E95E0A" w:rsidDel="00166621">
            <w:delText>that</w:delText>
          </w:r>
        </w:del>
      </w:ins>
      <w:del w:id="813" w:author="Carol Nichols" w:date="2018-03-22T13:52:00Z">
        <w:r w:rsidRPr="00FA42BE" w:rsidDel="00166621">
          <w:delText>where we’re</w:delText>
        </w:r>
      </w:del>
      <w:ins w:id="814" w:author="Carol Nichols" w:date="2018-03-22T13:52:00Z">
        <w:r w:rsidR="00166621">
          <w:t>an example of</w:t>
        </w:r>
      </w:ins>
      <w:r w:rsidRPr="00FA42BE">
        <w:t xml:space="preserve"> ignoring the second and fourth values in a tuple of</w:t>
      </w:r>
      <w:r w:rsidR="000A31CE">
        <w:t xml:space="preserve"> </w:t>
      </w:r>
      <w:r w:rsidRPr="00FA42BE">
        <w:t>five items:</w:t>
      </w:r>
    </w:p>
    <w:p w14:paraId="6F351830" w14:textId="77777777" w:rsidR="0024144B" w:rsidRPr="00FA42BE" w:rsidRDefault="0024144B" w:rsidP="00FA42BE">
      <w:pPr>
        <w:pStyle w:val="CodeA"/>
      </w:pPr>
      <w:r w:rsidRPr="00FA42BE">
        <w:t>let numbers = (2, 4, 8, 16, 32);</w:t>
      </w:r>
    </w:p>
    <w:p w14:paraId="62EDE9DD" w14:textId="77777777" w:rsidR="0024144B" w:rsidRPr="00FA42BE" w:rsidRDefault="0024144B" w:rsidP="00FA42BE">
      <w:pPr>
        <w:pStyle w:val="CodeB"/>
      </w:pPr>
    </w:p>
    <w:p w14:paraId="5C31AA03" w14:textId="77777777" w:rsidR="0024144B" w:rsidRPr="00FA42BE" w:rsidRDefault="0024144B" w:rsidP="00FA42BE">
      <w:pPr>
        <w:pStyle w:val="CodeB"/>
      </w:pPr>
      <w:r w:rsidRPr="00FA42BE">
        <w:t>match numbers {</w:t>
      </w:r>
    </w:p>
    <w:p w14:paraId="7854100D" w14:textId="77777777" w:rsidR="0024144B" w:rsidRPr="00FA42BE" w:rsidRDefault="0024144B" w:rsidP="00FA42BE">
      <w:pPr>
        <w:pStyle w:val="CodeB"/>
      </w:pPr>
      <w:r w:rsidRPr="00FA42BE">
        <w:t xml:space="preserve">    (first, _, third, _, fifth) =&gt; {</w:t>
      </w:r>
    </w:p>
    <w:p w14:paraId="4BF8B031" w14:textId="77777777" w:rsidR="0024144B" w:rsidRPr="00FA42BE" w:rsidRDefault="0024144B" w:rsidP="00FA42BE">
      <w:pPr>
        <w:pStyle w:val="CodeB"/>
      </w:pPr>
      <w:r w:rsidRPr="00FA42BE">
        <w:t xml:space="preserve">        println!("Some numbers: {}, {}, {}", first, third, fifth)</w:t>
      </w:r>
    </w:p>
    <w:p w14:paraId="1E8C302E" w14:textId="77777777" w:rsidR="0024144B" w:rsidRPr="00FA42BE" w:rsidRDefault="0024144B" w:rsidP="00FA42BE">
      <w:pPr>
        <w:pStyle w:val="CodeB"/>
      </w:pPr>
      <w:r w:rsidRPr="00FA42BE">
        <w:t xml:space="preserve">    },</w:t>
      </w:r>
    </w:p>
    <w:p w14:paraId="0321092A" w14:textId="77777777" w:rsidR="0024144B" w:rsidRPr="00FA42BE" w:rsidRDefault="0024144B" w:rsidP="00FA42BE">
      <w:pPr>
        <w:pStyle w:val="CodeC"/>
      </w:pPr>
      <w:r w:rsidRPr="00FA42BE">
        <w:t>}</w:t>
      </w:r>
    </w:p>
    <w:p w14:paraId="2569496E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19</w:t>
      </w:r>
      <w:r w:rsidRPr="00FA42BE">
        <w:t>: Ignoring multiple parts of a tuple</w:t>
      </w:r>
    </w:p>
    <w:p w14:paraId="5332CB24" w14:textId="77777777" w:rsidR="0024144B" w:rsidRPr="00FA42BE" w:rsidRDefault="0024144B" w:rsidP="00FA42BE">
      <w:pPr>
        <w:pStyle w:val="Body"/>
      </w:pPr>
      <w:r w:rsidRPr="00FA42BE">
        <w:lastRenderedPageBreak/>
        <w:t xml:space="preserve">This </w:t>
      </w:r>
      <w:ins w:id="815" w:author="AnneMarieW" w:date="2018-03-19T10:07:00Z">
        <w:r w:rsidR="00E95E0A">
          <w:t xml:space="preserve">code </w:t>
        </w:r>
      </w:ins>
      <w:r w:rsidRPr="00FA42BE">
        <w:t>will print</w:t>
      </w:r>
      <w:r w:rsidRPr="00D605B4">
        <w:t xml:space="preserve"> </w:t>
      </w:r>
      <w:r w:rsidRPr="00FA42BE">
        <w:rPr>
          <w:rStyle w:val="Literal"/>
        </w:rPr>
        <w:t>Some numbers: 2, 8, 32</w:t>
      </w:r>
      <w:r w:rsidRPr="00FA42BE">
        <w:t>, and the values 4 and 16 will be</w:t>
      </w:r>
      <w:r w:rsidR="000A31CE">
        <w:t xml:space="preserve"> </w:t>
      </w:r>
      <w:r w:rsidRPr="00FA42BE">
        <w:t>ignored.</w:t>
      </w:r>
    </w:p>
    <w:p w14:paraId="5EA80E2D" w14:textId="77777777" w:rsidR="0024144B" w:rsidRPr="00FA42BE" w:rsidRDefault="0024144B" w:rsidP="00FA42BE">
      <w:pPr>
        <w:pStyle w:val="HeadC"/>
      </w:pPr>
      <w:bookmarkStart w:id="816" w:name="_Toc508287985"/>
      <w:r w:rsidRPr="00FA42BE">
        <w:t xml:space="preserve">Ignoring an Unused Variable by Starting </w:t>
      </w:r>
      <w:ins w:id="817" w:author="AnneMarieW" w:date="2018-03-16T09:30:00Z">
        <w:r w:rsidR="002F3B64">
          <w:t>I</w:t>
        </w:r>
      </w:ins>
      <w:del w:id="818" w:author="AnneMarieW" w:date="2018-03-16T09:30:00Z">
        <w:r w:rsidRPr="00FA42BE" w:rsidDel="002F3B64">
          <w:delText>i</w:delText>
        </w:r>
      </w:del>
      <w:r w:rsidRPr="00FA42BE">
        <w:t>ts Name with an Underscore</w:t>
      </w:r>
      <w:bookmarkEnd w:id="816"/>
    </w:p>
    <w:p w14:paraId="7034B5FA" w14:textId="4C6F2704" w:rsidR="0024144B" w:rsidRDefault="0024144B" w:rsidP="00FA42BE">
      <w:pPr>
        <w:pStyle w:val="BodyFirst"/>
        <w:rPr>
          <w:ins w:id="819" w:author="Carol Nichols" w:date="2018-03-22T14:25:00Z"/>
        </w:rPr>
      </w:pPr>
      <w:r w:rsidRPr="00FA42BE">
        <w:t>If you create a variable but don’t use it anywhere, Rust will usually issue a warning</w:t>
      </w:r>
      <w:del w:id="820" w:author="AnneMarieW" w:date="2018-03-19T10:31:00Z">
        <w:r w:rsidRPr="00FA42BE" w:rsidDel="00E67C92">
          <w:delText>,</w:delText>
        </w:r>
        <w:r w:rsidR="000A31CE" w:rsidDel="00E67C92">
          <w:delText xml:space="preserve"> </w:delText>
        </w:r>
        <w:r w:rsidRPr="00FA42BE" w:rsidDel="00E67C92">
          <w:delText>sinc</w:delText>
        </w:r>
      </w:del>
      <w:ins w:id="821" w:author="AnneMarieW" w:date="2018-03-19T10:31:00Z">
        <w:r w:rsidR="00E67C92">
          <w:t xml:space="preserve"> becaus</w:t>
        </w:r>
      </w:ins>
      <w:r w:rsidRPr="00FA42BE">
        <w:t xml:space="preserve">e that could be a bug. </w:t>
      </w:r>
      <w:ins w:id="822" w:author="AnneMarieW" w:date="2018-03-19T10:31:00Z">
        <w:r w:rsidR="00E67C92">
          <w:t>But s</w:t>
        </w:r>
      </w:ins>
      <w:del w:id="823" w:author="AnneMarieW" w:date="2018-03-19T10:31:00Z">
        <w:r w:rsidRPr="00FA42BE" w:rsidDel="00E67C92">
          <w:delText>S</w:delText>
        </w:r>
      </w:del>
      <w:r w:rsidRPr="00FA42BE">
        <w:t>ometimes</w:t>
      </w:r>
      <w:del w:id="824" w:author="AnneMarieW" w:date="2018-03-19T10:31:00Z">
        <w:r w:rsidRPr="00FA42BE" w:rsidDel="00E67C92">
          <w:delText>, though,</w:delText>
        </w:r>
      </w:del>
      <w:r w:rsidRPr="00FA42BE">
        <w:t xml:space="preserve"> it’s useful to create a variable you won’t use yet, </w:t>
      </w:r>
      <w:del w:id="825" w:author="AnneMarieW" w:date="2018-03-19T10:32:00Z">
        <w:r w:rsidRPr="00FA42BE" w:rsidDel="00E67C92">
          <w:delText>like</w:delText>
        </w:r>
      </w:del>
      <w:ins w:id="826" w:author="AnneMarieW" w:date="2018-03-19T10:32:00Z">
        <w:r w:rsidR="00E67C92">
          <w:t>such as when</w:t>
        </w:r>
      </w:ins>
      <w:del w:id="827" w:author="AnneMarieW" w:date="2018-03-19T10:32:00Z">
        <w:r w:rsidRPr="00FA42BE" w:rsidDel="00E67C92">
          <w:delText xml:space="preserve"> if</w:delText>
        </w:r>
      </w:del>
      <w:r w:rsidRPr="00FA42BE">
        <w:t xml:space="preserve"> you’re prototyping or just starting a project.</w:t>
      </w:r>
      <w:r w:rsidR="000A31CE">
        <w:t xml:space="preserve"> </w:t>
      </w:r>
      <w:r w:rsidRPr="00FA42BE">
        <w:t>In this situation</w:t>
      </w:r>
      <w:ins w:id="828" w:author="AnneMarieW" w:date="2018-03-19T10:32:00Z">
        <w:r w:rsidR="00E67C92">
          <w:t>,</w:t>
        </w:r>
      </w:ins>
      <w:r w:rsidRPr="00FA42BE">
        <w:t xml:space="preserve"> you</w:t>
      </w:r>
      <w:del w:id="829" w:author="AnneMarieW" w:date="2018-03-19T10:32:00Z">
        <w:r w:rsidRPr="00FA42BE" w:rsidDel="00E67C92">
          <w:delText>’ll</w:delText>
        </w:r>
      </w:del>
      <w:r w:rsidRPr="00FA42BE">
        <w:t xml:space="preserve"> </w:t>
      </w:r>
      <w:del w:id="830" w:author="AnneMarieW" w:date="2018-03-19T10:32:00Z">
        <w:r w:rsidRPr="00FA42BE" w:rsidDel="00E67C92">
          <w:delText xml:space="preserve">want to </w:delText>
        </w:r>
      </w:del>
      <w:ins w:id="831" w:author="AnneMarieW" w:date="2018-03-19T10:32:00Z">
        <w:del w:id="832" w:author="Carol Nichols" w:date="2018-03-22T13:53:00Z">
          <w:r w:rsidR="00E67C92" w:rsidDel="00F9396B">
            <w:delText>should</w:delText>
          </w:r>
        </w:del>
      </w:ins>
      <w:ins w:id="833" w:author="Carol Nichols" w:date="2018-03-22T13:53:00Z">
        <w:r w:rsidR="00F9396B">
          <w:t>can</w:t>
        </w:r>
      </w:ins>
      <w:ins w:id="834" w:author="AnneMarieW" w:date="2018-03-19T10:32:00Z">
        <w:r w:rsidR="00E67C92">
          <w:t xml:space="preserve"> </w:t>
        </w:r>
      </w:ins>
      <w:r w:rsidRPr="00FA42BE">
        <w:t>tell Rust not</w:t>
      </w:r>
      <w:r w:rsidR="000A31CE">
        <w:t xml:space="preserve"> </w:t>
      </w:r>
      <w:r w:rsidRPr="00FA42BE">
        <w:t>to warn you about the unused variable</w:t>
      </w:r>
      <w:del w:id="835" w:author="Carol Nichols" w:date="2018-03-22T13:53:00Z">
        <w:r w:rsidRPr="00FA42BE" w:rsidDel="00F9396B">
          <w:delText>, which you can do</w:delText>
        </w:r>
      </w:del>
      <w:r w:rsidRPr="00FA42BE">
        <w:t xml:space="preserve"> by starting the name of the variable</w:t>
      </w:r>
      <w:r w:rsidR="000A31CE">
        <w:t xml:space="preserve"> </w:t>
      </w:r>
      <w:r w:rsidRPr="00FA42BE">
        <w:t>with an underscore. In Listing 18-</w:t>
      </w:r>
      <w:r w:rsidRPr="00D605B4">
        <w:t>20</w:t>
      </w:r>
      <w:ins w:id="836" w:author="AnneMarieW" w:date="2018-03-19T10:32:00Z">
        <w:r w:rsidR="00E67C92">
          <w:t>,</w:t>
        </w:r>
      </w:ins>
      <w:r w:rsidRPr="00FA42BE">
        <w:t xml:space="preserve"> we create two unused variables, but when we run this code</w:t>
      </w:r>
      <w:ins w:id="837" w:author="AnneMarieW" w:date="2018-03-19T10:33:00Z">
        <w:r w:rsidR="00E67C92">
          <w:t>,</w:t>
        </w:r>
      </w:ins>
      <w:r w:rsidRPr="00FA42BE">
        <w:t xml:space="preserve"> we should only get a warning about one of them</w:t>
      </w:r>
      <w:del w:id="838" w:author="AnneMarieW" w:date="2018-03-19T10:33:00Z">
        <w:r w:rsidRPr="00FA42BE" w:rsidDel="00E67C92">
          <w:delText>.</w:delText>
        </w:r>
      </w:del>
      <w:ins w:id="839" w:author="AnneMarieW" w:date="2018-03-19T10:33:00Z">
        <w:r w:rsidR="00E67C92">
          <w:t>:</w:t>
        </w:r>
      </w:ins>
    </w:p>
    <w:p w14:paraId="5F38ADE0" w14:textId="17C5153E" w:rsidR="00865ACE" w:rsidRPr="00865ACE" w:rsidRDefault="00865ACE">
      <w:pPr>
        <w:pStyle w:val="ProductionDirective"/>
        <w:rPr>
          <w:rPrChange w:id="840" w:author="Carol Nichols" w:date="2018-03-22T14:25:00Z">
            <w:rPr/>
          </w:rPrChange>
        </w:rPr>
        <w:pPrChange w:id="841" w:author="Carol Nichols" w:date="2018-03-22T14:25:00Z">
          <w:pPr>
            <w:pStyle w:val="BodyFirst"/>
          </w:pPr>
        </w:pPrChange>
      </w:pPr>
      <w:ins w:id="842" w:author="Carol Nichols" w:date="2018-03-22T14:25:00Z">
        <w:r w:rsidRPr="00893FAB">
          <w:t>src/main.rs</w:t>
        </w:r>
      </w:ins>
    </w:p>
    <w:p w14:paraId="31362BA9" w14:textId="77777777" w:rsidR="0024144B" w:rsidRPr="00FA42BE" w:rsidRDefault="0024144B" w:rsidP="00FA42BE">
      <w:pPr>
        <w:pStyle w:val="CodeA"/>
      </w:pPr>
      <w:r w:rsidRPr="00FA42BE">
        <w:t>fn main() {</w:t>
      </w:r>
    </w:p>
    <w:p w14:paraId="0635C558" w14:textId="77777777" w:rsidR="0024144B" w:rsidRPr="00FA42BE" w:rsidRDefault="0024144B" w:rsidP="00FA42BE">
      <w:pPr>
        <w:pStyle w:val="CodeB"/>
      </w:pPr>
      <w:r w:rsidRPr="00FA42BE">
        <w:t xml:space="preserve">    let _x = 5;</w:t>
      </w:r>
    </w:p>
    <w:p w14:paraId="57E0775E" w14:textId="77777777" w:rsidR="0024144B" w:rsidRPr="00FA42BE" w:rsidRDefault="0024144B" w:rsidP="00FA42BE">
      <w:pPr>
        <w:pStyle w:val="CodeB"/>
      </w:pPr>
      <w:r w:rsidRPr="00FA42BE">
        <w:t xml:space="preserve">    let y = 10;</w:t>
      </w:r>
    </w:p>
    <w:p w14:paraId="5950260A" w14:textId="77777777" w:rsidR="0024144B" w:rsidRPr="00FA42BE" w:rsidRDefault="0024144B" w:rsidP="00FA42BE">
      <w:pPr>
        <w:pStyle w:val="CodeC"/>
      </w:pPr>
      <w:r w:rsidRPr="00FA42BE">
        <w:t>}</w:t>
      </w:r>
    </w:p>
    <w:p w14:paraId="72D0461D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20</w:t>
      </w:r>
      <w:r w:rsidRPr="00FA42BE">
        <w:t xml:space="preserve">: Starting a variable name with an underscore </w:t>
      </w:r>
      <w:del w:id="843" w:author="AnneMarieW" w:date="2018-03-19T10:33:00Z">
        <w:r w:rsidRPr="00FA42BE" w:rsidDel="00E67C92">
          <w:delText xml:space="preserve">in order </w:delText>
        </w:r>
      </w:del>
      <w:r w:rsidRPr="00FA42BE">
        <w:t xml:space="preserve">to </w:t>
      </w:r>
      <w:ins w:id="844" w:author="AnneMarieW" w:date="2018-03-19T10:33:00Z">
        <w:r w:rsidR="00DB12AB">
          <w:t>av</w:t>
        </w:r>
      </w:ins>
      <w:ins w:id="845" w:author="AnneMarieW" w:date="2018-03-19T14:10:00Z">
        <w:r w:rsidR="00DB12AB">
          <w:t>oi</w:t>
        </w:r>
      </w:ins>
      <w:ins w:id="846" w:author="AnneMarieW" w:date="2018-03-19T10:33:00Z">
        <w:r w:rsidR="00E67C92">
          <w:t>d</w:t>
        </w:r>
      </w:ins>
      <w:del w:id="847" w:author="AnneMarieW" w:date="2018-03-19T10:33:00Z">
        <w:r w:rsidRPr="00FA42BE" w:rsidDel="00E67C92">
          <w:delText>not</w:delText>
        </w:r>
      </w:del>
      <w:r w:rsidRPr="00FA42BE">
        <w:t xml:space="preserve"> get</w:t>
      </w:r>
      <w:ins w:id="848" w:author="AnneMarieW" w:date="2018-03-19T10:33:00Z">
        <w:r w:rsidR="00E67C92">
          <w:t>ting</w:t>
        </w:r>
      </w:ins>
      <w:r w:rsidR="00FA42BE" w:rsidRPr="008D3A86">
        <w:t xml:space="preserve"> </w:t>
      </w:r>
      <w:del w:id="849" w:author="janelle" w:date="2018-03-09T15:24:00Z">
        <w:r w:rsidDel="00DB5FCC">
          <w:delText xml:space="preserve"> </w:delText>
        </w:r>
      </w:del>
      <w:r w:rsidRPr="00FA42BE">
        <w:t>unused variable warnings</w:t>
      </w:r>
    </w:p>
    <w:p w14:paraId="3B1EC9BC" w14:textId="77777777" w:rsidR="0024144B" w:rsidRPr="00FA42BE" w:rsidRDefault="0024144B" w:rsidP="00FA42BE">
      <w:pPr>
        <w:pStyle w:val="Body"/>
      </w:pPr>
      <w:r w:rsidRPr="00FA42BE">
        <w:t>Here we get a warning about not using the variable</w:t>
      </w:r>
      <w:r w:rsidRPr="00D605B4">
        <w:t xml:space="preserve"> </w:t>
      </w:r>
      <w:r w:rsidRPr="00FA42BE">
        <w:rPr>
          <w:rStyle w:val="Literal"/>
        </w:rPr>
        <w:t>y</w:t>
      </w:r>
      <w:r w:rsidRPr="00FA42BE">
        <w:t xml:space="preserve">, but </w:t>
      </w:r>
      <w:ins w:id="850" w:author="AnneMarieW" w:date="2018-03-19T10:34:00Z">
        <w:r w:rsidR="000A32C1">
          <w:t>we don’t get a warning</w:t>
        </w:r>
      </w:ins>
      <w:del w:id="851" w:author="AnneMarieW" w:date="2018-03-19T10:34:00Z">
        <w:r w:rsidRPr="00FA42BE" w:rsidDel="000A32C1">
          <w:delText>not</w:delText>
        </w:r>
      </w:del>
      <w:r w:rsidR="000A31CE">
        <w:t xml:space="preserve"> </w:t>
      </w:r>
      <w:r w:rsidRPr="00FA42BE">
        <w:t>about not using the variable preceded by the underscore.</w:t>
      </w:r>
    </w:p>
    <w:p w14:paraId="272E0D3C" w14:textId="77777777" w:rsidR="0024144B" w:rsidRPr="00FA42BE" w:rsidRDefault="0024144B" w:rsidP="00FA42BE">
      <w:pPr>
        <w:pStyle w:val="Body"/>
      </w:pPr>
      <w:r w:rsidRPr="00FA42BE">
        <w:t>Note that there is a subtle difference between using only</w:t>
      </w:r>
      <w:r w:rsidRPr="00D605B4">
        <w:t xml:space="preserve"> </w:t>
      </w:r>
      <w:r w:rsidRPr="003A3DBA">
        <w:rPr>
          <w:rStyle w:val="Literal"/>
        </w:rPr>
        <w:t>_</w:t>
      </w:r>
      <w:r w:rsidRPr="00D605B4">
        <w:t xml:space="preserve"> </w:t>
      </w:r>
      <w:r w:rsidRPr="00FA42BE">
        <w:t>and using a name</w:t>
      </w:r>
      <w:r w:rsidR="000A31CE">
        <w:t xml:space="preserve"> </w:t>
      </w:r>
      <w:r w:rsidRPr="00FA42BE">
        <w:t xml:space="preserve">that starts with an underscore. </w:t>
      </w:r>
      <w:ins w:id="852" w:author="AnneMarieW" w:date="2018-03-19T10:35:00Z">
        <w:r w:rsidR="000A32C1">
          <w:t>The syntax</w:t>
        </w:r>
      </w:ins>
      <w:del w:id="853" w:author="AnneMarieW" w:date="2018-03-19T10:35:00Z">
        <w:r w:rsidRPr="00FA42BE" w:rsidDel="000A32C1">
          <w:delText>Something like</w:delText>
        </w:r>
      </w:del>
      <w:r w:rsidRPr="00D605B4">
        <w:t xml:space="preserve"> </w:t>
      </w:r>
      <w:r w:rsidRPr="00FA42BE">
        <w:rPr>
          <w:rStyle w:val="Literal"/>
        </w:rPr>
        <w:t>_x</w:t>
      </w:r>
      <w:r w:rsidRPr="00D605B4">
        <w:t xml:space="preserve"> </w:t>
      </w:r>
      <w:r w:rsidRPr="00FA42BE">
        <w:t>still binds the value to the</w:t>
      </w:r>
      <w:r w:rsidR="000A31CE">
        <w:t xml:space="preserve"> </w:t>
      </w:r>
      <w:r w:rsidRPr="00FA42BE">
        <w:t>variable, whereas</w:t>
      </w:r>
      <w:r w:rsidRPr="00D605B4">
        <w:t xml:space="preserve"> </w:t>
      </w:r>
      <w:r w:rsidRPr="003A3DBA">
        <w:rPr>
          <w:rStyle w:val="Literal"/>
        </w:rPr>
        <w:t>_</w:t>
      </w:r>
      <w:r w:rsidRPr="00D605B4">
        <w:t xml:space="preserve"> </w:t>
      </w:r>
      <w:r w:rsidRPr="00FA42BE">
        <w:t>doesn’t bind at all. To show a case where this distinction matters, Listing 18-</w:t>
      </w:r>
      <w:r w:rsidRPr="00D605B4">
        <w:t>21</w:t>
      </w:r>
      <w:r w:rsidRPr="00FA42BE">
        <w:t xml:space="preserve"> will provide us with an error</w:t>
      </w:r>
      <w:del w:id="854" w:author="AnneMarieW" w:date="2018-03-19T10:36:00Z">
        <w:r w:rsidRPr="00FA42BE" w:rsidDel="000A32C1">
          <w:delText>.</w:delText>
        </w:r>
      </w:del>
      <w:ins w:id="855" w:author="AnneMarieW" w:date="2018-03-19T10:36:00Z">
        <w:r w:rsidR="000A32C1">
          <w:t>:</w:t>
        </w:r>
      </w:ins>
    </w:p>
    <w:p w14:paraId="2CBE8BC4" w14:textId="77777777" w:rsidR="0024144B" w:rsidRPr="00FA42BE" w:rsidRDefault="0024144B" w:rsidP="00FA42BE">
      <w:pPr>
        <w:pStyle w:val="CodeA"/>
      </w:pPr>
      <w:r w:rsidRPr="00FA42BE">
        <w:t>let s = Some(String::from("Hello!"));</w:t>
      </w:r>
    </w:p>
    <w:p w14:paraId="2504B74B" w14:textId="77777777" w:rsidR="0024144B" w:rsidRPr="00FA42BE" w:rsidRDefault="0024144B" w:rsidP="00FA42BE">
      <w:pPr>
        <w:pStyle w:val="CodeB"/>
      </w:pPr>
    </w:p>
    <w:p w14:paraId="40F890F6" w14:textId="77777777" w:rsidR="0024144B" w:rsidRPr="00FA42BE" w:rsidRDefault="0024144B" w:rsidP="00FA42BE">
      <w:pPr>
        <w:pStyle w:val="CodeB"/>
      </w:pPr>
      <w:r w:rsidRPr="00FA42BE">
        <w:t>if let Some(_s) = s {</w:t>
      </w:r>
    </w:p>
    <w:p w14:paraId="1ADE099B" w14:textId="77777777" w:rsidR="0024144B" w:rsidRPr="00FA42BE" w:rsidRDefault="0024144B" w:rsidP="00FA42BE">
      <w:pPr>
        <w:pStyle w:val="CodeB"/>
      </w:pPr>
      <w:r w:rsidRPr="00FA42BE">
        <w:t xml:space="preserve">    println!("found a string");</w:t>
      </w:r>
    </w:p>
    <w:p w14:paraId="532349C9" w14:textId="77777777" w:rsidR="0024144B" w:rsidRPr="00FA42BE" w:rsidRDefault="0024144B" w:rsidP="00FA42BE">
      <w:pPr>
        <w:pStyle w:val="CodeB"/>
      </w:pPr>
      <w:r w:rsidRPr="00FA42BE">
        <w:t>}</w:t>
      </w:r>
    </w:p>
    <w:p w14:paraId="0BD292FE" w14:textId="77777777" w:rsidR="0024144B" w:rsidRPr="00FA42BE" w:rsidRDefault="0024144B" w:rsidP="00FA42BE">
      <w:pPr>
        <w:pStyle w:val="CodeB"/>
      </w:pPr>
    </w:p>
    <w:p w14:paraId="285DCE20" w14:textId="77777777" w:rsidR="0024144B" w:rsidRPr="00FA42BE" w:rsidRDefault="0024144B" w:rsidP="00FA42BE">
      <w:pPr>
        <w:pStyle w:val="CodeC"/>
      </w:pPr>
      <w:r w:rsidRPr="00FA42BE">
        <w:t>println!("{:?}", s);</w:t>
      </w:r>
    </w:p>
    <w:p w14:paraId="31B96FC7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21</w:t>
      </w:r>
      <w:r w:rsidRPr="00FA42BE">
        <w:t>: An unused variable starting with an underscore still binds the</w:t>
      </w:r>
      <w:r w:rsidR="00FA42BE" w:rsidRPr="008D3A86">
        <w:t xml:space="preserve"> </w:t>
      </w:r>
      <w:del w:id="856" w:author="janelle" w:date="2018-03-09T15:25:00Z">
        <w:r w:rsidDel="00DB5FCC">
          <w:delText xml:space="preserve"> </w:delText>
        </w:r>
      </w:del>
      <w:r w:rsidRPr="00FA42BE">
        <w:t>value, which m</w:t>
      </w:r>
      <w:del w:id="857" w:author="AnneMarieW" w:date="2018-03-19T10:36:00Z">
        <w:r w:rsidRPr="00FA42BE" w:rsidDel="000A32C1">
          <w:delText>ay</w:delText>
        </w:r>
      </w:del>
      <w:ins w:id="858" w:author="AnneMarieW" w:date="2018-03-19T10:36:00Z">
        <w:r w:rsidR="000A32C1">
          <w:t>ight</w:t>
        </w:r>
      </w:ins>
      <w:r w:rsidRPr="00FA42BE">
        <w:t xml:space="preserve"> take ownership of the value</w:t>
      </w:r>
    </w:p>
    <w:p w14:paraId="3201EA14" w14:textId="77777777" w:rsidR="0024144B" w:rsidRPr="00FA42BE" w:rsidRDefault="0024144B" w:rsidP="00FA42BE">
      <w:pPr>
        <w:pStyle w:val="Body"/>
      </w:pPr>
      <w:r w:rsidRPr="00FA42BE">
        <w:t xml:space="preserve">We’ll receive an error </w:t>
      </w:r>
      <w:r w:rsidRPr="00D605B4">
        <w:t>because</w:t>
      </w:r>
      <w:r w:rsidRPr="00FA42BE">
        <w:t xml:space="preserve"> the</w:t>
      </w:r>
      <w:r w:rsidRPr="00D605B4">
        <w:t xml:space="preserve"> </w:t>
      </w:r>
      <w:r w:rsidRPr="00FA42BE">
        <w:rPr>
          <w:rStyle w:val="Literal"/>
        </w:rPr>
        <w:t>s</w:t>
      </w:r>
      <w:r w:rsidRPr="00D605B4">
        <w:t xml:space="preserve"> </w:t>
      </w:r>
      <w:r w:rsidRPr="00FA42BE">
        <w:t>value will still be</w:t>
      </w:r>
      <w:r w:rsidRPr="00D605B4">
        <w:t xml:space="preserve"> </w:t>
      </w:r>
      <w:r w:rsidRPr="00FA42BE">
        <w:t>moved into</w:t>
      </w:r>
      <w:r w:rsidRPr="00D605B4">
        <w:t xml:space="preserve"> </w:t>
      </w:r>
      <w:r w:rsidRPr="00FA42BE">
        <w:rPr>
          <w:rStyle w:val="Literal"/>
        </w:rPr>
        <w:t>_s</w:t>
      </w:r>
      <w:r w:rsidRPr="00FA42BE">
        <w:t>, which prevents us from using</w:t>
      </w:r>
      <w:r w:rsidRPr="00D605B4">
        <w:t xml:space="preserve"> </w:t>
      </w:r>
      <w:r w:rsidRPr="00FA42BE">
        <w:rPr>
          <w:rStyle w:val="Literal"/>
        </w:rPr>
        <w:t>s</w:t>
      </w:r>
      <w:r w:rsidRPr="00D605B4">
        <w:t xml:space="preserve"> </w:t>
      </w:r>
      <w:r w:rsidRPr="00FA42BE">
        <w:t>again.</w:t>
      </w:r>
      <w:r w:rsidR="00FA42BE" w:rsidRPr="008D3A86">
        <w:t xml:space="preserve"> </w:t>
      </w:r>
      <w:ins w:id="859" w:author="AnneMarieW" w:date="2018-03-19T10:36:00Z">
        <w:r w:rsidR="00EA345B">
          <w:t>H</w:t>
        </w:r>
        <w:r w:rsidR="00EA345B" w:rsidRPr="00FA42BE">
          <w:t>owever,</w:t>
        </w:r>
        <w:r w:rsidR="00EA345B">
          <w:t xml:space="preserve"> </w:t>
        </w:r>
      </w:ins>
      <w:del w:id="860" w:author="AnneMarieW" w:date="2018-03-19T10:36:00Z">
        <w:r w:rsidRPr="00FA42BE" w:rsidDel="00EA345B">
          <w:delText>U</w:delText>
        </w:r>
      </w:del>
      <w:ins w:id="861" w:author="AnneMarieW" w:date="2018-03-19T10:36:00Z">
        <w:r w:rsidR="00EA345B">
          <w:t>u</w:t>
        </w:r>
      </w:ins>
      <w:r w:rsidRPr="00FA42BE">
        <w:t>sing the underscore by itself</w:t>
      </w:r>
      <w:del w:id="862" w:author="AnneMarieW" w:date="2018-03-19T10:36:00Z">
        <w:r w:rsidRPr="00FA42BE" w:rsidDel="00EA345B">
          <w:delText>,</w:delText>
        </w:r>
      </w:del>
      <w:r w:rsidRPr="00FA42BE">
        <w:t xml:space="preserve"> </w:t>
      </w:r>
      <w:del w:id="863" w:author="AnneMarieW" w:date="2018-03-19T10:36:00Z">
        <w:r w:rsidRPr="00FA42BE" w:rsidDel="00EA345B">
          <w:delText xml:space="preserve">however, </w:delText>
        </w:r>
      </w:del>
      <w:r w:rsidRPr="00FA42BE">
        <w:t>doesn’t ever bind to the value. Listing</w:t>
      </w:r>
      <w:r w:rsidRPr="00D605B4">
        <w:t xml:space="preserve"> </w:t>
      </w:r>
      <w:r w:rsidRPr="00FA42BE">
        <w:t>18-</w:t>
      </w:r>
      <w:r w:rsidRPr="00D605B4">
        <w:t>22</w:t>
      </w:r>
      <w:r w:rsidRPr="00FA42BE">
        <w:t xml:space="preserve"> will compile without any errors </w:t>
      </w:r>
      <w:del w:id="864" w:author="AnneMarieW" w:date="2018-03-19T10:36:00Z">
        <w:r w:rsidRPr="00FA42BE" w:rsidDel="00EA345B">
          <w:delText>sinc</w:delText>
        </w:r>
      </w:del>
      <w:ins w:id="865" w:author="AnneMarieW" w:date="2018-03-19T10:36:00Z">
        <w:r w:rsidR="00EA345B">
          <w:t>becaus</w:t>
        </w:r>
      </w:ins>
      <w:r w:rsidRPr="00FA42BE">
        <w:t>e</w:t>
      </w:r>
      <w:r w:rsidRPr="00D605B4">
        <w:t xml:space="preserve"> </w:t>
      </w:r>
      <w:r w:rsidRPr="00FA42BE">
        <w:rPr>
          <w:rStyle w:val="Literal"/>
        </w:rPr>
        <w:t>s</w:t>
      </w:r>
      <w:r w:rsidRPr="00D605B4">
        <w:t xml:space="preserve"> </w:t>
      </w:r>
      <w:r w:rsidRPr="00FA42BE">
        <w:t>does</w:t>
      </w:r>
      <w:del w:id="866" w:author="AnneMarieW" w:date="2018-03-19T10:37:00Z">
        <w:r w:rsidRPr="00FA42BE" w:rsidDel="00EA345B">
          <w:delText xml:space="preserve"> </w:delText>
        </w:r>
      </w:del>
      <w:r w:rsidRPr="00FA42BE">
        <w:t>n</w:t>
      </w:r>
      <w:del w:id="867" w:author="AnneMarieW" w:date="2018-03-19T10:37:00Z">
        <w:r w:rsidRPr="00FA42BE" w:rsidDel="00EA345B">
          <w:delText>o</w:delText>
        </w:r>
      </w:del>
      <w:ins w:id="868" w:author="AnneMarieW" w:date="2018-03-19T10:37:00Z">
        <w:r w:rsidR="00EA345B">
          <w:t>’</w:t>
        </w:r>
      </w:ins>
      <w:r w:rsidRPr="00FA42BE">
        <w:t>t get moved into</w:t>
      </w:r>
      <w:r w:rsidRPr="00D605B4">
        <w:t xml:space="preserve"> </w:t>
      </w:r>
      <w:r w:rsidRPr="00FA42BE">
        <w:rPr>
          <w:rStyle w:val="Literal"/>
        </w:rPr>
        <w:t>_</w:t>
      </w:r>
      <w:r w:rsidRPr="00FA42BE">
        <w:t>:</w:t>
      </w:r>
    </w:p>
    <w:p w14:paraId="0E7DD15E" w14:textId="77777777" w:rsidR="0024144B" w:rsidRPr="00FA42BE" w:rsidRDefault="0024144B" w:rsidP="00FA42BE">
      <w:pPr>
        <w:pStyle w:val="CodeA"/>
      </w:pPr>
      <w:r w:rsidRPr="00FA42BE">
        <w:lastRenderedPageBreak/>
        <w:t>let s = Some(String::from("Hello!"));</w:t>
      </w:r>
    </w:p>
    <w:p w14:paraId="0BD5BD4C" w14:textId="77777777" w:rsidR="0024144B" w:rsidRPr="00FA42BE" w:rsidRDefault="0024144B" w:rsidP="00FA42BE">
      <w:pPr>
        <w:pStyle w:val="CodeB"/>
      </w:pPr>
    </w:p>
    <w:p w14:paraId="21CBBE4A" w14:textId="77777777" w:rsidR="0024144B" w:rsidRPr="00FA42BE" w:rsidRDefault="0024144B" w:rsidP="00FA42BE">
      <w:pPr>
        <w:pStyle w:val="CodeB"/>
      </w:pPr>
      <w:r w:rsidRPr="00FA42BE">
        <w:t>if let Some(_) = s {</w:t>
      </w:r>
    </w:p>
    <w:p w14:paraId="204FE0C5" w14:textId="77777777" w:rsidR="0024144B" w:rsidRPr="00FA42BE" w:rsidRDefault="0024144B" w:rsidP="00FA42BE">
      <w:pPr>
        <w:pStyle w:val="CodeB"/>
      </w:pPr>
      <w:r w:rsidRPr="00FA42BE">
        <w:t xml:space="preserve">    println!("found a string");</w:t>
      </w:r>
    </w:p>
    <w:p w14:paraId="336EAEC6" w14:textId="77777777" w:rsidR="0024144B" w:rsidRPr="00FA42BE" w:rsidRDefault="0024144B" w:rsidP="00FA42BE">
      <w:pPr>
        <w:pStyle w:val="CodeB"/>
      </w:pPr>
      <w:r w:rsidRPr="00FA42BE">
        <w:t>}</w:t>
      </w:r>
    </w:p>
    <w:p w14:paraId="3833A72A" w14:textId="77777777" w:rsidR="0024144B" w:rsidRPr="00FA42BE" w:rsidRDefault="0024144B" w:rsidP="00FA42BE">
      <w:pPr>
        <w:pStyle w:val="CodeB"/>
      </w:pPr>
    </w:p>
    <w:p w14:paraId="30A0C9CE" w14:textId="77777777" w:rsidR="0024144B" w:rsidRPr="00FA42BE" w:rsidRDefault="0024144B" w:rsidP="00FA42BE">
      <w:pPr>
        <w:pStyle w:val="CodeC"/>
      </w:pPr>
      <w:r w:rsidRPr="00FA42BE">
        <w:t>println!("{:?}", s);</w:t>
      </w:r>
    </w:p>
    <w:p w14:paraId="236AAB9F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22</w:t>
      </w:r>
      <w:r w:rsidRPr="00FA42BE">
        <w:t xml:space="preserve">: Using </w:t>
      </w:r>
      <w:ins w:id="869" w:author="AnneMarieW" w:date="2018-03-19T14:13:00Z">
        <w:r w:rsidR="00124442">
          <w:t xml:space="preserve">an </w:t>
        </w:r>
      </w:ins>
      <w:r w:rsidRPr="00FA42BE">
        <w:t>underscore does not bind the value</w:t>
      </w:r>
    </w:p>
    <w:p w14:paraId="4E46A6B0" w14:textId="77777777" w:rsidR="0024144B" w:rsidRPr="00FA42BE" w:rsidRDefault="0024144B" w:rsidP="00FA42BE">
      <w:pPr>
        <w:pStyle w:val="Body"/>
      </w:pPr>
      <w:r w:rsidRPr="00FA42BE">
        <w:t xml:space="preserve">This </w:t>
      </w:r>
      <w:ins w:id="870" w:author="AnneMarieW" w:date="2018-03-19T10:37:00Z">
        <w:r w:rsidR="00EA345B">
          <w:t xml:space="preserve">code </w:t>
        </w:r>
      </w:ins>
      <w:r w:rsidRPr="00FA42BE">
        <w:t>works just fine</w:t>
      </w:r>
      <w:del w:id="871" w:author="AnneMarieW" w:date="2018-03-19T10:37:00Z">
        <w:r w:rsidRPr="00FA42BE" w:rsidDel="00EA345B">
          <w:delText>;</w:delText>
        </w:r>
      </w:del>
      <w:r w:rsidRPr="00FA42BE">
        <w:t xml:space="preserve"> because we never bind</w:t>
      </w:r>
      <w:r w:rsidRPr="00D605B4">
        <w:t xml:space="preserve"> </w:t>
      </w:r>
      <w:r w:rsidRPr="00FA42BE">
        <w:rPr>
          <w:rStyle w:val="Literal"/>
        </w:rPr>
        <w:t>s</w:t>
      </w:r>
      <w:r w:rsidRPr="00D605B4">
        <w:t xml:space="preserve"> </w:t>
      </w:r>
      <w:r w:rsidRPr="00FA42BE">
        <w:t>to anything</w:t>
      </w:r>
      <w:del w:id="872" w:author="AnneMarieW" w:date="2018-03-19T10:37:00Z">
        <w:r w:rsidRPr="00FA42BE" w:rsidDel="00EA345B">
          <w:delText>,</w:delText>
        </w:r>
      </w:del>
      <w:ins w:id="873" w:author="AnneMarieW" w:date="2018-03-19T10:37:00Z">
        <w:r w:rsidR="00EA345B">
          <w:t>;</w:t>
        </w:r>
      </w:ins>
      <w:r w:rsidRPr="00FA42BE">
        <w:t xml:space="preserve"> it isn’t moved.</w:t>
      </w:r>
    </w:p>
    <w:p w14:paraId="0775830F" w14:textId="77777777" w:rsidR="0024144B" w:rsidRPr="00FA42BE" w:rsidRDefault="0024144B" w:rsidP="00FA42BE">
      <w:pPr>
        <w:pStyle w:val="HeadC"/>
      </w:pPr>
      <w:bookmarkStart w:id="874" w:name="_Toc508287986"/>
      <w:r w:rsidRPr="00FA42BE">
        <w:t>Ignoring Remaining Parts of a Value with</w:t>
      </w:r>
      <w:r w:rsidRPr="00D605B4">
        <w:t xml:space="preserve"> </w:t>
      </w:r>
      <w:r w:rsidRPr="00F9396B">
        <w:rPr>
          <w:rStyle w:val="Literal"/>
          <w:rPrChange w:id="875" w:author="Carol Nichols" w:date="2018-03-22T13:54:00Z">
            <w:rPr/>
          </w:rPrChange>
        </w:rPr>
        <w:t>..</w:t>
      </w:r>
      <w:bookmarkEnd w:id="874"/>
    </w:p>
    <w:p w14:paraId="4231971D" w14:textId="77777777" w:rsidR="0024144B" w:rsidRPr="00FA42BE" w:rsidRDefault="0024144B" w:rsidP="00FA42BE">
      <w:pPr>
        <w:pStyle w:val="BodyFirst"/>
      </w:pPr>
      <w:r w:rsidRPr="00FA42BE">
        <w:t>With values that have many parts, we can use the</w:t>
      </w:r>
      <w:r w:rsidRPr="00D605B4">
        <w:t xml:space="preserve"> </w:t>
      </w:r>
      <w:r w:rsidRPr="003122F8">
        <w:rPr>
          <w:rStyle w:val="Literal"/>
        </w:rPr>
        <w:t>..</w:t>
      </w:r>
      <w:r w:rsidRPr="00D605B4">
        <w:t xml:space="preserve"> </w:t>
      </w:r>
      <w:r w:rsidRPr="00FA42BE">
        <w:t>syntax to use only a few parts and ignore the rest</w:t>
      </w:r>
      <w:ins w:id="876" w:author="AnneMarieW" w:date="2018-03-19T10:38:00Z">
        <w:r w:rsidR="00F0008C">
          <w:t>,</w:t>
        </w:r>
      </w:ins>
      <w:del w:id="877" w:author="AnneMarieW" w:date="2018-03-19T10:38:00Z">
        <w:r w:rsidRPr="00FA42BE" w:rsidDel="00F0008C">
          <w:delText>,</w:delText>
        </w:r>
      </w:del>
      <w:r w:rsidRPr="00FA42BE">
        <w:t xml:space="preserve"> </w:t>
      </w:r>
      <w:del w:id="878" w:author="AnneMarieW" w:date="2018-03-19T10:38:00Z">
        <w:r w:rsidRPr="00FA42BE" w:rsidDel="00F0008C">
          <w:delText xml:space="preserve">while </w:delText>
        </w:r>
      </w:del>
      <w:ins w:id="879" w:author="AnneMarieW" w:date="2018-03-19T10:38:00Z">
        <w:r w:rsidR="00F0008C">
          <w:t xml:space="preserve">and </w:t>
        </w:r>
      </w:ins>
      <w:r w:rsidRPr="00FA42BE">
        <w:t>avoid</w:t>
      </w:r>
      <w:del w:id="880" w:author="AnneMarieW" w:date="2018-03-19T10:38:00Z">
        <w:r w:rsidRPr="00FA42BE" w:rsidDel="00F0008C">
          <w:delText>ing</w:delText>
        </w:r>
      </w:del>
      <w:r w:rsidR="000A31CE">
        <w:t xml:space="preserve"> </w:t>
      </w:r>
      <w:r w:rsidRPr="00FA42BE">
        <w:t>having to list underscores for each ignored value. The</w:t>
      </w:r>
      <w:r w:rsidR="000A31CE">
        <w:t xml:space="preserve"> </w:t>
      </w:r>
      <w:r w:rsidRPr="003122F8">
        <w:rPr>
          <w:rStyle w:val="Literal"/>
        </w:rPr>
        <w:t>..</w:t>
      </w:r>
      <w:r w:rsidRPr="00D605B4">
        <w:t xml:space="preserve"> </w:t>
      </w:r>
      <w:r w:rsidRPr="00FA42BE">
        <w:t xml:space="preserve">pattern </w:t>
      </w:r>
      <w:del w:id="881" w:author="AnneMarieW" w:date="2018-03-19T10:38:00Z">
        <w:r w:rsidRPr="00FA42BE" w:rsidDel="00F0008C">
          <w:delText xml:space="preserve">will </w:delText>
        </w:r>
      </w:del>
      <w:r w:rsidRPr="00FA42BE">
        <w:t>ignore</w:t>
      </w:r>
      <w:ins w:id="882" w:author="AnneMarieW" w:date="2018-03-19T10:38:00Z">
        <w:r w:rsidR="00F0008C">
          <w:t>s</w:t>
        </w:r>
      </w:ins>
      <w:r w:rsidRPr="00FA42BE">
        <w:t xml:space="preserve"> any parts of a value that we haven’t explicitly</w:t>
      </w:r>
      <w:r w:rsidR="000A31CE">
        <w:t xml:space="preserve"> </w:t>
      </w:r>
      <w:r w:rsidRPr="00FA42BE">
        <w:t>matched in the rest of the pattern. In Listing 18-</w:t>
      </w:r>
      <w:r w:rsidRPr="00D605B4">
        <w:t>23</w:t>
      </w:r>
      <w:r w:rsidRPr="00FA42BE">
        <w:t>, we have a</w:t>
      </w:r>
      <w:r w:rsidRPr="00D605B4">
        <w:t xml:space="preserve"> </w:t>
      </w:r>
      <w:r w:rsidRPr="00FA42BE">
        <w:rPr>
          <w:rStyle w:val="Literal"/>
        </w:rPr>
        <w:t>Point</w:t>
      </w:r>
      <w:r w:rsidRPr="00D605B4">
        <w:t xml:space="preserve"> </w:t>
      </w:r>
      <w:r w:rsidRPr="00FA42BE">
        <w:t>struct</w:t>
      </w:r>
      <w:r w:rsidR="000A31CE">
        <w:t xml:space="preserve"> </w:t>
      </w:r>
      <w:r w:rsidRPr="00FA42BE">
        <w:t>that holds a coordinate in three</w:t>
      </w:r>
      <w:ins w:id="883" w:author="AnneMarieW" w:date="2018-03-19T10:38:00Z">
        <w:r w:rsidR="005F2193">
          <w:t>-</w:t>
        </w:r>
      </w:ins>
      <w:del w:id="884" w:author="AnneMarieW" w:date="2018-03-19T10:38:00Z">
        <w:r w:rsidRPr="00FA42BE" w:rsidDel="005F2193">
          <w:delText xml:space="preserve"> </w:delText>
        </w:r>
      </w:del>
      <w:r w:rsidRPr="00FA42BE">
        <w:t>dimensional space. In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expression,</w:t>
      </w:r>
      <w:r w:rsidR="000A31CE">
        <w:t xml:space="preserve"> </w:t>
      </w:r>
      <w:r w:rsidRPr="00FA42BE">
        <w:t>we want to operate only on the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coordinate and ignore the values in the</w:t>
      </w:r>
      <w:r w:rsidRPr="00D605B4">
        <w:t xml:space="preserve"> </w:t>
      </w:r>
      <w:r w:rsidRPr="00FA42BE">
        <w:rPr>
          <w:rStyle w:val="Literal"/>
        </w:rPr>
        <w:t>y</w:t>
      </w:r>
      <w:r w:rsidR="000A31CE">
        <w:t xml:space="preserve"> </w:t>
      </w:r>
      <w:r w:rsidRPr="00FA42BE">
        <w:t>and</w:t>
      </w:r>
      <w:r w:rsidRPr="00D605B4">
        <w:t xml:space="preserve"> </w:t>
      </w:r>
      <w:r w:rsidRPr="00FA42BE">
        <w:rPr>
          <w:rStyle w:val="Literal"/>
        </w:rPr>
        <w:t>z</w:t>
      </w:r>
      <w:r w:rsidRPr="00D605B4">
        <w:t xml:space="preserve"> </w:t>
      </w:r>
      <w:r w:rsidRPr="00FA42BE">
        <w:t>fields:</w:t>
      </w:r>
    </w:p>
    <w:p w14:paraId="037F0403" w14:textId="77777777" w:rsidR="0024144B" w:rsidRPr="00FA42BE" w:rsidRDefault="0024144B" w:rsidP="00FA42BE">
      <w:pPr>
        <w:pStyle w:val="CodeA"/>
      </w:pPr>
      <w:r w:rsidRPr="00FA42BE">
        <w:t>struct Point {</w:t>
      </w:r>
    </w:p>
    <w:p w14:paraId="3AC99DB7" w14:textId="77777777" w:rsidR="0024144B" w:rsidRPr="00FA42BE" w:rsidRDefault="0024144B" w:rsidP="00FA42BE">
      <w:pPr>
        <w:pStyle w:val="CodeB"/>
      </w:pPr>
      <w:r w:rsidRPr="00FA42BE">
        <w:t xml:space="preserve">    x: i32,</w:t>
      </w:r>
    </w:p>
    <w:p w14:paraId="63B438EA" w14:textId="77777777" w:rsidR="0024144B" w:rsidRPr="00FA42BE" w:rsidRDefault="0024144B" w:rsidP="00FA42BE">
      <w:pPr>
        <w:pStyle w:val="CodeB"/>
      </w:pPr>
      <w:r w:rsidRPr="00FA42BE">
        <w:t xml:space="preserve">    y: i32,</w:t>
      </w:r>
    </w:p>
    <w:p w14:paraId="13F85522" w14:textId="77777777" w:rsidR="0024144B" w:rsidRPr="00FA42BE" w:rsidRDefault="0024144B" w:rsidP="00FA42BE">
      <w:pPr>
        <w:pStyle w:val="CodeB"/>
      </w:pPr>
      <w:r w:rsidRPr="00FA42BE">
        <w:t xml:space="preserve">    z: i32,</w:t>
      </w:r>
    </w:p>
    <w:p w14:paraId="38E6B0F3" w14:textId="77777777" w:rsidR="0024144B" w:rsidRPr="00FA42BE" w:rsidRDefault="0024144B" w:rsidP="00FA42BE">
      <w:pPr>
        <w:pStyle w:val="CodeB"/>
      </w:pPr>
      <w:r w:rsidRPr="00FA42BE">
        <w:t>}</w:t>
      </w:r>
    </w:p>
    <w:p w14:paraId="051F2B94" w14:textId="77777777" w:rsidR="0024144B" w:rsidRPr="00FA42BE" w:rsidRDefault="0024144B" w:rsidP="00FA42BE">
      <w:pPr>
        <w:pStyle w:val="CodeB"/>
      </w:pPr>
    </w:p>
    <w:p w14:paraId="17D78351" w14:textId="77777777" w:rsidR="0024144B" w:rsidRPr="00FA42BE" w:rsidRDefault="0024144B" w:rsidP="00FA42BE">
      <w:pPr>
        <w:pStyle w:val="CodeB"/>
      </w:pPr>
      <w:r w:rsidRPr="00FA42BE">
        <w:t>let origin = Point { x: 0, y: 0, z: 0 };</w:t>
      </w:r>
    </w:p>
    <w:p w14:paraId="41D576E5" w14:textId="77777777" w:rsidR="0024144B" w:rsidRPr="00FA42BE" w:rsidRDefault="0024144B" w:rsidP="00FA42BE">
      <w:pPr>
        <w:pStyle w:val="CodeB"/>
      </w:pPr>
    </w:p>
    <w:p w14:paraId="353EF912" w14:textId="77777777" w:rsidR="0024144B" w:rsidRPr="00FA42BE" w:rsidRDefault="0024144B" w:rsidP="00FA42BE">
      <w:pPr>
        <w:pStyle w:val="CodeB"/>
      </w:pPr>
      <w:r w:rsidRPr="00FA42BE">
        <w:t>match origin {</w:t>
      </w:r>
    </w:p>
    <w:p w14:paraId="4BE60520" w14:textId="77777777" w:rsidR="0024144B" w:rsidRPr="00FA42BE" w:rsidRDefault="0024144B" w:rsidP="00FA42BE">
      <w:pPr>
        <w:pStyle w:val="CodeB"/>
      </w:pPr>
      <w:r w:rsidRPr="00FA42BE">
        <w:t xml:space="preserve">    Point { x, .. } =&gt; println!("x is {}", x),</w:t>
      </w:r>
    </w:p>
    <w:p w14:paraId="525F7171" w14:textId="77777777" w:rsidR="0024144B" w:rsidRPr="00FA42BE" w:rsidRDefault="0024144B" w:rsidP="00FA42BE">
      <w:pPr>
        <w:pStyle w:val="CodeC"/>
      </w:pPr>
      <w:r w:rsidRPr="00FA42BE">
        <w:t>}</w:t>
      </w:r>
    </w:p>
    <w:p w14:paraId="328FED91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23</w:t>
      </w:r>
      <w:r w:rsidRPr="00FA42BE">
        <w:t>: Ignoring all fields of a</w:t>
      </w:r>
      <w:r w:rsidRPr="00D605B4">
        <w:t xml:space="preserve"> </w:t>
      </w:r>
      <w:r w:rsidRPr="00FA42BE">
        <w:rPr>
          <w:rStyle w:val="LiteralCaption"/>
        </w:rPr>
        <w:t>Point</w:t>
      </w:r>
      <w:r w:rsidRPr="00D605B4">
        <w:t xml:space="preserve"> </w:t>
      </w:r>
      <w:r w:rsidRPr="00FA42BE">
        <w:t>except for</w:t>
      </w:r>
      <w:r w:rsidRPr="00D605B4">
        <w:t xml:space="preserve"> </w:t>
      </w:r>
      <w:r w:rsidRPr="00FA42BE">
        <w:rPr>
          <w:rStyle w:val="LiteralCaption"/>
        </w:rPr>
        <w:t>x</w:t>
      </w:r>
      <w:r w:rsidRPr="00D605B4">
        <w:t xml:space="preserve"> </w:t>
      </w:r>
      <w:r w:rsidRPr="00FA42BE">
        <w:t>by using</w:t>
      </w:r>
      <w:r w:rsidRPr="00D605B4">
        <w:t xml:space="preserve"> </w:t>
      </w:r>
      <w:r w:rsidRPr="00FA42BE">
        <w:rPr>
          <w:rStyle w:val="LiteralCaption"/>
        </w:rPr>
        <w:t>..</w:t>
      </w:r>
    </w:p>
    <w:p w14:paraId="5699B4A2" w14:textId="77777777" w:rsidR="0024144B" w:rsidRPr="00FA42BE" w:rsidRDefault="0024144B" w:rsidP="00FA42BE">
      <w:pPr>
        <w:pStyle w:val="Body"/>
      </w:pPr>
      <w:r w:rsidRPr="00FA42BE">
        <w:t>We list the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value, and then just include the</w:t>
      </w:r>
      <w:r w:rsidRPr="00D605B4">
        <w:t xml:space="preserve"> </w:t>
      </w:r>
      <w:r w:rsidRPr="003122F8">
        <w:rPr>
          <w:rStyle w:val="Literal"/>
        </w:rPr>
        <w:t>..</w:t>
      </w:r>
      <w:r w:rsidRPr="00D605B4">
        <w:t xml:space="preserve"> </w:t>
      </w:r>
      <w:r w:rsidRPr="00FA42BE">
        <w:t xml:space="preserve">pattern. This is quicker than having to list </w:t>
      </w:r>
      <w:del w:id="885" w:author="AnneMarieW" w:date="2018-03-19T10:39:00Z">
        <w:r w:rsidRPr="00FA42BE" w:rsidDel="0095507D">
          <w:delText>out</w:delText>
        </w:r>
        <w:r w:rsidRPr="00D605B4" w:rsidDel="0095507D">
          <w:delText xml:space="preserve"> </w:delText>
        </w:r>
      </w:del>
      <w:r w:rsidRPr="00FA42BE">
        <w:rPr>
          <w:rStyle w:val="Literal"/>
        </w:rPr>
        <w:t>y: _</w:t>
      </w:r>
      <w:r w:rsidRPr="00D605B4">
        <w:t xml:space="preserve"> </w:t>
      </w:r>
      <w:r w:rsidRPr="00FA42BE">
        <w:t>and</w:t>
      </w:r>
      <w:r w:rsidRPr="00D605B4">
        <w:t xml:space="preserve"> </w:t>
      </w:r>
      <w:r w:rsidRPr="00FA42BE">
        <w:rPr>
          <w:rStyle w:val="Literal"/>
        </w:rPr>
        <w:t>z: _</w:t>
      </w:r>
      <w:r w:rsidRPr="00FA42BE">
        <w:t>, particularly</w:t>
      </w:r>
      <w:r w:rsidR="000A31CE">
        <w:t xml:space="preserve"> </w:t>
      </w:r>
      <w:r w:rsidRPr="00FA42BE">
        <w:t xml:space="preserve">when </w:t>
      </w:r>
      <w:ins w:id="886" w:author="AnneMarieW" w:date="2018-03-19T10:39:00Z">
        <w:r w:rsidR="0095507D">
          <w:t xml:space="preserve">we’re </w:t>
        </w:r>
      </w:ins>
      <w:r w:rsidRPr="00FA42BE">
        <w:t>working with structs that have lots of</w:t>
      </w:r>
      <w:r w:rsidR="000A31CE">
        <w:t xml:space="preserve"> </w:t>
      </w:r>
      <w:r w:rsidRPr="00FA42BE">
        <w:t>fields</w:t>
      </w:r>
      <w:del w:id="887" w:author="AnneMarieW" w:date="2018-03-19T10:39:00Z">
        <w:r w:rsidRPr="00FA42BE" w:rsidDel="0095507D">
          <w:delText>,</w:delText>
        </w:r>
      </w:del>
      <w:r w:rsidRPr="00FA42BE">
        <w:t xml:space="preserve"> in situations where only one or two fields are relevant.</w:t>
      </w:r>
    </w:p>
    <w:p w14:paraId="61B38656" w14:textId="2C6DAA55" w:rsidR="0024144B" w:rsidRDefault="00CA1F78" w:rsidP="00FA42BE">
      <w:pPr>
        <w:pStyle w:val="Body"/>
        <w:rPr>
          <w:ins w:id="888" w:author="Carol Nichols" w:date="2018-03-22T14:25:00Z"/>
        </w:rPr>
      </w:pPr>
      <w:ins w:id="889" w:author="AnneMarieW" w:date="2018-03-19T10:40:00Z">
        <w:r w:rsidRPr="00CA1F78">
          <w:rPr>
            <w:rPrChange w:id="890" w:author="AnneMarieW" w:date="2018-03-19T10:40:00Z">
              <w:rPr>
                <w:rStyle w:val="Literal"/>
              </w:rPr>
            </w:rPrChange>
          </w:rPr>
          <w:t>The syntax</w:t>
        </w:r>
        <w:r w:rsidR="0095507D">
          <w:rPr>
            <w:rStyle w:val="Literal"/>
          </w:rPr>
          <w:t xml:space="preserve"> </w:t>
        </w:r>
      </w:ins>
      <w:r w:rsidR="0024144B" w:rsidRPr="00FA42BE">
        <w:rPr>
          <w:rStyle w:val="Literal"/>
        </w:rPr>
        <w:t>..</w:t>
      </w:r>
      <w:r w:rsidR="0024144B" w:rsidRPr="00D605B4">
        <w:t xml:space="preserve"> </w:t>
      </w:r>
      <w:r w:rsidR="0024144B" w:rsidRPr="00FA42BE">
        <w:t>will expand to as many values as it needs to be. Listing 18-</w:t>
      </w:r>
      <w:r w:rsidR="0024144B" w:rsidRPr="00D605B4">
        <w:t>24</w:t>
      </w:r>
      <w:r w:rsidR="0024144B" w:rsidRPr="00FA42BE">
        <w:t xml:space="preserve"> shows </w:t>
      </w:r>
      <w:ins w:id="891" w:author="AnneMarieW" w:date="2018-03-19T10:40:00Z">
        <w:r w:rsidR="0095507D">
          <w:t>how to</w:t>
        </w:r>
      </w:ins>
      <w:del w:id="892" w:author="AnneMarieW" w:date="2018-03-19T10:40:00Z">
        <w:r w:rsidR="0024144B" w:rsidRPr="00FA42BE" w:rsidDel="0095507D">
          <w:delText>a</w:delText>
        </w:r>
      </w:del>
      <w:r w:rsidR="0024144B" w:rsidRPr="00FA42BE">
        <w:t xml:space="preserve"> use</w:t>
      </w:r>
      <w:r w:rsidR="000A31CE">
        <w:t xml:space="preserve"> </w:t>
      </w:r>
      <w:del w:id="893" w:author="AnneMarieW" w:date="2018-03-19T10:40:00Z">
        <w:r w:rsidR="0024144B" w:rsidRPr="00FA42BE" w:rsidDel="0095507D">
          <w:delText>of</w:delText>
        </w:r>
        <w:r w:rsidR="0024144B" w:rsidRPr="00D605B4" w:rsidDel="0095507D">
          <w:delText xml:space="preserve"> </w:delText>
        </w:r>
      </w:del>
      <w:r w:rsidR="0024144B" w:rsidRPr="003122F8">
        <w:rPr>
          <w:rStyle w:val="Literal"/>
        </w:rPr>
        <w:t>..</w:t>
      </w:r>
      <w:r w:rsidR="0024144B" w:rsidRPr="00D605B4">
        <w:t xml:space="preserve"> </w:t>
      </w:r>
      <w:r w:rsidR="0024144B" w:rsidRPr="00FA42BE">
        <w:t>with a tuple:</w:t>
      </w:r>
    </w:p>
    <w:p w14:paraId="062C3C66" w14:textId="7B544A8B" w:rsidR="00AF5B4F" w:rsidRPr="00FA42BE" w:rsidRDefault="00AF5B4F">
      <w:pPr>
        <w:pStyle w:val="ProductionDirective"/>
        <w:pPrChange w:id="894" w:author="Carol Nichols" w:date="2018-03-22T14:25:00Z">
          <w:pPr>
            <w:pStyle w:val="Body"/>
          </w:pPr>
        </w:pPrChange>
      </w:pPr>
      <w:ins w:id="895" w:author="Carol Nichols" w:date="2018-03-22T14:25:00Z">
        <w:r w:rsidRPr="00893FAB">
          <w:lastRenderedPageBreak/>
          <w:t>src/main.rs</w:t>
        </w:r>
      </w:ins>
    </w:p>
    <w:p w14:paraId="3F358921" w14:textId="77777777" w:rsidR="0024144B" w:rsidRPr="00FA42BE" w:rsidRDefault="0024144B" w:rsidP="00FA42BE">
      <w:pPr>
        <w:pStyle w:val="CodeA"/>
      </w:pPr>
      <w:r w:rsidRPr="00FA42BE">
        <w:t>fn main() {</w:t>
      </w:r>
    </w:p>
    <w:p w14:paraId="03DA8272" w14:textId="77777777" w:rsidR="0024144B" w:rsidRPr="00FA42BE" w:rsidRDefault="0024144B" w:rsidP="00FA42BE">
      <w:pPr>
        <w:pStyle w:val="CodeB"/>
      </w:pPr>
      <w:r w:rsidRPr="00FA42BE">
        <w:t xml:space="preserve">    let numbers = (2, 4, 8, 16, 32);</w:t>
      </w:r>
    </w:p>
    <w:p w14:paraId="70CAFF84" w14:textId="77777777" w:rsidR="0024144B" w:rsidRPr="00FA42BE" w:rsidRDefault="0024144B" w:rsidP="00FA42BE">
      <w:pPr>
        <w:pStyle w:val="CodeB"/>
      </w:pPr>
    </w:p>
    <w:p w14:paraId="36B95C52" w14:textId="77777777" w:rsidR="0024144B" w:rsidRPr="00FA42BE" w:rsidRDefault="0024144B" w:rsidP="00FA42BE">
      <w:pPr>
        <w:pStyle w:val="CodeB"/>
      </w:pPr>
      <w:r w:rsidRPr="00FA42BE">
        <w:t xml:space="preserve">    match numbers {</w:t>
      </w:r>
    </w:p>
    <w:p w14:paraId="001788E4" w14:textId="77777777" w:rsidR="0024144B" w:rsidRPr="00FA42BE" w:rsidRDefault="0024144B" w:rsidP="00FA42BE">
      <w:pPr>
        <w:pStyle w:val="CodeB"/>
      </w:pPr>
      <w:r w:rsidRPr="00FA42BE">
        <w:t xml:space="preserve">        (first, .., last) =&gt; {</w:t>
      </w:r>
    </w:p>
    <w:p w14:paraId="21EB30CD" w14:textId="77777777" w:rsidR="0024144B" w:rsidRPr="00FA42BE" w:rsidRDefault="0024144B" w:rsidP="00FA42BE">
      <w:pPr>
        <w:pStyle w:val="CodeB"/>
      </w:pPr>
      <w:r w:rsidRPr="00FA42BE">
        <w:t xml:space="preserve">            println!("Some numbers: {}, {}", first, last);</w:t>
      </w:r>
    </w:p>
    <w:p w14:paraId="56BBF520" w14:textId="77777777" w:rsidR="0024144B" w:rsidRPr="00FA42BE" w:rsidRDefault="0024144B" w:rsidP="00FA42BE">
      <w:pPr>
        <w:pStyle w:val="CodeB"/>
      </w:pPr>
      <w:r w:rsidRPr="00FA42BE">
        <w:t xml:space="preserve">        },</w:t>
      </w:r>
    </w:p>
    <w:p w14:paraId="03B7AD23" w14:textId="77777777" w:rsidR="0024144B" w:rsidRPr="00FA42BE" w:rsidRDefault="0024144B" w:rsidP="00FA42BE">
      <w:pPr>
        <w:pStyle w:val="CodeB"/>
      </w:pPr>
      <w:r w:rsidRPr="00FA42BE">
        <w:t xml:space="preserve">    }</w:t>
      </w:r>
    </w:p>
    <w:p w14:paraId="3879C965" w14:textId="77777777" w:rsidR="0024144B" w:rsidRPr="00FA42BE" w:rsidRDefault="0024144B" w:rsidP="00FA42BE">
      <w:pPr>
        <w:pStyle w:val="CodeC"/>
      </w:pPr>
      <w:r w:rsidRPr="00FA42BE">
        <w:t>}</w:t>
      </w:r>
    </w:p>
    <w:p w14:paraId="332FEB94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24</w:t>
      </w:r>
      <w:r w:rsidRPr="00FA42BE">
        <w:t>: Matching only the first and last values in a tuple and ignoring</w:t>
      </w:r>
      <w:del w:id="896" w:author="janelle" w:date="2018-03-09T15:25:00Z">
        <w:r w:rsidR="00FA42BE" w:rsidRPr="008D3A86" w:rsidDel="00DB5FCC">
          <w:delText xml:space="preserve"> </w:delText>
        </w:r>
      </w:del>
      <w:r>
        <w:t xml:space="preserve"> </w:t>
      </w:r>
      <w:r w:rsidRPr="00FA42BE">
        <w:t>all other values</w:t>
      </w:r>
    </w:p>
    <w:p w14:paraId="506D55F8" w14:textId="77777777" w:rsidR="0024144B" w:rsidRPr="00FA42BE" w:rsidRDefault="0095507D" w:rsidP="00FA42BE">
      <w:pPr>
        <w:pStyle w:val="Body"/>
      </w:pPr>
      <w:ins w:id="897" w:author="AnneMarieW" w:date="2018-03-19T10:41:00Z">
        <w:r>
          <w:t>In this code</w:t>
        </w:r>
      </w:ins>
      <w:del w:id="898" w:author="AnneMarieW" w:date="2018-03-19T10:41:00Z">
        <w:r w:rsidR="0024144B" w:rsidRPr="00FA42BE" w:rsidDel="0095507D">
          <w:delText>Here</w:delText>
        </w:r>
      </w:del>
      <w:r w:rsidR="0024144B" w:rsidRPr="00FA42BE">
        <w:t xml:space="preserve">, </w:t>
      </w:r>
      <w:del w:id="899" w:author="AnneMarieW" w:date="2018-03-19T10:41:00Z">
        <w:r w:rsidR="0024144B" w:rsidRPr="00FA42BE" w:rsidDel="0095507D">
          <w:delText xml:space="preserve">we have </w:delText>
        </w:r>
      </w:del>
      <w:r w:rsidR="0024144B" w:rsidRPr="00FA42BE">
        <w:t xml:space="preserve">the first and last value </w:t>
      </w:r>
      <w:ins w:id="900" w:author="AnneMarieW" w:date="2018-03-19T10:41:00Z">
        <w:r>
          <w:t xml:space="preserve">are </w:t>
        </w:r>
      </w:ins>
      <w:r w:rsidR="0024144B" w:rsidRPr="00FA42BE">
        <w:t>matched with</w:t>
      </w:r>
      <w:r w:rsidR="0024144B" w:rsidRPr="00D605B4">
        <w:t xml:space="preserve"> </w:t>
      </w:r>
      <w:r w:rsidR="0024144B" w:rsidRPr="00FA42BE">
        <w:rPr>
          <w:rStyle w:val="Literal"/>
        </w:rPr>
        <w:t>first</w:t>
      </w:r>
      <w:r w:rsidR="0024144B" w:rsidRPr="00D605B4">
        <w:t xml:space="preserve"> </w:t>
      </w:r>
      <w:r w:rsidR="0024144B" w:rsidRPr="00FA42BE">
        <w:t>and</w:t>
      </w:r>
      <w:r w:rsidR="0024144B" w:rsidRPr="00D605B4">
        <w:t xml:space="preserve"> </w:t>
      </w:r>
      <w:r w:rsidR="0024144B" w:rsidRPr="00FA42BE">
        <w:rPr>
          <w:rStyle w:val="Literal"/>
        </w:rPr>
        <w:t>last</w:t>
      </w:r>
      <w:r w:rsidR="0024144B" w:rsidRPr="00FA42BE">
        <w:t>. The</w:t>
      </w:r>
      <w:r w:rsidR="000A31CE">
        <w:t xml:space="preserve"> </w:t>
      </w:r>
      <w:r w:rsidR="0024144B" w:rsidRPr="003122F8">
        <w:rPr>
          <w:rStyle w:val="Literal"/>
        </w:rPr>
        <w:t>..</w:t>
      </w:r>
      <w:r w:rsidR="0024144B" w:rsidRPr="00D605B4">
        <w:t xml:space="preserve"> </w:t>
      </w:r>
      <w:r w:rsidR="0024144B" w:rsidRPr="00FA42BE">
        <w:t>will match and ignore everything in the middle.</w:t>
      </w:r>
    </w:p>
    <w:p w14:paraId="0D87F6B2" w14:textId="6FBC2275" w:rsidR="0024144B" w:rsidRDefault="0095507D" w:rsidP="00FA42BE">
      <w:pPr>
        <w:pStyle w:val="Body"/>
        <w:rPr>
          <w:ins w:id="901" w:author="Carol Nichols" w:date="2018-03-22T14:26:00Z"/>
        </w:rPr>
      </w:pPr>
      <w:ins w:id="902" w:author="AnneMarieW" w:date="2018-03-19T10:41:00Z">
        <w:r>
          <w:t>H</w:t>
        </w:r>
        <w:r w:rsidRPr="00FA42BE">
          <w:t>owever</w:t>
        </w:r>
        <w:r>
          <w:t>,</w:t>
        </w:r>
        <w:r w:rsidRPr="00FA42BE">
          <w:t xml:space="preserve"> </w:t>
        </w:r>
      </w:ins>
      <w:del w:id="903" w:author="AnneMarieW" w:date="2018-03-19T10:41:00Z">
        <w:r w:rsidR="0024144B" w:rsidRPr="00FA42BE" w:rsidDel="0095507D">
          <w:delText>U</w:delText>
        </w:r>
      </w:del>
      <w:ins w:id="904" w:author="AnneMarieW" w:date="2018-03-19T10:41:00Z">
        <w:r>
          <w:t>u</w:t>
        </w:r>
      </w:ins>
      <w:r w:rsidR="0024144B" w:rsidRPr="00FA42BE">
        <w:t>sing</w:t>
      </w:r>
      <w:r w:rsidR="0024144B" w:rsidRPr="00D605B4">
        <w:t xml:space="preserve"> </w:t>
      </w:r>
      <w:r w:rsidR="0024144B" w:rsidRPr="003122F8">
        <w:rPr>
          <w:rStyle w:val="Literal"/>
        </w:rPr>
        <w:t>..</w:t>
      </w:r>
      <w:r w:rsidR="0024144B" w:rsidRPr="00D605B4">
        <w:t xml:space="preserve"> </w:t>
      </w:r>
      <w:r w:rsidR="0024144B" w:rsidRPr="00FA42BE">
        <w:t>must be unambiguous</w:t>
      </w:r>
      <w:del w:id="905" w:author="AnneMarieW" w:date="2018-03-19T10:41:00Z">
        <w:r w:rsidR="0024144B" w:rsidRPr="00FA42BE" w:rsidDel="0095507D">
          <w:delText>, however</w:delText>
        </w:r>
      </w:del>
      <w:r w:rsidR="0024144B" w:rsidRPr="00FA42BE">
        <w:t xml:space="preserve">. If it is </w:t>
      </w:r>
      <w:del w:id="906" w:author="AnneMarieW" w:date="2018-03-19T10:41:00Z">
        <w:r w:rsidR="0024144B" w:rsidRPr="00FA42BE" w:rsidDel="0095507D">
          <w:delText xml:space="preserve">not </w:delText>
        </w:r>
      </w:del>
      <w:ins w:id="907" w:author="AnneMarieW" w:date="2018-03-19T10:41:00Z">
        <w:r>
          <w:t>un</w:t>
        </w:r>
      </w:ins>
      <w:r w:rsidR="0024144B" w:rsidRPr="00FA42BE">
        <w:t>clear which values are intended for matching</w:t>
      </w:r>
      <w:del w:id="908" w:author="AnneMarieW" w:date="2018-03-19T10:41:00Z">
        <w:r w:rsidR="0024144B" w:rsidRPr="00FA42BE" w:rsidDel="0095507D">
          <w:delText>,</w:delText>
        </w:r>
      </w:del>
      <w:r w:rsidR="0024144B" w:rsidRPr="00FA42BE">
        <w:t xml:space="preserve"> and which </w:t>
      </w:r>
      <w:del w:id="909" w:author="AnneMarieW" w:date="2018-03-19T10:42:00Z">
        <w:r w:rsidR="0024144B" w:rsidRPr="00FA42BE" w:rsidDel="0095507D">
          <w:delText>to</w:delText>
        </w:r>
      </w:del>
      <w:ins w:id="910" w:author="AnneMarieW" w:date="2018-03-19T10:42:00Z">
        <w:r>
          <w:t>should</w:t>
        </w:r>
      </w:ins>
      <w:r w:rsidR="0024144B" w:rsidRPr="00FA42BE">
        <w:t xml:space="preserve"> be ignored, Rust will error. Listing 18-</w:t>
      </w:r>
      <w:r w:rsidR="0024144B" w:rsidRPr="00D605B4">
        <w:t>25</w:t>
      </w:r>
      <w:r w:rsidR="0024144B" w:rsidRPr="00FA42BE">
        <w:t xml:space="preserve"> shows an example of using</w:t>
      </w:r>
      <w:r w:rsidR="0024144B" w:rsidRPr="00D605B4">
        <w:t xml:space="preserve"> </w:t>
      </w:r>
      <w:r w:rsidR="0024144B" w:rsidRPr="003122F8">
        <w:rPr>
          <w:rStyle w:val="Literal"/>
        </w:rPr>
        <w:t>..</w:t>
      </w:r>
      <w:r w:rsidR="0024144B" w:rsidRPr="00D605B4">
        <w:t xml:space="preserve"> </w:t>
      </w:r>
      <w:r w:rsidR="0024144B" w:rsidRPr="00FA42BE">
        <w:t>ambiguously</w:t>
      </w:r>
      <w:ins w:id="911" w:author="AnneMarieW" w:date="2018-03-19T10:42:00Z">
        <w:r>
          <w:t>,</w:t>
        </w:r>
      </w:ins>
      <w:r w:rsidR="0024144B" w:rsidRPr="00FA42BE">
        <w:t xml:space="preserve"> </w:t>
      </w:r>
      <w:ins w:id="912" w:author="AnneMarieW" w:date="2018-03-19T10:42:00Z">
        <w:r>
          <w:t>so it</w:t>
        </w:r>
      </w:ins>
      <w:del w:id="913" w:author="AnneMarieW" w:date="2018-03-19T10:42:00Z">
        <w:r w:rsidR="0024144B" w:rsidRPr="00FA42BE" w:rsidDel="0095507D">
          <w:delText>that</w:delText>
        </w:r>
      </w:del>
      <w:r w:rsidR="0024144B" w:rsidRPr="00FA42BE">
        <w:t xml:space="preserve"> will not compile</w:t>
      </w:r>
      <w:del w:id="914" w:author="AnneMarieW" w:date="2018-03-19T10:42:00Z">
        <w:r w:rsidR="0024144B" w:rsidRPr="00FA42BE" w:rsidDel="0095507D">
          <w:delText xml:space="preserve"> due to this ambiguity</w:delText>
        </w:r>
      </w:del>
      <w:r w:rsidR="0024144B" w:rsidRPr="00FA42BE">
        <w:t>:</w:t>
      </w:r>
    </w:p>
    <w:p w14:paraId="1F82E422" w14:textId="273ED8EC" w:rsidR="00175328" w:rsidRPr="00FA42BE" w:rsidRDefault="00175328">
      <w:pPr>
        <w:pStyle w:val="ProductionDirective"/>
        <w:pPrChange w:id="915" w:author="Carol Nichols" w:date="2018-03-22T14:26:00Z">
          <w:pPr>
            <w:pStyle w:val="Body"/>
          </w:pPr>
        </w:pPrChange>
      </w:pPr>
      <w:ins w:id="916" w:author="Carol Nichols" w:date="2018-03-22T14:26:00Z">
        <w:r w:rsidRPr="00893FAB">
          <w:t>src/main.rs</w:t>
        </w:r>
      </w:ins>
    </w:p>
    <w:p w14:paraId="340FB7D9" w14:textId="77777777" w:rsidR="0024144B" w:rsidRPr="00FA42BE" w:rsidRDefault="0024144B" w:rsidP="00FA42BE">
      <w:pPr>
        <w:pStyle w:val="CodeA"/>
      </w:pPr>
      <w:r w:rsidRPr="00FA42BE">
        <w:t>fn main() {</w:t>
      </w:r>
    </w:p>
    <w:p w14:paraId="5A0CC79D" w14:textId="77777777" w:rsidR="0024144B" w:rsidRPr="00FA42BE" w:rsidRDefault="0024144B" w:rsidP="00FA42BE">
      <w:pPr>
        <w:pStyle w:val="CodeB"/>
      </w:pPr>
      <w:r w:rsidRPr="00FA42BE">
        <w:t xml:space="preserve">    let numbers = (2, 4, 8, 16, 32);</w:t>
      </w:r>
    </w:p>
    <w:p w14:paraId="3752AC53" w14:textId="77777777" w:rsidR="0024144B" w:rsidRPr="00FA42BE" w:rsidRDefault="0024144B" w:rsidP="00FA42BE">
      <w:pPr>
        <w:pStyle w:val="CodeB"/>
      </w:pPr>
    </w:p>
    <w:p w14:paraId="79A9C145" w14:textId="77777777" w:rsidR="0024144B" w:rsidRPr="00FA42BE" w:rsidRDefault="0024144B" w:rsidP="00FA42BE">
      <w:pPr>
        <w:pStyle w:val="CodeB"/>
      </w:pPr>
      <w:r w:rsidRPr="00FA42BE">
        <w:t xml:space="preserve">    match numbers {</w:t>
      </w:r>
    </w:p>
    <w:p w14:paraId="00685B19" w14:textId="77777777" w:rsidR="0024144B" w:rsidRPr="00FA42BE" w:rsidRDefault="0024144B" w:rsidP="00FA42BE">
      <w:pPr>
        <w:pStyle w:val="CodeB"/>
      </w:pPr>
      <w:r w:rsidRPr="00FA42BE">
        <w:t xml:space="preserve">        (.., second, ..) =&gt; {</w:t>
      </w:r>
    </w:p>
    <w:p w14:paraId="3E7B7844" w14:textId="77777777" w:rsidR="0024144B" w:rsidRPr="00FA42BE" w:rsidRDefault="0024144B" w:rsidP="00FA42BE">
      <w:pPr>
        <w:pStyle w:val="CodeB"/>
      </w:pPr>
      <w:r w:rsidRPr="00FA42BE">
        <w:t xml:space="preserve">            println!("Some numbers: {}", second)</w:t>
      </w:r>
    </w:p>
    <w:p w14:paraId="21C1ACA9" w14:textId="77777777" w:rsidR="0024144B" w:rsidRPr="00FA42BE" w:rsidRDefault="0024144B" w:rsidP="00FA42BE">
      <w:pPr>
        <w:pStyle w:val="CodeB"/>
      </w:pPr>
      <w:r w:rsidRPr="00FA42BE">
        <w:t xml:space="preserve">        },</w:t>
      </w:r>
    </w:p>
    <w:p w14:paraId="1E099D19" w14:textId="77777777" w:rsidR="0024144B" w:rsidRPr="00FA42BE" w:rsidRDefault="0024144B" w:rsidP="00FA42BE">
      <w:pPr>
        <w:pStyle w:val="CodeB"/>
      </w:pPr>
      <w:r w:rsidRPr="00FA42BE">
        <w:t xml:space="preserve">    }</w:t>
      </w:r>
    </w:p>
    <w:p w14:paraId="71DC896B" w14:textId="77777777" w:rsidR="0024144B" w:rsidRPr="00FA42BE" w:rsidRDefault="0024144B" w:rsidP="00FA42BE">
      <w:pPr>
        <w:pStyle w:val="CodeC"/>
      </w:pPr>
      <w:r w:rsidRPr="00FA42BE">
        <w:t>}</w:t>
      </w:r>
    </w:p>
    <w:p w14:paraId="3490B6B2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25</w:t>
      </w:r>
      <w:r w:rsidRPr="00FA42BE">
        <w:t>: An attempt to use</w:t>
      </w:r>
      <w:r w:rsidRPr="00D605B4">
        <w:t xml:space="preserve"> </w:t>
      </w:r>
      <w:r w:rsidRPr="009804A5">
        <w:rPr>
          <w:rStyle w:val="LiteralCaption"/>
        </w:rPr>
        <w:t>..</w:t>
      </w:r>
      <w:r w:rsidRPr="00D605B4">
        <w:t xml:space="preserve"> </w:t>
      </w:r>
      <w:r w:rsidRPr="00FA42BE">
        <w:t>in a</w:t>
      </w:r>
      <w:ins w:id="917" w:author="AnneMarieW" w:date="2018-03-19T10:43:00Z">
        <w:r w:rsidR="00046D1B">
          <w:t>n</w:t>
        </w:r>
        <w:r w:rsidR="00046D1B" w:rsidRPr="00046D1B">
          <w:t xml:space="preserve"> </w:t>
        </w:r>
        <w:r w:rsidR="00046D1B" w:rsidRPr="00FA42BE">
          <w:t>ambiguous</w:t>
        </w:r>
        <w:r w:rsidR="00046D1B">
          <w:t xml:space="preserve"> </w:t>
        </w:r>
      </w:ins>
      <w:del w:id="918" w:author="AnneMarieW" w:date="2018-03-19T10:43:00Z">
        <w:r w:rsidRPr="00FA42BE" w:rsidDel="00046D1B">
          <w:delText xml:space="preserve"> </w:delText>
        </w:r>
      </w:del>
      <w:r w:rsidRPr="00FA42BE">
        <w:t>way</w:t>
      </w:r>
      <w:del w:id="919" w:author="AnneMarieW" w:date="2018-03-19T10:43:00Z">
        <w:r w:rsidRPr="00FA42BE" w:rsidDel="00046D1B">
          <w:delText xml:space="preserve"> that is</w:delText>
        </w:r>
      </w:del>
      <w:r w:rsidRPr="00FA42BE">
        <w:t xml:space="preserve"> </w:t>
      </w:r>
      <w:del w:id="920" w:author="AnneMarieW" w:date="2018-03-19T10:43:00Z">
        <w:r w:rsidRPr="00FA42BE" w:rsidDel="00046D1B">
          <w:delText>ambiguous</w:delText>
        </w:r>
      </w:del>
    </w:p>
    <w:p w14:paraId="2EBDA900" w14:textId="77777777" w:rsidR="0024144B" w:rsidRPr="00FA42BE" w:rsidRDefault="0024144B" w:rsidP="00FA42BE">
      <w:pPr>
        <w:pStyle w:val="Body"/>
      </w:pPr>
      <w:del w:id="921" w:author="AnneMarieW" w:date="2018-03-19T10:43:00Z">
        <w:r w:rsidRPr="00FA42BE" w:rsidDel="00046D1B">
          <w:delText>If</w:delText>
        </w:r>
      </w:del>
      <w:ins w:id="922" w:author="AnneMarieW" w:date="2018-03-19T10:43:00Z">
        <w:r w:rsidR="00046D1B">
          <w:t>When</w:t>
        </w:r>
      </w:ins>
      <w:r w:rsidRPr="00FA42BE">
        <w:t xml:space="preserve"> we compile this example, we get this error:</w:t>
      </w:r>
    </w:p>
    <w:p w14:paraId="3D0932C7" w14:textId="7CBAE21C" w:rsidR="0024144B" w:rsidRPr="00FA42BE" w:rsidRDefault="0024144B" w:rsidP="00FA42BE">
      <w:pPr>
        <w:pStyle w:val="CodeA"/>
      </w:pPr>
      <w:r w:rsidRPr="00FA42BE">
        <w:t xml:space="preserve">error: </w:t>
      </w:r>
      <w:ins w:id="923" w:author="Carol Nichols" w:date="2018-03-22T13:56:00Z">
        <w:r w:rsidR="00A00623">
          <w:t>`</w:t>
        </w:r>
      </w:ins>
      <w:r w:rsidRPr="00D605B4">
        <w:t>..</w:t>
      </w:r>
      <w:ins w:id="924" w:author="Carol Nichols" w:date="2018-03-22T13:56:00Z">
        <w:r w:rsidR="00A00623">
          <w:t>`</w:t>
        </w:r>
      </w:ins>
      <w:r w:rsidRPr="00FA42BE">
        <w:t xml:space="preserve"> can only be used once per tuple or tuple struct pattern</w:t>
      </w:r>
    </w:p>
    <w:p w14:paraId="24EDC49A" w14:textId="77777777" w:rsidR="0024144B" w:rsidRPr="00FA42BE" w:rsidRDefault="0024144B" w:rsidP="00FA42BE">
      <w:pPr>
        <w:pStyle w:val="CodeB"/>
      </w:pPr>
      <w:r w:rsidRPr="00FA42BE">
        <w:t xml:space="preserve"> --&gt; src/main.rs:5:22</w:t>
      </w:r>
    </w:p>
    <w:p w14:paraId="509C0649" w14:textId="77777777" w:rsidR="0024144B" w:rsidRPr="00FA42BE" w:rsidRDefault="0024144B" w:rsidP="00FA42BE">
      <w:pPr>
        <w:pStyle w:val="CodeB"/>
      </w:pPr>
      <w:r w:rsidRPr="00FA42BE">
        <w:t xml:space="preserve">  |</w:t>
      </w:r>
    </w:p>
    <w:p w14:paraId="0CA9FD28" w14:textId="77777777" w:rsidR="0024144B" w:rsidRPr="00FA42BE" w:rsidRDefault="0024144B" w:rsidP="00FA42BE">
      <w:pPr>
        <w:pStyle w:val="CodeB"/>
      </w:pPr>
      <w:r w:rsidRPr="00FA42BE">
        <w:t>5 |         (.., second, ..) =&gt; {</w:t>
      </w:r>
    </w:p>
    <w:p w14:paraId="7061AAD0" w14:textId="77777777" w:rsidR="0024144B" w:rsidRPr="00FA42BE" w:rsidRDefault="0024144B" w:rsidP="00FA42BE">
      <w:pPr>
        <w:pStyle w:val="CodeC"/>
      </w:pPr>
      <w:r w:rsidRPr="00FA42BE">
        <w:t xml:space="preserve">  |                      ^^</w:t>
      </w:r>
    </w:p>
    <w:p w14:paraId="6DE2F21C" w14:textId="77777777" w:rsidR="0024144B" w:rsidRPr="00FA42BE" w:rsidRDefault="0024144B" w:rsidP="00FA42BE">
      <w:pPr>
        <w:pStyle w:val="Body"/>
      </w:pPr>
      <w:r w:rsidRPr="00FA42BE">
        <w:lastRenderedPageBreak/>
        <w:t xml:space="preserve">It’s </w:t>
      </w:r>
      <w:del w:id="925" w:author="AnneMarieW" w:date="2018-03-19T10:43:00Z">
        <w:r w:rsidRPr="00FA42BE" w:rsidDel="00046D1B">
          <w:delText xml:space="preserve">not </w:delText>
        </w:r>
      </w:del>
      <w:ins w:id="926" w:author="AnneMarieW" w:date="2018-03-19T10:43:00Z">
        <w:r w:rsidR="00046D1B">
          <w:t>im</w:t>
        </w:r>
      </w:ins>
      <w:r w:rsidRPr="00FA42BE">
        <w:t>possible for Rust to determine how many values in the tuple to ignore</w:t>
      </w:r>
      <w:r w:rsidR="000A31CE">
        <w:t xml:space="preserve"> </w:t>
      </w:r>
      <w:r w:rsidRPr="00FA42BE">
        <w:t>before matching a value with</w:t>
      </w:r>
      <w:r w:rsidRPr="00D605B4">
        <w:t xml:space="preserve"> </w:t>
      </w:r>
      <w:r w:rsidRPr="00FA42BE">
        <w:rPr>
          <w:rStyle w:val="Literal"/>
        </w:rPr>
        <w:t>second</w:t>
      </w:r>
      <w:r w:rsidRPr="00FA42BE">
        <w:t>, and then how many further values to</w:t>
      </w:r>
      <w:r w:rsidR="000A31CE">
        <w:t xml:space="preserve"> </w:t>
      </w:r>
      <w:r w:rsidRPr="00FA42BE">
        <w:t xml:space="preserve">ignore </w:t>
      </w:r>
      <w:ins w:id="927" w:author="AnneMarieW" w:date="2018-03-19T10:44:00Z">
        <w:r w:rsidR="00046D1B">
          <w:t>there</w:t>
        </w:r>
      </w:ins>
      <w:r w:rsidRPr="00FA42BE">
        <w:t>after</w:t>
      </w:r>
      <w:del w:id="928" w:author="AnneMarieW" w:date="2018-03-19T10:44:00Z">
        <w:r w:rsidRPr="00FA42BE" w:rsidDel="00046D1B">
          <w:delText xml:space="preserve"> that</w:delText>
        </w:r>
      </w:del>
      <w:r w:rsidRPr="00FA42BE">
        <w:t xml:space="preserve">. This code could mean that we </w:t>
      </w:r>
      <w:del w:id="929" w:author="AnneMarieW" w:date="2018-03-19T10:47:00Z">
        <w:r w:rsidRPr="00FA42BE" w:rsidDel="00E05EEA">
          <w:delText>intend</w:delText>
        </w:r>
      </w:del>
      <w:ins w:id="930" w:author="AnneMarieW" w:date="2018-03-19T10:47:00Z">
        <w:r w:rsidR="00E05EEA">
          <w:t>want</w:t>
        </w:r>
      </w:ins>
      <w:r w:rsidRPr="00FA42BE">
        <w:t xml:space="preserve"> to ignore </w:t>
      </w:r>
      <w:r w:rsidR="00CA1F78" w:rsidRPr="00CA1F78">
        <w:rPr>
          <w:rStyle w:val="Literal"/>
          <w:rPrChange w:id="931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2</w:t>
      </w:r>
      <w:r w:rsidRPr="00FA42BE">
        <w:t>, bind</w:t>
      </w:r>
      <w:r>
        <w:t xml:space="preserve"> </w:t>
      </w:r>
      <w:r w:rsidRPr="00FA42BE">
        <w:rPr>
          <w:rStyle w:val="Literal"/>
        </w:rPr>
        <w:t>second</w:t>
      </w:r>
      <w:r w:rsidRPr="00D605B4">
        <w:t xml:space="preserve"> </w:t>
      </w:r>
      <w:r w:rsidRPr="00FA42BE">
        <w:t xml:space="preserve">to </w:t>
      </w:r>
      <w:r w:rsidR="00CA1F78" w:rsidRPr="00CA1F78">
        <w:rPr>
          <w:rStyle w:val="Literal"/>
          <w:rPrChange w:id="932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4</w:t>
      </w:r>
      <w:r w:rsidRPr="00FA42BE">
        <w:t>,</w:t>
      </w:r>
      <w:r w:rsidR="000A31CE">
        <w:t xml:space="preserve"> </w:t>
      </w:r>
      <w:ins w:id="933" w:author="AnneMarieW" w:date="2018-03-19T10:44:00Z">
        <w:r w:rsidR="00046D1B">
          <w:t xml:space="preserve">and </w:t>
        </w:r>
      </w:ins>
      <w:r w:rsidRPr="00FA42BE">
        <w:t xml:space="preserve">then ignore </w:t>
      </w:r>
      <w:r w:rsidR="00CA1F78" w:rsidRPr="00CA1F78">
        <w:rPr>
          <w:rStyle w:val="Literal"/>
          <w:rPrChange w:id="934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8</w:t>
      </w:r>
      <w:r w:rsidRPr="00FA42BE">
        <w:t xml:space="preserve">, </w:t>
      </w:r>
      <w:r w:rsidR="00CA1F78" w:rsidRPr="00CA1F78">
        <w:rPr>
          <w:rStyle w:val="Literal"/>
          <w:rPrChange w:id="935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16</w:t>
      </w:r>
      <w:r w:rsidRPr="00FA42BE">
        <w:t xml:space="preserve">, and </w:t>
      </w:r>
      <w:r w:rsidR="00CA1F78" w:rsidRPr="00CA1F78">
        <w:rPr>
          <w:rStyle w:val="Literal"/>
          <w:rPrChange w:id="936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32</w:t>
      </w:r>
      <w:r w:rsidRPr="00FA42BE">
        <w:t xml:space="preserve">; or </w:t>
      </w:r>
      <w:del w:id="937" w:author="AnneMarieW" w:date="2018-03-19T10:46:00Z">
        <w:r w:rsidRPr="00FA42BE" w:rsidDel="00E05EEA">
          <w:delText xml:space="preserve">we could mean </w:delText>
        </w:r>
      </w:del>
      <w:r w:rsidRPr="00FA42BE">
        <w:t xml:space="preserve">that we want to ignore </w:t>
      </w:r>
      <w:r w:rsidR="00CA1F78" w:rsidRPr="00CA1F78">
        <w:rPr>
          <w:rStyle w:val="Literal"/>
          <w:rPrChange w:id="938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2</w:t>
      </w:r>
      <w:r w:rsidRPr="00FA42BE">
        <w:t xml:space="preserve"> and </w:t>
      </w:r>
      <w:r w:rsidR="00CA1F78" w:rsidRPr="00CA1F78">
        <w:rPr>
          <w:rStyle w:val="Literal"/>
          <w:rPrChange w:id="939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4</w:t>
      </w:r>
      <w:r w:rsidRPr="00FA42BE">
        <w:t>,</w:t>
      </w:r>
      <w:r w:rsidR="000A31CE">
        <w:t xml:space="preserve"> </w:t>
      </w:r>
      <w:r w:rsidRPr="00FA42BE">
        <w:t>bind</w:t>
      </w:r>
      <w:r w:rsidRPr="00D605B4">
        <w:t xml:space="preserve"> </w:t>
      </w:r>
      <w:r w:rsidRPr="00FA42BE">
        <w:rPr>
          <w:rStyle w:val="Literal"/>
        </w:rPr>
        <w:t>second</w:t>
      </w:r>
      <w:r w:rsidRPr="00D605B4">
        <w:t xml:space="preserve"> </w:t>
      </w:r>
      <w:r w:rsidRPr="00FA42BE">
        <w:t xml:space="preserve">to </w:t>
      </w:r>
      <w:r w:rsidR="00CA1F78" w:rsidRPr="00CA1F78">
        <w:rPr>
          <w:rStyle w:val="Literal"/>
          <w:rPrChange w:id="940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8</w:t>
      </w:r>
      <w:r w:rsidRPr="00FA42BE">
        <w:t xml:space="preserve">, </w:t>
      </w:r>
      <w:ins w:id="941" w:author="AnneMarieW" w:date="2018-03-19T10:45:00Z">
        <w:r w:rsidR="00046D1B">
          <w:t xml:space="preserve">and </w:t>
        </w:r>
      </w:ins>
      <w:r w:rsidRPr="00FA42BE">
        <w:t xml:space="preserve">then ignore </w:t>
      </w:r>
      <w:r w:rsidR="00CA1F78" w:rsidRPr="00CA1F78">
        <w:rPr>
          <w:rStyle w:val="Literal"/>
          <w:rPrChange w:id="942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16</w:t>
      </w:r>
      <w:r w:rsidRPr="00FA42BE">
        <w:t xml:space="preserve"> and </w:t>
      </w:r>
      <w:r w:rsidR="00CA1F78" w:rsidRPr="00CA1F78">
        <w:rPr>
          <w:rStyle w:val="Literal"/>
          <w:rPrChange w:id="943" w:author="AnneMarieW" w:date="2018-03-19T10:44:00Z">
            <w:rPr>
              <w:rFonts w:ascii="Courier" w:hAnsi="Courier"/>
              <w:color w:val="0000FF"/>
              <w:sz w:val="20"/>
            </w:rPr>
          </w:rPrChange>
        </w:rPr>
        <w:t>32</w:t>
      </w:r>
      <w:del w:id="944" w:author="AnneMarieW" w:date="2018-03-19T10:46:00Z">
        <w:r w:rsidRPr="00FA42BE" w:rsidDel="00E05EEA">
          <w:delText>,</w:delText>
        </w:r>
      </w:del>
      <w:ins w:id="945" w:author="AnneMarieW" w:date="2018-03-19T10:46:00Z">
        <w:r w:rsidR="00E05EEA">
          <w:t>;</w:t>
        </w:r>
      </w:ins>
      <w:r w:rsidRPr="00FA42BE">
        <w:t xml:space="preserve"> and so forth. The variable name</w:t>
      </w:r>
      <w:r w:rsidR="000A31CE">
        <w:t xml:space="preserve"> </w:t>
      </w:r>
      <w:r w:rsidRPr="00FA42BE">
        <w:rPr>
          <w:rStyle w:val="Literal"/>
        </w:rPr>
        <w:t>second</w:t>
      </w:r>
      <w:r w:rsidRPr="00D605B4">
        <w:t xml:space="preserve"> </w:t>
      </w:r>
      <w:r w:rsidRPr="00FA42BE">
        <w:t>doesn’t mean anything special to Rust, so we get a compiler error</w:t>
      </w:r>
      <w:r w:rsidR="000A31CE">
        <w:t xml:space="preserve"> </w:t>
      </w:r>
      <w:del w:id="946" w:author="AnneMarieW" w:date="2018-03-19T10:45:00Z">
        <w:r w:rsidRPr="00FA42BE" w:rsidDel="00046D1B">
          <w:delText>sinc</w:delText>
        </w:r>
      </w:del>
      <w:ins w:id="947" w:author="AnneMarieW" w:date="2018-03-19T10:45:00Z">
        <w:r w:rsidR="00046D1B">
          <w:t>becaus</w:t>
        </w:r>
      </w:ins>
      <w:r w:rsidRPr="00FA42BE">
        <w:t>e using</w:t>
      </w:r>
      <w:r w:rsidRPr="00D605B4">
        <w:t xml:space="preserve"> </w:t>
      </w:r>
      <w:r w:rsidRPr="00BC0F6F">
        <w:rPr>
          <w:rStyle w:val="Literal"/>
        </w:rPr>
        <w:t>..</w:t>
      </w:r>
      <w:r w:rsidRPr="00D605B4">
        <w:t xml:space="preserve"> </w:t>
      </w:r>
      <w:r w:rsidRPr="00FA42BE">
        <w:t>in two places like this is ambiguous.</w:t>
      </w:r>
    </w:p>
    <w:p w14:paraId="366F0273" w14:textId="77777777" w:rsidR="0024144B" w:rsidRPr="00FA42BE" w:rsidRDefault="0024144B" w:rsidP="00FA42BE">
      <w:pPr>
        <w:pStyle w:val="HeadB"/>
      </w:pPr>
      <w:bookmarkStart w:id="948" w:name="_Toc508287987"/>
      <w:r w:rsidRPr="00A00623">
        <w:rPr>
          <w:rStyle w:val="Literal"/>
          <w:rPrChange w:id="949" w:author="Carol Nichols" w:date="2018-03-22T13:57:00Z">
            <w:rPr/>
          </w:rPrChange>
        </w:rPr>
        <w:t>ref</w:t>
      </w:r>
      <w:r w:rsidRPr="00D605B4">
        <w:t xml:space="preserve"> </w:t>
      </w:r>
      <w:r w:rsidRPr="00FA42BE">
        <w:t>and</w:t>
      </w:r>
      <w:r w:rsidRPr="00D605B4">
        <w:t xml:space="preserve"> </w:t>
      </w:r>
      <w:r w:rsidRPr="00A00623">
        <w:rPr>
          <w:rStyle w:val="Literal"/>
          <w:rPrChange w:id="950" w:author="Carol Nichols" w:date="2018-03-22T13:57:00Z">
            <w:rPr/>
          </w:rPrChange>
        </w:rPr>
        <w:t>ref mut</w:t>
      </w:r>
      <w:r w:rsidRPr="00D605B4">
        <w:t xml:space="preserve"> </w:t>
      </w:r>
      <w:r w:rsidRPr="00FA42BE">
        <w:t>to Create References in Patterns</w:t>
      </w:r>
      <w:bookmarkEnd w:id="948"/>
    </w:p>
    <w:p w14:paraId="5BBDCD5E" w14:textId="77777777" w:rsidR="0024144B" w:rsidRPr="00FA42BE" w:rsidRDefault="0024144B" w:rsidP="00FA42BE">
      <w:pPr>
        <w:pStyle w:val="BodyFirst"/>
      </w:pPr>
      <w:del w:id="951" w:author="AnneMarieW" w:date="2018-03-19T10:47:00Z">
        <w:r w:rsidRPr="00FA42BE" w:rsidDel="00643680">
          <w:delText xml:space="preserve">Here we’ll </w:delText>
        </w:r>
      </w:del>
      <w:ins w:id="952" w:author="AnneMarieW" w:date="2018-03-19T10:47:00Z">
        <w:r w:rsidR="00643680">
          <w:t xml:space="preserve">Let’s </w:t>
        </w:r>
      </w:ins>
      <w:r w:rsidRPr="00FA42BE">
        <w:t>look at using</w:t>
      </w:r>
      <w:r w:rsidRPr="00D605B4">
        <w:t xml:space="preserve"> </w:t>
      </w:r>
      <w:r w:rsidRPr="00FA42BE">
        <w:rPr>
          <w:rStyle w:val="Literal"/>
        </w:rPr>
        <w:t>ref</w:t>
      </w:r>
      <w:r w:rsidRPr="00D605B4">
        <w:t xml:space="preserve"> </w:t>
      </w:r>
      <w:r w:rsidRPr="00FA42BE">
        <w:t>to make references so ownership of the values isn’t moved to variables in the pattern. Usually, when you match against a pattern, the variables introduced by the pattern</w:t>
      </w:r>
      <w:r w:rsidR="000A31CE">
        <w:t xml:space="preserve"> </w:t>
      </w:r>
      <w:r w:rsidRPr="00FA42BE">
        <w:t>are bound to a value. Rust’s ownership rules mean the value will be moved into</w:t>
      </w:r>
      <w:r w:rsidR="000A31CE">
        <w:t xml:space="preserve"> </w:t>
      </w:r>
      <w:r w:rsidRPr="00FA42BE">
        <w:t>the</w:t>
      </w:r>
      <w:r w:rsidRPr="00D605B4">
        <w:t xml:space="preserve"> </w:t>
      </w:r>
      <w:r w:rsidRPr="00FA42BE">
        <w:rPr>
          <w:rStyle w:val="Literal"/>
        </w:rPr>
        <w:t>match</w:t>
      </w:r>
      <w:del w:id="953" w:author="AnneMarieW" w:date="2018-03-19T10:48:00Z">
        <w:r w:rsidRPr="00FA42BE" w:rsidDel="00643680">
          <w:delText>,</w:delText>
        </w:r>
      </w:del>
      <w:r w:rsidRPr="00FA42BE">
        <w:t xml:space="preserve"> or wherever you’re using the pattern. Listing 18-</w:t>
      </w:r>
      <w:r w:rsidRPr="00D605B4">
        <w:t>26</w:t>
      </w:r>
      <w:r w:rsidRPr="00FA42BE">
        <w:t xml:space="preserve"> shows an example of </w:t>
      </w:r>
      <w:r w:rsidRPr="00D605B4">
        <w:t xml:space="preserve">a </w:t>
      </w:r>
      <w:r w:rsidRPr="00BC0F6F">
        <w:rPr>
          <w:rStyle w:val="Literal"/>
        </w:rPr>
        <w:t>match</w:t>
      </w:r>
      <w:r w:rsidRPr="00FA42BE">
        <w:t xml:space="preserve"> that </w:t>
      </w:r>
      <w:r w:rsidRPr="00D605B4">
        <w:t>has</w:t>
      </w:r>
      <w:r>
        <w:t xml:space="preserve"> </w:t>
      </w:r>
      <w:r w:rsidRPr="00D605B4">
        <w:t>a pattern with a variable</w:t>
      </w:r>
      <w:del w:id="954" w:author="AnneMarieW" w:date="2018-03-19T10:48:00Z">
        <w:r w:rsidRPr="00D605B4" w:rsidDel="00643680">
          <w:delText>,</w:delText>
        </w:r>
      </w:del>
      <w:r w:rsidRPr="00D605B4">
        <w:t xml:space="preserve"> and then usage of the entire value </w:t>
      </w:r>
      <w:r w:rsidR="0055706E">
        <w:t xml:space="preserve">in the </w:t>
      </w:r>
      <w:r w:rsidR="0055706E" w:rsidRPr="007F6FA6">
        <w:rPr>
          <w:rStyle w:val="Literal"/>
        </w:rPr>
        <w:t>println!</w:t>
      </w:r>
      <w:del w:id="955" w:author="Carol Nichols" w:date="2018-03-22T13:58:00Z">
        <w:r w:rsidR="0055706E" w:rsidRPr="0055706E" w:rsidDel="00D412C0">
          <w:rPr>
            <w:rStyle w:val="Literal"/>
          </w:rPr>
          <w:delText>()</w:delText>
        </w:r>
      </w:del>
      <w:r w:rsidR="0055706E">
        <w:t xml:space="preserve"> statement later, </w:t>
      </w:r>
      <w:r w:rsidRPr="00D605B4">
        <w:t>after the</w:t>
      </w:r>
      <w:r>
        <w:t xml:space="preserve"> </w:t>
      </w:r>
      <w:r w:rsidRPr="00BC0F6F">
        <w:rPr>
          <w:rStyle w:val="Literal"/>
        </w:rPr>
        <w:t>match</w:t>
      </w:r>
      <w:r w:rsidRPr="00D605B4">
        <w:t xml:space="preserve">. This </w:t>
      </w:r>
      <w:ins w:id="956" w:author="AnneMarieW" w:date="2018-03-19T10:48:00Z">
        <w:r w:rsidR="00643680">
          <w:t xml:space="preserve">code </w:t>
        </w:r>
      </w:ins>
      <w:r w:rsidRPr="00FA42BE">
        <w:t>will fail to compile</w:t>
      </w:r>
      <w:r w:rsidR="000A31CE">
        <w:t xml:space="preserve"> </w:t>
      </w:r>
      <w:r w:rsidRPr="00D605B4">
        <w:t>because ownership of part of the</w:t>
      </w:r>
      <w:r>
        <w:t xml:space="preserve"> </w:t>
      </w:r>
      <w:r w:rsidRPr="00BC0F6F">
        <w:rPr>
          <w:rStyle w:val="Literal"/>
        </w:rPr>
        <w:t>robot_name</w:t>
      </w:r>
      <w:r w:rsidRPr="00D605B4">
        <w:t xml:space="preserve"> value is transferred to the </w:t>
      </w:r>
      <w:r w:rsidRPr="00BC0F6F">
        <w:rPr>
          <w:rStyle w:val="Literal"/>
        </w:rPr>
        <w:t>name</w:t>
      </w:r>
      <w:r w:rsidRPr="00D605B4">
        <w:t xml:space="preserve"> variable in the pattern of the</w:t>
      </w:r>
      <w:r>
        <w:t xml:space="preserve"> </w:t>
      </w:r>
      <w:r w:rsidRPr="00D605B4">
        <w:t xml:space="preserve">first </w:t>
      </w:r>
      <w:r w:rsidRPr="00BC0F6F">
        <w:rPr>
          <w:rStyle w:val="Literal"/>
        </w:rPr>
        <w:t>match</w:t>
      </w:r>
      <w:r w:rsidRPr="00D605B4">
        <w:t xml:space="preserve"> arm:</w:t>
      </w:r>
    </w:p>
    <w:p w14:paraId="1B7C75F4" w14:textId="77777777" w:rsidR="0024144B" w:rsidRPr="00FA42BE" w:rsidRDefault="0024144B" w:rsidP="00FA42BE">
      <w:pPr>
        <w:pStyle w:val="CodeA"/>
      </w:pPr>
      <w:r w:rsidRPr="00FA42BE">
        <w:t>let robot_name = Some(String::from("Bors"));</w:t>
      </w:r>
    </w:p>
    <w:p w14:paraId="10C5CD36" w14:textId="77777777" w:rsidR="0024144B" w:rsidRPr="00FA42BE" w:rsidRDefault="0024144B" w:rsidP="00FA42BE">
      <w:pPr>
        <w:pStyle w:val="CodeB"/>
      </w:pPr>
    </w:p>
    <w:p w14:paraId="0F5E539B" w14:textId="77777777" w:rsidR="0024144B" w:rsidRPr="00FA42BE" w:rsidRDefault="0024144B" w:rsidP="00FA42BE">
      <w:pPr>
        <w:pStyle w:val="CodeB"/>
      </w:pPr>
      <w:r w:rsidRPr="00FA42BE">
        <w:t>match robot_name {</w:t>
      </w:r>
    </w:p>
    <w:p w14:paraId="30BA239F" w14:textId="77777777" w:rsidR="0024144B" w:rsidRPr="00FA42BE" w:rsidRDefault="0024144B" w:rsidP="00FA42BE">
      <w:pPr>
        <w:pStyle w:val="CodeB"/>
      </w:pPr>
      <w:r w:rsidRPr="00FA42BE">
        <w:t xml:space="preserve">    Some(name) =&gt; println!("Found a name: {}", name),</w:t>
      </w:r>
    </w:p>
    <w:p w14:paraId="6FF55B15" w14:textId="77777777" w:rsidR="0024144B" w:rsidRPr="00FA42BE" w:rsidRDefault="0024144B" w:rsidP="00FA42BE">
      <w:pPr>
        <w:pStyle w:val="CodeB"/>
      </w:pPr>
      <w:r w:rsidRPr="00FA42BE">
        <w:t xml:space="preserve">    None =&gt; (),</w:t>
      </w:r>
    </w:p>
    <w:p w14:paraId="32B42A0B" w14:textId="77777777" w:rsidR="0024144B" w:rsidRPr="00FA42BE" w:rsidRDefault="0024144B" w:rsidP="00FA42BE">
      <w:pPr>
        <w:pStyle w:val="CodeB"/>
      </w:pPr>
      <w:r w:rsidRPr="00FA42BE">
        <w:t>}</w:t>
      </w:r>
    </w:p>
    <w:p w14:paraId="44BDB3C0" w14:textId="77777777" w:rsidR="0024144B" w:rsidRPr="00FA42BE" w:rsidRDefault="0024144B" w:rsidP="00FA42BE">
      <w:pPr>
        <w:pStyle w:val="CodeB"/>
      </w:pPr>
    </w:p>
    <w:p w14:paraId="3CA598BA" w14:textId="77777777" w:rsidR="0024144B" w:rsidRPr="00FA42BE" w:rsidRDefault="0024144B" w:rsidP="00FA42BE">
      <w:pPr>
        <w:pStyle w:val="CodeC"/>
      </w:pPr>
      <w:r w:rsidRPr="00FA42BE">
        <w:t>println!("robot_name is: {:?}", robot_name);</w:t>
      </w:r>
    </w:p>
    <w:p w14:paraId="37E0F874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26</w:t>
      </w:r>
      <w:r w:rsidRPr="00FA42BE">
        <w:t xml:space="preserve">: Creating a variable in a </w:t>
      </w:r>
      <w:r w:rsidR="00CA1F78" w:rsidRPr="00CA1F78">
        <w:rPr>
          <w:rStyle w:val="LiteralCaption"/>
          <w:rPrChange w:id="957" w:author="AnneMarieW" w:date="2018-03-19T14:15:00Z">
            <w:rPr>
              <w:rFonts w:ascii="Courier" w:hAnsi="Courier"/>
              <w:color w:val="0000FF"/>
            </w:rPr>
          </w:rPrChange>
        </w:rPr>
        <w:t>match</w:t>
      </w:r>
      <w:r w:rsidRPr="00FA42BE">
        <w:t xml:space="preserve"> arm pattern takes ownership of</w:t>
      </w:r>
      <w:r w:rsidR="00FA42BE" w:rsidRPr="008D3A86">
        <w:t xml:space="preserve"> </w:t>
      </w:r>
      <w:del w:id="958" w:author="janelle" w:date="2018-03-09T15:25:00Z">
        <w:r w:rsidDel="00DB5FCC">
          <w:delText xml:space="preserve"> </w:delText>
        </w:r>
      </w:del>
      <w:r w:rsidRPr="00FA42BE">
        <w:t>the value</w:t>
      </w:r>
    </w:p>
    <w:p w14:paraId="4CA84EA9" w14:textId="77777777" w:rsidR="0024144B" w:rsidRPr="00FA42BE" w:rsidRDefault="0024144B" w:rsidP="00FA42BE">
      <w:pPr>
        <w:pStyle w:val="Body"/>
      </w:pPr>
      <w:r w:rsidRPr="00D605B4">
        <w:t>Because ownership of</w:t>
      </w:r>
      <w:r>
        <w:t xml:space="preserve"> </w:t>
      </w:r>
      <w:r w:rsidRPr="00D605B4">
        <w:t xml:space="preserve">part of </w:t>
      </w:r>
      <w:r w:rsidRPr="008D49C3">
        <w:rPr>
          <w:rStyle w:val="Literal"/>
        </w:rPr>
        <w:t>robot_name</w:t>
      </w:r>
      <w:r w:rsidRPr="00D605B4">
        <w:t xml:space="preserve"> has been moved to </w:t>
      </w:r>
      <w:r w:rsidRPr="008D49C3">
        <w:rPr>
          <w:rStyle w:val="Literal"/>
        </w:rPr>
        <w:t>name</w:t>
      </w:r>
      <w:r w:rsidRPr="00D605B4">
        <w:t>, we can no longer use</w:t>
      </w:r>
      <w:r>
        <w:t xml:space="preserve"> </w:t>
      </w:r>
      <w:r w:rsidRPr="008D49C3">
        <w:rPr>
          <w:rStyle w:val="Literal"/>
        </w:rPr>
        <w:t>robot_name</w:t>
      </w:r>
      <w:r w:rsidRPr="00D605B4">
        <w:t xml:space="preserve"> in the </w:t>
      </w:r>
      <w:r w:rsidRPr="008D49C3">
        <w:rPr>
          <w:rStyle w:val="Literal"/>
        </w:rPr>
        <w:t>println!</w:t>
      </w:r>
      <w:r w:rsidRPr="00D605B4">
        <w:t xml:space="preserve"> after the </w:t>
      </w:r>
      <w:r w:rsidRPr="008D49C3">
        <w:rPr>
          <w:rStyle w:val="Literal"/>
        </w:rPr>
        <w:t>match</w:t>
      </w:r>
      <w:r w:rsidRPr="00D605B4">
        <w:t xml:space="preserve"> because </w:t>
      </w:r>
      <w:r w:rsidRPr="008D49C3">
        <w:rPr>
          <w:rStyle w:val="Literal"/>
        </w:rPr>
        <w:t>robot_name</w:t>
      </w:r>
      <w:r w:rsidRPr="00D605B4">
        <w:t xml:space="preserve"> no longer</w:t>
      </w:r>
      <w:r>
        <w:t xml:space="preserve"> </w:t>
      </w:r>
      <w:r w:rsidRPr="00D605B4">
        <w:t>has ownership.</w:t>
      </w:r>
    </w:p>
    <w:p w14:paraId="6FDE7F09" w14:textId="77777777" w:rsidR="0024144B" w:rsidRPr="00D605B4" w:rsidRDefault="00FA42BE" w:rsidP="0024144B">
      <w:pPr>
        <w:pStyle w:val="Body"/>
      </w:pPr>
      <w:del w:id="959" w:author="Carol Nichols" w:date="2018-03-22T13:59:00Z">
        <w:r w:rsidRPr="008D3A86" w:rsidDel="00D331EA">
          <w:delText xml:space="preserve"> </w:delText>
        </w:r>
      </w:del>
      <w:del w:id="960" w:author="AnneMarieW" w:date="2018-03-19T10:49:00Z">
        <w:r w:rsidR="0024144B" w:rsidRPr="00D605B4" w:rsidDel="00643680">
          <w:delText>In order t</w:delText>
        </w:r>
      </w:del>
      <w:ins w:id="961" w:author="AnneMarieW" w:date="2018-03-19T10:49:00Z">
        <w:r w:rsidR="00643680">
          <w:t>T</w:t>
        </w:r>
      </w:ins>
      <w:r w:rsidR="0024144B" w:rsidRPr="00D605B4">
        <w:t xml:space="preserve">o fix this code, we want to </w:t>
      </w:r>
      <w:r w:rsidR="0091519F">
        <w:t xml:space="preserve">make </w:t>
      </w:r>
      <w:r w:rsidR="0024144B" w:rsidRPr="00D605B4">
        <w:t xml:space="preserve">the </w:t>
      </w:r>
      <w:r w:rsidR="0024144B" w:rsidRPr="008D49C3">
        <w:rPr>
          <w:rStyle w:val="Literal"/>
        </w:rPr>
        <w:t>Some(name)</w:t>
      </w:r>
      <w:r w:rsidR="0024144B" w:rsidRPr="00D605B4">
        <w:t xml:space="preserve"> pattern </w:t>
      </w:r>
      <w:r w:rsidR="0024144B" w:rsidRPr="007F6FA6">
        <w:rPr>
          <w:rStyle w:val="EmphasisItalic"/>
        </w:rPr>
        <w:t>borrow</w:t>
      </w:r>
      <w:r w:rsidR="0024144B" w:rsidRPr="00D605B4">
        <w:t xml:space="preserve"> that</w:t>
      </w:r>
      <w:r w:rsidR="0024144B">
        <w:t xml:space="preserve"> </w:t>
      </w:r>
      <w:r w:rsidR="0024144B" w:rsidRPr="00D605B4">
        <w:t xml:space="preserve">part of </w:t>
      </w:r>
      <w:r w:rsidR="0024144B" w:rsidRPr="008D49C3">
        <w:rPr>
          <w:rStyle w:val="Literal"/>
        </w:rPr>
        <w:t>robot_name</w:t>
      </w:r>
      <w:r w:rsidR="0024144B" w:rsidRPr="00D605B4">
        <w:t xml:space="preserve"> rather than taking ownership. </w:t>
      </w:r>
      <w:del w:id="962" w:author="AnneMarieW" w:date="2018-03-19T10:49:00Z">
        <w:r w:rsidR="0091519F" w:rsidDel="00643680">
          <w:delText>We</w:delText>
        </w:r>
      </w:del>
      <w:ins w:id="963" w:author="AnneMarieW" w:date="2018-03-19T10:49:00Z">
        <w:r w:rsidR="00643680">
          <w:t>You</w:t>
        </w:r>
      </w:ins>
      <w:r w:rsidR="0091519F">
        <w:t>’ve already seen that, o</w:t>
      </w:r>
      <w:r w:rsidR="0024144B" w:rsidRPr="00D605B4">
        <w:t xml:space="preserve">utside of patterns, the way to borrow a value is to create a reference using </w:t>
      </w:r>
      <w:r w:rsidR="0024144B" w:rsidRPr="008D49C3">
        <w:rPr>
          <w:rStyle w:val="Literal"/>
        </w:rPr>
        <w:t>&amp;</w:t>
      </w:r>
      <w:r w:rsidR="0024144B" w:rsidRPr="00D605B4">
        <w:t>, so you</w:t>
      </w:r>
      <w:r w:rsidR="0024144B">
        <w:t xml:space="preserve"> </w:t>
      </w:r>
      <w:r w:rsidR="0024144B" w:rsidRPr="00D605B4">
        <w:t>m</w:t>
      </w:r>
      <w:del w:id="964" w:author="AnneMarieW" w:date="2018-03-19T10:49:00Z">
        <w:r w:rsidR="0024144B" w:rsidRPr="00D605B4" w:rsidDel="00643680">
          <w:delText>ay</w:delText>
        </w:r>
      </w:del>
      <w:ins w:id="965" w:author="AnneMarieW" w:date="2018-03-19T10:49:00Z">
        <w:r w:rsidR="00643680">
          <w:t>ight</w:t>
        </w:r>
      </w:ins>
      <w:r w:rsidR="0024144B" w:rsidRPr="00D605B4">
        <w:t xml:space="preserve"> think the solution is changing </w:t>
      </w:r>
      <w:r w:rsidR="0024144B" w:rsidRPr="008D49C3">
        <w:rPr>
          <w:rStyle w:val="Literal"/>
        </w:rPr>
        <w:t>Some(name)</w:t>
      </w:r>
      <w:r w:rsidR="0024144B" w:rsidRPr="00D605B4">
        <w:t xml:space="preserve"> to </w:t>
      </w:r>
      <w:r w:rsidR="0024144B" w:rsidRPr="008D49C3">
        <w:rPr>
          <w:rStyle w:val="Literal"/>
        </w:rPr>
        <w:t>Some(&amp;name)</w:t>
      </w:r>
      <w:r w:rsidR="0024144B" w:rsidRPr="00D605B4">
        <w:t>.</w:t>
      </w:r>
      <w:r w:rsidR="0024144B">
        <w:t xml:space="preserve"> </w:t>
      </w:r>
    </w:p>
    <w:p w14:paraId="45BC6DB6" w14:textId="77777777" w:rsidR="0024144B" w:rsidRPr="00D605B4" w:rsidRDefault="0024144B" w:rsidP="0024144B">
      <w:pPr>
        <w:pStyle w:val="Body"/>
      </w:pPr>
      <w:r w:rsidRPr="00D605B4">
        <w:lastRenderedPageBreak/>
        <w:t xml:space="preserve">However, </w:t>
      </w:r>
      <w:del w:id="966" w:author="AnneMarieW" w:date="2018-03-19T10:50:00Z">
        <w:r w:rsidRPr="00D605B4" w:rsidDel="00F33CBA">
          <w:delText>we</w:delText>
        </w:r>
      </w:del>
      <w:ins w:id="967" w:author="AnneMarieW" w:date="2018-03-19T10:50:00Z">
        <w:r w:rsidR="00F33CBA">
          <w:t>as you</w:t>
        </w:r>
      </w:ins>
      <w:r w:rsidRPr="00FA42BE">
        <w:t xml:space="preserve"> saw in the</w:t>
      </w:r>
      <w:ins w:id="968" w:author="AnneMarieW" w:date="2018-03-19T10:51:00Z">
        <w:r w:rsidR="00F33CBA" w:rsidRPr="00F33CBA">
          <w:t xml:space="preserve"> </w:t>
        </w:r>
        <w:r w:rsidR="00F33CBA" w:rsidRPr="00FA42BE">
          <w:t>section</w:t>
        </w:r>
      </w:ins>
      <w:r w:rsidRPr="00D605B4">
        <w:t xml:space="preserve"> </w:t>
      </w:r>
      <w:r w:rsidRPr="00FA42BE">
        <w:t>“</w:t>
      </w:r>
      <w:r w:rsidR="00CA1F78" w:rsidRPr="00CA1F78">
        <w:rPr>
          <w:highlight w:val="yellow"/>
          <w:rPrChange w:id="969" w:author="AnneMarieW" w:date="2018-03-19T10:52:00Z">
            <w:rPr>
              <w:rFonts w:ascii="Courier" w:hAnsi="Courier"/>
              <w:color w:val="0000FF"/>
              <w:sz w:val="20"/>
            </w:rPr>
          </w:rPrChange>
        </w:rPr>
        <w:t xml:space="preserve">Destructuring to Break Apart Values” </w:t>
      </w:r>
      <w:del w:id="970" w:author="AnneMarieW" w:date="2018-03-19T10:51:00Z">
        <w:r w:rsidR="00CA1F78" w:rsidRPr="00CA1F78">
          <w:rPr>
            <w:highlight w:val="yellow"/>
            <w:rPrChange w:id="971" w:author="AnneMarieW" w:date="2018-03-19T10:52:00Z">
              <w:rPr>
                <w:rFonts w:ascii="Courier" w:hAnsi="Courier"/>
                <w:color w:val="0000FF"/>
                <w:sz w:val="20"/>
              </w:rPr>
            </w:rPrChange>
          </w:rPr>
          <w:delText>section</w:delText>
        </w:r>
      </w:del>
      <w:ins w:id="972" w:author="AnneMarieW" w:date="2018-03-19T10:50:00Z">
        <w:r w:rsidR="00CA1F78" w:rsidRPr="00CA1F78">
          <w:rPr>
            <w:highlight w:val="yellow"/>
            <w:rPrChange w:id="973" w:author="AnneMarieW" w:date="2018-03-19T10:52:00Z">
              <w:rPr>
                <w:rFonts w:ascii="Courier" w:hAnsi="Courier"/>
                <w:color w:val="0000FF"/>
                <w:sz w:val="20"/>
              </w:rPr>
            </w:rPrChange>
          </w:rPr>
          <w:t>on page XX</w:t>
        </w:r>
      </w:ins>
      <w:ins w:id="974" w:author="AnneMarieW" w:date="2018-03-19T10:51:00Z">
        <w:r w:rsidR="00F33CBA">
          <w:t xml:space="preserve">, </w:t>
        </w:r>
      </w:ins>
      <w:del w:id="975" w:author="AnneMarieW" w:date="2018-03-19T10:51:00Z">
        <w:r w:rsidRPr="00FA42BE" w:rsidDel="00F33CBA">
          <w:delText xml:space="preserve"> that </w:delText>
        </w:r>
      </w:del>
      <w:ins w:id="976" w:author="AnneMarieW" w:date="2018-03-19T10:51:00Z">
        <w:r w:rsidR="00F33CBA">
          <w:t xml:space="preserve">the syntax </w:t>
        </w:r>
      </w:ins>
      <w:r w:rsidRPr="008D49C3">
        <w:rPr>
          <w:rStyle w:val="Literal"/>
        </w:rPr>
        <w:t>&amp;</w:t>
      </w:r>
      <w:r>
        <w:t xml:space="preserve"> </w:t>
      </w:r>
      <w:r w:rsidRPr="00D605B4">
        <w:t xml:space="preserve">in patterns does not </w:t>
      </w:r>
      <w:r w:rsidRPr="008D49C3">
        <w:rPr>
          <w:rStyle w:val="EmphasisItalic"/>
        </w:rPr>
        <w:t>create</w:t>
      </w:r>
      <w:r w:rsidRPr="00D605B4">
        <w:t xml:space="preserve"> a reference</w:t>
      </w:r>
      <w:del w:id="977" w:author="AnneMarieW" w:date="2018-03-19T10:50:00Z">
        <w:r w:rsidRPr="00D605B4" w:rsidDel="00F33CBA">
          <w:delText>,</w:delText>
        </w:r>
      </w:del>
      <w:r w:rsidRPr="00D605B4">
        <w:t xml:space="preserve"> </w:t>
      </w:r>
      <w:r w:rsidR="0027025D">
        <w:t>but</w:t>
      </w:r>
      <w:r w:rsidRPr="00D605B4">
        <w:t xml:space="preserve"> </w:t>
      </w:r>
      <w:r w:rsidRPr="008D49C3">
        <w:rPr>
          <w:rStyle w:val="EmphasisItalic"/>
        </w:rPr>
        <w:t>matches</w:t>
      </w:r>
      <w:r w:rsidRPr="00D605B4">
        <w:t xml:space="preserve"> </w:t>
      </w:r>
      <w:r w:rsidRPr="00FA42BE">
        <w:t>an existing reference in the value</w:t>
      </w:r>
      <w:r w:rsidRPr="00D605B4">
        <w:t xml:space="preserve">. Because </w:t>
      </w:r>
      <w:r w:rsidRPr="008D49C3">
        <w:rPr>
          <w:rStyle w:val="Literal"/>
        </w:rPr>
        <w:t>&amp;</w:t>
      </w:r>
      <w:r w:rsidRPr="00D605B4">
        <w:t xml:space="preserve"> already has that meaning in patterns</w:t>
      </w:r>
      <w:r w:rsidRPr="00FA42BE">
        <w:t xml:space="preserve">, we </w:t>
      </w:r>
      <w:r w:rsidRPr="00D605B4">
        <w:t>can’t use</w:t>
      </w:r>
      <w:r>
        <w:t xml:space="preserve"> </w:t>
      </w:r>
      <w:r w:rsidRPr="008D49C3">
        <w:rPr>
          <w:rStyle w:val="Literal"/>
        </w:rPr>
        <w:t>&amp;</w:t>
      </w:r>
      <w:r w:rsidRPr="00D605B4">
        <w:t xml:space="preserve"> to </w:t>
      </w:r>
      <w:r w:rsidRPr="00FA42BE">
        <w:t>create</w:t>
      </w:r>
      <w:r w:rsidRPr="00D605B4">
        <w:t xml:space="preserve"> </w:t>
      </w:r>
      <w:r w:rsidRPr="00FA42BE">
        <w:t>a</w:t>
      </w:r>
      <w:r w:rsidR="000A31CE">
        <w:t xml:space="preserve"> </w:t>
      </w:r>
      <w:r w:rsidRPr="00FA42BE">
        <w:t>reference in a pattern</w:t>
      </w:r>
      <w:r w:rsidRPr="00D605B4">
        <w:t>.</w:t>
      </w:r>
    </w:p>
    <w:p w14:paraId="68C9B941" w14:textId="77777777" w:rsidR="0024144B" w:rsidRDefault="0024144B" w:rsidP="00FA42BE">
      <w:pPr>
        <w:pStyle w:val="Body"/>
        <w:rPr>
          <w:ins w:id="978" w:author="AnneMarieW" w:date="2018-03-19T10:52:00Z"/>
        </w:rPr>
      </w:pPr>
      <w:r w:rsidRPr="00D605B4">
        <w:t>Instead, to create a reference in a pattern, we</w:t>
      </w:r>
      <w:r w:rsidRPr="00FA42BE">
        <w:t xml:space="preserve"> </w:t>
      </w:r>
      <w:del w:id="979" w:author="AnneMarieW" w:date="2018-03-19T10:52:00Z">
        <w:r w:rsidRPr="00FA42BE" w:rsidDel="005C07D8">
          <w:delText xml:space="preserve">do this by </w:delText>
        </w:r>
      </w:del>
      <w:r w:rsidRPr="00FA42BE">
        <w:t>us</w:t>
      </w:r>
      <w:ins w:id="980" w:author="AnneMarieW" w:date="2018-03-19T10:52:00Z">
        <w:r w:rsidR="005C07D8">
          <w:t>e</w:t>
        </w:r>
      </w:ins>
      <w:del w:id="981" w:author="AnneMarieW" w:date="2018-03-19T10:52:00Z">
        <w:r w:rsidRPr="00FA42BE" w:rsidDel="005C07D8">
          <w:delText>ing</w:delText>
        </w:r>
      </w:del>
      <w:r w:rsidRPr="00FA42BE">
        <w:t xml:space="preserve"> the</w:t>
      </w:r>
      <w:r w:rsidR="000A31CE">
        <w:t xml:space="preserve"> </w:t>
      </w:r>
      <w:r w:rsidRPr="00FA42BE">
        <w:rPr>
          <w:rStyle w:val="Literal"/>
        </w:rPr>
        <w:t>ref</w:t>
      </w:r>
      <w:r>
        <w:t xml:space="preserve"> </w:t>
      </w:r>
      <w:r w:rsidRPr="00FA42BE">
        <w:t>keyword before the new variable, as shown in Listing 18-</w:t>
      </w:r>
      <w:r w:rsidRPr="00D605B4">
        <w:t>27</w:t>
      </w:r>
      <w:r w:rsidRPr="00FA42BE">
        <w:t>:</w:t>
      </w:r>
    </w:p>
    <w:p w14:paraId="1DD4E029" w14:textId="6CF1FE67" w:rsidR="006748ED" w:rsidRDefault="00F33CBA">
      <w:pPr>
        <w:pStyle w:val="ProductionDirective"/>
        <w:pPrChange w:id="982" w:author="AnneMarieW" w:date="2018-03-19T10:52:00Z">
          <w:pPr>
            <w:pStyle w:val="Body"/>
          </w:pPr>
        </w:pPrChange>
      </w:pPr>
      <w:ins w:id="983" w:author="AnneMarieW" w:date="2018-03-19T10:52:00Z">
        <w:r>
          <w:t>prod: check &amp; fill xref</w:t>
        </w:r>
      </w:ins>
      <w:ins w:id="984" w:author="Carol Nichols" w:date="2018-03-22T13:59:00Z">
        <w:r w:rsidR="00CC2749">
          <w:t xml:space="preserve"> (this chapter)</w:t>
        </w:r>
      </w:ins>
    </w:p>
    <w:p w14:paraId="0AA84DCE" w14:textId="77777777" w:rsidR="0024144B" w:rsidRPr="00FA42BE" w:rsidRDefault="0024144B" w:rsidP="00FA42BE">
      <w:pPr>
        <w:pStyle w:val="CodeA"/>
      </w:pPr>
      <w:r w:rsidRPr="00FA42BE">
        <w:t>let robot_name = Some(String::from("Bors"));</w:t>
      </w:r>
    </w:p>
    <w:p w14:paraId="75BD8132" w14:textId="77777777" w:rsidR="0024144B" w:rsidRPr="00FA42BE" w:rsidRDefault="0024144B" w:rsidP="00FA42BE">
      <w:pPr>
        <w:pStyle w:val="CodeB"/>
      </w:pPr>
    </w:p>
    <w:p w14:paraId="02123F33" w14:textId="77777777" w:rsidR="0024144B" w:rsidRPr="00FA42BE" w:rsidRDefault="0024144B" w:rsidP="00FA42BE">
      <w:pPr>
        <w:pStyle w:val="CodeB"/>
      </w:pPr>
      <w:r w:rsidRPr="00FA42BE">
        <w:t>match robot_name {</w:t>
      </w:r>
    </w:p>
    <w:p w14:paraId="110F2786" w14:textId="77777777" w:rsidR="0024144B" w:rsidRPr="00FA42BE" w:rsidRDefault="0024144B" w:rsidP="00FA42BE">
      <w:pPr>
        <w:pStyle w:val="CodeB"/>
      </w:pPr>
      <w:r w:rsidRPr="00FA42BE">
        <w:t xml:space="preserve">    Some(ref name) =&gt; println!("Found a name: {}", name),</w:t>
      </w:r>
    </w:p>
    <w:p w14:paraId="0D6C08AA" w14:textId="77777777" w:rsidR="0024144B" w:rsidRPr="00FA42BE" w:rsidRDefault="0024144B" w:rsidP="00FA42BE">
      <w:pPr>
        <w:pStyle w:val="CodeB"/>
      </w:pPr>
      <w:r w:rsidRPr="00FA42BE">
        <w:t xml:space="preserve">    None =&gt; (),</w:t>
      </w:r>
    </w:p>
    <w:p w14:paraId="04952918" w14:textId="77777777" w:rsidR="0024144B" w:rsidRPr="00FA42BE" w:rsidRDefault="0024144B" w:rsidP="00FA42BE">
      <w:pPr>
        <w:pStyle w:val="CodeB"/>
      </w:pPr>
      <w:r w:rsidRPr="00FA42BE">
        <w:t>}</w:t>
      </w:r>
    </w:p>
    <w:p w14:paraId="69562E32" w14:textId="77777777" w:rsidR="0024144B" w:rsidRPr="00FA42BE" w:rsidRDefault="0024144B" w:rsidP="00FA42BE">
      <w:pPr>
        <w:pStyle w:val="CodeB"/>
      </w:pPr>
    </w:p>
    <w:p w14:paraId="2A372203" w14:textId="77777777" w:rsidR="0024144B" w:rsidRPr="00FA42BE" w:rsidRDefault="0024144B" w:rsidP="00FA42BE">
      <w:pPr>
        <w:pStyle w:val="CodeC"/>
      </w:pPr>
      <w:r w:rsidRPr="00FA42BE">
        <w:t>println!("robot_name is: {:?}", robot_name);</w:t>
      </w:r>
    </w:p>
    <w:p w14:paraId="20208B82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27</w:t>
      </w:r>
      <w:r w:rsidRPr="00FA42BE">
        <w:t xml:space="preserve">: Creating a reference so </w:t>
      </w:r>
      <w:del w:id="985" w:author="AnneMarieW" w:date="2018-03-19T10:52:00Z">
        <w:r w:rsidRPr="00FA42BE" w:rsidDel="005C07D8">
          <w:delText xml:space="preserve">that </w:delText>
        </w:r>
      </w:del>
      <w:r w:rsidRPr="00FA42BE">
        <w:t>a pattern variable does not take</w:t>
      </w:r>
      <w:r w:rsidR="00FA42BE" w:rsidRPr="008D3A86">
        <w:t xml:space="preserve"> </w:t>
      </w:r>
      <w:r>
        <w:t xml:space="preserve"> </w:t>
      </w:r>
      <w:r w:rsidRPr="00FA42BE">
        <w:t>ownership of a value</w:t>
      </w:r>
    </w:p>
    <w:p w14:paraId="1B94B978" w14:textId="77777777" w:rsidR="0024144B" w:rsidRPr="00FA42BE" w:rsidRDefault="0024144B" w:rsidP="00FA42BE">
      <w:pPr>
        <w:pStyle w:val="Body"/>
      </w:pPr>
      <w:r w:rsidRPr="00FA42BE">
        <w:t>This example will compile because the value in the</w:t>
      </w:r>
      <w:r w:rsidRPr="00D605B4">
        <w:t xml:space="preserve"> </w:t>
      </w:r>
      <w:r w:rsidRPr="00FA42BE">
        <w:rPr>
          <w:rStyle w:val="Literal"/>
        </w:rPr>
        <w:t>Some</w:t>
      </w:r>
      <w:r w:rsidRPr="00D605B4">
        <w:t xml:space="preserve"> </w:t>
      </w:r>
      <w:r w:rsidRPr="00FA42BE">
        <w:t>variant in</w:t>
      </w:r>
      <w:r w:rsidR="000A31CE">
        <w:t xml:space="preserve"> </w:t>
      </w:r>
      <w:r w:rsidRPr="00FA42BE">
        <w:rPr>
          <w:rStyle w:val="Literal"/>
        </w:rPr>
        <w:t>robot_name</w:t>
      </w:r>
      <w:r w:rsidRPr="00D605B4">
        <w:t xml:space="preserve"> </w:t>
      </w:r>
      <w:r w:rsidRPr="00FA42BE">
        <w:t xml:space="preserve">is not moved into the </w:t>
      </w:r>
      <w:r w:rsidRPr="00FA42BE">
        <w:rPr>
          <w:rStyle w:val="Literal"/>
        </w:rPr>
        <w:t>match</w:t>
      </w:r>
      <w:r w:rsidRPr="00FA42BE">
        <w:t xml:space="preserve">; the </w:t>
      </w:r>
      <w:r w:rsidRPr="00FA42BE">
        <w:rPr>
          <w:rStyle w:val="Literal"/>
        </w:rPr>
        <w:t>match</w:t>
      </w:r>
      <w:r w:rsidR="000A31CE">
        <w:t xml:space="preserve"> </w:t>
      </w:r>
      <w:r w:rsidRPr="00FA42BE">
        <w:t>only took a reference to the data in</w:t>
      </w:r>
      <w:r w:rsidRPr="00D605B4">
        <w:t xml:space="preserve"> </w:t>
      </w:r>
      <w:r w:rsidRPr="00FA42BE">
        <w:rPr>
          <w:rStyle w:val="Literal"/>
        </w:rPr>
        <w:t>robot_name</w:t>
      </w:r>
      <w:r w:rsidRPr="00D605B4">
        <w:t xml:space="preserve"> </w:t>
      </w:r>
      <w:r w:rsidRPr="00FA42BE">
        <w:t>rather than moving it.</w:t>
      </w:r>
    </w:p>
    <w:p w14:paraId="339BEFC2" w14:textId="4BD8A155" w:rsidR="0024144B" w:rsidRPr="00FA42BE" w:rsidRDefault="0024144B" w:rsidP="00FA42BE">
      <w:pPr>
        <w:pStyle w:val="Body"/>
      </w:pPr>
      <w:r w:rsidRPr="00FA42BE">
        <w:t>To create a mutable reference</w:t>
      </w:r>
      <w:r w:rsidRPr="00D605B4">
        <w:t xml:space="preserve"> </w:t>
      </w:r>
      <w:r w:rsidR="002B0B75">
        <w:t>so</w:t>
      </w:r>
      <w:del w:id="986" w:author="AnneMarieW" w:date="2018-03-19T10:53:00Z">
        <w:r w:rsidR="002B0B75" w:rsidDel="0045394C">
          <w:delText xml:space="preserve"> that</w:delText>
        </w:r>
      </w:del>
      <w:r w:rsidR="002B0B75">
        <w:t xml:space="preserve"> we</w:t>
      </w:r>
      <w:del w:id="987" w:author="AnneMarieW" w:date="2018-03-19T10:53:00Z">
        <w:r w:rsidR="002B0B75" w:rsidDel="0045394C">
          <w:delText xml:space="preserve"> a</w:delText>
        </w:r>
      </w:del>
      <w:ins w:id="988" w:author="AnneMarieW" w:date="2018-03-19T10:53:00Z">
        <w:r w:rsidR="0045394C">
          <w:t>’</w:t>
        </w:r>
      </w:ins>
      <w:r w:rsidR="002B0B75">
        <w:t xml:space="preserve">re </w:t>
      </w:r>
      <w:r w:rsidRPr="00D605B4">
        <w:t>able to mutate a value matched in</w:t>
      </w:r>
      <w:r>
        <w:t xml:space="preserve"> </w:t>
      </w:r>
      <w:r w:rsidRPr="00D605B4">
        <w:t>a pattern</w:t>
      </w:r>
      <w:r w:rsidRPr="00FA42BE">
        <w:t xml:space="preserve">, </w:t>
      </w:r>
      <w:ins w:id="989" w:author="AnneMarieW" w:date="2018-03-19T10:53:00Z">
        <w:r w:rsidR="0045394C">
          <w:t xml:space="preserve">we </w:t>
        </w:r>
      </w:ins>
      <w:r w:rsidRPr="00FA42BE">
        <w:t>use</w:t>
      </w:r>
      <w:r w:rsidRPr="00D605B4">
        <w:t xml:space="preserve"> </w:t>
      </w:r>
      <w:r w:rsidRPr="00FA42BE">
        <w:rPr>
          <w:rStyle w:val="Literal"/>
        </w:rPr>
        <w:t>ref mut</w:t>
      </w:r>
      <w:r w:rsidRPr="00D605B4">
        <w:t xml:space="preserve"> instead of </w:t>
      </w:r>
      <w:r w:rsidRPr="008D49C3">
        <w:rPr>
          <w:rStyle w:val="Literal"/>
        </w:rPr>
        <w:t>&amp;mut</w:t>
      </w:r>
      <w:del w:id="990" w:author="AnneMarieW" w:date="2018-03-19T10:53:00Z">
        <w:r w:rsidR="002B0B75" w:rsidRPr="007F6FA6" w:rsidDel="0045394C">
          <w:delText>,</w:delText>
        </w:r>
      </w:del>
      <w:ins w:id="991" w:author="AnneMarieW" w:date="2018-03-19T10:53:00Z">
        <w:r w:rsidR="0045394C">
          <w:t>. The reason is</w:t>
        </w:r>
      </w:ins>
      <w:ins w:id="992" w:author="Carol Nichols" w:date="2018-03-22T14:02:00Z">
        <w:r w:rsidR="00107833">
          <w:t>, again,</w:t>
        </w:r>
      </w:ins>
      <w:ins w:id="993" w:author="AnneMarieW" w:date="2018-03-19T10:53:00Z">
        <w:r w:rsidR="0045394C">
          <w:t xml:space="preserve"> that</w:t>
        </w:r>
      </w:ins>
      <w:del w:id="994" w:author="AnneMarieW" w:date="2018-03-19T10:53:00Z">
        <w:r w:rsidRPr="00D605B4" w:rsidDel="0045394C">
          <w:delText xml:space="preserve"> </w:delText>
        </w:r>
        <w:r w:rsidR="002B0B75" w:rsidDel="0045394C">
          <w:delText>because</w:delText>
        </w:r>
      </w:del>
      <w:r w:rsidR="002B0B75">
        <w:t xml:space="preserve"> in patterns</w:t>
      </w:r>
      <w:ins w:id="995" w:author="AnneMarieW" w:date="2018-03-19T10:54:00Z">
        <w:r w:rsidR="0045394C">
          <w:t>,</w:t>
        </w:r>
      </w:ins>
      <w:r w:rsidR="002B0B75">
        <w:t xml:space="preserve"> the latter is for </w:t>
      </w:r>
      <w:r w:rsidRPr="00D605B4">
        <w:t>matching existing mutable</w:t>
      </w:r>
      <w:r>
        <w:t xml:space="preserve"> </w:t>
      </w:r>
      <w:r w:rsidRPr="00D605B4">
        <w:t xml:space="preserve">references, not creating new ones. </w:t>
      </w:r>
      <w:r w:rsidRPr="00FA42BE">
        <w:t>Listing 18-</w:t>
      </w:r>
      <w:r w:rsidRPr="00D605B4">
        <w:t>28 shows an example of a pattern</w:t>
      </w:r>
      <w:r>
        <w:t xml:space="preserve"> </w:t>
      </w:r>
      <w:r w:rsidRPr="00D605B4">
        <w:t>creating a mutable reference</w:t>
      </w:r>
      <w:r w:rsidRPr="00FA42BE">
        <w:t>:</w:t>
      </w:r>
    </w:p>
    <w:p w14:paraId="0049C40A" w14:textId="77777777" w:rsidR="0024144B" w:rsidRPr="00FA42BE" w:rsidRDefault="0024144B" w:rsidP="00FA42BE">
      <w:pPr>
        <w:pStyle w:val="CodeA"/>
      </w:pPr>
      <w:r w:rsidRPr="00FA42BE">
        <w:t>let mut robot_name = Some(String::from("Bors"));</w:t>
      </w:r>
    </w:p>
    <w:p w14:paraId="28F26FF4" w14:textId="77777777" w:rsidR="0024144B" w:rsidRPr="00FA42BE" w:rsidRDefault="0024144B" w:rsidP="00FA42BE">
      <w:pPr>
        <w:pStyle w:val="CodeB"/>
      </w:pPr>
    </w:p>
    <w:p w14:paraId="77BD9F95" w14:textId="77777777" w:rsidR="0024144B" w:rsidRPr="00FA42BE" w:rsidRDefault="0024144B" w:rsidP="00FA42BE">
      <w:pPr>
        <w:pStyle w:val="CodeB"/>
      </w:pPr>
      <w:r w:rsidRPr="00FA42BE">
        <w:t>match robot_name {</w:t>
      </w:r>
    </w:p>
    <w:p w14:paraId="40A00B58" w14:textId="77777777" w:rsidR="0024144B" w:rsidRPr="00FA42BE" w:rsidRDefault="0024144B" w:rsidP="00FA42BE">
      <w:pPr>
        <w:pStyle w:val="CodeB"/>
      </w:pPr>
      <w:r w:rsidRPr="00FA42BE">
        <w:t xml:space="preserve">    Some(ref mut name) =&gt; *name = String::from("Another name"),</w:t>
      </w:r>
    </w:p>
    <w:p w14:paraId="56DFFE51" w14:textId="77777777" w:rsidR="0024144B" w:rsidRPr="00FA42BE" w:rsidRDefault="0024144B" w:rsidP="00FA42BE">
      <w:pPr>
        <w:pStyle w:val="CodeB"/>
      </w:pPr>
      <w:r w:rsidRPr="00FA42BE">
        <w:t xml:space="preserve">    None =&gt; (),</w:t>
      </w:r>
    </w:p>
    <w:p w14:paraId="6A2C50F9" w14:textId="77777777" w:rsidR="0024144B" w:rsidRPr="00FA42BE" w:rsidRDefault="0024144B" w:rsidP="00FA42BE">
      <w:pPr>
        <w:pStyle w:val="CodeB"/>
      </w:pPr>
      <w:r w:rsidRPr="00FA42BE">
        <w:t>}</w:t>
      </w:r>
    </w:p>
    <w:p w14:paraId="412B61B5" w14:textId="77777777" w:rsidR="0024144B" w:rsidRPr="00FA42BE" w:rsidRDefault="0024144B" w:rsidP="00FA42BE">
      <w:pPr>
        <w:pStyle w:val="CodeB"/>
      </w:pPr>
    </w:p>
    <w:p w14:paraId="38504342" w14:textId="77777777" w:rsidR="0024144B" w:rsidRPr="00FA42BE" w:rsidRDefault="0024144B" w:rsidP="00FA42BE">
      <w:pPr>
        <w:pStyle w:val="CodeC"/>
      </w:pPr>
      <w:r w:rsidRPr="00FA42BE">
        <w:t>println!("robot_name is: {:?}", robot_name);</w:t>
      </w:r>
    </w:p>
    <w:p w14:paraId="7A310108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28</w:t>
      </w:r>
      <w:r w:rsidRPr="00FA42BE">
        <w:t>: Creating a mutable reference to a value as part of a pattern</w:t>
      </w:r>
      <w:r w:rsidR="00FA42BE" w:rsidRPr="008D3A86">
        <w:t xml:space="preserve"> </w:t>
      </w:r>
      <w:r>
        <w:t xml:space="preserve"> </w:t>
      </w:r>
      <w:r w:rsidRPr="00FA42BE">
        <w:t>using</w:t>
      </w:r>
      <w:r w:rsidRPr="00D605B4">
        <w:t xml:space="preserve"> </w:t>
      </w:r>
      <w:r w:rsidRPr="00FA42BE">
        <w:rPr>
          <w:rStyle w:val="LiteralCaption"/>
        </w:rPr>
        <w:t>ref mut</w:t>
      </w:r>
    </w:p>
    <w:p w14:paraId="450189BD" w14:textId="77777777" w:rsidR="0024144B" w:rsidRPr="00FA42BE" w:rsidRDefault="0024144B" w:rsidP="00FA42BE">
      <w:pPr>
        <w:pStyle w:val="Body"/>
      </w:pPr>
      <w:r w:rsidRPr="00FA42BE">
        <w:lastRenderedPageBreak/>
        <w:t>This example will compile and print</w:t>
      </w:r>
      <w:r w:rsidRPr="00D605B4">
        <w:t xml:space="preserve"> </w:t>
      </w:r>
      <w:r w:rsidRPr="00FA42BE">
        <w:rPr>
          <w:rStyle w:val="Literal"/>
        </w:rPr>
        <w:t>robot_name is: Some("Another name")</w:t>
      </w:r>
      <w:r w:rsidRPr="00FA42BE">
        <w:t>.</w:t>
      </w:r>
      <w:r w:rsidR="000A31CE">
        <w:t xml:space="preserve"> </w:t>
      </w:r>
      <w:r w:rsidRPr="00FA42BE">
        <w:t>Because</w:t>
      </w:r>
      <w:r w:rsidRPr="00D605B4">
        <w:t xml:space="preserve"> </w:t>
      </w:r>
      <w:r w:rsidRPr="00FA42BE">
        <w:rPr>
          <w:rStyle w:val="Literal"/>
        </w:rPr>
        <w:t>name</w:t>
      </w:r>
      <w:r w:rsidRPr="00D605B4">
        <w:t xml:space="preserve"> </w:t>
      </w:r>
      <w:r w:rsidRPr="00FA42BE">
        <w:t>is a mutable reference, we need to</w:t>
      </w:r>
      <w:r w:rsidR="000A31CE">
        <w:t xml:space="preserve"> </w:t>
      </w:r>
      <w:r w:rsidRPr="00FA42BE">
        <w:t>dereference within the match arm code using the</w:t>
      </w:r>
      <w:r w:rsidRPr="00D605B4">
        <w:t xml:space="preserve"> </w:t>
      </w:r>
      <w:r w:rsidRPr="008D49C3">
        <w:rPr>
          <w:rStyle w:val="Literal"/>
        </w:rPr>
        <w:t>*</w:t>
      </w:r>
      <w:r w:rsidRPr="00D605B4">
        <w:t xml:space="preserve"> </w:t>
      </w:r>
      <w:r w:rsidRPr="00FA42BE">
        <w:t xml:space="preserve">operator </w:t>
      </w:r>
      <w:del w:id="996" w:author="AnneMarieW" w:date="2018-03-19T10:54:00Z">
        <w:r w:rsidRPr="00FA42BE" w:rsidDel="0045394C">
          <w:delText xml:space="preserve">in order to be able </w:delText>
        </w:r>
      </w:del>
      <w:r w:rsidRPr="00FA42BE">
        <w:t>to mutate the value.</w:t>
      </w:r>
    </w:p>
    <w:p w14:paraId="670DFEFC" w14:textId="77777777" w:rsidR="0024144B" w:rsidRPr="00FA42BE" w:rsidRDefault="0024144B" w:rsidP="00FA42BE">
      <w:pPr>
        <w:pStyle w:val="HeadB"/>
      </w:pPr>
      <w:bookmarkStart w:id="997" w:name="_Toc508287988"/>
      <w:r w:rsidRPr="00FA42BE">
        <w:t>Extra Conditionals with Match Guards</w:t>
      </w:r>
      <w:bookmarkEnd w:id="997"/>
    </w:p>
    <w:p w14:paraId="1EFBF5E5" w14:textId="77777777" w:rsidR="0024144B" w:rsidRPr="00D605B4" w:rsidRDefault="0024144B" w:rsidP="0024144B">
      <w:pPr>
        <w:pStyle w:val="BodyFirst"/>
      </w:pPr>
      <w:r w:rsidRPr="00D605B4">
        <w:t xml:space="preserve">A </w:t>
      </w:r>
      <w:r w:rsidRPr="008D49C3">
        <w:rPr>
          <w:rStyle w:val="EmphasisItalic"/>
        </w:rPr>
        <w:t>match guard</w:t>
      </w:r>
      <w:r w:rsidRPr="00D605B4">
        <w:t xml:space="preserve"> is</w:t>
      </w:r>
      <w:r w:rsidRPr="00FA42BE">
        <w:t xml:space="preserve"> an</w:t>
      </w:r>
      <w:r w:rsidR="000A31CE">
        <w:t xml:space="preserve"> </w:t>
      </w:r>
      <w:r w:rsidRPr="00FA42BE">
        <w:t>additional</w:t>
      </w:r>
      <w:r w:rsidRPr="00D605B4">
        <w:t xml:space="preserve"> </w:t>
      </w:r>
      <w:r w:rsidRPr="00FA42BE">
        <w:rPr>
          <w:rStyle w:val="Literal"/>
        </w:rPr>
        <w:t>if</w:t>
      </w:r>
      <w:r w:rsidRPr="00D605B4">
        <w:t xml:space="preserve"> condition specified</w:t>
      </w:r>
      <w:r w:rsidRPr="00FA42BE">
        <w:t xml:space="preserve"> after the pattern</w:t>
      </w:r>
      <w:r w:rsidRPr="00D605B4">
        <w:t xml:space="preserve"> in</w:t>
      </w:r>
      <w:r>
        <w:t xml:space="preserve"> </w:t>
      </w:r>
      <w:r w:rsidRPr="00D605B4">
        <w:t xml:space="preserve">a </w:t>
      </w:r>
      <w:r w:rsidRPr="008D49C3">
        <w:rPr>
          <w:rStyle w:val="Literal"/>
        </w:rPr>
        <w:t>match</w:t>
      </w:r>
      <w:r w:rsidRPr="00D605B4">
        <w:t xml:space="preserve"> arm that must </w:t>
      </w:r>
      <w:r w:rsidR="002B0B75">
        <w:t xml:space="preserve">also </w:t>
      </w:r>
      <w:r w:rsidR="00924CB0">
        <w:t>match, along</w:t>
      </w:r>
      <w:del w:id="998" w:author="AnneMarieW" w:date="2018-03-19T13:28:00Z">
        <w:r w:rsidR="00924CB0" w:rsidDel="00C67F5F">
          <w:delText>side</w:delText>
        </w:r>
      </w:del>
      <w:ins w:id="999" w:author="AnneMarieW" w:date="2018-03-19T13:28:00Z">
        <w:r w:rsidR="00C67F5F">
          <w:t xml:space="preserve"> with</w:t>
        </w:r>
      </w:ins>
      <w:r w:rsidR="00924CB0">
        <w:t xml:space="preserve"> the pattern matching,</w:t>
      </w:r>
      <w:r w:rsidRPr="00D605B4">
        <w:t xml:space="preserve"> </w:t>
      </w:r>
      <w:del w:id="1000" w:author="AnneMarieW" w:date="2018-03-19T13:27:00Z">
        <w:r w:rsidRPr="00D605B4" w:rsidDel="00C67F5F">
          <w:delText xml:space="preserve">in order </w:delText>
        </w:r>
      </w:del>
      <w:r w:rsidRPr="00D605B4">
        <w:t>for that arm</w:t>
      </w:r>
      <w:r>
        <w:t xml:space="preserve"> </w:t>
      </w:r>
      <w:r w:rsidRPr="00D605B4">
        <w:t>to be chosen. Match guards are useful for expressing more complex ideas than a</w:t>
      </w:r>
      <w:r>
        <w:t xml:space="preserve"> </w:t>
      </w:r>
      <w:r w:rsidRPr="00D605B4">
        <w:t>pattern alone allows.</w:t>
      </w:r>
    </w:p>
    <w:p w14:paraId="43151EB1" w14:textId="77777777" w:rsidR="0024144B" w:rsidRPr="00FA42BE" w:rsidRDefault="0024144B" w:rsidP="00FA42BE">
      <w:pPr>
        <w:pStyle w:val="Body"/>
      </w:pPr>
      <w:r w:rsidRPr="00FA42BE">
        <w:t xml:space="preserve">The </w:t>
      </w:r>
      <w:r w:rsidRPr="00D605B4">
        <w:t>condition</w:t>
      </w:r>
      <w:r w:rsidRPr="00FA42BE">
        <w:t xml:space="preserve"> can use</w:t>
      </w:r>
      <w:r w:rsidR="000A31CE">
        <w:t xml:space="preserve"> </w:t>
      </w:r>
      <w:r w:rsidRPr="00FA42BE">
        <w:t>variables created in the pattern. Listing 18-</w:t>
      </w:r>
      <w:r w:rsidRPr="00D605B4">
        <w:t>29 shows a</w:t>
      </w:r>
      <w:r>
        <w:t xml:space="preserve"> </w:t>
      </w:r>
      <w:r w:rsidRPr="008D49C3">
        <w:rPr>
          <w:rStyle w:val="Literal"/>
        </w:rPr>
        <w:t>match</w:t>
      </w:r>
      <w:r w:rsidRPr="00D605B4">
        <w:t xml:space="preserve"> where</w:t>
      </w:r>
      <w:r w:rsidRPr="00FA42BE">
        <w:t xml:space="preserve"> the first arm has </w:t>
      </w:r>
      <w:r w:rsidRPr="00D605B4">
        <w:t xml:space="preserve">the pattern </w:t>
      </w:r>
      <w:r w:rsidRPr="008D49C3">
        <w:rPr>
          <w:rStyle w:val="Literal"/>
        </w:rPr>
        <w:t>Some(x)</w:t>
      </w:r>
      <w:r w:rsidRPr="00D605B4">
        <w:t xml:space="preserve"> and </w:t>
      </w:r>
      <w:del w:id="1001" w:author="AnneMarieW" w:date="2018-03-19T13:29:00Z">
        <w:r w:rsidRPr="00D605B4" w:rsidDel="00C67F5F">
          <w:delText xml:space="preserve">then </w:delText>
        </w:r>
      </w:del>
      <w:r w:rsidRPr="00D605B4">
        <w:t xml:space="preserve">also has </w:t>
      </w:r>
      <w:r w:rsidRPr="00FA42BE">
        <w:t>a</w:t>
      </w:r>
      <w:r w:rsidR="000A31CE">
        <w:t xml:space="preserve"> </w:t>
      </w:r>
      <w:r w:rsidRPr="00FA42BE">
        <w:t xml:space="preserve">match guard </w:t>
      </w:r>
      <w:r w:rsidRPr="00D605B4">
        <w:t xml:space="preserve">of </w:t>
      </w:r>
      <w:r w:rsidRPr="008D49C3">
        <w:rPr>
          <w:rStyle w:val="Literal"/>
        </w:rPr>
        <w:t>if x &lt; 5</w:t>
      </w:r>
      <w:r w:rsidRPr="00FA42BE">
        <w:t>:</w:t>
      </w:r>
    </w:p>
    <w:p w14:paraId="1C47579A" w14:textId="77777777" w:rsidR="0024144B" w:rsidRPr="00FA42BE" w:rsidRDefault="0024144B" w:rsidP="00FA42BE">
      <w:pPr>
        <w:pStyle w:val="CodeA"/>
      </w:pPr>
      <w:r w:rsidRPr="00FA42BE">
        <w:t>let num = Some(4);</w:t>
      </w:r>
    </w:p>
    <w:p w14:paraId="77F8669D" w14:textId="77777777" w:rsidR="0024144B" w:rsidRPr="00FA42BE" w:rsidRDefault="0024144B" w:rsidP="00FA42BE">
      <w:pPr>
        <w:pStyle w:val="CodeB"/>
      </w:pPr>
    </w:p>
    <w:p w14:paraId="0F8593AB" w14:textId="77777777" w:rsidR="0024144B" w:rsidRPr="00FA42BE" w:rsidRDefault="0024144B" w:rsidP="00FA42BE">
      <w:pPr>
        <w:pStyle w:val="CodeB"/>
      </w:pPr>
      <w:r w:rsidRPr="00FA42BE">
        <w:t>match num {</w:t>
      </w:r>
    </w:p>
    <w:p w14:paraId="127EB9B3" w14:textId="77777777" w:rsidR="0024144B" w:rsidRPr="00FA42BE" w:rsidRDefault="0024144B" w:rsidP="00FA42BE">
      <w:pPr>
        <w:pStyle w:val="CodeB"/>
      </w:pPr>
      <w:r w:rsidRPr="00FA42BE">
        <w:t xml:space="preserve">    Some(x) if x &lt; 5 =&gt; println!("less than five: {}", x),</w:t>
      </w:r>
    </w:p>
    <w:p w14:paraId="22A6D2CF" w14:textId="77777777" w:rsidR="0024144B" w:rsidRPr="00FA42BE" w:rsidRDefault="0024144B" w:rsidP="00FA42BE">
      <w:pPr>
        <w:pStyle w:val="CodeB"/>
      </w:pPr>
      <w:r w:rsidRPr="00FA42BE">
        <w:t xml:space="preserve">    Some(x) =&gt; println!("{}", x),</w:t>
      </w:r>
    </w:p>
    <w:p w14:paraId="74F20D50" w14:textId="77777777" w:rsidR="0024144B" w:rsidRPr="00FA42BE" w:rsidRDefault="0024144B" w:rsidP="00FA42BE">
      <w:pPr>
        <w:pStyle w:val="CodeB"/>
      </w:pPr>
      <w:r w:rsidRPr="00FA42BE">
        <w:t xml:space="preserve">    None =&gt; (),</w:t>
      </w:r>
    </w:p>
    <w:p w14:paraId="04F5A629" w14:textId="77777777" w:rsidR="0024144B" w:rsidRPr="00FA42BE" w:rsidRDefault="0024144B" w:rsidP="00FA42BE">
      <w:pPr>
        <w:pStyle w:val="CodeC"/>
      </w:pPr>
      <w:r w:rsidRPr="00FA42BE">
        <w:t>}</w:t>
      </w:r>
    </w:p>
    <w:p w14:paraId="5EF41C2E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29</w:t>
      </w:r>
      <w:r w:rsidRPr="00FA42BE">
        <w:t>: Adding a match guard to a pattern</w:t>
      </w:r>
    </w:p>
    <w:p w14:paraId="55E9EDC5" w14:textId="77777777" w:rsidR="0024144B" w:rsidRPr="00FA42BE" w:rsidRDefault="0024144B" w:rsidP="00FA42BE">
      <w:pPr>
        <w:pStyle w:val="Body"/>
      </w:pPr>
      <w:r w:rsidRPr="00FA42BE">
        <w:t>This example will print</w:t>
      </w:r>
      <w:r w:rsidRPr="00D605B4">
        <w:t xml:space="preserve"> </w:t>
      </w:r>
      <w:r w:rsidRPr="00FA42BE">
        <w:rPr>
          <w:rStyle w:val="Literal"/>
        </w:rPr>
        <w:t>less than five: 4</w:t>
      </w:r>
      <w:r w:rsidRPr="00D605B4">
        <w:t xml:space="preserve">. When </w:t>
      </w:r>
      <w:r w:rsidRPr="008D49C3">
        <w:rPr>
          <w:rStyle w:val="Literal"/>
        </w:rPr>
        <w:t>num</w:t>
      </w:r>
      <w:r w:rsidRPr="00D605B4">
        <w:t xml:space="preserve"> is compared to</w:t>
      </w:r>
      <w:r w:rsidRPr="00FA42BE">
        <w:t xml:space="preserve"> the </w:t>
      </w:r>
      <w:r w:rsidRPr="00D605B4">
        <w:t>pattern</w:t>
      </w:r>
      <w:r w:rsidRPr="00FA42BE">
        <w:t xml:space="preserve"> in the first arm</w:t>
      </w:r>
      <w:r w:rsidRPr="00D605B4">
        <w:t>, it matches</w:t>
      </w:r>
      <w:r w:rsidR="00924CB0">
        <w:t>,</w:t>
      </w:r>
      <w:r w:rsidRPr="00D605B4">
        <w:t xml:space="preserve"> </w:t>
      </w:r>
      <w:del w:id="1002" w:author="AnneMarieW" w:date="2018-03-19T13:30:00Z">
        <w:r w:rsidRPr="00D605B4" w:rsidDel="00E34AB5">
          <w:delText>sinc</w:delText>
        </w:r>
      </w:del>
      <w:ins w:id="1003" w:author="AnneMarieW" w:date="2018-03-19T13:30:00Z">
        <w:r w:rsidR="00E34AB5">
          <w:t>becaus</w:t>
        </w:r>
      </w:ins>
      <w:r w:rsidRPr="00D605B4">
        <w:t xml:space="preserve">e </w:t>
      </w:r>
      <w:r w:rsidRPr="008D49C3">
        <w:rPr>
          <w:rStyle w:val="Literal"/>
        </w:rPr>
        <w:t>Some(4)</w:t>
      </w:r>
      <w:r w:rsidRPr="00D605B4">
        <w:t xml:space="preserve"> matches </w:t>
      </w:r>
      <w:r w:rsidRPr="008D49C3">
        <w:rPr>
          <w:rStyle w:val="Literal"/>
        </w:rPr>
        <w:t>Some(x)</w:t>
      </w:r>
      <w:r w:rsidRPr="00D605B4">
        <w:t>. Then</w:t>
      </w:r>
      <w:r>
        <w:t xml:space="preserve"> </w:t>
      </w:r>
      <w:r w:rsidRPr="00D605B4">
        <w:t xml:space="preserve">the match guard </w:t>
      </w:r>
      <w:r w:rsidRPr="00FA42BE">
        <w:t xml:space="preserve">checks </w:t>
      </w:r>
      <w:del w:id="1004" w:author="AnneMarieW" w:date="2018-03-19T13:30:00Z">
        <w:r w:rsidRPr="00D605B4" w:rsidDel="007956F0">
          <w:delText>to see if</w:delText>
        </w:r>
      </w:del>
      <w:ins w:id="1005" w:author="AnneMarieW" w:date="2018-03-19T13:30:00Z">
        <w:r w:rsidR="007956F0">
          <w:t>whether</w:t>
        </w:r>
      </w:ins>
      <w:r w:rsidRPr="00FA42BE">
        <w:t xml:space="preserve"> the value </w:t>
      </w:r>
      <w:r w:rsidRPr="00D605B4">
        <w:t xml:space="preserve">in </w:t>
      </w:r>
      <w:r w:rsidRPr="008D49C3">
        <w:rPr>
          <w:rStyle w:val="Literal"/>
        </w:rPr>
        <w:t>x</w:t>
      </w:r>
      <w:r w:rsidRPr="00FA42BE">
        <w:t xml:space="preserve"> is less than </w:t>
      </w:r>
      <w:r w:rsidR="00CA1F78" w:rsidRPr="00CA1F78">
        <w:rPr>
          <w:rStyle w:val="Literal"/>
          <w:rPrChange w:id="1006" w:author="AnneMarieW" w:date="2018-03-19T13:30:00Z">
            <w:rPr>
              <w:rFonts w:ascii="Courier" w:hAnsi="Courier"/>
              <w:color w:val="0000FF"/>
              <w:sz w:val="20"/>
            </w:rPr>
          </w:rPrChange>
        </w:rPr>
        <w:t>5</w:t>
      </w:r>
      <w:r w:rsidRPr="00D605B4">
        <w:t>,</w:t>
      </w:r>
      <w:r w:rsidRPr="00FA42BE">
        <w:t xml:space="preserve"> and</w:t>
      </w:r>
      <w:r w:rsidRPr="00D605B4">
        <w:t xml:space="preserve"> because </w:t>
      </w:r>
      <w:r w:rsidR="00AA236D">
        <w:t xml:space="preserve">it </w:t>
      </w:r>
      <w:r w:rsidRPr="00FA42BE">
        <w:t>is</w:t>
      </w:r>
      <w:r w:rsidRPr="00D605B4">
        <w:t>, the</w:t>
      </w:r>
      <w:r w:rsidRPr="00FA42BE">
        <w:t xml:space="preserve"> first arm</w:t>
      </w:r>
      <w:r w:rsidR="000A31CE">
        <w:t xml:space="preserve"> </w:t>
      </w:r>
      <w:r w:rsidRPr="00D605B4">
        <w:t>is selected.</w:t>
      </w:r>
    </w:p>
    <w:p w14:paraId="0A538F56" w14:textId="77777777" w:rsidR="0024144B" w:rsidRPr="00D605B4" w:rsidRDefault="000A31CE" w:rsidP="0024144B">
      <w:pPr>
        <w:pStyle w:val="Body"/>
      </w:pPr>
      <w:del w:id="1007" w:author="Carol Nichols" w:date="2018-03-22T14:02:00Z">
        <w:r w:rsidDel="002F7A90">
          <w:delText xml:space="preserve"> </w:delText>
        </w:r>
      </w:del>
      <w:r w:rsidR="0024144B" w:rsidRPr="00D605B4">
        <w:t xml:space="preserve">If </w:t>
      </w:r>
      <w:r w:rsidR="0024144B" w:rsidRPr="008D49C3">
        <w:rPr>
          <w:rStyle w:val="Literal"/>
        </w:rPr>
        <w:t>num</w:t>
      </w:r>
      <w:r w:rsidR="0024144B" w:rsidRPr="00D605B4">
        <w:t xml:space="preserve"> had been </w:t>
      </w:r>
      <w:r w:rsidR="0024144B" w:rsidRPr="008D49C3">
        <w:rPr>
          <w:rStyle w:val="Literal"/>
        </w:rPr>
        <w:t>Some(10)</w:t>
      </w:r>
      <w:r w:rsidR="0024144B" w:rsidRPr="00D605B4">
        <w:t xml:space="preserve"> instead, the match guard in the first arm would</w:t>
      </w:r>
      <w:r w:rsidR="0024144B">
        <w:t xml:space="preserve"> </w:t>
      </w:r>
      <w:r w:rsidR="0024144B" w:rsidRPr="00D605B4">
        <w:t xml:space="preserve">have been false </w:t>
      </w:r>
      <w:del w:id="1008" w:author="AnneMarieW" w:date="2018-03-19T13:30:00Z">
        <w:r w:rsidR="0024144B" w:rsidRPr="00D605B4" w:rsidDel="007956F0">
          <w:delText>sinc</w:delText>
        </w:r>
      </w:del>
      <w:ins w:id="1009" w:author="AnneMarieW" w:date="2018-03-19T13:30:00Z">
        <w:r w:rsidR="007956F0">
          <w:t>becaus</w:t>
        </w:r>
      </w:ins>
      <w:r w:rsidR="0024144B" w:rsidRPr="00D605B4">
        <w:t>e 10 is not less than 5. Rust would then go to the second</w:t>
      </w:r>
      <w:r w:rsidR="0024144B">
        <w:t xml:space="preserve"> </w:t>
      </w:r>
      <w:r w:rsidR="0024144B" w:rsidRPr="00D605B4">
        <w:t>arm, which would match because the second arm does</w:t>
      </w:r>
      <w:del w:id="1010" w:author="AnneMarieW" w:date="2018-03-19T13:31:00Z">
        <w:r w:rsidR="0024144B" w:rsidRPr="00D605B4" w:rsidDel="007956F0">
          <w:delText xml:space="preserve"> </w:delText>
        </w:r>
      </w:del>
      <w:r w:rsidR="0024144B" w:rsidRPr="00D605B4">
        <w:t>n</w:t>
      </w:r>
      <w:del w:id="1011" w:author="AnneMarieW" w:date="2018-03-19T13:31:00Z">
        <w:r w:rsidR="0024144B" w:rsidRPr="00D605B4" w:rsidDel="007956F0">
          <w:delText>o</w:delText>
        </w:r>
      </w:del>
      <w:ins w:id="1012" w:author="AnneMarieW" w:date="2018-03-19T13:31:00Z">
        <w:r w:rsidR="007956F0">
          <w:t>’</w:t>
        </w:r>
      </w:ins>
      <w:r w:rsidR="0024144B" w:rsidRPr="00D605B4">
        <w:t>t have a match guard and</w:t>
      </w:r>
      <w:r w:rsidR="0024144B">
        <w:t xml:space="preserve"> </w:t>
      </w:r>
      <w:r w:rsidR="0024144B" w:rsidRPr="00D605B4">
        <w:t xml:space="preserve">therefore matches any </w:t>
      </w:r>
      <w:r w:rsidR="0024144B" w:rsidRPr="008D49C3">
        <w:rPr>
          <w:rStyle w:val="Literal"/>
        </w:rPr>
        <w:t>Some</w:t>
      </w:r>
      <w:r w:rsidR="0024144B" w:rsidRPr="00D605B4">
        <w:t xml:space="preserve"> variant.</w:t>
      </w:r>
    </w:p>
    <w:p w14:paraId="42AE97E1" w14:textId="77777777" w:rsidR="0024144B" w:rsidRPr="00D605B4" w:rsidRDefault="0024144B" w:rsidP="0024144B">
      <w:pPr>
        <w:pStyle w:val="Body"/>
      </w:pPr>
      <w:r w:rsidRPr="00D605B4">
        <w:t>There</w:t>
      </w:r>
      <w:del w:id="1013" w:author="AnneMarieW" w:date="2018-03-19T13:31:00Z">
        <w:r w:rsidRPr="00D605B4" w:rsidDel="000C6ECE">
          <w:delText>’</w:delText>
        </w:r>
      </w:del>
      <w:ins w:id="1014" w:author="AnneMarieW" w:date="2018-03-19T13:31:00Z">
        <w:r w:rsidR="000C6ECE">
          <w:t xml:space="preserve"> i</w:t>
        </w:r>
      </w:ins>
      <w:r w:rsidRPr="00D605B4">
        <w:t xml:space="preserve">s no way to express the </w:t>
      </w:r>
      <w:r w:rsidRPr="008D49C3">
        <w:rPr>
          <w:rStyle w:val="Literal"/>
        </w:rPr>
        <w:t>if x &lt; 5</w:t>
      </w:r>
      <w:r w:rsidRPr="00D605B4">
        <w:t xml:space="preserve"> condition within a pattern, so the</w:t>
      </w:r>
      <w:r>
        <w:t xml:space="preserve"> </w:t>
      </w:r>
      <w:r w:rsidRPr="00D605B4">
        <w:t>match guard</w:t>
      </w:r>
      <w:del w:id="1015" w:author="AnneMarieW" w:date="2018-03-19T13:31:00Z">
        <w:r w:rsidRPr="00D605B4" w:rsidDel="000C6ECE">
          <w:delText xml:space="preserve"> has</w:delText>
        </w:r>
      </w:del>
      <w:r w:rsidRPr="00D605B4">
        <w:t xml:space="preserve"> give</w:t>
      </w:r>
      <w:del w:id="1016" w:author="AnneMarieW" w:date="2018-03-19T13:31:00Z">
        <w:r w:rsidRPr="00D605B4" w:rsidDel="000C6ECE">
          <w:delText>n</w:delText>
        </w:r>
      </w:del>
      <w:ins w:id="1017" w:author="AnneMarieW" w:date="2018-03-19T13:31:00Z">
        <w:r w:rsidR="000C6ECE">
          <w:t>s</w:t>
        </w:r>
      </w:ins>
      <w:r w:rsidRPr="00D605B4">
        <w:t xml:space="preserve"> us the ability to express this logic.</w:t>
      </w:r>
    </w:p>
    <w:p w14:paraId="3F057113" w14:textId="2A5CF7FE" w:rsidR="0024144B" w:rsidRDefault="0024144B" w:rsidP="00FA42BE">
      <w:pPr>
        <w:pStyle w:val="Body"/>
        <w:rPr>
          <w:ins w:id="1018" w:author="Carol Nichols" w:date="2018-03-22T14:26:00Z"/>
        </w:rPr>
      </w:pPr>
      <w:r w:rsidRPr="00FA42BE">
        <w:t>In Listing 18-</w:t>
      </w:r>
      <w:r w:rsidRPr="00D605B4">
        <w:t>11</w:t>
      </w:r>
      <w:r w:rsidRPr="00FA42BE">
        <w:t>, we mentioned that we could use match guards to solve our pattern shadowing problem</w:t>
      </w:r>
      <w:ins w:id="1019" w:author="AnneMarieW" w:date="2018-03-19T13:32:00Z">
        <w:r w:rsidR="003A2304">
          <w:t>. Recall that</w:t>
        </w:r>
      </w:ins>
      <w:del w:id="1020" w:author="AnneMarieW" w:date="2018-03-19T13:31:00Z">
        <w:r w:rsidRPr="00FA42BE" w:rsidDel="00701567">
          <w:delText>,</w:delText>
        </w:r>
      </w:del>
      <w:del w:id="1021" w:author="AnneMarieW" w:date="2018-03-19T13:32:00Z">
        <w:r w:rsidRPr="00FA42BE" w:rsidDel="003A2304">
          <w:delText xml:space="preserve"> where</w:delText>
        </w:r>
      </w:del>
      <w:r w:rsidRPr="00FA42BE">
        <w:t xml:space="preserve"> a new variable was created inside the pattern in the</w:t>
      </w:r>
      <w:r w:rsidRPr="00D605B4">
        <w:t xml:space="preserve"> </w:t>
      </w:r>
      <w:r w:rsidRPr="00FA42BE">
        <w:rPr>
          <w:rStyle w:val="Literal"/>
        </w:rPr>
        <w:t>match</w:t>
      </w:r>
      <w:r w:rsidRPr="00D605B4">
        <w:t xml:space="preserve"> </w:t>
      </w:r>
      <w:r w:rsidRPr="00FA42BE">
        <w:t>expression</w:t>
      </w:r>
      <w:r w:rsidRPr="00D605B4">
        <w:t xml:space="preserve"> instead of using the variable outside the </w:t>
      </w:r>
      <w:r w:rsidRPr="008D49C3">
        <w:rPr>
          <w:rStyle w:val="Literal"/>
        </w:rPr>
        <w:t>match</w:t>
      </w:r>
      <w:r w:rsidRPr="00D605B4">
        <w:t>.</w:t>
      </w:r>
      <w:r>
        <w:t xml:space="preserve"> </w:t>
      </w:r>
      <w:r w:rsidRPr="00D605B4">
        <w:t>That new variable meant</w:t>
      </w:r>
      <w:r w:rsidRPr="00FA42BE">
        <w:t xml:space="preserve"> we couldn’t </w:t>
      </w:r>
      <w:r w:rsidRPr="00D605B4">
        <w:t xml:space="preserve">test against the value </w:t>
      </w:r>
      <w:r w:rsidR="00BC6F59">
        <w:t>of</w:t>
      </w:r>
      <w:r w:rsidRPr="00D605B4">
        <w:t xml:space="preserve"> the outer</w:t>
      </w:r>
      <w:r>
        <w:t xml:space="preserve"> </w:t>
      </w:r>
      <w:r w:rsidR="00BC6F59">
        <w:t>variable</w:t>
      </w:r>
      <w:r w:rsidRPr="00D605B4">
        <w:t>.</w:t>
      </w:r>
      <w:r w:rsidRPr="00FA42BE">
        <w:t xml:space="preserve"> Listing 18-</w:t>
      </w:r>
      <w:r w:rsidRPr="00D605B4">
        <w:t>30</w:t>
      </w:r>
      <w:r w:rsidRPr="00FA42BE">
        <w:t xml:space="preserve"> shows how we can use a match guard to</w:t>
      </w:r>
      <w:r w:rsidR="000A31CE">
        <w:t xml:space="preserve"> </w:t>
      </w:r>
      <w:r w:rsidRPr="00FA42BE">
        <w:t>fix this</w:t>
      </w:r>
      <w:ins w:id="1022" w:author="AnneMarieW" w:date="2018-03-19T13:32:00Z">
        <w:r w:rsidR="00701567">
          <w:t xml:space="preserve"> problem</w:t>
        </w:r>
      </w:ins>
      <w:r w:rsidRPr="00FA42BE">
        <w:t>:</w:t>
      </w:r>
    </w:p>
    <w:p w14:paraId="4BA2A3FD" w14:textId="22C76A21" w:rsidR="00B76061" w:rsidRPr="00FA42BE" w:rsidRDefault="00B76061">
      <w:pPr>
        <w:pStyle w:val="ProductionDirective"/>
        <w:pPrChange w:id="1023" w:author="Carol Nichols" w:date="2018-03-22T14:26:00Z">
          <w:pPr>
            <w:pStyle w:val="Body"/>
          </w:pPr>
        </w:pPrChange>
      </w:pPr>
      <w:ins w:id="1024" w:author="Carol Nichols" w:date="2018-03-22T14:26:00Z">
        <w:r w:rsidRPr="00893FAB">
          <w:t>src/main.rs</w:t>
        </w:r>
      </w:ins>
    </w:p>
    <w:p w14:paraId="4ECFB3AD" w14:textId="77777777" w:rsidR="0024144B" w:rsidRPr="00FA42BE" w:rsidRDefault="0024144B" w:rsidP="00FA42BE">
      <w:pPr>
        <w:pStyle w:val="CodeA"/>
      </w:pPr>
      <w:r w:rsidRPr="00FA42BE">
        <w:lastRenderedPageBreak/>
        <w:t>fn main() {</w:t>
      </w:r>
    </w:p>
    <w:p w14:paraId="112CE285" w14:textId="77777777" w:rsidR="0024144B" w:rsidRPr="00FA42BE" w:rsidRDefault="0024144B" w:rsidP="00FA42BE">
      <w:pPr>
        <w:pStyle w:val="CodeB"/>
      </w:pPr>
      <w:r w:rsidRPr="00FA42BE">
        <w:t xml:space="preserve">    let x = Some(5);</w:t>
      </w:r>
    </w:p>
    <w:p w14:paraId="01FAC6A9" w14:textId="77777777" w:rsidR="0024144B" w:rsidRPr="00FA42BE" w:rsidRDefault="0024144B" w:rsidP="00FA42BE">
      <w:pPr>
        <w:pStyle w:val="CodeB"/>
      </w:pPr>
      <w:r w:rsidRPr="00FA42BE">
        <w:t xml:space="preserve">    let y = 10;</w:t>
      </w:r>
    </w:p>
    <w:p w14:paraId="0CA3F9AB" w14:textId="77777777" w:rsidR="0024144B" w:rsidRPr="00FA42BE" w:rsidRDefault="0024144B" w:rsidP="00FA42BE">
      <w:pPr>
        <w:pStyle w:val="CodeB"/>
      </w:pPr>
    </w:p>
    <w:p w14:paraId="09ADD86A" w14:textId="77777777" w:rsidR="0024144B" w:rsidRPr="00FA42BE" w:rsidRDefault="0024144B" w:rsidP="00FA42BE">
      <w:pPr>
        <w:pStyle w:val="CodeB"/>
      </w:pPr>
      <w:r w:rsidRPr="00FA42BE">
        <w:t xml:space="preserve">    match x {</w:t>
      </w:r>
    </w:p>
    <w:p w14:paraId="6D5402F5" w14:textId="77777777" w:rsidR="0024144B" w:rsidRPr="00FA42BE" w:rsidRDefault="0024144B" w:rsidP="00FA42BE">
      <w:pPr>
        <w:pStyle w:val="CodeB"/>
      </w:pPr>
      <w:r w:rsidRPr="00FA42BE">
        <w:t xml:space="preserve">        Some(50) =&gt; println!("Got 50"),</w:t>
      </w:r>
    </w:p>
    <w:p w14:paraId="4B02653F" w14:textId="77777777" w:rsidR="0024144B" w:rsidRPr="00FA42BE" w:rsidRDefault="0024144B" w:rsidP="00FA42BE">
      <w:pPr>
        <w:pStyle w:val="CodeB"/>
      </w:pPr>
      <w:r w:rsidRPr="00FA42BE">
        <w:t xml:space="preserve">        Some(n) if n == y =&gt; println!("Matched, n = {:?}", n),</w:t>
      </w:r>
    </w:p>
    <w:p w14:paraId="35F2F894" w14:textId="77777777" w:rsidR="0024144B" w:rsidRPr="00FA42BE" w:rsidRDefault="0024144B" w:rsidP="00FA42BE">
      <w:pPr>
        <w:pStyle w:val="CodeB"/>
      </w:pPr>
      <w:r w:rsidRPr="00FA42BE">
        <w:t xml:space="preserve">        _ =&gt; println!("Default case, x = {:?}", x),</w:t>
      </w:r>
    </w:p>
    <w:p w14:paraId="453725AD" w14:textId="77777777" w:rsidR="0024144B" w:rsidRPr="00FA42BE" w:rsidRDefault="0024144B" w:rsidP="00FA42BE">
      <w:pPr>
        <w:pStyle w:val="CodeB"/>
      </w:pPr>
      <w:r w:rsidRPr="00FA42BE">
        <w:t xml:space="preserve">    }</w:t>
      </w:r>
    </w:p>
    <w:p w14:paraId="6FAD2481" w14:textId="77777777" w:rsidR="0024144B" w:rsidRPr="00FA42BE" w:rsidRDefault="0024144B" w:rsidP="00FA42BE">
      <w:pPr>
        <w:pStyle w:val="CodeB"/>
      </w:pPr>
    </w:p>
    <w:p w14:paraId="605E4DB7" w14:textId="77777777" w:rsidR="0024144B" w:rsidRPr="00FA42BE" w:rsidRDefault="0024144B" w:rsidP="00FA42BE">
      <w:pPr>
        <w:pStyle w:val="CodeB"/>
      </w:pPr>
      <w:r w:rsidRPr="00FA42BE">
        <w:t xml:space="preserve">    println!("at the end: x = {:?}, y = {:?}", x, y);</w:t>
      </w:r>
    </w:p>
    <w:p w14:paraId="1CD85234" w14:textId="77777777" w:rsidR="0024144B" w:rsidRPr="00FA42BE" w:rsidRDefault="0024144B" w:rsidP="00FA42BE">
      <w:pPr>
        <w:pStyle w:val="CodeC"/>
      </w:pPr>
      <w:r w:rsidRPr="00FA42BE">
        <w:t>}</w:t>
      </w:r>
    </w:p>
    <w:p w14:paraId="31D65DDF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30</w:t>
      </w:r>
      <w:r w:rsidRPr="00FA42BE">
        <w:t>: Using a match guard to test for equality with an outer variable</w:t>
      </w:r>
    </w:p>
    <w:p w14:paraId="07DC0AB5" w14:textId="77777777" w:rsidR="0024144B" w:rsidRPr="00D605B4" w:rsidRDefault="0024144B" w:rsidP="0024144B">
      <w:pPr>
        <w:pStyle w:val="Body"/>
      </w:pPr>
      <w:r w:rsidRPr="00FA42BE">
        <w:t xml:space="preserve">This </w:t>
      </w:r>
      <w:ins w:id="1025" w:author="AnneMarieW" w:date="2018-03-19T13:33:00Z">
        <w:r w:rsidR="00D86639">
          <w:t xml:space="preserve">code </w:t>
        </w:r>
      </w:ins>
      <w:r w:rsidRPr="00FA42BE">
        <w:t>will now print</w:t>
      </w:r>
      <w:r w:rsidRPr="00D605B4">
        <w:t xml:space="preserve"> </w:t>
      </w:r>
      <w:r w:rsidRPr="00FA42BE">
        <w:rPr>
          <w:rStyle w:val="Literal"/>
        </w:rPr>
        <w:t>Default case, x = Some(5)</w:t>
      </w:r>
      <w:r w:rsidRPr="00FA42BE">
        <w:t>. The pattern in the second match arm</w:t>
      </w:r>
      <w:r w:rsidR="000A31CE">
        <w:t xml:space="preserve"> </w:t>
      </w:r>
      <w:del w:id="1026" w:author="AnneMarieW" w:date="2018-03-19T13:34:00Z">
        <w:r w:rsidRPr="00FA42BE" w:rsidDel="00D86639">
          <w:delText xml:space="preserve">is </w:delText>
        </w:r>
      </w:del>
      <w:ins w:id="1027" w:author="AnneMarieW" w:date="2018-03-19T13:34:00Z">
        <w:r w:rsidR="00D86639">
          <w:t>does</w:t>
        </w:r>
      </w:ins>
      <w:r w:rsidRPr="00FA42BE">
        <w:t>n</w:t>
      </w:r>
      <w:del w:id="1028" w:author="AnneMarieW" w:date="2018-03-19T13:34:00Z">
        <w:r w:rsidRPr="00FA42BE" w:rsidDel="00D86639">
          <w:delText>o</w:delText>
        </w:r>
      </w:del>
      <w:ins w:id="1029" w:author="AnneMarieW" w:date="2018-03-19T13:34:00Z">
        <w:r w:rsidR="00D86639">
          <w:t>’</w:t>
        </w:r>
      </w:ins>
      <w:r w:rsidRPr="00FA42BE">
        <w:t>t introduc</w:t>
      </w:r>
      <w:ins w:id="1030" w:author="AnneMarieW" w:date="2018-03-19T13:34:00Z">
        <w:r w:rsidR="00D86639">
          <w:t>e</w:t>
        </w:r>
      </w:ins>
      <w:del w:id="1031" w:author="AnneMarieW" w:date="2018-03-19T13:34:00Z">
        <w:r w:rsidRPr="00FA42BE" w:rsidDel="00D86639">
          <w:delText>ing</w:delText>
        </w:r>
      </w:del>
      <w:r w:rsidRPr="00FA42BE">
        <w:t xml:space="preserve"> a new variable</w:t>
      </w:r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that would shadow the outer</w:t>
      </w:r>
      <w:r>
        <w:t xml:space="preserve"> </w:t>
      </w:r>
      <w:r w:rsidRPr="00FA42BE">
        <w:rPr>
          <w:rStyle w:val="Literal"/>
        </w:rPr>
        <w:t>y</w:t>
      </w:r>
      <w:r w:rsidRPr="00FA42BE">
        <w:t>,</w:t>
      </w:r>
      <w:r w:rsidR="000A31CE">
        <w:t xml:space="preserve"> </w:t>
      </w:r>
      <w:r w:rsidRPr="00FA42BE">
        <w:t>meaning we can use the outer</w:t>
      </w:r>
      <w:r w:rsidRPr="00D605B4">
        <w:t xml:space="preserve"> </w:t>
      </w:r>
      <w:r w:rsidRPr="00FA42BE">
        <w:rPr>
          <w:rStyle w:val="Literal"/>
        </w:rPr>
        <w:t>y</w:t>
      </w:r>
      <w:r w:rsidRPr="00D605B4">
        <w:t xml:space="preserve"> </w:t>
      </w:r>
      <w:r w:rsidRPr="00FA42BE">
        <w:t>in the match guard.</w:t>
      </w:r>
      <w:r w:rsidR="000A31CE">
        <w:t xml:space="preserve"> </w:t>
      </w:r>
      <w:r w:rsidRPr="00D605B4">
        <w:t>Instead of specifying</w:t>
      </w:r>
      <w:r w:rsidRPr="00FA42BE">
        <w:t xml:space="preserve"> the </w:t>
      </w:r>
      <w:r w:rsidRPr="00D605B4">
        <w:t xml:space="preserve">pattern as </w:t>
      </w:r>
      <w:r w:rsidRPr="008D49C3">
        <w:rPr>
          <w:rStyle w:val="Literal"/>
        </w:rPr>
        <w:t>Some(y)</w:t>
      </w:r>
      <w:r w:rsidRPr="00D605B4">
        <w:t xml:space="preserve">, which would have shadowed the outer </w:t>
      </w:r>
      <w:r w:rsidRPr="008D49C3">
        <w:rPr>
          <w:rStyle w:val="Literal"/>
        </w:rPr>
        <w:t>y</w:t>
      </w:r>
      <w:r w:rsidRPr="00D605B4">
        <w:t>, we specify</w:t>
      </w:r>
      <w:r>
        <w:t xml:space="preserve"> </w:t>
      </w:r>
      <w:r w:rsidRPr="008D49C3">
        <w:rPr>
          <w:rStyle w:val="Literal"/>
        </w:rPr>
        <w:t>Some(</w:t>
      </w:r>
      <w:r w:rsidRPr="00FA42BE">
        <w:rPr>
          <w:rStyle w:val="Literal"/>
        </w:rPr>
        <w:t>n</w:t>
      </w:r>
      <w:r w:rsidRPr="008D49C3">
        <w:rPr>
          <w:rStyle w:val="Literal"/>
        </w:rPr>
        <w:t>)</w:t>
      </w:r>
      <w:r w:rsidRPr="00D605B4">
        <w:t xml:space="preserve">. This creates a new variable </w:t>
      </w:r>
      <w:r w:rsidRPr="00FA42BE">
        <w:rPr>
          <w:rStyle w:val="Literal"/>
        </w:rPr>
        <w:t>n</w:t>
      </w:r>
      <w:r w:rsidRPr="00D605B4">
        <w:t xml:space="preserve"> that does</w:t>
      </w:r>
      <w:del w:id="1032" w:author="AnneMarieW" w:date="2018-03-19T13:35:00Z">
        <w:r w:rsidRPr="00D605B4" w:rsidDel="00D86639">
          <w:delText xml:space="preserve"> </w:delText>
        </w:r>
      </w:del>
      <w:r w:rsidRPr="00D605B4">
        <w:t>n</w:t>
      </w:r>
      <w:del w:id="1033" w:author="AnneMarieW" w:date="2018-03-19T13:35:00Z">
        <w:r w:rsidRPr="00D605B4" w:rsidDel="00D86639">
          <w:delText>o</w:delText>
        </w:r>
      </w:del>
      <w:ins w:id="1034" w:author="AnneMarieW" w:date="2018-03-19T13:35:00Z">
        <w:r w:rsidR="00D86639">
          <w:t>’</w:t>
        </w:r>
      </w:ins>
      <w:r w:rsidRPr="00D605B4">
        <w:t>t shadow anything</w:t>
      </w:r>
      <w:r>
        <w:t xml:space="preserve"> </w:t>
      </w:r>
      <w:r w:rsidRPr="00D605B4">
        <w:t xml:space="preserve">because there is no </w:t>
      </w:r>
      <w:r w:rsidRPr="008D49C3">
        <w:rPr>
          <w:rStyle w:val="Literal"/>
        </w:rPr>
        <w:t>n</w:t>
      </w:r>
      <w:r w:rsidRPr="00D605B4">
        <w:t xml:space="preserve"> variable outside the </w:t>
      </w:r>
      <w:r w:rsidRPr="008D49C3">
        <w:rPr>
          <w:rStyle w:val="Literal"/>
        </w:rPr>
        <w:t>match</w:t>
      </w:r>
      <w:r w:rsidRPr="00D605B4">
        <w:t>.</w:t>
      </w:r>
    </w:p>
    <w:p w14:paraId="1F937B4D" w14:textId="6DE8705D" w:rsidR="0024144B" w:rsidRPr="00FA42BE" w:rsidRDefault="00024197" w:rsidP="00FA42BE">
      <w:pPr>
        <w:pStyle w:val="Body"/>
      </w:pPr>
      <w:ins w:id="1035" w:author="Carol Nichols" w:date="2018-03-22T14:05:00Z">
        <w:r>
          <w:t>T</w:t>
        </w:r>
      </w:ins>
      <w:del w:id="1036" w:author="Carol Nichols" w:date="2018-03-22T14:05:00Z">
        <w:r w:rsidR="0024144B" w:rsidRPr="00D605B4" w:rsidDel="00024197">
          <w:delText>In</w:delText>
        </w:r>
        <w:r w:rsidR="0024144B" w:rsidRPr="00FA42BE" w:rsidDel="00024197">
          <w:delText xml:space="preserve"> t</w:delText>
        </w:r>
      </w:del>
      <w:r w:rsidR="0024144B" w:rsidRPr="00FA42BE">
        <w:t xml:space="preserve">he match </w:t>
      </w:r>
      <w:commentRangeStart w:id="1037"/>
      <w:commentRangeStart w:id="1038"/>
      <w:r w:rsidR="0024144B" w:rsidRPr="00FA42BE">
        <w:t>guard</w:t>
      </w:r>
      <w:ins w:id="1039" w:author="Carol Nichols" w:date="2018-03-22T14:06:00Z">
        <w:r>
          <w:t xml:space="preserve"> </w:t>
        </w:r>
      </w:ins>
      <w:del w:id="1040" w:author="AnneMarieW" w:date="2018-03-19T13:35:00Z">
        <w:r w:rsidR="00FA42BE" w:rsidRPr="00024197" w:rsidDel="001F28A1">
          <w:rPr>
            <w:rStyle w:val="Literal"/>
            <w:rPrChange w:id="1041" w:author="Carol Nichols" w:date="2018-03-22T14:06:00Z">
              <w:rPr/>
            </w:rPrChange>
          </w:rPr>
          <w:delText xml:space="preserve"> </w:delText>
        </w:r>
      </w:del>
      <w:del w:id="1042" w:author="Carol Nichols" w:date="2018-03-22T14:06:00Z">
        <w:r w:rsidR="0024144B" w:rsidRPr="00024197" w:rsidDel="00024197">
          <w:rPr>
            <w:rStyle w:val="Literal"/>
            <w:rPrChange w:id="1043" w:author="Carol Nichols" w:date="2018-03-22T14:06:00Z">
              <w:rPr/>
            </w:rPrChange>
          </w:rPr>
          <w:delText xml:space="preserve">, </w:delText>
        </w:r>
      </w:del>
      <w:r w:rsidR="0024144B" w:rsidRPr="00024197">
        <w:rPr>
          <w:rStyle w:val="Literal"/>
          <w:rPrChange w:id="1044" w:author="Carol Nichols" w:date="2018-03-22T14:06:00Z">
            <w:rPr/>
          </w:rPrChange>
        </w:rPr>
        <w:t>if</w:t>
      </w:r>
      <w:r w:rsidR="0024144B" w:rsidRPr="00024197">
        <w:rPr>
          <w:rStyle w:val="Literal"/>
        </w:rPr>
        <w:t xml:space="preserve"> </w:t>
      </w:r>
      <w:r w:rsidR="0024144B" w:rsidRPr="008D49C3">
        <w:rPr>
          <w:rStyle w:val="Literal"/>
        </w:rPr>
        <w:t>n == y</w:t>
      </w:r>
      <w:del w:id="1045" w:author="Carol Nichols" w:date="2018-03-22T14:06:00Z">
        <w:r w:rsidR="0024144B" w:rsidRPr="00D605B4" w:rsidDel="00024197">
          <w:delText>, this</w:delText>
        </w:r>
      </w:del>
      <w:r w:rsidR="0024144B" w:rsidRPr="00D605B4">
        <w:t xml:space="preserve"> </w:t>
      </w:r>
      <w:commentRangeEnd w:id="1037"/>
      <w:r w:rsidR="00AA236D">
        <w:rPr>
          <w:rStyle w:val="CommentReference"/>
        </w:rPr>
        <w:commentReference w:id="1037"/>
      </w:r>
      <w:commentRangeEnd w:id="1038"/>
      <w:r w:rsidR="002F7A90">
        <w:rPr>
          <w:rStyle w:val="CommentReference"/>
        </w:rPr>
        <w:commentReference w:id="1038"/>
      </w:r>
      <w:r w:rsidR="0024144B" w:rsidRPr="00D605B4">
        <w:t>is not a pattern and therefore does</w:t>
      </w:r>
      <w:del w:id="1046" w:author="AnneMarieW" w:date="2018-03-19T13:36:00Z">
        <w:r w:rsidR="0024144B" w:rsidRPr="00D605B4" w:rsidDel="001F28A1">
          <w:delText xml:space="preserve"> </w:delText>
        </w:r>
      </w:del>
      <w:r w:rsidR="0024144B" w:rsidRPr="00D605B4">
        <w:t>n</w:t>
      </w:r>
      <w:del w:id="1047" w:author="AnneMarieW" w:date="2018-03-19T13:36:00Z">
        <w:r w:rsidR="0024144B" w:rsidRPr="00D605B4" w:rsidDel="001F28A1">
          <w:delText>o</w:delText>
        </w:r>
      </w:del>
      <w:ins w:id="1048" w:author="AnneMarieW" w:date="2018-03-19T13:36:00Z">
        <w:r w:rsidR="001F28A1">
          <w:t>’</w:t>
        </w:r>
      </w:ins>
      <w:r w:rsidR="0024144B" w:rsidRPr="00D605B4">
        <w:t>t</w:t>
      </w:r>
      <w:r w:rsidR="0024144B">
        <w:t xml:space="preserve"> </w:t>
      </w:r>
      <w:r w:rsidR="0024144B" w:rsidRPr="00D605B4">
        <w:t xml:space="preserve">introduce new variables. This </w:t>
      </w:r>
      <w:r w:rsidR="0024144B" w:rsidRPr="008D49C3">
        <w:rPr>
          <w:rStyle w:val="Literal"/>
        </w:rPr>
        <w:t>y</w:t>
      </w:r>
      <w:r w:rsidR="0024144B" w:rsidRPr="00D605B4">
        <w:t xml:space="preserve"> </w:t>
      </w:r>
      <w:r w:rsidR="0024144B" w:rsidRPr="008D49C3">
        <w:rPr>
          <w:rStyle w:val="EmphasisItalic"/>
        </w:rPr>
        <w:t>is</w:t>
      </w:r>
      <w:r w:rsidR="0024144B" w:rsidRPr="00D605B4">
        <w:t xml:space="preserve"> the outer </w:t>
      </w:r>
      <w:r w:rsidR="0024144B" w:rsidRPr="008D49C3">
        <w:rPr>
          <w:rStyle w:val="Literal"/>
        </w:rPr>
        <w:t>y</w:t>
      </w:r>
      <w:r w:rsidR="0024144B" w:rsidRPr="00D605B4">
        <w:t xml:space="preserve"> rather than a new shadowed</w:t>
      </w:r>
      <w:r w:rsidR="0024144B">
        <w:t xml:space="preserve"> </w:t>
      </w:r>
      <w:r w:rsidR="0024144B" w:rsidRPr="008D49C3">
        <w:rPr>
          <w:rStyle w:val="Literal"/>
        </w:rPr>
        <w:t>y</w:t>
      </w:r>
      <w:r w:rsidR="0024144B" w:rsidRPr="00D605B4">
        <w:t xml:space="preserve">, and we can </w:t>
      </w:r>
      <w:r w:rsidR="00AA236D">
        <w:t>look</w:t>
      </w:r>
      <w:r w:rsidR="0024144B" w:rsidRPr="00D605B4">
        <w:t xml:space="preserve"> for a value that has the</w:t>
      </w:r>
      <w:r w:rsidR="0024144B">
        <w:t xml:space="preserve"> </w:t>
      </w:r>
      <w:r w:rsidR="0024144B" w:rsidRPr="00D605B4">
        <w:t xml:space="preserve">same value as the outer </w:t>
      </w:r>
      <w:r w:rsidR="0024144B" w:rsidRPr="008D49C3">
        <w:rPr>
          <w:rStyle w:val="Literal"/>
        </w:rPr>
        <w:t>y</w:t>
      </w:r>
      <w:r w:rsidR="0024144B" w:rsidRPr="00D605B4">
        <w:t xml:space="preserve"> by comparing </w:t>
      </w:r>
      <w:r w:rsidR="0024144B" w:rsidRPr="008D49C3">
        <w:rPr>
          <w:rStyle w:val="Literal"/>
        </w:rPr>
        <w:t>n</w:t>
      </w:r>
      <w:r w:rsidR="0024144B" w:rsidRPr="00D605B4">
        <w:t xml:space="preserve"> to </w:t>
      </w:r>
      <w:r w:rsidR="0024144B" w:rsidRPr="008D49C3">
        <w:rPr>
          <w:rStyle w:val="Literal"/>
        </w:rPr>
        <w:t>y</w:t>
      </w:r>
      <w:r w:rsidR="0024144B" w:rsidRPr="00D605B4">
        <w:t>.</w:t>
      </w:r>
    </w:p>
    <w:p w14:paraId="77EDFFA0" w14:textId="77777777" w:rsidR="0024144B" w:rsidRPr="00FA42BE" w:rsidRDefault="0024144B" w:rsidP="00FA42BE">
      <w:pPr>
        <w:pStyle w:val="Body"/>
      </w:pPr>
      <w:r w:rsidRPr="00FA42BE">
        <w:t>You can also use the</w:t>
      </w:r>
      <w:r w:rsidR="00CA1F78" w:rsidRPr="00CA1F78">
        <w:rPr>
          <w:rStyle w:val="EmphasisItalic"/>
          <w:rPrChange w:id="1049" w:author="AnneMarieW" w:date="2018-03-19T13:46:00Z">
            <w:rPr>
              <w:rFonts w:ascii="Courier" w:hAnsi="Courier"/>
              <w:color w:val="0000FF"/>
              <w:sz w:val="20"/>
            </w:rPr>
          </w:rPrChange>
        </w:rPr>
        <w:t xml:space="preserve"> or </w:t>
      </w:r>
      <w:r w:rsidRPr="00FA42BE">
        <w:t>operator</w:t>
      </w:r>
      <w:r w:rsidRPr="00D605B4">
        <w:t xml:space="preserve"> </w:t>
      </w:r>
      <w:r w:rsidRPr="008D49C3">
        <w:rPr>
          <w:rStyle w:val="Literal"/>
        </w:rPr>
        <w:t>|</w:t>
      </w:r>
      <w:r w:rsidRPr="00D605B4">
        <w:t xml:space="preserve"> </w:t>
      </w:r>
      <w:r w:rsidRPr="00FA42BE">
        <w:t>in a match guard to specify multiple patterns</w:t>
      </w:r>
      <w:del w:id="1050" w:author="AnneMarieW" w:date="2018-03-19T13:37:00Z">
        <w:r w:rsidRPr="00FA42BE" w:rsidDel="001F28A1">
          <w:delText>,</w:delText>
        </w:r>
      </w:del>
      <w:ins w:id="1051" w:author="AnneMarieW" w:date="2018-03-19T13:37:00Z">
        <w:r w:rsidR="001F28A1">
          <w:t>;</w:t>
        </w:r>
      </w:ins>
      <w:del w:id="1052" w:author="AnneMarieW" w:date="2018-03-19T13:37:00Z">
        <w:r w:rsidRPr="00FA42BE" w:rsidDel="001F28A1">
          <w:delText xml:space="preserve"> and</w:delText>
        </w:r>
      </w:del>
      <w:r w:rsidRPr="00FA42BE">
        <w:t xml:space="preserve"> the</w:t>
      </w:r>
      <w:r w:rsidR="000A31CE">
        <w:t xml:space="preserve"> </w:t>
      </w:r>
      <w:r w:rsidRPr="00FA42BE">
        <w:t xml:space="preserve">match guard condition will apply to all </w:t>
      </w:r>
      <w:del w:id="1053" w:author="AnneMarieW" w:date="2018-03-19T13:37:00Z">
        <w:r w:rsidRPr="00FA42BE" w:rsidDel="001F28A1">
          <w:delText xml:space="preserve">of </w:delText>
        </w:r>
      </w:del>
      <w:r w:rsidRPr="00FA42BE">
        <w:t>the patterns. Listing 18-</w:t>
      </w:r>
      <w:r w:rsidRPr="00D605B4">
        <w:t>31</w:t>
      </w:r>
      <w:r w:rsidRPr="00FA42BE">
        <w:t xml:space="preserve"> shows</w:t>
      </w:r>
      <w:r w:rsidR="000A31CE">
        <w:t xml:space="preserve"> </w:t>
      </w:r>
      <w:r w:rsidRPr="00D605B4">
        <w:t xml:space="preserve">the precedence of combining a </w:t>
      </w:r>
      <w:r w:rsidRPr="00FA42BE">
        <w:t xml:space="preserve">match guard </w:t>
      </w:r>
      <w:r w:rsidRPr="00D605B4">
        <w:t>with a pattern</w:t>
      </w:r>
      <w:r>
        <w:t xml:space="preserve"> </w:t>
      </w:r>
      <w:r w:rsidRPr="00D605B4">
        <w:t xml:space="preserve">that uses </w:t>
      </w:r>
      <w:r w:rsidRPr="008D49C3">
        <w:rPr>
          <w:rStyle w:val="Literal"/>
        </w:rPr>
        <w:t>|</w:t>
      </w:r>
      <w:r w:rsidRPr="00D605B4">
        <w:t xml:space="preserve">. The important part of this example is that the </w:t>
      </w:r>
      <w:r w:rsidRPr="008D49C3">
        <w:rPr>
          <w:rStyle w:val="Literal"/>
        </w:rPr>
        <w:t>if y</w:t>
      </w:r>
      <w:r w:rsidRPr="00D605B4">
        <w:t xml:space="preserve"> match</w:t>
      </w:r>
      <w:r>
        <w:t xml:space="preserve"> </w:t>
      </w:r>
      <w:r w:rsidRPr="00D605B4">
        <w:t xml:space="preserve">guard </w:t>
      </w:r>
      <w:r w:rsidRPr="00FA42BE">
        <w:t>applies to</w:t>
      </w:r>
      <w:r w:rsidR="000A31CE">
        <w:t xml:space="preserve"> </w:t>
      </w:r>
      <w:r w:rsidR="00CA1F78" w:rsidRPr="00CA1F78">
        <w:rPr>
          <w:rStyle w:val="Literal"/>
          <w:rPrChange w:id="1054" w:author="AnneMarieW" w:date="2018-03-19T13:39:00Z">
            <w:rPr>
              <w:rFonts w:ascii="Courier" w:hAnsi="Courier"/>
              <w:color w:val="0000FF"/>
              <w:sz w:val="20"/>
            </w:rPr>
          </w:rPrChange>
        </w:rPr>
        <w:t>4</w:t>
      </w:r>
      <w:r w:rsidRPr="00D605B4">
        <w:t xml:space="preserve">, </w:t>
      </w:r>
      <w:r w:rsidR="00CA1F78" w:rsidRPr="00CA1F78">
        <w:rPr>
          <w:rStyle w:val="Literal"/>
          <w:rPrChange w:id="1055" w:author="AnneMarieW" w:date="2018-03-19T13:39:00Z">
            <w:rPr>
              <w:rFonts w:ascii="Courier" w:hAnsi="Courier"/>
              <w:color w:val="0000FF"/>
              <w:sz w:val="20"/>
            </w:rPr>
          </w:rPrChange>
        </w:rPr>
        <w:t>5</w:t>
      </w:r>
      <w:r w:rsidRPr="00D605B4">
        <w:t xml:space="preserve">, </w:t>
      </w:r>
      <w:r w:rsidRPr="008D49C3">
        <w:rPr>
          <w:rStyle w:val="EmphasisItalic"/>
        </w:rPr>
        <w:t>and</w:t>
      </w:r>
      <w:r w:rsidRPr="00D605B4">
        <w:t xml:space="preserve"> </w:t>
      </w:r>
      <w:r w:rsidR="00CA1F78" w:rsidRPr="00CA1F78">
        <w:rPr>
          <w:rStyle w:val="Literal"/>
          <w:rPrChange w:id="1056" w:author="AnneMarieW" w:date="2018-03-19T13:39:00Z">
            <w:rPr>
              <w:rFonts w:ascii="Courier" w:hAnsi="Courier"/>
              <w:color w:val="0000FF"/>
              <w:sz w:val="20"/>
            </w:rPr>
          </w:rPrChange>
        </w:rPr>
        <w:t>6</w:t>
      </w:r>
      <w:r w:rsidRPr="00D605B4">
        <w:t xml:space="preserve">, even though it might look like </w:t>
      </w:r>
      <w:r w:rsidRPr="008D49C3">
        <w:rPr>
          <w:rStyle w:val="Literal"/>
        </w:rPr>
        <w:t>if y</w:t>
      </w:r>
      <w:r w:rsidRPr="00D605B4">
        <w:t xml:space="preserve"> only</w:t>
      </w:r>
      <w:r>
        <w:t xml:space="preserve"> </w:t>
      </w:r>
      <w:r w:rsidRPr="00D605B4">
        <w:t xml:space="preserve">applies to </w:t>
      </w:r>
      <w:r w:rsidR="00CA1F78" w:rsidRPr="00CA1F78">
        <w:rPr>
          <w:rStyle w:val="Literal"/>
          <w:rPrChange w:id="1057" w:author="AnneMarieW" w:date="2018-03-19T13:39:00Z">
            <w:rPr>
              <w:rFonts w:ascii="Courier" w:hAnsi="Courier"/>
              <w:color w:val="0000FF"/>
              <w:sz w:val="20"/>
            </w:rPr>
          </w:rPrChange>
        </w:rPr>
        <w:t>6</w:t>
      </w:r>
      <w:r w:rsidRPr="00FA42BE">
        <w:t>:</w:t>
      </w:r>
    </w:p>
    <w:p w14:paraId="0074A859" w14:textId="77777777" w:rsidR="0024144B" w:rsidRPr="00FA42BE" w:rsidRDefault="0024144B" w:rsidP="00FA42BE">
      <w:pPr>
        <w:pStyle w:val="CodeA"/>
      </w:pPr>
      <w:r w:rsidRPr="00FA42BE">
        <w:t>let x = 4;</w:t>
      </w:r>
    </w:p>
    <w:p w14:paraId="166AFE54" w14:textId="77777777" w:rsidR="0024144B" w:rsidRPr="00FA42BE" w:rsidRDefault="0024144B" w:rsidP="00FA42BE">
      <w:pPr>
        <w:pStyle w:val="CodeB"/>
      </w:pPr>
      <w:r w:rsidRPr="00FA42BE">
        <w:t>let y = false;</w:t>
      </w:r>
    </w:p>
    <w:p w14:paraId="21ABA580" w14:textId="77777777" w:rsidR="0024144B" w:rsidRPr="00FA42BE" w:rsidRDefault="0024144B" w:rsidP="00FA42BE">
      <w:pPr>
        <w:pStyle w:val="CodeB"/>
      </w:pPr>
    </w:p>
    <w:p w14:paraId="50F8DB54" w14:textId="77777777" w:rsidR="0024144B" w:rsidRPr="00FA42BE" w:rsidRDefault="0024144B" w:rsidP="00FA42BE">
      <w:pPr>
        <w:pStyle w:val="CodeB"/>
      </w:pPr>
      <w:r w:rsidRPr="00FA42BE">
        <w:t>match x {</w:t>
      </w:r>
    </w:p>
    <w:p w14:paraId="76031412" w14:textId="77777777" w:rsidR="0024144B" w:rsidRPr="00FA42BE" w:rsidRDefault="0024144B" w:rsidP="00FA42BE">
      <w:pPr>
        <w:pStyle w:val="CodeB"/>
      </w:pPr>
      <w:r w:rsidRPr="00FA42BE">
        <w:t xml:space="preserve">    4 | 5 | 6 if y =&gt; println!("yes"),</w:t>
      </w:r>
    </w:p>
    <w:p w14:paraId="6F25E3EF" w14:textId="77777777" w:rsidR="0024144B" w:rsidRPr="00FA42BE" w:rsidRDefault="0024144B" w:rsidP="00FA42BE">
      <w:pPr>
        <w:pStyle w:val="CodeB"/>
      </w:pPr>
      <w:r w:rsidRPr="00FA42BE">
        <w:t xml:space="preserve">    _ =&gt; println!("no"),</w:t>
      </w:r>
    </w:p>
    <w:p w14:paraId="1BA62929" w14:textId="77777777" w:rsidR="0024144B" w:rsidRPr="00FA42BE" w:rsidRDefault="0024144B" w:rsidP="00FA42BE">
      <w:pPr>
        <w:pStyle w:val="CodeC"/>
      </w:pPr>
      <w:r w:rsidRPr="00FA42BE">
        <w:t>}</w:t>
      </w:r>
    </w:p>
    <w:p w14:paraId="5085BB92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31</w:t>
      </w:r>
      <w:r w:rsidRPr="00FA42BE">
        <w:t>: Combining multiple patterns with a match guard</w:t>
      </w:r>
    </w:p>
    <w:p w14:paraId="3579BA4A" w14:textId="77777777" w:rsidR="0024144B" w:rsidRPr="00FA42BE" w:rsidDel="0055404C" w:rsidRDefault="0024144B" w:rsidP="00FA42BE">
      <w:pPr>
        <w:pStyle w:val="Body"/>
        <w:rPr>
          <w:del w:id="1058" w:author="AnneMarieW" w:date="2018-03-19T13:40:00Z"/>
        </w:rPr>
      </w:pPr>
      <w:r w:rsidRPr="00FA42BE">
        <w:lastRenderedPageBreak/>
        <w:t>The match condition states that the arm only matches if the value of</w:t>
      </w:r>
      <w:r w:rsidRPr="00D605B4">
        <w:t xml:space="preserve"> </w:t>
      </w:r>
      <w:r w:rsidRPr="00FA42BE">
        <w:rPr>
          <w:rStyle w:val="Literal"/>
        </w:rPr>
        <w:t>x</w:t>
      </w:r>
      <w:r w:rsidRPr="00D605B4">
        <w:t xml:space="preserve"> </w:t>
      </w:r>
      <w:r w:rsidRPr="00FA42BE">
        <w:t>is equal to</w:t>
      </w:r>
      <w:r w:rsidRPr="00D605B4">
        <w:t xml:space="preserve"> </w:t>
      </w:r>
      <w:r w:rsidR="00CA1F78" w:rsidRPr="00CA1F78">
        <w:rPr>
          <w:rStyle w:val="Literal"/>
          <w:rPrChange w:id="1059" w:author="AnneMarieW" w:date="2018-03-19T13:39:00Z">
            <w:rPr>
              <w:rFonts w:ascii="Courier" w:hAnsi="Courier"/>
              <w:color w:val="0000FF"/>
            </w:rPr>
          </w:rPrChange>
        </w:rPr>
        <w:t>4</w:t>
      </w:r>
      <w:r w:rsidRPr="00D605B4">
        <w:t xml:space="preserve">, </w:t>
      </w:r>
      <w:r w:rsidR="00CA1F78" w:rsidRPr="00CA1F78">
        <w:rPr>
          <w:rStyle w:val="Literal"/>
          <w:rPrChange w:id="1060" w:author="AnneMarieW" w:date="2018-03-19T13:39:00Z">
            <w:rPr>
              <w:rFonts w:ascii="Courier" w:hAnsi="Courier"/>
              <w:color w:val="0000FF"/>
            </w:rPr>
          </w:rPrChange>
        </w:rPr>
        <w:t>5</w:t>
      </w:r>
      <w:r w:rsidRPr="00D605B4">
        <w:t xml:space="preserve">, or </w:t>
      </w:r>
      <w:r w:rsidR="00CA1F78" w:rsidRPr="00CA1F78">
        <w:rPr>
          <w:rStyle w:val="Literal"/>
          <w:rPrChange w:id="1061" w:author="AnneMarieW" w:date="2018-03-19T13:39:00Z">
            <w:rPr>
              <w:rFonts w:ascii="Courier" w:hAnsi="Courier"/>
              <w:color w:val="0000FF"/>
            </w:rPr>
          </w:rPrChange>
        </w:rPr>
        <w:t>6</w:t>
      </w:r>
      <w:r w:rsidRPr="00D605B4">
        <w:t xml:space="preserve"> </w:t>
      </w:r>
      <w:r w:rsidRPr="00C25221">
        <w:rPr>
          <w:rStyle w:val="EmphasisItalic"/>
        </w:rPr>
        <w:t>and</w:t>
      </w:r>
      <w:r w:rsidRPr="00D605B4">
        <w:t xml:space="preserve"> if </w:t>
      </w:r>
      <w:r w:rsidRPr="00FA42BE">
        <w:rPr>
          <w:rStyle w:val="Literal"/>
        </w:rPr>
        <w:t>y</w:t>
      </w:r>
      <w:r w:rsidRPr="00D605B4">
        <w:t xml:space="preserve"> is </w:t>
      </w:r>
      <w:r w:rsidRPr="00C25221">
        <w:rPr>
          <w:rStyle w:val="Literal"/>
        </w:rPr>
        <w:t>true</w:t>
      </w:r>
      <w:r w:rsidRPr="00D605B4">
        <w:t xml:space="preserve">. </w:t>
      </w:r>
      <w:r w:rsidR="00F62845">
        <w:t>W</w:t>
      </w:r>
      <w:r w:rsidRPr="00D605B4">
        <w:t>hen this code runs</w:t>
      </w:r>
      <w:ins w:id="1062" w:author="AnneMarieW" w:date="2018-03-19T13:40:00Z">
        <w:r w:rsidR="0055404C">
          <w:t>,</w:t>
        </w:r>
      </w:ins>
      <w:del w:id="1063" w:author="AnneMarieW" w:date="2018-03-19T13:40:00Z">
        <w:r w:rsidRPr="00D605B4" w:rsidDel="0055404C">
          <w:delText xml:space="preserve"> is</w:delText>
        </w:r>
        <w:r w:rsidDel="0055404C">
          <w:delText xml:space="preserve"> </w:delText>
        </w:r>
        <w:r w:rsidRPr="00FA42BE" w:rsidDel="0055404C">
          <w:delText>that</w:delText>
        </w:r>
      </w:del>
      <w:r w:rsidRPr="00FA42BE">
        <w:t xml:space="preserve"> the </w:t>
      </w:r>
      <w:r w:rsidRPr="00D605B4">
        <w:t>pattern</w:t>
      </w:r>
      <w:r w:rsidRPr="00FA42BE">
        <w:t xml:space="preserve"> of</w:t>
      </w:r>
      <w:r w:rsidRPr="00D605B4">
        <w:t xml:space="preserve"> the first arm matches because </w:t>
      </w:r>
      <w:r w:rsidRPr="00FA42BE">
        <w:rPr>
          <w:rStyle w:val="Literal"/>
        </w:rPr>
        <w:t>x</w:t>
      </w:r>
      <w:r w:rsidRPr="00D605B4">
        <w:t xml:space="preserve"> is </w:t>
      </w:r>
      <w:r w:rsidR="00CA1F78" w:rsidRPr="00CA1F78">
        <w:rPr>
          <w:rStyle w:val="Literal"/>
          <w:rPrChange w:id="1064" w:author="AnneMarieW" w:date="2018-03-19T13:39:00Z">
            <w:rPr>
              <w:rFonts w:ascii="Courier" w:hAnsi="Courier"/>
              <w:color w:val="0000FF"/>
            </w:rPr>
          </w:rPrChange>
        </w:rPr>
        <w:t>4</w:t>
      </w:r>
      <w:r w:rsidRPr="00D605B4">
        <w:t>, but the match guard</w:t>
      </w:r>
      <w:r>
        <w:t xml:space="preserve"> </w:t>
      </w:r>
      <w:r w:rsidRPr="00C25221">
        <w:rPr>
          <w:rStyle w:val="Literal"/>
        </w:rPr>
        <w:t>if y</w:t>
      </w:r>
      <w:r w:rsidRPr="00D605B4">
        <w:t xml:space="preserve"> is false, so the first arm </w:t>
      </w:r>
      <w:r w:rsidRPr="00FA42BE">
        <w:t xml:space="preserve">is not </w:t>
      </w:r>
      <w:r w:rsidRPr="00D605B4">
        <w:t>chosen.</w:t>
      </w:r>
      <w:r w:rsidRPr="00FA42BE">
        <w:t xml:space="preserve"> The </w:t>
      </w:r>
      <w:r w:rsidRPr="00D605B4">
        <w:t>code moves on to the</w:t>
      </w:r>
      <w:r>
        <w:t xml:space="preserve"> </w:t>
      </w:r>
      <w:r w:rsidRPr="00FA42BE">
        <w:t xml:space="preserve">second </w:t>
      </w:r>
      <w:r w:rsidRPr="00D605B4">
        <w:t>arm, which does match</w:t>
      </w:r>
      <w:r w:rsidRPr="00FA42BE">
        <w:t xml:space="preserve">, and </w:t>
      </w:r>
      <w:r w:rsidRPr="00D605B4">
        <w:t>this</w:t>
      </w:r>
      <w:r w:rsidRPr="00FA42BE">
        <w:t xml:space="preserve"> program prints</w:t>
      </w:r>
      <w:r w:rsidRPr="00D605B4">
        <w:t xml:space="preserve"> </w:t>
      </w:r>
      <w:r w:rsidRPr="00FA42BE">
        <w:rPr>
          <w:rStyle w:val="Literal"/>
        </w:rPr>
        <w:t>no</w:t>
      </w:r>
      <w:r w:rsidRPr="00FA42BE">
        <w:t>.</w:t>
      </w:r>
      <w:r w:rsidR="00FA42BE" w:rsidRPr="008D3A86">
        <w:t xml:space="preserve"> </w:t>
      </w:r>
    </w:p>
    <w:p w14:paraId="19EC7217" w14:textId="77777777" w:rsidR="0024144B" w:rsidRPr="00FA42BE" w:rsidRDefault="0024144B" w:rsidP="00FA42BE">
      <w:pPr>
        <w:pStyle w:val="Body"/>
      </w:pPr>
      <w:r w:rsidRPr="00FA42BE">
        <w:t>Th</w:t>
      </w:r>
      <w:del w:id="1065" w:author="AnneMarieW" w:date="2018-03-19T13:40:00Z">
        <w:r w:rsidRPr="00FA42BE" w:rsidDel="0055404C">
          <w:delText>is</w:delText>
        </w:r>
      </w:del>
      <w:ins w:id="1066" w:author="AnneMarieW" w:date="2018-03-19T13:40:00Z">
        <w:r w:rsidR="0055404C">
          <w:t>e reason</w:t>
        </w:r>
      </w:ins>
      <w:r w:rsidRPr="00FA42BE">
        <w:t xml:space="preserve"> is </w:t>
      </w:r>
      <w:del w:id="1067" w:author="AnneMarieW" w:date="2018-03-19T13:40:00Z">
        <w:r w:rsidRPr="00FA42BE" w:rsidDel="0055404C">
          <w:delText>because</w:delText>
        </w:r>
      </w:del>
      <w:ins w:id="1068" w:author="AnneMarieW" w:date="2018-03-19T13:40:00Z">
        <w:r w:rsidR="0055404C">
          <w:t>that</w:t>
        </w:r>
      </w:ins>
      <w:r w:rsidRPr="00FA42BE">
        <w:t xml:space="preserve"> the</w:t>
      </w:r>
      <w:r w:rsidRPr="00D605B4">
        <w:t xml:space="preserve"> </w:t>
      </w:r>
      <w:r w:rsidRPr="00FA42BE">
        <w:rPr>
          <w:rStyle w:val="Literal"/>
        </w:rPr>
        <w:t>if</w:t>
      </w:r>
      <w:r w:rsidRPr="00D605B4">
        <w:t xml:space="preserve"> </w:t>
      </w:r>
      <w:r w:rsidRPr="00FA42BE">
        <w:t>condition applies to the whole pattern</w:t>
      </w:r>
      <w:r w:rsidRPr="00D605B4">
        <w:t xml:space="preserve"> </w:t>
      </w:r>
      <w:r w:rsidRPr="00FA42BE">
        <w:rPr>
          <w:rStyle w:val="Literal"/>
        </w:rPr>
        <w:t>4 | 5 | 6</w:t>
      </w:r>
      <w:r w:rsidRPr="00FA42BE">
        <w:t xml:space="preserve">, </w:t>
      </w:r>
      <w:del w:id="1069" w:author="AnneMarieW" w:date="2018-03-19T13:41:00Z">
        <w:r w:rsidRPr="00FA42BE" w:rsidDel="0055404C">
          <w:delText xml:space="preserve">and </w:delText>
        </w:r>
      </w:del>
      <w:r w:rsidRPr="00FA42BE">
        <w:t>not only to the last value</w:t>
      </w:r>
      <w:r w:rsidRPr="00D605B4">
        <w:t xml:space="preserve"> </w:t>
      </w:r>
      <w:r w:rsidRPr="00FA42BE">
        <w:rPr>
          <w:rStyle w:val="Literal"/>
        </w:rPr>
        <w:t>6</w:t>
      </w:r>
      <w:r w:rsidRPr="00FA42BE">
        <w:t>. In other words, the precedence of a match</w:t>
      </w:r>
      <w:r w:rsidR="000A31CE">
        <w:t xml:space="preserve"> </w:t>
      </w:r>
      <w:r w:rsidRPr="00FA42BE">
        <w:t>guard in relation to a pattern behaves like this:</w:t>
      </w:r>
    </w:p>
    <w:p w14:paraId="1EE1A197" w14:textId="77777777" w:rsidR="0024144B" w:rsidRPr="00FA42BE" w:rsidRDefault="0024144B" w:rsidP="00FA42BE">
      <w:pPr>
        <w:pStyle w:val="CodeSingle"/>
      </w:pPr>
      <w:del w:id="1070" w:author="Carol Nichols" w:date="2018-03-22T14:08:00Z">
        <w:r w:rsidRPr="00D605B4" w:rsidDel="00420380">
          <w:delText xml:space="preserve"> </w:delText>
        </w:r>
      </w:del>
      <w:r w:rsidRPr="00FA42BE">
        <w:t>(4 | 5 | 6) if y =&gt; ...</w:t>
      </w:r>
    </w:p>
    <w:p w14:paraId="5100F166" w14:textId="77777777" w:rsidR="0024144B" w:rsidRPr="00FA42BE" w:rsidRDefault="0024144B" w:rsidP="00FA42BE">
      <w:pPr>
        <w:pStyle w:val="BodyFirst"/>
      </w:pPr>
      <w:r w:rsidRPr="00FA42BE">
        <w:t>rather than this:</w:t>
      </w:r>
    </w:p>
    <w:p w14:paraId="2C39C433" w14:textId="77777777" w:rsidR="0024144B" w:rsidRPr="00FA42BE" w:rsidRDefault="0024144B" w:rsidP="00FA42BE">
      <w:pPr>
        <w:pStyle w:val="CodeSingle"/>
      </w:pPr>
      <w:r w:rsidRPr="00FA42BE">
        <w:t>4 | 5 | (6 if y) =&gt; ...</w:t>
      </w:r>
    </w:p>
    <w:p w14:paraId="3F28B2D1" w14:textId="54B33FE8" w:rsidR="0024144B" w:rsidRPr="00FA42BE" w:rsidRDefault="00CE4342" w:rsidP="00FA42BE">
      <w:pPr>
        <w:pStyle w:val="Body"/>
      </w:pPr>
      <w:ins w:id="1071" w:author="AnneMarieW" w:date="2018-03-19T13:43:00Z">
        <w:r>
          <w:t xml:space="preserve">After running the code, the precedence behavior is </w:t>
        </w:r>
        <w:del w:id="1072" w:author="Carol Nichols" w:date="2018-03-22T14:09:00Z">
          <w:r w:rsidDel="003603B8">
            <w:delText>obvious</w:delText>
          </w:r>
        </w:del>
      </w:ins>
      <w:ins w:id="1073" w:author="Carol Nichols" w:date="2018-03-22T14:09:00Z">
        <w:r w:rsidR="003603B8">
          <w:t>evident</w:t>
        </w:r>
      </w:ins>
      <w:del w:id="1074" w:author="AnneMarieW" w:date="2018-03-19T13:43:00Z">
        <w:r w:rsidR="0024144B" w:rsidRPr="00D605B4" w:rsidDel="00CE4342">
          <w:delText>We can tell this from what happened when we ran the code</w:delText>
        </w:r>
      </w:del>
      <w:r w:rsidR="0024144B" w:rsidRPr="00D605B4">
        <w:t>: if the match guard</w:t>
      </w:r>
      <w:r w:rsidR="0024144B">
        <w:t xml:space="preserve"> </w:t>
      </w:r>
      <w:r w:rsidR="0024144B" w:rsidRPr="00D605B4">
        <w:t>was</w:t>
      </w:r>
      <w:r w:rsidR="0024144B" w:rsidRPr="00FA42BE">
        <w:t xml:space="preserve"> only applied to the final value</w:t>
      </w:r>
      <w:r w:rsidR="0024144B" w:rsidRPr="00D605B4">
        <w:t xml:space="preserve"> in the list of values specified using the</w:t>
      </w:r>
      <w:r w:rsidR="0024144B">
        <w:t xml:space="preserve"> </w:t>
      </w:r>
      <w:r w:rsidR="0024144B" w:rsidRPr="002A5546">
        <w:rPr>
          <w:rStyle w:val="Literal"/>
        </w:rPr>
        <w:t>|</w:t>
      </w:r>
      <w:r w:rsidR="0024144B" w:rsidRPr="00D605B4">
        <w:t xml:space="preserve"> operator</w:t>
      </w:r>
      <w:r w:rsidR="0024144B" w:rsidRPr="00FA42BE">
        <w:t>, the arm would have matched</w:t>
      </w:r>
      <w:r w:rsidR="0024144B" w:rsidRPr="00D605B4">
        <w:t xml:space="preserve"> and the program would have printed</w:t>
      </w:r>
      <w:r w:rsidR="0024144B">
        <w:t xml:space="preserve"> </w:t>
      </w:r>
      <w:r w:rsidR="0024144B" w:rsidRPr="002A5546">
        <w:rPr>
          <w:rStyle w:val="Literal"/>
        </w:rPr>
        <w:t>yes</w:t>
      </w:r>
      <w:r w:rsidR="0024144B" w:rsidRPr="00FA42BE">
        <w:t>.</w:t>
      </w:r>
    </w:p>
    <w:p w14:paraId="1760D10C" w14:textId="77777777" w:rsidR="0024144B" w:rsidRPr="00FA42BE" w:rsidRDefault="0024144B" w:rsidP="00FA42BE">
      <w:pPr>
        <w:pStyle w:val="HeadB"/>
      </w:pPr>
      <w:bookmarkStart w:id="1075" w:name="_Toc508287989"/>
      <w:r w:rsidRPr="003C5A5F">
        <w:rPr>
          <w:rStyle w:val="Literal"/>
          <w:rPrChange w:id="1076" w:author="Carol Nichols" w:date="2018-03-22T14:09:00Z">
            <w:rPr/>
          </w:rPrChange>
        </w:rPr>
        <w:t>@</w:t>
      </w:r>
      <w:r w:rsidRPr="00D605B4">
        <w:t xml:space="preserve"> </w:t>
      </w:r>
      <w:r w:rsidRPr="00FA42BE">
        <w:t>Bindings</w:t>
      </w:r>
      <w:bookmarkEnd w:id="1075"/>
    </w:p>
    <w:p w14:paraId="78407A05" w14:textId="77777777" w:rsidR="0024144B" w:rsidRPr="00FA42BE" w:rsidRDefault="0024144B" w:rsidP="007F6FA6">
      <w:pPr>
        <w:pStyle w:val="BodyFirst"/>
      </w:pPr>
      <w:r w:rsidRPr="00D605B4">
        <w:t xml:space="preserve">The </w:t>
      </w:r>
      <w:r w:rsidR="00CA1F78" w:rsidRPr="00CA1F78">
        <w:rPr>
          <w:rStyle w:val="EmphasisItalic"/>
          <w:rPrChange w:id="1077" w:author="AnneMarieW" w:date="2018-03-19T13:45:00Z">
            <w:rPr>
              <w:rFonts w:ascii="Courier" w:hAnsi="Courier"/>
              <w:color w:val="0000FF"/>
              <w:sz w:val="20"/>
            </w:rPr>
          </w:rPrChange>
        </w:rPr>
        <w:t>at</w:t>
      </w:r>
      <w:r w:rsidRPr="00D605B4">
        <w:t xml:space="preserve"> operator</w:t>
      </w:r>
      <w:del w:id="1078" w:author="AnneMarieW" w:date="2018-03-19T13:47:00Z">
        <w:r w:rsidRPr="00D605B4" w:rsidDel="00DD2803">
          <w:delText>,</w:delText>
        </w:r>
      </w:del>
      <w:ins w:id="1079" w:author="AnneMarieW" w:date="2018-03-19T13:47:00Z">
        <w:r w:rsidR="00DD2803">
          <w:t xml:space="preserve"> </w:t>
        </w:r>
      </w:ins>
      <w:del w:id="1080" w:author="AnneMarieW" w:date="2018-03-19T13:47:00Z">
        <w:r w:rsidRPr="00D605B4" w:rsidDel="00DD2803">
          <w:delText xml:space="preserve"> </w:delText>
        </w:r>
      </w:del>
      <w:r w:rsidRPr="00D5711C">
        <w:rPr>
          <w:rStyle w:val="Literal"/>
        </w:rPr>
        <w:t>@</w:t>
      </w:r>
      <w:del w:id="1081" w:author="AnneMarieW" w:date="2018-03-19T13:47:00Z">
        <w:r w:rsidRPr="00D605B4" w:rsidDel="00DD2803">
          <w:delText>,</w:delText>
        </w:r>
      </w:del>
      <w:r w:rsidRPr="00D605B4">
        <w:t xml:space="preserve"> lets us </w:t>
      </w:r>
      <w:r w:rsidRPr="00FA42BE">
        <w:t>create a variable</w:t>
      </w:r>
      <w:r w:rsidR="000A31CE">
        <w:t xml:space="preserve"> </w:t>
      </w:r>
      <w:r w:rsidRPr="00D605B4">
        <w:t>that holds a value at the same</w:t>
      </w:r>
      <w:r>
        <w:t xml:space="preserve"> </w:t>
      </w:r>
      <w:r w:rsidRPr="00D605B4">
        <w:t xml:space="preserve">time we’re testing that </w:t>
      </w:r>
      <w:r w:rsidRPr="00FA42BE">
        <w:t>value</w:t>
      </w:r>
      <w:r w:rsidRPr="00D605B4">
        <w:t xml:space="preserve"> to see </w:t>
      </w:r>
      <w:del w:id="1082" w:author="AnneMarieW" w:date="2018-03-19T13:46:00Z">
        <w:r w:rsidRPr="00D605B4" w:rsidDel="00CE4342">
          <w:delText>if</w:delText>
        </w:r>
      </w:del>
      <w:ins w:id="1083" w:author="AnneMarieW" w:date="2018-03-19T13:46:00Z">
        <w:r w:rsidR="00CE4342">
          <w:t>whether</w:t>
        </w:r>
      </w:ins>
      <w:r w:rsidRPr="00D605B4">
        <w:t xml:space="preserve"> it matches a pattern.</w:t>
      </w:r>
      <w:r w:rsidRPr="00FA42BE">
        <w:t xml:space="preserve"> Listing 18-</w:t>
      </w:r>
      <w:r w:rsidRPr="00D605B4">
        <w:t>32</w:t>
      </w:r>
      <w:r w:rsidRPr="00FA42BE">
        <w:t xml:space="preserve"> shows an example where we</w:t>
      </w:r>
      <w:r w:rsidR="000A31CE">
        <w:t xml:space="preserve"> </w:t>
      </w:r>
      <w:r w:rsidRPr="00FA42BE">
        <w:t>want to test that a</w:t>
      </w:r>
      <w:r w:rsidRPr="00D605B4">
        <w:t xml:space="preserve"> </w:t>
      </w:r>
      <w:r w:rsidRPr="00FA42BE">
        <w:rPr>
          <w:rStyle w:val="Literal"/>
        </w:rPr>
        <w:t>Message::Hello</w:t>
      </w:r>
      <w:r w:rsidRPr="00D605B4">
        <w:t xml:space="preserve"> </w:t>
      </w:r>
      <w:r w:rsidRPr="00FA42BE">
        <w:rPr>
          <w:rStyle w:val="Literal"/>
        </w:rPr>
        <w:t>id</w:t>
      </w:r>
      <w:r w:rsidRPr="00D605B4">
        <w:t xml:space="preserve"> </w:t>
      </w:r>
      <w:r w:rsidRPr="00FA42BE">
        <w:t>field is within the range</w:t>
      </w:r>
      <w:r w:rsidRPr="00D605B4">
        <w:t xml:space="preserve"> </w:t>
      </w:r>
      <w:r w:rsidRPr="00FA42BE">
        <w:rPr>
          <w:rStyle w:val="Literal"/>
        </w:rPr>
        <w:t>3...7</w:t>
      </w:r>
      <w:ins w:id="1084" w:author="AnneMarieW" w:date="2018-03-19T13:49:00Z">
        <w:r w:rsidR="00CA1F78" w:rsidRPr="00CA1F78">
          <w:rPr>
            <w:rPrChange w:id="1085" w:author="AnneMarieW" w:date="2018-03-19T13:50:00Z">
              <w:rPr>
                <w:rStyle w:val="Literal"/>
              </w:rPr>
            </w:rPrChange>
          </w:rPr>
          <w:t>.</w:t>
        </w:r>
      </w:ins>
      <w:r w:rsidRPr="00D605B4">
        <w:t xml:space="preserve"> </w:t>
      </w:r>
      <w:del w:id="1086" w:author="AnneMarieW" w:date="2018-03-19T13:49:00Z">
        <w:r w:rsidRPr="00FA42BE" w:rsidDel="000D787B">
          <w:delText>b</w:delText>
        </w:r>
      </w:del>
      <w:ins w:id="1087" w:author="AnneMarieW" w:date="2018-03-19T13:49:00Z">
        <w:r w:rsidR="000D787B">
          <w:t>B</w:t>
        </w:r>
      </w:ins>
      <w:r w:rsidRPr="00FA42BE">
        <w:t>ut</w:t>
      </w:r>
      <w:r w:rsidR="000A31CE">
        <w:t xml:space="preserve"> </w:t>
      </w:r>
      <w:ins w:id="1088" w:author="AnneMarieW" w:date="2018-03-19T13:50:00Z">
        <w:r w:rsidR="000D787B">
          <w:t xml:space="preserve">we </w:t>
        </w:r>
      </w:ins>
      <w:r w:rsidRPr="00FA42BE">
        <w:t xml:space="preserve">also </w:t>
      </w:r>
      <w:ins w:id="1089" w:author="AnneMarieW" w:date="2018-03-19T13:50:00Z">
        <w:r w:rsidR="000D787B">
          <w:t>want</w:t>
        </w:r>
      </w:ins>
      <w:del w:id="1090" w:author="AnneMarieW" w:date="2018-03-19T13:50:00Z">
        <w:r w:rsidRPr="00FA42BE" w:rsidDel="000D787B">
          <w:delText>be able</w:delText>
        </w:r>
      </w:del>
      <w:r w:rsidRPr="00FA42BE">
        <w:t xml:space="preserve"> to bind the value </w:t>
      </w:r>
      <w:r w:rsidRPr="00D605B4">
        <w:t>to the variable</w:t>
      </w:r>
      <w:r>
        <w:t xml:space="preserve"> </w:t>
      </w:r>
      <w:r w:rsidRPr="00D5711C">
        <w:rPr>
          <w:rStyle w:val="Literal"/>
        </w:rPr>
        <w:t>id_variable</w:t>
      </w:r>
      <w:r w:rsidRPr="00D605B4">
        <w:t xml:space="preserve"> </w:t>
      </w:r>
      <w:r w:rsidRPr="00FA42BE">
        <w:t xml:space="preserve">so </w:t>
      </w:r>
      <w:del w:id="1091" w:author="AnneMarieW" w:date="2018-03-19T13:48:00Z">
        <w:r w:rsidRPr="00FA42BE" w:rsidDel="00DD2803">
          <w:delText xml:space="preserve">that </w:delText>
        </w:r>
      </w:del>
      <w:r w:rsidRPr="00FA42BE">
        <w:t>we can use it in the code associated</w:t>
      </w:r>
      <w:r w:rsidR="000A31CE">
        <w:t xml:space="preserve"> </w:t>
      </w:r>
      <w:r w:rsidRPr="00FA42BE">
        <w:t>with the arm</w:t>
      </w:r>
      <w:r w:rsidRPr="00D605B4">
        <w:t>. We</w:t>
      </w:r>
      <w:r>
        <w:t xml:space="preserve"> </w:t>
      </w:r>
      <w:r w:rsidRPr="00D605B4">
        <w:t xml:space="preserve">could </w:t>
      </w:r>
      <w:del w:id="1092" w:author="AnneMarieW" w:date="2018-03-19T13:49:00Z">
        <w:r w:rsidRPr="00D605B4" w:rsidDel="00DD2803">
          <w:delText xml:space="preserve">have </w:delText>
        </w:r>
      </w:del>
      <w:r w:rsidRPr="00D605B4">
        <w:t>name</w:t>
      </w:r>
      <w:del w:id="1093" w:author="AnneMarieW" w:date="2018-03-19T13:49:00Z">
        <w:r w:rsidRPr="00D605B4" w:rsidDel="00DD2803">
          <w:delText>d</w:delText>
        </w:r>
      </w:del>
      <w:r w:rsidRPr="00D605B4">
        <w:t xml:space="preserve"> </w:t>
      </w:r>
      <w:r w:rsidR="00F62845" w:rsidRPr="007F6FA6">
        <w:t>this variable</w:t>
      </w:r>
      <w:del w:id="1094" w:author="AnneMarieW" w:date="2018-03-19T13:48:00Z">
        <w:r w:rsidR="00F62845" w:rsidRPr="007F6FA6" w:rsidDel="00DD2803">
          <w:delText xml:space="preserve"> simply</w:delText>
        </w:r>
      </w:del>
      <w:r w:rsidRPr="00D605B4">
        <w:t xml:space="preserve"> </w:t>
      </w:r>
      <w:r w:rsidRPr="00D5711C">
        <w:rPr>
          <w:rStyle w:val="Literal"/>
        </w:rPr>
        <w:t>id</w:t>
      </w:r>
      <w:r w:rsidRPr="00D605B4">
        <w:t>, the same as the field, but for</w:t>
      </w:r>
      <w:del w:id="1095" w:author="AnneMarieW" w:date="2018-03-19T13:49:00Z">
        <w:r w:rsidRPr="00D605B4" w:rsidDel="00DD2803">
          <w:delText xml:space="preserve"> the</w:delText>
        </w:r>
        <w:r w:rsidDel="00DD2803">
          <w:delText xml:space="preserve"> </w:delText>
        </w:r>
        <w:r w:rsidRPr="00D605B4" w:rsidDel="00DD2803">
          <w:delText>purposes of</w:delText>
        </w:r>
      </w:del>
      <w:r w:rsidRPr="00D605B4">
        <w:t xml:space="preserve"> this example we’</w:t>
      </w:r>
      <w:ins w:id="1096" w:author="AnneMarieW" w:date="2018-03-19T13:49:00Z">
        <w:r w:rsidR="00DD2803">
          <w:t>ll</w:t>
        </w:r>
      </w:ins>
      <w:del w:id="1097" w:author="AnneMarieW" w:date="2018-03-19T13:49:00Z">
        <w:r w:rsidRPr="00D605B4" w:rsidDel="00DD2803">
          <w:delText>ve</w:delText>
        </w:r>
      </w:del>
      <w:del w:id="1098" w:author="AnneMarieW" w:date="2018-03-19T13:48:00Z">
        <w:r w:rsidRPr="00D605B4" w:rsidDel="00DD2803">
          <w:delText xml:space="preserve"> chosen to</w:delText>
        </w:r>
      </w:del>
      <w:r w:rsidRPr="00D605B4">
        <w:t xml:space="preserve"> </w:t>
      </w:r>
      <w:del w:id="1099" w:author="AnneMarieW" w:date="2018-03-19T13:48:00Z">
        <w:r w:rsidRPr="00D605B4" w:rsidDel="00DD2803">
          <w:delText xml:space="preserve">give it </w:delText>
        </w:r>
      </w:del>
      <w:ins w:id="1100" w:author="AnneMarieW" w:date="2018-03-19T13:48:00Z">
        <w:r w:rsidR="00DD2803">
          <w:t xml:space="preserve">use </w:t>
        </w:r>
      </w:ins>
      <w:r w:rsidRPr="00D605B4">
        <w:t>a different name</w:t>
      </w:r>
      <w:r w:rsidRPr="00FA42BE">
        <w:t>:</w:t>
      </w:r>
    </w:p>
    <w:p w14:paraId="5C9608A7" w14:textId="77777777" w:rsidR="0024144B" w:rsidRPr="00FA42BE" w:rsidRDefault="0024144B" w:rsidP="00FA42BE">
      <w:pPr>
        <w:pStyle w:val="CodeA"/>
      </w:pPr>
      <w:r w:rsidRPr="00FA42BE">
        <w:t>enum Message {</w:t>
      </w:r>
    </w:p>
    <w:p w14:paraId="02D6CBCF" w14:textId="77777777" w:rsidR="0024144B" w:rsidRPr="00FA42BE" w:rsidRDefault="0024144B" w:rsidP="00FA42BE">
      <w:pPr>
        <w:pStyle w:val="CodeB"/>
      </w:pPr>
      <w:r w:rsidRPr="00FA42BE">
        <w:t xml:space="preserve">    Hello { id: i32 },</w:t>
      </w:r>
    </w:p>
    <w:p w14:paraId="05556F36" w14:textId="77777777" w:rsidR="0024144B" w:rsidRPr="00FA42BE" w:rsidRDefault="0024144B" w:rsidP="00FA42BE">
      <w:pPr>
        <w:pStyle w:val="CodeB"/>
      </w:pPr>
      <w:r w:rsidRPr="00FA42BE">
        <w:t>}</w:t>
      </w:r>
    </w:p>
    <w:p w14:paraId="39982823" w14:textId="77777777" w:rsidR="0024144B" w:rsidRPr="00FA42BE" w:rsidRDefault="0024144B" w:rsidP="00FA42BE">
      <w:pPr>
        <w:pStyle w:val="CodeB"/>
      </w:pPr>
    </w:p>
    <w:p w14:paraId="1D48960F" w14:textId="77777777" w:rsidR="0024144B" w:rsidRPr="00FA42BE" w:rsidRDefault="0024144B" w:rsidP="00FA42BE">
      <w:pPr>
        <w:pStyle w:val="CodeB"/>
      </w:pPr>
      <w:r w:rsidRPr="00FA42BE">
        <w:t>let msg = Message::Hello { id: 5 };</w:t>
      </w:r>
    </w:p>
    <w:p w14:paraId="04B16F5B" w14:textId="77777777" w:rsidR="0024144B" w:rsidRPr="00FA42BE" w:rsidRDefault="0024144B" w:rsidP="00FA42BE">
      <w:pPr>
        <w:pStyle w:val="CodeB"/>
      </w:pPr>
    </w:p>
    <w:p w14:paraId="2609A87D" w14:textId="77777777" w:rsidR="0024144B" w:rsidRPr="00FA42BE" w:rsidRDefault="0024144B" w:rsidP="00FA42BE">
      <w:pPr>
        <w:pStyle w:val="CodeB"/>
      </w:pPr>
      <w:r w:rsidRPr="00FA42BE">
        <w:t>match msg {</w:t>
      </w:r>
    </w:p>
    <w:p w14:paraId="5B918040" w14:textId="77777777" w:rsidR="0024144B" w:rsidRPr="00FA42BE" w:rsidRDefault="0024144B" w:rsidP="00FA42BE">
      <w:pPr>
        <w:pStyle w:val="CodeB"/>
      </w:pPr>
      <w:r w:rsidRPr="00FA42BE">
        <w:t xml:space="preserve">    Message::Hello { id: id</w:t>
      </w:r>
      <w:r w:rsidRPr="00D605B4">
        <w:t>_variable</w:t>
      </w:r>
      <w:r w:rsidRPr="00FA42BE">
        <w:t xml:space="preserve"> @ 3...7 } =&gt; {</w:t>
      </w:r>
    </w:p>
    <w:p w14:paraId="77F203F8" w14:textId="77777777" w:rsidR="0024144B" w:rsidRPr="00FA42BE" w:rsidRDefault="0024144B" w:rsidP="00FA42BE">
      <w:pPr>
        <w:pStyle w:val="CodeB"/>
      </w:pPr>
      <w:r w:rsidRPr="00FA42BE">
        <w:t xml:space="preserve">        println!("Found an id in range: {}", id</w:t>
      </w:r>
      <w:r w:rsidRPr="00D605B4">
        <w:t>_variable</w:t>
      </w:r>
      <w:r w:rsidRPr="00FA42BE">
        <w:t>)</w:t>
      </w:r>
    </w:p>
    <w:p w14:paraId="1A8F3071" w14:textId="77777777" w:rsidR="0024144B" w:rsidRPr="00FA42BE" w:rsidRDefault="0024144B" w:rsidP="00FA42BE">
      <w:pPr>
        <w:pStyle w:val="CodeB"/>
      </w:pPr>
      <w:r w:rsidRPr="00FA42BE">
        <w:t xml:space="preserve">    },</w:t>
      </w:r>
    </w:p>
    <w:p w14:paraId="02420F89" w14:textId="77777777" w:rsidR="0024144B" w:rsidRPr="00FA42BE" w:rsidRDefault="0024144B" w:rsidP="00FA42BE">
      <w:pPr>
        <w:pStyle w:val="CodeB"/>
      </w:pPr>
      <w:r w:rsidRPr="00FA42BE">
        <w:t xml:space="preserve">    Message::Hello { id: 10...12 } =&gt; {</w:t>
      </w:r>
    </w:p>
    <w:p w14:paraId="3B5A9BE3" w14:textId="77777777" w:rsidR="0024144B" w:rsidRPr="00FA42BE" w:rsidRDefault="0024144B" w:rsidP="00FA42BE">
      <w:pPr>
        <w:pStyle w:val="CodeB"/>
      </w:pPr>
      <w:r w:rsidRPr="00FA42BE">
        <w:t xml:space="preserve">        println!("Found an id in another range")</w:t>
      </w:r>
    </w:p>
    <w:p w14:paraId="1E1B3840" w14:textId="77777777" w:rsidR="0024144B" w:rsidRPr="00FA42BE" w:rsidRDefault="0024144B" w:rsidP="00FA42BE">
      <w:pPr>
        <w:pStyle w:val="CodeB"/>
      </w:pPr>
      <w:r w:rsidRPr="00FA42BE">
        <w:lastRenderedPageBreak/>
        <w:t xml:space="preserve">    },</w:t>
      </w:r>
    </w:p>
    <w:p w14:paraId="15499F22" w14:textId="77777777" w:rsidR="0024144B" w:rsidRPr="00FA42BE" w:rsidRDefault="0024144B" w:rsidP="00FA42BE">
      <w:pPr>
        <w:pStyle w:val="CodeB"/>
      </w:pPr>
      <w:r w:rsidRPr="00FA42BE">
        <w:t xml:space="preserve">    Message::Hello { id } =&gt; {</w:t>
      </w:r>
    </w:p>
    <w:p w14:paraId="446A9173" w14:textId="77777777" w:rsidR="0024144B" w:rsidRPr="00FA42BE" w:rsidRDefault="0024144B" w:rsidP="00FA42BE">
      <w:pPr>
        <w:pStyle w:val="CodeB"/>
      </w:pPr>
      <w:r w:rsidRPr="00FA42BE">
        <w:t xml:space="preserve">        println!("Found some other id: {}", id)</w:t>
      </w:r>
    </w:p>
    <w:p w14:paraId="475AC829" w14:textId="77777777" w:rsidR="0024144B" w:rsidRPr="00FA42BE" w:rsidRDefault="0024144B" w:rsidP="00FA42BE">
      <w:pPr>
        <w:pStyle w:val="CodeB"/>
      </w:pPr>
      <w:r w:rsidRPr="00FA42BE">
        <w:t xml:space="preserve">    },</w:t>
      </w:r>
    </w:p>
    <w:p w14:paraId="00BDAF81" w14:textId="77777777" w:rsidR="0024144B" w:rsidRPr="00FA42BE" w:rsidRDefault="0024144B" w:rsidP="00FA42BE">
      <w:pPr>
        <w:pStyle w:val="CodeC"/>
      </w:pPr>
      <w:r w:rsidRPr="00FA42BE">
        <w:t>}</w:t>
      </w:r>
    </w:p>
    <w:p w14:paraId="08029CD7" w14:textId="77777777" w:rsidR="0024144B" w:rsidRPr="00FA42BE" w:rsidRDefault="0024144B" w:rsidP="00FA42BE">
      <w:pPr>
        <w:pStyle w:val="Listing"/>
      </w:pPr>
      <w:r w:rsidRPr="00FA42BE">
        <w:t>Listing 18-</w:t>
      </w:r>
      <w:r w:rsidRPr="00D605B4">
        <w:t>32</w:t>
      </w:r>
      <w:r w:rsidRPr="00FA42BE">
        <w:t>: Using</w:t>
      </w:r>
      <w:r w:rsidRPr="00D605B4">
        <w:t xml:space="preserve"> </w:t>
      </w:r>
      <w:r w:rsidRPr="00D5711C">
        <w:rPr>
          <w:rStyle w:val="LiteralCaption"/>
        </w:rPr>
        <w:t>@</w:t>
      </w:r>
      <w:r w:rsidRPr="00D605B4">
        <w:t xml:space="preserve"> </w:t>
      </w:r>
      <w:r w:rsidRPr="00FA42BE">
        <w:t>to bind to a value in a pattern while also testing it</w:t>
      </w:r>
    </w:p>
    <w:p w14:paraId="6747A7B1" w14:textId="77777777" w:rsidR="0024144B" w:rsidRPr="00D605B4" w:rsidRDefault="0024144B" w:rsidP="0024144B">
      <w:pPr>
        <w:pStyle w:val="Body"/>
      </w:pPr>
      <w:r w:rsidRPr="00FA42BE">
        <w:t>This example will print</w:t>
      </w:r>
      <w:r w:rsidRPr="00D605B4">
        <w:t xml:space="preserve"> </w:t>
      </w:r>
      <w:r w:rsidRPr="00FA42BE">
        <w:rPr>
          <w:rStyle w:val="Literal"/>
        </w:rPr>
        <w:t>Found an id in range: 5</w:t>
      </w:r>
      <w:r w:rsidRPr="00FA42BE">
        <w:t>. By specifying</w:t>
      </w:r>
      <w:r w:rsidRPr="00D605B4">
        <w:t xml:space="preserve"> </w:t>
      </w:r>
      <w:r w:rsidRPr="00FA42BE">
        <w:rPr>
          <w:rStyle w:val="Literal"/>
        </w:rPr>
        <w:t>id</w:t>
      </w:r>
      <w:r w:rsidRPr="00D123D7">
        <w:rPr>
          <w:rStyle w:val="Literal"/>
        </w:rPr>
        <w:t>_variable @</w:t>
      </w:r>
      <w:r w:rsidRPr="00D605B4">
        <w:t xml:space="preserve"> </w:t>
      </w:r>
      <w:r w:rsidRPr="00FA42BE">
        <w:t>before</w:t>
      </w:r>
      <w:r w:rsidR="000A31CE">
        <w:t xml:space="preserve"> </w:t>
      </w:r>
      <w:r w:rsidRPr="00FA42BE">
        <w:t>the range</w:t>
      </w:r>
      <w:r w:rsidRPr="00D605B4">
        <w:t xml:space="preserve"> </w:t>
      </w:r>
      <w:r w:rsidRPr="00D123D7">
        <w:rPr>
          <w:rStyle w:val="Literal"/>
        </w:rPr>
        <w:t>3...7</w:t>
      </w:r>
      <w:r w:rsidRPr="00FA42BE">
        <w:t>, we’re capturing whatever value matched the range while also testing</w:t>
      </w:r>
      <w:r w:rsidR="000A31CE">
        <w:t xml:space="preserve"> </w:t>
      </w:r>
      <w:r w:rsidRPr="00D605B4">
        <w:t>that the value matched the range pattern.</w:t>
      </w:r>
    </w:p>
    <w:p w14:paraId="42F9107F" w14:textId="77777777" w:rsidR="0024144B" w:rsidRPr="00D605B4" w:rsidRDefault="0024144B" w:rsidP="0024144B">
      <w:pPr>
        <w:pStyle w:val="Body"/>
      </w:pPr>
      <w:r w:rsidRPr="00FA42BE">
        <w:t>In the second arm where we only have a range specified in the pattern, the</w:t>
      </w:r>
      <w:r w:rsidR="000A31CE">
        <w:t xml:space="preserve"> </w:t>
      </w:r>
      <w:r w:rsidRPr="00FA42BE">
        <w:t xml:space="preserve">code associated with the arm doesn’t </w:t>
      </w:r>
      <w:r w:rsidRPr="00D605B4">
        <w:t>have a variable that contains the actual value</w:t>
      </w:r>
      <w:r>
        <w:t xml:space="preserve"> </w:t>
      </w:r>
      <w:r w:rsidRPr="00D605B4">
        <w:t xml:space="preserve">of the </w:t>
      </w:r>
      <w:r w:rsidRPr="00FA42BE">
        <w:rPr>
          <w:rStyle w:val="Literal"/>
        </w:rPr>
        <w:t>id</w:t>
      </w:r>
      <w:r w:rsidRPr="00D605B4">
        <w:t xml:space="preserve"> field. The </w:t>
      </w:r>
      <w:r w:rsidRPr="00D123D7">
        <w:rPr>
          <w:rStyle w:val="Literal"/>
        </w:rPr>
        <w:t>id</w:t>
      </w:r>
      <w:r w:rsidRPr="00D605B4">
        <w:t xml:space="preserve"> field’s value could have been</w:t>
      </w:r>
      <w:r w:rsidRPr="00FA42BE">
        <w:t xml:space="preserve"> 10, 11, or 12</w:t>
      </w:r>
      <w:ins w:id="1101" w:author="AnneMarieW" w:date="2018-03-19T13:51:00Z">
        <w:r w:rsidR="000D787B">
          <w:t>,</w:t>
        </w:r>
      </w:ins>
      <w:r w:rsidRPr="00D605B4">
        <w:t xml:space="preserve"> but the</w:t>
      </w:r>
      <w:r>
        <w:t xml:space="preserve"> </w:t>
      </w:r>
      <w:r w:rsidRPr="00D605B4">
        <w:t xml:space="preserve">code that goes with that pattern doesn’t know which </w:t>
      </w:r>
      <w:r w:rsidR="007F6FA6">
        <w:t xml:space="preserve">it is. The pattern code </w:t>
      </w:r>
      <w:r w:rsidRPr="00D605B4">
        <w:t>isn’t able to use</w:t>
      </w:r>
      <w:r>
        <w:t xml:space="preserve"> </w:t>
      </w:r>
      <w:r w:rsidRPr="00D605B4">
        <w:t xml:space="preserve">the value from the </w:t>
      </w:r>
      <w:r w:rsidRPr="00D123D7">
        <w:rPr>
          <w:rStyle w:val="Literal"/>
        </w:rPr>
        <w:t>id</w:t>
      </w:r>
      <w:r w:rsidRPr="00D605B4">
        <w:t xml:space="preserve"> field, because</w:t>
      </w:r>
      <w:r w:rsidRPr="00FA42BE">
        <w:t xml:space="preserve"> we</w:t>
      </w:r>
      <w:r w:rsidR="000A31CE">
        <w:t xml:space="preserve"> </w:t>
      </w:r>
      <w:r w:rsidRPr="00FA42BE">
        <w:t>haven’t saved the</w:t>
      </w:r>
      <w:r w:rsidRPr="00D605B4">
        <w:t xml:space="preserve"> </w:t>
      </w:r>
      <w:r w:rsidRPr="00FA42BE">
        <w:rPr>
          <w:rStyle w:val="Literal"/>
        </w:rPr>
        <w:t>id</w:t>
      </w:r>
      <w:r w:rsidRPr="00D605B4">
        <w:t xml:space="preserve"> </w:t>
      </w:r>
      <w:r w:rsidRPr="00FA42BE">
        <w:t>value in a variable</w:t>
      </w:r>
      <w:del w:id="1102" w:author="AnneMarieW" w:date="2018-03-19T13:51:00Z">
        <w:r w:rsidR="00FA42BE" w:rsidRPr="008D3A86" w:rsidDel="000D787B">
          <w:delText xml:space="preserve"> </w:delText>
        </w:r>
      </w:del>
      <w:r w:rsidRPr="00D605B4">
        <w:t>.</w:t>
      </w:r>
    </w:p>
    <w:p w14:paraId="67FABC8A" w14:textId="77777777" w:rsidR="0024144B" w:rsidRPr="00D605B4" w:rsidRDefault="0024144B" w:rsidP="0024144B">
      <w:pPr>
        <w:pStyle w:val="Body"/>
      </w:pPr>
      <w:r w:rsidRPr="00FA42BE">
        <w:t>In the last arm where</w:t>
      </w:r>
      <w:r w:rsidR="000A31CE">
        <w:t xml:space="preserve"> </w:t>
      </w:r>
      <w:r w:rsidRPr="00FA42BE">
        <w:t>we’ve specified a variable without a range, we do have the value available to</w:t>
      </w:r>
      <w:r w:rsidR="000A31CE">
        <w:t xml:space="preserve"> </w:t>
      </w:r>
      <w:r w:rsidRPr="00FA42BE">
        <w:t>use in the arm’s code</w:t>
      </w:r>
      <w:r w:rsidRPr="00D605B4">
        <w:t xml:space="preserve"> in a variable named </w:t>
      </w:r>
      <w:r w:rsidRPr="00D123D7">
        <w:rPr>
          <w:rStyle w:val="Literal"/>
        </w:rPr>
        <w:t>id</w:t>
      </w:r>
      <w:del w:id="1103" w:author="AnneMarieW" w:date="2018-03-19T13:52:00Z">
        <w:r w:rsidRPr="00D605B4" w:rsidDel="00265D07">
          <w:delText xml:space="preserve"> </w:delText>
        </w:r>
      </w:del>
      <w:ins w:id="1104" w:author="AnneMarieW" w:date="2018-03-19T13:52:00Z">
        <w:r w:rsidR="00265D07">
          <w:t>.</w:t>
        </w:r>
      </w:ins>
      <w:ins w:id="1105" w:author="AnneMarieW" w:date="2018-03-19T13:51:00Z">
        <w:r w:rsidR="00265D07">
          <w:t xml:space="preserve"> The reason is that</w:t>
        </w:r>
      </w:ins>
      <w:del w:id="1106" w:author="AnneMarieW" w:date="2018-03-19T13:51:00Z">
        <w:r w:rsidRPr="00D605B4" w:rsidDel="00265D07">
          <w:delText>bec</w:delText>
        </w:r>
      </w:del>
      <w:del w:id="1107" w:author="AnneMarieW" w:date="2018-03-19T13:52:00Z">
        <w:r w:rsidRPr="00D605B4" w:rsidDel="00265D07">
          <w:delText>ause</w:delText>
        </w:r>
      </w:del>
      <w:r>
        <w:t xml:space="preserve"> </w:t>
      </w:r>
      <w:r w:rsidRPr="00D605B4">
        <w:t xml:space="preserve">we’ve used the struct field shorthand syntax. </w:t>
      </w:r>
      <w:ins w:id="1108" w:author="AnneMarieW" w:date="2018-03-19T13:52:00Z">
        <w:r w:rsidR="00265D07">
          <w:t>But w</w:t>
        </w:r>
      </w:ins>
      <w:del w:id="1109" w:author="AnneMarieW" w:date="2018-03-19T13:52:00Z">
        <w:r w:rsidRPr="00D605B4" w:rsidDel="00265D07">
          <w:delText>W</w:delText>
        </w:r>
      </w:del>
      <w:r w:rsidRPr="00D605B4">
        <w:t>e</w:t>
      </w:r>
      <w:r w:rsidRPr="00FA42BE">
        <w:t xml:space="preserve"> haven’t applied any test to the value</w:t>
      </w:r>
      <w:r w:rsidRPr="00D605B4">
        <w:t xml:space="preserve"> in the </w:t>
      </w:r>
      <w:r w:rsidRPr="00D123D7">
        <w:rPr>
          <w:rStyle w:val="Literal"/>
        </w:rPr>
        <w:t>id</w:t>
      </w:r>
      <w:r w:rsidRPr="00D605B4">
        <w:t xml:space="preserve"> field in this arm,</w:t>
      </w:r>
      <w:del w:id="1110" w:author="AnneMarieW" w:date="2018-03-19T13:52:00Z">
        <w:r w:rsidRPr="00D605B4" w:rsidDel="00265D07">
          <w:delText xml:space="preserve"> though,</w:delText>
        </w:r>
      </w:del>
      <w:r w:rsidRPr="00D605B4">
        <w:t xml:space="preserve"> like </w:t>
      </w:r>
      <w:r w:rsidR="007F6FA6">
        <w:t xml:space="preserve">we did with </w:t>
      </w:r>
      <w:r w:rsidRPr="00D605B4">
        <w:t>the first two arms:</w:t>
      </w:r>
      <w:r>
        <w:t xml:space="preserve"> </w:t>
      </w:r>
      <w:r w:rsidRPr="00D605B4">
        <w:t>any value would match this pattern.</w:t>
      </w:r>
    </w:p>
    <w:p w14:paraId="191FE343" w14:textId="77777777" w:rsidR="0024144B" w:rsidRPr="00FA42BE" w:rsidRDefault="0024144B" w:rsidP="00FA42BE">
      <w:pPr>
        <w:pStyle w:val="Body"/>
      </w:pPr>
      <w:r w:rsidRPr="00FA42BE">
        <w:t>Using</w:t>
      </w:r>
      <w:r w:rsidRPr="00D605B4">
        <w:t xml:space="preserve"> </w:t>
      </w:r>
      <w:r w:rsidRPr="00D123D7">
        <w:rPr>
          <w:rStyle w:val="Literal"/>
        </w:rPr>
        <w:t>@</w:t>
      </w:r>
      <w:r w:rsidRPr="00D605B4">
        <w:t xml:space="preserve"> </w:t>
      </w:r>
      <w:r w:rsidRPr="00FA42BE">
        <w:t>lets us test a value and save it in a variable within one pattern.</w:t>
      </w:r>
    </w:p>
    <w:p w14:paraId="775E2EBE" w14:textId="77777777" w:rsidR="0024144B" w:rsidRPr="00FA42BE" w:rsidRDefault="0024144B" w:rsidP="00FA42BE">
      <w:pPr>
        <w:pStyle w:val="HeadA"/>
      </w:pPr>
      <w:bookmarkStart w:id="1111" w:name="summary"/>
      <w:bookmarkStart w:id="1112" w:name="_Toc508287990"/>
      <w:bookmarkEnd w:id="1111"/>
      <w:r w:rsidRPr="00FA42BE">
        <w:t>Summary</w:t>
      </w:r>
      <w:bookmarkEnd w:id="1112"/>
    </w:p>
    <w:p w14:paraId="73343212" w14:textId="54313A4F" w:rsidR="0024144B" w:rsidRPr="00FA42BE" w:rsidRDefault="00057484" w:rsidP="00FA42BE">
      <w:pPr>
        <w:pStyle w:val="BodyFirst"/>
      </w:pPr>
      <w:ins w:id="1113" w:author="AnneMarieW" w:date="2018-03-19T14:05:00Z">
        <w:r w:rsidRPr="00FA42BE">
          <w:t>Rust</w:t>
        </w:r>
        <w:r>
          <w:t xml:space="preserve">’s </w:t>
        </w:r>
      </w:ins>
      <w:del w:id="1114" w:author="AnneMarieW" w:date="2018-03-19T14:05:00Z">
        <w:r w:rsidR="0024144B" w:rsidRPr="00FA42BE" w:rsidDel="00057484">
          <w:delText>P</w:delText>
        </w:r>
      </w:del>
      <w:ins w:id="1115" w:author="AnneMarieW" w:date="2018-03-19T14:05:00Z">
        <w:r>
          <w:t>p</w:t>
        </w:r>
      </w:ins>
      <w:r w:rsidR="0024144B" w:rsidRPr="00FA42BE">
        <w:t xml:space="preserve">atterns </w:t>
      </w:r>
      <w:del w:id="1116" w:author="AnneMarieW" w:date="2018-03-19T14:05:00Z">
        <w:r w:rsidR="0024144B" w:rsidRPr="00FA42BE" w:rsidDel="00057484">
          <w:delText xml:space="preserve">are a useful </w:delText>
        </w:r>
      </w:del>
      <w:del w:id="1117" w:author="Carol Nichols" w:date="2018-03-22T14:11:00Z">
        <w:r w:rsidR="0024144B" w:rsidRPr="00FA42BE" w:rsidDel="0028531C">
          <w:delText xml:space="preserve">feature </w:delText>
        </w:r>
      </w:del>
      <w:ins w:id="1118" w:author="AnneMarieW" w:date="2018-03-19T14:05:00Z">
        <w:del w:id="1119" w:author="Carol Nichols" w:date="2018-03-22T14:11:00Z">
          <w:r w:rsidDel="0028531C">
            <w:delText>is</w:delText>
          </w:r>
        </w:del>
      </w:ins>
      <w:ins w:id="1120" w:author="Carol Nichols" w:date="2018-03-22T14:11:00Z">
        <w:r w:rsidR="0028531C">
          <w:t>are</w:t>
        </w:r>
      </w:ins>
      <w:ins w:id="1121" w:author="AnneMarieW" w:date="2018-03-19T14:05:00Z">
        <w:r>
          <w:t xml:space="preserve"> very</w:t>
        </w:r>
        <w:r w:rsidRPr="00FA42BE">
          <w:t xml:space="preserve"> useful </w:t>
        </w:r>
        <w:r>
          <w:t xml:space="preserve">in </w:t>
        </w:r>
      </w:ins>
      <w:del w:id="1122" w:author="AnneMarieW" w:date="2018-03-19T14:05:00Z">
        <w:r w:rsidR="0024144B" w:rsidRPr="00FA42BE" w:rsidDel="00057484">
          <w:delText xml:space="preserve">of Rust </w:delText>
        </w:r>
      </w:del>
      <w:r w:rsidR="0024144B" w:rsidRPr="00FA42BE">
        <w:t xml:space="preserve">that </w:t>
      </w:r>
      <w:ins w:id="1123" w:author="Carol Nichols" w:date="2018-03-22T14:11:00Z">
        <w:r w:rsidR="009E2D5D">
          <w:t>they</w:t>
        </w:r>
      </w:ins>
      <w:ins w:id="1124" w:author="AnneMarieW" w:date="2018-03-19T14:05:00Z">
        <w:del w:id="1125" w:author="Carol Nichols" w:date="2018-03-22T14:11:00Z">
          <w:r w:rsidDel="009E2D5D">
            <w:delText>it</w:delText>
          </w:r>
        </w:del>
        <w:r>
          <w:t xml:space="preserve"> </w:t>
        </w:r>
      </w:ins>
      <w:r w:rsidR="0024144B" w:rsidRPr="00FA42BE">
        <w:t>help</w:t>
      </w:r>
      <w:ins w:id="1126" w:author="AnneMarieW" w:date="2018-03-19T14:05:00Z">
        <w:del w:id="1127" w:author="Carol Nichols" w:date="2018-03-22T14:11:00Z">
          <w:r w:rsidDel="009E2D5D">
            <w:delText>s</w:delText>
          </w:r>
        </w:del>
      </w:ins>
      <w:r w:rsidR="0024144B" w:rsidRPr="00FA42BE">
        <w:t xml:space="preserve"> distinguish between</w:t>
      </w:r>
      <w:r w:rsidR="000A31CE">
        <w:t xml:space="preserve"> </w:t>
      </w:r>
      <w:r w:rsidR="0024144B" w:rsidRPr="00FA42BE">
        <w:t>different kinds of data. When used in</w:t>
      </w:r>
      <w:r w:rsidR="0024144B" w:rsidRPr="00D605B4">
        <w:t xml:space="preserve"> </w:t>
      </w:r>
      <w:r w:rsidR="0024144B" w:rsidRPr="00FA42BE">
        <w:rPr>
          <w:rStyle w:val="Literal"/>
        </w:rPr>
        <w:t>match</w:t>
      </w:r>
      <w:r w:rsidR="0024144B" w:rsidRPr="00D605B4">
        <w:t xml:space="preserve"> </w:t>
      </w:r>
      <w:ins w:id="1128" w:author="Carol Nichols" w:date="2018-03-22T15:04:00Z">
        <w:r w:rsidR="007C5F18">
          <w:t>expression</w:t>
        </w:r>
      </w:ins>
      <w:bookmarkStart w:id="1129" w:name="_GoBack"/>
      <w:bookmarkEnd w:id="1129"/>
      <w:del w:id="1130" w:author="Carol Nichols" w:date="2018-03-22T15:04:00Z">
        <w:r w:rsidR="0024144B" w:rsidRPr="00FA42BE" w:rsidDel="007C5F18">
          <w:delText>statement</w:delText>
        </w:r>
      </w:del>
      <w:r w:rsidR="0024144B" w:rsidRPr="00FA42BE">
        <w:t xml:space="preserve">s, Rust </w:t>
      </w:r>
      <w:del w:id="1131" w:author="AnneMarieW" w:date="2018-03-19T14:06:00Z">
        <w:r w:rsidR="0024144B" w:rsidRPr="00FA42BE" w:rsidDel="00057484">
          <w:delText xml:space="preserve">makes </w:delText>
        </w:r>
      </w:del>
      <w:ins w:id="1132" w:author="AnneMarieW" w:date="2018-03-19T14:06:00Z">
        <w:r>
          <w:t>en</w:t>
        </w:r>
      </w:ins>
      <w:r w:rsidR="0024144B" w:rsidRPr="00FA42BE">
        <w:t>sure</w:t>
      </w:r>
      <w:ins w:id="1133" w:author="AnneMarieW" w:date="2018-03-19T14:06:00Z">
        <w:r>
          <w:t>s</w:t>
        </w:r>
      </w:ins>
      <w:r w:rsidR="000A31CE">
        <w:t xml:space="preserve"> </w:t>
      </w:r>
      <w:r w:rsidR="0024144B" w:rsidRPr="00FA42BE">
        <w:t xml:space="preserve">your patterns cover every possible value, or your program </w:t>
      </w:r>
      <w:del w:id="1134" w:author="Carol Nichols" w:date="2018-03-22T14:11:00Z">
        <w:r w:rsidR="0024144B" w:rsidRPr="00FA42BE" w:rsidDel="00801B8F">
          <w:delText>will not</w:delText>
        </w:r>
      </w:del>
      <w:ins w:id="1135" w:author="Carol Nichols" w:date="2018-03-22T14:11:00Z">
        <w:r w:rsidR="00801B8F">
          <w:t>won’t</w:t>
        </w:r>
      </w:ins>
      <w:r w:rsidR="0024144B" w:rsidRPr="00FA42BE">
        <w:t xml:space="preserve"> compile. Patterns in</w:t>
      </w:r>
      <w:r w:rsidR="0024144B" w:rsidRPr="00D605B4">
        <w:t xml:space="preserve"> </w:t>
      </w:r>
      <w:r w:rsidR="0024144B" w:rsidRPr="00FA42BE">
        <w:rPr>
          <w:rStyle w:val="Literal"/>
        </w:rPr>
        <w:t>let</w:t>
      </w:r>
      <w:r w:rsidR="0024144B">
        <w:t xml:space="preserve"> </w:t>
      </w:r>
      <w:r w:rsidR="0024144B" w:rsidRPr="00FA42BE">
        <w:t>statements and</w:t>
      </w:r>
      <w:r w:rsidR="000A31CE">
        <w:t xml:space="preserve"> </w:t>
      </w:r>
      <w:r w:rsidR="0024144B" w:rsidRPr="00FA42BE">
        <w:t xml:space="preserve">function parameters make those constructs more </w:t>
      </w:r>
      <w:del w:id="1136" w:author="Carol Nichols" w:date="2018-03-22T14:12:00Z">
        <w:r w:rsidR="0024144B" w:rsidRPr="00FA42BE" w:rsidDel="0068652A">
          <w:delText>powerful</w:delText>
        </w:r>
      </w:del>
      <w:ins w:id="1137" w:author="Carol Nichols" w:date="2018-03-22T14:12:00Z">
        <w:r w:rsidR="00E6528B">
          <w:t>useful</w:t>
        </w:r>
      </w:ins>
      <w:r w:rsidR="0024144B" w:rsidRPr="00FA42BE">
        <w:t>, enabling the</w:t>
      </w:r>
      <w:r w:rsidR="000A31CE">
        <w:t xml:space="preserve"> </w:t>
      </w:r>
      <w:r w:rsidR="0024144B" w:rsidRPr="00FA42BE">
        <w:t>destructuring of values into smaller parts at the same time as assigning to</w:t>
      </w:r>
      <w:r w:rsidR="0024144B" w:rsidRPr="00D605B4">
        <w:t xml:space="preserve"> </w:t>
      </w:r>
      <w:r w:rsidR="0024144B" w:rsidRPr="00FA42BE">
        <w:t>variables. We can create simple or complex patterns to suit our needs.</w:t>
      </w:r>
    </w:p>
    <w:p w14:paraId="3471D0E7" w14:textId="77777777" w:rsidR="0024144B" w:rsidRPr="00D605B4" w:rsidRDefault="0024144B" w:rsidP="00FA42BE">
      <w:pPr>
        <w:pStyle w:val="Body"/>
      </w:pPr>
      <w:r w:rsidRPr="00FA42BE">
        <w:t>N</w:t>
      </w:r>
      <w:del w:id="1138" w:author="AnneMarieW" w:date="2018-03-19T14:08:00Z">
        <w:r w:rsidRPr="00FA42BE" w:rsidDel="00057484">
          <w:delText>ow</w:delText>
        </w:r>
      </w:del>
      <w:ins w:id="1139" w:author="AnneMarieW" w:date="2018-03-19T14:08:00Z">
        <w:r w:rsidR="00057484">
          <w:t>ext</w:t>
        </w:r>
      </w:ins>
      <w:r w:rsidRPr="00FA42BE">
        <w:t xml:space="preserve">, for the penultimate chapter of the book, </w:t>
      </w:r>
      <w:del w:id="1140" w:author="AnneMarieW" w:date="2018-03-19T14:07:00Z">
        <w:r w:rsidRPr="00FA42BE" w:rsidDel="00057484">
          <w:delText>let’s take</w:delText>
        </w:r>
      </w:del>
      <w:ins w:id="1141" w:author="AnneMarieW" w:date="2018-03-19T14:07:00Z">
        <w:r w:rsidR="00057484">
          <w:t>we’ll</w:t>
        </w:r>
      </w:ins>
      <w:del w:id="1142" w:author="AnneMarieW" w:date="2018-03-19T14:07:00Z">
        <w:r w:rsidRPr="00FA42BE" w:rsidDel="00057484">
          <w:delText xml:space="preserve"> a</w:delText>
        </w:r>
      </w:del>
      <w:r w:rsidRPr="00FA42BE">
        <w:t xml:space="preserve"> look at some</w:t>
      </w:r>
      <w:r>
        <w:t xml:space="preserve"> </w:t>
      </w:r>
      <w:r w:rsidRPr="00FA42BE">
        <w:t xml:space="preserve">advanced </w:t>
      </w:r>
      <w:ins w:id="1143" w:author="AnneMarieW" w:date="2018-03-19T14:07:00Z">
        <w:r w:rsidR="00057484">
          <w:t>aspects</w:t>
        </w:r>
      </w:ins>
      <w:del w:id="1144" w:author="AnneMarieW" w:date="2018-03-19T14:07:00Z">
        <w:r w:rsidRPr="00FA42BE" w:rsidDel="00057484">
          <w:delText>parts</w:delText>
        </w:r>
      </w:del>
      <w:r w:rsidRPr="00FA42BE">
        <w:t xml:space="preserve"> of a variety of Rust’s features.</w:t>
      </w:r>
    </w:p>
    <w:p w14:paraId="0D680B35" w14:textId="77777777" w:rsidR="00660BA5" w:rsidRPr="0024144B" w:rsidRDefault="00660BA5" w:rsidP="0024144B"/>
    <w:sectPr w:rsidR="00660BA5" w:rsidRPr="0024144B" w:rsidSect="00FA42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1" w:author="AnneMarieW" w:date="2018-03-16T14:29:00Z" w:initials="AM">
    <w:p w14:paraId="0EA1E52B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Au: I’m never sure what “powerful” means in this context. Can you clarify or use a different word?</w:t>
      </w:r>
    </w:p>
  </w:comment>
  <w:comment w:id="97" w:author="AnneMarieW" w:date="2018-03-16T14:29:00Z" w:initials="AM">
    <w:p w14:paraId="73E15BCA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Please provide the section name and the page number.</w:t>
      </w:r>
    </w:p>
  </w:comment>
  <w:comment w:id="175" w:author="AnneMarieW" w:date="2018-03-16T14:29:00Z" w:initials="AM">
    <w:p w14:paraId="278B44ED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Au: We’ve been using curly bracket in other chapters.</w:t>
      </w:r>
    </w:p>
  </w:comment>
  <w:comment w:id="176" w:author="Carol Nichols" w:date="2018-03-22T12:30:00Z" w:initials="CN">
    <w:p w14:paraId="34D80174" w14:textId="4803B099" w:rsidR="004C1596" w:rsidRDefault="004C1596">
      <w:pPr>
        <w:pStyle w:val="CommentText"/>
      </w:pPr>
      <w:r>
        <w:rPr>
          <w:rStyle w:val="CommentReference"/>
        </w:rPr>
        <w:annotationRef/>
      </w:r>
      <w:r>
        <w:t>yes, good catch</w:t>
      </w:r>
    </w:p>
  </w:comment>
  <w:comment w:id="180" w:author="AnneMarieW" w:date="2018-03-16T14:29:00Z" w:initials="AM">
    <w:p w14:paraId="24E00B58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in which way? Please clarify.</w:t>
      </w:r>
    </w:p>
  </w:comment>
  <w:comment w:id="181" w:author="Carol Nichols" w:date="2018-03-22T12:31:00Z" w:initials="CN">
    <w:p w14:paraId="38A3223C" w14:textId="250C2AF9" w:rsidR="00CB6C30" w:rsidRDefault="00CB6C30">
      <w:pPr>
        <w:pStyle w:val="CommentText"/>
      </w:pPr>
      <w:r>
        <w:rPr>
          <w:rStyle w:val="CommentReference"/>
        </w:rPr>
        <w:annotationRef/>
      </w:r>
      <w:r>
        <w:t>Actually I don’t think we need this phrase, removing</w:t>
      </w:r>
    </w:p>
  </w:comment>
  <w:comment w:id="206" w:author="AnneMarieW" w:date="2018-03-16T14:29:00Z" w:initials="AM">
    <w:p w14:paraId="4220013D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Au: Does “it” refer to</w:t>
      </w:r>
      <w:r w:rsidRPr="00311426">
        <w:rPr>
          <w:rStyle w:val="Literal"/>
        </w:rPr>
        <w:t xml:space="preserve"> pop</w:t>
      </w:r>
      <w:r>
        <w:t>?</w:t>
      </w:r>
    </w:p>
  </w:comment>
  <w:comment w:id="226" w:author="AnneMarieW" w:date="2018-03-16T14:29:00Z" w:initials="AM">
    <w:p w14:paraId="60DC6BEE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Au: Should this be Chapter 3?</w:t>
      </w:r>
    </w:p>
  </w:comment>
  <w:comment w:id="227" w:author="Carol Nichols" w:date="2018-03-22T12:34:00Z" w:initials="CN">
    <w:p w14:paraId="644CDBCB" w14:textId="41B75901" w:rsidR="00B119B1" w:rsidRDefault="00B119B1">
      <w:pPr>
        <w:pStyle w:val="CommentText"/>
      </w:pPr>
      <w:r>
        <w:rPr>
          <w:rStyle w:val="CommentReference"/>
        </w:rPr>
        <w:annotationRef/>
      </w:r>
      <w:r>
        <w:t>Yes, I don’t know how this got changed to x?</w:t>
      </w:r>
    </w:p>
  </w:comment>
  <w:comment w:id="240" w:author="AnneMarieW" w:date="2018-03-16T14:29:00Z" w:initials="AM">
    <w:p w14:paraId="03258373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My edit okay here?</w:t>
      </w:r>
    </w:p>
  </w:comment>
  <w:comment w:id="241" w:author="Carol Nichols" w:date="2018-03-22T12:35:00Z" w:initials="CN">
    <w:p w14:paraId="20AC5651" w14:textId="6C7961F8" w:rsidR="00484D17" w:rsidRDefault="00484D17">
      <w:pPr>
        <w:pStyle w:val="CommentText"/>
      </w:pPr>
      <w:r>
        <w:rPr>
          <w:rStyle w:val="CommentReference"/>
        </w:rPr>
        <w:annotationRef/>
      </w:r>
      <w:r>
        <w:t>Yep!</w:t>
      </w:r>
    </w:p>
  </w:comment>
  <w:comment w:id="308" w:author="AnneMarieW" w:date="2018-03-16T14:29:00Z" w:initials="AM">
    <w:p w14:paraId="51307B2A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Do you mean simple?</w:t>
      </w:r>
    </w:p>
  </w:comment>
  <w:comment w:id="309" w:author="Carol Nichols" w:date="2018-03-22T12:36:00Z" w:initials="CN">
    <w:p w14:paraId="3CB9E132" w14:textId="694E4834" w:rsidR="003B3105" w:rsidRDefault="003B3105">
      <w:pPr>
        <w:pStyle w:val="CommentText"/>
      </w:pPr>
      <w:r>
        <w:rPr>
          <w:rStyle w:val="CommentReference"/>
        </w:rPr>
        <w:annotationRef/>
      </w:r>
      <w:r>
        <w:t>sure</w:t>
      </w:r>
    </w:p>
  </w:comment>
  <w:comment w:id="317" w:author="AnneMarieW" w:date="2018-03-16T14:29:00Z" w:initials="AM">
    <w:p w14:paraId="4BF1D06D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we find or Rust finds?</w:t>
      </w:r>
    </w:p>
  </w:comment>
  <w:comment w:id="318" w:author="Carol Nichols" w:date="2018-03-22T12:37:00Z" w:initials="CN">
    <w:p w14:paraId="4C3DD1FC" w14:textId="7C371CBE" w:rsidR="00067409" w:rsidRDefault="00067409">
      <w:pPr>
        <w:pStyle w:val="CommentText"/>
      </w:pPr>
      <w:r>
        <w:rPr>
          <w:rStyle w:val="CommentReference"/>
        </w:rPr>
        <w:annotationRef/>
      </w:r>
      <w:r>
        <w:t>rust, fixed</w:t>
      </w:r>
    </w:p>
  </w:comment>
  <w:comment w:id="328" w:author="AnneMarieW" w:date="2018-03-16T14:29:00Z" w:initials="AM">
    <w:p w14:paraId="16D5D219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Would it be more than one thing?</w:t>
      </w:r>
    </w:p>
  </w:comment>
  <w:comment w:id="329" w:author="Carol Nichols" w:date="2018-03-22T12:37:00Z" w:initials="CN">
    <w:p w14:paraId="5C77C138" w14:textId="14339AB9" w:rsidR="002932C5" w:rsidRDefault="002932C5">
      <w:pPr>
        <w:pStyle w:val="CommentText"/>
      </w:pPr>
      <w:r>
        <w:rPr>
          <w:rStyle w:val="CommentReference"/>
        </w:rPr>
        <w:annotationRef/>
      </w:r>
      <w:r>
        <w:t>potentially</w:t>
      </w:r>
      <w:r w:rsidR="006A253A">
        <w:t>, if the right hand side is a tuple made up of multiple pieces, x would get the value of the entire tuple</w:t>
      </w:r>
      <w:r>
        <w:t>. I’m not sure what you’re asking?</w:t>
      </w:r>
      <w:r w:rsidR="00D020F2">
        <w:t xml:space="preserve"> Or what you’d suggest as a change to this text?</w:t>
      </w:r>
    </w:p>
  </w:comment>
  <w:comment w:id="388" w:author="AnneMarieW" w:date="2018-03-16T14:29:00Z" w:initials="AM">
    <w:p w14:paraId="23E9BD29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Au: Can you be more explicit here. What is “the same way”?</w:t>
      </w:r>
    </w:p>
  </w:comment>
  <w:comment w:id="389" w:author="Carol Nichols" w:date="2018-03-22T12:42:00Z" w:initials="CN">
    <w:p w14:paraId="4B868091" w14:textId="5EDF206E" w:rsidR="006F511D" w:rsidRDefault="006F511D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540" w:author="AnneMarieW" w:date="2018-03-16T14:29:00Z" w:initials="AM">
    <w:p w14:paraId="590A8A96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Do you mean “you need your code to take an action”?</w:t>
      </w:r>
    </w:p>
  </w:comment>
  <w:comment w:id="541" w:author="Carol Nichols" w:date="2018-03-22T12:49:00Z" w:initials="CN">
    <w:p w14:paraId="6EBDA765" w14:textId="757E5C7E" w:rsidR="00561FEF" w:rsidRDefault="00561FEF">
      <w:pPr>
        <w:pStyle w:val="CommentText"/>
      </w:pPr>
      <w:r>
        <w:rPr>
          <w:rStyle w:val="CommentReference"/>
        </w:rPr>
        <w:annotationRef/>
      </w:r>
      <w:r>
        <w:t>sure</w:t>
      </w:r>
    </w:p>
  </w:comment>
  <w:comment w:id="596" w:author="AnneMarieW" w:date="2018-03-16T14:29:00Z" w:initials="AM">
    <w:p w14:paraId="04737B48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Do you mean the code?</w:t>
      </w:r>
    </w:p>
  </w:comment>
  <w:comment w:id="597" w:author="Carol Nichols" w:date="2018-03-22T12:52:00Z" w:initials="CN">
    <w:p w14:paraId="3BA534A6" w14:textId="2A32F0CD" w:rsidR="00C82933" w:rsidRDefault="00C82933">
      <w:pPr>
        <w:pStyle w:val="CommentText"/>
      </w:pPr>
      <w:r>
        <w:rPr>
          <w:rStyle w:val="CommentReference"/>
        </w:rPr>
        <w:annotationRef/>
      </w:r>
      <w:r>
        <w:t>reworded</w:t>
      </w:r>
    </w:p>
  </w:comment>
  <w:comment w:id="603" w:author="AnneMarieW" w:date="2018-03-16T14:29:00Z" w:initials="AM">
    <w:p w14:paraId="5D4D2404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Which are you referring to here?</w:t>
      </w:r>
    </w:p>
  </w:comment>
  <w:comment w:id="604" w:author="Carol Nichols" w:date="2018-03-22T12:52:00Z" w:initials="CN">
    <w:p w14:paraId="07DFBEB7" w14:textId="3A694D78" w:rsidR="005A4BBE" w:rsidRDefault="005A4BBE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612" w:author="AnneMarieW" w:date="2018-03-16T14:29:00Z" w:initials="AM">
    <w:p w14:paraId="736B8365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over or done?</w:t>
      </w:r>
    </w:p>
  </w:comment>
  <w:comment w:id="613" w:author="Carol Nichols" w:date="2018-03-22T12:53:00Z" w:initials="CN">
    <w:p w14:paraId="5275A6BE" w14:textId="2EC28270" w:rsidR="00C94312" w:rsidRDefault="00C94312">
      <w:pPr>
        <w:pStyle w:val="CommentText"/>
      </w:pPr>
      <w:r>
        <w:rPr>
          <w:rStyle w:val="CommentReference"/>
        </w:rPr>
        <w:annotationRef/>
      </w:r>
      <w:r>
        <w:t>I don’t understand the distinction but it sounds like you’d prefer “done” so I’ve changed it</w:t>
      </w:r>
    </w:p>
  </w:comment>
  <w:comment w:id="623" w:author="AnneMarieW" w:date="2018-03-16T14:29:00Z" w:initials="AM">
    <w:p w14:paraId="7E9CA0A4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Au: Is this the section?</w:t>
      </w:r>
    </w:p>
  </w:comment>
  <w:comment w:id="624" w:author="Carol Nichols" w:date="2018-03-22T12:55:00Z" w:initials="CN">
    <w:p w14:paraId="39F09103" w14:textId="72F7F2A1" w:rsidR="00C60CC9" w:rsidRDefault="00C60CC9">
      <w:pPr>
        <w:pStyle w:val="CommentText"/>
      </w:pPr>
      <w:r>
        <w:rPr>
          <w:rStyle w:val="CommentReference"/>
        </w:rPr>
        <w:annotationRef/>
      </w:r>
      <w:r>
        <w:t>yep!</w:t>
      </w:r>
    </w:p>
  </w:comment>
  <w:comment w:id="634" w:author="AnneMarieW" w:date="2018-03-16T14:31:00Z" w:initials="AM">
    <w:p w14:paraId="59CBA398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Does “it” refer to the arm?</w:t>
      </w:r>
    </w:p>
  </w:comment>
  <w:comment w:id="715" w:author="AnneMarieW" w:date="2018-03-19T09:50:00Z" w:initials="AM">
    <w:p w14:paraId="744FED56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>without any values, variables, patterns?</w:t>
      </w:r>
    </w:p>
  </w:comment>
  <w:comment w:id="716" w:author="Carol Nichols" w:date="2018-03-22T13:43:00Z" w:initials="CN">
    <w:p w14:paraId="4A0A196E" w14:textId="553E35EA" w:rsidR="00BE0CD0" w:rsidRDefault="00BE0CD0">
      <w:pPr>
        <w:pStyle w:val="CommentText"/>
      </w:pPr>
      <w:r>
        <w:rPr>
          <w:rStyle w:val="CommentReference"/>
        </w:rPr>
        <w:annotationRef/>
      </w:r>
      <w:r>
        <w:t>This said “data” when I sent it over, not sure where that went</w:t>
      </w:r>
      <w:r w:rsidR="003C0DFA">
        <w:t xml:space="preserve"> but I’ve put it back</w:t>
      </w:r>
    </w:p>
  </w:comment>
  <w:comment w:id="1037" w:author="Liz Chadwick" w:date="2018-03-16T14:29:00Z" w:initials="LC">
    <w:p w14:paraId="3950E465" w14:textId="77777777" w:rsidR="00116B94" w:rsidRDefault="00116B94">
      <w:pPr>
        <w:pStyle w:val="CommentText"/>
      </w:pPr>
      <w:r>
        <w:rPr>
          <w:rStyle w:val="CommentReference"/>
        </w:rPr>
        <w:annotationRef/>
      </w:r>
      <w:r>
        <w:t xml:space="preserve">Au: missing word here? “if n==y, </w:t>
      </w:r>
      <w:r w:rsidRPr="00AA236D">
        <w:rPr>
          <w:b/>
        </w:rPr>
        <w:t>it means</w:t>
      </w:r>
      <w:r>
        <w:t xml:space="preserve"> this is not a pattern”? </w:t>
      </w:r>
    </w:p>
  </w:comment>
  <w:comment w:id="1038" w:author="Carol Nichols" w:date="2018-03-22T14:05:00Z" w:initials="CN">
    <w:p w14:paraId="279C8427" w14:textId="047D910B" w:rsidR="002F7A90" w:rsidRDefault="002F7A90">
      <w:pPr>
        <w:pStyle w:val="CommentText"/>
      </w:pPr>
      <w:r>
        <w:rPr>
          <w:rStyle w:val="CommentReference"/>
        </w:rPr>
        <w:annotationRef/>
      </w:r>
      <w:r>
        <w:t>“if” is part of the code, I’ve fixed and reworded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A1E52B" w15:done="0"/>
  <w15:commentEx w15:paraId="73E15BCA" w15:done="0"/>
  <w15:commentEx w15:paraId="278B44ED" w15:done="0"/>
  <w15:commentEx w15:paraId="34D80174" w15:paraIdParent="278B44ED" w15:done="0"/>
  <w15:commentEx w15:paraId="24E00B58" w15:done="0"/>
  <w15:commentEx w15:paraId="38A3223C" w15:paraIdParent="24E00B58" w15:done="0"/>
  <w15:commentEx w15:paraId="4220013D" w15:done="0"/>
  <w15:commentEx w15:paraId="60DC6BEE" w15:done="0"/>
  <w15:commentEx w15:paraId="644CDBCB" w15:paraIdParent="60DC6BEE" w15:done="0"/>
  <w15:commentEx w15:paraId="03258373" w15:done="0"/>
  <w15:commentEx w15:paraId="20AC5651" w15:paraIdParent="03258373" w15:done="0"/>
  <w15:commentEx w15:paraId="51307B2A" w15:done="0"/>
  <w15:commentEx w15:paraId="3CB9E132" w15:paraIdParent="51307B2A" w15:done="0"/>
  <w15:commentEx w15:paraId="4BF1D06D" w15:done="0"/>
  <w15:commentEx w15:paraId="4C3DD1FC" w15:paraIdParent="4BF1D06D" w15:done="0"/>
  <w15:commentEx w15:paraId="16D5D219" w15:done="0"/>
  <w15:commentEx w15:paraId="5C77C138" w15:paraIdParent="16D5D219" w15:done="0"/>
  <w15:commentEx w15:paraId="23E9BD29" w15:done="0"/>
  <w15:commentEx w15:paraId="4B868091" w15:paraIdParent="23E9BD29" w15:done="0"/>
  <w15:commentEx w15:paraId="590A8A96" w15:done="0"/>
  <w15:commentEx w15:paraId="6EBDA765" w15:paraIdParent="590A8A96" w15:done="0"/>
  <w15:commentEx w15:paraId="04737B48" w15:done="0"/>
  <w15:commentEx w15:paraId="3BA534A6" w15:paraIdParent="04737B48" w15:done="0"/>
  <w15:commentEx w15:paraId="5D4D2404" w15:done="0"/>
  <w15:commentEx w15:paraId="07DFBEB7" w15:paraIdParent="5D4D2404" w15:done="0"/>
  <w15:commentEx w15:paraId="736B8365" w15:done="0"/>
  <w15:commentEx w15:paraId="5275A6BE" w15:paraIdParent="736B8365" w15:done="0"/>
  <w15:commentEx w15:paraId="7E9CA0A4" w15:done="0"/>
  <w15:commentEx w15:paraId="39F09103" w15:paraIdParent="7E9CA0A4" w15:done="0"/>
  <w15:commentEx w15:paraId="59CBA398" w15:done="0"/>
  <w15:commentEx w15:paraId="744FED56" w15:done="0"/>
  <w15:commentEx w15:paraId="4A0A196E" w15:paraIdParent="744FED56" w15:done="0"/>
  <w15:commentEx w15:paraId="3950E465" w15:done="0"/>
  <w15:commentEx w15:paraId="279C8427" w15:paraIdParent="3950E4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A1E52B" w16cid:durableId="1E5E1C94"/>
  <w16cid:commentId w16cid:paraId="73E15BCA" w16cid:durableId="1E5E1C95"/>
  <w16cid:commentId w16cid:paraId="278B44ED" w16cid:durableId="1E5E1C96"/>
  <w16cid:commentId w16cid:paraId="34D80174" w16cid:durableId="1E5E2074"/>
  <w16cid:commentId w16cid:paraId="24E00B58" w16cid:durableId="1E5E1C97"/>
  <w16cid:commentId w16cid:paraId="38A3223C" w16cid:durableId="1E5E208B"/>
  <w16cid:commentId w16cid:paraId="4220013D" w16cid:durableId="1E5E1C98"/>
  <w16cid:commentId w16cid:paraId="60DC6BEE" w16cid:durableId="1E5E1C99"/>
  <w16cid:commentId w16cid:paraId="644CDBCB" w16cid:durableId="1E5E2140"/>
  <w16cid:commentId w16cid:paraId="03258373" w16cid:durableId="1E5E1C9A"/>
  <w16cid:commentId w16cid:paraId="20AC5651" w16cid:durableId="1E5E217A"/>
  <w16cid:commentId w16cid:paraId="51307B2A" w16cid:durableId="1E5E1C9B"/>
  <w16cid:commentId w16cid:paraId="3CB9E132" w16cid:durableId="1E5E21D6"/>
  <w16cid:commentId w16cid:paraId="4BF1D06D" w16cid:durableId="1E5E1C9C"/>
  <w16cid:commentId w16cid:paraId="4C3DD1FC" w16cid:durableId="1E5E21F5"/>
  <w16cid:commentId w16cid:paraId="16D5D219" w16cid:durableId="1E5E1C9D"/>
  <w16cid:commentId w16cid:paraId="5C77C138" w16cid:durableId="1E5E2214"/>
  <w16cid:commentId w16cid:paraId="23E9BD29" w16cid:durableId="1E5E1C9E"/>
  <w16cid:commentId w16cid:paraId="4B868091" w16cid:durableId="1E5E2341"/>
  <w16cid:commentId w16cid:paraId="590A8A96" w16cid:durableId="1E5E1C9F"/>
  <w16cid:commentId w16cid:paraId="6EBDA765" w16cid:durableId="1E5E24DF"/>
  <w16cid:commentId w16cid:paraId="04737B48" w16cid:durableId="1E5E1CA0"/>
  <w16cid:commentId w16cid:paraId="3BA534A6" w16cid:durableId="1E5E2584"/>
  <w16cid:commentId w16cid:paraId="5D4D2404" w16cid:durableId="1E5E1CA1"/>
  <w16cid:commentId w16cid:paraId="07DFBEB7" w16cid:durableId="1E5E25A5"/>
  <w16cid:commentId w16cid:paraId="736B8365" w16cid:durableId="1E5E1CA2"/>
  <w16cid:commentId w16cid:paraId="5275A6BE" w16cid:durableId="1E5E25CE"/>
  <w16cid:commentId w16cid:paraId="7E9CA0A4" w16cid:durableId="1E5E1CA3"/>
  <w16cid:commentId w16cid:paraId="39F09103" w16cid:durableId="1E5E2646"/>
  <w16cid:commentId w16cid:paraId="59CBA398" w16cid:durableId="1E5E1CA4"/>
  <w16cid:commentId w16cid:paraId="744FED56" w16cid:durableId="1E5E1CA5"/>
  <w16cid:commentId w16cid:paraId="4A0A196E" w16cid:durableId="1E5E3188"/>
  <w16cid:commentId w16cid:paraId="3950E465" w16cid:durableId="1E5E1CA6"/>
  <w16cid:commentId w16cid:paraId="279C8427" w16cid:durableId="1E5E36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Baskerville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Futura-Heavy">
    <w:panose1 w:val="020B0604020202020204"/>
    <w:charset w:val="B1"/>
    <w:family w:val="swiss"/>
    <w:pitch w:val="variable"/>
    <w:sig w:usb0="80000867" w:usb1="00000000" w:usb2="00000000" w:usb3="00000000" w:csb0="000001FB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Dogma">
    <w:altName w:val="Times New Roman"/>
    <w:panose1 w:val="020B0604020202020204"/>
    <w:charset w:val="00"/>
    <w:family w:val="auto"/>
    <w:pitch w:val="default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Futura-Book">
    <w:altName w:val="Century Gothic"/>
    <w:panose1 w:val="020B0604020202020204"/>
    <w:charset w:val="B1"/>
    <w:family w:val="swiss"/>
    <w:pitch w:val="variable"/>
    <w:sig w:usb0="80000867" w:usb1="00000000" w:usb2="00000000" w:usb3="00000000" w:csb0="000001FB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0DB579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0A59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07002F5"/>
    <w:multiLevelType w:val="multilevel"/>
    <w:tmpl w:val="4A6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4A22B5D"/>
    <w:multiLevelType w:val="multilevel"/>
    <w:tmpl w:val="534CEC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5"/>
  </w:num>
  <w:num w:numId="5">
    <w:abstractNumId w:val="16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9"/>
  </w:num>
  <w:num w:numId="17">
    <w:abstractNumId w:val="9"/>
  </w:num>
  <w:num w:numId="18">
    <w:abstractNumId w:val="7"/>
  </w:num>
  <w:num w:numId="19">
    <w:abstractNumId w:val="7"/>
  </w:num>
  <w:num w:numId="20">
    <w:abstractNumId w:val="6"/>
  </w:num>
  <w:num w:numId="21">
    <w:abstractNumId w:val="6"/>
  </w:num>
  <w:num w:numId="22">
    <w:abstractNumId w:val="5"/>
  </w:num>
  <w:num w:numId="23">
    <w:abstractNumId w:val="5"/>
  </w:num>
  <w:num w:numId="24">
    <w:abstractNumId w:val="4"/>
  </w:num>
  <w:num w:numId="25">
    <w:abstractNumId w:val="4"/>
  </w:num>
  <w:num w:numId="26">
    <w:abstractNumId w:val="8"/>
  </w:num>
  <w:num w:numId="27">
    <w:abstractNumId w:val="8"/>
  </w:num>
  <w:num w:numId="28">
    <w:abstractNumId w:val="3"/>
  </w:num>
  <w:num w:numId="29">
    <w:abstractNumId w:val="3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  <w:num w:numId="34">
    <w:abstractNumId w:val="0"/>
  </w:num>
  <w:num w:numId="35">
    <w:abstractNumId w:val="0"/>
  </w:num>
  <w:num w:numId="36">
    <w:abstractNumId w:val="13"/>
  </w:num>
  <w:num w:numId="37">
    <w:abstractNumId w:val="18"/>
  </w:num>
  <w:num w:numId="3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  <w15:person w15:author="Liz Chadwick">
    <w15:presenceInfo w15:providerId="Windows Live" w15:userId="eb19316626ae01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40E"/>
    <w:rsid w:val="00024197"/>
    <w:rsid w:val="00033187"/>
    <w:rsid w:val="00042823"/>
    <w:rsid w:val="00046D1B"/>
    <w:rsid w:val="00057484"/>
    <w:rsid w:val="00067409"/>
    <w:rsid w:val="0008023F"/>
    <w:rsid w:val="0009396F"/>
    <w:rsid w:val="00097CBE"/>
    <w:rsid w:val="000A30FF"/>
    <w:rsid w:val="000A31CE"/>
    <w:rsid w:val="000A32C1"/>
    <w:rsid w:val="000C299F"/>
    <w:rsid w:val="000C6ECE"/>
    <w:rsid w:val="000D787B"/>
    <w:rsid w:val="00107833"/>
    <w:rsid w:val="00107E81"/>
    <w:rsid w:val="0011153B"/>
    <w:rsid w:val="0011629C"/>
    <w:rsid w:val="00116B94"/>
    <w:rsid w:val="00124442"/>
    <w:rsid w:val="00126172"/>
    <w:rsid w:val="00136D76"/>
    <w:rsid w:val="00147552"/>
    <w:rsid w:val="00166621"/>
    <w:rsid w:val="00170A5E"/>
    <w:rsid w:val="00175328"/>
    <w:rsid w:val="0017575E"/>
    <w:rsid w:val="001812BD"/>
    <w:rsid w:val="00196A59"/>
    <w:rsid w:val="001A3758"/>
    <w:rsid w:val="001C086C"/>
    <w:rsid w:val="001E2C19"/>
    <w:rsid w:val="001E78D6"/>
    <w:rsid w:val="001F28A1"/>
    <w:rsid w:val="002231C9"/>
    <w:rsid w:val="00233465"/>
    <w:rsid w:val="0024144B"/>
    <w:rsid w:val="0024152A"/>
    <w:rsid w:val="00243654"/>
    <w:rsid w:val="0026109D"/>
    <w:rsid w:val="00265D07"/>
    <w:rsid w:val="00270005"/>
    <w:rsid w:val="0027025D"/>
    <w:rsid w:val="0028531C"/>
    <w:rsid w:val="00285A84"/>
    <w:rsid w:val="00285D4A"/>
    <w:rsid w:val="002932C5"/>
    <w:rsid w:val="002B0B75"/>
    <w:rsid w:val="002C2D8F"/>
    <w:rsid w:val="002E4CE5"/>
    <w:rsid w:val="002E5DD4"/>
    <w:rsid w:val="002E784B"/>
    <w:rsid w:val="002F3B64"/>
    <w:rsid w:val="002F7A90"/>
    <w:rsid w:val="003071E0"/>
    <w:rsid w:val="00311426"/>
    <w:rsid w:val="003210CF"/>
    <w:rsid w:val="00344C30"/>
    <w:rsid w:val="00352182"/>
    <w:rsid w:val="0035348B"/>
    <w:rsid w:val="003543BD"/>
    <w:rsid w:val="003603B8"/>
    <w:rsid w:val="00376958"/>
    <w:rsid w:val="0039297D"/>
    <w:rsid w:val="003A2304"/>
    <w:rsid w:val="003B3105"/>
    <w:rsid w:val="003C0DFA"/>
    <w:rsid w:val="003C0E56"/>
    <w:rsid w:val="003C5A5F"/>
    <w:rsid w:val="00420380"/>
    <w:rsid w:val="004250FD"/>
    <w:rsid w:val="0042727D"/>
    <w:rsid w:val="0044294F"/>
    <w:rsid w:val="0045394C"/>
    <w:rsid w:val="00484D17"/>
    <w:rsid w:val="004B0923"/>
    <w:rsid w:val="004C1596"/>
    <w:rsid w:val="004C1B25"/>
    <w:rsid w:val="004F066F"/>
    <w:rsid w:val="0051140E"/>
    <w:rsid w:val="00522E8E"/>
    <w:rsid w:val="00552D59"/>
    <w:rsid w:val="0055404C"/>
    <w:rsid w:val="0055706E"/>
    <w:rsid w:val="00561FEF"/>
    <w:rsid w:val="0057677F"/>
    <w:rsid w:val="00580DFD"/>
    <w:rsid w:val="00581229"/>
    <w:rsid w:val="005821FA"/>
    <w:rsid w:val="00583895"/>
    <w:rsid w:val="005860CF"/>
    <w:rsid w:val="005A4BBE"/>
    <w:rsid w:val="005C07D8"/>
    <w:rsid w:val="005C3F4C"/>
    <w:rsid w:val="005F2193"/>
    <w:rsid w:val="006021D7"/>
    <w:rsid w:val="0060748F"/>
    <w:rsid w:val="006215D9"/>
    <w:rsid w:val="006248E6"/>
    <w:rsid w:val="00626FB1"/>
    <w:rsid w:val="00627D83"/>
    <w:rsid w:val="00643680"/>
    <w:rsid w:val="00660BA5"/>
    <w:rsid w:val="006748ED"/>
    <w:rsid w:val="0068652A"/>
    <w:rsid w:val="006955FC"/>
    <w:rsid w:val="006A253A"/>
    <w:rsid w:val="006F511D"/>
    <w:rsid w:val="00701567"/>
    <w:rsid w:val="007177A3"/>
    <w:rsid w:val="007956F0"/>
    <w:rsid w:val="007C5F18"/>
    <w:rsid w:val="007F0F99"/>
    <w:rsid w:val="007F136E"/>
    <w:rsid w:val="007F6FA6"/>
    <w:rsid w:val="00801B8F"/>
    <w:rsid w:val="008160DD"/>
    <w:rsid w:val="00845DA7"/>
    <w:rsid w:val="00865ACE"/>
    <w:rsid w:val="0086799D"/>
    <w:rsid w:val="00887123"/>
    <w:rsid w:val="008A5444"/>
    <w:rsid w:val="008D1148"/>
    <w:rsid w:val="008D3A86"/>
    <w:rsid w:val="008D724F"/>
    <w:rsid w:val="008F09AA"/>
    <w:rsid w:val="0090157B"/>
    <w:rsid w:val="00903250"/>
    <w:rsid w:val="009079EF"/>
    <w:rsid w:val="0091519F"/>
    <w:rsid w:val="00915924"/>
    <w:rsid w:val="00924CB0"/>
    <w:rsid w:val="00936B22"/>
    <w:rsid w:val="0095507D"/>
    <w:rsid w:val="0095737A"/>
    <w:rsid w:val="00975B6F"/>
    <w:rsid w:val="0098524A"/>
    <w:rsid w:val="00996765"/>
    <w:rsid w:val="00997DEE"/>
    <w:rsid w:val="009A60BE"/>
    <w:rsid w:val="009E2D5D"/>
    <w:rsid w:val="00A00623"/>
    <w:rsid w:val="00A051B6"/>
    <w:rsid w:val="00A429E1"/>
    <w:rsid w:val="00A56434"/>
    <w:rsid w:val="00A75001"/>
    <w:rsid w:val="00A87446"/>
    <w:rsid w:val="00AA236D"/>
    <w:rsid w:val="00AB4739"/>
    <w:rsid w:val="00AD19D8"/>
    <w:rsid w:val="00AD3358"/>
    <w:rsid w:val="00AF5B4F"/>
    <w:rsid w:val="00AF733C"/>
    <w:rsid w:val="00B11337"/>
    <w:rsid w:val="00B119B1"/>
    <w:rsid w:val="00B1489F"/>
    <w:rsid w:val="00B36F90"/>
    <w:rsid w:val="00B37956"/>
    <w:rsid w:val="00B47189"/>
    <w:rsid w:val="00B72FCB"/>
    <w:rsid w:val="00B76061"/>
    <w:rsid w:val="00B94563"/>
    <w:rsid w:val="00BA64E6"/>
    <w:rsid w:val="00BA718D"/>
    <w:rsid w:val="00BC6F59"/>
    <w:rsid w:val="00BD6B01"/>
    <w:rsid w:val="00BD75C4"/>
    <w:rsid w:val="00BE0CD0"/>
    <w:rsid w:val="00BF079D"/>
    <w:rsid w:val="00BF174B"/>
    <w:rsid w:val="00C60CC9"/>
    <w:rsid w:val="00C67F5F"/>
    <w:rsid w:val="00C74B92"/>
    <w:rsid w:val="00C82933"/>
    <w:rsid w:val="00C86B9A"/>
    <w:rsid w:val="00C94312"/>
    <w:rsid w:val="00C96B8A"/>
    <w:rsid w:val="00CA1F78"/>
    <w:rsid w:val="00CB6C30"/>
    <w:rsid w:val="00CC2749"/>
    <w:rsid w:val="00CD4383"/>
    <w:rsid w:val="00CE4342"/>
    <w:rsid w:val="00CE681B"/>
    <w:rsid w:val="00CF0196"/>
    <w:rsid w:val="00D020F2"/>
    <w:rsid w:val="00D02148"/>
    <w:rsid w:val="00D3092E"/>
    <w:rsid w:val="00D331EA"/>
    <w:rsid w:val="00D412C0"/>
    <w:rsid w:val="00D63DDD"/>
    <w:rsid w:val="00D82A09"/>
    <w:rsid w:val="00D86639"/>
    <w:rsid w:val="00D97F39"/>
    <w:rsid w:val="00DB12AB"/>
    <w:rsid w:val="00DB5FCC"/>
    <w:rsid w:val="00DD2803"/>
    <w:rsid w:val="00DF5480"/>
    <w:rsid w:val="00E05EEA"/>
    <w:rsid w:val="00E14490"/>
    <w:rsid w:val="00E173B5"/>
    <w:rsid w:val="00E34AB5"/>
    <w:rsid w:val="00E55824"/>
    <w:rsid w:val="00E634CD"/>
    <w:rsid w:val="00E6528B"/>
    <w:rsid w:val="00E67C92"/>
    <w:rsid w:val="00E86E57"/>
    <w:rsid w:val="00E95E0A"/>
    <w:rsid w:val="00EA345B"/>
    <w:rsid w:val="00EC7E0C"/>
    <w:rsid w:val="00ED0146"/>
    <w:rsid w:val="00EE20E2"/>
    <w:rsid w:val="00EE6B57"/>
    <w:rsid w:val="00F0008C"/>
    <w:rsid w:val="00F12E80"/>
    <w:rsid w:val="00F33CBA"/>
    <w:rsid w:val="00F62845"/>
    <w:rsid w:val="00F73D75"/>
    <w:rsid w:val="00F84BC5"/>
    <w:rsid w:val="00F9396B"/>
    <w:rsid w:val="00F975E8"/>
    <w:rsid w:val="00F97DBE"/>
    <w:rsid w:val="00FA42BE"/>
    <w:rsid w:val="00FF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DFF8"/>
  <w15:docId w15:val="{3E1B8809-0FDD-3344-92B4-64547978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B5FCC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40E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140E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1140E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1140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1140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1140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1140E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1140E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1140E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51140E"/>
    <w:pPr>
      <w:numPr>
        <w:numId w:val="1"/>
      </w:numPr>
    </w:pPr>
  </w:style>
  <w:style w:type="numbering" w:styleId="1ai">
    <w:name w:val="Outline List 1"/>
    <w:basedOn w:val="NoList"/>
    <w:semiHidden/>
    <w:rsid w:val="0051140E"/>
    <w:pPr>
      <w:numPr>
        <w:numId w:val="4"/>
      </w:numPr>
    </w:pPr>
  </w:style>
  <w:style w:type="paragraph" w:customStyle="1" w:styleId="1stPara">
    <w:name w:val="1st Para"/>
    <w:next w:val="Normal"/>
    <w:autoRedefine/>
    <w:qFormat/>
    <w:rsid w:val="0051140E"/>
    <w:pPr>
      <w:spacing w:after="40"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Anchor">
    <w:name w:val="Anchor"/>
    <w:autoRedefine/>
    <w:rsid w:val="0051140E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51140E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140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40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14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114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1140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1140E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1140E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51140E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51140E"/>
    <w:rPr>
      <w:rFonts w:ascii="Arial" w:eastAsia="Times New Roman" w:hAnsi="Arial" w:cs="Arial"/>
      <w:sz w:val="22"/>
      <w:szCs w:val="22"/>
    </w:rPr>
  </w:style>
  <w:style w:type="numbering" w:styleId="ArticleSection">
    <w:name w:val="Outline List 3"/>
    <w:basedOn w:val="NoList"/>
    <w:semiHidden/>
    <w:rsid w:val="0051140E"/>
    <w:pPr>
      <w:numPr>
        <w:numId w:val="6"/>
      </w:numPr>
    </w:pPr>
  </w:style>
  <w:style w:type="paragraph" w:customStyle="1" w:styleId="AuthorQuery">
    <w:name w:val="Author Query"/>
    <w:autoRedefine/>
    <w:qFormat/>
    <w:rsid w:val="0051140E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Cs w:val="20"/>
    </w:rPr>
  </w:style>
  <w:style w:type="paragraph" w:customStyle="1" w:styleId="Body">
    <w:name w:val="Body"/>
    <w:autoRedefine/>
    <w:qFormat/>
    <w:rsid w:val="0051140E"/>
    <w:pPr>
      <w:spacing w:line="360" w:lineRule="auto"/>
      <w:ind w:firstLine="360"/>
    </w:pPr>
    <w:rPr>
      <w:rFonts w:ascii="Times New Roman" w:eastAsia="Times New Roman" w:hAnsi="Times New Roman" w:cs="Times New Roman"/>
      <w:szCs w:val="20"/>
    </w:rPr>
  </w:style>
  <w:style w:type="paragraph" w:customStyle="1" w:styleId="Basic">
    <w:name w:val="Basic"/>
    <w:basedOn w:val="Body"/>
    <w:rsid w:val="0051140E"/>
  </w:style>
  <w:style w:type="paragraph" w:customStyle="1" w:styleId="BlockQuote">
    <w:name w:val="Block Quote"/>
    <w:next w:val="Normal"/>
    <w:autoRedefine/>
    <w:rsid w:val="0051140E"/>
    <w:pPr>
      <w:spacing w:before="120" w:after="120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51140E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1140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114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114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1140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1140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1140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1140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1140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114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1140E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51140E"/>
    <w:rPr>
      <w:color w:val="808080"/>
    </w:rPr>
  </w:style>
  <w:style w:type="paragraph" w:customStyle="1" w:styleId="BodyFirst">
    <w:name w:val="BodyFirst"/>
    <w:next w:val="Body"/>
    <w:autoRedefine/>
    <w:qFormat/>
    <w:rsid w:val="0051140E"/>
    <w:pPr>
      <w:spacing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FirstBox">
    <w:name w:val="BodyFirstBox"/>
    <w:basedOn w:val="BodyFirst"/>
    <w:autoRedefine/>
    <w:rsid w:val="0051140E"/>
    <w:rPr>
      <w:color w:val="808080"/>
    </w:rPr>
  </w:style>
  <w:style w:type="paragraph" w:customStyle="1" w:styleId="BulletA">
    <w:name w:val="BulletA"/>
    <w:next w:val="Normal"/>
    <w:autoRedefine/>
    <w:rsid w:val="0051140E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ABox">
    <w:name w:val="BulletA Box"/>
    <w:basedOn w:val="BulletA"/>
    <w:autoRedefine/>
    <w:rsid w:val="0051140E"/>
    <w:rPr>
      <w:color w:val="33CCCC"/>
    </w:rPr>
  </w:style>
  <w:style w:type="paragraph" w:customStyle="1" w:styleId="BulletB">
    <w:name w:val="BulletB"/>
    <w:next w:val="Normal"/>
    <w:autoRedefine/>
    <w:rsid w:val="0051140E"/>
    <w:pPr>
      <w:spacing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BBox">
    <w:name w:val="BulletB Box"/>
    <w:basedOn w:val="BulletB"/>
    <w:autoRedefine/>
    <w:rsid w:val="0051140E"/>
    <w:rPr>
      <w:color w:val="33CCCC"/>
    </w:rPr>
  </w:style>
  <w:style w:type="paragraph" w:customStyle="1" w:styleId="BulletC">
    <w:name w:val="BulletC"/>
    <w:next w:val="Normal"/>
    <w:autoRedefine/>
    <w:rsid w:val="0051140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CBox">
    <w:name w:val="BulletC Box"/>
    <w:basedOn w:val="BulletC"/>
    <w:autoRedefine/>
    <w:rsid w:val="0051140E"/>
    <w:rPr>
      <w:color w:val="33CCCC"/>
    </w:rPr>
  </w:style>
  <w:style w:type="paragraph" w:styleId="Caption">
    <w:name w:val="caption"/>
    <w:basedOn w:val="Normal"/>
    <w:next w:val="Normal"/>
    <w:autoRedefine/>
    <w:qFormat/>
    <w:rsid w:val="0051140E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51140E"/>
    <w:rPr>
      <w:color w:val="808080"/>
    </w:rPr>
  </w:style>
  <w:style w:type="paragraph" w:customStyle="1" w:styleId="ChapterStart">
    <w:name w:val="ChapterStart"/>
    <w:next w:val="Normal"/>
    <w:autoRedefine/>
    <w:qFormat/>
    <w:rsid w:val="0051140E"/>
    <w:pPr>
      <w:jc w:val="center"/>
    </w:pPr>
    <w:rPr>
      <w:rFonts w:ascii="Times New Roman" w:eastAsia="Times New Roman" w:hAnsi="Times New Roman" w:cs="Times New Roman"/>
      <w:b/>
      <w:szCs w:val="20"/>
    </w:rPr>
  </w:style>
  <w:style w:type="paragraph" w:customStyle="1" w:styleId="ChapterTitle">
    <w:name w:val="ChapterTitle"/>
    <w:next w:val="1stPara"/>
    <w:autoRedefine/>
    <w:qFormat/>
    <w:rsid w:val="0051140E"/>
    <w:pPr>
      <w:spacing w:line="360" w:lineRule="auto"/>
    </w:pPr>
    <w:rPr>
      <w:rFonts w:ascii="Times New Roman" w:eastAsia="Times New Roman" w:hAnsi="Times New Roman" w:cs="Times New Roman"/>
      <w:b/>
      <w:szCs w:val="20"/>
    </w:rPr>
  </w:style>
  <w:style w:type="paragraph" w:styleId="Closing">
    <w:name w:val="Closing"/>
    <w:basedOn w:val="Normal"/>
    <w:link w:val="ClosingChar"/>
    <w:semiHidden/>
    <w:rsid w:val="0051140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qFormat/>
    <w:rsid w:val="0051140E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51140E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51140E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51140E"/>
    <w:rPr>
      <w:color w:val="999999"/>
    </w:rPr>
  </w:style>
  <w:style w:type="paragraph" w:customStyle="1" w:styleId="CodeB">
    <w:name w:val="CodeB"/>
    <w:autoRedefine/>
    <w:qFormat/>
    <w:rsid w:val="0051140E"/>
    <w:pPr>
      <w:spacing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1140E"/>
    <w:pPr>
      <w:spacing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51140E"/>
    <w:pPr>
      <w:spacing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51140E"/>
    <w:rPr>
      <w:color w:val="999999"/>
    </w:rPr>
  </w:style>
  <w:style w:type="paragraph" w:customStyle="1" w:styleId="CodeC">
    <w:name w:val="CodeC"/>
    <w:next w:val="Body"/>
    <w:autoRedefine/>
    <w:qFormat/>
    <w:rsid w:val="0051140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1140E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51140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51140E"/>
    <w:rPr>
      <w:color w:val="999999"/>
    </w:rPr>
  </w:style>
  <w:style w:type="paragraph" w:customStyle="1" w:styleId="CodeSingle">
    <w:name w:val="CodeSingle"/>
    <w:next w:val="Body"/>
    <w:autoRedefine/>
    <w:qFormat/>
    <w:rsid w:val="0051140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51140E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51140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51140E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51140E"/>
  </w:style>
  <w:style w:type="character" w:customStyle="1" w:styleId="DateChar">
    <w:name w:val="Date Char"/>
    <w:basedOn w:val="DefaultParagraphFont"/>
    <w:link w:val="Dat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1140E"/>
  </w:style>
  <w:style w:type="character" w:customStyle="1" w:styleId="E-mailSignatureChar">
    <w:name w:val="E-mail Signature Char"/>
    <w:basedOn w:val="DefaultParagraphFont"/>
    <w:link w:val="E-mailSignatur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140E"/>
    <w:rPr>
      <w:i/>
      <w:iCs/>
    </w:rPr>
  </w:style>
  <w:style w:type="character" w:customStyle="1" w:styleId="EmphasisBold">
    <w:name w:val="EmphasisBold"/>
    <w:basedOn w:val="DefaultParagraphFont"/>
    <w:rsid w:val="0051140E"/>
    <w:rPr>
      <w:b/>
      <w:color w:val="0000FF"/>
    </w:rPr>
  </w:style>
  <w:style w:type="character" w:customStyle="1" w:styleId="EmphasisBoldBox">
    <w:name w:val="EmphasisBoldBox"/>
    <w:basedOn w:val="EmphasisBold"/>
    <w:rsid w:val="0051140E"/>
    <w:rPr>
      <w:b/>
      <w:color w:val="3366FF"/>
    </w:rPr>
  </w:style>
  <w:style w:type="character" w:customStyle="1" w:styleId="EmphasisBoldItal">
    <w:name w:val="EmphasisBoldItal"/>
    <w:basedOn w:val="DefaultParagraphFont"/>
    <w:rsid w:val="0051140E"/>
    <w:rPr>
      <w:b/>
      <w:i/>
      <w:color w:val="0000FF"/>
    </w:rPr>
  </w:style>
  <w:style w:type="character" w:customStyle="1" w:styleId="EmphasisItalic">
    <w:name w:val="EmphasisItalic"/>
    <w:basedOn w:val="DefaultParagraphFont"/>
    <w:qFormat/>
    <w:rsid w:val="0051140E"/>
    <w:rPr>
      <w:i/>
      <w:color w:val="0000FF"/>
    </w:rPr>
  </w:style>
  <w:style w:type="character" w:customStyle="1" w:styleId="EmphasisItalicBox">
    <w:name w:val="EmphasisItalicBox"/>
    <w:basedOn w:val="EmphasisItalic"/>
    <w:rsid w:val="0051140E"/>
    <w:rPr>
      <w:i/>
      <w:color w:val="CC99FF"/>
    </w:rPr>
  </w:style>
  <w:style w:type="character" w:customStyle="1" w:styleId="EmphasisItalicFoot">
    <w:name w:val="EmphasisItalicFoot"/>
    <w:basedOn w:val="EmphasisItalic"/>
    <w:rsid w:val="0051140E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51140E"/>
    <w:rPr>
      <w:color w:val="0000FF"/>
    </w:rPr>
  </w:style>
  <w:style w:type="character" w:customStyle="1" w:styleId="EmphasisNote">
    <w:name w:val="EmphasisNote"/>
    <w:basedOn w:val="EmphasisRevItal"/>
    <w:rsid w:val="0051140E"/>
    <w:rPr>
      <w:color w:val="3366FF"/>
    </w:rPr>
  </w:style>
  <w:style w:type="character" w:customStyle="1" w:styleId="EmphasisRevCaption">
    <w:name w:val="EmphasisRevCaption"/>
    <w:basedOn w:val="DefaultParagraphFont"/>
    <w:rsid w:val="0051140E"/>
    <w:rPr>
      <w:i/>
      <w:color w:val="CC99FF"/>
    </w:rPr>
  </w:style>
  <w:style w:type="paragraph" w:styleId="EnvelopeAddress">
    <w:name w:val="envelope address"/>
    <w:basedOn w:val="Normal"/>
    <w:semiHidden/>
    <w:rsid w:val="0051140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1140E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51140E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semiHidden/>
    <w:rsid w:val="0051140E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5114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51140E"/>
    <w:pPr>
      <w:spacing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51140E"/>
    <w:rPr>
      <w:sz w:val="20"/>
    </w:rPr>
  </w:style>
  <w:style w:type="paragraph" w:customStyle="1" w:styleId="GroupTitlesIX">
    <w:name w:val="GroupTitlesIX"/>
    <w:autoRedefine/>
    <w:rsid w:val="0051140E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szCs w:val="20"/>
    </w:rPr>
  </w:style>
  <w:style w:type="paragraph" w:customStyle="1" w:styleId="HeadANum">
    <w:name w:val="HeadA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color w:val="800000"/>
      <w:szCs w:val="20"/>
    </w:rPr>
  </w:style>
  <w:style w:type="paragraph" w:customStyle="1" w:styleId="HeadB">
    <w:name w:val="HeadB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i/>
      <w:szCs w:val="20"/>
    </w:rPr>
  </w:style>
  <w:style w:type="paragraph" w:customStyle="1" w:styleId="HeadBNum">
    <w:name w:val="HeadB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Cs w:val="20"/>
    </w:rPr>
  </w:style>
  <w:style w:type="paragraph" w:customStyle="1" w:styleId="HeadC">
    <w:name w:val="HeadC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51140E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5114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51140E"/>
  </w:style>
  <w:style w:type="paragraph" w:styleId="HTMLAddress">
    <w:name w:val="HTML Address"/>
    <w:basedOn w:val="Normal"/>
    <w:link w:val="HTMLAddressChar"/>
    <w:semiHidden/>
    <w:rsid w:val="0051140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1140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1140E"/>
    <w:rPr>
      <w:i/>
      <w:iCs/>
    </w:rPr>
  </w:style>
  <w:style w:type="character" w:styleId="HTMLCode">
    <w:name w:val="HTML Code"/>
    <w:basedOn w:val="DefaultParagraphFont"/>
    <w:uiPriority w:val="99"/>
    <w:semiHidden/>
    <w:rsid w:val="0051140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1140E"/>
    <w:rPr>
      <w:i/>
      <w:iCs/>
    </w:rPr>
  </w:style>
  <w:style w:type="character" w:styleId="HTMLKeyboard">
    <w:name w:val="HTML Keyboard"/>
    <w:basedOn w:val="DefaultParagraphFont"/>
    <w:semiHidden/>
    <w:rsid w:val="0051140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1140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40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1140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1140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1140E"/>
    <w:rPr>
      <w:i/>
      <w:iCs/>
    </w:rPr>
  </w:style>
  <w:style w:type="character" w:styleId="Hyperlink">
    <w:name w:val="Hyperlink"/>
    <w:basedOn w:val="DefaultParagraphFont"/>
    <w:uiPriority w:val="99"/>
    <w:rsid w:val="0051140E"/>
    <w:rPr>
      <w:color w:val="0000FF"/>
      <w:u w:val="single"/>
    </w:rPr>
  </w:style>
  <w:style w:type="character" w:customStyle="1" w:styleId="Italic">
    <w:name w:val="Italic"/>
    <w:basedOn w:val="EmphasisItalic"/>
    <w:rsid w:val="0051140E"/>
    <w:rPr>
      <w:i/>
      <w:color w:val="000000"/>
    </w:rPr>
  </w:style>
  <w:style w:type="character" w:customStyle="1" w:styleId="Keycap">
    <w:name w:val="Keycap"/>
    <w:basedOn w:val="DefaultParagraphFont"/>
    <w:rsid w:val="0051140E"/>
    <w:rPr>
      <w:smallCaps/>
      <w:color w:val="0000FF"/>
    </w:rPr>
  </w:style>
  <w:style w:type="paragraph" w:customStyle="1" w:styleId="Level1IX">
    <w:name w:val="Level1IX"/>
    <w:autoRedefine/>
    <w:rsid w:val="0051140E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2IX">
    <w:name w:val="Level2IX"/>
    <w:autoRedefine/>
    <w:rsid w:val="0051140E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3IX">
    <w:name w:val="Level3IX"/>
    <w:autoRedefine/>
    <w:rsid w:val="0051140E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character" w:styleId="LineNumber">
    <w:name w:val="line number"/>
    <w:basedOn w:val="DefaultParagraphFont"/>
    <w:semiHidden/>
    <w:rsid w:val="0051140E"/>
  </w:style>
  <w:style w:type="paragraph" w:styleId="List">
    <w:name w:val="List"/>
    <w:basedOn w:val="Normal"/>
    <w:semiHidden/>
    <w:rsid w:val="0051140E"/>
    <w:pPr>
      <w:ind w:left="360" w:hanging="360"/>
    </w:pPr>
  </w:style>
  <w:style w:type="paragraph" w:styleId="List2">
    <w:name w:val="List 2"/>
    <w:basedOn w:val="Normal"/>
    <w:semiHidden/>
    <w:rsid w:val="0051140E"/>
    <w:pPr>
      <w:ind w:left="720" w:hanging="360"/>
    </w:pPr>
  </w:style>
  <w:style w:type="paragraph" w:styleId="List3">
    <w:name w:val="List 3"/>
    <w:basedOn w:val="Normal"/>
    <w:semiHidden/>
    <w:rsid w:val="0051140E"/>
    <w:pPr>
      <w:ind w:left="1080" w:hanging="360"/>
    </w:pPr>
  </w:style>
  <w:style w:type="paragraph" w:styleId="List4">
    <w:name w:val="List 4"/>
    <w:basedOn w:val="Normal"/>
    <w:semiHidden/>
    <w:rsid w:val="0051140E"/>
    <w:pPr>
      <w:ind w:left="1440" w:hanging="360"/>
    </w:pPr>
  </w:style>
  <w:style w:type="paragraph" w:styleId="List5">
    <w:name w:val="List 5"/>
    <w:basedOn w:val="Normal"/>
    <w:semiHidden/>
    <w:rsid w:val="0051140E"/>
    <w:pPr>
      <w:ind w:left="1800" w:hanging="360"/>
    </w:pPr>
  </w:style>
  <w:style w:type="paragraph" w:styleId="ListBullet">
    <w:name w:val="List Bullet"/>
    <w:basedOn w:val="Normal"/>
    <w:autoRedefine/>
    <w:semiHidden/>
    <w:rsid w:val="0051140E"/>
    <w:pPr>
      <w:numPr>
        <w:numId w:val="17"/>
      </w:numPr>
    </w:pPr>
  </w:style>
  <w:style w:type="paragraph" w:styleId="ListBullet2">
    <w:name w:val="List Bullet 2"/>
    <w:basedOn w:val="Normal"/>
    <w:autoRedefine/>
    <w:semiHidden/>
    <w:rsid w:val="0051140E"/>
    <w:pPr>
      <w:numPr>
        <w:numId w:val="19"/>
      </w:numPr>
    </w:pPr>
  </w:style>
  <w:style w:type="paragraph" w:styleId="ListBullet3">
    <w:name w:val="List Bullet 3"/>
    <w:basedOn w:val="Normal"/>
    <w:autoRedefine/>
    <w:semiHidden/>
    <w:rsid w:val="0051140E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51140E"/>
    <w:pPr>
      <w:numPr>
        <w:numId w:val="23"/>
      </w:numPr>
    </w:pPr>
  </w:style>
  <w:style w:type="paragraph" w:styleId="ListBullet5">
    <w:name w:val="List Bullet 5"/>
    <w:basedOn w:val="Normal"/>
    <w:autoRedefine/>
    <w:semiHidden/>
    <w:rsid w:val="0051140E"/>
    <w:pPr>
      <w:numPr>
        <w:numId w:val="25"/>
      </w:numPr>
    </w:pPr>
  </w:style>
  <w:style w:type="paragraph" w:styleId="ListContinue">
    <w:name w:val="List Continue"/>
    <w:basedOn w:val="Normal"/>
    <w:semiHidden/>
    <w:rsid w:val="0051140E"/>
    <w:pPr>
      <w:spacing w:after="120"/>
      <w:ind w:left="360"/>
    </w:pPr>
  </w:style>
  <w:style w:type="paragraph" w:styleId="ListContinue2">
    <w:name w:val="List Continue 2"/>
    <w:basedOn w:val="Normal"/>
    <w:semiHidden/>
    <w:rsid w:val="0051140E"/>
    <w:pPr>
      <w:spacing w:after="120"/>
      <w:ind w:left="720"/>
    </w:pPr>
  </w:style>
  <w:style w:type="paragraph" w:styleId="ListContinue3">
    <w:name w:val="List Continue 3"/>
    <w:basedOn w:val="Normal"/>
    <w:semiHidden/>
    <w:rsid w:val="0051140E"/>
    <w:pPr>
      <w:spacing w:after="120"/>
      <w:ind w:left="1080"/>
    </w:pPr>
  </w:style>
  <w:style w:type="paragraph" w:styleId="ListContinue4">
    <w:name w:val="List Continue 4"/>
    <w:basedOn w:val="Normal"/>
    <w:semiHidden/>
    <w:rsid w:val="0051140E"/>
    <w:pPr>
      <w:spacing w:after="120"/>
      <w:ind w:left="1440"/>
    </w:pPr>
  </w:style>
  <w:style w:type="paragraph" w:styleId="ListContinue5">
    <w:name w:val="List Continue 5"/>
    <w:basedOn w:val="Normal"/>
    <w:semiHidden/>
    <w:rsid w:val="0051140E"/>
    <w:pPr>
      <w:spacing w:after="120"/>
      <w:ind w:left="1800"/>
    </w:pPr>
  </w:style>
  <w:style w:type="paragraph" w:styleId="ListNumber">
    <w:name w:val="List Number"/>
    <w:basedOn w:val="Normal"/>
    <w:semiHidden/>
    <w:rsid w:val="0051140E"/>
    <w:pPr>
      <w:numPr>
        <w:numId w:val="27"/>
      </w:numPr>
    </w:pPr>
  </w:style>
  <w:style w:type="paragraph" w:styleId="ListNumber2">
    <w:name w:val="List Number 2"/>
    <w:basedOn w:val="Normal"/>
    <w:semiHidden/>
    <w:rsid w:val="0051140E"/>
    <w:pPr>
      <w:numPr>
        <w:numId w:val="29"/>
      </w:numPr>
    </w:pPr>
  </w:style>
  <w:style w:type="paragraph" w:styleId="ListNumber3">
    <w:name w:val="List Number 3"/>
    <w:basedOn w:val="Normal"/>
    <w:semiHidden/>
    <w:rsid w:val="0051140E"/>
    <w:pPr>
      <w:numPr>
        <w:numId w:val="31"/>
      </w:numPr>
    </w:pPr>
  </w:style>
  <w:style w:type="paragraph" w:styleId="ListNumber4">
    <w:name w:val="List Number 4"/>
    <w:basedOn w:val="Normal"/>
    <w:semiHidden/>
    <w:rsid w:val="0051140E"/>
    <w:pPr>
      <w:numPr>
        <w:numId w:val="33"/>
      </w:numPr>
    </w:pPr>
  </w:style>
  <w:style w:type="paragraph" w:styleId="ListNumber5">
    <w:name w:val="List Number 5"/>
    <w:basedOn w:val="Normal"/>
    <w:semiHidden/>
    <w:rsid w:val="0051140E"/>
    <w:pPr>
      <w:numPr>
        <w:numId w:val="35"/>
      </w:numPr>
    </w:pPr>
  </w:style>
  <w:style w:type="paragraph" w:customStyle="1" w:styleId="ListPlainA">
    <w:name w:val="List Plain A"/>
    <w:autoRedefine/>
    <w:rsid w:val="0051140E"/>
    <w:pPr>
      <w:spacing w:before="12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ABox">
    <w:name w:val="List Plain A Box"/>
    <w:basedOn w:val="ListPlainA"/>
    <w:autoRedefine/>
    <w:rsid w:val="0051140E"/>
    <w:rPr>
      <w:color w:val="CC99FF"/>
    </w:rPr>
  </w:style>
  <w:style w:type="paragraph" w:customStyle="1" w:styleId="ListPlainB">
    <w:name w:val="List Plain B"/>
    <w:autoRedefine/>
    <w:rsid w:val="0051140E"/>
    <w:pPr>
      <w:spacing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BBox">
    <w:name w:val="List Plain B Box"/>
    <w:basedOn w:val="ListPlainB"/>
    <w:autoRedefine/>
    <w:rsid w:val="0051140E"/>
    <w:rPr>
      <w:color w:val="CC99FF"/>
    </w:rPr>
  </w:style>
  <w:style w:type="paragraph" w:customStyle="1" w:styleId="ListPlainC">
    <w:name w:val="List Plain C"/>
    <w:next w:val="Body"/>
    <w:autoRedefine/>
    <w:rsid w:val="0051140E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CBox">
    <w:name w:val="List Plain C Box"/>
    <w:basedOn w:val="ListPlainC"/>
    <w:autoRedefine/>
    <w:rsid w:val="0051140E"/>
    <w:rPr>
      <w:color w:val="CC99FF"/>
    </w:rPr>
  </w:style>
  <w:style w:type="paragraph" w:customStyle="1" w:styleId="ListBody">
    <w:name w:val="ListBody"/>
    <w:next w:val="Normal"/>
    <w:autoRedefine/>
    <w:rsid w:val="0051140E"/>
    <w:pPr>
      <w:spacing w:after="120" w:line="360" w:lineRule="auto"/>
      <w:ind w:left="360"/>
    </w:pPr>
    <w:rPr>
      <w:rFonts w:ascii="Times New Roman" w:eastAsia="Times New Roman" w:hAnsi="Times New Roman" w:cs="Times New Roman"/>
      <w:szCs w:val="20"/>
    </w:rPr>
  </w:style>
  <w:style w:type="paragraph" w:customStyle="1" w:styleId="ListBodyBox">
    <w:name w:val="ListBodyBox"/>
    <w:basedOn w:val="ListBody"/>
    <w:autoRedefine/>
    <w:rsid w:val="0051140E"/>
    <w:rPr>
      <w:color w:val="808080"/>
    </w:rPr>
  </w:style>
  <w:style w:type="paragraph" w:customStyle="1" w:styleId="ListHead">
    <w:name w:val="ListHead"/>
    <w:next w:val="ListBody"/>
    <w:autoRedefine/>
    <w:rsid w:val="0051140E"/>
    <w:pPr>
      <w:spacing w:before="120" w:line="36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ListHeadBox">
    <w:name w:val="ListHeadBox"/>
    <w:basedOn w:val="ListHead"/>
    <w:autoRedefine/>
    <w:rsid w:val="0051140E"/>
    <w:rPr>
      <w:color w:val="808080"/>
    </w:rPr>
  </w:style>
  <w:style w:type="paragraph" w:customStyle="1" w:styleId="Listing">
    <w:name w:val="Listing"/>
    <w:next w:val="Body"/>
    <w:autoRedefine/>
    <w:rsid w:val="0051140E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51140E"/>
    <w:pPr>
      <w:spacing w:line="360" w:lineRule="auto"/>
      <w:ind w:left="360" w:firstLine="360"/>
    </w:pPr>
    <w:rPr>
      <w:rFonts w:ascii="Times New Roman" w:eastAsia="Times New Roman" w:hAnsi="Times New Roman" w:cs="Times New Roman"/>
      <w:szCs w:val="20"/>
    </w:rPr>
  </w:style>
  <w:style w:type="character" w:customStyle="1" w:styleId="Literal">
    <w:name w:val="Literal"/>
    <w:basedOn w:val="DefaultParagraphFont"/>
    <w:qFormat/>
    <w:rsid w:val="0051140E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51140E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1140E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qFormat/>
    <w:rsid w:val="0051140E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51140E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51140E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51140E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qFormat/>
    <w:rsid w:val="0051140E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51140E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5114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1140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1140E"/>
    <w:rPr>
      <w:sz w:val="24"/>
      <w:szCs w:val="24"/>
    </w:rPr>
  </w:style>
  <w:style w:type="paragraph" w:styleId="NormalIndent">
    <w:name w:val="Normal Indent"/>
    <w:basedOn w:val="Normal"/>
    <w:semiHidden/>
    <w:rsid w:val="0051140E"/>
    <w:pPr>
      <w:ind w:left="720"/>
    </w:pPr>
  </w:style>
  <w:style w:type="paragraph" w:customStyle="1" w:styleId="Note">
    <w:name w:val="Note"/>
    <w:next w:val="Body"/>
    <w:autoRedefine/>
    <w:rsid w:val="0051140E"/>
    <w:pPr>
      <w:spacing w:before="120" w:after="120" w:line="360" w:lineRule="auto"/>
    </w:pPr>
    <w:rPr>
      <w:rFonts w:ascii="Times New Roman" w:eastAsia="Times New Roman" w:hAnsi="Times New Roman" w:cs="Times New Roman"/>
      <w:i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51140E"/>
  </w:style>
  <w:style w:type="character" w:customStyle="1" w:styleId="NoteHeadingChar">
    <w:name w:val="Note Heading Char"/>
    <w:basedOn w:val="DefaultParagraphFont"/>
    <w:link w:val="NoteHeading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51140E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Cs w:val="20"/>
    </w:rPr>
  </w:style>
  <w:style w:type="paragraph" w:customStyle="1" w:styleId="NumListA">
    <w:name w:val="NumListA"/>
    <w:next w:val="Normal"/>
    <w:autoRedefine/>
    <w:rsid w:val="0051140E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ABox">
    <w:name w:val="NumListA Box"/>
    <w:basedOn w:val="NumListA"/>
    <w:autoRedefine/>
    <w:rsid w:val="0051140E"/>
    <w:rPr>
      <w:color w:val="666699"/>
    </w:rPr>
  </w:style>
  <w:style w:type="paragraph" w:customStyle="1" w:styleId="NumListB">
    <w:name w:val="NumListB"/>
    <w:next w:val="Normal"/>
    <w:autoRedefine/>
    <w:rsid w:val="0051140E"/>
    <w:pPr>
      <w:spacing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BBox">
    <w:name w:val="NumListB Box"/>
    <w:basedOn w:val="NumListB"/>
    <w:autoRedefine/>
    <w:rsid w:val="0051140E"/>
    <w:rPr>
      <w:color w:val="666699"/>
    </w:rPr>
  </w:style>
  <w:style w:type="paragraph" w:customStyle="1" w:styleId="NumListC">
    <w:name w:val="NumListC"/>
    <w:next w:val="Normal"/>
    <w:autoRedefine/>
    <w:rsid w:val="0051140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CBox">
    <w:name w:val="NumListC Box"/>
    <w:basedOn w:val="NumListC"/>
    <w:autoRedefine/>
    <w:rsid w:val="0051140E"/>
    <w:rPr>
      <w:color w:val="666699"/>
    </w:rPr>
  </w:style>
  <w:style w:type="character" w:styleId="PageNumber">
    <w:name w:val="page number"/>
    <w:basedOn w:val="DefaultParagraphFont"/>
    <w:semiHidden/>
    <w:rsid w:val="0051140E"/>
  </w:style>
  <w:style w:type="paragraph" w:styleId="PlainText">
    <w:name w:val="Plain Text"/>
    <w:basedOn w:val="Normal"/>
    <w:link w:val="PlainTextChar"/>
    <w:rsid w:val="0051140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51140E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qFormat/>
    <w:rsid w:val="007177A3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1140E"/>
  </w:style>
  <w:style w:type="character" w:customStyle="1" w:styleId="SalutationChar">
    <w:name w:val="Salutation Char"/>
    <w:basedOn w:val="DefaultParagraphFont"/>
    <w:link w:val="Salutation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1140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1140E"/>
    <w:rPr>
      <w:b/>
      <w:bCs/>
    </w:rPr>
  </w:style>
  <w:style w:type="paragraph" w:customStyle="1" w:styleId="SubBullet">
    <w:name w:val="SubBullet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66"/>
      <w:szCs w:val="20"/>
    </w:rPr>
  </w:style>
  <w:style w:type="paragraph" w:customStyle="1" w:styleId="SubNumberA">
    <w:name w:val="SubNumberA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paragraph" w:customStyle="1" w:styleId="SubNumberB">
    <w:name w:val="SubNumberB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paragraph" w:styleId="Subtitle">
    <w:name w:val="Subtitle"/>
    <w:basedOn w:val="Normal"/>
    <w:link w:val="SubtitleChar"/>
    <w:qFormat/>
    <w:rsid w:val="0051140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1140E"/>
    <w:rPr>
      <w:rFonts w:ascii="Arial" w:eastAsia="Times New Roman" w:hAnsi="Arial" w:cs="Arial"/>
    </w:rPr>
  </w:style>
  <w:style w:type="table" w:styleId="Table3Deffects1">
    <w:name w:val="Table 3D effects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51140E"/>
    <w:pPr>
      <w:spacing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1140E"/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1140E"/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51140E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114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1140E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qFormat/>
    <w:rsid w:val="0051140E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51140E"/>
    <w:rPr>
      <w:rFonts w:ascii="Wingdings 2" w:hAnsi="Wingdings 2"/>
      <w:color w:val="99CCFF"/>
      <w:sz w:val="20"/>
    </w:rPr>
  </w:style>
  <w:style w:type="character" w:customStyle="1" w:styleId="Title1">
    <w:name w:val="Title1"/>
    <w:basedOn w:val="DefaultParagraphFont"/>
    <w:rsid w:val="0051140E"/>
  </w:style>
  <w:style w:type="character" w:styleId="CommentReference">
    <w:name w:val="annotation reference"/>
    <w:basedOn w:val="DefaultParagraphFont"/>
    <w:uiPriority w:val="99"/>
    <w:semiHidden/>
    <w:unhideWhenUsed/>
    <w:rsid w:val="00241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4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4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4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4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4B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85D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5D4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85D4A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6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E0ACE-2AAD-D941-A716-95C525C8F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29</Pages>
  <Words>7653</Words>
  <Characters>43628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Carol Nichols</cp:lastModifiedBy>
  <cp:revision>79</cp:revision>
  <dcterms:created xsi:type="dcterms:W3CDTF">2018-03-19T22:32:00Z</dcterms:created>
  <dcterms:modified xsi:type="dcterms:W3CDTF">2018-03-22T19:04:00Z</dcterms:modified>
</cp:coreProperties>
</file>