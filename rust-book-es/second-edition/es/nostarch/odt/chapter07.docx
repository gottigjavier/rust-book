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EEF261" w14:textId="77777777" w:rsidR="007A2B7A" w:rsidRDefault="007A2B7A"/>
    <w:p w14:paraId="6FD555FE" w14:textId="77777777" w:rsidR="007A2B7A" w:rsidRDefault="00F719BB">
      <w:pPr>
        <w:pStyle w:val="TOC1"/>
        <w:tabs>
          <w:tab w:val="right" w:leader="dot" w:pos="9360"/>
        </w:tabs>
      </w:pPr>
      <w:r>
        <w:fldChar w:fldCharType="begin"/>
      </w:r>
      <w:r>
        <w:instrText>TOC \z \o "1-3" \t "HeadA,1,HeadB,2,HeadC,3" \h</w:instrText>
      </w:r>
      <w:r>
        <w:fldChar w:fldCharType="separate"/>
      </w:r>
      <w:hyperlink w:anchor="__RefHeading___Toc8713_1631704520">
        <w:r>
          <w:rPr>
            <w:rStyle w:val="IndexLink"/>
            <w:webHidden/>
          </w:rPr>
          <w:t>mod and the Filesystem</w:t>
        </w:r>
        <w:r>
          <w:rPr>
            <w:rStyle w:val="IndexLink"/>
            <w:webHidden/>
          </w:rPr>
          <w:tab/>
          <w:t>2</w:t>
        </w:r>
      </w:hyperlink>
    </w:p>
    <w:p w14:paraId="6650DA8C" w14:textId="77777777" w:rsidR="007A2B7A" w:rsidRDefault="00785C91">
      <w:pPr>
        <w:pStyle w:val="TOC2"/>
        <w:tabs>
          <w:tab w:val="right" w:leader="dot" w:pos="9360"/>
        </w:tabs>
      </w:pPr>
      <w:hyperlink w:anchor="__RefHeading___Toc8715_1631704520">
        <w:r w:rsidR="00F719BB">
          <w:rPr>
            <w:rStyle w:val="IndexLink"/>
            <w:webHidden/>
          </w:rPr>
          <w:t>Module Definitions</w:t>
        </w:r>
        <w:r w:rsidR="00F719BB">
          <w:rPr>
            <w:rStyle w:val="IndexLink"/>
            <w:webHidden/>
          </w:rPr>
          <w:tab/>
          <w:t>3</w:t>
        </w:r>
      </w:hyperlink>
    </w:p>
    <w:p w14:paraId="46DD0EA4" w14:textId="77777777" w:rsidR="007A2B7A" w:rsidRDefault="00785C91">
      <w:pPr>
        <w:pStyle w:val="TOC2"/>
        <w:tabs>
          <w:tab w:val="right" w:leader="dot" w:pos="9360"/>
        </w:tabs>
      </w:pPr>
      <w:hyperlink w:anchor="__RefHeading___Toc8717_1631704520">
        <w:r w:rsidR="00F719BB">
          <w:rPr>
            <w:rStyle w:val="IndexLink"/>
            <w:webHidden/>
          </w:rPr>
          <w:t>Moving Modules to Other Files</w:t>
        </w:r>
        <w:r w:rsidR="00F719BB">
          <w:rPr>
            <w:rStyle w:val="IndexLink"/>
            <w:webHidden/>
          </w:rPr>
          <w:tab/>
          <w:t>5</w:t>
        </w:r>
      </w:hyperlink>
    </w:p>
    <w:p w14:paraId="298784FE" w14:textId="77777777" w:rsidR="007A2B7A" w:rsidRDefault="00785C91">
      <w:pPr>
        <w:pStyle w:val="TOC2"/>
        <w:tabs>
          <w:tab w:val="right" w:leader="dot" w:pos="9360"/>
        </w:tabs>
      </w:pPr>
      <w:hyperlink w:anchor="__RefHeading___Toc8719_1631704520">
        <w:r w:rsidR="00F719BB">
          <w:rPr>
            <w:rStyle w:val="IndexLink"/>
            <w:webHidden/>
          </w:rPr>
          <w:t>Rules of Module File Ssystems</w:t>
        </w:r>
        <w:r w:rsidR="00F719BB">
          <w:rPr>
            <w:rStyle w:val="IndexLink"/>
            <w:webHidden/>
          </w:rPr>
          <w:tab/>
          <w:t>11</w:t>
        </w:r>
      </w:hyperlink>
    </w:p>
    <w:p w14:paraId="4F05CED4" w14:textId="77777777" w:rsidR="007A2B7A" w:rsidRDefault="00785C91">
      <w:pPr>
        <w:pStyle w:val="TOC1"/>
        <w:tabs>
          <w:tab w:val="right" w:leader="dot" w:pos="9360"/>
        </w:tabs>
      </w:pPr>
      <w:hyperlink w:anchor="__RefHeading___Toc8721_1631704520">
        <w:r w:rsidR="00F719BB">
          <w:rPr>
            <w:rStyle w:val="IndexLink"/>
            <w:webHidden/>
          </w:rPr>
          <w:t>Controlling Visibility with pub</w:t>
        </w:r>
        <w:r w:rsidR="00F719BB">
          <w:rPr>
            <w:rStyle w:val="IndexLink"/>
            <w:webHidden/>
          </w:rPr>
          <w:tab/>
          <w:t>12</w:t>
        </w:r>
      </w:hyperlink>
    </w:p>
    <w:p w14:paraId="2CDC6A97" w14:textId="77777777" w:rsidR="007A2B7A" w:rsidRDefault="00785C91">
      <w:pPr>
        <w:pStyle w:val="TOC2"/>
        <w:tabs>
          <w:tab w:val="right" w:leader="dot" w:pos="9360"/>
        </w:tabs>
      </w:pPr>
      <w:hyperlink w:anchor="__RefHeading___Toc8723_1631704520">
        <w:r w:rsidR="00F719BB">
          <w:rPr>
            <w:rStyle w:val="IndexLink"/>
            <w:webHidden/>
          </w:rPr>
          <w:t>Making a Function Public</w:t>
        </w:r>
        <w:r w:rsidR="00F719BB">
          <w:rPr>
            <w:rStyle w:val="IndexLink"/>
            <w:webHidden/>
          </w:rPr>
          <w:tab/>
          <w:t>14</w:t>
        </w:r>
      </w:hyperlink>
    </w:p>
    <w:p w14:paraId="1EF1F8F3" w14:textId="77777777" w:rsidR="007A2B7A" w:rsidRDefault="00785C91">
      <w:pPr>
        <w:pStyle w:val="TOC2"/>
        <w:tabs>
          <w:tab w:val="right" w:leader="dot" w:pos="9360"/>
        </w:tabs>
      </w:pPr>
      <w:hyperlink w:anchor="__RefHeading___Toc8725_1631704520">
        <w:r w:rsidR="00F719BB">
          <w:rPr>
            <w:rStyle w:val="IndexLink"/>
            <w:webHidden/>
          </w:rPr>
          <w:t>Privacy Rules</w:t>
        </w:r>
        <w:r w:rsidR="00F719BB">
          <w:rPr>
            <w:rStyle w:val="IndexLink"/>
            <w:webHidden/>
          </w:rPr>
          <w:tab/>
          <w:t>16</w:t>
        </w:r>
      </w:hyperlink>
    </w:p>
    <w:p w14:paraId="43E850CD" w14:textId="77777777" w:rsidR="007A2B7A" w:rsidRDefault="00785C91">
      <w:pPr>
        <w:pStyle w:val="TOC2"/>
        <w:tabs>
          <w:tab w:val="right" w:leader="dot" w:pos="9360"/>
        </w:tabs>
      </w:pPr>
      <w:hyperlink w:anchor="__RefHeading___Toc8727_1631704520">
        <w:r w:rsidR="00F719BB">
          <w:rPr>
            <w:rStyle w:val="IndexLink"/>
            <w:webHidden/>
          </w:rPr>
          <w:t>Privacy Examples</w:t>
        </w:r>
        <w:r w:rsidR="00F719BB">
          <w:rPr>
            <w:rStyle w:val="IndexLink"/>
            <w:webHidden/>
          </w:rPr>
          <w:tab/>
          <w:t>16</w:t>
        </w:r>
      </w:hyperlink>
    </w:p>
    <w:p w14:paraId="4270B019" w14:textId="77777777" w:rsidR="007A2B7A" w:rsidRDefault="00785C91">
      <w:pPr>
        <w:pStyle w:val="TOC3"/>
        <w:tabs>
          <w:tab w:val="right" w:leader="dot" w:pos="9360"/>
        </w:tabs>
      </w:pPr>
      <w:hyperlink w:anchor="__RefHeading___Toc8729_1631704520">
        <w:r w:rsidR="00F719BB">
          <w:rPr>
            <w:rStyle w:val="IndexLink"/>
            <w:webHidden/>
          </w:rPr>
          <w:t>Looking at the Errors</w:t>
        </w:r>
        <w:r w:rsidR="00F719BB">
          <w:rPr>
            <w:rStyle w:val="IndexLink"/>
            <w:webHidden/>
          </w:rPr>
          <w:tab/>
          <w:t>17</w:t>
        </w:r>
      </w:hyperlink>
    </w:p>
    <w:p w14:paraId="782090EF" w14:textId="77777777" w:rsidR="007A2B7A" w:rsidRDefault="00785C91">
      <w:pPr>
        <w:pStyle w:val="TOC3"/>
        <w:tabs>
          <w:tab w:val="right" w:leader="dot" w:pos="9360"/>
        </w:tabs>
      </w:pPr>
      <w:hyperlink w:anchor="__RefHeading___Toc8731_1631704520">
        <w:r w:rsidR="00F719BB">
          <w:rPr>
            <w:rStyle w:val="IndexLink"/>
            <w:webHidden/>
          </w:rPr>
          <w:t>Fixing the Errors</w:t>
        </w:r>
        <w:r w:rsidR="00F719BB">
          <w:rPr>
            <w:rStyle w:val="IndexLink"/>
            <w:webHidden/>
          </w:rPr>
          <w:tab/>
          <w:t>17</w:t>
        </w:r>
      </w:hyperlink>
    </w:p>
    <w:p w14:paraId="14652992" w14:textId="77777777" w:rsidR="007A2B7A" w:rsidRDefault="00785C91">
      <w:pPr>
        <w:pStyle w:val="TOC1"/>
        <w:tabs>
          <w:tab w:val="right" w:leader="dot" w:pos="9360"/>
        </w:tabs>
      </w:pPr>
      <w:hyperlink w:anchor="__RefHeading___Toc8733_1631704520">
        <w:r w:rsidR="00F719BB">
          <w:rPr>
            <w:rStyle w:val="IndexLink"/>
            <w:webHidden/>
          </w:rPr>
          <w:t>Importing Names</w:t>
        </w:r>
        <w:r w:rsidR="00F719BB">
          <w:rPr>
            <w:rStyle w:val="IndexLink"/>
            <w:webHidden/>
          </w:rPr>
          <w:tab/>
          <w:t>18</w:t>
        </w:r>
      </w:hyperlink>
    </w:p>
    <w:p w14:paraId="07F88C8D" w14:textId="77777777" w:rsidR="007A2B7A" w:rsidRDefault="00785C91">
      <w:pPr>
        <w:pStyle w:val="TOC2"/>
        <w:tabs>
          <w:tab w:val="right" w:leader="dot" w:pos="9360"/>
        </w:tabs>
      </w:pPr>
      <w:hyperlink w:anchor="__RefHeading___Toc8735_1631704520">
        <w:r w:rsidR="00F719BB">
          <w:rPr>
            <w:rStyle w:val="IndexLink"/>
            <w:webHidden/>
          </w:rPr>
          <w:t>Concise Imports with use</w:t>
        </w:r>
        <w:r w:rsidR="00F719BB">
          <w:rPr>
            <w:rStyle w:val="IndexLink"/>
            <w:webHidden/>
          </w:rPr>
          <w:tab/>
          <w:t>18</w:t>
        </w:r>
      </w:hyperlink>
    </w:p>
    <w:p w14:paraId="6534ADC6" w14:textId="77777777" w:rsidR="007A2B7A" w:rsidRDefault="00785C91">
      <w:pPr>
        <w:pStyle w:val="TOC2"/>
        <w:tabs>
          <w:tab w:val="right" w:leader="dot" w:pos="9360"/>
        </w:tabs>
      </w:pPr>
      <w:hyperlink w:anchor="__RefHeading___Toc8737_1631704520">
        <w:r w:rsidR="00F719BB">
          <w:rPr>
            <w:rStyle w:val="IndexLink"/>
            <w:webHidden/>
          </w:rPr>
          <w:t>Glob Imports with *</w:t>
        </w:r>
        <w:r w:rsidR="00F719BB">
          <w:rPr>
            <w:rStyle w:val="IndexLink"/>
            <w:webHidden/>
          </w:rPr>
          <w:tab/>
          <w:t>20</w:t>
        </w:r>
      </w:hyperlink>
    </w:p>
    <w:p w14:paraId="30FB79BE" w14:textId="77777777" w:rsidR="007A2B7A" w:rsidRDefault="00785C91">
      <w:pPr>
        <w:pStyle w:val="TOC2"/>
        <w:tabs>
          <w:tab w:val="right" w:leader="dot" w:pos="9360"/>
        </w:tabs>
      </w:pPr>
      <w:hyperlink w:anchor="__RefHeading___Toc8739_1631704520">
        <w:r w:rsidR="00F719BB">
          <w:rPr>
            <w:rStyle w:val="IndexLink"/>
            <w:webHidden/>
          </w:rPr>
          <w:t>Using super to Access a Parent Module</w:t>
        </w:r>
        <w:r w:rsidR="00F719BB">
          <w:rPr>
            <w:rStyle w:val="IndexLink"/>
            <w:webHidden/>
          </w:rPr>
          <w:tab/>
          <w:t>21</w:t>
        </w:r>
      </w:hyperlink>
    </w:p>
    <w:p w14:paraId="3A7A4EAE" w14:textId="77777777" w:rsidR="007A2B7A" w:rsidRDefault="00785C91">
      <w:pPr>
        <w:pStyle w:val="TOC1"/>
        <w:tabs>
          <w:tab w:val="right" w:leader="dot" w:pos="9360"/>
        </w:tabs>
      </w:pPr>
      <w:hyperlink w:anchor="__RefHeading___Toc8741_1631704520">
        <w:r w:rsidR="00F719BB">
          <w:rPr>
            <w:rStyle w:val="IndexLink"/>
            <w:webHidden/>
          </w:rPr>
          <w:t>Summary</w:t>
        </w:r>
        <w:r w:rsidR="00F719BB">
          <w:rPr>
            <w:rStyle w:val="IndexLink"/>
            <w:webHidden/>
          </w:rPr>
          <w:tab/>
          <w:t>23</w:t>
        </w:r>
      </w:hyperlink>
      <w:r w:rsidR="00F719BB">
        <w:fldChar w:fldCharType="end"/>
      </w:r>
    </w:p>
    <w:p w14:paraId="01294F31" w14:textId="77777777" w:rsidR="007A2B7A" w:rsidRDefault="00F719BB">
      <w:pPr>
        <w:pStyle w:val="ChapterStart"/>
      </w:pPr>
      <w:r>
        <w:t>Chapter 7</w:t>
      </w:r>
    </w:p>
    <w:p w14:paraId="28CFC672" w14:textId="77777777" w:rsidR="007A2B7A" w:rsidRDefault="00F719BB">
      <w:pPr>
        <w:pStyle w:val="ChapterTitle"/>
      </w:pPr>
      <w:ins w:id="0" w:author="Carol Nichols" w:date="2017-06-01T11:28:00Z">
        <w:r>
          <w:t xml:space="preserve">Using </w:t>
        </w:r>
      </w:ins>
      <w:commentRangeStart w:id="1"/>
      <w:r>
        <w:t>Modules</w:t>
      </w:r>
      <w:ins w:id="2" w:author="Carol Nichols" w:date="2017-06-01T11:28:00Z">
        <w:r>
          <w:t xml:space="preserve"> to Reuse and Organize Code</w:t>
        </w:r>
      </w:ins>
      <w:commentRangeEnd w:id="1"/>
      <w:r>
        <w:commentReference w:id="1"/>
      </w:r>
      <w:r>
        <w:commentReference w:id="3"/>
      </w:r>
    </w:p>
    <w:p w14:paraId="45FCCD5F" w14:textId="77777777" w:rsidR="007A2B7A" w:rsidRDefault="00F719BB">
      <w:pPr>
        <w:pStyle w:val="1stPara"/>
        <w:pPrChange w:id="4" w:author="AnneMarieW" w:date="2017-03-31T14:04:00Z">
          <w:pPr/>
        </w:pPrChange>
      </w:pPr>
      <w:r>
        <w:rPr>
          <w:rFonts w:eastAsia="Microsoft YaHei"/>
        </w:rPr>
        <w:t xml:space="preserve">When you start writing programs in Rust, your code might live solely in the </w:t>
      </w:r>
      <w:r>
        <w:rPr>
          <w:rStyle w:val="Literal"/>
        </w:rPr>
        <w:t>main</w:t>
      </w:r>
      <w:r>
        <w:rPr>
          <w:rFonts w:eastAsia="Microsoft YaHei"/>
        </w:rPr>
        <w:t xml:space="preserve"> function. As your code grows, you’ll eventually move functionality </w:t>
      </w:r>
      <w:del w:id="5" w:author="AnneMarieW" w:date="2017-03-30T13:28:00Z">
        <w:r>
          <w:rPr>
            <w:rFonts w:eastAsia="Microsoft YaHei"/>
          </w:rPr>
          <w:delText xml:space="preserve">out </w:delText>
        </w:r>
      </w:del>
      <w:r>
        <w:rPr>
          <w:rFonts w:eastAsia="Microsoft YaHei"/>
        </w:rPr>
        <w:t>into other functions</w:t>
      </w:r>
      <w:del w:id="6" w:author="AnneMarieW" w:date="2017-03-30T13:28:00Z">
        <w:r>
          <w:rPr>
            <w:rFonts w:eastAsia="Microsoft YaHei"/>
          </w:rPr>
          <w:delText>, both</w:delText>
        </w:r>
      </w:del>
      <w:r>
        <w:rPr>
          <w:rFonts w:eastAsia="Microsoft YaHei"/>
        </w:rPr>
        <w:t xml:space="preserve"> for re</w:t>
      </w:r>
      <w:del w:id="7" w:author="AnneMarieW" w:date="2017-03-30T13:28:00Z">
        <w:r>
          <w:rPr>
            <w:rFonts w:eastAsia="Microsoft YaHei"/>
          </w:rPr>
          <w:delText>-</w:delText>
        </w:r>
      </w:del>
      <w:r>
        <w:rPr>
          <w:rFonts w:eastAsia="Microsoft YaHei"/>
        </w:rPr>
        <w:t>use and</w:t>
      </w:r>
      <w:del w:id="8" w:author="AnneMarieW" w:date="2017-03-30T13:28:00Z">
        <w:r>
          <w:rPr>
            <w:rFonts w:eastAsia="Microsoft YaHei"/>
          </w:rPr>
          <w:delText xml:space="preserve"> for</w:delText>
        </w:r>
      </w:del>
      <w:r>
        <w:rPr>
          <w:rFonts w:eastAsia="Microsoft YaHei"/>
        </w:rPr>
        <w:t xml:space="preserve"> better organization. By splitting your code </w:t>
      </w:r>
      <w:del w:id="9" w:author="AnneMarieW" w:date="2017-03-30T13:28:00Z">
        <w:r>
          <w:rPr>
            <w:rFonts w:eastAsia="Microsoft YaHei"/>
          </w:rPr>
          <w:delText xml:space="preserve">up </w:delText>
        </w:r>
      </w:del>
      <w:r>
        <w:rPr>
          <w:rFonts w:eastAsia="Microsoft YaHei"/>
        </w:rPr>
        <w:t xml:space="preserve">into smaller chunks, each chunk is easier to understand on its own. But what happens if you </w:t>
      </w:r>
      <w:del w:id="10" w:author="AnneMarieW" w:date="2017-03-30T13:29:00Z">
        <w:r>
          <w:rPr>
            <w:rFonts w:eastAsia="Microsoft YaHei"/>
          </w:rPr>
          <w:delText xml:space="preserve">find yourself with </w:delText>
        </w:r>
      </w:del>
      <w:r>
        <w:rPr>
          <w:rFonts w:eastAsia="Microsoft YaHei"/>
        </w:rPr>
        <w:t xml:space="preserve">have too many functions? Rust has a module system that </w:t>
      </w:r>
      <w:del w:id="11" w:author="Carol Nichols" w:date="2017-06-06T13:18:00Z">
        <w:r>
          <w:rPr>
            <w:rFonts w:eastAsia="Microsoft YaHei"/>
          </w:rPr>
          <w:delText>handles</w:delText>
        </w:r>
      </w:del>
      <w:del w:id="12" w:author="Carol Nichols" w:date="2017-06-06T13:09:00Z">
        <w:r>
          <w:rPr>
            <w:rFonts w:eastAsia="Microsoft YaHei"/>
          </w:rPr>
          <w:delText>enables</w:delText>
        </w:r>
      </w:del>
      <w:del w:id="13" w:author="Carol Nichols" w:date="2017-06-06T13:18:00Z">
        <w:r>
          <w:rPr>
            <w:rFonts w:eastAsia="Microsoft YaHei"/>
          </w:rPr>
          <w:delText xml:space="preserve"> </w:delText>
        </w:r>
      </w:del>
      <w:del w:id="14" w:author="Carol Nichols" w:date="2017-06-06T13:09:00Z">
        <w:r>
          <w:rPr>
            <w:rFonts w:eastAsia="Microsoft YaHei"/>
          </w:rPr>
          <w:delText xml:space="preserve">the </w:delText>
        </w:r>
      </w:del>
      <w:del w:id="15" w:author="Carol Nichols" w:date="2017-06-06T13:18:00Z">
        <w:r>
          <w:rPr>
            <w:rFonts w:eastAsia="Microsoft YaHei"/>
          </w:rPr>
          <w:delText>the problem of wanting to re-use</w:delText>
        </w:r>
      </w:del>
      <w:del w:id="16" w:author="Carol Nichols" w:date="2017-06-06T13:09:00Z">
        <w:r>
          <w:rPr>
            <w:rFonts w:eastAsia="Microsoft YaHei"/>
          </w:rPr>
          <w:delText>ingnge of</w:delText>
        </w:r>
      </w:del>
      <w:del w:id="17" w:author="Carol Nichols" w:date="2017-06-06T13:18:00Z">
        <w:r>
          <w:rPr>
            <w:rFonts w:eastAsia="Microsoft YaHei"/>
          </w:rPr>
          <w:delText xml:space="preserve"> code while keeping your code</w:delText>
        </w:r>
      </w:del>
      <w:del w:id="18" w:author="Carol Nichols" w:date="2017-06-06T13:10:00Z">
        <w:r>
          <w:rPr>
            <w:rFonts w:eastAsia="Microsoft YaHei"/>
          </w:rPr>
          <w:delText>in an</w:delText>
        </w:r>
      </w:del>
      <w:del w:id="19" w:author="Carol Nichols" w:date="2017-06-06T13:18:00Z">
        <w:r>
          <w:rPr>
            <w:rFonts w:eastAsia="Microsoft YaHei"/>
          </w:rPr>
          <w:delText xml:space="preserve"> organized</w:delText>
        </w:r>
      </w:del>
      <w:del w:id="20" w:author="Carol Nichols" w:date="2017-06-06T13:10:00Z">
        <w:r>
          <w:rPr>
            <w:rFonts w:eastAsia="Microsoft YaHei"/>
          </w:rPr>
          <w:delText xml:space="preserve"> fashion</w:delText>
        </w:r>
      </w:del>
      <w:del w:id="21" w:author="Carol Nichols" w:date="2017-06-06T13:18:00Z">
        <w:r>
          <w:rPr>
            <w:rFonts w:eastAsia="Microsoft YaHei"/>
          </w:rPr>
          <w:delText>.</w:delText>
        </w:r>
      </w:del>
      <w:ins w:id="22" w:author="Carol Nichols" w:date="2017-06-06T13:18:00Z">
        <w:r>
          <w:rPr>
            <w:rFonts w:eastAsia="Microsoft YaHei"/>
          </w:rPr>
          <w:t>enables the reuse of code in an organized fashion.</w:t>
        </w:r>
      </w:ins>
    </w:p>
    <w:p w14:paraId="0E5F7F35" w14:textId="77777777" w:rsidR="007A2B7A" w:rsidRDefault="00F719BB">
      <w:pPr>
        <w:pStyle w:val="Body"/>
        <w:rPr>
          <w:rFonts w:eastAsia="Microsoft YaHei"/>
        </w:rPr>
      </w:pPr>
      <w:r>
        <w:rPr>
          <w:rFonts w:eastAsia="Microsoft YaHei"/>
        </w:rPr>
        <w:t>In the same way that you extract lines of code into a function, you can extract functions (and other code</w:t>
      </w:r>
      <w:ins w:id="23" w:author="AnneMarieW" w:date="2017-03-30T13:29:00Z">
        <w:r>
          <w:rPr>
            <w:rFonts w:eastAsia="Microsoft YaHei"/>
          </w:rPr>
          <w:t>,</w:t>
        </w:r>
      </w:ins>
      <w:r>
        <w:rPr>
          <w:rFonts w:eastAsia="Microsoft YaHei"/>
        </w:rPr>
        <w:t xml:space="preserve"> like </w:t>
      </w:r>
      <w:proofErr w:type="spellStart"/>
      <w:r>
        <w:rPr>
          <w:rFonts w:eastAsia="Microsoft YaHei"/>
        </w:rPr>
        <w:t>structs</w:t>
      </w:r>
      <w:proofErr w:type="spellEnd"/>
      <w:r>
        <w:rPr>
          <w:rFonts w:eastAsia="Microsoft YaHei"/>
        </w:rPr>
        <w:t xml:space="preserve"> and </w:t>
      </w:r>
      <w:proofErr w:type="spellStart"/>
      <w:r>
        <w:rPr>
          <w:rFonts w:eastAsia="Microsoft YaHei"/>
        </w:rPr>
        <w:t>enums</w:t>
      </w:r>
      <w:proofErr w:type="spellEnd"/>
      <w:del w:id="24" w:author="AnneMarieW" w:date="2017-03-30T13:29:00Z">
        <w:r>
          <w:rPr>
            <w:rFonts w:eastAsia="Microsoft YaHei"/>
          </w:rPr>
          <w:delText xml:space="preserve"> too</w:delText>
        </w:r>
      </w:del>
      <w:r>
        <w:rPr>
          <w:rFonts w:eastAsia="Microsoft YaHei"/>
        </w:rPr>
        <w:t xml:space="preserve">) into different modules. A </w:t>
      </w:r>
      <w:r>
        <w:rPr>
          <w:rStyle w:val="EmphasisItalic"/>
          <w:rFonts w:eastAsia="Microsoft YaHei"/>
        </w:rPr>
        <w:t>module</w:t>
      </w:r>
      <w:r>
        <w:rPr>
          <w:rFonts w:eastAsia="Microsoft YaHei"/>
        </w:rPr>
        <w:t xml:space="preserve"> is a namespace that contains definitions of functions or types, and you can choose whether those definitions are visible outside their module (public) or not (private). Here’s an overview of how modules work:</w:t>
      </w:r>
    </w:p>
    <w:p w14:paraId="009FCD34" w14:textId="77777777" w:rsidR="007A2B7A" w:rsidRDefault="00F719BB">
      <w:pPr>
        <w:pStyle w:val="BulletA"/>
      </w:pPr>
      <w:del w:id="25" w:author="Carol Nichols" w:date="2017-06-06T12:58:00Z">
        <w:r>
          <w:rPr>
            <w:rFonts w:eastAsia="Microsoft YaHei"/>
          </w:rPr>
          <w:delText xml:space="preserve">You declare a new module </w:delText>
        </w:r>
      </w:del>
      <w:del w:id="26" w:author="AnneMarieW" w:date="2017-03-30T13:30:00Z">
        <w:r>
          <w:rPr>
            <w:rFonts w:eastAsia="Microsoft YaHei"/>
          </w:rPr>
          <w:delText>with</w:delText>
        </w:r>
      </w:del>
      <w:del w:id="27" w:author="Carol Nichols" w:date="2017-06-06T12:58:00Z">
        <w:r>
          <w:rPr>
            <w:rFonts w:eastAsia="Microsoft YaHei"/>
          </w:rPr>
          <w:delText>using t</w:delText>
        </w:r>
      </w:del>
      <w:ins w:id="28" w:author="Carol Nichols" w:date="2017-06-06T12:58:00Z">
        <w:r>
          <w:rPr>
            <w:rFonts w:eastAsia="Microsoft YaHei"/>
          </w:rPr>
          <w:t>T</w:t>
        </w:r>
      </w:ins>
      <w:r>
        <w:rPr>
          <w:rFonts w:eastAsia="Microsoft YaHei"/>
        </w:rPr>
        <w:t xml:space="preserve">he </w:t>
      </w:r>
      <w:del w:id="29" w:author="Carol Nichols" w:date="2017-06-06T12:58:00Z">
        <w:r>
          <w:rPr>
            <w:rFonts w:eastAsia="Microsoft YaHei"/>
          </w:rPr>
          <w:delText xml:space="preserve">keyword </w:delText>
        </w:r>
      </w:del>
      <w:r>
        <w:rPr>
          <w:rStyle w:val="Literal"/>
        </w:rPr>
        <w:t>mod</w:t>
      </w:r>
      <w:ins w:id="30" w:author="Carol Nichols" w:date="2017-06-06T12:58:00Z">
        <w:r>
          <w:t xml:space="preserve"> </w:t>
        </w:r>
        <w:r>
          <w:rPr>
            <w:rFonts w:eastAsia="Microsoft YaHei"/>
          </w:rPr>
          <w:t>keyword declares a new module</w:t>
        </w:r>
      </w:ins>
      <w:ins w:id="31" w:author="AnneMarieW" w:date="2017-03-30T13:30:00Z">
        <w:r>
          <w:rPr>
            <w:rFonts w:eastAsia="Microsoft YaHei"/>
          </w:rPr>
          <w:t>.</w:t>
        </w:r>
      </w:ins>
      <w:ins w:id="32" w:author="Carol Nichols" w:date="2017-06-06T12:58:00Z">
        <w:r>
          <w:rPr>
            <w:rFonts w:eastAsia="Microsoft YaHei"/>
          </w:rPr>
          <w:t xml:space="preserve"> Code within the module appears either immediately following this declaration within curly braces or in </w:t>
        </w:r>
      </w:ins>
      <w:ins w:id="33" w:author="Carol Nichols" w:date="2017-06-06T12:59:00Z">
        <w:r>
          <w:rPr>
            <w:rFonts w:eastAsia="Microsoft YaHei"/>
          </w:rPr>
          <w:t>another file.</w:t>
        </w:r>
      </w:ins>
    </w:p>
    <w:p w14:paraId="0D8FF92B" w14:textId="77777777" w:rsidR="007A2B7A" w:rsidRDefault="00F719BB">
      <w:pPr>
        <w:pStyle w:val="BulletB"/>
      </w:pPr>
      <w:r>
        <w:rPr>
          <w:rFonts w:eastAsia="Microsoft YaHei"/>
        </w:rPr>
        <w:t xml:space="preserve">By default, </w:t>
      </w:r>
      <w:del w:id="34" w:author="Carol Nichols" w:date="2017-06-01T11:31:00Z">
        <w:r>
          <w:rPr>
            <w:rFonts w:eastAsia="Microsoft YaHei"/>
          </w:rPr>
          <w:delText>everything</w:delText>
        </w:r>
      </w:del>
      <w:r>
        <w:rPr>
          <w:rFonts w:eastAsia="Microsoft YaHei"/>
        </w:rPr>
        <w:commentReference w:id="35"/>
      </w:r>
      <w:r>
        <w:rPr>
          <w:rFonts w:eastAsia="Microsoft YaHei"/>
        </w:rPr>
        <w:commentReference w:id="36"/>
      </w:r>
      <w:ins w:id="37" w:author="Carol Nichols" w:date="2017-06-01T11:31:00Z">
        <w:r>
          <w:rPr>
            <w:rFonts w:eastAsia="Microsoft YaHei"/>
          </w:rPr>
          <w:t>functions, types, constants, and modules are</w:t>
        </w:r>
      </w:ins>
      <w:del w:id="38" w:author="Carol Nichols" w:date="2017-06-01T11:31:00Z">
        <w:r>
          <w:rPr>
            <w:rFonts w:eastAsia="Microsoft YaHei"/>
          </w:rPr>
          <w:delText xml:space="preserve"> is set as</w:delText>
        </w:r>
      </w:del>
      <w:r>
        <w:rPr>
          <w:rFonts w:eastAsia="Microsoft YaHei"/>
        </w:rPr>
        <w:t xml:space="preserve"> private</w:t>
      </w:r>
      <w:del w:id="39" w:author="Carol Nichols" w:date="2017-06-01T11:31:00Z">
        <w:r>
          <w:rPr>
            <w:rFonts w:eastAsia="Microsoft YaHei"/>
          </w:rPr>
          <w:delText xml:space="preserve"> (including modules)</w:delText>
        </w:r>
      </w:del>
      <w:r>
        <w:rPr>
          <w:rFonts w:eastAsia="Microsoft YaHei"/>
        </w:rPr>
        <w:t xml:space="preserve">. </w:t>
      </w:r>
      <w:del w:id="40" w:author="Carol Nichols" w:date="2017-06-06T12:59:00Z">
        <w:r>
          <w:rPr>
            <w:rFonts w:eastAsia="Microsoft YaHei"/>
          </w:rPr>
          <w:delText>You can use t</w:delText>
        </w:r>
      </w:del>
      <w:ins w:id="41" w:author="Carol Nichols" w:date="2017-06-06T12:59:00Z">
        <w:r>
          <w:rPr>
            <w:rFonts w:eastAsia="Microsoft YaHei"/>
          </w:rPr>
          <w:t>T</w:t>
        </w:r>
      </w:ins>
      <w:r>
        <w:rPr>
          <w:rFonts w:eastAsia="Microsoft YaHei"/>
        </w:rPr>
        <w:t xml:space="preserve">he </w:t>
      </w:r>
      <w:r>
        <w:rPr>
          <w:rStyle w:val="Literal"/>
        </w:rPr>
        <w:t>pub</w:t>
      </w:r>
      <w:r>
        <w:rPr>
          <w:rFonts w:eastAsia="Microsoft YaHei"/>
        </w:rPr>
        <w:t xml:space="preserve"> keyword </w:t>
      </w:r>
      <w:del w:id="42" w:author="Carol Nichols" w:date="2017-06-06T12:59:00Z">
        <w:r>
          <w:rPr>
            <w:rFonts w:eastAsia="Microsoft YaHei"/>
          </w:rPr>
          <w:delText>to</w:delText>
        </w:r>
      </w:del>
      <w:ins w:id="43" w:author="Carol Nichols" w:date="2017-06-06T12:59:00Z">
        <w:r>
          <w:rPr>
            <w:rFonts w:eastAsia="Microsoft YaHei"/>
          </w:rPr>
          <w:t>makes</w:t>
        </w:r>
      </w:ins>
      <w:del w:id="44" w:author="Carol Nichols" w:date="2017-06-06T12:59:00Z">
        <w:r>
          <w:rPr>
            <w:rFonts w:eastAsia="Microsoft YaHei"/>
          </w:rPr>
          <w:delText xml:space="preserve"> make</w:delText>
        </w:r>
      </w:del>
      <w:r>
        <w:rPr>
          <w:rFonts w:eastAsia="Microsoft YaHei"/>
        </w:rPr>
        <w:t xml:space="preserve"> a</w:t>
      </w:r>
      <w:del w:id="45" w:author="Carol Nichols" w:date="2017-06-01T11:32:00Z">
        <w:r>
          <w:rPr>
            <w:rFonts w:eastAsia="Microsoft YaHei"/>
          </w:rPr>
          <w:delText xml:space="preserve"> module</w:delText>
        </w:r>
      </w:del>
      <w:ins w:id="46" w:author="Carol Nichols" w:date="2017-06-01T11:32:00Z">
        <w:r>
          <w:rPr>
            <w:rFonts w:eastAsia="Microsoft YaHei"/>
          </w:rPr>
          <w:t>n item</w:t>
        </w:r>
      </w:ins>
      <w:r>
        <w:rPr>
          <w:rFonts w:eastAsia="Microsoft YaHei"/>
        </w:rPr>
        <w:t xml:space="preserve"> public and therefore visible outside </w:t>
      </w:r>
      <w:del w:id="47" w:author="AnneMarieW" w:date="2017-03-30T13:31:00Z">
        <w:r>
          <w:rPr>
            <w:rFonts w:eastAsia="Microsoft YaHei"/>
          </w:rPr>
          <w:delText xml:space="preserve">of </w:delText>
        </w:r>
      </w:del>
      <w:r>
        <w:rPr>
          <w:rFonts w:eastAsia="Microsoft YaHei"/>
        </w:rPr>
        <w:t>its namespace.</w:t>
      </w:r>
    </w:p>
    <w:p w14:paraId="67569FB7" w14:textId="77777777" w:rsidR="007A2B7A" w:rsidRDefault="00F719BB">
      <w:pPr>
        <w:pStyle w:val="BulletC"/>
      </w:pPr>
      <w:r>
        <w:rPr>
          <w:rFonts w:eastAsia="Microsoft YaHei"/>
        </w:rPr>
        <w:t xml:space="preserve">The </w:t>
      </w:r>
      <w:r>
        <w:rPr>
          <w:rStyle w:val="Literal"/>
        </w:rPr>
        <w:t>use</w:t>
      </w:r>
      <w:r>
        <w:rPr>
          <w:rFonts w:eastAsia="Microsoft YaHei"/>
        </w:rPr>
        <w:t xml:space="preserve"> keyword </w:t>
      </w:r>
      <w:del w:id="48" w:author="Carol Nichols" w:date="2017-06-06T12:59:00Z">
        <w:r>
          <w:rPr>
            <w:rFonts w:eastAsia="Microsoft YaHei"/>
          </w:rPr>
          <w:delText xml:space="preserve">allows you to </w:delText>
        </w:r>
      </w:del>
      <w:r>
        <w:rPr>
          <w:rFonts w:eastAsia="Microsoft YaHei"/>
        </w:rPr>
        <w:t>bring</w:t>
      </w:r>
      <w:ins w:id="49" w:author="Carol Nichols" w:date="2017-06-06T12:59:00Z">
        <w:r>
          <w:rPr>
            <w:rFonts w:eastAsia="Microsoft YaHei"/>
          </w:rPr>
          <w:t>s</w:t>
        </w:r>
      </w:ins>
      <w:r>
        <w:rPr>
          <w:rFonts w:eastAsia="Microsoft YaHei"/>
        </w:rPr>
        <w:t xml:space="preserve"> modules, or the definitions inside modules, into scope so </w:t>
      </w:r>
      <w:del w:id="50" w:author="AnneMarieW" w:date="2017-03-30T13:31:00Z">
        <w:r>
          <w:rPr>
            <w:rFonts w:eastAsia="Microsoft YaHei"/>
          </w:rPr>
          <w:delText xml:space="preserve">that </w:delText>
        </w:r>
      </w:del>
      <w:r>
        <w:rPr>
          <w:rFonts w:eastAsia="Microsoft YaHei"/>
        </w:rPr>
        <w:t>it’s easier to refer to them.</w:t>
      </w:r>
    </w:p>
    <w:p w14:paraId="013A248F" w14:textId="77777777" w:rsidR="007A2B7A" w:rsidRDefault="00F719BB">
      <w:pPr>
        <w:pStyle w:val="Body"/>
        <w:rPr>
          <w:rFonts w:eastAsia="Microsoft YaHei"/>
        </w:rPr>
      </w:pPr>
      <w:r>
        <w:rPr>
          <w:rFonts w:eastAsia="Microsoft YaHei"/>
        </w:rPr>
        <w:t xml:space="preserve">We’ll </w:t>
      </w:r>
      <w:del w:id="51" w:author="AnneMarieW" w:date="2017-03-30T13:32:00Z">
        <w:r>
          <w:rPr>
            <w:rFonts w:eastAsia="Microsoft YaHei"/>
          </w:rPr>
          <w:delText xml:space="preserve">take a </w:delText>
        </w:r>
      </w:del>
      <w:r>
        <w:rPr>
          <w:rFonts w:eastAsia="Microsoft YaHei"/>
        </w:rPr>
        <w:t xml:space="preserve">look at each of these parts </w:t>
      </w:r>
      <w:del w:id="52" w:author="AnneMarieW" w:date="2017-03-30T13:32:00Z">
        <w:r>
          <w:rPr>
            <w:rFonts w:eastAsia="Microsoft YaHei"/>
          </w:rPr>
          <w:delText>and</w:delText>
        </w:r>
      </w:del>
      <w:ins w:id="53" w:author="AnneMarieW" w:date="2017-03-30T13:32:00Z">
        <w:r>
          <w:rPr>
            <w:rFonts w:eastAsia="Microsoft YaHei"/>
          </w:rPr>
          <w:t>to</w:t>
        </w:r>
      </w:ins>
      <w:r>
        <w:rPr>
          <w:rFonts w:eastAsia="Microsoft YaHei"/>
        </w:rPr>
        <w:t xml:space="preserve"> see how they fit into the whole.</w:t>
      </w:r>
    </w:p>
    <w:p w14:paraId="2E99417D" w14:textId="77777777" w:rsidR="007A2B7A" w:rsidRDefault="00F719BB">
      <w:pPr>
        <w:pStyle w:val="HeadA"/>
        <w:rPr>
          <w:sz w:val="36"/>
          <w:szCs w:val="36"/>
        </w:rPr>
      </w:pPr>
      <w:bookmarkStart w:id="54" w:name="`mod`-and-the-filesystem"/>
      <w:bookmarkStart w:id="55" w:name="__RefHeading___Toc8713_1631704520"/>
      <w:bookmarkStart w:id="56" w:name="_Toc478551195"/>
      <w:bookmarkEnd w:id="54"/>
      <w:bookmarkEnd w:id="55"/>
      <w:r>
        <w:rPr>
          <w:rStyle w:val="Literal"/>
          <w:rPrChange w:id="57" w:author="Carol Nichols" w:date="2017-06-01T11:33:00Z">
            <w:rPr/>
          </w:rPrChange>
        </w:rPr>
        <w:lastRenderedPageBreak/>
        <w:t>mod</w:t>
      </w:r>
      <w:bookmarkEnd w:id="56"/>
      <w:r>
        <w:t xml:space="preserve"> and the Filesystem</w:t>
      </w:r>
    </w:p>
    <w:p w14:paraId="48723373" w14:textId="77777777" w:rsidR="007A2B7A" w:rsidRDefault="00F719BB">
      <w:pPr>
        <w:pStyle w:val="BodyFirst"/>
      </w:pPr>
      <w:r>
        <w:rPr>
          <w:rFonts w:eastAsia="Microsoft YaHei"/>
        </w:rPr>
        <w:t>We’ll start our module example by making a new project with Cargo, but instead of creating a binary crate, we’</w:t>
      </w:r>
      <w:del w:id="58" w:author="AnneMarieW" w:date="2017-03-30T13:32:00Z">
        <w:r>
          <w:rPr>
            <w:rFonts w:eastAsia="Microsoft YaHei"/>
          </w:rPr>
          <w:delText>re going to</w:delText>
        </w:r>
      </w:del>
      <w:ins w:id="59" w:author="AnneMarieW" w:date="2017-03-30T13:32:00Z">
        <w:r>
          <w:rPr>
            <w:rFonts w:eastAsia="Microsoft YaHei"/>
          </w:rPr>
          <w:t>ll</w:t>
        </w:r>
      </w:ins>
      <w:r>
        <w:rPr>
          <w:rFonts w:eastAsia="Microsoft YaHei"/>
        </w:rPr>
        <w:t xml:space="preserve"> make a library crate: a project that other people can pull into their projects as a dependency. </w:t>
      </w:r>
      <w:del w:id="60" w:author="AnneMarieW" w:date="2017-03-30T13:32:00Z">
        <w:r>
          <w:rPr>
            <w:rFonts w:eastAsia="Microsoft YaHei"/>
          </w:rPr>
          <w:delText>We</w:delText>
        </w:r>
      </w:del>
      <w:del w:id="61" w:author="Carol Nichols" w:date="2017-06-01T11:36:00Z">
        <w:r>
          <w:rPr>
            <w:rFonts w:eastAsia="Microsoft YaHei"/>
          </w:rPr>
          <w:delText>You saw this with t</w:delText>
        </w:r>
      </w:del>
      <w:ins w:id="62" w:author="Carol Nichols" w:date="2017-06-01T11:36:00Z">
        <w:r>
          <w:rPr>
            <w:rFonts w:eastAsia="Microsoft YaHei"/>
          </w:rPr>
          <w:t>For example, t</w:t>
        </w:r>
      </w:ins>
      <w:r>
        <w:rPr>
          <w:rFonts w:eastAsia="Microsoft YaHei"/>
        </w:rPr>
        <w:t xml:space="preserve">he </w:t>
      </w:r>
      <w:r>
        <w:rPr>
          <w:rStyle w:val="Literal"/>
        </w:rPr>
        <w:t>rand</w:t>
      </w:r>
      <w:r>
        <w:rPr>
          <w:rFonts w:eastAsia="Microsoft YaHei"/>
        </w:rPr>
        <w:t xml:space="preserve"> crate in Chapter 2</w:t>
      </w:r>
      <w:ins w:id="63" w:author="Carol Nichols" w:date="2017-06-01T11:36:00Z">
        <w:r>
          <w:rPr>
            <w:rFonts w:eastAsia="Microsoft YaHei"/>
          </w:rPr>
          <w:t xml:space="preserve"> is a library crate that we used as a dependency in the guessing game project</w:t>
        </w:r>
      </w:ins>
      <w:r>
        <w:rPr>
          <w:rFonts w:eastAsia="Microsoft YaHei"/>
        </w:rPr>
        <w:t>.</w:t>
      </w:r>
    </w:p>
    <w:p w14:paraId="602C9C5A" w14:textId="77777777" w:rsidR="007A2B7A" w:rsidRDefault="00F719BB">
      <w:pPr>
        <w:pStyle w:val="ProductionDirective"/>
      </w:pPr>
      <w:bookmarkStart w:id="64" w:name="__DdeLink__2275_1631704520"/>
      <w:bookmarkEnd w:id="64"/>
      <w:ins w:id="65" w:author="Carol Nichols" w:date="2017-06-01T11:41:00Z">
        <w:r>
          <w:rPr>
            <w:rFonts w:eastAsia="Microsoft YaHei"/>
          </w:rPr>
          <w:t xml:space="preserve">Prod: Check </w:t>
        </w:r>
        <w:proofErr w:type="spellStart"/>
        <w:r>
          <w:rPr>
            <w:rFonts w:eastAsia="Microsoft YaHei"/>
          </w:rPr>
          <w:t>xref</w:t>
        </w:r>
      </w:ins>
      <w:proofErr w:type="spellEnd"/>
    </w:p>
    <w:p w14:paraId="2A771B7D" w14:textId="77777777" w:rsidR="007A2B7A" w:rsidRDefault="00F719BB">
      <w:pPr>
        <w:pStyle w:val="Body"/>
      </w:pPr>
      <w:r>
        <w:rPr>
          <w:rFonts w:eastAsia="Microsoft YaHei"/>
        </w:rPr>
        <w:t>We’ll create a skeleton of a library that provides some general networking functionality; we’</w:t>
      </w:r>
      <w:del w:id="66" w:author="AnneMarieW" w:date="2017-03-30T13:33:00Z">
        <w:r>
          <w:rPr>
            <w:rFonts w:eastAsia="Microsoft YaHei"/>
          </w:rPr>
          <w:delText>re going to</w:delText>
        </w:r>
      </w:del>
      <w:ins w:id="67" w:author="AnneMarieW" w:date="2017-03-30T13:33:00Z">
        <w:r>
          <w:rPr>
            <w:rFonts w:eastAsia="Microsoft YaHei"/>
          </w:rPr>
          <w:t>ll</w:t>
        </w:r>
      </w:ins>
      <w:r>
        <w:rPr>
          <w:rFonts w:eastAsia="Microsoft YaHei"/>
        </w:rPr>
        <w:t xml:space="preserve"> concentrate on the organization of the modules and functions</w:t>
      </w:r>
      <w:del w:id="68" w:author="AnneMarieW" w:date="2017-03-30T13:33:00Z">
        <w:r>
          <w:rPr>
            <w:rFonts w:eastAsia="Microsoft YaHei"/>
          </w:rPr>
          <w:delText>,</w:delText>
        </w:r>
      </w:del>
      <w:r>
        <w:rPr>
          <w:rFonts w:eastAsia="Microsoft YaHei"/>
        </w:rPr>
        <w:t xml:space="preserve"> but </w:t>
      </w:r>
      <w:del w:id="69" w:author="janelle" w:date="2017-05-16T12:40:00Z">
        <w:r>
          <w:rPr>
            <w:rFonts w:eastAsia="Microsoft YaHei"/>
          </w:rPr>
          <w:delText xml:space="preserve">not </w:delText>
        </w:r>
      </w:del>
      <w:ins w:id="70" w:author="janelle" w:date="2017-05-16T12:40:00Z">
        <w:r>
          <w:rPr>
            <w:rFonts w:eastAsia="Microsoft YaHei"/>
          </w:rPr>
          <w:t xml:space="preserve">we won’t </w:t>
        </w:r>
      </w:ins>
      <w:r>
        <w:rPr>
          <w:rFonts w:eastAsia="Microsoft YaHei"/>
        </w:rPr>
        <w:t xml:space="preserve">worry about what code goes in the function bodies. We’ll call our library </w:t>
      </w:r>
      <w:r>
        <w:rPr>
          <w:rStyle w:val="Literal"/>
        </w:rPr>
        <w:t>communicator</w:t>
      </w:r>
      <w:r>
        <w:rPr>
          <w:rFonts w:eastAsia="Microsoft YaHei"/>
        </w:rPr>
        <w:t xml:space="preserve">. By default, </w:t>
      </w:r>
      <w:ins w:id="71" w:author="AnneMarieW" w:date="2017-03-30T13:33:00Z">
        <w:r>
          <w:rPr>
            <w:rFonts w:eastAsia="Microsoft YaHei"/>
          </w:rPr>
          <w:t>C</w:t>
        </w:r>
      </w:ins>
      <w:del w:id="72" w:author="AnneMarieW" w:date="2017-03-30T13:33:00Z">
        <w:r>
          <w:rPr>
            <w:rFonts w:eastAsia="Microsoft YaHei"/>
          </w:rPr>
          <w:delText>c</w:delText>
        </w:r>
      </w:del>
      <w:r>
        <w:rPr>
          <w:rFonts w:eastAsia="Microsoft YaHei"/>
        </w:rPr>
        <w:t>argo will create a library unless another type of project is specified</w:t>
      </w:r>
      <w:ins w:id="73" w:author="AnneMarieW" w:date="2017-03-30T13:34:00Z">
        <w:r>
          <w:rPr>
            <w:rFonts w:eastAsia="Microsoft YaHei"/>
          </w:rPr>
          <w:t>:</w:t>
        </w:r>
      </w:ins>
      <w:del w:id="74" w:author="AnneMarieW" w:date="2017-03-30T13:34:00Z">
        <w:r>
          <w:rPr>
            <w:rFonts w:eastAsia="Microsoft YaHei"/>
          </w:rPr>
          <w:delText>, so</w:delText>
        </w:r>
      </w:del>
      <w:r>
        <w:rPr>
          <w:rFonts w:eastAsia="Microsoft YaHei"/>
        </w:rPr>
        <w:t xml:space="preserve"> if we </w:t>
      </w:r>
      <w:ins w:id="75" w:author="AnneMarieW" w:date="2017-03-30T13:34:00Z">
        <w:r>
          <w:rPr>
            <w:rFonts w:eastAsia="Microsoft YaHei"/>
          </w:rPr>
          <w:t xml:space="preserve">omit </w:t>
        </w:r>
      </w:ins>
      <w:del w:id="76" w:author="AnneMarieW" w:date="2017-03-30T13:34:00Z">
        <w:r>
          <w:rPr>
            <w:rFonts w:eastAsia="Microsoft YaHei"/>
          </w:rPr>
          <w:delText xml:space="preserve">leave off </w:delText>
        </w:r>
      </w:del>
      <w:r>
        <w:rPr>
          <w:rFonts w:eastAsia="Microsoft YaHei"/>
        </w:rPr>
        <w:t xml:space="preserve">the </w:t>
      </w:r>
      <w:r>
        <w:rPr>
          <w:rStyle w:val="Literal"/>
        </w:rPr>
        <w:t>--bin</w:t>
      </w:r>
      <w:r>
        <w:rPr>
          <w:rFonts w:eastAsia="Microsoft YaHei"/>
        </w:rPr>
        <w:t xml:space="preserve"> option that </w:t>
      </w:r>
      <w:commentRangeStart w:id="77"/>
      <w:r>
        <w:rPr>
          <w:rFonts w:eastAsia="Microsoft YaHei"/>
        </w:rPr>
        <w:t xml:space="preserve">we’ve been using </w:t>
      </w:r>
      <w:del w:id="78" w:author="Carol Nichols" w:date="2017-06-01T11:34:00Z">
        <w:r>
          <w:rPr>
            <w:rFonts w:eastAsia="Microsoft YaHei"/>
          </w:rPr>
          <w:delText>so far</w:delText>
        </w:r>
      </w:del>
      <w:ins w:id="79" w:author="Carol Nichols" w:date="2017-06-01T11:34:00Z">
        <w:r>
          <w:rPr>
            <w:rFonts w:eastAsia="Microsoft YaHei"/>
          </w:rPr>
          <w:t>in all of the chapters</w:t>
        </w:r>
      </w:ins>
      <w:ins w:id="80" w:author="Carol Nichols" w:date="2017-06-01T11:35:00Z">
        <w:r>
          <w:rPr>
            <w:rFonts w:eastAsia="Microsoft YaHei"/>
          </w:rPr>
          <w:t xml:space="preserve"> preceding this one</w:t>
        </w:r>
      </w:ins>
      <w:commentRangeEnd w:id="77"/>
      <w:r>
        <w:commentReference w:id="77"/>
      </w:r>
      <w:r>
        <w:rPr>
          <w:rFonts w:eastAsia="Microsoft YaHei"/>
        </w:rPr>
        <w:commentReference w:id="81"/>
      </w:r>
      <w:ins w:id="82" w:author="AnneMarieW" w:date="2017-03-30T13:34:00Z">
        <w:r>
          <w:rPr>
            <w:rFonts w:eastAsia="Microsoft YaHei"/>
          </w:rPr>
          <w:t>,</w:t>
        </w:r>
      </w:ins>
      <w:r>
        <w:rPr>
          <w:rFonts w:eastAsia="Microsoft YaHei"/>
        </w:rPr>
        <w:t xml:space="preserve"> our project will be a library:</w:t>
      </w:r>
    </w:p>
    <w:p w14:paraId="36664860" w14:textId="77777777" w:rsidR="007A2B7A" w:rsidRDefault="00F719BB">
      <w:pPr>
        <w:pStyle w:val="CodeA"/>
      </w:pPr>
      <w:r>
        <w:t>$ cargo new communicator</w:t>
      </w:r>
    </w:p>
    <w:p w14:paraId="0CF36D09" w14:textId="77777777" w:rsidR="007A2B7A" w:rsidRDefault="00F719BB">
      <w:pPr>
        <w:pStyle w:val="CodeC"/>
      </w:pPr>
      <w:r>
        <w:t>$ cd communicator</w:t>
      </w:r>
    </w:p>
    <w:p w14:paraId="71AAA3CB" w14:textId="77777777" w:rsidR="007A2B7A" w:rsidRDefault="00F719BB">
      <w:pPr>
        <w:pStyle w:val="Body"/>
        <w:rPr>
          <w:rFonts w:eastAsia="Microsoft YaHei"/>
        </w:rPr>
      </w:pPr>
      <w:r>
        <w:rPr>
          <w:rFonts w:eastAsia="Microsoft YaHei"/>
        </w:rPr>
        <w:t xml:space="preserve">Notice that Cargo generated </w:t>
      </w:r>
      <w:r>
        <w:rPr>
          <w:rStyle w:val="EmphasisItalic"/>
          <w:rFonts w:eastAsia="Microsoft YaHei"/>
        </w:rPr>
        <w:t>src/lib.rs</w:t>
      </w:r>
      <w:r>
        <w:rPr>
          <w:rFonts w:eastAsia="Microsoft YaHei"/>
        </w:rPr>
        <w:t xml:space="preserve"> instead of </w:t>
      </w:r>
      <w:proofErr w:type="spellStart"/>
      <w:r>
        <w:rPr>
          <w:rStyle w:val="EmphasisItalic"/>
          <w:rFonts w:eastAsia="Microsoft YaHei"/>
        </w:rPr>
        <w:t>src</w:t>
      </w:r>
      <w:proofErr w:type="spellEnd"/>
      <w:r>
        <w:rPr>
          <w:rStyle w:val="EmphasisItalic"/>
          <w:rFonts w:eastAsia="Microsoft YaHei"/>
        </w:rPr>
        <w:t>/main.rs</w:t>
      </w:r>
      <w:r>
        <w:rPr>
          <w:rFonts w:eastAsia="Microsoft YaHei"/>
        </w:rPr>
        <w:t xml:space="preserve">. Inside </w:t>
      </w:r>
      <w:r>
        <w:rPr>
          <w:rStyle w:val="EmphasisItalic"/>
          <w:rFonts w:eastAsia="Microsoft YaHei"/>
        </w:rPr>
        <w:t>src/lib.rs</w:t>
      </w:r>
      <w:r>
        <w:rPr>
          <w:rFonts w:eastAsia="Microsoft YaHei"/>
        </w:rPr>
        <w:t xml:space="preserve"> we’ll find th</w:t>
      </w:r>
      <w:del w:id="83" w:author="AnneMarieW" w:date="2017-03-30T13:35:00Z">
        <w:r>
          <w:rPr>
            <w:rFonts w:eastAsia="Microsoft YaHei"/>
          </w:rPr>
          <w:delText>is</w:delText>
        </w:r>
      </w:del>
      <w:ins w:id="84" w:author="AnneMarieW" w:date="2017-03-30T13:35:00Z">
        <w:r>
          <w:rPr>
            <w:rFonts w:eastAsia="Microsoft YaHei"/>
          </w:rPr>
          <w:t>e following</w:t>
        </w:r>
      </w:ins>
      <w:r>
        <w:rPr>
          <w:rFonts w:eastAsia="Microsoft YaHei"/>
        </w:rPr>
        <w:t>:</w:t>
      </w:r>
    </w:p>
    <w:p w14:paraId="3A5AA56C" w14:textId="77777777" w:rsidR="007A2B7A" w:rsidRDefault="00F719BB">
      <w:pPr>
        <w:pStyle w:val="ProductionDirective"/>
        <w:rPr>
          <w:rFonts w:eastAsia="Microsoft YaHei"/>
        </w:rPr>
      </w:pPr>
      <w:r>
        <w:rPr>
          <w:rFonts w:eastAsia="Microsoft YaHei"/>
        </w:rPr>
        <w:t>Filename: src/lib.rs</w:t>
      </w:r>
    </w:p>
    <w:p w14:paraId="4288F1AE" w14:textId="77777777" w:rsidR="007A2B7A" w:rsidRDefault="00F719BB">
      <w:pPr>
        <w:pStyle w:val="CodeA"/>
      </w:pPr>
      <w:r>
        <w:t>#[</w:t>
      </w:r>
      <w:proofErr w:type="spellStart"/>
      <w:r>
        <w:t>cfg</w:t>
      </w:r>
      <w:proofErr w:type="spellEnd"/>
      <w:r>
        <w:t>(test)]</w:t>
      </w:r>
    </w:p>
    <w:p w14:paraId="1AAC8B10" w14:textId="77777777" w:rsidR="007A2B7A" w:rsidRDefault="00F719BB">
      <w:pPr>
        <w:pStyle w:val="CodeB"/>
      </w:pPr>
      <w:r>
        <w:t>mod tests {</w:t>
      </w:r>
    </w:p>
    <w:p w14:paraId="685F9909" w14:textId="77777777" w:rsidR="007A2B7A" w:rsidRDefault="00F719BB">
      <w:pPr>
        <w:pStyle w:val="CodeB"/>
      </w:pPr>
      <w:r>
        <w:t xml:space="preserve">    #[test]</w:t>
      </w:r>
    </w:p>
    <w:p w14:paraId="367EDF43" w14:textId="77777777" w:rsidR="007A2B7A" w:rsidRDefault="00F719BB">
      <w:pPr>
        <w:pStyle w:val="CodeB"/>
      </w:pPr>
      <w:r>
        <w:t xml:space="preserve">    </w:t>
      </w:r>
      <w:proofErr w:type="spellStart"/>
      <w:r>
        <w:t>fn</w:t>
      </w:r>
      <w:proofErr w:type="spellEnd"/>
      <w:r>
        <w:t xml:space="preserve"> </w:t>
      </w:r>
      <w:proofErr w:type="spellStart"/>
      <w:r>
        <w:t>it_works</w:t>
      </w:r>
      <w:proofErr w:type="spellEnd"/>
      <w:r>
        <w:t>() {</w:t>
      </w:r>
    </w:p>
    <w:p w14:paraId="3C47E3E2" w14:textId="77777777" w:rsidR="007A2B7A" w:rsidRDefault="00F719BB">
      <w:pPr>
        <w:pStyle w:val="CodeB"/>
      </w:pPr>
      <w:r>
        <w:t xml:space="preserve">    }</w:t>
      </w:r>
    </w:p>
    <w:p w14:paraId="2CFE2713" w14:textId="77777777" w:rsidR="007A2B7A" w:rsidRDefault="00F719BB">
      <w:pPr>
        <w:pStyle w:val="CodeC"/>
      </w:pPr>
      <w:r>
        <w:t>}</w:t>
      </w:r>
    </w:p>
    <w:p w14:paraId="2D2DD2CE" w14:textId="77777777" w:rsidR="007A2B7A" w:rsidRDefault="00F719BB">
      <w:pPr>
        <w:pStyle w:val="Body"/>
      </w:pPr>
      <w:r>
        <w:rPr>
          <w:rFonts w:eastAsia="Microsoft YaHei"/>
        </w:rPr>
        <w:t xml:space="preserve">Cargo creates an empty test to help us get our library started, rather than the “Hello, world!” binary that we get </w:t>
      </w:r>
      <w:ins w:id="85" w:author="AnneMarieW" w:date="2017-03-30T13:36:00Z">
        <w:r>
          <w:rPr>
            <w:rFonts w:eastAsia="Microsoft YaHei"/>
          </w:rPr>
          <w:t>when we use</w:t>
        </w:r>
      </w:ins>
      <w:del w:id="86" w:author="AnneMarieW" w:date="2017-03-30T13:36:00Z">
        <w:r>
          <w:rPr>
            <w:rFonts w:eastAsia="Microsoft YaHei"/>
          </w:rPr>
          <w:delText>with</w:delText>
        </w:r>
      </w:del>
      <w:r>
        <w:rPr>
          <w:rFonts w:eastAsia="Microsoft YaHei"/>
        </w:rPr>
        <w:t xml:space="preserve"> the </w:t>
      </w:r>
      <w:r>
        <w:rPr>
          <w:rStyle w:val="Literal"/>
        </w:rPr>
        <w:t>--bin</w:t>
      </w:r>
      <w:r>
        <w:rPr>
          <w:rFonts w:eastAsia="Microsoft YaHei"/>
        </w:rPr>
        <w:t xml:space="preserve"> option. We’ll look at the </w:t>
      </w:r>
      <w:r>
        <w:rPr>
          <w:rStyle w:val="Literal"/>
        </w:rPr>
        <w:t>#[]</w:t>
      </w:r>
      <w:r>
        <w:rPr>
          <w:rFonts w:eastAsia="Microsoft YaHei"/>
        </w:rPr>
        <w:t xml:space="preserve"> and </w:t>
      </w:r>
      <w:r>
        <w:rPr>
          <w:rStyle w:val="Literal"/>
        </w:rPr>
        <w:t>mod tests</w:t>
      </w:r>
      <w:r>
        <w:rPr>
          <w:rFonts w:eastAsia="Microsoft YaHei"/>
        </w:rPr>
        <w:t xml:space="preserve"> syntax</w:t>
      </w:r>
      <w:ins w:id="87" w:author="Carol Nichols" w:date="2017-06-01T11:39:00Z">
        <w:r>
          <w:rPr>
            <w:rFonts w:eastAsia="Microsoft YaHei"/>
          </w:rPr>
          <w:t xml:space="preserve"> in the “Using </w:t>
        </w:r>
        <w:r>
          <w:rPr>
            <w:rStyle w:val="Literal"/>
            <w:rFonts w:eastAsia="Microsoft YaHei"/>
          </w:rPr>
          <w:t>super</w:t>
        </w:r>
        <w:r>
          <w:rPr>
            <w:rFonts w:eastAsia="Microsoft YaHei"/>
          </w:rPr>
          <w:t xml:space="preserve"> to Access a Parent Module” section</w:t>
        </w:r>
      </w:ins>
      <w:r>
        <w:rPr>
          <w:rFonts w:eastAsia="Microsoft YaHei"/>
        </w:rPr>
        <w:t xml:space="preserve"> </w:t>
      </w:r>
      <w:del w:id="88" w:author="Carol Nichols" w:date="2017-06-01T11:40:00Z">
        <w:r>
          <w:rPr>
            <w:rFonts w:eastAsia="Microsoft YaHei"/>
          </w:rPr>
          <w:delText xml:space="preserve">a little </w:delText>
        </w:r>
      </w:del>
      <w:commentRangeStart w:id="89"/>
      <w:r>
        <w:rPr>
          <w:rFonts w:eastAsia="Microsoft YaHei"/>
        </w:rPr>
        <w:t>later</w:t>
      </w:r>
      <w:ins w:id="90" w:author="Carol Nichols" w:date="2017-06-01T11:40:00Z">
        <w:r>
          <w:rPr>
            <w:rFonts w:eastAsia="Microsoft YaHei"/>
          </w:rPr>
          <w:t xml:space="preserve"> in this chapter</w:t>
        </w:r>
      </w:ins>
      <w:commentRangeEnd w:id="89"/>
      <w:r>
        <w:commentReference w:id="89"/>
      </w:r>
      <w:r>
        <w:rPr>
          <w:rFonts w:eastAsia="Microsoft YaHei"/>
        </w:rPr>
        <w:commentReference w:id="91"/>
      </w:r>
      <w:r>
        <w:rPr>
          <w:rFonts w:eastAsia="Microsoft YaHei"/>
        </w:rPr>
        <w:t>, but for now</w:t>
      </w:r>
      <w:ins w:id="92" w:author="AnneMarieW" w:date="2017-03-30T13:37:00Z">
        <w:r>
          <w:rPr>
            <w:rFonts w:eastAsia="Microsoft YaHei"/>
          </w:rPr>
          <w:t>,</w:t>
        </w:r>
      </w:ins>
      <w:del w:id="93" w:author="Carol Nichols" w:date="2017-06-01T11:41:00Z">
        <w:r>
          <w:rPr>
            <w:rFonts w:eastAsia="Microsoft YaHei"/>
          </w:rPr>
          <w:delText xml:space="preserve"> </w:delText>
        </w:r>
      </w:del>
      <w:del w:id="94" w:author="AnneMarieW" w:date="2017-03-30T13:37:00Z">
        <w:r>
          <w:rPr>
            <w:rFonts w:eastAsia="Microsoft YaHei"/>
          </w:rPr>
          <w:delText xml:space="preserve">just </w:delText>
        </w:r>
      </w:del>
      <w:del w:id="95" w:author="Carol Nichols" w:date="2017-06-01T11:41:00Z">
        <w:r>
          <w:rPr>
            <w:rFonts w:eastAsia="Microsoft YaHei"/>
          </w:rPr>
          <w:delText xml:space="preserve">make sure </w:delText>
        </w:r>
      </w:del>
      <w:del w:id="96" w:author="AnneMarieW" w:date="2017-03-30T13:37:00Z">
        <w:r>
          <w:rPr>
            <w:rFonts w:eastAsia="Microsoft YaHei"/>
          </w:rPr>
          <w:delText>to</w:delText>
        </w:r>
      </w:del>
      <w:del w:id="97" w:author="Carol Nichols" w:date="2017-06-01T11:41:00Z">
        <w:r>
          <w:rPr>
            <w:rFonts w:eastAsia="Microsoft YaHei"/>
          </w:rPr>
          <w:delText>you</w:delText>
        </w:r>
      </w:del>
      <w:r>
        <w:rPr>
          <w:rFonts w:eastAsia="Microsoft YaHei"/>
        </w:rPr>
        <w:t xml:space="preserve"> leave</w:t>
      </w:r>
      <w:commentRangeStart w:id="98"/>
      <w:r>
        <w:rPr>
          <w:rFonts w:eastAsia="Microsoft YaHei"/>
        </w:rPr>
        <w:t xml:space="preserve"> </w:t>
      </w:r>
      <w:del w:id="99" w:author="Carol Nichols" w:date="2017-06-01T11:41:00Z">
        <w:r>
          <w:rPr>
            <w:rFonts w:eastAsia="Microsoft YaHei"/>
          </w:rPr>
          <w:delText>it</w:delText>
        </w:r>
      </w:del>
      <w:ins w:id="100" w:author="Carol Nichols" w:date="2017-06-01T11:41:00Z">
        <w:r>
          <w:rPr>
            <w:rFonts w:eastAsia="Microsoft YaHei"/>
          </w:rPr>
          <w:t>this code</w:t>
        </w:r>
      </w:ins>
      <w:commentRangeEnd w:id="98"/>
      <w:r>
        <w:commentReference w:id="98"/>
      </w:r>
      <w:r>
        <w:rPr>
          <w:rFonts w:eastAsia="Microsoft YaHei"/>
        </w:rPr>
        <w:commentReference w:id="101"/>
      </w:r>
      <w:r>
        <w:rPr>
          <w:rFonts w:eastAsia="Microsoft YaHei"/>
        </w:rPr>
        <w:t xml:space="preserve"> </w:t>
      </w:r>
      <w:del w:id="102" w:author="Carol Nichols" w:date="2017-06-01T11:41:00Z">
        <w:r>
          <w:rPr>
            <w:rFonts w:eastAsia="Microsoft YaHei"/>
          </w:rPr>
          <w:delText>in</w:delText>
        </w:r>
      </w:del>
      <w:ins w:id="103" w:author="Carol Nichols" w:date="2017-06-01T11:41:00Z">
        <w:r>
          <w:rPr>
            <w:rFonts w:eastAsia="Microsoft YaHei"/>
          </w:rPr>
          <w:t xml:space="preserve">at the </w:t>
        </w:r>
      </w:ins>
      <w:ins w:id="104" w:author="Carol Nichols" w:date="2017-06-01T11:42:00Z">
        <w:r>
          <w:rPr>
            <w:rFonts w:eastAsia="Microsoft YaHei"/>
          </w:rPr>
          <w:t>bottom of</w:t>
        </w:r>
      </w:ins>
      <w:r>
        <w:rPr>
          <w:rFonts w:eastAsia="Microsoft YaHei"/>
        </w:rPr>
        <w:t xml:space="preserve"> </w:t>
      </w:r>
      <w:del w:id="105" w:author="AnneMarieW" w:date="2017-03-30T13:36:00Z">
        <w:r>
          <w:rPr>
            <w:rFonts w:eastAsia="Microsoft YaHei"/>
          </w:rPr>
          <w:delText xml:space="preserve">your </w:delText>
        </w:r>
      </w:del>
      <w:proofErr w:type="spellStart"/>
      <w:r>
        <w:rPr>
          <w:rStyle w:val="EmphasisItalic"/>
          <w:rFonts w:eastAsia="Microsoft YaHei"/>
        </w:rPr>
        <w:t>src</w:t>
      </w:r>
      <w:proofErr w:type="spellEnd"/>
      <w:r>
        <w:rPr>
          <w:rStyle w:val="EmphasisItalic"/>
          <w:rFonts w:eastAsia="Microsoft YaHei"/>
        </w:rPr>
        <w:t>/lib.rs</w:t>
      </w:r>
      <w:r>
        <w:rPr>
          <w:rFonts w:eastAsia="Microsoft YaHei"/>
        </w:rPr>
        <w:t>.</w:t>
      </w:r>
    </w:p>
    <w:p w14:paraId="51FCE693" w14:textId="77777777" w:rsidR="007A2B7A" w:rsidRDefault="00F719BB">
      <w:pPr>
        <w:pStyle w:val="ProductionDirective"/>
      </w:pPr>
      <w:ins w:id="106" w:author="Carol Nichols" w:date="2017-06-01T11:41:00Z">
        <w:r>
          <w:rPr>
            <w:rFonts w:eastAsia="Microsoft YaHei"/>
          </w:rPr>
          <w:t xml:space="preserve">Prod: Check </w:t>
        </w:r>
        <w:proofErr w:type="spellStart"/>
        <w:r>
          <w:rPr>
            <w:rFonts w:eastAsia="Microsoft YaHei"/>
          </w:rPr>
          <w:t>xref</w:t>
        </w:r>
      </w:ins>
      <w:proofErr w:type="spellEnd"/>
    </w:p>
    <w:p w14:paraId="6E268904" w14:textId="77777777" w:rsidR="007A2B7A" w:rsidRDefault="00F719BB">
      <w:pPr>
        <w:pStyle w:val="Body"/>
        <w:rPr>
          <w:rFonts w:eastAsia="Microsoft YaHei"/>
        </w:rPr>
      </w:pPr>
      <w:del w:id="107" w:author="AnneMarieW" w:date="2017-03-30T13:37:00Z">
        <w:r>
          <w:rPr>
            <w:rFonts w:eastAsia="Microsoft YaHei"/>
          </w:rPr>
          <w:delText>Sinc</w:delText>
        </w:r>
      </w:del>
      <w:ins w:id="108" w:author="AnneMarieW" w:date="2017-03-30T13:37:00Z">
        <w:r>
          <w:rPr>
            <w:rFonts w:eastAsia="Microsoft YaHei"/>
          </w:rPr>
          <w:t>Becaus</w:t>
        </w:r>
      </w:ins>
      <w:r>
        <w:rPr>
          <w:rFonts w:eastAsia="Microsoft YaHei"/>
        </w:rPr>
        <w:t xml:space="preserve">e we don’t have a </w:t>
      </w:r>
      <w:r>
        <w:rPr>
          <w:rStyle w:val="EmphasisItalic"/>
          <w:rFonts w:eastAsia="Microsoft YaHei"/>
        </w:rPr>
        <w:t>src/main.rs</w:t>
      </w:r>
      <w:ins w:id="109" w:author="AnneMarieW" w:date="2017-03-30T13:44:00Z">
        <w:r>
          <w:rPr>
            <w:rFonts w:eastAsia="Microsoft YaHei"/>
          </w:rPr>
          <w:t xml:space="preserve"> file</w:t>
        </w:r>
      </w:ins>
      <w:r>
        <w:rPr>
          <w:rFonts w:eastAsia="Microsoft YaHei"/>
        </w:rPr>
        <w:t xml:space="preserve">, there’s nothing for Cargo to execute with the </w:t>
      </w:r>
      <w:r>
        <w:rPr>
          <w:rStyle w:val="Literal"/>
        </w:rPr>
        <w:t>cargo run</w:t>
      </w:r>
      <w:r>
        <w:rPr>
          <w:rFonts w:eastAsia="Microsoft YaHei"/>
        </w:rPr>
        <w:t xml:space="preserve"> command. Therefore, we</w:t>
      </w:r>
      <w:del w:id="110" w:author="AnneMarieW" w:date="2017-03-30T13:38:00Z">
        <w:r>
          <w:rPr>
            <w:rFonts w:eastAsia="Microsoft YaHei"/>
          </w:rPr>
          <w:delText xml:space="preserve"> wi</w:delText>
        </w:r>
      </w:del>
      <w:ins w:id="111" w:author="AnneMarieW" w:date="2017-03-30T13:38:00Z">
        <w:r>
          <w:rPr>
            <w:rFonts w:eastAsia="Microsoft YaHei"/>
          </w:rPr>
          <w:t>’</w:t>
        </w:r>
      </w:ins>
      <w:r>
        <w:rPr>
          <w:rFonts w:eastAsia="Microsoft YaHei"/>
        </w:rPr>
        <w:t xml:space="preserve">ll </w:t>
      </w:r>
      <w:del w:id="112" w:author="AnneMarieW" w:date="2017-03-30T13:38:00Z">
        <w:r>
          <w:rPr>
            <w:rFonts w:eastAsia="Microsoft YaHei"/>
          </w:rPr>
          <w:delText xml:space="preserve">be </w:delText>
        </w:r>
      </w:del>
      <w:r>
        <w:rPr>
          <w:rFonts w:eastAsia="Microsoft YaHei"/>
        </w:rPr>
        <w:t>us</w:t>
      </w:r>
      <w:ins w:id="113" w:author="AnneMarieW" w:date="2017-03-30T13:38:00Z">
        <w:r>
          <w:rPr>
            <w:rFonts w:eastAsia="Microsoft YaHei"/>
          </w:rPr>
          <w:t>e</w:t>
        </w:r>
      </w:ins>
      <w:del w:id="114" w:author="AnneMarieW" w:date="2017-03-30T13:38:00Z">
        <w:r>
          <w:rPr>
            <w:rFonts w:eastAsia="Microsoft YaHei"/>
          </w:rPr>
          <w:delText>ing</w:delText>
        </w:r>
      </w:del>
      <w:r>
        <w:rPr>
          <w:rFonts w:eastAsia="Microsoft YaHei"/>
        </w:rPr>
        <w:t xml:space="preserve"> the </w:t>
      </w:r>
      <w:r>
        <w:rPr>
          <w:rStyle w:val="Literal"/>
        </w:rPr>
        <w:t>cargo build</w:t>
      </w:r>
      <w:r>
        <w:rPr>
          <w:rFonts w:eastAsia="Microsoft YaHei"/>
        </w:rPr>
        <w:t xml:space="preserve"> command to</w:t>
      </w:r>
      <w:del w:id="115" w:author="AnneMarieW" w:date="2017-03-30T13:38:00Z">
        <w:r>
          <w:rPr>
            <w:rFonts w:eastAsia="Microsoft YaHei"/>
          </w:rPr>
          <w:delText xml:space="preserve"> only</w:delText>
        </w:r>
      </w:del>
      <w:r>
        <w:rPr>
          <w:rFonts w:eastAsia="Microsoft YaHei"/>
        </w:rPr>
        <w:t xml:space="preserve"> compile our library crate’s code.</w:t>
      </w:r>
    </w:p>
    <w:p w14:paraId="576342B5" w14:textId="77777777" w:rsidR="007A2B7A" w:rsidRDefault="00F719BB">
      <w:pPr>
        <w:pStyle w:val="Body"/>
        <w:rPr>
          <w:rFonts w:eastAsia="Microsoft YaHei"/>
        </w:rPr>
      </w:pPr>
      <w:r>
        <w:rPr>
          <w:rFonts w:eastAsia="Microsoft YaHei"/>
        </w:rPr>
        <w:lastRenderedPageBreak/>
        <w:t>We’</w:t>
      </w:r>
      <w:del w:id="116" w:author="AnneMarieW" w:date="2017-03-30T13:39:00Z">
        <w:r>
          <w:rPr>
            <w:rFonts w:eastAsia="Microsoft YaHei"/>
          </w:rPr>
          <w:delText>re going to</w:delText>
        </w:r>
      </w:del>
      <w:ins w:id="117" w:author="AnneMarieW" w:date="2017-03-30T13:39:00Z">
        <w:r>
          <w:rPr>
            <w:rFonts w:eastAsia="Microsoft YaHei"/>
          </w:rPr>
          <w:t>ll</w:t>
        </w:r>
      </w:ins>
      <w:r>
        <w:rPr>
          <w:rFonts w:eastAsia="Microsoft YaHei"/>
        </w:rPr>
        <w:t xml:space="preserve"> look at different options for organizing your library’s code </w:t>
      </w:r>
      <w:del w:id="118" w:author="AnneMarieW" w:date="2017-03-30T13:39:00Z">
        <w:r>
          <w:rPr>
            <w:rFonts w:eastAsia="Microsoft YaHei"/>
          </w:rPr>
          <w:delText>which</w:delText>
        </w:r>
      </w:del>
      <w:ins w:id="119" w:author="AnneMarieW" w:date="2017-03-30T13:39:00Z">
        <w:r>
          <w:rPr>
            <w:rFonts w:eastAsia="Microsoft YaHei"/>
          </w:rPr>
          <w:t>that</w:t>
        </w:r>
      </w:ins>
      <w:r>
        <w:rPr>
          <w:rFonts w:eastAsia="Microsoft YaHei"/>
        </w:rPr>
        <w:t xml:space="preserve"> will be suitable in a variety of situations, depending on the intent</w:t>
      </w:r>
      <w:del w:id="120" w:author="AnneMarieW" w:date="2017-03-30T13:40:00Z">
        <w:r>
          <w:rPr>
            <w:rFonts w:eastAsia="Microsoft YaHei"/>
          </w:rPr>
          <w:delText>ions you have for your</w:delText>
        </w:r>
      </w:del>
      <w:ins w:id="121" w:author="AnneMarieW" w:date="2017-03-30T13:40:00Z">
        <w:r>
          <w:rPr>
            <w:rFonts w:eastAsia="Microsoft YaHei"/>
          </w:rPr>
          <w:t xml:space="preserve"> of the</w:t>
        </w:r>
      </w:ins>
      <w:r>
        <w:rPr>
          <w:rFonts w:eastAsia="Microsoft YaHei"/>
        </w:rPr>
        <w:t xml:space="preserve"> code.</w:t>
      </w:r>
    </w:p>
    <w:p w14:paraId="1602F518" w14:textId="77777777" w:rsidR="007A2B7A" w:rsidRDefault="00F719BB">
      <w:pPr>
        <w:pStyle w:val="HeadB"/>
        <w:rPr>
          <w:sz w:val="27"/>
          <w:szCs w:val="27"/>
        </w:rPr>
      </w:pPr>
      <w:bookmarkStart w:id="122" w:name="module-definitions"/>
      <w:bookmarkStart w:id="123" w:name="_Toc478551196"/>
      <w:bookmarkStart w:id="124" w:name="__RefHeading___Toc8715_1631704520"/>
      <w:bookmarkEnd w:id="122"/>
      <w:bookmarkEnd w:id="123"/>
      <w:bookmarkEnd w:id="124"/>
      <w:r>
        <w:t>Module Definitions</w:t>
      </w:r>
    </w:p>
    <w:p w14:paraId="0A815D4F" w14:textId="77777777" w:rsidR="007A2B7A" w:rsidRDefault="00F719BB">
      <w:pPr>
        <w:pStyle w:val="BodyFirst"/>
      </w:pPr>
      <w:r>
        <w:rPr>
          <w:rFonts w:eastAsia="Microsoft YaHei"/>
        </w:rPr>
        <w:t xml:space="preserve">For our </w:t>
      </w:r>
      <w:r>
        <w:rPr>
          <w:rStyle w:val="Literal"/>
        </w:rPr>
        <w:t>communicator</w:t>
      </w:r>
      <w:r>
        <w:rPr>
          <w:rFonts w:eastAsia="Microsoft YaHei"/>
        </w:rPr>
        <w:t xml:space="preserve"> networking library, we’</w:t>
      </w:r>
      <w:del w:id="125" w:author="AnneMarieW" w:date="2017-03-30T13:40:00Z">
        <w:r>
          <w:rPr>
            <w:rFonts w:eastAsia="Microsoft YaHei"/>
          </w:rPr>
          <w:delText>re</w:delText>
        </w:r>
      </w:del>
      <w:ins w:id="126" w:author="AnneMarieW" w:date="2017-03-30T13:40:00Z">
        <w:r>
          <w:rPr>
            <w:rFonts w:eastAsia="Microsoft YaHei"/>
          </w:rPr>
          <w:t>ll</w:t>
        </w:r>
      </w:ins>
      <w:r>
        <w:rPr>
          <w:rFonts w:eastAsia="Microsoft YaHei"/>
        </w:rPr>
        <w:t xml:space="preserve"> first</w:t>
      </w:r>
      <w:del w:id="127" w:author="AnneMarieW" w:date="2017-03-30T13:40:00Z">
        <w:r>
          <w:rPr>
            <w:rFonts w:eastAsia="Microsoft YaHei"/>
          </w:rPr>
          <w:delText xml:space="preserve"> going to</w:delText>
        </w:r>
      </w:del>
      <w:r>
        <w:rPr>
          <w:rFonts w:eastAsia="Microsoft YaHei"/>
        </w:rPr>
        <w:t xml:space="preserve"> define a module named </w:t>
      </w:r>
      <w:r>
        <w:rPr>
          <w:rStyle w:val="Literal"/>
        </w:rPr>
        <w:t>network</w:t>
      </w:r>
      <w:r>
        <w:rPr>
          <w:rFonts w:eastAsia="Microsoft YaHei"/>
        </w:rPr>
        <w:t xml:space="preserve"> that contains the definition of a function called </w:t>
      </w:r>
      <w:r>
        <w:rPr>
          <w:rStyle w:val="Literal"/>
        </w:rPr>
        <w:t>connect</w:t>
      </w:r>
      <w:r>
        <w:rPr>
          <w:rFonts w:eastAsia="Microsoft YaHei"/>
        </w:rPr>
        <w:t xml:space="preserve">. Every module definition in Rust starts with the </w:t>
      </w:r>
      <w:r>
        <w:rPr>
          <w:rStyle w:val="Literal"/>
        </w:rPr>
        <w:t>mod</w:t>
      </w:r>
      <w:r>
        <w:rPr>
          <w:rFonts w:eastAsia="Microsoft YaHei"/>
        </w:rPr>
        <w:t xml:space="preserve"> keyword. Add this code to the beginning of the </w:t>
      </w:r>
      <w:r>
        <w:rPr>
          <w:rStyle w:val="EmphasisItalic"/>
          <w:rFonts w:eastAsia="Microsoft YaHei"/>
        </w:rPr>
        <w:t>src/lib.rs</w:t>
      </w:r>
      <w:r>
        <w:rPr>
          <w:rFonts w:eastAsia="Microsoft YaHei"/>
        </w:rPr>
        <w:t xml:space="preserve"> file, above the test code:</w:t>
      </w:r>
    </w:p>
    <w:p w14:paraId="1FE54D08" w14:textId="77777777" w:rsidR="007A2B7A" w:rsidRDefault="00F719BB">
      <w:pPr>
        <w:pStyle w:val="ProductionDirective"/>
        <w:rPr>
          <w:rFonts w:eastAsia="Microsoft YaHei"/>
        </w:rPr>
      </w:pPr>
      <w:r>
        <w:rPr>
          <w:rFonts w:eastAsia="Microsoft YaHei"/>
        </w:rPr>
        <w:t>Filename: src/lib.rs</w:t>
      </w:r>
    </w:p>
    <w:p w14:paraId="3AC901A0" w14:textId="77777777" w:rsidR="007A2B7A" w:rsidRDefault="00F719BB">
      <w:pPr>
        <w:pStyle w:val="CodeA"/>
      </w:pPr>
      <w:r>
        <w:t>mod network {</w:t>
      </w:r>
    </w:p>
    <w:p w14:paraId="4C50292C" w14:textId="77777777" w:rsidR="007A2B7A" w:rsidRDefault="00F719BB">
      <w:pPr>
        <w:pStyle w:val="CodeB"/>
      </w:pPr>
      <w:r>
        <w:t xml:space="preserve">    </w:t>
      </w:r>
      <w:proofErr w:type="spellStart"/>
      <w:r>
        <w:t>fn</w:t>
      </w:r>
      <w:proofErr w:type="spellEnd"/>
      <w:r>
        <w:t xml:space="preserve"> connect() {</w:t>
      </w:r>
    </w:p>
    <w:p w14:paraId="3A4852DA" w14:textId="77777777" w:rsidR="007A2B7A" w:rsidRDefault="00F719BB">
      <w:pPr>
        <w:pStyle w:val="CodeB"/>
      </w:pPr>
      <w:r>
        <w:t xml:space="preserve">    }</w:t>
      </w:r>
    </w:p>
    <w:p w14:paraId="039F552F" w14:textId="77777777" w:rsidR="007A2B7A" w:rsidRDefault="00F719BB">
      <w:pPr>
        <w:pStyle w:val="CodeC"/>
      </w:pPr>
      <w:r>
        <w:t>}</w:t>
      </w:r>
    </w:p>
    <w:p w14:paraId="12939357" w14:textId="77777777" w:rsidR="007A2B7A" w:rsidRDefault="00F719BB">
      <w:pPr>
        <w:pStyle w:val="Body"/>
        <w:rPr>
          <w:rFonts w:eastAsia="Microsoft YaHei"/>
        </w:rPr>
      </w:pPr>
      <w:r>
        <w:rPr>
          <w:rFonts w:eastAsia="Microsoft YaHei"/>
        </w:rPr>
        <w:t xml:space="preserve">After the </w:t>
      </w:r>
      <w:r>
        <w:rPr>
          <w:rStyle w:val="Literal"/>
        </w:rPr>
        <w:t>mod</w:t>
      </w:r>
      <w:r>
        <w:rPr>
          <w:rFonts w:eastAsia="Microsoft YaHei"/>
        </w:rPr>
        <w:t xml:space="preserve"> keyword, we put the name of the module, </w:t>
      </w:r>
      <w:r>
        <w:rPr>
          <w:rStyle w:val="Literal"/>
        </w:rPr>
        <w:t>network</w:t>
      </w:r>
      <w:r>
        <w:rPr>
          <w:rFonts w:eastAsia="Microsoft YaHei"/>
        </w:rPr>
        <w:t xml:space="preserve">, </w:t>
      </w:r>
      <w:ins w:id="128" w:author="AnneMarieW" w:date="2017-03-30T13:41:00Z">
        <w:r>
          <w:rPr>
            <w:rFonts w:eastAsia="Microsoft YaHei"/>
          </w:rPr>
          <w:t xml:space="preserve">and </w:t>
        </w:r>
      </w:ins>
      <w:r>
        <w:rPr>
          <w:rFonts w:eastAsia="Microsoft YaHei"/>
        </w:rPr>
        <w:t xml:space="preserve">then a block of code in curly braces. Everything inside this block is inside the namespace </w:t>
      </w:r>
      <w:r>
        <w:rPr>
          <w:rStyle w:val="Literal"/>
        </w:rPr>
        <w:t>network</w:t>
      </w:r>
      <w:r>
        <w:rPr>
          <w:rFonts w:eastAsia="Microsoft YaHei"/>
        </w:rPr>
        <w:t xml:space="preserve">. In this case, we have a single function, </w:t>
      </w:r>
      <w:r>
        <w:rPr>
          <w:rStyle w:val="Literal"/>
        </w:rPr>
        <w:t>connect</w:t>
      </w:r>
      <w:r>
        <w:rPr>
          <w:rFonts w:eastAsia="Microsoft YaHei"/>
        </w:rPr>
        <w:t xml:space="preserve">. If we wanted to call this function from a script outside the </w:t>
      </w:r>
      <w:r>
        <w:rPr>
          <w:rStyle w:val="Literal"/>
        </w:rPr>
        <w:t>network</w:t>
      </w:r>
      <w:r>
        <w:rPr>
          <w:rFonts w:eastAsia="Microsoft YaHei"/>
        </w:rPr>
        <w:t xml:space="preserve"> module, we would need to specify the module and use the namespace syntax </w:t>
      </w:r>
      <w:r>
        <w:rPr>
          <w:rStyle w:val="Literal"/>
        </w:rPr>
        <w:t>::</w:t>
      </w:r>
      <w:r>
        <w:rPr>
          <w:rFonts w:eastAsia="Microsoft YaHei"/>
        </w:rPr>
        <w:t xml:space="preserve">, like so: </w:t>
      </w:r>
      <w:r>
        <w:rPr>
          <w:rStyle w:val="Literal"/>
        </w:rPr>
        <w:t>network::connect()</w:t>
      </w:r>
      <w:del w:id="129" w:author="AnneMarieW" w:date="2017-03-30T13:41:00Z">
        <w:r>
          <w:rPr>
            <w:rStyle w:val="Literal"/>
            <w:rFonts w:eastAsia="Microsoft YaHei"/>
          </w:rPr>
          <w:delText>,</w:delText>
        </w:r>
      </w:del>
      <w:r>
        <w:rPr>
          <w:rFonts w:eastAsia="Microsoft YaHei"/>
        </w:rPr>
        <w:t xml:space="preserve"> rather than just </w:t>
      </w:r>
      <w:r>
        <w:rPr>
          <w:rStyle w:val="Literal"/>
        </w:rPr>
        <w:t>connect()</w:t>
      </w:r>
      <w:r>
        <w:rPr>
          <w:rFonts w:eastAsia="Microsoft YaHei"/>
        </w:rPr>
        <w:t>.</w:t>
      </w:r>
    </w:p>
    <w:p w14:paraId="42882AFA" w14:textId="77777777" w:rsidR="007A2B7A" w:rsidRDefault="00F719BB">
      <w:pPr>
        <w:pStyle w:val="Body"/>
      </w:pPr>
      <w:r>
        <w:rPr>
          <w:rFonts w:eastAsia="Microsoft YaHei"/>
        </w:rPr>
        <w:t>We can also have multiple modules, side</w:t>
      </w:r>
      <w:ins w:id="130" w:author="AnneMarieW" w:date="2017-03-30T13:41:00Z">
        <w:r>
          <w:rPr>
            <w:rFonts w:eastAsia="Microsoft YaHei"/>
          </w:rPr>
          <w:t xml:space="preserve"> </w:t>
        </w:r>
      </w:ins>
      <w:del w:id="131" w:author="AnneMarieW" w:date="2017-03-30T13:41:00Z">
        <w:r>
          <w:rPr>
            <w:rFonts w:eastAsia="Microsoft YaHei"/>
          </w:rPr>
          <w:delText>-</w:delText>
        </w:r>
      </w:del>
      <w:r>
        <w:rPr>
          <w:rFonts w:eastAsia="Microsoft YaHei"/>
        </w:rPr>
        <w:t>by</w:t>
      </w:r>
      <w:ins w:id="132" w:author="AnneMarieW" w:date="2017-03-30T13:41:00Z">
        <w:r>
          <w:rPr>
            <w:rFonts w:eastAsia="Microsoft YaHei"/>
          </w:rPr>
          <w:t xml:space="preserve"> </w:t>
        </w:r>
      </w:ins>
      <w:del w:id="133" w:author="AnneMarieW" w:date="2017-03-30T13:41:00Z">
        <w:r>
          <w:rPr>
            <w:rFonts w:eastAsia="Microsoft YaHei"/>
          </w:rPr>
          <w:delText>-</w:delText>
        </w:r>
      </w:del>
      <w:r>
        <w:rPr>
          <w:rFonts w:eastAsia="Microsoft YaHei"/>
        </w:rPr>
        <w:t xml:space="preserve">side, in the same </w:t>
      </w:r>
      <w:r>
        <w:rPr>
          <w:rStyle w:val="EmphasisItalic"/>
          <w:rFonts w:eastAsia="Microsoft YaHei"/>
        </w:rPr>
        <w:t>src/lib.rs</w:t>
      </w:r>
      <w:r>
        <w:rPr>
          <w:rFonts w:eastAsia="Microsoft YaHei"/>
        </w:rPr>
        <w:t xml:space="preserve"> file. For example, to </w:t>
      </w:r>
      <w:ins w:id="134" w:author="AnneMarieW" w:date="2017-03-30T13:42:00Z">
        <w:r>
          <w:rPr>
            <w:rFonts w:eastAsia="Microsoft YaHei"/>
          </w:rPr>
          <w:t xml:space="preserve">also </w:t>
        </w:r>
      </w:ins>
      <w:r>
        <w:rPr>
          <w:rFonts w:eastAsia="Microsoft YaHei"/>
        </w:rPr>
        <w:t xml:space="preserve">have a </w:t>
      </w:r>
      <w:r>
        <w:rPr>
          <w:rStyle w:val="Literal"/>
        </w:rPr>
        <w:t>client</w:t>
      </w:r>
      <w:r>
        <w:rPr>
          <w:rFonts w:eastAsia="Microsoft YaHei"/>
        </w:rPr>
        <w:t xml:space="preserve"> module</w:t>
      </w:r>
      <w:del w:id="135" w:author="AnneMarieW" w:date="2017-03-30T13:42:00Z">
        <w:r>
          <w:rPr>
            <w:rFonts w:eastAsia="Microsoft YaHei"/>
          </w:rPr>
          <w:delText xml:space="preserve"> too,</w:delText>
        </w:r>
      </w:del>
      <w:r>
        <w:rPr>
          <w:rFonts w:eastAsia="Microsoft YaHei"/>
        </w:rPr>
        <w:t xml:space="preserve"> that</w:t>
      </w:r>
      <w:del w:id="136" w:author="AnneMarieW" w:date="2017-03-30T13:43:00Z">
        <w:r>
          <w:rPr>
            <w:rFonts w:eastAsia="Microsoft YaHei"/>
          </w:rPr>
          <w:delText xml:space="preserve"> also</w:delText>
        </w:r>
      </w:del>
      <w:r>
        <w:rPr>
          <w:rFonts w:eastAsia="Microsoft YaHei"/>
        </w:rPr>
        <w:t xml:space="preserve"> has a function named </w:t>
      </w:r>
      <w:r>
        <w:rPr>
          <w:rStyle w:val="Literal"/>
        </w:rPr>
        <w:t>connect</w:t>
      </w:r>
      <w:ins w:id="137" w:author="AnneMarieW" w:date="2017-03-30T13:43:00Z">
        <w:r>
          <w:rPr>
            <w:rFonts w:eastAsia="Microsoft YaHei"/>
          </w:rPr>
          <w:t xml:space="preserve"> as well</w:t>
        </w:r>
      </w:ins>
      <w:r>
        <w:rPr>
          <w:rFonts w:eastAsia="Microsoft YaHei"/>
        </w:rPr>
        <w:t>, we can add</w:t>
      </w:r>
      <w:del w:id="138" w:author="AnneMarieW" w:date="2017-03-30T13:43:00Z">
        <w:r>
          <w:rPr>
            <w:rFonts w:eastAsia="Microsoft YaHei"/>
          </w:rPr>
          <w:delText xml:space="preserve"> </w:delText>
        </w:r>
      </w:del>
      <w:r>
        <w:rPr>
          <w:rFonts w:eastAsia="Microsoft YaHei"/>
        </w:rPr>
        <w:t xml:space="preserve"> it as shown in Listing 7-1:</w:t>
      </w:r>
    </w:p>
    <w:p w14:paraId="7CE57F66" w14:textId="77777777" w:rsidR="007A2B7A" w:rsidRDefault="00F719BB">
      <w:pPr>
        <w:pStyle w:val="ProductionDirective"/>
        <w:rPr>
          <w:rFonts w:eastAsia="Microsoft YaHei"/>
        </w:rPr>
      </w:pPr>
      <w:r>
        <w:rPr>
          <w:rFonts w:eastAsia="Microsoft YaHei"/>
        </w:rPr>
        <w:t>Filename: src/lib.rs</w:t>
      </w:r>
    </w:p>
    <w:p w14:paraId="0B55704F" w14:textId="77777777" w:rsidR="007A2B7A" w:rsidRDefault="00F719BB">
      <w:pPr>
        <w:pStyle w:val="CodeA"/>
      </w:pPr>
      <w:r>
        <w:t>mod network {</w:t>
      </w:r>
    </w:p>
    <w:p w14:paraId="67C22ABD" w14:textId="77777777" w:rsidR="007A2B7A" w:rsidRDefault="00F719BB">
      <w:pPr>
        <w:pStyle w:val="CodeB"/>
      </w:pPr>
      <w:r>
        <w:t xml:space="preserve">    </w:t>
      </w:r>
      <w:proofErr w:type="spellStart"/>
      <w:r>
        <w:t>fn</w:t>
      </w:r>
      <w:proofErr w:type="spellEnd"/>
      <w:r>
        <w:t xml:space="preserve"> connect() {</w:t>
      </w:r>
    </w:p>
    <w:p w14:paraId="1EEE7CAA" w14:textId="77777777" w:rsidR="007A2B7A" w:rsidRDefault="00F719BB">
      <w:pPr>
        <w:pStyle w:val="CodeB"/>
      </w:pPr>
      <w:r>
        <w:t xml:space="preserve">    }</w:t>
      </w:r>
    </w:p>
    <w:p w14:paraId="3E313DBB" w14:textId="77777777" w:rsidR="007A2B7A" w:rsidRDefault="00F719BB">
      <w:pPr>
        <w:pStyle w:val="CodeB"/>
      </w:pPr>
      <w:r>
        <w:t>}</w:t>
      </w:r>
    </w:p>
    <w:p w14:paraId="0219FCB7" w14:textId="77777777" w:rsidR="007A2B7A" w:rsidRDefault="007A2B7A">
      <w:pPr>
        <w:pStyle w:val="CodeB"/>
      </w:pPr>
    </w:p>
    <w:p w14:paraId="3A009A6C" w14:textId="77777777" w:rsidR="007A2B7A" w:rsidRDefault="00F719BB">
      <w:pPr>
        <w:pStyle w:val="CodeB"/>
      </w:pPr>
      <w:r>
        <w:t>mod client {</w:t>
      </w:r>
    </w:p>
    <w:p w14:paraId="443105F1" w14:textId="77777777" w:rsidR="007A2B7A" w:rsidRDefault="00F719BB">
      <w:pPr>
        <w:pStyle w:val="CodeB"/>
      </w:pPr>
      <w:r>
        <w:t xml:space="preserve">    </w:t>
      </w:r>
      <w:proofErr w:type="spellStart"/>
      <w:r>
        <w:t>fn</w:t>
      </w:r>
      <w:proofErr w:type="spellEnd"/>
      <w:r>
        <w:t xml:space="preserve"> connect() {</w:t>
      </w:r>
    </w:p>
    <w:p w14:paraId="27BDBDD4" w14:textId="77777777" w:rsidR="007A2B7A" w:rsidRDefault="00F719BB">
      <w:pPr>
        <w:pStyle w:val="CodeB"/>
      </w:pPr>
      <w:r>
        <w:t xml:space="preserve">    }</w:t>
      </w:r>
    </w:p>
    <w:p w14:paraId="3528283C" w14:textId="77777777" w:rsidR="007A2B7A" w:rsidRDefault="00F719BB">
      <w:pPr>
        <w:pStyle w:val="CodeC"/>
      </w:pPr>
      <w:r>
        <w:t>}</w:t>
      </w:r>
    </w:p>
    <w:p w14:paraId="609C64CE" w14:textId="77777777" w:rsidR="007A2B7A" w:rsidRDefault="00F719BB">
      <w:pPr>
        <w:pStyle w:val="Caption"/>
      </w:pPr>
      <w:r>
        <w:t xml:space="preserve">Listing 7-1: The </w:t>
      </w:r>
      <w:r>
        <w:rPr>
          <w:rStyle w:val="LiteralCaption"/>
        </w:rPr>
        <w:t>network</w:t>
      </w:r>
      <w:r>
        <w:t xml:space="preserve"> module and the </w:t>
      </w:r>
      <w:r>
        <w:rPr>
          <w:rStyle w:val="LiteralCaption"/>
        </w:rPr>
        <w:t>client</w:t>
      </w:r>
      <w:r>
        <w:t xml:space="preserve"> module</w:t>
      </w:r>
      <w:del w:id="139" w:author="Carol Nichols" w:date="2017-06-01T11:45:00Z">
        <w:r>
          <w:delText xml:space="preserve"> are</w:delText>
        </w:r>
      </w:del>
      <w:ins w:id="140" w:author="AnneMarieW" w:date="2017-03-30T13:44:00Z">
        <w:r>
          <w:t xml:space="preserve"> </w:t>
        </w:r>
      </w:ins>
      <w:r>
        <w:t>defined side</w:t>
      </w:r>
      <w:del w:id="141" w:author="AnneMarieW" w:date="2017-03-30T13:44:00Z">
        <w:r>
          <w:delText>-</w:delText>
        </w:r>
      </w:del>
      <w:ins w:id="142" w:author="AnneMarieW" w:date="2017-03-30T13:44:00Z">
        <w:r>
          <w:t xml:space="preserve"> </w:t>
        </w:r>
      </w:ins>
      <w:r>
        <w:t>by</w:t>
      </w:r>
      <w:del w:id="143" w:author="AnneMarieW" w:date="2017-03-30T13:44:00Z">
        <w:r>
          <w:delText>-</w:delText>
        </w:r>
      </w:del>
      <w:ins w:id="144" w:author="AnneMarieW" w:date="2017-03-30T13:44:00Z">
        <w:r>
          <w:t xml:space="preserve"> </w:t>
        </w:r>
      </w:ins>
      <w:r>
        <w:t xml:space="preserve">side in </w:t>
      </w:r>
      <w:r>
        <w:rPr>
          <w:rStyle w:val="EmphasisRevCaption"/>
        </w:rPr>
        <w:t>src/lib.rs</w:t>
      </w:r>
      <w:del w:id="145" w:author="Carol Nichols" w:date="2017-06-01T16:38:00Z">
        <w:r>
          <w:rPr>
            <w:rStyle w:val="EmphasisRevCaption"/>
          </w:rPr>
          <w:delText>.</w:delText>
        </w:r>
      </w:del>
    </w:p>
    <w:p w14:paraId="6AD418F6" w14:textId="77777777" w:rsidR="007A2B7A" w:rsidRDefault="00F719BB">
      <w:pPr>
        <w:pStyle w:val="Body"/>
        <w:rPr>
          <w:rFonts w:eastAsia="Microsoft YaHei"/>
        </w:rPr>
      </w:pPr>
      <w:r>
        <w:rPr>
          <w:rFonts w:eastAsia="Microsoft YaHei"/>
        </w:rPr>
        <w:lastRenderedPageBreak/>
        <w:t xml:space="preserve">Now we have a </w:t>
      </w:r>
      <w:r>
        <w:rPr>
          <w:rStyle w:val="Literal"/>
        </w:rPr>
        <w:t>network::connect</w:t>
      </w:r>
      <w:r>
        <w:rPr>
          <w:rFonts w:eastAsia="Microsoft YaHei"/>
        </w:rPr>
        <w:t xml:space="preserve"> function and a </w:t>
      </w:r>
      <w:r>
        <w:rPr>
          <w:rStyle w:val="Literal"/>
        </w:rPr>
        <w:t>client::connect</w:t>
      </w:r>
      <w:r>
        <w:rPr>
          <w:rFonts w:eastAsia="Microsoft YaHei"/>
        </w:rPr>
        <w:t xml:space="preserve"> function. These can have completely different functionality, and the function names do not conflict with each other </w:t>
      </w:r>
      <w:del w:id="146" w:author="AnneMarieW" w:date="2017-03-30T13:46:00Z">
        <w:r>
          <w:rPr>
            <w:rFonts w:eastAsia="Microsoft YaHei"/>
          </w:rPr>
          <w:delText>sinc</w:delText>
        </w:r>
      </w:del>
      <w:ins w:id="147" w:author="AnneMarieW" w:date="2017-03-30T13:46:00Z">
        <w:r>
          <w:rPr>
            <w:rFonts w:eastAsia="Microsoft YaHei"/>
          </w:rPr>
          <w:t>becaus</w:t>
        </w:r>
      </w:ins>
      <w:r>
        <w:rPr>
          <w:rFonts w:eastAsia="Microsoft YaHei"/>
        </w:rPr>
        <w:t>e they’re in different modules.</w:t>
      </w:r>
    </w:p>
    <w:p w14:paraId="65CE854F" w14:textId="15BC216E" w:rsidR="007A2B7A" w:rsidRDefault="00F719BB">
      <w:pPr>
        <w:pStyle w:val="Body"/>
      </w:pPr>
      <w:del w:id="148" w:author="AnneMarieW" w:date="2017-03-30T13:46:00Z">
        <w:r>
          <w:rPr>
            <w:rFonts w:eastAsia="Microsoft YaHei"/>
          </w:rPr>
          <w:delText>While i</w:delText>
        </w:r>
      </w:del>
      <w:ins w:id="149" w:author="AnneMarieW" w:date="2017-03-30T13:46:00Z">
        <w:r>
          <w:rPr>
            <w:rFonts w:eastAsia="Microsoft YaHei"/>
          </w:rPr>
          <w:t>I</w:t>
        </w:r>
      </w:ins>
      <w:r>
        <w:rPr>
          <w:rFonts w:eastAsia="Microsoft YaHei"/>
        </w:rPr>
        <w:t xml:space="preserve">n this case, </w:t>
      </w:r>
      <w:ins w:id="150" w:author="AnneMarieW" w:date="2017-03-30T13:46:00Z">
        <w:r>
          <w:rPr>
            <w:rFonts w:eastAsia="Microsoft YaHei"/>
          </w:rPr>
          <w:t xml:space="preserve">because </w:t>
        </w:r>
      </w:ins>
      <w:r>
        <w:rPr>
          <w:rFonts w:eastAsia="Microsoft YaHei"/>
        </w:rPr>
        <w:t>we’re building a library,</w:t>
      </w:r>
      <w:del w:id="151" w:author="Carol Nichols" w:date="2017-06-06T13:01:00Z">
        <w:r>
          <w:rPr>
            <w:rFonts w:eastAsia="Microsoft YaHei"/>
          </w:rPr>
          <w:delText xml:space="preserve"> </w:delText>
        </w:r>
      </w:del>
      <w:ins w:id="152" w:author="Carol Nichols" w:date="2017-06-01T14:50:00Z">
        <w:r>
          <w:rPr>
            <w:rFonts w:eastAsia="Microsoft YaHei"/>
          </w:rPr>
          <w:t xml:space="preserve"> the file that serves as the entry point for building our library is </w:t>
        </w:r>
        <w:proofErr w:type="spellStart"/>
        <w:r>
          <w:rPr>
            <w:rStyle w:val="EmphasisItalic"/>
            <w:rFonts w:eastAsia="Microsoft YaHei"/>
          </w:rPr>
          <w:t>src</w:t>
        </w:r>
        <w:proofErr w:type="spellEnd"/>
        <w:r>
          <w:rPr>
            <w:rStyle w:val="EmphasisItalic"/>
            <w:rFonts w:eastAsia="Microsoft YaHei"/>
          </w:rPr>
          <w:t>/lib.rs</w:t>
        </w:r>
        <w:r>
          <w:rPr>
            <w:rFonts w:eastAsia="Microsoft YaHei"/>
          </w:rPr>
          <w:t>. However, in respect to creating modules</w:t>
        </w:r>
      </w:ins>
      <w:ins w:id="153" w:author="Carol Nichols" w:date="2017-06-01T14:51:00Z">
        <w:r>
          <w:rPr>
            <w:rFonts w:eastAsia="Microsoft YaHei"/>
          </w:rPr>
          <w:t xml:space="preserve">, </w:t>
        </w:r>
      </w:ins>
      <w:r>
        <w:rPr>
          <w:rFonts w:eastAsia="Microsoft YaHei"/>
        </w:rPr>
        <w:t>there</w:t>
      </w:r>
      <w:ins w:id="154" w:author="AnneMarieW" w:date="2017-03-30T13:47:00Z">
        <w:r>
          <w:rPr>
            <w:rFonts w:eastAsia="Microsoft YaHei"/>
          </w:rPr>
          <w:t>’</w:t>
        </w:r>
      </w:ins>
      <w:del w:id="155" w:author="AnneMarieW" w:date="2017-03-30T13:47:00Z">
        <w:r>
          <w:rPr>
            <w:rFonts w:eastAsia="Microsoft YaHei"/>
          </w:rPr>
          <w:delText>'</w:delText>
        </w:r>
      </w:del>
      <w:r>
        <w:rPr>
          <w:rFonts w:eastAsia="Microsoft YaHei"/>
        </w:rPr>
        <w:t xml:space="preserve">s nothing special about </w:t>
      </w:r>
      <w:proofErr w:type="spellStart"/>
      <w:r>
        <w:rPr>
          <w:rStyle w:val="EmphasisItalic"/>
          <w:rFonts w:eastAsia="Microsoft YaHei"/>
        </w:rPr>
        <w:t>src</w:t>
      </w:r>
      <w:proofErr w:type="spellEnd"/>
      <w:r>
        <w:rPr>
          <w:rStyle w:val="EmphasisItalic"/>
          <w:rFonts w:eastAsia="Microsoft YaHei"/>
        </w:rPr>
        <w:t>/lib.rs</w:t>
      </w:r>
      <w:r>
        <w:rPr>
          <w:rFonts w:eastAsia="Microsoft YaHei"/>
        </w:rPr>
        <w:t xml:space="preserve">. We could also </w:t>
      </w:r>
      <w:del w:id="156" w:author="AnneMarieW" w:date="2017-03-30T13:47:00Z">
        <w:r>
          <w:rPr>
            <w:rFonts w:eastAsia="Microsoft YaHei"/>
          </w:rPr>
          <w:delText xml:space="preserve">make </w:delText>
        </w:r>
      </w:del>
      <w:del w:id="157" w:author="Carol Nichols" w:date="2017-06-01T14:51:00Z">
        <w:r>
          <w:rPr>
            <w:rFonts w:eastAsia="Microsoft YaHei"/>
          </w:rPr>
          <w:delText>use</w:delText>
        </w:r>
      </w:del>
      <w:del w:id="158" w:author="AnneMarieW" w:date="2017-03-30T13:47:00Z">
        <w:r>
          <w:rPr>
            <w:rFonts w:eastAsia="Microsoft YaHei"/>
          </w:rPr>
          <w:delText xml:space="preserve"> of</w:delText>
        </w:r>
      </w:del>
      <w:ins w:id="159" w:author="Carol Nichols" w:date="2017-06-01T14:51:00Z">
        <w:r>
          <w:rPr>
            <w:rFonts w:eastAsia="Microsoft YaHei"/>
          </w:rPr>
          <w:t>create</w:t>
        </w:r>
      </w:ins>
      <w:r>
        <w:rPr>
          <w:rFonts w:eastAsia="Microsoft YaHei"/>
        </w:rPr>
        <w:t xml:space="preserve"> </w:t>
      </w:r>
      <w:del w:id="160" w:author="Carol Nichols" w:date="2017-06-01T14:51:00Z">
        <w:r>
          <w:rPr>
            <w:rFonts w:eastAsia="Microsoft YaHei"/>
          </w:rPr>
          <w:delText>sub</w:delText>
        </w:r>
      </w:del>
      <w:r>
        <w:rPr>
          <w:rFonts w:eastAsia="Microsoft YaHei"/>
        </w:rPr>
        <w:t xml:space="preserve">modules in </w:t>
      </w:r>
      <w:r>
        <w:rPr>
          <w:rStyle w:val="EmphasisItalic"/>
          <w:rFonts w:eastAsia="Microsoft YaHei"/>
        </w:rPr>
        <w:t>src/main.rs</w:t>
      </w:r>
      <w:del w:id="161" w:author="AnneMarieW" w:date="2017-03-30T13:47:00Z">
        <w:r>
          <w:rPr>
            <w:rStyle w:val="EmphasisItalic"/>
            <w:rFonts w:eastAsia="Microsoft YaHei"/>
          </w:rPr>
          <w:delText xml:space="preserve"> as well</w:delText>
        </w:r>
      </w:del>
      <w:ins w:id="162" w:author="Carol Nichols" w:date="2017-06-01T14:51:00Z">
        <w:r>
          <w:rPr>
            <w:rFonts w:eastAsia="Microsoft YaHei"/>
          </w:rPr>
          <w:t xml:space="preserve"> for a binary crate in the same way as we</w:t>
        </w:r>
      </w:ins>
      <w:ins w:id="163" w:author="Carol Nichols" w:date="2017-08-05T18:22:00Z">
        <w:r w:rsidR="00BF3787">
          <w:rPr>
            <w:rFonts w:eastAsia="Microsoft YaHei"/>
          </w:rPr>
          <w:t>’</w:t>
        </w:r>
      </w:ins>
      <w:ins w:id="164" w:author="Carol Nichols" w:date="2017-06-01T14:51:00Z">
        <w:r>
          <w:rPr>
            <w:rFonts w:eastAsia="Microsoft YaHei"/>
          </w:rPr>
          <w:t xml:space="preserve">re creating modules in </w:t>
        </w:r>
        <w:r>
          <w:rPr>
            <w:rStyle w:val="EmphasisItalic"/>
            <w:rFonts w:eastAsia="Microsoft YaHei"/>
          </w:rPr>
          <w:t>src/lib.rs</w:t>
        </w:r>
        <w:r>
          <w:rPr>
            <w:rFonts w:eastAsia="Microsoft YaHei"/>
          </w:rPr>
          <w:t xml:space="preserve"> for </w:t>
        </w:r>
      </w:ins>
      <w:ins w:id="165" w:author="Carol Nichols" w:date="2017-06-06T13:01:00Z">
        <w:r>
          <w:rPr>
            <w:rFonts w:eastAsia="Microsoft YaHei"/>
          </w:rPr>
          <w:t>th</w:t>
        </w:r>
      </w:ins>
      <w:ins w:id="166" w:author="Carol Nichols" w:date="2017-06-01T14:52:00Z">
        <w:r>
          <w:rPr>
            <w:rFonts w:eastAsia="Microsoft YaHei"/>
          </w:rPr>
          <w:t>e library crate</w:t>
        </w:r>
      </w:ins>
      <w:r>
        <w:rPr>
          <w:rFonts w:eastAsia="Microsoft YaHei"/>
        </w:rPr>
        <w:t xml:space="preserve">. In fact, we can </w:t>
      </w:r>
      <w:del w:id="167" w:author="AnneMarieW" w:date="2017-03-30T13:47:00Z">
        <w:r>
          <w:rPr>
            <w:rFonts w:eastAsia="Microsoft YaHei"/>
          </w:rPr>
          <w:delText xml:space="preserve">also </w:delText>
        </w:r>
      </w:del>
      <w:r>
        <w:rPr>
          <w:rFonts w:eastAsia="Microsoft YaHei"/>
        </w:rPr>
        <w:t>put modules inside of modules</w:t>
      </w:r>
      <w:del w:id="168" w:author="AnneMarieW" w:date="2017-03-30T13:47:00Z">
        <w:r>
          <w:rPr>
            <w:rFonts w:eastAsia="Microsoft YaHei"/>
          </w:rPr>
          <w:delText>. This</w:delText>
        </w:r>
      </w:del>
      <w:ins w:id="169" w:author="AnneMarieW" w:date="2017-03-30T13:47:00Z">
        <w:r>
          <w:rPr>
            <w:rFonts w:eastAsia="Microsoft YaHei"/>
          </w:rPr>
          <w:t>, which</w:t>
        </w:r>
      </w:ins>
      <w:r>
        <w:rPr>
          <w:rFonts w:eastAsia="Microsoft YaHei"/>
        </w:rPr>
        <w:t xml:space="preserve"> can be useful as your modules grow to keep related functionality organized together and separate functionality apart. The choice of how you organize your code depends on how you think about the relationship between the parts of your code. For instance, the </w:t>
      </w:r>
      <w:r>
        <w:rPr>
          <w:rStyle w:val="Literal"/>
        </w:rPr>
        <w:t>client</w:t>
      </w:r>
      <w:r>
        <w:rPr>
          <w:rFonts w:eastAsia="Microsoft YaHei"/>
        </w:rPr>
        <w:t xml:space="preserve"> code and its </w:t>
      </w:r>
      <w:r>
        <w:rPr>
          <w:rStyle w:val="Literal"/>
        </w:rPr>
        <w:t>connect</w:t>
      </w:r>
      <w:r>
        <w:rPr>
          <w:rFonts w:eastAsia="Microsoft YaHei"/>
        </w:rPr>
        <w:t xml:space="preserve"> function might make more sense to users of our library if </w:t>
      </w:r>
      <w:del w:id="170" w:author="AnneMarieW" w:date="2017-03-30T13:48:00Z">
        <w:r>
          <w:rPr>
            <w:rFonts w:eastAsia="Microsoft YaHei"/>
          </w:rPr>
          <w:delText>it was</w:delText>
        </w:r>
      </w:del>
      <w:ins w:id="171" w:author="AnneMarieW" w:date="2017-03-30T13:48:00Z">
        <w:r>
          <w:rPr>
            <w:rFonts w:eastAsia="Microsoft YaHei"/>
          </w:rPr>
          <w:t>they were</w:t>
        </w:r>
      </w:ins>
      <w:r>
        <w:rPr>
          <w:rFonts w:eastAsia="Microsoft YaHei"/>
        </w:rPr>
        <w:t xml:space="preserve"> inside the </w:t>
      </w:r>
      <w:r>
        <w:rPr>
          <w:rStyle w:val="Literal"/>
        </w:rPr>
        <w:t>network</w:t>
      </w:r>
      <w:r>
        <w:rPr>
          <w:rFonts w:eastAsia="Microsoft YaHei"/>
        </w:rPr>
        <w:t xml:space="preserve"> namespace instead, </w:t>
      </w:r>
      <w:del w:id="172" w:author="AnneMarieW" w:date="2017-03-30T13:48:00Z">
        <w:r>
          <w:rPr>
            <w:rFonts w:eastAsia="Microsoft YaHei"/>
          </w:rPr>
          <w:delText>like</w:delText>
        </w:r>
      </w:del>
      <w:ins w:id="173" w:author="AnneMarieW" w:date="2017-03-30T13:48:00Z">
        <w:r>
          <w:rPr>
            <w:rFonts w:eastAsia="Microsoft YaHei"/>
          </w:rPr>
          <w:t>as</w:t>
        </w:r>
      </w:ins>
      <w:r>
        <w:rPr>
          <w:rFonts w:eastAsia="Microsoft YaHei"/>
        </w:rPr>
        <w:t xml:space="preserve"> in Listing 7-2:</w:t>
      </w:r>
    </w:p>
    <w:p w14:paraId="3EDD0FED" w14:textId="77777777" w:rsidR="007A2B7A" w:rsidRDefault="00F719BB">
      <w:pPr>
        <w:pStyle w:val="ProductionDirective"/>
        <w:rPr>
          <w:rFonts w:eastAsia="Microsoft YaHei"/>
        </w:rPr>
      </w:pPr>
      <w:r>
        <w:rPr>
          <w:rFonts w:eastAsia="Microsoft YaHei"/>
        </w:rPr>
        <w:t>Filename: src/lib.rs</w:t>
      </w:r>
    </w:p>
    <w:p w14:paraId="41B8C3F9" w14:textId="77777777" w:rsidR="007A2B7A" w:rsidRDefault="00F719BB">
      <w:pPr>
        <w:pStyle w:val="CodeA"/>
      </w:pPr>
      <w:r>
        <w:t>mod network {</w:t>
      </w:r>
    </w:p>
    <w:p w14:paraId="68430F3B" w14:textId="77777777" w:rsidR="007A2B7A" w:rsidRDefault="00F719BB">
      <w:pPr>
        <w:pStyle w:val="CodeB"/>
      </w:pPr>
      <w:r>
        <w:t xml:space="preserve">    </w:t>
      </w:r>
      <w:proofErr w:type="spellStart"/>
      <w:r>
        <w:t>fn</w:t>
      </w:r>
      <w:proofErr w:type="spellEnd"/>
      <w:r>
        <w:t xml:space="preserve"> connect() {</w:t>
      </w:r>
    </w:p>
    <w:p w14:paraId="6FAC3A39" w14:textId="77777777" w:rsidR="007A2B7A" w:rsidRDefault="00F719BB">
      <w:pPr>
        <w:pStyle w:val="CodeB"/>
      </w:pPr>
      <w:r>
        <w:t xml:space="preserve">    }</w:t>
      </w:r>
    </w:p>
    <w:p w14:paraId="3D429D36" w14:textId="77777777" w:rsidR="007A2B7A" w:rsidRDefault="007A2B7A">
      <w:pPr>
        <w:pStyle w:val="CodeB"/>
      </w:pPr>
    </w:p>
    <w:p w14:paraId="3F95E7E0" w14:textId="77777777" w:rsidR="007A2B7A" w:rsidRDefault="00F719BB">
      <w:pPr>
        <w:pStyle w:val="CodeB"/>
      </w:pPr>
      <w:r>
        <w:t xml:space="preserve">    mod client {</w:t>
      </w:r>
    </w:p>
    <w:p w14:paraId="74ED4C3F" w14:textId="77777777" w:rsidR="007A2B7A" w:rsidRDefault="00F719BB">
      <w:pPr>
        <w:pStyle w:val="CodeB"/>
      </w:pPr>
      <w:r>
        <w:t xml:space="preserve">        </w:t>
      </w:r>
      <w:proofErr w:type="spellStart"/>
      <w:r>
        <w:t>fn</w:t>
      </w:r>
      <w:proofErr w:type="spellEnd"/>
      <w:r>
        <w:t xml:space="preserve"> connect() {</w:t>
      </w:r>
    </w:p>
    <w:p w14:paraId="4E92FEDA" w14:textId="77777777" w:rsidR="007A2B7A" w:rsidRDefault="00F719BB">
      <w:pPr>
        <w:pStyle w:val="CodeB"/>
      </w:pPr>
      <w:r>
        <w:t xml:space="preserve">        }</w:t>
      </w:r>
    </w:p>
    <w:p w14:paraId="7847D5AC" w14:textId="77777777" w:rsidR="007A2B7A" w:rsidRDefault="00F719BB">
      <w:pPr>
        <w:pStyle w:val="CodeB"/>
      </w:pPr>
      <w:r>
        <w:t xml:space="preserve">    }</w:t>
      </w:r>
    </w:p>
    <w:p w14:paraId="76DD1793" w14:textId="77777777" w:rsidR="007A2B7A" w:rsidDel="00BF3787" w:rsidRDefault="00F719BB">
      <w:pPr>
        <w:pStyle w:val="CodeC"/>
        <w:rPr>
          <w:del w:id="174" w:author="Carol Nichols" w:date="2017-08-05T18:22:00Z"/>
        </w:rPr>
      </w:pPr>
      <w:r>
        <w:t>}</w:t>
      </w:r>
    </w:p>
    <w:p w14:paraId="1ADE586B" w14:textId="77777777" w:rsidR="007A2B7A" w:rsidRDefault="007A2B7A">
      <w:pPr>
        <w:pStyle w:val="CodeC"/>
      </w:pPr>
    </w:p>
    <w:p w14:paraId="5EF2B7A4" w14:textId="77777777" w:rsidR="007A2B7A" w:rsidRDefault="00F719BB">
      <w:pPr>
        <w:pStyle w:val="Caption"/>
      </w:pPr>
      <w:r>
        <w:t xml:space="preserve">Listing 7-2: Moving the </w:t>
      </w:r>
      <w:r>
        <w:rPr>
          <w:rStyle w:val="LiteralCaption"/>
        </w:rPr>
        <w:t>client</w:t>
      </w:r>
      <w:r>
        <w:t xml:space="preserve"> module inside </w:t>
      </w:r>
      <w:del w:id="175" w:author="AnneMarieW" w:date="2017-03-30T13:49:00Z">
        <w:r>
          <w:delText xml:space="preserve">of </w:delText>
        </w:r>
      </w:del>
      <w:r>
        <w:t xml:space="preserve">the </w:t>
      </w:r>
      <w:r>
        <w:rPr>
          <w:rStyle w:val="LiteralCaption"/>
        </w:rPr>
        <w:t>network</w:t>
      </w:r>
      <w:r>
        <w:t xml:space="preserve"> module</w:t>
      </w:r>
    </w:p>
    <w:p w14:paraId="207C0651" w14:textId="77777777" w:rsidR="007A2B7A" w:rsidRDefault="00F719BB">
      <w:pPr>
        <w:pStyle w:val="Body"/>
      </w:pPr>
      <w:r>
        <w:rPr>
          <w:rFonts w:eastAsia="Microsoft YaHei"/>
        </w:rPr>
        <w:t xml:space="preserve">In your </w:t>
      </w:r>
      <w:r>
        <w:rPr>
          <w:rStyle w:val="EmphasisItalic"/>
          <w:rFonts w:eastAsia="Microsoft YaHei"/>
        </w:rPr>
        <w:t>src/lib.rs</w:t>
      </w:r>
      <w:r>
        <w:rPr>
          <w:rFonts w:eastAsia="Microsoft YaHei"/>
        </w:rPr>
        <w:t xml:space="preserve"> file, replace the existing </w:t>
      </w:r>
      <w:r>
        <w:rPr>
          <w:rStyle w:val="Literal"/>
        </w:rPr>
        <w:t>mod network</w:t>
      </w:r>
      <w:r>
        <w:rPr>
          <w:rFonts w:eastAsia="Microsoft YaHei"/>
        </w:rPr>
        <w:t xml:space="preserve"> and </w:t>
      </w:r>
      <w:r>
        <w:rPr>
          <w:rStyle w:val="Literal"/>
        </w:rPr>
        <w:t>mod client</w:t>
      </w:r>
      <w:r>
        <w:t xml:space="preserve"> </w:t>
      </w:r>
      <w:r>
        <w:rPr>
          <w:rFonts w:eastAsia="Microsoft YaHei"/>
        </w:rPr>
        <w:t xml:space="preserve">definitions with </w:t>
      </w:r>
      <w:del w:id="176" w:author="janelle" w:date="2017-05-16T12:51:00Z">
        <w:r>
          <w:rPr>
            <w:rFonts w:eastAsia="Microsoft YaHei"/>
          </w:rPr>
          <w:delText>th</w:delText>
        </w:r>
      </w:del>
      <w:del w:id="177" w:author="AnneMarieW" w:date="2017-03-30T13:50:00Z">
        <w:r>
          <w:rPr>
            <w:rFonts w:eastAsia="Microsoft YaHei"/>
          </w:rPr>
          <w:delText>is one</w:delText>
        </w:r>
      </w:del>
      <w:del w:id="178" w:author="janelle" w:date="2017-05-16T12:51:00Z">
        <w:r>
          <w:rPr>
            <w:rFonts w:eastAsia="Microsoft YaHei"/>
          </w:rPr>
          <w:delText>ose</w:delText>
        </w:r>
      </w:del>
      <w:ins w:id="179" w:author="janelle" w:date="2017-05-16T12:51:00Z">
        <w:r>
          <w:rPr>
            <w:rFonts w:eastAsia="Microsoft YaHei"/>
          </w:rPr>
          <w:t>the ones</w:t>
        </w:r>
      </w:ins>
      <w:r>
        <w:rPr>
          <w:rFonts w:eastAsia="Microsoft YaHei"/>
        </w:rPr>
        <w:t xml:space="preserve"> </w:t>
      </w:r>
      <w:ins w:id="180" w:author="AnneMarieW" w:date="2017-03-30T13:50:00Z">
        <w:r>
          <w:rPr>
            <w:rFonts w:eastAsia="Microsoft YaHei"/>
          </w:rPr>
          <w:t>in Listing 7-2, which</w:t>
        </w:r>
      </w:ins>
      <w:del w:id="181" w:author="AnneMarieW" w:date="2017-03-30T13:50:00Z">
        <w:r>
          <w:rPr>
            <w:rFonts w:eastAsia="Microsoft YaHei"/>
          </w:rPr>
          <w:delText>that</w:delText>
        </w:r>
      </w:del>
      <w:r>
        <w:rPr>
          <w:rFonts w:eastAsia="Microsoft YaHei"/>
        </w:rPr>
        <w:t xml:space="preserve"> ha</w:t>
      </w:r>
      <w:ins w:id="182" w:author="janelle" w:date="2017-05-16T12:51:00Z">
        <w:r>
          <w:rPr>
            <w:rFonts w:eastAsia="Microsoft YaHei"/>
          </w:rPr>
          <w:t>ve</w:t>
        </w:r>
      </w:ins>
      <w:del w:id="183" w:author="janelle" w:date="2017-05-16T12:51:00Z">
        <w:r>
          <w:rPr>
            <w:rFonts w:eastAsia="Microsoft YaHei"/>
          </w:rPr>
          <w:delText>s</w:delText>
        </w:r>
      </w:del>
      <w:r>
        <w:rPr>
          <w:rFonts w:eastAsia="Microsoft YaHei"/>
        </w:rPr>
        <w:t xml:space="preserve"> the </w:t>
      </w:r>
      <w:r>
        <w:rPr>
          <w:rStyle w:val="Literal"/>
        </w:rPr>
        <w:t>client</w:t>
      </w:r>
      <w:r>
        <w:rPr>
          <w:rFonts w:eastAsia="Microsoft YaHei"/>
        </w:rPr>
        <w:t xml:space="preserve"> module as an inner module of </w:t>
      </w:r>
      <w:r>
        <w:rPr>
          <w:rStyle w:val="Literal"/>
        </w:rPr>
        <w:t>network</w:t>
      </w:r>
      <w:r>
        <w:rPr>
          <w:rFonts w:eastAsia="Microsoft YaHei"/>
        </w:rPr>
        <w:t>. Now</w:t>
      </w:r>
      <w:del w:id="184" w:author="Carol Nichols" w:date="2017-06-01T14:55:00Z">
        <w:r>
          <w:rPr>
            <w:rFonts w:eastAsia="Microsoft YaHei"/>
          </w:rPr>
          <w:delText xml:space="preserve"> that</w:delText>
        </w:r>
      </w:del>
      <w:ins w:id="185" w:author="janelle" w:date="2017-05-16T12:52:00Z">
        <w:r>
          <w:rPr>
            <w:rFonts w:eastAsia="Microsoft YaHei"/>
          </w:rPr>
          <w:t xml:space="preserve"> </w:t>
        </w:r>
      </w:ins>
      <w:r>
        <w:rPr>
          <w:rFonts w:eastAsia="Microsoft YaHei"/>
        </w:rPr>
        <w:t xml:space="preserve">we have the functions </w:t>
      </w:r>
      <w:r>
        <w:rPr>
          <w:rStyle w:val="Literal"/>
        </w:rPr>
        <w:t>network::connect</w:t>
      </w:r>
      <w:r>
        <w:rPr>
          <w:rFonts w:eastAsia="Microsoft YaHei"/>
        </w:rPr>
        <w:t xml:space="preserve"> and </w:t>
      </w:r>
      <w:r>
        <w:rPr>
          <w:rStyle w:val="Literal"/>
        </w:rPr>
        <w:t>network::client::connect</w:t>
      </w:r>
      <w:r>
        <w:rPr>
          <w:rFonts w:eastAsia="Microsoft YaHei"/>
        </w:rPr>
        <w:t xml:space="preserve">: again, the two functions named </w:t>
      </w:r>
      <w:r>
        <w:rPr>
          <w:rStyle w:val="Literal"/>
        </w:rPr>
        <w:t>connect</w:t>
      </w:r>
      <w:r>
        <w:rPr>
          <w:rFonts w:eastAsia="Microsoft YaHei"/>
        </w:rPr>
        <w:t xml:space="preserve"> don’t conflict with each other </w:t>
      </w:r>
      <w:del w:id="186" w:author="AnneMarieW" w:date="2017-03-30T13:51:00Z">
        <w:r>
          <w:rPr>
            <w:rFonts w:eastAsia="Microsoft YaHei"/>
          </w:rPr>
          <w:delText>sinc</w:delText>
        </w:r>
      </w:del>
      <w:ins w:id="187" w:author="AnneMarieW" w:date="2017-03-30T13:51:00Z">
        <w:r>
          <w:rPr>
            <w:rFonts w:eastAsia="Microsoft YaHei"/>
          </w:rPr>
          <w:t>becaus</w:t>
        </w:r>
      </w:ins>
      <w:r>
        <w:rPr>
          <w:rFonts w:eastAsia="Microsoft YaHei"/>
        </w:rPr>
        <w:t>e they’re in different namespaces.</w:t>
      </w:r>
    </w:p>
    <w:p w14:paraId="510B0EF1" w14:textId="77777777" w:rsidR="007A2B7A" w:rsidRDefault="00F719BB">
      <w:pPr>
        <w:pStyle w:val="Body"/>
      </w:pPr>
      <w:r>
        <w:rPr>
          <w:rFonts w:eastAsia="Microsoft YaHei"/>
        </w:rPr>
        <w:t xml:space="preserve">In this way, modules form a hierarchy. The contents of </w:t>
      </w:r>
      <w:r>
        <w:rPr>
          <w:rStyle w:val="EmphasisItalic"/>
        </w:rPr>
        <w:t>src/lib.rs</w:t>
      </w:r>
      <w:r>
        <w:rPr>
          <w:rFonts w:eastAsia="Microsoft YaHei"/>
        </w:rPr>
        <w:t xml:space="preserve"> are at the topmost level, and the submodules are at lower levels. Here’s what the organization of our example </w:t>
      </w:r>
      <w:del w:id="188" w:author="AnneMarieW" w:date="2017-03-30T13:51:00Z">
        <w:r>
          <w:rPr>
            <w:rFonts w:eastAsia="Microsoft YaHei"/>
          </w:rPr>
          <w:delText>from</w:delText>
        </w:r>
      </w:del>
      <w:ins w:id="189" w:author="AnneMarieW" w:date="2017-03-30T13:51:00Z">
        <w:r>
          <w:rPr>
            <w:rFonts w:eastAsia="Microsoft YaHei"/>
          </w:rPr>
          <w:t>in</w:t>
        </w:r>
      </w:ins>
      <w:r>
        <w:rPr>
          <w:rFonts w:eastAsia="Microsoft YaHei"/>
        </w:rPr>
        <w:t xml:space="preserve"> Listing 7-1 looks like </w:t>
      </w:r>
      <w:commentRangeStart w:id="190"/>
      <w:r>
        <w:rPr>
          <w:rFonts w:eastAsia="Microsoft YaHei"/>
        </w:rPr>
        <w:t xml:space="preserve">when thought of </w:t>
      </w:r>
      <w:del w:id="191" w:author="Carol Nichols" w:date="2017-06-01T14:55:00Z">
        <w:r>
          <w:rPr>
            <w:rFonts w:eastAsia="Microsoft YaHei"/>
          </w:rPr>
          <w:delText>this</w:delText>
        </w:r>
      </w:del>
      <w:ins w:id="192" w:author="Carol Nichols" w:date="2017-06-01T14:55:00Z">
        <w:r>
          <w:rPr>
            <w:rFonts w:eastAsia="Microsoft YaHei"/>
          </w:rPr>
          <w:t>as a hierarchy</w:t>
        </w:r>
      </w:ins>
      <w:del w:id="193" w:author="Carol Nichols" w:date="2017-06-01T14:55:00Z">
        <w:r>
          <w:rPr>
            <w:rFonts w:eastAsia="Microsoft YaHei"/>
          </w:rPr>
          <w:delText xml:space="preserve"> way</w:delText>
        </w:r>
      </w:del>
      <w:commentRangeEnd w:id="190"/>
      <w:r>
        <w:commentReference w:id="190"/>
      </w:r>
      <w:r>
        <w:rPr>
          <w:rFonts w:eastAsia="Microsoft YaHei"/>
        </w:rPr>
        <w:commentReference w:id="194"/>
      </w:r>
      <w:r>
        <w:rPr>
          <w:rFonts w:eastAsia="Microsoft YaHei"/>
        </w:rPr>
        <w:t>:</w:t>
      </w:r>
    </w:p>
    <w:p w14:paraId="30491243" w14:textId="77777777" w:rsidR="007A2B7A" w:rsidRDefault="00F719BB">
      <w:pPr>
        <w:pStyle w:val="CodeA"/>
        <w:rPr>
          <w:rStyle w:val="Literal"/>
        </w:rPr>
      </w:pPr>
      <w:commentRangeStart w:id="195"/>
      <w:r>
        <w:rPr>
          <w:rStyle w:val="Literal"/>
        </w:rPr>
        <w:t>communicator</w:t>
      </w:r>
    </w:p>
    <w:p w14:paraId="7E4E5E97" w14:textId="77777777" w:rsidR="007A2B7A" w:rsidRDefault="00F719BB">
      <w:pPr>
        <w:pStyle w:val="CodeB"/>
        <w:rPr>
          <w:rStyle w:val="Literal"/>
        </w:rPr>
      </w:pPr>
      <w:r>
        <w:rPr>
          <w:rStyle w:val="Literal"/>
        </w:rPr>
        <w:t xml:space="preserve"> </w:t>
      </w:r>
      <w:r>
        <w:rPr>
          <w:rStyle w:val="Literal"/>
          <w:rFonts w:ascii="Courier New" w:hAnsi="Courier New" w:cs="Courier New"/>
        </w:rPr>
        <w:t>├──</w:t>
      </w:r>
      <w:r>
        <w:rPr>
          <w:rStyle w:val="Literal"/>
        </w:rPr>
        <w:t xml:space="preserve"> network</w:t>
      </w:r>
    </w:p>
    <w:p w14:paraId="1F8FC749" w14:textId="77777777" w:rsidR="007A2B7A" w:rsidRDefault="00F719BB">
      <w:pPr>
        <w:pStyle w:val="CodeC"/>
        <w:rPr>
          <w:rStyle w:val="Literal"/>
        </w:rPr>
      </w:pPr>
      <w:r>
        <w:rPr>
          <w:rStyle w:val="Literal"/>
        </w:rPr>
        <w:lastRenderedPageBreak/>
        <w:t xml:space="preserve"> </w:t>
      </w:r>
      <w:r>
        <w:rPr>
          <w:rStyle w:val="Literal"/>
          <w:rFonts w:ascii="Courier New" w:hAnsi="Courier New" w:cs="Courier New"/>
        </w:rPr>
        <w:t>└──</w:t>
      </w:r>
      <w:r>
        <w:rPr>
          <w:rStyle w:val="Literal"/>
        </w:rPr>
        <w:t xml:space="preserve"> client</w:t>
      </w:r>
    </w:p>
    <w:commentRangeEnd w:id="195"/>
    <w:p w14:paraId="69DCFBE1" w14:textId="77777777" w:rsidR="007A2B7A" w:rsidRDefault="00F719BB">
      <w:pPr>
        <w:pStyle w:val="Body"/>
      </w:pPr>
      <w:r>
        <w:commentReference w:id="195"/>
      </w:r>
      <w:r>
        <w:commentReference w:id="196"/>
      </w:r>
      <w:r>
        <w:rPr>
          <w:rFonts w:eastAsia="Microsoft YaHei"/>
        </w:rPr>
        <w:t>And here’s</w:t>
      </w:r>
      <w:commentRangeStart w:id="197"/>
      <w:r>
        <w:rPr>
          <w:rFonts w:eastAsia="Microsoft YaHei"/>
        </w:rPr>
        <w:t xml:space="preserve"> the </w:t>
      </w:r>
      <w:ins w:id="198" w:author="Carol Nichols" w:date="2017-06-01T14:56:00Z">
        <w:r>
          <w:rPr>
            <w:rFonts w:eastAsia="Microsoft YaHei"/>
          </w:rPr>
          <w:t xml:space="preserve">hierarchy corresponding to the </w:t>
        </w:r>
      </w:ins>
      <w:r>
        <w:rPr>
          <w:rFonts w:eastAsia="Microsoft YaHei"/>
        </w:rPr>
        <w:t>example</w:t>
      </w:r>
      <w:commentRangeEnd w:id="197"/>
      <w:r>
        <w:commentReference w:id="197"/>
      </w:r>
      <w:r>
        <w:rPr>
          <w:rFonts w:eastAsia="Microsoft YaHei"/>
        </w:rPr>
        <w:commentReference w:id="199"/>
      </w:r>
      <w:r>
        <w:rPr>
          <w:rFonts w:eastAsia="Microsoft YaHei"/>
        </w:rPr>
        <w:t xml:space="preserve"> </w:t>
      </w:r>
      <w:del w:id="200" w:author="AnneMarieW" w:date="2017-03-30T13:54:00Z">
        <w:r>
          <w:rPr>
            <w:rFonts w:eastAsia="Microsoft YaHei"/>
          </w:rPr>
          <w:delText>from</w:delText>
        </w:r>
      </w:del>
      <w:ins w:id="201" w:author="AnneMarieW" w:date="2017-03-30T13:54:00Z">
        <w:r>
          <w:rPr>
            <w:rFonts w:eastAsia="Microsoft YaHei"/>
          </w:rPr>
          <w:t>in</w:t>
        </w:r>
      </w:ins>
      <w:r>
        <w:rPr>
          <w:rFonts w:eastAsia="Microsoft YaHei"/>
        </w:rPr>
        <w:t xml:space="preserve"> Listing 7-2:</w:t>
      </w:r>
    </w:p>
    <w:p w14:paraId="5DB7E810" w14:textId="77777777" w:rsidR="007A2B7A" w:rsidRDefault="00F719BB">
      <w:pPr>
        <w:pStyle w:val="CodeA"/>
        <w:rPr>
          <w:rStyle w:val="Literal"/>
          <w:highlight w:val="yellow"/>
        </w:rPr>
      </w:pPr>
      <w:r>
        <w:rPr>
          <w:rStyle w:val="Literal"/>
        </w:rPr>
        <w:t>communicator</w:t>
      </w:r>
    </w:p>
    <w:p w14:paraId="734E9B48" w14:textId="77777777" w:rsidR="007A2B7A" w:rsidRDefault="00F719BB">
      <w:pPr>
        <w:pStyle w:val="CodeB"/>
        <w:rPr>
          <w:rStyle w:val="Literal"/>
          <w:highlight w:val="yellow"/>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network</w:t>
      </w:r>
    </w:p>
    <w:p w14:paraId="29A80175" w14:textId="77777777" w:rsidR="007A2B7A" w:rsidRDefault="00F719BB">
      <w:pPr>
        <w:pStyle w:val="CodeC"/>
        <w:rPr>
          <w:rStyle w:val="Literal"/>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client</w:t>
      </w:r>
    </w:p>
    <w:p w14:paraId="2D4CB95A" w14:textId="77777777" w:rsidR="007A2B7A" w:rsidRDefault="00F719BB">
      <w:pPr>
        <w:pStyle w:val="Body"/>
      </w:pPr>
      <w:del w:id="202" w:author="Carol Nichols" w:date="2017-06-01T14:56:00Z">
        <w:r>
          <w:rPr>
            <w:rFonts w:eastAsia="Microsoft YaHei"/>
          </w:rPr>
          <w:delText xml:space="preserve">You can see </w:delText>
        </w:r>
      </w:del>
      <w:del w:id="203" w:author="AnneMarieW" w:date="2017-03-30T13:55:00Z">
        <w:r>
          <w:rPr>
            <w:rFonts w:eastAsia="Microsoft YaHei"/>
          </w:rPr>
          <w:delText xml:space="preserve">that </w:delText>
        </w:r>
      </w:del>
      <w:del w:id="204" w:author="Carol Nichols" w:date="2017-06-01T14:56:00Z">
        <w:r>
          <w:rPr>
            <w:rFonts w:eastAsia="Microsoft YaHei"/>
          </w:rPr>
          <w:delText>i</w:delText>
        </w:r>
      </w:del>
      <w:ins w:id="205" w:author="Carol Nichols" w:date="2017-06-01T14:56:00Z">
        <w:r>
          <w:rPr>
            <w:rFonts w:eastAsia="Microsoft YaHei"/>
          </w:rPr>
          <w:t>The hierarchy sho</w:t>
        </w:r>
      </w:ins>
      <w:ins w:id="206" w:author="Carol Nichols" w:date="2017-06-01T14:57:00Z">
        <w:r>
          <w:rPr>
            <w:rFonts w:eastAsia="Microsoft YaHei"/>
          </w:rPr>
          <w:t>ws that i</w:t>
        </w:r>
      </w:ins>
      <w:r>
        <w:rPr>
          <w:rFonts w:eastAsia="Microsoft YaHei"/>
        </w:rPr>
        <w:t>n Listing 7-2</w:t>
      </w:r>
      <w:del w:id="207" w:author="AnneMarieW" w:date="2017-03-30T13:55:00Z">
        <w:r>
          <w:rPr>
            <w:rFonts w:eastAsia="Microsoft YaHei"/>
          </w:rPr>
          <w:delText>,</w:delText>
        </w:r>
      </w:del>
      <w:del w:id="208" w:author="Carol Nichols" w:date="2017-06-01T14:57:00Z">
        <w:r>
          <w:rPr>
            <w:rFonts w:eastAsia="Microsoft YaHei"/>
          </w:rPr>
          <w:delText xml:space="preserve"> that</w:delText>
        </w:r>
      </w:del>
      <w:ins w:id="209" w:author="Carol Nichols" w:date="2017-06-01T14:57:00Z">
        <w:r>
          <w:rPr>
            <w:rFonts w:eastAsia="Microsoft YaHei"/>
          </w:rPr>
          <w:t>,</w:t>
        </w:r>
      </w:ins>
      <w:r>
        <w:rPr>
          <w:rFonts w:eastAsia="Microsoft YaHei"/>
        </w:rPr>
        <w:t xml:space="preserve"> </w:t>
      </w:r>
      <w:r>
        <w:rPr>
          <w:rStyle w:val="Literal"/>
        </w:rPr>
        <w:t>client</w:t>
      </w:r>
      <w:r>
        <w:rPr>
          <w:rFonts w:eastAsia="Microsoft YaHei"/>
        </w:rPr>
        <w:t xml:space="preserve"> is a child of the </w:t>
      </w:r>
      <w:r>
        <w:rPr>
          <w:rStyle w:val="Literal"/>
        </w:rPr>
        <w:t>network</w:t>
      </w:r>
      <w:r>
        <w:rPr>
          <w:rFonts w:eastAsia="Microsoft YaHei"/>
        </w:rPr>
        <w:t xml:space="preserve"> module</w:t>
      </w:r>
      <w:del w:id="210" w:author="AnneMarieW" w:date="2017-03-30T13:54:00Z">
        <w:r>
          <w:rPr>
            <w:rFonts w:eastAsia="Microsoft YaHei"/>
          </w:rPr>
          <w:delText>,</w:delText>
        </w:r>
      </w:del>
      <w:r>
        <w:rPr>
          <w:rFonts w:eastAsia="Microsoft YaHei"/>
        </w:rPr>
        <w:t xml:space="preserve"> rather than a sibling. More complicated projects can have </w:t>
      </w:r>
      <w:del w:id="211" w:author="AnneMarieW" w:date="2017-03-30T13:55:00Z">
        <w:r>
          <w:rPr>
            <w:rFonts w:eastAsia="Microsoft YaHei"/>
          </w:rPr>
          <w:delText xml:space="preserve">a lot of </w:delText>
        </w:r>
      </w:del>
      <w:ins w:id="212" w:author="AnneMarieW" w:date="2017-03-30T13:55:00Z">
        <w:r>
          <w:rPr>
            <w:rFonts w:eastAsia="Microsoft YaHei"/>
          </w:rPr>
          <w:t xml:space="preserve">many </w:t>
        </w:r>
      </w:ins>
      <w:r>
        <w:rPr>
          <w:rFonts w:eastAsia="Microsoft YaHei"/>
        </w:rPr>
        <w:t>modules, and they’ll need to be organized logically in order to keep track of them. What “logically” means in your project is up to you and depends on how you and</w:t>
      </w:r>
      <w:del w:id="213" w:author="AnneMarieW" w:date="2017-03-30T13:56:00Z">
        <w:r>
          <w:rPr>
            <w:rFonts w:eastAsia="Microsoft YaHei"/>
          </w:rPr>
          <w:delText xml:space="preserve"> users</w:delText>
        </w:r>
      </w:del>
      <w:r>
        <w:rPr>
          <w:rFonts w:eastAsia="Microsoft YaHei"/>
        </w:rPr>
        <w:t xml:space="preserve"> </w:t>
      </w:r>
      <w:del w:id="214" w:author="AnneMarieW" w:date="2017-03-30T13:56:00Z">
        <w:r>
          <w:rPr>
            <w:rFonts w:eastAsia="Microsoft YaHei"/>
          </w:rPr>
          <w:delText xml:space="preserve">of </w:delText>
        </w:r>
      </w:del>
      <w:r>
        <w:rPr>
          <w:rFonts w:eastAsia="Microsoft YaHei"/>
        </w:rPr>
        <w:t>your library</w:t>
      </w:r>
      <w:ins w:id="215" w:author="AnneMarieW" w:date="2017-03-30T13:56:00Z">
        <w:r>
          <w:rPr>
            <w:rFonts w:eastAsia="Microsoft YaHei"/>
          </w:rPr>
          <w:t>’s users</w:t>
        </w:r>
      </w:ins>
      <w:r>
        <w:rPr>
          <w:rFonts w:eastAsia="Microsoft YaHei"/>
        </w:rPr>
        <w:t xml:space="preserve"> think about your project’s domain. Use the techniques</w:t>
      </w:r>
      <w:del w:id="216" w:author="AnneMarieW" w:date="2017-03-30T13:55:00Z">
        <w:r>
          <w:rPr>
            <w:rFonts w:eastAsia="Microsoft YaHei"/>
          </w:rPr>
          <w:delText xml:space="preserve"> we’ve</w:delText>
        </w:r>
      </w:del>
      <w:r>
        <w:rPr>
          <w:rFonts w:eastAsia="Microsoft YaHei"/>
        </w:rPr>
        <w:t xml:space="preserve"> shown here to create side-by-side modules and nested modules in whatever structure you would like.</w:t>
      </w:r>
    </w:p>
    <w:p w14:paraId="736F6EFC" w14:textId="77777777" w:rsidR="007A2B7A" w:rsidRDefault="00F719BB">
      <w:pPr>
        <w:pStyle w:val="HeadB"/>
        <w:rPr>
          <w:sz w:val="27"/>
          <w:szCs w:val="27"/>
        </w:rPr>
      </w:pPr>
      <w:bookmarkStart w:id="217" w:name="moving-modules-to-other-files"/>
      <w:bookmarkStart w:id="218" w:name="_Toc478551197"/>
      <w:bookmarkStart w:id="219" w:name="__RefHeading___Toc8717_1631704520"/>
      <w:bookmarkEnd w:id="217"/>
      <w:bookmarkEnd w:id="218"/>
      <w:bookmarkEnd w:id="219"/>
      <w:r>
        <w:t>Moving Modules to Other Files</w:t>
      </w:r>
    </w:p>
    <w:p w14:paraId="1501A9B8" w14:textId="77777777" w:rsidR="007A2B7A" w:rsidRDefault="00F719BB">
      <w:pPr>
        <w:pStyle w:val="BodyFirst"/>
      </w:pPr>
      <w:r>
        <w:rPr>
          <w:rFonts w:eastAsia="Microsoft YaHei"/>
        </w:rPr>
        <w:t>Modules form a hierarchical structure, much like another structure in computing that you’re used to: file</w:t>
      </w:r>
      <w:del w:id="220" w:author="AnneMarieW" w:date="2017-03-31T14:03:00Z">
        <w:r>
          <w:rPr>
            <w:rFonts w:eastAsia="Microsoft YaHei"/>
          </w:rPr>
          <w:delText xml:space="preserve"> </w:delText>
        </w:r>
      </w:del>
      <w:r>
        <w:rPr>
          <w:rFonts w:eastAsia="Microsoft YaHei"/>
        </w:rPr>
        <w:t xml:space="preserve">systems! We can use Rust’s module system along with multiple files to split </w:t>
      </w:r>
      <w:ins w:id="221" w:author="AnneMarieW" w:date="2017-03-30T14:28:00Z">
        <w:r>
          <w:rPr>
            <w:rFonts w:eastAsia="Microsoft YaHei"/>
          </w:rPr>
          <w:t xml:space="preserve">up </w:t>
        </w:r>
      </w:ins>
      <w:r>
        <w:rPr>
          <w:rFonts w:eastAsia="Microsoft YaHei"/>
        </w:rPr>
        <w:t xml:space="preserve">Rust projects </w:t>
      </w:r>
      <w:del w:id="222" w:author="AnneMarieW" w:date="2017-03-30T14:28:00Z">
        <w:r>
          <w:rPr>
            <w:rFonts w:eastAsia="Microsoft YaHei"/>
          </w:rPr>
          <w:delText xml:space="preserve">up </w:delText>
        </w:r>
      </w:del>
      <w:r>
        <w:rPr>
          <w:rFonts w:eastAsia="Microsoft YaHei"/>
        </w:rPr>
        <w:t>so</w:t>
      </w:r>
      <w:del w:id="223" w:author="AnneMarieW" w:date="2017-03-30T14:28:00Z">
        <w:r>
          <w:rPr>
            <w:rFonts w:eastAsia="Microsoft YaHei"/>
          </w:rPr>
          <w:delText xml:space="preserve"> that</w:delText>
        </w:r>
      </w:del>
      <w:r>
        <w:rPr>
          <w:rFonts w:eastAsia="Microsoft YaHei"/>
        </w:rPr>
        <w:t xml:space="preserve"> not everything lives in </w:t>
      </w:r>
      <w:r>
        <w:rPr>
          <w:rStyle w:val="EmphasisItalic"/>
          <w:rFonts w:eastAsia="Microsoft YaHei"/>
        </w:rPr>
        <w:t>src/lib.rs</w:t>
      </w:r>
      <w:ins w:id="224" w:author="Carol Nichols" w:date="2017-06-01T14:58:00Z">
        <w:r>
          <w:rPr>
            <w:rFonts w:eastAsia="Microsoft YaHei"/>
          </w:rPr>
          <w:t xml:space="preserve"> or </w:t>
        </w:r>
        <w:proofErr w:type="spellStart"/>
        <w:r>
          <w:rPr>
            <w:rStyle w:val="EmphasisItalic"/>
            <w:rFonts w:eastAsia="Microsoft YaHei"/>
          </w:rPr>
          <w:t>src</w:t>
        </w:r>
        <w:proofErr w:type="spellEnd"/>
        <w:r>
          <w:rPr>
            <w:rStyle w:val="EmphasisItalic"/>
            <w:rFonts w:eastAsia="Microsoft YaHei"/>
          </w:rPr>
          <w:t>/main.rs</w:t>
        </w:r>
      </w:ins>
      <w:r>
        <w:rPr>
          <w:rFonts w:eastAsia="Microsoft YaHei"/>
        </w:rPr>
        <w:t xml:space="preserve">. For this example, </w:t>
      </w:r>
      <w:del w:id="225" w:author="AnneMarieW" w:date="2017-03-30T14:29:00Z">
        <w:r>
          <w:rPr>
            <w:rFonts w:eastAsia="Microsoft YaHei"/>
          </w:rPr>
          <w:delText xml:space="preserve">we will </w:delText>
        </w:r>
      </w:del>
      <w:ins w:id="226" w:author="AnneMarieW" w:date="2017-03-30T14:29:00Z">
        <w:r>
          <w:rPr>
            <w:rFonts w:eastAsia="Microsoft YaHei"/>
          </w:rPr>
          <w:t xml:space="preserve">let’s </w:t>
        </w:r>
      </w:ins>
      <w:r>
        <w:rPr>
          <w:rFonts w:eastAsia="Microsoft YaHei"/>
        </w:rPr>
        <w:t>start with the code in Listing 7-3:</w:t>
      </w:r>
    </w:p>
    <w:p w14:paraId="7BD8A82B" w14:textId="77777777" w:rsidR="007A2B7A" w:rsidRDefault="00F719BB">
      <w:pPr>
        <w:pStyle w:val="ProductionDirective"/>
      </w:pPr>
      <w:r>
        <w:rPr>
          <w:rFonts w:eastAsia="Microsoft YaHei"/>
        </w:rPr>
        <w:t>Filename: src/lib.rs</w:t>
      </w:r>
    </w:p>
    <w:p w14:paraId="41B87FE5" w14:textId="77777777" w:rsidR="007A2B7A" w:rsidRDefault="00F719BB">
      <w:pPr>
        <w:pStyle w:val="CodeA"/>
      </w:pPr>
      <w:r>
        <w:t>mod client {</w:t>
      </w:r>
    </w:p>
    <w:p w14:paraId="5E0F3AD9" w14:textId="77777777" w:rsidR="007A2B7A" w:rsidRDefault="00F719BB">
      <w:pPr>
        <w:pStyle w:val="CodeB"/>
      </w:pPr>
      <w:r>
        <w:t xml:space="preserve">    </w:t>
      </w:r>
      <w:proofErr w:type="spellStart"/>
      <w:r>
        <w:t>fn</w:t>
      </w:r>
      <w:proofErr w:type="spellEnd"/>
      <w:r>
        <w:t xml:space="preserve"> connect() {</w:t>
      </w:r>
    </w:p>
    <w:p w14:paraId="09517BB0" w14:textId="77777777" w:rsidR="007A2B7A" w:rsidRDefault="00F719BB">
      <w:pPr>
        <w:pStyle w:val="CodeB"/>
      </w:pPr>
      <w:r>
        <w:t xml:space="preserve">    }</w:t>
      </w:r>
    </w:p>
    <w:p w14:paraId="1602D526" w14:textId="77777777" w:rsidR="007A2B7A" w:rsidRDefault="00F719BB">
      <w:pPr>
        <w:pStyle w:val="CodeB"/>
      </w:pPr>
      <w:r>
        <w:t>}</w:t>
      </w:r>
    </w:p>
    <w:p w14:paraId="05B7CDDA" w14:textId="77777777" w:rsidR="007A2B7A" w:rsidRDefault="007A2B7A">
      <w:pPr>
        <w:pStyle w:val="CodeB"/>
      </w:pPr>
    </w:p>
    <w:p w14:paraId="7760DCC3" w14:textId="77777777" w:rsidR="007A2B7A" w:rsidRDefault="00F719BB">
      <w:pPr>
        <w:pStyle w:val="CodeB"/>
      </w:pPr>
      <w:r>
        <w:t>mod network {</w:t>
      </w:r>
    </w:p>
    <w:p w14:paraId="5A022A5C" w14:textId="77777777" w:rsidR="007A2B7A" w:rsidRDefault="00F719BB">
      <w:pPr>
        <w:pStyle w:val="CodeB"/>
      </w:pPr>
      <w:r>
        <w:t xml:space="preserve">    </w:t>
      </w:r>
      <w:proofErr w:type="spellStart"/>
      <w:r>
        <w:t>fn</w:t>
      </w:r>
      <w:proofErr w:type="spellEnd"/>
      <w:r>
        <w:t xml:space="preserve"> connect() {</w:t>
      </w:r>
    </w:p>
    <w:p w14:paraId="201FFFA3" w14:textId="77777777" w:rsidR="007A2B7A" w:rsidRDefault="00F719BB">
      <w:pPr>
        <w:pStyle w:val="CodeB"/>
      </w:pPr>
      <w:r>
        <w:t xml:space="preserve">    }</w:t>
      </w:r>
    </w:p>
    <w:p w14:paraId="069EDF7E" w14:textId="77777777" w:rsidR="007A2B7A" w:rsidRDefault="007A2B7A">
      <w:pPr>
        <w:pStyle w:val="CodeB"/>
      </w:pPr>
    </w:p>
    <w:p w14:paraId="17F09EFF" w14:textId="77777777" w:rsidR="007A2B7A" w:rsidRDefault="00F719BB">
      <w:pPr>
        <w:pStyle w:val="CodeB"/>
      </w:pPr>
      <w:r>
        <w:t xml:space="preserve">    mod server {</w:t>
      </w:r>
    </w:p>
    <w:p w14:paraId="05105549" w14:textId="77777777" w:rsidR="007A2B7A" w:rsidRDefault="00F719BB">
      <w:pPr>
        <w:pStyle w:val="CodeB"/>
      </w:pPr>
      <w:r>
        <w:t xml:space="preserve">        </w:t>
      </w:r>
      <w:proofErr w:type="spellStart"/>
      <w:r>
        <w:t>fn</w:t>
      </w:r>
      <w:proofErr w:type="spellEnd"/>
      <w:r>
        <w:t xml:space="preserve"> connect() {</w:t>
      </w:r>
    </w:p>
    <w:p w14:paraId="5EA49148" w14:textId="77777777" w:rsidR="007A2B7A" w:rsidRDefault="00F719BB">
      <w:pPr>
        <w:pStyle w:val="CodeB"/>
      </w:pPr>
      <w:r>
        <w:t xml:space="preserve">        }</w:t>
      </w:r>
    </w:p>
    <w:p w14:paraId="6A666719" w14:textId="77777777" w:rsidR="007A2B7A" w:rsidRDefault="00F719BB">
      <w:pPr>
        <w:pStyle w:val="CodeB"/>
      </w:pPr>
      <w:r>
        <w:t xml:space="preserve">    }</w:t>
      </w:r>
    </w:p>
    <w:p w14:paraId="758E1228" w14:textId="77777777" w:rsidR="007A2B7A" w:rsidRDefault="00F719BB">
      <w:pPr>
        <w:pStyle w:val="CodeC"/>
      </w:pPr>
      <w:r>
        <w:t>}</w:t>
      </w:r>
    </w:p>
    <w:p w14:paraId="665B6DD5" w14:textId="77777777" w:rsidR="007A2B7A" w:rsidRDefault="00F719BB">
      <w:pPr>
        <w:pStyle w:val="Caption"/>
      </w:pPr>
      <w:r>
        <w:t xml:space="preserve">Listing 7-3: Three modules, </w:t>
      </w:r>
      <w:r>
        <w:rPr>
          <w:rStyle w:val="LiteralCaption"/>
        </w:rPr>
        <w:t>client</w:t>
      </w:r>
      <w:r>
        <w:t xml:space="preserve">, </w:t>
      </w:r>
      <w:r>
        <w:rPr>
          <w:rStyle w:val="LiteralCaption"/>
        </w:rPr>
        <w:t>network</w:t>
      </w:r>
      <w:r>
        <w:t xml:space="preserve">, and </w:t>
      </w:r>
      <w:r>
        <w:rPr>
          <w:rStyle w:val="LiteralCaption"/>
        </w:rPr>
        <w:t>network::server</w:t>
      </w:r>
      <w:r>
        <w:t xml:space="preserve">, all defined in </w:t>
      </w:r>
      <w:r>
        <w:rPr>
          <w:rStyle w:val="EmphasisRevCaption"/>
        </w:rPr>
        <w:t>src/lib.rs</w:t>
      </w:r>
    </w:p>
    <w:p w14:paraId="5C917465" w14:textId="77777777" w:rsidR="007A2B7A" w:rsidRDefault="00F719BB">
      <w:pPr>
        <w:pStyle w:val="Body"/>
        <w:rPr>
          <w:rFonts w:eastAsia="Microsoft YaHei"/>
        </w:rPr>
      </w:pPr>
      <w:ins w:id="227" w:author="AnneMarieW" w:date="2017-03-30T14:30:00Z">
        <w:r>
          <w:rPr>
            <w:rFonts w:eastAsia="Microsoft YaHei"/>
          </w:rPr>
          <w:lastRenderedPageBreak/>
          <w:t xml:space="preserve">The file </w:t>
        </w:r>
        <w:r>
          <w:rPr>
            <w:rStyle w:val="EmphasisItalic"/>
            <w:rFonts w:eastAsia="Microsoft YaHei"/>
          </w:rPr>
          <w:t>src/lib.rs</w:t>
        </w:r>
        <w:r>
          <w:rPr>
            <w:rFonts w:eastAsia="Microsoft YaHei"/>
          </w:rPr>
          <w:t xml:space="preserve"> </w:t>
        </w:r>
      </w:ins>
      <w:del w:id="228" w:author="AnneMarieW" w:date="2017-03-30T14:30:00Z">
        <w:r>
          <w:rPr>
            <w:rFonts w:eastAsia="Microsoft YaHei"/>
          </w:rPr>
          <w:delText xml:space="preserve">which </w:delText>
        </w:r>
      </w:del>
      <w:r>
        <w:rPr>
          <w:rFonts w:eastAsia="Microsoft YaHei"/>
        </w:rPr>
        <w:t>has this module hierarchy:</w:t>
      </w:r>
    </w:p>
    <w:p w14:paraId="532B35BC" w14:textId="77777777" w:rsidR="007A2B7A" w:rsidRDefault="00F719BB">
      <w:pPr>
        <w:pStyle w:val="CodeA"/>
        <w:rPr>
          <w:rStyle w:val="Literal"/>
          <w:highlight w:val="yellow"/>
        </w:rPr>
      </w:pPr>
      <w:r>
        <w:rPr>
          <w:rStyle w:val="Literal"/>
        </w:rPr>
        <w:t>communicator</w:t>
      </w:r>
    </w:p>
    <w:p w14:paraId="3BB94E7B" w14:textId="77777777" w:rsidR="007A2B7A" w:rsidRDefault="00F719BB">
      <w:pPr>
        <w:pStyle w:val="CodeB"/>
        <w:rPr>
          <w:rStyle w:val="Literal"/>
          <w:highlight w:val="yellow"/>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client</w:t>
      </w:r>
    </w:p>
    <w:p w14:paraId="4F048EB6" w14:textId="77777777" w:rsidR="007A2B7A" w:rsidRDefault="00F719BB">
      <w:pPr>
        <w:pStyle w:val="CodeB"/>
        <w:rPr>
          <w:rStyle w:val="Literal"/>
          <w:highlight w:val="yellow"/>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network</w:t>
      </w:r>
    </w:p>
    <w:p w14:paraId="7CE3C7A3" w14:textId="77777777" w:rsidR="007A2B7A" w:rsidRDefault="00F719BB">
      <w:pPr>
        <w:pStyle w:val="CodeC"/>
        <w:rPr>
          <w:rStyle w:val="Literal"/>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server</w:t>
      </w:r>
    </w:p>
    <w:p w14:paraId="496EAB28" w14:textId="77777777" w:rsidR="007A2B7A" w:rsidRDefault="00F719BB">
      <w:pPr>
        <w:pStyle w:val="Body"/>
      </w:pPr>
      <w:r>
        <w:rPr>
          <w:rFonts w:eastAsia="Microsoft YaHei"/>
        </w:rPr>
        <w:t xml:space="preserve">If these modules had many functions, and those functions were </w:t>
      </w:r>
      <w:del w:id="229" w:author="AnneMarieW" w:date="2017-03-31T14:05:00Z">
        <w:r>
          <w:rPr>
            <w:rFonts w:eastAsia="Microsoft YaHei"/>
          </w:rPr>
          <w:delText>gett</w:delText>
        </w:r>
      </w:del>
      <w:ins w:id="230" w:author="AnneMarieW" w:date="2017-03-31T14:05:00Z">
        <w:r>
          <w:rPr>
            <w:rFonts w:eastAsia="Microsoft YaHei"/>
          </w:rPr>
          <w:t>becom</w:t>
        </w:r>
      </w:ins>
      <w:r>
        <w:rPr>
          <w:rFonts w:eastAsia="Microsoft YaHei"/>
        </w:rPr>
        <w:t>ing l</w:t>
      </w:r>
      <w:del w:id="231" w:author="AnneMarieW" w:date="2017-03-31T14:05:00Z">
        <w:r>
          <w:rPr>
            <w:rFonts w:eastAsia="Microsoft YaHei"/>
          </w:rPr>
          <w:delText>ong</w:delText>
        </w:r>
      </w:del>
      <w:ins w:id="232" w:author="AnneMarieW" w:date="2017-03-31T14:05:00Z">
        <w:r>
          <w:rPr>
            <w:rFonts w:eastAsia="Microsoft YaHei"/>
          </w:rPr>
          <w:t>engthy</w:t>
        </w:r>
      </w:ins>
      <w:r>
        <w:rPr>
          <w:rFonts w:eastAsia="Microsoft YaHei"/>
        </w:rPr>
        <w:t>, it would be difficult to scroll through this file to find the code we wanted to work with. Because the functions are nested inside one or more mod blocks, the lines of code inside the functions will start getting l</w:t>
      </w:r>
      <w:del w:id="233" w:author="AnneMarieW" w:date="2017-03-31T14:06:00Z">
        <w:r>
          <w:rPr>
            <w:rFonts w:eastAsia="Microsoft YaHei"/>
          </w:rPr>
          <w:delText>ong</w:delText>
        </w:r>
      </w:del>
      <w:ins w:id="234" w:author="AnneMarieW" w:date="2017-03-31T14:06:00Z">
        <w:r>
          <w:rPr>
            <w:rFonts w:eastAsia="Microsoft YaHei"/>
          </w:rPr>
          <w:t>engthy</w:t>
        </w:r>
      </w:ins>
      <w:r>
        <w:rPr>
          <w:rFonts w:eastAsia="Microsoft YaHei"/>
        </w:rPr>
        <w:t xml:space="preserve"> as well. These would be good reasons to </w:t>
      </w:r>
      <w:del w:id="235" w:author="AnneMarieW" w:date="2017-03-30T14:32:00Z">
        <w:r>
          <w:rPr>
            <w:rFonts w:eastAsia="Microsoft YaHei"/>
          </w:rPr>
          <w:delText xml:space="preserve">pull each of </w:delText>
        </w:r>
      </w:del>
      <w:ins w:id="236" w:author="AnneMarieW" w:date="2017-03-30T14:32:00Z">
        <w:r>
          <w:rPr>
            <w:rFonts w:eastAsia="Microsoft YaHei"/>
          </w:rPr>
          <w:t xml:space="preserve">separate </w:t>
        </w:r>
      </w:ins>
      <w:r>
        <w:rPr>
          <w:rFonts w:eastAsia="Microsoft YaHei"/>
        </w:rPr>
        <w:t xml:space="preserve">the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server</w:t>
      </w:r>
      <w:r>
        <w:rPr>
          <w:rFonts w:eastAsia="Microsoft YaHei"/>
        </w:rPr>
        <w:t xml:space="preserve"> modules</w:t>
      </w:r>
      <w:del w:id="237" w:author="AnneMarieW" w:date="2017-03-30T14:32:00Z">
        <w:r>
          <w:rPr>
            <w:rFonts w:eastAsia="Microsoft YaHei"/>
          </w:rPr>
          <w:delText xml:space="preserve"> out of</w:delText>
        </w:r>
      </w:del>
      <w:ins w:id="238" w:author="AnneMarieW" w:date="2017-03-30T14:32:00Z">
        <w:r>
          <w:rPr>
            <w:rFonts w:eastAsia="Microsoft YaHei"/>
          </w:rPr>
          <w:t xml:space="preserve"> from</w:t>
        </w:r>
      </w:ins>
      <w:r>
        <w:rPr>
          <w:rFonts w:eastAsia="Microsoft YaHei"/>
        </w:rPr>
        <w:t xml:space="preserve"> </w:t>
      </w:r>
      <w:r>
        <w:rPr>
          <w:rStyle w:val="EmphasisItalic"/>
          <w:rFonts w:eastAsia="Microsoft YaHei"/>
        </w:rPr>
        <w:t>src/lib.rs</w:t>
      </w:r>
      <w:r>
        <w:rPr>
          <w:rFonts w:eastAsia="Microsoft YaHei"/>
        </w:rPr>
        <w:t xml:space="preserve"> and</w:t>
      </w:r>
      <w:ins w:id="239" w:author="AnneMarieW" w:date="2017-03-30T14:34:00Z">
        <w:r>
          <w:rPr>
            <w:rFonts w:eastAsia="Microsoft YaHei"/>
          </w:rPr>
          <w:t xml:space="preserve"> place them</w:t>
        </w:r>
      </w:ins>
      <w:r>
        <w:rPr>
          <w:rFonts w:eastAsia="Microsoft YaHei"/>
        </w:rPr>
        <w:t xml:space="preserve"> into their own files. </w:t>
      </w:r>
    </w:p>
    <w:p w14:paraId="35A8E996" w14:textId="77777777" w:rsidR="007A2B7A" w:rsidRDefault="00F719BB">
      <w:pPr>
        <w:pStyle w:val="Body"/>
      </w:pPr>
      <w:del w:id="240" w:author="Carol Nichols" w:date="2017-06-06T13:04:00Z">
        <w:r>
          <w:rPr>
            <w:rFonts w:eastAsia="Microsoft YaHei"/>
          </w:rPr>
          <w:delText xml:space="preserve">Let’s start by extracting the </w:delText>
        </w:r>
        <w:r>
          <w:rPr>
            <w:rStyle w:val="Literal"/>
          </w:rPr>
          <w:delText>client</w:delText>
        </w:r>
        <w:r>
          <w:rPr>
            <w:rFonts w:eastAsia="Microsoft YaHei"/>
          </w:rPr>
          <w:delText xml:space="preserve"> module into another file. </w:delText>
        </w:r>
      </w:del>
      <w:r>
        <w:rPr>
          <w:rFonts w:eastAsia="Microsoft YaHei"/>
        </w:rPr>
        <w:t xml:space="preserve">First, replace the </w:t>
      </w:r>
      <w:r>
        <w:rPr>
          <w:rStyle w:val="Literal"/>
        </w:rPr>
        <w:t>client</w:t>
      </w:r>
      <w:r>
        <w:t xml:space="preserve"> </w:t>
      </w:r>
      <w:r>
        <w:rPr>
          <w:rFonts w:eastAsia="Microsoft YaHei"/>
        </w:rPr>
        <w:t>module code</w:t>
      </w:r>
      <w:ins w:id="241" w:author="Carol Nichols" w:date="2017-06-06T13:04:00Z">
        <w:r>
          <w:rPr>
            <w:rFonts w:eastAsia="Microsoft YaHei"/>
          </w:rPr>
          <w:t xml:space="preserve"> with only the declaration of the </w:t>
        </w:r>
        <w:r>
          <w:rPr>
            <w:rStyle w:val="Literal"/>
            <w:rFonts w:eastAsia="Microsoft YaHei"/>
          </w:rPr>
          <w:t>client</w:t>
        </w:r>
        <w:r>
          <w:rPr>
            <w:rFonts w:eastAsia="Microsoft YaHei"/>
          </w:rPr>
          <w:t xml:space="preserve"> module, so that your</w:t>
        </w:r>
      </w:ins>
      <w:del w:id="242" w:author="Carol Nichols" w:date="2017-06-06T13:04:00Z">
        <w:r>
          <w:rPr>
            <w:rFonts w:eastAsia="Microsoft YaHei"/>
          </w:rPr>
          <w:delText xml:space="preserve"> in</w:delText>
        </w:r>
      </w:del>
      <w:r>
        <w:rPr>
          <w:rFonts w:eastAsia="Microsoft YaHei"/>
        </w:rPr>
        <w:t xml:space="preserve"> </w:t>
      </w:r>
      <w:r>
        <w:rPr>
          <w:rStyle w:val="EmphasisItalic"/>
          <w:rFonts w:eastAsia="Microsoft YaHei"/>
        </w:rPr>
        <w:t>src/lib.rs</w:t>
      </w:r>
      <w:r>
        <w:rPr>
          <w:rFonts w:eastAsia="Microsoft YaHei"/>
        </w:rPr>
        <w:t xml:space="preserve"> </w:t>
      </w:r>
      <w:del w:id="243" w:author="Carol Nichols" w:date="2017-06-06T13:04:00Z">
        <w:r>
          <w:rPr>
            <w:rFonts w:eastAsia="Microsoft YaHei"/>
          </w:rPr>
          <w:delText>with</w:delText>
        </w:r>
      </w:del>
      <w:ins w:id="244" w:author="Carol Nichols" w:date="2017-06-06T13:04:00Z">
        <w:r>
          <w:rPr>
            <w:rFonts w:eastAsia="Microsoft YaHei"/>
          </w:rPr>
          <w:t>looks like</w:t>
        </w:r>
      </w:ins>
      <w:r>
        <w:rPr>
          <w:rFonts w:eastAsia="Microsoft YaHei"/>
        </w:rPr>
        <w:t xml:space="preserve"> the following:</w:t>
      </w:r>
    </w:p>
    <w:p w14:paraId="2C15E0FB" w14:textId="77777777" w:rsidR="007A2B7A" w:rsidRDefault="00F719BB">
      <w:pPr>
        <w:pStyle w:val="ProductionDirective"/>
        <w:rPr>
          <w:rFonts w:eastAsia="Microsoft YaHei"/>
        </w:rPr>
      </w:pPr>
      <w:r>
        <w:rPr>
          <w:rFonts w:eastAsia="Microsoft YaHei"/>
        </w:rPr>
        <w:t>Filename: src/lib.rs</w:t>
      </w:r>
    </w:p>
    <w:p w14:paraId="5E64CD95" w14:textId="77777777" w:rsidR="007A2B7A" w:rsidRDefault="00F719BB">
      <w:pPr>
        <w:pStyle w:val="CodeA"/>
      </w:pPr>
      <w:r>
        <w:t>mod client;</w:t>
      </w:r>
    </w:p>
    <w:p w14:paraId="5C2FA325" w14:textId="77777777" w:rsidR="007A2B7A" w:rsidRDefault="007A2B7A">
      <w:pPr>
        <w:pStyle w:val="CodeB"/>
      </w:pPr>
    </w:p>
    <w:p w14:paraId="2A92B05D" w14:textId="77777777" w:rsidR="007A2B7A" w:rsidRDefault="00F719BB">
      <w:pPr>
        <w:pStyle w:val="CodeB"/>
      </w:pPr>
      <w:r>
        <w:t>mod network {</w:t>
      </w:r>
    </w:p>
    <w:p w14:paraId="5884A52B" w14:textId="77777777" w:rsidR="007A2B7A" w:rsidRDefault="00F719BB">
      <w:pPr>
        <w:pStyle w:val="CodeB"/>
      </w:pPr>
      <w:r>
        <w:t xml:space="preserve">    </w:t>
      </w:r>
      <w:proofErr w:type="spellStart"/>
      <w:r>
        <w:t>fn</w:t>
      </w:r>
      <w:proofErr w:type="spellEnd"/>
      <w:r>
        <w:t xml:space="preserve"> connect() {</w:t>
      </w:r>
    </w:p>
    <w:p w14:paraId="73C1441A" w14:textId="77777777" w:rsidR="007A2B7A" w:rsidRDefault="00F719BB">
      <w:pPr>
        <w:pStyle w:val="CodeB"/>
      </w:pPr>
      <w:r>
        <w:t xml:space="preserve">    }</w:t>
      </w:r>
    </w:p>
    <w:p w14:paraId="585E7F59" w14:textId="77777777" w:rsidR="007A2B7A" w:rsidRDefault="007A2B7A">
      <w:pPr>
        <w:pStyle w:val="CodeB"/>
      </w:pPr>
    </w:p>
    <w:p w14:paraId="3C48545F" w14:textId="77777777" w:rsidR="007A2B7A" w:rsidRDefault="00F719BB">
      <w:pPr>
        <w:pStyle w:val="CodeB"/>
      </w:pPr>
      <w:r>
        <w:t xml:space="preserve">    mod server {</w:t>
      </w:r>
    </w:p>
    <w:p w14:paraId="3DD98E96" w14:textId="77777777" w:rsidR="007A2B7A" w:rsidRDefault="00F719BB">
      <w:pPr>
        <w:pStyle w:val="CodeB"/>
      </w:pPr>
      <w:r>
        <w:t xml:space="preserve">        </w:t>
      </w:r>
      <w:proofErr w:type="spellStart"/>
      <w:r>
        <w:t>fn</w:t>
      </w:r>
      <w:proofErr w:type="spellEnd"/>
      <w:r>
        <w:t xml:space="preserve"> connect() {</w:t>
      </w:r>
    </w:p>
    <w:p w14:paraId="5E3FF4AB" w14:textId="77777777" w:rsidR="007A2B7A" w:rsidRDefault="00F719BB">
      <w:pPr>
        <w:pStyle w:val="CodeB"/>
      </w:pPr>
      <w:r>
        <w:t xml:space="preserve">        }</w:t>
      </w:r>
    </w:p>
    <w:p w14:paraId="569A3EB4" w14:textId="77777777" w:rsidR="007A2B7A" w:rsidRDefault="00F719BB">
      <w:pPr>
        <w:pStyle w:val="CodeB"/>
      </w:pPr>
      <w:r>
        <w:t xml:space="preserve">    }</w:t>
      </w:r>
    </w:p>
    <w:p w14:paraId="76645F85" w14:textId="77777777" w:rsidR="007A2B7A" w:rsidRDefault="00F719BB">
      <w:pPr>
        <w:pStyle w:val="CodeC"/>
      </w:pPr>
      <w:r>
        <w:t>}</w:t>
      </w:r>
    </w:p>
    <w:p w14:paraId="03B1733F" w14:textId="77777777" w:rsidR="007A2B7A" w:rsidRDefault="00F719BB">
      <w:pPr>
        <w:pStyle w:val="Body"/>
      </w:pPr>
      <w:r>
        <w:rPr>
          <w:rFonts w:eastAsia="Microsoft YaHei"/>
        </w:rPr>
        <w:t xml:space="preserve">We’re still </w:t>
      </w:r>
      <w:r>
        <w:rPr>
          <w:rStyle w:val="EmphasisItalic"/>
          <w:rFonts w:eastAsia="Microsoft YaHei"/>
        </w:rPr>
        <w:t>de</w:t>
      </w:r>
      <w:del w:id="245" w:author="Carol Nichols" w:date="2017-06-06T13:05:00Z">
        <w:r>
          <w:rPr>
            <w:rStyle w:val="EmphasisItalic"/>
            <w:rFonts w:eastAsia="Microsoft YaHei"/>
          </w:rPr>
          <w:delText>fin</w:delText>
        </w:r>
      </w:del>
      <w:ins w:id="246" w:author="Carol Nichols" w:date="2017-06-06T13:05:00Z">
        <w:r>
          <w:rPr>
            <w:rStyle w:val="EmphasisItalic"/>
            <w:rFonts w:eastAsia="Microsoft YaHei"/>
          </w:rPr>
          <w:t>clar</w:t>
        </w:r>
      </w:ins>
      <w:r>
        <w:rPr>
          <w:rStyle w:val="EmphasisItalic"/>
          <w:rFonts w:eastAsia="Microsoft YaHei"/>
        </w:rPr>
        <w:t>ing</w:t>
      </w:r>
      <w:r>
        <w:rPr>
          <w:rFonts w:eastAsia="Microsoft YaHei"/>
        </w:rPr>
        <w:t xml:space="preserve"> the </w:t>
      </w:r>
      <w:r>
        <w:rPr>
          <w:rStyle w:val="Literal"/>
        </w:rPr>
        <w:t>client</w:t>
      </w:r>
      <w:r>
        <w:rPr>
          <w:rFonts w:eastAsia="Microsoft YaHei"/>
        </w:rPr>
        <w:t xml:space="preserve"> module here, but by </w:t>
      </w:r>
      <w:del w:id="247" w:author="Carol Nichols" w:date="2017-06-06T13:05:00Z">
        <w:r>
          <w:rPr>
            <w:rFonts w:eastAsia="Microsoft YaHei"/>
          </w:rPr>
          <w:delText>removing</w:delText>
        </w:r>
      </w:del>
      <w:ins w:id="248" w:author="Carol Nichols" w:date="2017-06-06T13:05:00Z">
        <w:r>
          <w:rPr>
            <w:rFonts w:eastAsia="Microsoft YaHei"/>
          </w:rPr>
          <w:t>replacing</w:t>
        </w:r>
      </w:ins>
      <w:del w:id="249" w:author="Carol Nichols" w:date="2017-06-06T13:05:00Z">
        <w:r>
          <w:rPr>
            <w:rFonts w:eastAsia="Microsoft YaHei"/>
          </w:rPr>
          <w:delText xml:space="preserve"> the curly braces and definitions inside the </w:delText>
        </w:r>
        <w:r>
          <w:rPr>
            <w:rStyle w:val="Literal"/>
            <w:rFonts w:eastAsia="Microsoft YaHei"/>
          </w:rPr>
          <w:delText>client</w:delText>
        </w:r>
        <w:r>
          <w:rPr>
            <w:rFonts w:eastAsia="Microsoft YaHei"/>
          </w:rPr>
          <w:delText xml:space="preserve"> module and replacing them</w:delText>
        </w:r>
      </w:del>
      <w:ins w:id="250" w:author="Carol Nichols" w:date="2017-06-06T13:05:00Z">
        <w:r>
          <w:rPr>
            <w:rFonts w:eastAsia="Microsoft YaHei"/>
          </w:rPr>
          <w:t xml:space="preserve"> the block</w:t>
        </w:r>
      </w:ins>
      <w:r>
        <w:rPr>
          <w:rFonts w:eastAsia="Microsoft YaHei"/>
        </w:rPr>
        <w:t xml:space="preserve"> with a semicolon, we’re </w:t>
      </w:r>
      <w:del w:id="251" w:author="AnneMarieW" w:date="2017-03-30T14:35:00Z">
        <w:r>
          <w:rPr>
            <w:rFonts w:eastAsia="Microsoft YaHei"/>
          </w:rPr>
          <w:delText>lett</w:delText>
        </w:r>
      </w:del>
      <w:ins w:id="252" w:author="AnneMarieW" w:date="2017-03-30T14:35:00Z">
        <w:r>
          <w:rPr>
            <w:rFonts w:eastAsia="Microsoft YaHei"/>
          </w:rPr>
          <w:t>tell</w:t>
        </w:r>
      </w:ins>
      <w:r>
        <w:rPr>
          <w:rFonts w:eastAsia="Microsoft YaHei"/>
        </w:rPr>
        <w:t xml:space="preserve">ing Rust </w:t>
      </w:r>
      <w:del w:id="253" w:author="AnneMarieW" w:date="2017-03-30T14:35:00Z">
        <w:r>
          <w:rPr>
            <w:rFonts w:eastAsia="Microsoft YaHei"/>
          </w:rPr>
          <w:delText xml:space="preserve">know </w:delText>
        </w:r>
      </w:del>
      <w:r>
        <w:rPr>
          <w:rFonts w:eastAsia="Microsoft YaHei"/>
        </w:rPr>
        <w:t xml:space="preserve">to look in another location for the code defined </w:t>
      </w:r>
      <w:del w:id="254" w:author="Carol Nichols" w:date="2017-06-06T13:05:00Z">
        <w:r>
          <w:rPr>
            <w:rFonts w:eastAsia="Microsoft YaHei"/>
          </w:rPr>
          <w:delText>inside</w:delText>
        </w:r>
      </w:del>
      <w:ins w:id="255" w:author="Carol Nichols" w:date="2017-06-06T13:05:00Z">
        <w:r>
          <w:rPr>
            <w:rFonts w:eastAsia="Microsoft YaHei"/>
          </w:rPr>
          <w:t>within the scope of</w:t>
        </w:r>
      </w:ins>
      <w:r>
        <w:rPr>
          <w:rFonts w:eastAsia="Microsoft YaHei"/>
        </w:rPr>
        <w:t xml:space="preserve"> th</w:t>
      </w:r>
      <w:del w:id="256" w:author="Carol Nichols" w:date="2017-06-06T13:05:00Z">
        <w:r>
          <w:rPr>
            <w:rFonts w:eastAsia="Microsoft YaHei"/>
          </w:rPr>
          <w:delText>at</w:delText>
        </w:r>
      </w:del>
      <w:ins w:id="257" w:author="Carol Nichols" w:date="2017-06-06T13:05:00Z">
        <w:r>
          <w:rPr>
            <w:rFonts w:eastAsia="Microsoft YaHei"/>
          </w:rPr>
          <w:t xml:space="preserve">e </w:t>
        </w:r>
        <w:r>
          <w:rPr>
            <w:rStyle w:val="Literal"/>
            <w:rFonts w:eastAsia="Microsoft YaHei"/>
          </w:rPr>
          <w:t>client</w:t>
        </w:r>
      </w:ins>
      <w:r>
        <w:rPr>
          <w:rFonts w:eastAsia="Microsoft YaHei"/>
        </w:rPr>
        <w:t xml:space="preserve"> module.</w:t>
      </w:r>
      <w:ins w:id="258" w:author="Carol Nichols" w:date="2017-06-06T13:06:00Z">
        <w:r>
          <w:rPr>
            <w:rFonts w:eastAsia="Microsoft YaHei"/>
          </w:rPr>
          <w:t xml:space="preserve"> In other words, the line </w:t>
        </w:r>
        <w:r>
          <w:rPr>
            <w:rStyle w:val="Literal"/>
            <w:rFonts w:eastAsia="Microsoft YaHei"/>
          </w:rPr>
          <w:t>mod client;</w:t>
        </w:r>
        <w:r>
          <w:rPr>
            <w:rFonts w:eastAsia="Microsoft YaHei"/>
          </w:rPr>
          <w:t xml:space="preserve"> means:</w:t>
        </w:r>
      </w:ins>
    </w:p>
    <w:p w14:paraId="499EEA2A" w14:textId="77777777" w:rsidR="007A2B7A" w:rsidRDefault="00F719BB">
      <w:pPr>
        <w:pStyle w:val="CodeA"/>
      </w:pPr>
      <w:ins w:id="259" w:author="Carol Nichols" w:date="2017-06-06T13:06:00Z">
        <w:r>
          <w:t>mod client {</w:t>
        </w:r>
      </w:ins>
    </w:p>
    <w:p w14:paraId="708A2286" w14:textId="77777777" w:rsidR="007A2B7A" w:rsidRDefault="00F719BB">
      <w:pPr>
        <w:pStyle w:val="CodeB"/>
      </w:pPr>
      <w:ins w:id="260" w:author="Carol Nichols" w:date="2017-06-06T13:06:00Z">
        <w:r>
          <w:t xml:space="preserve">    // contents of client.rs</w:t>
        </w:r>
      </w:ins>
    </w:p>
    <w:p w14:paraId="7E5B63A4" w14:textId="77777777" w:rsidR="007A2B7A" w:rsidRDefault="00F719BB">
      <w:pPr>
        <w:pStyle w:val="CodeC"/>
      </w:pPr>
      <w:ins w:id="261" w:author="Carol Nichols" w:date="2017-06-06T13:06:00Z">
        <w:r>
          <w:t>}</w:t>
        </w:r>
      </w:ins>
    </w:p>
    <w:p w14:paraId="130A7940" w14:textId="77777777" w:rsidR="007A2B7A" w:rsidRDefault="00F719BB">
      <w:pPr>
        <w:pStyle w:val="Body"/>
      </w:pPr>
      <w:del w:id="262" w:author="AnneMarieW" w:date="2017-03-30T14:35:00Z">
        <w:r>
          <w:rPr>
            <w:rFonts w:eastAsia="Microsoft YaHei"/>
          </w:rPr>
          <w:lastRenderedPageBreak/>
          <w:delText>So n</w:delText>
        </w:r>
      </w:del>
      <w:ins w:id="263" w:author="AnneMarieW" w:date="2017-03-30T14:35:00Z">
        <w:r>
          <w:rPr>
            <w:rFonts w:eastAsia="Microsoft YaHei"/>
          </w:rPr>
          <w:t>N</w:t>
        </w:r>
      </w:ins>
      <w:r>
        <w:rPr>
          <w:rFonts w:eastAsia="Microsoft YaHei"/>
        </w:rPr>
        <w:t xml:space="preserve">ow we need to create the external file with that module name. Create a </w:t>
      </w:r>
      <w:r>
        <w:rPr>
          <w:rStyle w:val="EmphasisItalic"/>
        </w:rPr>
        <w:t>client.rs</w:t>
      </w:r>
      <w:r>
        <w:rPr>
          <w:rFonts w:eastAsia="Microsoft YaHei"/>
        </w:rPr>
        <w:t xml:space="preserve"> file in your </w:t>
      </w:r>
      <w:proofErr w:type="spellStart"/>
      <w:r>
        <w:rPr>
          <w:rStyle w:val="EmphasisItalic"/>
          <w:rFonts w:eastAsia="Microsoft YaHei"/>
        </w:rPr>
        <w:t>src</w:t>
      </w:r>
      <w:proofErr w:type="spellEnd"/>
      <w:r>
        <w:rPr>
          <w:rStyle w:val="EmphasisItalic"/>
          <w:rFonts w:eastAsia="Microsoft YaHei"/>
        </w:rPr>
        <w:t>/</w:t>
      </w:r>
      <w:r>
        <w:rPr>
          <w:rFonts w:eastAsia="Microsoft YaHei"/>
        </w:rPr>
        <w:t xml:space="preserve"> directory</w:t>
      </w:r>
      <w:del w:id="264" w:author="Carol Nichols" w:date="2017-06-01T15:02:00Z">
        <w:r>
          <w:rPr>
            <w:rFonts w:eastAsia="Microsoft YaHei"/>
          </w:rPr>
          <w:delText>, and then</w:delText>
        </w:r>
      </w:del>
      <w:ins w:id="265" w:author="Carol Nichols" w:date="2017-06-01T15:02:00Z">
        <w:r>
          <w:rPr>
            <w:rFonts w:eastAsia="Microsoft YaHei"/>
          </w:rPr>
          <w:t xml:space="preserve"> and</w:t>
        </w:r>
      </w:ins>
      <w:r>
        <w:rPr>
          <w:rFonts w:eastAsia="Microsoft YaHei"/>
        </w:rPr>
        <w:t xml:space="preserve"> open it</w:t>
      </w:r>
      <w:ins w:id="266" w:author="Carol Nichols" w:date="2017-06-01T15:02:00Z">
        <w:r>
          <w:rPr>
            <w:rFonts w:eastAsia="Microsoft YaHei"/>
          </w:rPr>
          <w:t>.</w:t>
        </w:r>
      </w:ins>
      <w:del w:id="267" w:author="Carol Nichols" w:date="2017-06-01T15:02:00Z">
        <w:r>
          <w:rPr>
            <w:rFonts w:eastAsia="Microsoft YaHei"/>
          </w:rPr>
          <w:delText xml:space="preserve"> </w:delText>
        </w:r>
      </w:del>
      <w:del w:id="268" w:author="AnneMarieW" w:date="2017-03-30T14:35:00Z">
        <w:r>
          <w:rPr>
            <w:rFonts w:eastAsia="Microsoft YaHei"/>
          </w:rPr>
          <w:delText xml:space="preserve">up </w:delText>
        </w:r>
      </w:del>
      <w:del w:id="269" w:author="Carol Nichols" w:date="2017-06-01T15:02:00Z">
        <w:r>
          <w:rPr>
            <w:rFonts w:eastAsia="Microsoft YaHei"/>
          </w:rPr>
          <w:delText>and</w:delText>
        </w:r>
      </w:del>
      <w:ins w:id="270" w:author="Carol Nichols" w:date="2017-06-01T15:02:00Z">
        <w:r>
          <w:rPr>
            <w:rFonts w:eastAsia="Microsoft YaHei"/>
          </w:rPr>
          <w:t xml:space="preserve"> Then</w:t>
        </w:r>
      </w:ins>
      <w:r>
        <w:rPr>
          <w:rFonts w:eastAsia="Microsoft YaHei"/>
        </w:rPr>
        <w:t xml:space="preserve"> enter the following, which is the </w:t>
      </w:r>
      <w:r>
        <w:rPr>
          <w:rStyle w:val="Literal"/>
        </w:rPr>
        <w:t>connect</w:t>
      </w:r>
      <w:r>
        <w:rPr>
          <w:rFonts w:eastAsia="Microsoft YaHei"/>
        </w:rPr>
        <w:t xml:space="preserve"> function in the </w:t>
      </w:r>
      <w:r>
        <w:rPr>
          <w:rStyle w:val="Literal"/>
        </w:rPr>
        <w:t>client</w:t>
      </w:r>
      <w:r>
        <w:rPr>
          <w:rFonts w:eastAsia="Microsoft YaHei"/>
        </w:rPr>
        <w:t xml:space="preserve"> module that we removed in the previous step:</w:t>
      </w:r>
    </w:p>
    <w:p w14:paraId="13DA4AAB" w14:textId="77777777" w:rsidR="007A2B7A" w:rsidRDefault="00F719BB">
      <w:pPr>
        <w:pStyle w:val="ProductionDirective"/>
        <w:rPr>
          <w:rFonts w:eastAsia="Microsoft YaHei"/>
        </w:rPr>
      </w:pPr>
      <w:r>
        <w:rPr>
          <w:rFonts w:eastAsia="Microsoft YaHei"/>
        </w:rPr>
        <w:t>Filename: src/client.rs</w:t>
      </w:r>
    </w:p>
    <w:p w14:paraId="386F415D" w14:textId="77777777" w:rsidR="007A2B7A" w:rsidRDefault="00F719BB">
      <w:pPr>
        <w:pStyle w:val="CodeA"/>
      </w:pPr>
      <w:proofErr w:type="spellStart"/>
      <w:r>
        <w:t>fn</w:t>
      </w:r>
      <w:proofErr w:type="spellEnd"/>
      <w:r>
        <w:t xml:space="preserve"> connect() {</w:t>
      </w:r>
    </w:p>
    <w:p w14:paraId="1F2B4BF4" w14:textId="77777777" w:rsidR="007A2B7A" w:rsidRDefault="00F719BB">
      <w:pPr>
        <w:pStyle w:val="CodeC"/>
      </w:pPr>
      <w:r>
        <w:t>}</w:t>
      </w:r>
    </w:p>
    <w:p w14:paraId="5B0D87D6" w14:textId="77777777" w:rsidR="007A2B7A" w:rsidRDefault="00F719BB">
      <w:pPr>
        <w:pStyle w:val="Body"/>
        <w:rPr>
          <w:rFonts w:eastAsia="Microsoft YaHei"/>
        </w:rPr>
      </w:pPr>
      <w:r>
        <w:rPr>
          <w:rFonts w:eastAsia="Microsoft YaHei"/>
        </w:rPr>
        <w:t xml:space="preserve">Note that we don’t need a </w:t>
      </w:r>
      <w:r>
        <w:rPr>
          <w:rStyle w:val="Literal"/>
        </w:rPr>
        <w:t>mod</w:t>
      </w:r>
      <w:r>
        <w:rPr>
          <w:rFonts w:eastAsia="Microsoft YaHei"/>
        </w:rPr>
        <w:t xml:space="preserve"> declaration in this file</w:t>
      </w:r>
      <w:del w:id="271" w:author="AnneMarieW" w:date="2017-03-30T14:36:00Z">
        <w:r>
          <w:rPr>
            <w:rFonts w:eastAsia="Microsoft YaHei"/>
          </w:rPr>
          <w:delText>; that’s</w:delText>
        </w:r>
      </w:del>
      <w:r>
        <w:rPr>
          <w:rFonts w:eastAsia="Microsoft YaHei"/>
        </w:rPr>
        <w:t xml:space="preserve"> because we already declared the </w:t>
      </w:r>
      <w:r>
        <w:rPr>
          <w:rStyle w:val="Literal"/>
        </w:rPr>
        <w:t>client</w:t>
      </w:r>
      <w:r>
        <w:rPr>
          <w:rFonts w:eastAsia="Microsoft YaHei"/>
        </w:rPr>
        <w:t xml:space="preserve"> module with </w:t>
      </w:r>
      <w:r>
        <w:rPr>
          <w:rStyle w:val="Literal"/>
        </w:rPr>
        <w:t>mod</w:t>
      </w:r>
      <w:r>
        <w:rPr>
          <w:rFonts w:eastAsia="Microsoft YaHei"/>
        </w:rPr>
        <w:t xml:space="preserve"> in </w:t>
      </w:r>
      <w:proofErr w:type="spellStart"/>
      <w:r>
        <w:rPr>
          <w:rStyle w:val="EmphasisItalic"/>
        </w:rPr>
        <w:t>src</w:t>
      </w:r>
      <w:proofErr w:type="spellEnd"/>
      <w:r>
        <w:rPr>
          <w:rStyle w:val="EmphasisItalic"/>
        </w:rPr>
        <w:t>/lib.rs</w:t>
      </w:r>
      <w:r>
        <w:rPr>
          <w:rFonts w:eastAsia="Microsoft YaHei"/>
        </w:rPr>
        <w:t xml:space="preserve">. This file just provides the </w:t>
      </w:r>
      <w:r>
        <w:rPr>
          <w:rStyle w:val="EmphasisItalic"/>
          <w:rFonts w:eastAsia="Microsoft YaHei"/>
        </w:rPr>
        <w:t>contents</w:t>
      </w:r>
      <w:r>
        <w:rPr>
          <w:rFonts w:eastAsia="Microsoft YaHei"/>
        </w:rPr>
        <w:t xml:space="preserve"> of the </w:t>
      </w:r>
      <w:r>
        <w:rPr>
          <w:rStyle w:val="Literal"/>
        </w:rPr>
        <w:t>client</w:t>
      </w:r>
      <w:r>
        <w:rPr>
          <w:rFonts w:eastAsia="Microsoft YaHei"/>
        </w:rPr>
        <w:t xml:space="preserve"> module. If we put a </w:t>
      </w:r>
      <w:r>
        <w:rPr>
          <w:rStyle w:val="Literal"/>
        </w:rPr>
        <w:t>mod client</w:t>
      </w:r>
      <w:r>
        <w:rPr>
          <w:rFonts w:eastAsia="Microsoft YaHei"/>
        </w:rPr>
        <w:t xml:space="preserve"> here, we’d be giving the </w:t>
      </w:r>
      <w:r>
        <w:rPr>
          <w:rStyle w:val="Literal"/>
        </w:rPr>
        <w:t>client</w:t>
      </w:r>
      <w:r>
        <w:rPr>
          <w:rFonts w:eastAsia="Microsoft YaHei"/>
        </w:rPr>
        <w:t xml:space="preserve"> module its own submodule named </w:t>
      </w:r>
      <w:r>
        <w:rPr>
          <w:rStyle w:val="Literal"/>
        </w:rPr>
        <w:t>client</w:t>
      </w:r>
      <w:r>
        <w:rPr>
          <w:rFonts w:eastAsia="Microsoft YaHei"/>
        </w:rPr>
        <w:t xml:space="preserve">! </w:t>
      </w:r>
    </w:p>
    <w:p w14:paraId="3120FF6D" w14:textId="77777777" w:rsidR="007A2B7A" w:rsidRDefault="00F719BB">
      <w:pPr>
        <w:pStyle w:val="Body"/>
        <w:rPr>
          <w:rFonts w:eastAsia="Microsoft YaHei"/>
        </w:rPr>
      </w:pPr>
      <w:r>
        <w:rPr>
          <w:rFonts w:eastAsia="Microsoft YaHei"/>
        </w:rPr>
        <w:t xml:space="preserve">Rust only knows to look in </w:t>
      </w:r>
      <w:r>
        <w:rPr>
          <w:rStyle w:val="EmphasisItalic"/>
          <w:rFonts w:eastAsia="Microsoft YaHei"/>
        </w:rPr>
        <w:t>src/lib.rs</w:t>
      </w:r>
      <w:r>
        <w:rPr>
          <w:rFonts w:eastAsia="Microsoft YaHei"/>
        </w:rPr>
        <w:t xml:space="preserve"> by default. If we want to add more files to our project, we need to tell Rust in </w:t>
      </w:r>
      <w:r>
        <w:rPr>
          <w:rStyle w:val="EmphasisItalic"/>
          <w:rFonts w:eastAsia="Microsoft YaHei"/>
        </w:rPr>
        <w:t>src/lib.rs</w:t>
      </w:r>
      <w:r>
        <w:rPr>
          <w:rFonts w:eastAsia="Microsoft YaHei"/>
        </w:rPr>
        <w:t xml:space="preserve"> to look in other files; this is why </w:t>
      </w:r>
      <w:r>
        <w:rPr>
          <w:rStyle w:val="Literal"/>
        </w:rPr>
        <w:t>mod client</w:t>
      </w:r>
      <w:r>
        <w:rPr>
          <w:rFonts w:eastAsia="Microsoft YaHei"/>
        </w:rPr>
        <w:t xml:space="preserve"> needs to be defined in </w:t>
      </w:r>
      <w:r>
        <w:rPr>
          <w:rStyle w:val="EmphasisItalic"/>
          <w:rFonts w:eastAsia="Microsoft YaHei"/>
        </w:rPr>
        <w:t>src/lib.rs</w:t>
      </w:r>
      <w:r>
        <w:rPr>
          <w:rFonts w:eastAsia="Microsoft YaHei"/>
        </w:rPr>
        <w:t xml:space="preserve"> and can’t be defined in </w:t>
      </w:r>
      <w:proofErr w:type="spellStart"/>
      <w:r>
        <w:rPr>
          <w:rStyle w:val="EmphasisItalic"/>
          <w:rFonts w:eastAsia="Microsoft YaHei"/>
        </w:rPr>
        <w:t>src</w:t>
      </w:r>
      <w:proofErr w:type="spellEnd"/>
      <w:r>
        <w:rPr>
          <w:rStyle w:val="EmphasisItalic"/>
          <w:rFonts w:eastAsia="Microsoft YaHei"/>
        </w:rPr>
        <w:t>/client.rs</w:t>
      </w:r>
      <w:r>
        <w:rPr>
          <w:rFonts w:eastAsia="Microsoft YaHei"/>
        </w:rPr>
        <w:t>.</w:t>
      </w:r>
    </w:p>
    <w:p w14:paraId="59F3B48A" w14:textId="77777777" w:rsidR="007A2B7A" w:rsidRDefault="00F719BB">
      <w:pPr>
        <w:pStyle w:val="Body"/>
      </w:pPr>
      <w:r>
        <w:rPr>
          <w:rFonts w:eastAsia="Microsoft YaHei"/>
        </w:rPr>
        <w:t>Now</w:t>
      </w:r>
      <w:del w:id="272" w:author="Carol Nichols" w:date="2017-06-01T15:03:00Z">
        <w:r>
          <w:rPr>
            <w:rFonts w:eastAsia="Microsoft YaHei"/>
          </w:rPr>
          <w:delText>,</w:delText>
        </w:r>
      </w:del>
      <w:r>
        <w:rPr>
          <w:rFonts w:eastAsia="Microsoft YaHei"/>
        </w:rPr>
        <w:t xml:space="preserve"> </w:t>
      </w:r>
      <w:del w:id="273" w:author="Carol Nichols" w:date="2017-06-01T15:03:00Z">
        <w:r>
          <w:rPr>
            <w:rFonts w:eastAsia="Microsoft YaHei"/>
          </w:rPr>
          <w:delText>everything</w:delText>
        </w:r>
      </w:del>
      <w:commentRangeStart w:id="274"/>
      <w:ins w:id="275" w:author="Carol Nichols" w:date="2017-06-01T15:02:00Z">
        <w:r>
          <w:rPr>
            <w:rFonts w:eastAsia="Microsoft YaHei"/>
          </w:rPr>
          <w:t>the project</w:t>
        </w:r>
      </w:ins>
      <w:commentRangeEnd w:id="274"/>
      <w:r>
        <w:commentReference w:id="274"/>
      </w:r>
      <w:r>
        <w:rPr>
          <w:rFonts w:eastAsia="Microsoft YaHei"/>
        </w:rPr>
        <w:commentReference w:id="276"/>
      </w:r>
      <w:r>
        <w:rPr>
          <w:rFonts w:eastAsia="Microsoft YaHei"/>
        </w:rPr>
        <w:t xml:space="preserve"> should compile successfully, </w:t>
      </w:r>
      <w:ins w:id="277" w:author="AnneMarieW" w:date="2017-03-30T14:37:00Z">
        <w:r>
          <w:rPr>
            <w:rFonts w:eastAsia="Microsoft YaHei"/>
          </w:rPr>
          <w:t>al</w:t>
        </w:r>
      </w:ins>
      <w:r>
        <w:rPr>
          <w:rFonts w:eastAsia="Microsoft YaHei"/>
        </w:rPr>
        <w:t xml:space="preserve">though you’ll get a few warnings. Remember to use </w:t>
      </w:r>
      <w:r>
        <w:rPr>
          <w:rStyle w:val="Literal"/>
        </w:rPr>
        <w:t>cargo build</w:t>
      </w:r>
      <w:r>
        <w:rPr>
          <w:rFonts w:eastAsia="Microsoft YaHei"/>
        </w:rPr>
        <w:t xml:space="preserve"> instead of </w:t>
      </w:r>
      <w:r>
        <w:rPr>
          <w:rStyle w:val="Literal"/>
        </w:rPr>
        <w:t>cargo run</w:t>
      </w:r>
      <w:r>
        <w:rPr>
          <w:rFonts w:eastAsia="Microsoft YaHei"/>
        </w:rPr>
        <w:t xml:space="preserve"> </w:t>
      </w:r>
      <w:del w:id="278" w:author="AnneMarieW" w:date="2017-03-30T14:37:00Z">
        <w:r>
          <w:rPr>
            <w:rFonts w:eastAsia="Microsoft YaHei"/>
          </w:rPr>
          <w:delText>sinc</w:delText>
        </w:r>
      </w:del>
      <w:ins w:id="279" w:author="AnneMarieW" w:date="2017-03-30T14:37:00Z">
        <w:r>
          <w:rPr>
            <w:rFonts w:eastAsia="Microsoft YaHei"/>
          </w:rPr>
          <w:t>becaus</w:t>
        </w:r>
      </w:ins>
      <w:r>
        <w:rPr>
          <w:rFonts w:eastAsia="Microsoft YaHei"/>
        </w:rPr>
        <w:t>e we have a library crate rather than a binary crate:</w:t>
      </w:r>
    </w:p>
    <w:p w14:paraId="7561F7F5" w14:textId="77777777" w:rsidR="007A2B7A" w:rsidRDefault="00F719BB">
      <w:pPr>
        <w:pStyle w:val="CodeA"/>
      </w:pPr>
      <w:r>
        <w:t>$ cargo build</w:t>
      </w:r>
    </w:p>
    <w:p w14:paraId="4A726C70" w14:textId="77777777" w:rsidR="007A2B7A" w:rsidRDefault="00F719BB">
      <w:pPr>
        <w:pStyle w:val="CodeB"/>
      </w:pPr>
      <w:r>
        <w:t xml:space="preserve">   Compiling communicator v0.1.0 (file:///projects/communicator)</w:t>
      </w:r>
    </w:p>
    <w:p w14:paraId="22B6D709" w14:textId="77777777" w:rsidR="007A2B7A" w:rsidRDefault="007A2B7A">
      <w:pPr>
        <w:pStyle w:val="CodeB"/>
      </w:pPr>
    </w:p>
    <w:p w14:paraId="5B643FA5" w14:textId="77777777" w:rsidR="007A2B7A" w:rsidRDefault="00F719BB">
      <w:pPr>
        <w:pStyle w:val="CodeB"/>
      </w:pPr>
      <w:r>
        <w:t>warning: function is never used: `connect`, #[warn(</w:t>
      </w:r>
      <w:proofErr w:type="spellStart"/>
      <w:r>
        <w:t>dead_code</w:t>
      </w:r>
      <w:proofErr w:type="spellEnd"/>
      <w:r>
        <w:t>)] on by default</w:t>
      </w:r>
    </w:p>
    <w:p w14:paraId="2FEA92CE" w14:textId="77777777" w:rsidR="007A2B7A" w:rsidRDefault="00F719BB">
      <w:pPr>
        <w:pStyle w:val="CodeB"/>
      </w:pPr>
      <w:r>
        <w:t xml:space="preserve"> --&gt; </w:t>
      </w:r>
      <w:proofErr w:type="spellStart"/>
      <w:r>
        <w:t>src</w:t>
      </w:r>
      <w:proofErr w:type="spellEnd"/>
      <w:r>
        <w:t>/client.rs:1:1</w:t>
      </w:r>
    </w:p>
    <w:p w14:paraId="550EB7F6" w14:textId="77777777" w:rsidR="007A2B7A" w:rsidRDefault="00F719BB">
      <w:pPr>
        <w:pStyle w:val="CodeB"/>
      </w:pPr>
      <w:r>
        <w:t xml:space="preserve">  |</w:t>
      </w:r>
    </w:p>
    <w:p w14:paraId="30B42B04" w14:textId="77777777" w:rsidR="007A2B7A" w:rsidRDefault="00F719BB">
      <w:pPr>
        <w:pStyle w:val="CodeB"/>
      </w:pPr>
      <w:r>
        <w:t xml:space="preserve">1 | </w:t>
      </w:r>
      <w:proofErr w:type="spellStart"/>
      <w:r>
        <w:t>fn</w:t>
      </w:r>
      <w:proofErr w:type="spellEnd"/>
      <w:r>
        <w:t xml:space="preserve"> connect() {</w:t>
      </w:r>
    </w:p>
    <w:p w14:paraId="0AE2F958" w14:textId="77777777" w:rsidR="007A2B7A" w:rsidRDefault="00F719BB">
      <w:pPr>
        <w:pStyle w:val="CodeB"/>
      </w:pPr>
      <w:r>
        <w:t xml:space="preserve">  | ^</w:t>
      </w:r>
    </w:p>
    <w:p w14:paraId="408463FC" w14:textId="77777777" w:rsidR="007A2B7A" w:rsidRDefault="007A2B7A">
      <w:pPr>
        <w:pStyle w:val="CodeB"/>
      </w:pPr>
    </w:p>
    <w:p w14:paraId="31FC8B2C" w14:textId="77777777" w:rsidR="007A2B7A" w:rsidRDefault="00F719BB">
      <w:pPr>
        <w:pStyle w:val="CodeB"/>
      </w:pPr>
      <w:r>
        <w:t>warning: function is never used: `connect`, #[warn(</w:t>
      </w:r>
      <w:proofErr w:type="spellStart"/>
      <w:r>
        <w:t>dead_code</w:t>
      </w:r>
      <w:proofErr w:type="spellEnd"/>
      <w:r>
        <w:t>)] on by default</w:t>
      </w:r>
    </w:p>
    <w:p w14:paraId="4073DB8B" w14:textId="77777777" w:rsidR="007A2B7A" w:rsidRDefault="00F719BB">
      <w:pPr>
        <w:pStyle w:val="CodeB"/>
      </w:pPr>
      <w:r>
        <w:t xml:space="preserve"> --&gt; </w:t>
      </w:r>
      <w:proofErr w:type="spellStart"/>
      <w:r>
        <w:t>src</w:t>
      </w:r>
      <w:proofErr w:type="spellEnd"/>
      <w:r>
        <w:t>/lib.rs:4:5</w:t>
      </w:r>
    </w:p>
    <w:p w14:paraId="37BA450E" w14:textId="77777777" w:rsidR="007A2B7A" w:rsidRDefault="00F719BB">
      <w:pPr>
        <w:pStyle w:val="CodeB"/>
      </w:pPr>
      <w:r>
        <w:t xml:space="preserve">  |</w:t>
      </w:r>
    </w:p>
    <w:p w14:paraId="7FF7F097" w14:textId="77777777" w:rsidR="007A2B7A" w:rsidRDefault="00F719BB">
      <w:pPr>
        <w:pStyle w:val="CodeB"/>
      </w:pPr>
      <w:r>
        <w:t xml:space="preserve">4 |     </w:t>
      </w:r>
      <w:proofErr w:type="spellStart"/>
      <w:r>
        <w:t>fn</w:t>
      </w:r>
      <w:proofErr w:type="spellEnd"/>
      <w:r>
        <w:t xml:space="preserve"> connect() {</w:t>
      </w:r>
    </w:p>
    <w:p w14:paraId="65D5CE22" w14:textId="77777777" w:rsidR="007A2B7A" w:rsidRDefault="00F719BB">
      <w:pPr>
        <w:pStyle w:val="CodeB"/>
      </w:pPr>
      <w:r>
        <w:t xml:space="preserve">  |     ^</w:t>
      </w:r>
    </w:p>
    <w:p w14:paraId="5651E32A" w14:textId="77777777" w:rsidR="007A2B7A" w:rsidRDefault="007A2B7A">
      <w:pPr>
        <w:pStyle w:val="CodeB"/>
      </w:pPr>
    </w:p>
    <w:p w14:paraId="1E84A2EB" w14:textId="77777777" w:rsidR="007A2B7A" w:rsidRDefault="00F719BB">
      <w:pPr>
        <w:pStyle w:val="CodeB"/>
      </w:pPr>
      <w:r>
        <w:t>warning: function is never used: `connect`, #[warn(</w:t>
      </w:r>
      <w:proofErr w:type="spellStart"/>
      <w:r>
        <w:t>dead_code</w:t>
      </w:r>
      <w:proofErr w:type="spellEnd"/>
      <w:r>
        <w:t>)] on by default</w:t>
      </w:r>
    </w:p>
    <w:p w14:paraId="616AD0FC" w14:textId="77777777" w:rsidR="007A2B7A" w:rsidRDefault="00F719BB">
      <w:pPr>
        <w:pStyle w:val="CodeB"/>
      </w:pPr>
      <w:r>
        <w:t xml:space="preserve"> --&gt; </w:t>
      </w:r>
      <w:proofErr w:type="spellStart"/>
      <w:r>
        <w:t>src</w:t>
      </w:r>
      <w:proofErr w:type="spellEnd"/>
      <w:r>
        <w:t>/lib.rs:8:9</w:t>
      </w:r>
    </w:p>
    <w:p w14:paraId="59E0358D" w14:textId="77777777" w:rsidR="007A2B7A" w:rsidRDefault="00F719BB">
      <w:pPr>
        <w:pStyle w:val="CodeB"/>
      </w:pPr>
      <w:r>
        <w:t xml:space="preserve">  |</w:t>
      </w:r>
    </w:p>
    <w:p w14:paraId="0973528B" w14:textId="77777777" w:rsidR="007A2B7A" w:rsidRDefault="00F719BB">
      <w:pPr>
        <w:pStyle w:val="CodeB"/>
      </w:pPr>
      <w:r>
        <w:t xml:space="preserve">8 |         </w:t>
      </w:r>
      <w:proofErr w:type="spellStart"/>
      <w:r>
        <w:t>fn</w:t>
      </w:r>
      <w:proofErr w:type="spellEnd"/>
      <w:r>
        <w:t xml:space="preserve"> connect() {</w:t>
      </w:r>
    </w:p>
    <w:p w14:paraId="28325CB0" w14:textId="77777777" w:rsidR="007A2B7A" w:rsidRDefault="00F719BB">
      <w:pPr>
        <w:pStyle w:val="CodeC"/>
      </w:pPr>
      <w:r>
        <w:lastRenderedPageBreak/>
        <w:t xml:space="preserve">  |         ^</w:t>
      </w:r>
    </w:p>
    <w:p w14:paraId="2F1A9CA3" w14:textId="77777777" w:rsidR="007A2B7A" w:rsidRDefault="00F719BB">
      <w:pPr>
        <w:pStyle w:val="Body"/>
      </w:pPr>
      <w:r>
        <w:rPr>
          <w:rFonts w:eastAsia="Microsoft YaHei"/>
        </w:rPr>
        <w:t>The</w:t>
      </w:r>
      <w:ins w:id="280" w:author="janelle" w:date="2017-05-16T13:04:00Z">
        <w:r>
          <w:rPr>
            <w:rFonts w:eastAsia="Microsoft YaHei"/>
          </w:rPr>
          <w:t>se</w:t>
        </w:r>
      </w:ins>
      <w:del w:id="281" w:author="AnneMarieW" w:date="2017-03-30T14:37:00Z">
        <w:r>
          <w:rPr>
            <w:rFonts w:eastAsia="Microsoft YaHei"/>
          </w:rPr>
          <w:delText>se</w:delText>
        </w:r>
      </w:del>
      <w:r>
        <w:rPr>
          <w:rFonts w:eastAsia="Microsoft YaHei"/>
        </w:rPr>
        <w:t xml:space="preserve"> warnings tell us that we have functions that are never used. Don’t worry about </w:t>
      </w:r>
      <w:del w:id="282" w:author="janelle" w:date="2017-05-16T13:04:00Z">
        <w:r>
          <w:rPr>
            <w:rFonts w:eastAsia="Microsoft YaHei"/>
          </w:rPr>
          <w:delText xml:space="preserve">those </w:delText>
        </w:r>
      </w:del>
      <w:ins w:id="283" w:author="janelle" w:date="2017-05-16T13:04:00Z">
        <w:r>
          <w:rPr>
            <w:rFonts w:eastAsia="Microsoft YaHei"/>
          </w:rPr>
          <w:t xml:space="preserve">these </w:t>
        </w:r>
      </w:ins>
      <w:r>
        <w:rPr>
          <w:rFonts w:eastAsia="Microsoft YaHei"/>
        </w:rPr>
        <w:t xml:space="preserve">warnings for now; we’ll address them </w:t>
      </w:r>
      <w:ins w:id="284" w:author="Carol Nichols" w:date="2017-06-01T15:17:00Z">
        <w:r>
          <w:rPr>
            <w:rFonts w:eastAsia="Microsoft YaHei"/>
          </w:rPr>
          <w:t xml:space="preserve">in the “Controlling Visibility with </w:t>
        </w:r>
        <w:r>
          <w:rPr>
            <w:rStyle w:val="Literal"/>
            <w:rFonts w:eastAsia="Microsoft YaHei"/>
          </w:rPr>
          <w:t>pub</w:t>
        </w:r>
        <w:r>
          <w:rPr>
            <w:rFonts w:eastAsia="Microsoft YaHei"/>
          </w:rPr>
          <w:t xml:space="preserve">” section </w:t>
        </w:r>
      </w:ins>
      <w:r>
        <w:rPr>
          <w:rFonts w:eastAsia="Microsoft YaHei"/>
        </w:rPr>
        <w:t>later in th</w:t>
      </w:r>
      <w:del w:id="285" w:author="Carol Nichols" w:date="2017-06-01T15:18:00Z">
        <w:r>
          <w:rPr>
            <w:rFonts w:eastAsia="Microsoft YaHei"/>
          </w:rPr>
          <w:delText>e</w:delText>
        </w:r>
      </w:del>
      <w:ins w:id="286" w:author="Carol Nichols" w:date="2017-06-01T15:18:00Z">
        <w:r>
          <w:rPr>
            <w:rFonts w:eastAsia="Microsoft YaHei"/>
          </w:rPr>
          <w:t>is</w:t>
        </w:r>
      </w:ins>
      <w:r>
        <w:rPr>
          <w:rFonts w:eastAsia="Microsoft YaHei"/>
        </w:rPr>
        <w:t xml:space="preserve"> chapter. The good news is that they’re just warnings; our project </w:t>
      </w:r>
      <w:del w:id="287" w:author="AnneMarieW" w:date="2017-03-30T14:38:00Z">
        <w:r>
          <w:rPr>
            <w:rFonts w:eastAsia="Microsoft YaHei"/>
          </w:rPr>
          <w:delText xml:space="preserve">was </w:delText>
        </w:r>
      </w:del>
      <w:r>
        <w:rPr>
          <w:rFonts w:eastAsia="Microsoft YaHei"/>
        </w:rPr>
        <w:t>built successfully!</w:t>
      </w:r>
    </w:p>
    <w:p w14:paraId="2AF7E4BF" w14:textId="77777777" w:rsidR="007A2B7A" w:rsidRDefault="00F719BB">
      <w:pPr>
        <w:pStyle w:val="ProductionDirective"/>
      </w:pPr>
      <w:ins w:id="288" w:author="Carol Nichols" w:date="2017-06-01T15:17:00Z">
        <w:r>
          <w:rPr>
            <w:rFonts w:eastAsia="Microsoft YaHei"/>
          </w:rPr>
          <w:t xml:space="preserve">Prod: Check </w:t>
        </w:r>
        <w:proofErr w:type="spellStart"/>
        <w:r>
          <w:rPr>
            <w:rFonts w:eastAsia="Microsoft YaHei"/>
          </w:rPr>
          <w:t>xref</w:t>
        </w:r>
      </w:ins>
      <w:proofErr w:type="spellEnd"/>
    </w:p>
    <w:p w14:paraId="030F2A77" w14:textId="77777777" w:rsidR="007A2B7A" w:rsidRDefault="00F719BB">
      <w:pPr>
        <w:pStyle w:val="Body"/>
        <w:rPr>
          <w:rFonts w:eastAsia="Microsoft YaHei"/>
        </w:rPr>
      </w:pPr>
      <w:ins w:id="289" w:author="janelle" w:date="2017-05-16T13:05:00Z">
        <w:r>
          <w:rPr>
            <w:rFonts w:eastAsia="Microsoft YaHei"/>
          </w:rPr>
          <w:t xml:space="preserve">Next, </w:t>
        </w:r>
      </w:ins>
      <w:del w:id="290" w:author="janelle" w:date="2017-05-16T13:05:00Z">
        <w:r>
          <w:rPr>
            <w:rFonts w:eastAsia="Microsoft YaHei"/>
          </w:rPr>
          <w:delText>L</w:delText>
        </w:r>
      </w:del>
      <w:ins w:id="291" w:author="janelle" w:date="2017-05-16T13:05:00Z">
        <w:r>
          <w:rPr>
            <w:rFonts w:eastAsia="Microsoft YaHei"/>
          </w:rPr>
          <w:t>l</w:t>
        </w:r>
      </w:ins>
      <w:r>
        <w:rPr>
          <w:rFonts w:eastAsia="Microsoft YaHei"/>
        </w:rPr>
        <w:t xml:space="preserve">et’s extract the </w:t>
      </w:r>
      <w:r>
        <w:rPr>
          <w:rStyle w:val="Literal"/>
        </w:rPr>
        <w:t>network</w:t>
      </w:r>
      <w:r>
        <w:rPr>
          <w:rFonts w:eastAsia="Microsoft YaHei"/>
        </w:rPr>
        <w:t xml:space="preserve"> module into its own file</w:t>
      </w:r>
      <w:del w:id="292" w:author="janelle" w:date="2017-05-16T13:05:00Z">
        <w:r>
          <w:rPr>
            <w:rFonts w:eastAsia="Microsoft YaHei"/>
          </w:rPr>
          <w:delText xml:space="preserve"> next,</w:delText>
        </w:r>
      </w:del>
      <w:r>
        <w:rPr>
          <w:rFonts w:eastAsia="Microsoft YaHei"/>
        </w:rPr>
        <w:t xml:space="preserve"> using the same pattern. In </w:t>
      </w:r>
      <w:proofErr w:type="spellStart"/>
      <w:r>
        <w:rPr>
          <w:rStyle w:val="EmphasisItalic"/>
        </w:rPr>
        <w:t>src</w:t>
      </w:r>
      <w:proofErr w:type="spellEnd"/>
      <w:r>
        <w:rPr>
          <w:rStyle w:val="EmphasisItalic"/>
        </w:rPr>
        <w:t>/lib.rs</w:t>
      </w:r>
      <w:r>
        <w:rPr>
          <w:rFonts w:eastAsia="Microsoft YaHei"/>
        </w:rPr>
        <w:t xml:space="preserve">, delete the body of the </w:t>
      </w:r>
      <w:r>
        <w:rPr>
          <w:rStyle w:val="Literal"/>
        </w:rPr>
        <w:t>network</w:t>
      </w:r>
      <w:r>
        <w:rPr>
          <w:rFonts w:eastAsia="Microsoft YaHei"/>
        </w:rPr>
        <w:t xml:space="preserve"> module and add a semicolon to the declaration, like so:</w:t>
      </w:r>
    </w:p>
    <w:p w14:paraId="77DCB7BF" w14:textId="77777777" w:rsidR="007A2B7A" w:rsidRDefault="00F719BB">
      <w:pPr>
        <w:pStyle w:val="ProductionDirective"/>
        <w:rPr>
          <w:rFonts w:eastAsia="Microsoft YaHei"/>
        </w:rPr>
      </w:pPr>
      <w:r>
        <w:rPr>
          <w:rFonts w:eastAsia="Microsoft YaHei"/>
        </w:rPr>
        <w:t>Filename: src/lib.rs</w:t>
      </w:r>
    </w:p>
    <w:p w14:paraId="69821425" w14:textId="77777777" w:rsidR="007A2B7A" w:rsidRDefault="00F719BB">
      <w:pPr>
        <w:pStyle w:val="CodeA"/>
      </w:pPr>
      <w:r>
        <w:t>mod client;</w:t>
      </w:r>
    </w:p>
    <w:p w14:paraId="3E4BC6A7" w14:textId="77777777" w:rsidR="007A2B7A" w:rsidRDefault="007A2B7A">
      <w:pPr>
        <w:pStyle w:val="CodeB"/>
      </w:pPr>
    </w:p>
    <w:p w14:paraId="7C10CE21" w14:textId="77777777" w:rsidR="007A2B7A" w:rsidRDefault="00F719BB">
      <w:pPr>
        <w:pStyle w:val="CodeC"/>
      </w:pPr>
      <w:r>
        <w:t>mod network;</w:t>
      </w:r>
    </w:p>
    <w:p w14:paraId="2BC0C38C" w14:textId="77777777" w:rsidR="007A2B7A" w:rsidRDefault="00F719BB">
      <w:pPr>
        <w:pStyle w:val="Body"/>
        <w:rPr>
          <w:rFonts w:eastAsia="Microsoft YaHei"/>
        </w:rPr>
      </w:pPr>
      <w:r>
        <w:rPr>
          <w:rFonts w:eastAsia="Microsoft YaHei"/>
        </w:rPr>
        <w:t xml:space="preserve">Then create a new </w:t>
      </w:r>
      <w:r>
        <w:rPr>
          <w:rStyle w:val="EmphasisItalic"/>
        </w:rPr>
        <w:t>src/network.rs</w:t>
      </w:r>
      <w:r>
        <w:rPr>
          <w:rFonts w:eastAsia="Microsoft YaHei"/>
        </w:rPr>
        <w:t xml:space="preserve"> file and enter the following:</w:t>
      </w:r>
    </w:p>
    <w:p w14:paraId="1D1A9991" w14:textId="77777777" w:rsidR="007A2B7A" w:rsidRDefault="00F719BB">
      <w:pPr>
        <w:pStyle w:val="ProductionDirective"/>
        <w:rPr>
          <w:rFonts w:eastAsia="Microsoft YaHei"/>
        </w:rPr>
      </w:pPr>
      <w:r>
        <w:rPr>
          <w:rFonts w:eastAsia="Microsoft YaHei"/>
        </w:rPr>
        <w:t>Filename: src/network.rs</w:t>
      </w:r>
    </w:p>
    <w:p w14:paraId="20822300" w14:textId="77777777" w:rsidR="007A2B7A" w:rsidRDefault="00F719BB">
      <w:pPr>
        <w:pStyle w:val="CodeA"/>
      </w:pPr>
      <w:proofErr w:type="spellStart"/>
      <w:r>
        <w:t>fn</w:t>
      </w:r>
      <w:proofErr w:type="spellEnd"/>
      <w:r>
        <w:t xml:space="preserve"> connect() {</w:t>
      </w:r>
    </w:p>
    <w:p w14:paraId="3B8569E0" w14:textId="77777777" w:rsidR="007A2B7A" w:rsidRDefault="00F719BB">
      <w:pPr>
        <w:pStyle w:val="CodeB"/>
      </w:pPr>
      <w:r>
        <w:t>}</w:t>
      </w:r>
    </w:p>
    <w:p w14:paraId="083B9D08" w14:textId="77777777" w:rsidR="007A2B7A" w:rsidRDefault="007A2B7A">
      <w:pPr>
        <w:pStyle w:val="CodeB"/>
      </w:pPr>
    </w:p>
    <w:p w14:paraId="7203E989" w14:textId="77777777" w:rsidR="007A2B7A" w:rsidRDefault="00F719BB">
      <w:pPr>
        <w:pStyle w:val="CodeB"/>
      </w:pPr>
      <w:r>
        <w:t>mod server {</w:t>
      </w:r>
    </w:p>
    <w:p w14:paraId="1B231E5D" w14:textId="77777777" w:rsidR="007A2B7A" w:rsidRDefault="00F719BB">
      <w:pPr>
        <w:pStyle w:val="CodeB"/>
      </w:pPr>
      <w:r>
        <w:t xml:space="preserve">    </w:t>
      </w:r>
      <w:proofErr w:type="spellStart"/>
      <w:r>
        <w:t>fn</w:t>
      </w:r>
      <w:proofErr w:type="spellEnd"/>
      <w:r>
        <w:t xml:space="preserve"> connect() {</w:t>
      </w:r>
    </w:p>
    <w:p w14:paraId="2D509759" w14:textId="77777777" w:rsidR="007A2B7A" w:rsidRDefault="00F719BB">
      <w:pPr>
        <w:pStyle w:val="CodeB"/>
      </w:pPr>
      <w:r>
        <w:t xml:space="preserve">    }</w:t>
      </w:r>
    </w:p>
    <w:p w14:paraId="07CB08B4" w14:textId="77777777" w:rsidR="007A2B7A" w:rsidRDefault="00F719BB">
      <w:pPr>
        <w:pStyle w:val="CodeC"/>
      </w:pPr>
      <w:r>
        <w:t>}</w:t>
      </w:r>
    </w:p>
    <w:p w14:paraId="13198CED" w14:textId="77777777" w:rsidR="007A2B7A" w:rsidRDefault="00F719BB">
      <w:pPr>
        <w:pStyle w:val="Body"/>
        <w:rPr>
          <w:rFonts w:eastAsia="Microsoft YaHei"/>
        </w:rPr>
      </w:pPr>
      <w:r>
        <w:rPr>
          <w:rFonts w:eastAsia="Microsoft YaHei"/>
        </w:rPr>
        <w:t xml:space="preserve">Notice that we still have a </w:t>
      </w:r>
      <w:r>
        <w:rPr>
          <w:rStyle w:val="Literal"/>
        </w:rPr>
        <w:t>mod</w:t>
      </w:r>
      <w:r>
        <w:rPr>
          <w:rFonts w:eastAsia="Microsoft YaHei"/>
        </w:rPr>
        <w:t xml:space="preserve"> declaration within this module file; this is because we still want </w:t>
      </w:r>
      <w:r>
        <w:rPr>
          <w:rStyle w:val="Literal"/>
        </w:rPr>
        <w:t>server</w:t>
      </w:r>
      <w:r>
        <w:rPr>
          <w:rFonts w:eastAsia="Microsoft YaHei"/>
        </w:rPr>
        <w:t xml:space="preserve"> to be a sub</w:t>
      </w:r>
      <w:del w:id="293" w:author="AnneMarieW" w:date="2017-03-30T14:38:00Z">
        <w:r>
          <w:rPr>
            <w:rFonts w:eastAsia="Microsoft YaHei"/>
          </w:rPr>
          <w:delText>-</w:delText>
        </w:r>
      </w:del>
      <w:r>
        <w:rPr>
          <w:rFonts w:eastAsia="Microsoft YaHei"/>
        </w:rPr>
        <w:t xml:space="preserve">module of </w:t>
      </w:r>
      <w:r>
        <w:rPr>
          <w:rStyle w:val="Literal"/>
        </w:rPr>
        <w:t>network</w:t>
      </w:r>
      <w:r>
        <w:rPr>
          <w:rFonts w:eastAsia="Microsoft YaHei"/>
        </w:rPr>
        <w:t>.</w:t>
      </w:r>
    </w:p>
    <w:p w14:paraId="56402807" w14:textId="77777777" w:rsidR="007A2B7A" w:rsidRDefault="00F719BB">
      <w:pPr>
        <w:pStyle w:val="Body"/>
        <w:rPr>
          <w:rFonts w:eastAsia="Microsoft YaHei"/>
        </w:rPr>
      </w:pPr>
      <w:del w:id="294" w:author="AnneMarieW" w:date="2017-03-30T14:39:00Z">
        <w:r>
          <w:rPr>
            <w:rFonts w:eastAsia="Microsoft YaHei"/>
          </w:rPr>
          <w:delText>Now r</w:delText>
        </w:r>
      </w:del>
      <w:ins w:id="295" w:author="AnneMarieW" w:date="2017-03-30T14:39:00Z">
        <w:r>
          <w:rPr>
            <w:rFonts w:eastAsia="Microsoft YaHei"/>
          </w:rPr>
          <w:t>R</w:t>
        </w:r>
      </w:ins>
      <w:r>
        <w:rPr>
          <w:rFonts w:eastAsia="Microsoft YaHei"/>
        </w:rPr>
        <w:t xml:space="preserve">un </w:t>
      </w:r>
      <w:r>
        <w:rPr>
          <w:rStyle w:val="Literal"/>
        </w:rPr>
        <w:t>cargo build</w:t>
      </w:r>
      <w:r>
        <w:rPr>
          <w:rFonts w:eastAsia="Microsoft YaHei"/>
        </w:rPr>
        <w:t xml:space="preserve"> again. Success! We have one more module to extract: </w:t>
      </w:r>
      <w:r>
        <w:rPr>
          <w:rStyle w:val="Literal"/>
        </w:rPr>
        <w:t>server</w:t>
      </w:r>
      <w:r>
        <w:rPr>
          <w:rFonts w:eastAsia="Microsoft YaHei"/>
        </w:rPr>
        <w:t>. Because it’s a sub</w:t>
      </w:r>
      <w:del w:id="296" w:author="AnneMarieW" w:date="2017-03-30T14:39:00Z">
        <w:r>
          <w:rPr>
            <w:rFonts w:eastAsia="Microsoft YaHei"/>
          </w:rPr>
          <w:delText>-</w:delText>
        </w:r>
      </w:del>
      <w:r>
        <w:rPr>
          <w:rFonts w:eastAsia="Microsoft YaHei"/>
        </w:rPr>
        <w:t>module—that is, a module within a module—our current tactic of extracting a module into a file named after that module won’t work. We’</w:t>
      </w:r>
      <w:del w:id="297" w:author="AnneMarieW" w:date="2017-03-30T14:39:00Z">
        <w:r>
          <w:rPr>
            <w:rFonts w:eastAsia="Microsoft YaHei"/>
          </w:rPr>
          <w:delText>re going to</w:delText>
        </w:r>
      </w:del>
      <w:ins w:id="298" w:author="AnneMarieW" w:date="2017-03-30T14:39:00Z">
        <w:r>
          <w:rPr>
            <w:rFonts w:eastAsia="Microsoft YaHei"/>
          </w:rPr>
          <w:t>ll</w:t>
        </w:r>
      </w:ins>
      <w:r>
        <w:rPr>
          <w:rFonts w:eastAsia="Microsoft YaHei"/>
        </w:rPr>
        <w:t xml:space="preserve"> try anyway so</w:t>
      </w:r>
      <w:del w:id="299" w:author="AnneMarieW" w:date="2017-03-30T14:39:00Z">
        <w:r>
          <w:rPr>
            <w:rFonts w:eastAsia="Microsoft YaHei"/>
          </w:rPr>
          <w:delText xml:space="preserve"> that</w:delText>
        </w:r>
      </w:del>
      <w:r>
        <w:rPr>
          <w:rFonts w:eastAsia="Microsoft YaHei"/>
        </w:rPr>
        <w:t xml:space="preserve"> </w:t>
      </w:r>
      <w:del w:id="300" w:author="AnneMarieW" w:date="2017-03-30T14:39:00Z">
        <w:r>
          <w:rPr>
            <w:rFonts w:eastAsia="Microsoft YaHei"/>
          </w:rPr>
          <w:delText>we</w:delText>
        </w:r>
      </w:del>
      <w:ins w:id="301" w:author="AnneMarieW" w:date="2017-03-30T14:39:00Z">
        <w:r>
          <w:rPr>
            <w:rFonts w:eastAsia="Microsoft YaHei"/>
          </w:rPr>
          <w:t>you</w:t>
        </w:r>
      </w:ins>
      <w:r>
        <w:rPr>
          <w:rFonts w:eastAsia="Microsoft YaHei"/>
        </w:rPr>
        <w:t xml:space="preserve"> can see the error. First</w:t>
      </w:r>
      <w:ins w:id="302" w:author="AnneMarieW" w:date="2017-03-30T14:39:00Z">
        <w:r>
          <w:rPr>
            <w:rFonts w:eastAsia="Microsoft YaHei"/>
          </w:rPr>
          <w:t>,</w:t>
        </w:r>
      </w:ins>
      <w:r>
        <w:rPr>
          <w:rFonts w:eastAsia="Microsoft YaHei"/>
        </w:rPr>
        <w:t xml:space="preserve"> change </w:t>
      </w:r>
      <w:r>
        <w:rPr>
          <w:rStyle w:val="EmphasisItalic"/>
          <w:rFonts w:eastAsia="Microsoft YaHei"/>
        </w:rPr>
        <w:t>src/network.rs</w:t>
      </w:r>
      <w:r>
        <w:rPr>
          <w:rFonts w:eastAsia="Microsoft YaHei"/>
        </w:rPr>
        <w:t xml:space="preserve"> to have </w:t>
      </w:r>
      <w:r>
        <w:rPr>
          <w:rStyle w:val="Literal"/>
        </w:rPr>
        <w:t>mod server;</w:t>
      </w:r>
      <w:r>
        <w:rPr>
          <w:rFonts w:eastAsia="Microsoft YaHei"/>
        </w:rPr>
        <w:t xml:space="preserve"> instead of the </w:t>
      </w:r>
      <w:r>
        <w:rPr>
          <w:rStyle w:val="Literal"/>
        </w:rPr>
        <w:t>server</w:t>
      </w:r>
      <w:r>
        <w:rPr>
          <w:rFonts w:eastAsia="Microsoft YaHei"/>
        </w:rPr>
        <w:t xml:space="preserve"> module’s contents:</w:t>
      </w:r>
    </w:p>
    <w:p w14:paraId="764C7CC4" w14:textId="77777777" w:rsidR="007A2B7A" w:rsidRDefault="00F719BB">
      <w:pPr>
        <w:pStyle w:val="ProductionDirective"/>
        <w:rPr>
          <w:rFonts w:eastAsia="Microsoft YaHei"/>
        </w:rPr>
      </w:pPr>
      <w:r>
        <w:rPr>
          <w:rFonts w:eastAsia="Microsoft YaHei"/>
        </w:rPr>
        <w:t>Filename: src/network.rs</w:t>
      </w:r>
    </w:p>
    <w:p w14:paraId="6F5B5E71" w14:textId="77777777" w:rsidR="007A2B7A" w:rsidRDefault="00F719BB">
      <w:pPr>
        <w:pStyle w:val="CodeA"/>
      </w:pPr>
      <w:proofErr w:type="spellStart"/>
      <w:r>
        <w:t>fn</w:t>
      </w:r>
      <w:proofErr w:type="spellEnd"/>
      <w:r>
        <w:t xml:space="preserve"> connect() {</w:t>
      </w:r>
    </w:p>
    <w:p w14:paraId="1F42FCFB" w14:textId="77777777" w:rsidR="007A2B7A" w:rsidRDefault="00F719BB">
      <w:pPr>
        <w:pStyle w:val="CodeB"/>
      </w:pPr>
      <w:r>
        <w:t>}</w:t>
      </w:r>
    </w:p>
    <w:p w14:paraId="67EFDA42" w14:textId="77777777" w:rsidR="007A2B7A" w:rsidRDefault="007A2B7A">
      <w:pPr>
        <w:pStyle w:val="CodeB"/>
      </w:pPr>
    </w:p>
    <w:p w14:paraId="77951534" w14:textId="77777777" w:rsidR="007A2B7A" w:rsidRDefault="00F719BB">
      <w:pPr>
        <w:pStyle w:val="CodeC"/>
      </w:pPr>
      <w:r>
        <w:t>mod server;</w:t>
      </w:r>
    </w:p>
    <w:p w14:paraId="2D5B5611" w14:textId="77777777" w:rsidR="007A2B7A" w:rsidRDefault="00F719BB">
      <w:pPr>
        <w:pStyle w:val="Body"/>
        <w:rPr>
          <w:rFonts w:eastAsia="Microsoft YaHei"/>
        </w:rPr>
      </w:pPr>
      <w:r>
        <w:rPr>
          <w:rFonts w:eastAsia="Microsoft YaHei"/>
        </w:rPr>
        <w:lastRenderedPageBreak/>
        <w:t xml:space="preserve">Then create a </w:t>
      </w:r>
      <w:r>
        <w:rPr>
          <w:rStyle w:val="EmphasisItalic"/>
        </w:rPr>
        <w:t>src/server.rs</w:t>
      </w:r>
      <w:r>
        <w:rPr>
          <w:rFonts w:eastAsia="Microsoft YaHei"/>
        </w:rPr>
        <w:t xml:space="preserve"> file and enter the contents of the </w:t>
      </w:r>
      <w:r>
        <w:rPr>
          <w:rStyle w:val="Literal"/>
        </w:rPr>
        <w:t>server</w:t>
      </w:r>
      <w:r>
        <w:t xml:space="preserve"> </w:t>
      </w:r>
      <w:r>
        <w:rPr>
          <w:rFonts w:eastAsia="Microsoft YaHei"/>
        </w:rPr>
        <w:t>module that we extracted:</w:t>
      </w:r>
    </w:p>
    <w:p w14:paraId="24018C7D" w14:textId="77777777" w:rsidR="007A2B7A" w:rsidRDefault="00F719BB">
      <w:pPr>
        <w:pStyle w:val="ProductionDirective"/>
        <w:rPr>
          <w:rFonts w:eastAsia="Microsoft YaHei"/>
        </w:rPr>
      </w:pPr>
      <w:r>
        <w:rPr>
          <w:rFonts w:eastAsia="Microsoft YaHei"/>
        </w:rPr>
        <w:t>Filename: src/server.rs</w:t>
      </w:r>
    </w:p>
    <w:p w14:paraId="6A7767BB" w14:textId="77777777" w:rsidR="007A2B7A" w:rsidRDefault="00F719BB">
      <w:pPr>
        <w:pStyle w:val="CodeA"/>
      </w:pPr>
      <w:proofErr w:type="spellStart"/>
      <w:r>
        <w:t>fn</w:t>
      </w:r>
      <w:proofErr w:type="spellEnd"/>
      <w:r>
        <w:t xml:space="preserve"> connect() {</w:t>
      </w:r>
    </w:p>
    <w:p w14:paraId="01D3665A" w14:textId="77777777" w:rsidR="007A2B7A" w:rsidRDefault="00F719BB">
      <w:pPr>
        <w:pStyle w:val="CodeC"/>
      </w:pPr>
      <w:r>
        <w:t>}</w:t>
      </w:r>
    </w:p>
    <w:p w14:paraId="260A3003" w14:textId="77777777" w:rsidR="007A2B7A" w:rsidRDefault="00F719BB">
      <w:pPr>
        <w:pStyle w:val="Body"/>
      </w:pPr>
      <w:r>
        <w:rPr>
          <w:rFonts w:eastAsia="Microsoft YaHei"/>
        </w:rPr>
        <w:t xml:space="preserve">When we try to </w:t>
      </w:r>
      <w:r>
        <w:rPr>
          <w:rStyle w:val="Literal"/>
        </w:rPr>
        <w:t>cargo build</w:t>
      </w:r>
      <w:r>
        <w:rPr>
          <w:rFonts w:eastAsia="Microsoft YaHei"/>
        </w:rPr>
        <w:t>, we’ll get the error shown in Listing 7-4:</w:t>
      </w:r>
    </w:p>
    <w:p w14:paraId="6FE0A819" w14:textId="77777777" w:rsidR="007A2B7A" w:rsidRDefault="00F719BB">
      <w:pPr>
        <w:pStyle w:val="CodeA"/>
      </w:pPr>
      <w:r>
        <w:t>$ cargo build</w:t>
      </w:r>
    </w:p>
    <w:p w14:paraId="189DC317" w14:textId="77777777" w:rsidR="007A2B7A" w:rsidRDefault="00F719BB">
      <w:pPr>
        <w:pStyle w:val="CodeB"/>
      </w:pPr>
      <w:r>
        <w:t xml:space="preserve">   Compiling communicator v0.1.0 (file:///projects/communicator)</w:t>
      </w:r>
    </w:p>
    <w:p w14:paraId="77521481" w14:textId="77777777" w:rsidR="007A2B7A" w:rsidRDefault="00F719BB">
      <w:pPr>
        <w:pStyle w:val="CodeB"/>
      </w:pPr>
      <w:r>
        <w:t>error: cannot declare a new module at this location</w:t>
      </w:r>
    </w:p>
    <w:p w14:paraId="22E9A030" w14:textId="77777777" w:rsidR="007A2B7A" w:rsidRDefault="00F719BB">
      <w:pPr>
        <w:pStyle w:val="CodeB"/>
      </w:pPr>
      <w:r>
        <w:t xml:space="preserve"> --&gt; </w:t>
      </w:r>
      <w:proofErr w:type="spellStart"/>
      <w:r>
        <w:t>src</w:t>
      </w:r>
      <w:proofErr w:type="spellEnd"/>
      <w:r>
        <w:t>/network.rs:4:5</w:t>
      </w:r>
    </w:p>
    <w:p w14:paraId="77B306B5" w14:textId="77777777" w:rsidR="007A2B7A" w:rsidRDefault="00F719BB">
      <w:pPr>
        <w:pStyle w:val="CodeB"/>
      </w:pPr>
      <w:r>
        <w:t xml:space="preserve">  |</w:t>
      </w:r>
    </w:p>
    <w:p w14:paraId="2A155394" w14:textId="77777777" w:rsidR="007A2B7A" w:rsidRDefault="00F719BB">
      <w:pPr>
        <w:pStyle w:val="CodeB"/>
      </w:pPr>
      <w:r>
        <w:t>4 | mod server;</w:t>
      </w:r>
    </w:p>
    <w:p w14:paraId="0F341821" w14:textId="77777777" w:rsidR="007A2B7A" w:rsidRDefault="00F719BB">
      <w:pPr>
        <w:pStyle w:val="CodeB"/>
      </w:pPr>
      <w:r>
        <w:t xml:space="preserve">  |     ^^^^^^</w:t>
      </w:r>
    </w:p>
    <w:p w14:paraId="5C8E68C7" w14:textId="77777777" w:rsidR="007A2B7A" w:rsidRDefault="00F719BB">
      <w:pPr>
        <w:pStyle w:val="CodeB"/>
      </w:pPr>
      <w:r>
        <w:t xml:space="preserve">  |</w:t>
      </w:r>
    </w:p>
    <w:p w14:paraId="5E567C5F" w14:textId="77777777" w:rsidR="007A2B7A" w:rsidRDefault="00F719BB">
      <w:pPr>
        <w:pStyle w:val="CodeB"/>
      </w:pPr>
      <w:r>
        <w:t>note: maybe move this module `network` to its own directory via `network/mod.rs`</w:t>
      </w:r>
    </w:p>
    <w:p w14:paraId="36EE3FCC" w14:textId="77777777" w:rsidR="007A2B7A" w:rsidRDefault="00F719BB">
      <w:pPr>
        <w:pStyle w:val="CodeB"/>
      </w:pPr>
      <w:r>
        <w:t xml:space="preserve"> --&gt; </w:t>
      </w:r>
      <w:proofErr w:type="spellStart"/>
      <w:r>
        <w:t>src</w:t>
      </w:r>
      <w:proofErr w:type="spellEnd"/>
      <w:r>
        <w:t>/network.rs:4:5</w:t>
      </w:r>
    </w:p>
    <w:p w14:paraId="6D12558A" w14:textId="77777777" w:rsidR="007A2B7A" w:rsidRDefault="00F719BB">
      <w:pPr>
        <w:pStyle w:val="CodeB"/>
      </w:pPr>
      <w:r>
        <w:t xml:space="preserve">  |</w:t>
      </w:r>
    </w:p>
    <w:p w14:paraId="73688691" w14:textId="77777777" w:rsidR="007A2B7A" w:rsidRDefault="00F719BB">
      <w:pPr>
        <w:pStyle w:val="CodeB"/>
      </w:pPr>
      <w:r>
        <w:t>4 | mod server;</w:t>
      </w:r>
    </w:p>
    <w:p w14:paraId="0BFF5733" w14:textId="77777777" w:rsidR="007A2B7A" w:rsidRDefault="00F719BB">
      <w:pPr>
        <w:pStyle w:val="CodeB"/>
      </w:pPr>
      <w:r>
        <w:t xml:space="preserve">  |     ^^^^^^</w:t>
      </w:r>
    </w:p>
    <w:p w14:paraId="5DC0F001" w14:textId="77777777" w:rsidR="007A2B7A" w:rsidRDefault="00F719BB">
      <w:pPr>
        <w:pStyle w:val="CodeB"/>
      </w:pPr>
      <w:r>
        <w:t xml:space="preserve">note: ... or maybe `use` the module `server` instead of possibly </w:t>
      </w:r>
      <w:proofErr w:type="spellStart"/>
      <w:r>
        <w:t>redeclaring</w:t>
      </w:r>
      <w:proofErr w:type="spellEnd"/>
      <w:r>
        <w:t xml:space="preserve"> it</w:t>
      </w:r>
    </w:p>
    <w:p w14:paraId="4DC44435" w14:textId="77777777" w:rsidR="007A2B7A" w:rsidRDefault="00F719BB">
      <w:pPr>
        <w:pStyle w:val="CodeB"/>
      </w:pPr>
      <w:r>
        <w:t xml:space="preserve"> --&gt; </w:t>
      </w:r>
      <w:proofErr w:type="spellStart"/>
      <w:r>
        <w:t>src</w:t>
      </w:r>
      <w:proofErr w:type="spellEnd"/>
      <w:r>
        <w:t>/network.rs:4:5</w:t>
      </w:r>
    </w:p>
    <w:p w14:paraId="7D798A07" w14:textId="77777777" w:rsidR="007A2B7A" w:rsidRDefault="00F719BB">
      <w:pPr>
        <w:pStyle w:val="CodeB"/>
      </w:pPr>
      <w:r>
        <w:t xml:space="preserve">  |</w:t>
      </w:r>
    </w:p>
    <w:p w14:paraId="3AB13A82" w14:textId="77777777" w:rsidR="007A2B7A" w:rsidRDefault="00F719BB">
      <w:pPr>
        <w:pStyle w:val="CodeB"/>
      </w:pPr>
      <w:r>
        <w:t>4 | mod server;</w:t>
      </w:r>
    </w:p>
    <w:p w14:paraId="3C1E72C1" w14:textId="77777777" w:rsidR="007A2B7A" w:rsidDel="00BF3787" w:rsidRDefault="00F719BB">
      <w:pPr>
        <w:pStyle w:val="CodeC"/>
        <w:rPr>
          <w:del w:id="303" w:author="Carol Nichols" w:date="2017-08-05T18:23:00Z"/>
        </w:rPr>
      </w:pPr>
      <w:r>
        <w:t xml:space="preserve">  |     ^^^^^^</w:t>
      </w:r>
    </w:p>
    <w:p w14:paraId="772534AB" w14:textId="77777777" w:rsidR="007A2B7A" w:rsidDel="00BF3787" w:rsidRDefault="007A2B7A">
      <w:pPr>
        <w:pStyle w:val="CodeC"/>
        <w:rPr>
          <w:del w:id="304" w:author="Carol Nichols" w:date="2017-08-05T18:23:00Z"/>
        </w:rPr>
      </w:pPr>
    </w:p>
    <w:p w14:paraId="69628D2A" w14:textId="77777777" w:rsidR="007A2B7A" w:rsidRDefault="007A2B7A">
      <w:pPr>
        <w:pStyle w:val="CodeC"/>
      </w:pPr>
    </w:p>
    <w:p w14:paraId="04CE66A5" w14:textId="77777777" w:rsidR="007A2B7A" w:rsidRDefault="00F719BB">
      <w:pPr>
        <w:pStyle w:val="Caption"/>
      </w:pPr>
      <w:r>
        <w:t xml:space="preserve">Listing 7-4: Error when trying to extract the </w:t>
      </w:r>
      <w:r>
        <w:rPr>
          <w:rStyle w:val="LiteralCaption"/>
        </w:rPr>
        <w:t>server</w:t>
      </w:r>
      <w:r>
        <w:t xml:space="preserve"> submodule into </w:t>
      </w:r>
      <w:r>
        <w:rPr>
          <w:rStyle w:val="EmphasisRevCaption"/>
        </w:rPr>
        <w:t>src/server.rs</w:t>
      </w:r>
    </w:p>
    <w:p w14:paraId="7D446802" w14:textId="77777777" w:rsidR="007A2B7A" w:rsidRDefault="00F719BB">
      <w:pPr>
        <w:pStyle w:val="Body"/>
        <w:rPr>
          <w:rFonts w:eastAsia="Microsoft YaHei"/>
        </w:rPr>
      </w:pPr>
      <w:r>
        <w:rPr>
          <w:rFonts w:eastAsia="Microsoft YaHei"/>
        </w:rPr>
        <w:t xml:space="preserve">The error says we </w:t>
      </w:r>
      <w:r>
        <w:rPr>
          <w:rStyle w:val="Literal"/>
        </w:rPr>
        <w:t>cannot declare a new module at this location</w:t>
      </w:r>
      <w:r>
        <w:rPr>
          <w:rFonts w:eastAsia="Microsoft YaHei"/>
        </w:rPr>
        <w:t xml:space="preserve"> and is pointing to the </w:t>
      </w:r>
      <w:r>
        <w:rPr>
          <w:rStyle w:val="Literal"/>
        </w:rPr>
        <w:t>mod server;</w:t>
      </w:r>
      <w:r>
        <w:rPr>
          <w:rFonts w:eastAsia="Microsoft YaHei"/>
        </w:rPr>
        <w:t xml:space="preserve"> line in </w:t>
      </w:r>
      <w:proofErr w:type="spellStart"/>
      <w:r>
        <w:rPr>
          <w:rStyle w:val="EmphasisItalic"/>
        </w:rPr>
        <w:t>src</w:t>
      </w:r>
      <w:proofErr w:type="spellEnd"/>
      <w:r>
        <w:rPr>
          <w:rStyle w:val="EmphasisItalic"/>
        </w:rPr>
        <w:t>/network.rs</w:t>
      </w:r>
      <w:r>
        <w:rPr>
          <w:rFonts w:eastAsia="Microsoft YaHei"/>
        </w:rPr>
        <w:t xml:space="preserve">. So </w:t>
      </w:r>
      <w:r>
        <w:rPr>
          <w:rStyle w:val="EmphasisItalic"/>
        </w:rPr>
        <w:t>src/network.rs</w:t>
      </w:r>
      <w:r>
        <w:rPr>
          <w:rFonts w:eastAsia="Microsoft YaHei"/>
        </w:rPr>
        <w:t xml:space="preserve"> is different than </w:t>
      </w:r>
      <w:r>
        <w:rPr>
          <w:rStyle w:val="EmphasisItalic"/>
        </w:rPr>
        <w:t>src/lib.rs</w:t>
      </w:r>
      <w:r>
        <w:rPr>
          <w:rFonts w:eastAsia="Microsoft YaHei"/>
        </w:rPr>
        <w:t xml:space="preserve"> somehow</w:t>
      </w:r>
      <w:del w:id="305" w:author="AnneMarieW" w:date="2017-03-30T14:41:00Z">
        <w:r>
          <w:rPr>
            <w:rFonts w:eastAsia="Microsoft YaHei"/>
          </w:rPr>
          <w:delText>;</w:delText>
        </w:r>
      </w:del>
      <w:ins w:id="306" w:author="AnneMarieW" w:date="2017-03-30T14:41:00Z">
        <w:r>
          <w:rPr>
            <w:rFonts w:eastAsia="Microsoft YaHei"/>
          </w:rPr>
          <w:t>:</w:t>
        </w:r>
      </w:ins>
      <w:r>
        <w:rPr>
          <w:rFonts w:eastAsia="Microsoft YaHei"/>
        </w:rPr>
        <w:t xml:space="preserve"> </w:t>
      </w:r>
      <w:del w:id="307" w:author="AnneMarieW" w:date="2017-03-30T14:41:00Z">
        <w:r>
          <w:rPr>
            <w:rFonts w:eastAsia="Microsoft YaHei"/>
          </w:rPr>
          <w:delText xml:space="preserve">let’s </w:delText>
        </w:r>
      </w:del>
      <w:r>
        <w:rPr>
          <w:rFonts w:eastAsia="Microsoft YaHei"/>
        </w:rPr>
        <w:t xml:space="preserve">keep reading to understand why. </w:t>
      </w:r>
    </w:p>
    <w:p w14:paraId="44570B0A" w14:textId="77777777" w:rsidR="007A2B7A" w:rsidRDefault="00F719BB">
      <w:pPr>
        <w:pStyle w:val="Body"/>
        <w:rPr>
          <w:rFonts w:eastAsia="Microsoft YaHei"/>
        </w:rPr>
      </w:pPr>
      <w:r>
        <w:rPr>
          <w:rFonts w:eastAsia="Microsoft YaHei"/>
        </w:rPr>
        <w:t xml:space="preserve">The note in the middle of Listing 7-4 is actually </w:t>
      </w:r>
      <w:del w:id="308" w:author="AnneMarieW" w:date="2017-03-30T14:41:00Z">
        <w:r>
          <w:rPr>
            <w:rFonts w:eastAsia="Microsoft YaHei"/>
          </w:rPr>
          <w:delText>prett</w:delText>
        </w:r>
      </w:del>
      <w:ins w:id="309" w:author="AnneMarieW" w:date="2017-03-30T14:41:00Z">
        <w:r>
          <w:rPr>
            <w:rFonts w:eastAsia="Microsoft YaHei"/>
          </w:rPr>
          <w:t>ver</w:t>
        </w:r>
      </w:ins>
      <w:r>
        <w:rPr>
          <w:rFonts w:eastAsia="Microsoft YaHei"/>
        </w:rPr>
        <w:t>y helpful</w:t>
      </w:r>
      <w:del w:id="310" w:author="AnneMarieW" w:date="2017-03-30T14:41:00Z">
        <w:r>
          <w:rPr>
            <w:rFonts w:eastAsia="Microsoft YaHei"/>
          </w:rPr>
          <w:delText>, as</w:delText>
        </w:r>
      </w:del>
      <w:ins w:id="311" w:author="AnneMarieW" w:date="2017-03-30T14:41:00Z">
        <w:r>
          <w:rPr>
            <w:rFonts w:eastAsia="Microsoft YaHei"/>
          </w:rPr>
          <w:t xml:space="preserve"> because</w:t>
        </w:r>
      </w:ins>
      <w:r>
        <w:rPr>
          <w:rFonts w:eastAsia="Microsoft YaHei"/>
        </w:rPr>
        <w:t xml:space="preserve"> it points out something we haven’t yet talked about doing:</w:t>
      </w:r>
    </w:p>
    <w:p w14:paraId="5A4F5147" w14:textId="77777777" w:rsidR="007A2B7A" w:rsidRDefault="00F719BB">
      <w:pPr>
        <w:pStyle w:val="CodeA"/>
      </w:pPr>
      <w:r>
        <w:t xml:space="preserve">note: maybe move this module </w:t>
      </w:r>
      <w:ins w:id="312" w:author="Carol Nichols" w:date="2017-06-01T15:07:00Z">
        <w:r>
          <w:t>`</w:t>
        </w:r>
      </w:ins>
      <w:r>
        <w:t>network</w:t>
      </w:r>
      <w:ins w:id="313" w:author="Carol Nichols" w:date="2017-06-01T15:07:00Z">
        <w:r>
          <w:t>`</w:t>
        </w:r>
      </w:ins>
      <w:r>
        <w:t xml:space="preserve"> to its own directory via</w:t>
      </w:r>
      <w:del w:id="314" w:author="Carol Nichols" w:date="2017-06-01T15:07:00Z">
        <w:r>
          <w:br/>
        </w:r>
      </w:del>
    </w:p>
    <w:p w14:paraId="2FEDF80C" w14:textId="77777777" w:rsidR="007A2B7A" w:rsidRDefault="00F719BB">
      <w:pPr>
        <w:pStyle w:val="CodeC"/>
      </w:pPr>
      <w:ins w:id="315" w:author="Carol Nichols" w:date="2017-06-01T15:07:00Z">
        <w:r>
          <w:lastRenderedPageBreak/>
          <w:t>`</w:t>
        </w:r>
      </w:ins>
      <w:r>
        <w:t>network/mod.rs</w:t>
      </w:r>
      <w:ins w:id="316" w:author="Carol Nichols" w:date="2017-06-01T15:07:00Z">
        <w:r>
          <w:t>`</w:t>
        </w:r>
      </w:ins>
    </w:p>
    <w:p w14:paraId="5751A35F" w14:textId="77777777" w:rsidR="007A2B7A" w:rsidRDefault="00F719BB">
      <w:pPr>
        <w:pStyle w:val="Body"/>
        <w:rPr>
          <w:rFonts w:eastAsia="Microsoft YaHei"/>
        </w:rPr>
      </w:pPr>
      <w:r>
        <w:rPr>
          <w:rFonts w:eastAsia="Microsoft YaHei"/>
        </w:rPr>
        <w:t>Instead of continuing to follow the same file naming pattern we used previously, we can do what the note suggests:</w:t>
      </w:r>
    </w:p>
    <w:p w14:paraId="71F56A7F" w14:textId="77777777" w:rsidR="007A2B7A" w:rsidRDefault="00F719BB">
      <w:pPr>
        <w:pStyle w:val="NumListA"/>
        <w:rPr>
          <w:rFonts w:eastAsia="Microsoft YaHei"/>
        </w:rPr>
      </w:pPr>
      <w:r>
        <w:rPr>
          <w:rFonts w:eastAsia="Microsoft YaHei"/>
        </w:rPr>
        <w:t xml:space="preserve">Make a new </w:t>
      </w:r>
      <w:r>
        <w:rPr>
          <w:rStyle w:val="EmphasisItalic"/>
          <w:rFonts w:eastAsia="Microsoft YaHei"/>
        </w:rPr>
        <w:t>directory</w:t>
      </w:r>
      <w:r>
        <w:rPr>
          <w:rFonts w:eastAsia="Microsoft YaHei"/>
        </w:rPr>
        <w:t xml:space="preserve"> named </w:t>
      </w:r>
      <w:r>
        <w:rPr>
          <w:rStyle w:val="EmphasisItalic"/>
          <w:rFonts w:eastAsia="Microsoft YaHei"/>
        </w:rPr>
        <w:t>network</w:t>
      </w:r>
      <w:r>
        <w:rPr>
          <w:rFonts w:eastAsia="Microsoft YaHei"/>
        </w:rPr>
        <w:t>, the parent module’s name</w:t>
      </w:r>
      <w:ins w:id="317" w:author="AnneMarieW" w:date="2017-03-30T14:42:00Z">
        <w:r>
          <w:rPr>
            <w:rFonts w:eastAsia="Microsoft YaHei"/>
          </w:rPr>
          <w:t>.</w:t>
        </w:r>
      </w:ins>
    </w:p>
    <w:p w14:paraId="6F03750F" w14:textId="77777777" w:rsidR="007A2B7A" w:rsidRDefault="00F719BB">
      <w:pPr>
        <w:pStyle w:val="NumListB"/>
        <w:rPr>
          <w:rFonts w:eastAsia="Microsoft YaHei"/>
        </w:rPr>
      </w:pPr>
      <w:r>
        <w:rPr>
          <w:rFonts w:eastAsia="Microsoft YaHei"/>
        </w:rPr>
        <w:t xml:space="preserve">Move the </w:t>
      </w:r>
      <w:r>
        <w:rPr>
          <w:rStyle w:val="EmphasisItalic"/>
          <w:rFonts w:eastAsia="Microsoft YaHei"/>
        </w:rPr>
        <w:t>src/network.rs</w:t>
      </w:r>
      <w:r>
        <w:rPr>
          <w:rFonts w:eastAsia="Microsoft YaHei"/>
        </w:rPr>
        <w:t xml:space="preserve"> file into the new </w:t>
      </w:r>
      <w:r>
        <w:rPr>
          <w:rStyle w:val="EmphasisItalic"/>
          <w:rFonts w:eastAsia="Microsoft YaHei"/>
        </w:rPr>
        <w:t>network</w:t>
      </w:r>
      <w:r>
        <w:rPr>
          <w:rFonts w:eastAsia="Microsoft YaHei"/>
        </w:rPr>
        <w:t xml:space="preserve"> directory</w:t>
      </w:r>
      <w:ins w:id="318" w:author="AnneMarieW" w:date="2017-03-30T14:42:00Z">
        <w:r>
          <w:rPr>
            <w:rFonts w:eastAsia="Microsoft YaHei"/>
          </w:rPr>
          <w:t>,</w:t>
        </w:r>
      </w:ins>
      <w:r>
        <w:rPr>
          <w:rFonts w:eastAsia="Microsoft YaHei"/>
        </w:rPr>
        <w:t xml:space="preserve"> and rename</w:t>
      </w:r>
      <w:r>
        <w:rPr>
          <w:rFonts w:eastAsia="Microsoft YaHei"/>
        </w:rPr>
        <w:br/>
        <w:t xml:space="preserve">it </w:t>
      </w:r>
      <w:del w:id="319" w:author="AnneMarieW" w:date="2017-03-30T14:43:00Z">
        <w:r>
          <w:rPr>
            <w:rFonts w:eastAsia="Microsoft YaHei"/>
          </w:rPr>
          <w:delText xml:space="preserve">so that it is now </w:delText>
        </w:r>
      </w:del>
      <w:ins w:id="320" w:author="AnneMarieW" w:date="2017-03-30T14:43:00Z">
        <w:r>
          <w:rPr>
            <w:rFonts w:eastAsia="Microsoft YaHei"/>
          </w:rPr>
          <w:t xml:space="preserve">to </w:t>
        </w:r>
      </w:ins>
      <w:proofErr w:type="spellStart"/>
      <w:r>
        <w:rPr>
          <w:rStyle w:val="EmphasisItalic"/>
          <w:rFonts w:eastAsia="Microsoft YaHei"/>
        </w:rPr>
        <w:t>src</w:t>
      </w:r>
      <w:proofErr w:type="spellEnd"/>
      <w:r>
        <w:rPr>
          <w:rStyle w:val="EmphasisItalic"/>
          <w:rFonts w:eastAsia="Microsoft YaHei"/>
        </w:rPr>
        <w:t>/network/mod.rs</w:t>
      </w:r>
      <w:ins w:id="321" w:author="AnneMarieW" w:date="2017-03-30T14:42:00Z">
        <w:r>
          <w:rPr>
            <w:rFonts w:eastAsia="Microsoft YaHei"/>
          </w:rPr>
          <w:t>.</w:t>
        </w:r>
      </w:ins>
    </w:p>
    <w:p w14:paraId="72AEA214" w14:textId="77777777" w:rsidR="007A2B7A" w:rsidRDefault="00F719BB">
      <w:pPr>
        <w:pStyle w:val="NumListC"/>
        <w:rPr>
          <w:rFonts w:eastAsia="Microsoft YaHei"/>
        </w:rPr>
      </w:pPr>
      <w:r>
        <w:rPr>
          <w:rFonts w:eastAsia="Microsoft YaHei"/>
        </w:rPr>
        <w:t xml:space="preserve">Move the submodule file </w:t>
      </w:r>
      <w:r>
        <w:rPr>
          <w:rStyle w:val="EmphasisItalic"/>
          <w:rFonts w:eastAsia="Microsoft YaHei"/>
        </w:rPr>
        <w:t>src/server.rs</w:t>
      </w:r>
      <w:r>
        <w:rPr>
          <w:rFonts w:eastAsia="Microsoft YaHei"/>
        </w:rPr>
        <w:t xml:space="preserve"> into the </w:t>
      </w:r>
      <w:r>
        <w:rPr>
          <w:rStyle w:val="EmphasisItalic"/>
          <w:rFonts w:eastAsia="Microsoft YaHei"/>
        </w:rPr>
        <w:t>network</w:t>
      </w:r>
      <w:r>
        <w:rPr>
          <w:rFonts w:eastAsia="Microsoft YaHei"/>
        </w:rPr>
        <w:t xml:space="preserve"> directory</w:t>
      </w:r>
      <w:ins w:id="322" w:author="AnneMarieW" w:date="2017-03-30T14:43:00Z">
        <w:r>
          <w:rPr>
            <w:rFonts w:eastAsia="Microsoft YaHei"/>
          </w:rPr>
          <w:t>.</w:t>
        </w:r>
      </w:ins>
    </w:p>
    <w:p w14:paraId="308CCD2E" w14:textId="77777777" w:rsidR="007A2B7A" w:rsidRDefault="00F719BB">
      <w:pPr>
        <w:pStyle w:val="Body"/>
        <w:rPr>
          <w:rFonts w:eastAsia="Microsoft YaHei"/>
        </w:rPr>
      </w:pPr>
      <w:r>
        <w:rPr>
          <w:rFonts w:eastAsia="Microsoft YaHei"/>
        </w:rPr>
        <w:t>Here are commands to carry out these steps:</w:t>
      </w:r>
    </w:p>
    <w:p w14:paraId="24A8378D" w14:textId="77777777" w:rsidR="007A2B7A" w:rsidRDefault="00F719BB">
      <w:pPr>
        <w:pStyle w:val="CodeA"/>
      </w:pPr>
      <w:r>
        <w:t xml:space="preserve">$ </w:t>
      </w:r>
      <w:proofErr w:type="spellStart"/>
      <w:r>
        <w:t>mkdir</w:t>
      </w:r>
      <w:proofErr w:type="spellEnd"/>
      <w:r>
        <w:t xml:space="preserve"> </w:t>
      </w:r>
      <w:proofErr w:type="spellStart"/>
      <w:r>
        <w:t>src</w:t>
      </w:r>
      <w:proofErr w:type="spellEnd"/>
      <w:r>
        <w:t>/network</w:t>
      </w:r>
    </w:p>
    <w:p w14:paraId="6467EDE5" w14:textId="77777777" w:rsidR="007A2B7A" w:rsidRDefault="00F719BB">
      <w:pPr>
        <w:pStyle w:val="CodeB"/>
      </w:pPr>
      <w:r>
        <w:t>$ mv src/network.rs src/network/mod.rs</w:t>
      </w:r>
    </w:p>
    <w:p w14:paraId="021E4396" w14:textId="77777777" w:rsidR="007A2B7A" w:rsidRDefault="00F719BB">
      <w:pPr>
        <w:pStyle w:val="CodeC"/>
      </w:pPr>
      <w:r>
        <w:t xml:space="preserve">$ mv src/server.rs </w:t>
      </w:r>
      <w:proofErr w:type="spellStart"/>
      <w:r>
        <w:t>src</w:t>
      </w:r>
      <w:proofErr w:type="spellEnd"/>
      <w:r>
        <w:t>/network</w:t>
      </w:r>
    </w:p>
    <w:p w14:paraId="5E13795A" w14:textId="77777777" w:rsidR="007A2B7A" w:rsidRDefault="00F719BB">
      <w:pPr>
        <w:pStyle w:val="Body"/>
        <w:rPr>
          <w:rFonts w:eastAsia="Microsoft YaHei"/>
        </w:rPr>
      </w:pPr>
      <w:r>
        <w:rPr>
          <w:rFonts w:eastAsia="Microsoft YaHei"/>
        </w:rPr>
        <w:t xml:space="preserve">Now </w:t>
      </w:r>
      <w:del w:id="323" w:author="AnneMarieW" w:date="2017-03-31T14:07:00Z">
        <w:r>
          <w:rPr>
            <w:rFonts w:eastAsia="Microsoft YaHei"/>
          </w:rPr>
          <w:delText>if</w:delText>
        </w:r>
      </w:del>
      <w:ins w:id="324" w:author="AnneMarieW" w:date="2017-03-31T14:07:00Z">
        <w:r>
          <w:rPr>
            <w:rFonts w:eastAsia="Microsoft YaHei"/>
          </w:rPr>
          <w:t>when</w:t>
        </w:r>
      </w:ins>
      <w:r>
        <w:rPr>
          <w:rFonts w:eastAsia="Microsoft YaHei"/>
        </w:rPr>
        <w:t xml:space="preserve"> we try to</w:t>
      </w:r>
      <w:ins w:id="325" w:author="AnneMarieW" w:date="2017-03-30T14:43:00Z">
        <w:r>
          <w:rPr>
            <w:rFonts w:eastAsia="Microsoft YaHei"/>
          </w:rPr>
          <w:t xml:space="preserve"> run</w:t>
        </w:r>
      </w:ins>
      <w:r>
        <w:rPr>
          <w:rFonts w:eastAsia="Microsoft YaHei"/>
        </w:rPr>
        <w:t xml:space="preserve"> </w:t>
      </w:r>
      <w:r>
        <w:rPr>
          <w:rStyle w:val="Literal"/>
        </w:rPr>
        <w:t>cargo build</w:t>
      </w:r>
      <w:r>
        <w:rPr>
          <w:rFonts w:eastAsia="Microsoft YaHei"/>
        </w:rPr>
        <w:t xml:space="preserve">, compilation will work (we’ll still have warnings though). Our module layout still looks like this, which is exactly the same as it did when we had all the code in </w:t>
      </w:r>
      <w:r>
        <w:rPr>
          <w:rStyle w:val="EmphasisItalic"/>
          <w:rFonts w:eastAsia="Microsoft YaHei"/>
        </w:rPr>
        <w:t>src/lib.rs</w:t>
      </w:r>
      <w:r>
        <w:rPr>
          <w:rFonts w:eastAsia="Microsoft YaHei"/>
        </w:rPr>
        <w:t xml:space="preserve"> in Listing 7-3:</w:t>
      </w:r>
    </w:p>
    <w:p w14:paraId="2C2363D1" w14:textId="77777777" w:rsidR="007A2B7A" w:rsidRDefault="00F719BB">
      <w:pPr>
        <w:pStyle w:val="CodeA"/>
        <w:rPr>
          <w:rStyle w:val="Literal"/>
          <w:highlight w:val="yellow"/>
        </w:rPr>
      </w:pPr>
      <w:r>
        <w:rPr>
          <w:rStyle w:val="Literal"/>
        </w:rPr>
        <w:t>communicator</w:t>
      </w:r>
    </w:p>
    <w:p w14:paraId="64B9058A" w14:textId="77777777" w:rsidR="007A2B7A" w:rsidRDefault="00F719BB">
      <w:pPr>
        <w:pStyle w:val="CodeB"/>
        <w:rPr>
          <w:rStyle w:val="Literal"/>
          <w:highlight w:val="yellow"/>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client</w:t>
      </w:r>
    </w:p>
    <w:p w14:paraId="29167D50" w14:textId="77777777" w:rsidR="007A2B7A" w:rsidRDefault="00F719BB">
      <w:pPr>
        <w:pStyle w:val="CodeB"/>
        <w:rPr>
          <w:rStyle w:val="Literal"/>
          <w:highlight w:val="yellow"/>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network</w:t>
      </w:r>
    </w:p>
    <w:p w14:paraId="5ED23B67" w14:textId="77777777" w:rsidR="007A2B7A" w:rsidRDefault="00F719BB">
      <w:pPr>
        <w:pStyle w:val="CodeC"/>
        <w:rPr>
          <w:rStyle w:val="Literal"/>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server</w:t>
      </w:r>
    </w:p>
    <w:p w14:paraId="423DDA59" w14:textId="77777777" w:rsidR="007A2B7A" w:rsidRDefault="00F719BB">
      <w:pPr>
        <w:pStyle w:val="Body"/>
        <w:rPr>
          <w:rFonts w:eastAsia="Microsoft YaHei"/>
        </w:rPr>
      </w:pPr>
      <w:r>
        <w:rPr>
          <w:rFonts w:eastAsia="Microsoft YaHei"/>
        </w:rPr>
        <w:t>The corresponding file layout now looks like this:</w:t>
      </w:r>
    </w:p>
    <w:p w14:paraId="59EE72CE" w14:textId="77777777" w:rsidR="007A2B7A" w:rsidRDefault="00F719BB">
      <w:pPr>
        <w:pStyle w:val="CodeA"/>
        <w:rPr>
          <w:rStyle w:val="Literal"/>
          <w:highlight w:val="yellow"/>
        </w:rPr>
      </w:pPr>
      <w:r>
        <w:rPr>
          <w:rStyle w:val="Literal"/>
          <w:rFonts w:ascii="Courier New" w:hAnsi="Courier New" w:cs="Courier New"/>
          <w:highlight w:val="yellow"/>
        </w:rPr>
        <w:t>├──</w:t>
      </w:r>
      <w:r>
        <w:rPr>
          <w:rStyle w:val="Literal"/>
          <w:highlight w:val="yellow"/>
        </w:rPr>
        <w:t xml:space="preserve"> </w:t>
      </w:r>
      <w:proofErr w:type="spellStart"/>
      <w:r>
        <w:rPr>
          <w:rStyle w:val="Literal"/>
          <w:highlight w:val="yellow"/>
        </w:rPr>
        <w:t>src</w:t>
      </w:r>
      <w:proofErr w:type="spellEnd"/>
    </w:p>
    <w:p w14:paraId="2BB726F3" w14:textId="77777777" w:rsidR="007A2B7A" w:rsidRDefault="00F719BB">
      <w:pPr>
        <w:pStyle w:val="CodeB"/>
        <w:rPr>
          <w:rStyle w:val="Literal"/>
          <w:highlight w:val="yellow"/>
        </w:rPr>
      </w:pPr>
      <w:r>
        <w:rPr>
          <w:rStyle w:val="Literal"/>
          <w:rFonts w:ascii="Courier New" w:hAnsi="Courier New" w:cs="Courier New"/>
          <w:highlight w:val="yellow"/>
        </w:rPr>
        <w:t>│</w:t>
      </w: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client.rs</w:t>
      </w:r>
    </w:p>
    <w:p w14:paraId="2C5DF126" w14:textId="77777777" w:rsidR="007A2B7A" w:rsidRDefault="00F719BB">
      <w:pPr>
        <w:pStyle w:val="CodeB"/>
        <w:rPr>
          <w:rStyle w:val="Literal"/>
          <w:highlight w:val="yellow"/>
        </w:rPr>
      </w:pPr>
      <w:r>
        <w:rPr>
          <w:rStyle w:val="Literal"/>
          <w:rFonts w:ascii="Courier New" w:hAnsi="Courier New" w:cs="Courier New"/>
          <w:highlight w:val="yellow"/>
        </w:rPr>
        <w:t>│</w:t>
      </w: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lib.rs</w:t>
      </w:r>
    </w:p>
    <w:p w14:paraId="2AF9137A" w14:textId="77777777" w:rsidR="007A2B7A" w:rsidRDefault="00F719BB">
      <w:pPr>
        <w:pStyle w:val="CodeB"/>
        <w:rPr>
          <w:rStyle w:val="Literal"/>
          <w:highlight w:val="yellow"/>
        </w:rPr>
      </w:pPr>
      <w:r>
        <w:rPr>
          <w:rStyle w:val="Literal"/>
          <w:rFonts w:ascii="Courier New" w:hAnsi="Courier New" w:cs="Courier New"/>
          <w:highlight w:val="yellow"/>
        </w:rPr>
        <w:t>│</w:t>
      </w: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network</w:t>
      </w:r>
    </w:p>
    <w:p w14:paraId="306CEC8A" w14:textId="77777777" w:rsidR="007A2B7A" w:rsidRDefault="00F719BB">
      <w:pPr>
        <w:pStyle w:val="CodeB"/>
        <w:rPr>
          <w:rStyle w:val="Literal"/>
          <w:highlight w:val="yellow"/>
        </w:rPr>
      </w:pPr>
      <w:r>
        <w:rPr>
          <w:rStyle w:val="Literal"/>
          <w:rFonts w:ascii="Courier New" w:hAnsi="Courier New" w:cs="Courier New"/>
          <w:highlight w:val="yellow"/>
        </w:rPr>
        <w:t>│</w:t>
      </w: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mod.rs</w:t>
      </w:r>
    </w:p>
    <w:p w14:paraId="5DBB2CF8" w14:textId="77777777" w:rsidR="007A2B7A" w:rsidRDefault="00F719BB">
      <w:pPr>
        <w:pStyle w:val="CodeC"/>
        <w:rPr>
          <w:rStyle w:val="Literal"/>
        </w:rPr>
      </w:pPr>
      <w:r>
        <w:rPr>
          <w:rStyle w:val="Literal"/>
          <w:rFonts w:ascii="Courier New" w:hAnsi="Courier New" w:cs="Courier New"/>
          <w:highlight w:val="yellow"/>
        </w:rPr>
        <w:t>│</w:t>
      </w: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server.rs</w:t>
      </w:r>
    </w:p>
    <w:p w14:paraId="70B900D4" w14:textId="77777777" w:rsidR="007A2B7A" w:rsidRDefault="00F719BB">
      <w:pPr>
        <w:pStyle w:val="Body"/>
        <w:rPr>
          <w:rFonts w:eastAsia="Microsoft YaHei"/>
        </w:rPr>
      </w:pPr>
      <w:r>
        <w:rPr>
          <w:rFonts w:eastAsia="Microsoft YaHei"/>
        </w:rPr>
        <w:t xml:space="preserve">So when we wanted to extract the </w:t>
      </w:r>
      <w:r>
        <w:rPr>
          <w:rStyle w:val="Literal"/>
        </w:rPr>
        <w:t>network::server</w:t>
      </w:r>
      <w:r>
        <w:rPr>
          <w:rFonts w:eastAsia="Microsoft YaHei"/>
        </w:rPr>
        <w:t xml:space="preserve"> module, why did we have to also change the </w:t>
      </w:r>
      <w:r>
        <w:rPr>
          <w:rStyle w:val="EmphasisItalic"/>
          <w:rFonts w:eastAsia="Microsoft YaHei"/>
        </w:rPr>
        <w:t>src/network.rs</w:t>
      </w:r>
      <w:r>
        <w:rPr>
          <w:rFonts w:eastAsia="Microsoft YaHei"/>
        </w:rPr>
        <w:t xml:space="preserve"> file </w:t>
      </w:r>
      <w:del w:id="326" w:author="AnneMarieW" w:date="2017-03-30T14:44:00Z">
        <w:r>
          <w:rPr>
            <w:rFonts w:eastAsia="Microsoft YaHei"/>
          </w:rPr>
          <w:delText>in</w:delText>
        </w:r>
      </w:del>
      <w:r>
        <w:rPr>
          <w:rFonts w:eastAsia="Microsoft YaHei"/>
        </w:rPr>
        <w:t xml:space="preserve">to the </w:t>
      </w:r>
      <w:r>
        <w:rPr>
          <w:rStyle w:val="EmphasisItalic"/>
          <w:rFonts w:eastAsia="Microsoft YaHei"/>
        </w:rPr>
        <w:t>src/network/mod.rs</w:t>
      </w:r>
      <w:r>
        <w:rPr>
          <w:rFonts w:eastAsia="Microsoft YaHei"/>
        </w:rPr>
        <w:t xml:space="preserve"> file</w:t>
      </w:r>
      <w:del w:id="327" w:author="AnneMarieW" w:date="2017-03-30T14:44:00Z">
        <w:r>
          <w:rPr>
            <w:rFonts w:eastAsia="Microsoft YaHei"/>
          </w:rPr>
          <w:delText>,</w:delText>
        </w:r>
      </w:del>
      <w:r>
        <w:rPr>
          <w:rFonts w:eastAsia="Microsoft YaHei"/>
        </w:rPr>
        <w:t xml:space="preserve"> and put the code for </w:t>
      </w:r>
      <w:r>
        <w:rPr>
          <w:rStyle w:val="Literal"/>
        </w:rPr>
        <w:t>network::server</w:t>
      </w:r>
      <w:r>
        <w:rPr>
          <w:rFonts w:eastAsia="Microsoft YaHei"/>
        </w:rPr>
        <w:t xml:space="preserve"> in the </w:t>
      </w:r>
      <w:r>
        <w:rPr>
          <w:rStyle w:val="EmphasisItalic"/>
        </w:rPr>
        <w:t>network</w:t>
      </w:r>
      <w:r>
        <w:rPr>
          <w:rFonts w:eastAsia="Microsoft YaHei"/>
        </w:rPr>
        <w:t xml:space="preserve"> directory in </w:t>
      </w:r>
      <w:r>
        <w:rPr>
          <w:rStyle w:val="EmphasisItalic"/>
          <w:rFonts w:eastAsia="Microsoft YaHei"/>
        </w:rPr>
        <w:t>src/network/server.rs</w:t>
      </w:r>
      <w:del w:id="328" w:author="AnneMarieW" w:date="2017-03-30T14:45:00Z">
        <w:r>
          <w:rPr>
            <w:rStyle w:val="EmphasisItalic"/>
            <w:rFonts w:eastAsia="Microsoft YaHei"/>
          </w:rPr>
          <w:delText>,</w:delText>
        </w:r>
      </w:del>
      <w:r>
        <w:rPr>
          <w:rFonts w:eastAsia="Microsoft YaHei"/>
        </w:rPr>
        <w:t xml:space="preserve"> instead of just being able to extract the </w:t>
      </w:r>
      <w:r>
        <w:rPr>
          <w:rStyle w:val="Literal"/>
          <w:rFonts w:eastAsia="Microsoft YaHei"/>
        </w:rPr>
        <w:t>network::server</w:t>
      </w:r>
      <w:r>
        <w:rPr>
          <w:rFonts w:eastAsia="Microsoft YaHei"/>
        </w:rPr>
        <w:t xml:space="preserve"> module into </w:t>
      </w:r>
      <w:proofErr w:type="spellStart"/>
      <w:r>
        <w:rPr>
          <w:rStyle w:val="EmphasisItalic"/>
          <w:rFonts w:eastAsia="Microsoft YaHei"/>
        </w:rPr>
        <w:t>src</w:t>
      </w:r>
      <w:proofErr w:type="spellEnd"/>
      <w:r>
        <w:rPr>
          <w:rStyle w:val="EmphasisItalic"/>
          <w:rFonts w:eastAsia="Microsoft YaHei"/>
        </w:rPr>
        <w:t>/server.rs</w:t>
      </w:r>
      <w:r>
        <w:rPr>
          <w:rFonts w:eastAsia="Microsoft YaHei"/>
        </w:rPr>
        <w:t xml:space="preserve">? The reason is that Rust wouldn’t be able to </w:t>
      </w:r>
      <w:del w:id="329" w:author="AnneMarieW" w:date="2017-03-30T14:45:00Z">
        <w:r>
          <w:rPr>
            <w:rFonts w:eastAsia="Microsoft YaHei"/>
          </w:rPr>
          <w:delText>tell</w:delText>
        </w:r>
      </w:del>
      <w:ins w:id="330" w:author="AnneMarieW" w:date="2017-03-30T14:45:00Z">
        <w:r>
          <w:rPr>
            <w:rFonts w:eastAsia="Microsoft YaHei"/>
          </w:rPr>
          <w:t>recognize</w:t>
        </w:r>
      </w:ins>
      <w:r>
        <w:rPr>
          <w:rFonts w:eastAsia="Microsoft YaHei"/>
        </w:rPr>
        <w:t xml:space="preserve"> that </w:t>
      </w:r>
      <w:r>
        <w:rPr>
          <w:rStyle w:val="Literal"/>
        </w:rPr>
        <w:t>server</w:t>
      </w:r>
      <w:r>
        <w:rPr>
          <w:rFonts w:eastAsia="Microsoft YaHei"/>
        </w:rPr>
        <w:t xml:space="preserve"> was supposed to be a submodule of </w:t>
      </w:r>
      <w:r>
        <w:rPr>
          <w:rStyle w:val="Literal"/>
        </w:rPr>
        <w:t>network</w:t>
      </w:r>
      <w:r>
        <w:rPr>
          <w:rFonts w:eastAsia="Microsoft YaHei"/>
        </w:rPr>
        <w:t xml:space="preserve"> if the </w:t>
      </w:r>
      <w:r>
        <w:rPr>
          <w:rStyle w:val="EmphasisItalic"/>
          <w:rFonts w:eastAsia="Microsoft YaHei"/>
        </w:rPr>
        <w:t>server.rs</w:t>
      </w:r>
      <w:r>
        <w:rPr>
          <w:rFonts w:eastAsia="Microsoft YaHei"/>
        </w:rPr>
        <w:t xml:space="preserve"> file </w:t>
      </w:r>
      <w:r>
        <w:rPr>
          <w:rFonts w:eastAsia="Microsoft YaHei"/>
        </w:rPr>
        <w:lastRenderedPageBreak/>
        <w:t xml:space="preserve">was in the </w:t>
      </w:r>
      <w:proofErr w:type="spellStart"/>
      <w:r>
        <w:rPr>
          <w:rStyle w:val="EmphasisItalic"/>
          <w:rFonts w:eastAsia="Microsoft YaHei"/>
        </w:rPr>
        <w:t>src</w:t>
      </w:r>
      <w:proofErr w:type="spellEnd"/>
      <w:r>
        <w:rPr>
          <w:rFonts w:eastAsia="Microsoft YaHei"/>
        </w:rPr>
        <w:t xml:space="preserve"> directory. To </w:t>
      </w:r>
      <w:del w:id="331" w:author="AnneMarieW" w:date="2017-03-30T14:47:00Z">
        <w:r>
          <w:rPr>
            <w:rFonts w:eastAsia="Microsoft YaHei"/>
          </w:rPr>
          <w:delText xml:space="preserve">make it clearer why </w:delText>
        </w:r>
      </w:del>
      <w:ins w:id="332" w:author="AnneMarieW" w:date="2017-03-30T14:47:00Z">
        <w:r>
          <w:rPr>
            <w:rFonts w:eastAsia="Microsoft YaHei"/>
          </w:rPr>
          <w:t xml:space="preserve">clarify </w:t>
        </w:r>
      </w:ins>
      <w:r>
        <w:rPr>
          <w:rFonts w:eastAsia="Microsoft YaHei"/>
        </w:rPr>
        <w:t>Rust</w:t>
      </w:r>
      <w:ins w:id="333" w:author="AnneMarieW" w:date="2017-03-30T14:47:00Z">
        <w:r>
          <w:rPr>
            <w:rFonts w:eastAsia="Microsoft YaHei"/>
          </w:rPr>
          <w:t>’s behavior here</w:t>
        </w:r>
      </w:ins>
      <w:del w:id="334" w:author="AnneMarieW" w:date="2017-03-30T14:47:00Z">
        <w:r>
          <w:rPr>
            <w:rFonts w:eastAsia="Microsoft YaHei"/>
          </w:rPr>
          <w:delText xml:space="preserve"> can’t tell</w:delText>
        </w:r>
      </w:del>
      <w:r>
        <w:rPr>
          <w:rFonts w:eastAsia="Microsoft YaHei"/>
        </w:rPr>
        <w:t xml:space="preserve">, let’s consider a different example with the following module hierarchy, where all the definitions are in </w:t>
      </w:r>
      <w:proofErr w:type="spellStart"/>
      <w:r>
        <w:rPr>
          <w:rStyle w:val="EmphasisItalic"/>
          <w:rFonts w:eastAsia="Microsoft YaHei"/>
        </w:rPr>
        <w:t>src</w:t>
      </w:r>
      <w:proofErr w:type="spellEnd"/>
      <w:r>
        <w:rPr>
          <w:rStyle w:val="EmphasisItalic"/>
          <w:rFonts w:eastAsia="Microsoft YaHei"/>
        </w:rPr>
        <w:t>/lib.rs</w:t>
      </w:r>
      <w:r>
        <w:rPr>
          <w:rFonts w:eastAsia="Microsoft YaHei"/>
        </w:rPr>
        <w:t>:</w:t>
      </w:r>
    </w:p>
    <w:p w14:paraId="0461C3F3" w14:textId="77777777" w:rsidR="007A2B7A" w:rsidRDefault="00F719BB">
      <w:pPr>
        <w:pStyle w:val="CodeA"/>
        <w:rPr>
          <w:rStyle w:val="Literal"/>
          <w:highlight w:val="yellow"/>
        </w:rPr>
      </w:pPr>
      <w:r>
        <w:rPr>
          <w:rStyle w:val="Literal"/>
        </w:rPr>
        <w:t>communicator</w:t>
      </w:r>
    </w:p>
    <w:p w14:paraId="35A6E95D" w14:textId="77777777" w:rsidR="007A2B7A" w:rsidRDefault="00F719BB">
      <w:pPr>
        <w:pStyle w:val="CodeB"/>
        <w:rPr>
          <w:rStyle w:val="Literal"/>
          <w:highlight w:val="yellow"/>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client</w:t>
      </w:r>
    </w:p>
    <w:p w14:paraId="5F537571" w14:textId="77777777" w:rsidR="007A2B7A" w:rsidRDefault="00F719BB">
      <w:pPr>
        <w:pStyle w:val="CodeB"/>
        <w:rPr>
          <w:rStyle w:val="Literal"/>
          <w:highlight w:val="yellow"/>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network</w:t>
      </w:r>
    </w:p>
    <w:p w14:paraId="1FCD5608" w14:textId="77777777" w:rsidR="007A2B7A" w:rsidRDefault="00F719BB">
      <w:pPr>
        <w:pStyle w:val="CodeC"/>
        <w:rPr>
          <w:rStyle w:val="Literal"/>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client</w:t>
      </w:r>
    </w:p>
    <w:p w14:paraId="236A2C8D" w14:textId="77777777" w:rsidR="007A2B7A" w:rsidRDefault="00F719BB">
      <w:pPr>
        <w:pStyle w:val="Body"/>
      </w:pPr>
      <w:r>
        <w:rPr>
          <w:rFonts w:eastAsia="Microsoft YaHei"/>
        </w:rPr>
        <w:t>In this example, we have three modules again</w:t>
      </w:r>
      <w:del w:id="335" w:author="janelle" w:date="2017-05-16T13:15:00Z">
        <w:r>
          <w:rPr>
            <w:rFonts w:eastAsia="Microsoft YaHei"/>
          </w:rPr>
          <w:delText>,</w:delText>
        </w:r>
      </w:del>
      <w:ins w:id="336" w:author="janelle" w:date="2017-05-16T13:15:00Z">
        <w:r>
          <w:rPr>
            <w:rFonts w:eastAsia="Microsoft YaHei"/>
          </w:rPr>
          <w:t>:</w:t>
        </w:r>
      </w:ins>
      <w:r>
        <w:rPr>
          <w:rFonts w:eastAsia="Microsoft YaHei"/>
        </w:rPr>
        <w:t xml:space="preserv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network::client</w:t>
      </w:r>
      <w:r>
        <w:rPr>
          <w:rFonts w:eastAsia="Microsoft YaHei"/>
        </w:rPr>
        <w:t xml:space="preserve">. </w:t>
      </w:r>
      <w:del w:id="337" w:author="AnneMarieW" w:date="2017-03-30T14:49:00Z">
        <w:r>
          <w:rPr>
            <w:rFonts w:eastAsia="Microsoft YaHei"/>
          </w:rPr>
          <w:delText>If we f</w:delText>
        </w:r>
      </w:del>
      <w:ins w:id="338" w:author="AnneMarieW" w:date="2017-03-30T14:49:00Z">
        <w:r>
          <w:rPr>
            <w:rFonts w:eastAsia="Microsoft YaHei"/>
          </w:rPr>
          <w:t>F</w:t>
        </w:r>
      </w:ins>
      <w:r>
        <w:rPr>
          <w:rFonts w:eastAsia="Microsoft YaHei"/>
        </w:rPr>
        <w:t>ollow</w:t>
      </w:r>
      <w:ins w:id="339" w:author="AnneMarieW" w:date="2017-03-30T14:49:00Z">
        <w:r>
          <w:rPr>
            <w:rFonts w:eastAsia="Microsoft YaHei"/>
          </w:rPr>
          <w:t>ing</w:t>
        </w:r>
      </w:ins>
      <w:r>
        <w:rPr>
          <w:rFonts w:eastAsia="Microsoft YaHei"/>
        </w:rPr>
        <w:t xml:space="preserve"> the same steps we</w:t>
      </w:r>
      <w:del w:id="340" w:author="AnneMarieW" w:date="2017-03-30T14:48:00Z">
        <w:r>
          <w:rPr>
            <w:rFonts w:eastAsia="Microsoft YaHei"/>
          </w:rPr>
          <w:delText xml:space="preserve"> originally</w:delText>
        </w:r>
      </w:del>
      <w:r>
        <w:rPr>
          <w:rFonts w:eastAsia="Microsoft YaHei"/>
        </w:rPr>
        <w:t xml:space="preserve"> did </w:t>
      </w:r>
      <w:del w:id="341" w:author="AnneMarieW" w:date="2017-03-30T14:48:00Z">
        <w:r>
          <w:rPr>
            <w:rFonts w:eastAsia="Microsoft YaHei"/>
          </w:rPr>
          <w:delText>above</w:delText>
        </w:r>
      </w:del>
      <w:ins w:id="342" w:author="AnneMarieW" w:date="2017-03-30T14:48:00Z">
        <w:r>
          <w:rPr>
            <w:rFonts w:eastAsia="Microsoft YaHei"/>
          </w:rPr>
          <w:t>earlier</w:t>
        </w:r>
      </w:ins>
      <w:r>
        <w:rPr>
          <w:rFonts w:eastAsia="Microsoft YaHei"/>
        </w:rPr>
        <w:t xml:space="preserve"> for extracting modules into files, </w:t>
      </w:r>
      <w:del w:id="343" w:author="janelle" w:date="2017-05-16T13:13:00Z">
        <w:r>
          <w:rPr>
            <w:rFonts w:eastAsia="Microsoft YaHei"/>
          </w:rPr>
          <w:delText xml:space="preserve">for the </w:delText>
        </w:r>
        <w:r>
          <w:rPr>
            <w:rStyle w:val="Literal"/>
            <w:rFonts w:eastAsia="Microsoft YaHei"/>
          </w:rPr>
          <w:delText>client</w:delText>
        </w:r>
        <w:r>
          <w:rPr>
            <w:rFonts w:eastAsia="Microsoft YaHei"/>
          </w:rPr>
          <w:delText xml:space="preserve"> module </w:delText>
        </w:r>
      </w:del>
      <w:r>
        <w:rPr>
          <w:rFonts w:eastAsia="Microsoft YaHei"/>
        </w:rPr>
        <w:t xml:space="preserve">we would create </w:t>
      </w:r>
      <w:commentRangeStart w:id="344"/>
      <w:r>
        <w:rPr>
          <w:rStyle w:val="EmphasisItalic"/>
          <w:rFonts w:eastAsia="Microsoft YaHei"/>
        </w:rPr>
        <w:t>src/client.rs</w:t>
      </w:r>
      <w:ins w:id="345" w:author="janelle" w:date="2017-05-16T13:13:00Z">
        <w:r>
          <w:rPr>
            <w:rFonts w:eastAsia="Microsoft YaHei"/>
          </w:rPr>
          <w:t xml:space="preserve"> for the </w:t>
        </w:r>
        <w:r>
          <w:rPr>
            <w:rStyle w:val="Literal"/>
          </w:rPr>
          <w:t>client</w:t>
        </w:r>
        <w:r>
          <w:rPr>
            <w:rFonts w:eastAsia="Microsoft YaHei"/>
          </w:rPr>
          <w:t xml:space="preserve"> module</w:t>
        </w:r>
      </w:ins>
      <w:commentRangeEnd w:id="344"/>
      <w:r>
        <w:commentReference w:id="344"/>
      </w:r>
      <w:r>
        <w:rPr>
          <w:rFonts w:eastAsia="Microsoft YaHei"/>
        </w:rPr>
        <w:commentReference w:id="346"/>
      </w:r>
      <w:r>
        <w:rPr>
          <w:rFonts w:eastAsia="Microsoft YaHei"/>
        </w:rPr>
        <w:t xml:space="preserve">. For the </w:t>
      </w:r>
      <w:r>
        <w:rPr>
          <w:rStyle w:val="Literal"/>
        </w:rPr>
        <w:t>network</w:t>
      </w:r>
      <w:r>
        <w:rPr>
          <w:rFonts w:eastAsia="Microsoft YaHei"/>
        </w:rPr>
        <w:t xml:space="preserve"> module</w:t>
      </w:r>
      <w:del w:id="347" w:author="AnneMarieW" w:date="2017-03-30T14:49:00Z">
        <w:r>
          <w:rPr>
            <w:rFonts w:eastAsia="Microsoft YaHei"/>
          </w:rPr>
          <w:delText>,</w:delText>
        </w:r>
      </w:del>
      <w:ins w:id="348" w:author="Carol Nichols" w:date="2017-06-01T15:11:00Z">
        <w:r>
          <w:rPr>
            <w:rFonts w:eastAsia="Microsoft YaHei"/>
          </w:rPr>
          <w:t>,</w:t>
        </w:r>
      </w:ins>
      <w:r>
        <w:rPr>
          <w:rFonts w:eastAsia="Microsoft YaHei"/>
        </w:rPr>
        <w:t xml:space="preserve"> we would create </w:t>
      </w:r>
      <w:proofErr w:type="spellStart"/>
      <w:r>
        <w:rPr>
          <w:rStyle w:val="EmphasisItalic"/>
          <w:rFonts w:eastAsia="Microsoft YaHei"/>
        </w:rPr>
        <w:t>src</w:t>
      </w:r>
      <w:proofErr w:type="spellEnd"/>
      <w:r>
        <w:rPr>
          <w:rStyle w:val="EmphasisItalic"/>
          <w:rFonts w:eastAsia="Microsoft YaHei"/>
        </w:rPr>
        <w:t>/network.rs</w:t>
      </w:r>
      <w:r>
        <w:rPr>
          <w:rFonts w:eastAsia="Microsoft YaHei"/>
        </w:rPr>
        <w:t xml:space="preserve">. </w:t>
      </w:r>
      <w:del w:id="349" w:author="AnneMarieW" w:date="2017-03-30T14:49:00Z">
        <w:r>
          <w:rPr>
            <w:rFonts w:eastAsia="Microsoft YaHei"/>
          </w:rPr>
          <w:delText>Then</w:delText>
        </w:r>
      </w:del>
      <w:ins w:id="350" w:author="AnneMarieW" w:date="2017-03-30T14:49:00Z">
        <w:r>
          <w:rPr>
            <w:rFonts w:eastAsia="Microsoft YaHei"/>
          </w:rPr>
          <w:t>But</w:t>
        </w:r>
      </w:ins>
      <w:r>
        <w:rPr>
          <w:rFonts w:eastAsia="Microsoft YaHei"/>
        </w:rPr>
        <w:t xml:space="preserve"> we wouldn’t be able to extract the </w:t>
      </w:r>
      <w:r>
        <w:rPr>
          <w:rStyle w:val="Literal"/>
        </w:rPr>
        <w:t>network::client</w:t>
      </w:r>
      <w:r>
        <w:rPr>
          <w:rFonts w:eastAsia="Microsoft YaHei"/>
        </w:rPr>
        <w:t xml:space="preserve"> module into a </w:t>
      </w:r>
      <w:r>
        <w:rPr>
          <w:rStyle w:val="EmphasisItalic"/>
          <w:rFonts w:eastAsia="Microsoft YaHei"/>
        </w:rPr>
        <w:t>src/client.rs</w:t>
      </w:r>
      <w:r>
        <w:rPr>
          <w:rFonts w:eastAsia="Microsoft YaHei"/>
        </w:rPr>
        <w:t xml:space="preserve"> file</w:t>
      </w:r>
      <w:del w:id="351" w:author="AnneMarieW" w:date="2017-03-30T14:48:00Z">
        <w:r>
          <w:rPr>
            <w:rFonts w:eastAsia="Microsoft YaHei"/>
          </w:rPr>
          <w:delText>,</w:delText>
        </w:r>
      </w:del>
      <w:r>
        <w:rPr>
          <w:rFonts w:eastAsia="Microsoft YaHei"/>
        </w:rPr>
        <w:t xml:space="preserve"> because that already exists for the top-level </w:t>
      </w:r>
      <w:r>
        <w:rPr>
          <w:rStyle w:val="Literal"/>
        </w:rPr>
        <w:t>client</w:t>
      </w:r>
      <w:r>
        <w:t xml:space="preserve"> </w:t>
      </w:r>
      <w:r>
        <w:rPr>
          <w:rFonts w:eastAsia="Microsoft YaHei"/>
        </w:rPr>
        <w:t>module!</w:t>
      </w:r>
      <w:commentRangeStart w:id="352"/>
      <w:r>
        <w:rPr>
          <w:rFonts w:eastAsia="Microsoft YaHei"/>
        </w:rPr>
        <w:t xml:space="preserve"> If we </w:t>
      </w:r>
      <w:ins w:id="353" w:author="Carol Nichols" w:date="2017-06-01T15:13:00Z">
        <w:r>
          <w:rPr>
            <w:rFonts w:eastAsia="Microsoft YaHei"/>
          </w:rPr>
          <w:t xml:space="preserve">could </w:t>
        </w:r>
      </w:ins>
      <w:r>
        <w:rPr>
          <w:rFonts w:eastAsia="Microsoft YaHei"/>
        </w:rPr>
        <w:t xml:space="preserve">put the code </w:t>
      </w:r>
      <w:del w:id="354" w:author="Carol Nichols" w:date="2017-06-01T15:13:00Z">
        <w:r>
          <w:rPr>
            <w:rFonts w:eastAsia="Microsoft YaHei"/>
          </w:rPr>
          <w:delText>in</w:delText>
        </w:r>
      </w:del>
      <w:ins w:id="355" w:author="Carol Nichols" w:date="2017-06-01T15:13:00Z">
        <w:r>
          <w:rPr>
            <w:rFonts w:eastAsia="Microsoft YaHei"/>
          </w:rPr>
          <w:t>for</w:t>
        </w:r>
      </w:ins>
      <w:r>
        <w:rPr>
          <w:rFonts w:eastAsia="Microsoft YaHei"/>
        </w:rPr>
        <w:t xml:space="preserve"> </w:t>
      </w:r>
      <w:r>
        <w:rPr>
          <w:rStyle w:val="EmphasisItalic"/>
          <w:rFonts w:eastAsia="Microsoft YaHei"/>
          <w:rPrChange w:id="356" w:author="Carol Nichols" w:date="2017-06-01T15:13:00Z">
            <w:rPr/>
          </w:rPrChange>
        </w:rPr>
        <w:t>both</w:t>
      </w:r>
      <w:r>
        <w:rPr>
          <w:rFonts w:eastAsia="Microsoft YaHei"/>
        </w:rPr>
        <w:t xml:space="preserve"> the </w:t>
      </w:r>
      <w:r>
        <w:rPr>
          <w:rStyle w:val="Literal"/>
        </w:rPr>
        <w:t>client</w:t>
      </w:r>
      <w:r>
        <w:rPr>
          <w:rFonts w:eastAsia="Microsoft YaHei"/>
        </w:rPr>
        <w:t xml:space="preserve"> and </w:t>
      </w:r>
      <w:r>
        <w:rPr>
          <w:rStyle w:val="Literal"/>
        </w:rPr>
        <w:t>network::client</w:t>
      </w:r>
      <w:r>
        <w:rPr>
          <w:rFonts w:eastAsia="Microsoft YaHei"/>
        </w:rPr>
        <w:t xml:space="preserve"> modules in the </w:t>
      </w:r>
      <w:r>
        <w:rPr>
          <w:rStyle w:val="EmphasisItalic"/>
          <w:rFonts w:eastAsia="Microsoft YaHei"/>
        </w:rPr>
        <w:t>src/client.rs</w:t>
      </w:r>
      <w:r>
        <w:rPr>
          <w:rFonts w:eastAsia="Microsoft YaHei"/>
        </w:rPr>
        <w:t xml:space="preserve"> file</w:t>
      </w:r>
      <w:commentRangeEnd w:id="352"/>
      <w:r>
        <w:commentReference w:id="352"/>
      </w:r>
      <w:r>
        <w:rPr>
          <w:rFonts w:eastAsia="Microsoft YaHei"/>
        </w:rPr>
        <w:commentReference w:id="357"/>
      </w:r>
      <w:r>
        <w:rPr>
          <w:rFonts w:eastAsia="Microsoft YaHei"/>
        </w:rPr>
        <w:t>, Rust would</w:t>
      </w:r>
      <w:del w:id="358" w:author="AnneMarieW" w:date="2017-03-30T14:48:00Z">
        <w:r>
          <w:rPr>
            <w:rFonts w:eastAsia="Microsoft YaHei"/>
          </w:rPr>
          <w:delText xml:space="preserve"> </w:delText>
        </w:r>
      </w:del>
      <w:r>
        <w:rPr>
          <w:rFonts w:eastAsia="Microsoft YaHei"/>
        </w:rPr>
        <w:t>n</w:t>
      </w:r>
      <w:del w:id="359" w:author="AnneMarieW" w:date="2017-03-30T14:48:00Z">
        <w:r>
          <w:rPr>
            <w:rFonts w:eastAsia="Microsoft YaHei"/>
          </w:rPr>
          <w:delText>o</w:delText>
        </w:r>
      </w:del>
      <w:ins w:id="360" w:author="AnneMarieW" w:date="2017-03-30T14:48:00Z">
        <w:r>
          <w:rPr>
            <w:rFonts w:eastAsia="Microsoft YaHei"/>
          </w:rPr>
          <w:t>’</w:t>
        </w:r>
      </w:ins>
      <w:r>
        <w:rPr>
          <w:rFonts w:eastAsia="Microsoft YaHei"/>
        </w:rPr>
        <w:t xml:space="preserve">t have any way to know whether the code was for </w:t>
      </w:r>
      <w:r>
        <w:rPr>
          <w:rStyle w:val="Literal"/>
        </w:rPr>
        <w:t>client</w:t>
      </w:r>
      <w:r>
        <w:rPr>
          <w:rFonts w:eastAsia="Microsoft YaHei"/>
        </w:rPr>
        <w:t xml:space="preserve"> or for </w:t>
      </w:r>
      <w:r>
        <w:rPr>
          <w:rStyle w:val="Literal"/>
        </w:rPr>
        <w:t>network::client</w:t>
      </w:r>
      <w:r>
        <w:rPr>
          <w:rFonts w:eastAsia="Microsoft YaHei"/>
        </w:rPr>
        <w:t>.</w:t>
      </w:r>
    </w:p>
    <w:p w14:paraId="3B3BE72D" w14:textId="77777777" w:rsidR="007A2B7A" w:rsidRDefault="00F719BB">
      <w:pPr>
        <w:pStyle w:val="Body"/>
        <w:rPr>
          <w:rFonts w:eastAsia="Microsoft YaHei"/>
        </w:rPr>
      </w:pPr>
      <w:r>
        <w:rPr>
          <w:rFonts w:eastAsia="Microsoft YaHei"/>
        </w:rPr>
        <w:t xml:space="preserve">Therefore, </w:t>
      </w:r>
      <w:del w:id="361" w:author="AnneMarieW" w:date="2017-03-30T14:52:00Z">
        <w:r>
          <w:rPr>
            <w:rFonts w:eastAsia="Microsoft YaHei"/>
          </w:rPr>
          <w:delText xml:space="preserve">once we wanted </w:delText>
        </w:r>
      </w:del>
      <w:ins w:id="362" w:author="janelle" w:date="2017-05-16T13:19:00Z">
        <w:r>
          <w:rPr>
            <w:rFonts w:eastAsia="Microsoft YaHei"/>
          </w:rPr>
          <w:t xml:space="preserve">in order </w:t>
        </w:r>
      </w:ins>
      <w:r>
        <w:rPr>
          <w:rFonts w:eastAsia="Microsoft YaHei"/>
        </w:rPr>
        <w:t xml:space="preserve">to extract a file for the </w:t>
      </w:r>
      <w:r>
        <w:rPr>
          <w:rStyle w:val="Literal"/>
        </w:rPr>
        <w:t>network::client</w:t>
      </w:r>
      <w:r>
        <w:rPr>
          <w:rFonts w:eastAsia="Microsoft YaHei"/>
        </w:rPr>
        <w:t xml:space="preserve"> submodule of the </w:t>
      </w:r>
      <w:r>
        <w:rPr>
          <w:rStyle w:val="Literal"/>
        </w:rPr>
        <w:t>network</w:t>
      </w:r>
      <w:r>
        <w:rPr>
          <w:rFonts w:eastAsia="Microsoft YaHei"/>
        </w:rPr>
        <w:t xml:space="preserve"> module, we needed to create a directory for the </w:t>
      </w:r>
      <w:r>
        <w:rPr>
          <w:rStyle w:val="Literal"/>
        </w:rPr>
        <w:t>network</w:t>
      </w:r>
      <w:r>
        <w:t xml:space="preserve"> </w:t>
      </w:r>
      <w:r>
        <w:rPr>
          <w:rFonts w:eastAsia="Microsoft YaHei"/>
        </w:rPr>
        <w:t xml:space="preserve">module instead of a </w:t>
      </w:r>
      <w:r>
        <w:rPr>
          <w:rStyle w:val="EmphasisItalic"/>
          <w:rFonts w:eastAsia="Microsoft YaHei"/>
        </w:rPr>
        <w:t>src/network.rs</w:t>
      </w:r>
      <w:r>
        <w:rPr>
          <w:rFonts w:eastAsia="Microsoft YaHei"/>
        </w:rPr>
        <w:t xml:space="preserve"> file. The code that is in the </w:t>
      </w:r>
      <w:r>
        <w:rPr>
          <w:rStyle w:val="Literal"/>
        </w:rPr>
        <w:t>network</w:t>
      </w:r>
      <w:r>
        <w:t xml:space="preserve"> </w:t>
      </w:r>
      <w:r>
        <w:rPr>
          <w:rFonts w:eastAsia="Microsoft YaHei"/>
        </w:rPr>
        <w:t xml:space="preserve">module then goes into the </w:t>
      </w:r>
      <w:r>
        <w:rPr>
          <w:rStyle w:val="EmphasisItalic"/>
          <w:rFonts w:eastAsia="Microsoft YaHei"/>
        </w:rPr>
        <w:t>src/network/mod.rs</w:t>
      </w:r>
      <w:r>
        <w:rPr>
          <w:rFonts w:eastAsia="Microsoft YaHei"/>
        </w:rPr>
        <w:t xml:space="preserve"> file, and the submodule </w:t>
      </w:r>
      <w:r>
        <w:rPr>
          <w:rStyle w:val="Literal"/>
        </w:rPr>
        <w:t>network::client</w:t>
      </w:r>
      <w:r>
        <w:rPr>
          <w:rFonts w:eastAsia="Microsoft YaHei"/>
        </w:rPr>
        <w:t xml:space="preserve"> can have its own </w:t>
      </w:r>
      <w:r>
        <w:rPr>
          <w:rStyle w:val="EmphasisItalic"/>
          <w:rFonts w:eastAsia="Microsoft YaHei"/>
        </w:rPr>
        <w:t>src/network/client.rs</w:t>
      </w:r>
      <w:r>
        <w:rPr>
          <w:rFonts w:eastAsia="Microsoft YaHei"/>
        </w:rPr>
        <w:t xml:space="preserve"> file. Now the top-level </w:t>
      </w:r>
      <w:r>
        <w:rPr>
          <w:rStyle w:val="EmphasisItalic"/>
          <w:rFonts w:eastAsia="Microsoft YaHei"/>
        </w:rPr>
        <w:t>src/client.rs</w:t>
      </w:r>
      <w:r>
        <w:rPr>
          <w:rFonts w:eastAsia="Microsoft YaHei"/>
        </w:rPr>
        <w:t xml:space="preserve"> is unambiguously the code that belongs to the </w:t>
      </w:r>
      <w:r>
        <w:rPr>
          <w:rStyle w:val="Literal"/>
        </w:rPr>
        <w:t>client</w:t>
      </w:r>
      <w:r>
        <w:rPr>
          <w:rFonts w:eastAsia="Microsoft YaHei"/>
        </w:rPr>
        <w:t xml:space="preserve"> module.</w:t>
      </w:r>
    </w:p>
    <w:p w14:paraId="04208DE8" w14:textId="77777777" w:rsidR="007A2B7A" w:rsidRDefault="00F719BB">
      <w:pPr>
        <w:pStyle w:val="HeadB"/>
        <w:rPr>
          <w:sz w:val="27"/>
          <w:szCs w:val="27"/>
        </w:rPr>
      </w:pPr>
      <w:bookmarkStart w:id="363" w:name="rules-of-module-file-systems"/>
      <w:bookmarkStart w:id="364" w:name="__RefHeading___Toc8719_1631704520"/>
      <w:bookmarkStart w:id="365" w:name="_Toc478551198"/>
      <w:bookmarkEnd w:id="363"/>
      <w:bookmarkEnd w:id="364"/>
      <w:r>
        <w:t>Rules of Module File</w:t>
      </w:r>
      <w:del w:id="366" w:author="AnneMarieW" w:date="2017-03-31T14:03:00Z">
        <w:r>
          <w:delText xml:space="preserve"> S</w:delText>
        </w:r>
      </w:del>
      <w:ins w:id="367" w:author="AnneMarieW" w:date="2017-03-31T14:03:00Z">
        <w:r>
          <w:t>s</w:t>
        </w:r>
      </w:ins>
      <w:bookmarkEnd w:id="365"/>
      <w:r>
        <w:t>ystems</w:t>
      </w:r>
    </w:p>
    <w:p w14:paraId="6FF0A79D" w14:textId="77777777" w:rsidR="007A2B7A" w:rsidRDefault="00F719BB">
      <w:pPr>
        <w:pStyle w:val="BodyFirst"/>
        <w:rPr>
          <w:rFonts w:eastAsia="Microsoft YaHei"/>
        </w:rPr>
      </w:pPr>
      <w:del w:id="368" w:author="AnneMarieW" w:date="2017-03-30T14:53:00Z">
        <w:r>
          <w:rPr>
            <w:rFonts w:eastAsia="Microsoft YaHei"/>
          </w:rPr>
          <w:delText>In</w:delText>
        </w:r>
      </w:del>
      <w:ins w:id="369" w:author="AnneMarieW" w:date="2017-03-30T14:53:00Z">
        <w:r>
          <w:rPr>
            <w:rFonts w:eastAsia="Microsoft YaHei"/>
          </w:rPr>
          <w:t>Let’s</w:t>
        </w:r>
      </w:ins>
      <w:r>
        <w:rPr>
          <w:rFonts w:eastAsia="Microsoft YaHei"/>
        </w:rPr>
        <w:t xml:space="preserve"> summar</w:t>
      </w:r>
      <w:del w:id="370" w:author="AnneMarieW" w:date="2017-03-30T14:53:00Z">
        <w:r>
          <w:rPr>
            <w:rFonts w:eastAsia="Microsoft YaHei"/>
          </w:rPr>
          <w:delText>y</w:delText>
        </w:r>
      </w:del>
      <w:ins w:id="371" w:author="AnneMarieW" w:date="2017-03-30T14:53:00Z">
        <w:r>
          <w:rPr>
            <w:rFonts w:eastAsia="Microsoft YaHei"/>
          </w:rPr>
          <w:t>ize</w:t>
        </w:r>
      </w:ins>
      <w:del w:id="372" w:author="AnneMarieW" w:date="2017-03-30T14:53:00Z">
        <w:r>
          <w:rPr>
            <w:rFonts w:eastAsia="Microsoft YaHei"/>
          </w:rPr>
          <w:delText>, these are</w:delText>
        </w:r>
      </w:del>
      <w:r>
        <w:rPr>
          <w:rFonts w:eastAsia="Microsoft YaHei"/>
        </w:rPr>
        <w:t xml:space="preserve"> the rules of modules with regard</w:t>
      </w:r>
      <w:del w:id="373" w:author="AnneMarieW" w:date="2017-03-30T14:53:00Z">
        <w:r>
          <w:rPr>
            <w:rFonts w:eastAsia="Microsoft YaHei"/>
          </w:rPr>
          <w:delText>s</w:delText>
        </w:r>
      </w:del>
      <w:r>
        <w:rPr>
          <w:rFonts w:eastAsia="Microsoft YaHei"/>
        </w:rPr>
        <w:t xml:space="preserve"> to files:</w:t>
      </w:r>
    </w:p>
    <w:p w14:paraId="7E5B23EC" w14:textId="77777777" w:rsidR="007A2B7A" w:rsidRDefault="00F719BB">
      <w:pPr>
        <w:pStyle w:val="BulletA"/>
        <w:rPr>
          <w:rFonts w:eastAsia="Microsoft YaHei"/>
        </w:rPr>
      </w:pPr>
      <w:r>
        <w:rPr>
          <w:rFonts w:eastAsia="Microsoft YaHei"/>
        </w:rPr>
        <w:t xml:space="preserve">If a module named </w:t>
      </w:r>
      <w:r>
        <w:rPr>
          <w:rStyle w:val="Literal"/>
        </w:rPr>
        <w:t>foo</w:t>
      </w:r>
      <w:r>
        <w:rPr>
          <w:rFonts w:eastAsia="Microsoft YaHei"/>
        </w:rPr>
        <w:t xml:space="preserve"> has no submodules, you should put the declarations for </w:t>
      </w:r>
      <w:r>
        <w:rPr>
          <w:rStyle w:val="Literal"/>
        </w:rPr>
        <w:t>foo</w:t>
      </w:r>
      <w:r>
        <w:rPr>
          <w:rFonts w:eastAsia="Microsoft YaHei"/>
        </w:rPr>
        <w:t xml:space="preserve"> in a file named </w:t>
      </w:r>
      <w:r>
        <w:rPr>
          <w:rStyle w:val="EmphasisItalic"/>
        </w:rPr>
        <w:t>foo.rs</w:t>
      </w:r>
      <w:r>
        <w:rPr>
          <w:rFonts w:eastAsia="Microsoft YaHei"/>
        </w:rPr>
        <w:t>.</w:t>
      </w:r>
    </w:p>
    <w:p w14:paraId="097E1889" w14:textId="77777777" w:rsidR="007A2B7A" w:rsidRDefault="00F719BB">
      <w:pPr>
        <w:pStyle w:val="BulletC"/>
        <w:rPr>
          <w:rFonts w:eastAsia="Microsoft YaHei"/>
        </w:rPr>
      </w:pPr>
      <w:r>
        <w:rPr>
          <w:rFonts w:eastAsia="Microsoft YaHei"/>
        </w:rPr>
        <w:t xml:space="preserve">If a module named </w:t>
      </w:r>
      <w:r>
        <w:rPr>
          <w:rStyle w:val="Literal"/>
        </w:rPr>
        <w:t>foo</w:t>
      </w:r>
      <w:r>
        <w:rPr>
          <w:rFonts w:eastAsia="Microsoft YaHei"/>
        </w:rPr>
        <w:t xml:space="preserve"> does have submodules, you should put the declarations for </w:t>
      </w:r>
      <w:r>
        <w:rPr>
          <w:rStyle w:val="Literal"/>
        </w:rPr>
        <w:t>foo</w:t>
      </w:r>
      <w:r>
        <w:rPr>
          <w:rFonts w:eastAsia="Microsoft YaHei"/>
        </w:rPr>
        <w:t xml:space="preserve"> in a file named </w:t>
      </w:r>
      <w:r>
        <w:rPr>
          <w:rStyle w:val="EmphasisItalic"/>
        </w:rPr>
        <w:t>foo/mod.rs</w:t>
      </w:r>
      <w:r>
        <w:rPr>
          <w:rFonts w:eastAsia="Microsoft YaHei"/>
        </w:rPr>
        <w:t>.</w:t>
      </w:r>
    </w:p>
    <w:p w14:paraId="458006BA" w14:textId="77777777" w:rsidR="007A2B7A" w:rsidRDefault="00F719BB">
      <w:pPr>
        <w:pStyle w:val="Body"/>
      </w:pPr>
      <w:r>
        <w:rPr>
          <w:rFonts w:eastAsia="Microsoft YaHei"/>
        </w:rPr>
        <w:t>These rules apply recursively, so</w:t>
      </w:r>
      <w:del w:id="374" w:author="AnneMarieW" w:date="2017-03-30T14:54:00Z">
        <w:r>
          <w:rPr>
            <w:rFonts w:eastAsia="Microsoft YaHei"/>
          </w:rPr>
          <w:delText xml:space="preserve"> that</w:delText>
        </w:r>
      </w:del>
      <w:r>
        <w:rPr>
          <w:rFonts w:eastAsia="Microsoft YaHei"/>
        </w:rPr>
        <w:t xml:space="preserve"> if a module named </w:t>
      </w:r>
      <w:r>
        <w:rPr>
          <w:rStyle w:val="Literal"/>
        </w:rPr>
        <w:t>foo</w:t>
      </w:r>
      <w:r>
        <w:rPr>
          <w:rFonts w:eastAsia="Microsoft YaHei"/>
        </w:rPr>
        <w:t xml:space="preserve"> has a submodule named </w:t>
      </w:r>
      <w:r>
        <w:rPr>
          <w:rStyle w:val="Literal"/>
        </w:rPr>
        <w:t>bar</w:t>
      </w:r>
      <w:r>
        <w:rPr>
          <w:rFonts w:eastAsia="Microsoft YaHei"/>
        </w:rPr>
        <w:t xml:space="preserve"> and </w:t>
      </w:r>
      <w:r>
        <w:rPr>
          <w:rStyle w:val="Literal"/>
        </w:rPr>
        <w:t>bar</w:t>
      </w:r>
      <w:r>
        <w:rPr>
          <w:rFonts w:eastAsia="Microsoft YaHei"/>
        </w:rPr>
        <w:t xml:space="preserve"> does not have submodules, you should have the following files in your </w:t>
      </w:r>
      <w:proofErr w:type="spellStart"/>
      <w:r>
        <w:rPr>
          <w:rStyle w:val="EmphasisItalic"/>
        </w:rPr>
        <w:t>src</w:t>
      </w:r>
      <w:proofErr w:type="spellEnd"/>
      <w:r>
        <w:rPr>
          <w:rFonts w:eastAsia="Microsoft YaHei"/>
        </w:rPr>
        <w:t xml:space="preserve"> directory:</w:t>
      </w:r>
    </w:p>
    <w:p w14:paraId="5B8EE7EF" w14:textId="77777777" w:rsidR="007A2B7A" w:rsidRDefault="00F719BB">
      <w:pPr>
        <w:pStyle w:val="CodeA"/>
        <w:rPr>
          <w:rStyle w:val="Literal"/>
          <w:highlight w:val="yellow"/>
        </w:rPr>
      </w:pPr>
      <w:r>
        <w:rPr>
          <w:rStyle w:val="Literal"/>
          <w:rFonts w:ascii="Courier New" w:hAnsi="Courier New" w:cs="Courier New"/>
          <w:highlight w:val="yellow"/>
        </w:rPr>
        <w:t>├──</w:t>
      </w:r>
      <w:r>
        <w:rPr>
          <w:rStyle w:val="Literal"/>
          <w:highlight w:val="yellow"/>
        </w:rPr>
        <w:t xml:space="preserve"> foo</w:t>
      </w:r>
    </w:p>
    <w:p w14:paraId="146497EA" w14:textId="77777777" w:rsidR="007A2B7A" w:rsidRDefault="00F719BB">
      <w:pPr>
        <w:pStyle w:val="CodeB"/>
        <w:rPr>
          <w:rStyle w:val="Literal"/>
          <w:highlight w:val="yellow"/>
        </w:rPr>
      </w:pPr>
      <w:r>
        <w:rPr>
          <w:rStyle w:val="Literal"/>
          <w:rFonts w:ascii="Courier New" w:hAnsi="Courier New" w:cs="Courier New"/>
          <w:highlight w:val="yellow"/>
        </w:rPr>
        <w:t>│</w:t>
      </w: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bar.rs (contains the declarations in `foo::bar`)</w:t>
      </w:r>
    </w:p>
    <w:p w14:paraId="7224A88C" w14:textId="77777777" w:rsidR="007A2B7A" w:rsidRDefault="00F719BB">
      <w:pPr>
        <w:pStyle w:val="CodeC"/>
        <w:rPr>
          <w:rStyle w:val="Literal"/>
        </w:rPr>
      </w:pPr>
      <w:r>
        <w:rPr>
          <w:rStyle w:val="Literal"/>
          <w:rFonts w:ascii="Courier New" w:hAnsi="Courier New" w:cs="Courier New"/>
          <w:highlight w:val="yellow"/>
        </w:rPr>
        <w:t>│</w:t>
      </w: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mod.rs (contains the declarations in `foo`, including `mod bar`)</w:t>
      </w:r>
    </w:p>
    <w:p w14:paraId="0362FA13" w14:textId="77777777" w:rsidR="007A2B7A" w:rsidRDefault="00F719BB">
      <w:pPr>
        <w:pStyle w:val="Body"/>
        <w:rPr>
          <w:rFonts w:eastAsia="Microsoft YaHei"/>
        </w:rPr>
      </w:pPr>
      <w:r>
        <w:rPr>
          <w:rFonts w:eastAsia="Microsoft YaHei"/>
        </w:rPr>
        <w:t>The modules</w:t>
      </w:r>
      <w:del w:id="375" w:author="AnneMarieW" w:date="2017-03-30T14:54:00Z">
        <w:r>
          <w:rPr>
            <w:rFonts w:eastAsia="Microsoft YaHei"/>
          </w:rPr>
          <w:delText xml:space="preserve"> themselves</w:delText>
        </w:r>
      </w:del>
      <w:r>
        <w:rPr>
          <w:rFonts w:eastAsia="Microsoft YaHei"/>
        </w:rPr>
        <w:t xml:space="preserve"> should be declared in their parent module’s file using the </w:t>
      </w:r>
      <w:r>
        <w:rPr>
          <w:rStyle w:val="Literal"/>
        </w:rPr>
        <w:t>mod</w:t>
      </w:r>
      <w:r>
        <w:rPr>
          <w:rFonts w:eastAsia="Microsoft YaHei"/>
        </w:rPr>
        <w:t xml:space="preserve"> keyword.</w:t>
      </w:r>
    </w:p>
    <w:p w14:paraId="07205E15" w14:textId="77777777" w:rsidR="007A2B7A" w:rsidRDefault="00F719BB">
      <w:pPr>
        <w:pStyle w:val="Body"/>
        <w:rPr>
          <w:rFonts w:eastAsia="Microsoft YaHei"/>
        </w:rPr>
      </w:pPr>
      <w:r>
        <w:rPr>
          <w:rFonts w:eastAsia="Microsoft YaHei"/>
        </w:rPr>
        <w:lastRenderedPageBreak/>
        <w:t xml:space="preserve">Next, we’ll talk about the </w:t>
      </w:r>
      <w:r>
        <w:rPr>
          <w:rStyle w:val="Literal"/>
        </w:rPr>
        <w:t>pub</w:t>
      </w:r>
      <w:r>
        <w:rPr>
          <w:rFonts w:eastAsia="Microsoft YaHei"/>
        </w:rPr>
        <w:t xml:space="preserve"> keyword</w:t>
      </w:r>
      <w:del w:id="376" w:author="AnneMarieW" w:date="2017-03-30T14:54:00Z">
        <w:r>
          <w:rPr>
            <w:rFonts w:eastAsia="Microsoft YaHei"/>
          </w:rPr>
          <w:delText>,</w:delText>
        </w:r>
      </w:del>
      <w:r>
        <w:rPr>
          <w:rFonts w:eastAsia="Microsoft YaHei"/>
        </w:rPr>
        <w:t xml:space="preserve"> and get rid of those warnings!</w:t>
      </w:r>
    </w:p>
    <w:p w14:paraId="7FC6016D" w14:textId="77777777" w:rsidR="007A2B7A" w:rsidRDefault="00F719BB">
      <w:pPr>
        <w:pStyle w:val="HeadA"/>
        <w:rPr>
          <w:sz w:val="36"/>
          <w:szCs w:val="36"/>
        </w:rPr>
      </w:pPr>
      <w:bookmarkStart w:id="377" w:name="controlling-visibility-with-`pub`"/>
      <w:bookmarkStart w:id="378" w:name="_Toc478551199"/>
      <w:bookmarkStart w:id="379" w:name="__RefHeading___Toc8721_1631704520"/>
      <w:bookmarkEnd w:id="377"/>
      <w:bookmarkEnd w:id="378"/>
      <w:bookmarkEnd w:id="379"/>
      <w:r>
        <w:t xml:space="preserve">Controlling Visibility with </w:t>
      </w:r>
      <w:r>
        <w:rPr>
          <w:rStyle w:val="Literal"/>
          <w:rPrChange w:id="380" w:author="Carol Nichols" w:date="2017-06-01T15:16:00Z">
            <w:rPr/>
          </w:rPrChange>
        </w:rPr>
        <w:t>pub</w:t>
      </w:r>
    </w:p>
    <w:p w14:paraId="6A319C78" w14:textId="77777777" w:rsidR="007A2B7A" w:rsidRDefault="00F719BB">
      <w:pPr>
        <w:pStyle w:val="BodyFirst"/>
        <w:rPr>
          <w:rFonts w:eastAsia="Microsoft YaHei"/>
        </w:rPr>
      </w:pPr>
      <w:r>
        <w:rPr>
          <w:rFonts w:eastAsia="Microsoft YaHei"/>
        </w:rPr>
        <w:t xml:space="preserve">We resolved the error messages shown in Listing 7-4 by moving the </w:t>
      </w:r>
      <w:r>
        <w:rPr>
          <w:rStyle w:val="Literal"/>
        </w:rPr>
        <w:t>network</w:t>
      </w:r>
      <w:r>
        <w:rPr>
          <w:rFonts w:eastAsia="Microsoft YaHei"/>
        </w:rPr>
        <w:t xml:space="preserve"> and </w:t>
      </w:r>
      <w:r>
        <w:rPr>
          <w:rStyle w:val="Literal"/>
        </w:rPr>
        <w:t>network::server</w:t>
      </w:r>
      <w:r>
        <w:rPr>
          <w:rFonts w:eastAsia="Microsoft YaHei"/>
        </w:rPr>
        <w:t xml:space="preserve"> code into the </w:t>
      </w:r>
      <w:r>
        <w:rPr>
          <w:rStyle w:val="EmphasisItalic"/>
          <w:rFonts w:eastAsia="Microsoft YaHei"/>
        </w:rPr>
        <w:t>src/network/mod.rs</w:t>
      </w:r>
      <w:r>
        <w:rPr>
          <w:rFonts w:eastAsia="Microsoft YaHei"/>
        </w:rPr>
        <w:t xml:space="preserve"> and </w:t>
      </w:r>
      <w:r>
        <w:rPr>
          <w:rStyle w:val="EmphasisItalic"/>
          <w:rFonts w:eastAsia="Microsoft YaHei"/>
        </w:rPr>
        <w:t>src/network/server.rs</w:t>
      </w:r>
      <w:r>
        <w:rPr>
          <w:rFonts w:eastAsia="Microsoft YaHei"/>
        </w:rPr>
        <w:t xml:space="preserve"> files, respectively. At that point, </w:t>
      </w:r>
      <w:r>
        <w:rPr>
          <w:rStyle w:val="Literal"/>
        </w:rPr>
        <w:t>cargo build</w:t>
      </w:r>
      <w:r>
        <w:rPr>
          <w:rFonts w:eastAsia="Microsoft YaHei"/>
        </w:rPr>
        <w:t xml:space="preserve"> was able to build our project, but we still get </w:t>
      </w:r>
      <w:del w:id="381" w:author="AnneMarieW" w:date="2017-03-31T10:38:00Z">
        <w:r>
          <w:rPr>
            <w:rFonts w:eastAsia="Microsoft YaHei"/>
          </w:rPr>
          <w:delText xml:space="preserve">some </w:delText>
        </w:r>
      </w:del>
      <w:r>
        <w:rPr>
          <w:rFonts w:eastAsia="Microsoft YaHei"/>
        </w:rPr>
        <w:t xml:space="preserve">warning messages about the </w:t>
      </w:r>
      <w:r>
        <w:rPr>
          <w:rStyle w:val="Literal"/>
        </w:rPr>
        <w:t>client::connect</w:t>
      </w:r>
      <w:r>
        <w:rPr>
          <w:rFonts w:eastAsia="Microsoft YaHei"/>
        </w:rPr>
        <w:t xml:space="preserve">, </w:t>
      </w:r>
      <w:r>
        <w:rPr>
          <w:rStyle w:val="Literal"/>
        </w:rPr>
        <w:t>network::connect</w:t>
      </w:r>
      <w:r>
        <w:rPr>
          <w:rFonts w:eastAsia="Microsoft YaHei"/>
        </w:rPr>
        <w:t xml:space="preserve">, and </w:t>
      </w:r>
      <w:r>
        <w:rPr>
          <w:rStyle w:val="Literal"/>
        </w:rPr>
        <w:t>network::server::connect</w:t>
      </w:r>
      <w:r>
        <w:rPr>
          <w:rFonts w:eastAsia="Microsoft YaHei"/>
        </w:rPr>
        <w:t xml:space="preserve"> functions not being used:</w:t>
      </w:r>
    </w:p>
    <w:p w14:paraId="0C4C9AC3" w14:textId="77777777" w:rsidR="007A2B7A" w:rsidRDefault="00F719BB">
      <w:pPr>
        <w:pStyle w:val="CodeA"/>
      </w:pPr>
      <w:r>
        <w:t>warning: function is never used: `connect`, #[warn(</w:t>
      </w:r>
      <w:proofErr w:type="spellStart"/>
      <w:r>
        <w:t>dead_code</w:t>
      </w:r>
      <w:proofErr w:type="spellEnd"/>
      <w:r>
        <w:t>)] on by default</w:t>
      </w:r>
    </w:p>
    <w:p w14:paraId="71D9E548" w14:textId="77777777" w:rsidR="007A2B7A" w:rsidRDefault="00F719BB">
      <w:pPr>
        <w:pStyle w:val="CodeB"/>
      </w:pPr>
      <w:proofErr w:type="spellStart"/>
      <w:r>
        <w:t>src</w:t>
      </w:r>
      <w:proofErr w:type="spellEnd"/>
      <w:r>
        <w:t>/client.rs:1:1</w:t>
      </w:r>
    </w:p>
    <w:p w14:paraId="4F3DEF12" w14:textId="77777777" w:rsidR="007A2B7A" w:rsidRDefault="00F719BB">
      <w:pPr>
        <w:pStyle w:val="CodeB"/>
      </w:pPr>
      <w:r>
        <w:t xml:space="preserve">  |</w:t>
      </w:r>
    </w:p>
    <w:p w14:paraId="16095F62" w14:textId="77777777" w:rsidR="007A2B7A" w:rsidRDefault="00F719BB">
      <w:pPr>
        <w:pStyle w:val="CodeB"/>
      </w:pPr>
      <w:r>
        <w:t xml:space="preserve">1 | </w:t>
      </w:r>
      <w:proofErr w:type="spellStart"/>
      <w:r>
        <w:t>fn</w:t>
      </w:r>
      <w:proofErr w:type="spellEnd"/>
      <w:r>
        <w:t xml:space="preserve"> connect() {</w:t>
      </w:r>
    </w:p>
    <w:p w14:paraId="009CDDEA" w14:textId="77777777" w:rsidR="007A2B7A" w:rsidRDefault="00F719BB">
      <w:pPr>
        <w:pStyle w:val="CodeB"/>
      </w:pPr>
      <w:r>
        <w:t xml:space="preserve">  | ^</w:t>
      </w:r>
    </w:p>
    <w:p w14:paraId="1CFA0D09" w14:textId="77777777" w:rsidR="007A2B7A" w:rsidRDefault="007A2B7A">
      <w:pPr>
        <w:pStyle w:val="CodeB"/>
      </w:pPr>
    </w:p>
    <w:p w14:paraId="3FD2E07F" w14:textId="77777777" w:rsidR="007A2B7A" w:rsidRDefault="00F719BB">
      <w:pPr>
        <w:pStyle w:val="CodeB"/>
      </w:pPr>
      <w:r>
        <w:t>warning: function is never used: `connect`, #[warn(</w:t>
      </w:r>
      <w:proofErr w:type="spellStart"/>
      <w:r>
        <w:t>dead_code</w:t>
      </w:r>
      <w:proofErr w:type="spellEnd"/>
      <w:r>
        <w:t>)] on by default</w:t>
      </w:r>
    </w:p>
    <w:p w14:paraId="17FB3F65" w14:textId="77777777" w:rsidR="007A2B7A" w:rsidRDefault="00F719BB">
      <w:pPr>
        <w:pStyle w:val="CodeB"/>
      </w:pPr>
      <w:r>
        <w:t xml:space="preserve"> --&gt; </w:t>
      </w:r>
      <w:proofErr w:type="spellStart"/>
      <w:r>
        <w:t>src</w:t>
      </w:r>
      <w:proofErr w:type="spellEnd"/>
      <w:r>
        <w:t>/network/mod.rs:1:1</w:t>
      </w:r>
    </w:p>
    <w:p w14:paraId="1CBBB9FE" w14:textId="77777777" w:rsidR="007A2B7A" w:rsidRDefault="00F719BB">
      <w:pPr>
        <w:pStyle w:val="CodeB"/>
      </w:pPr>
      <w:r>
        <w:t xml:space="preserve">  |</w:t>
      </w:r>
    </w:p>
    <w:p w14:paraId="68DB16DE" w14:textId="77777777" w:rsidR="007A2B7A" w:rsidRDefault="00F719BB">
      <w:pPr>
        <w:pStyle w:val="CodeB"/>
      </w:pPr>
      <w:r>
        <w:t xml:space="preserve">1 | </w:t>
      </w:r>
      <w:proofErr w:type="spellStart"/>
      <w:r>
        <w:t>fn</w:t>
      </w:r>
      <w:proofErr w:type="spellEnd"/>
      <w:r>
        <w:t xml:space="preserve"> connect() {</w:t>
      </w:r>
    </w:p>
    <w:p w14:paraId="38093B6F" w14:textId="77777777" w:rsidR="007A2B7A" w:rsidRDefault="00F719BB">
      <w:pPr>
        <w:pStyle w:val="CodeB"/>
      </w:pPr>
      <w:r>
        <w:t xml:space="preserve">  | ^</w:t>
      </w:r>
    </w:p>
    <w:p w14:paraId="5539E3AB" w14:textId="77777777" w:rsidR="007A2B7A" w:rsidRDefault="007A2B7A">
      <w:pPr>
        <w:pStyle w:val="CodeB"/>
      </w:pPr>
    </w:p>
    <w:p w14:paraId="28E008DD" w14:textId="77777777" w:rsidR="007A2B7A" w:rsidRDefault="00F719BB">
      <w:pPr>
        <w:pStyle w:val="CodeB"/>
      </w:pPr>
      <w:r>
        <w:t>warning: function is never used: `connect`, #[warn(</w:t>
      </w:r>
      <w:proofErr w:type="spellStart"/>
      <w:r>
        <w:t>dead_code</w:t>
      </w:r>
      <w:proofErr w:type="spellEnd"/>
      <w:r>
        <w:t>)] on by default</w:t>
      </w:r>
    </w:p>
    <w:p w14:paraId="35C0D5C9" w14:textId="77777777" w:rsidR="007A2B7A" w:rsidRDefault="00F719BB">
      <w:pPr>
        <w:pStyle w:val="CodeB"/>
      </w:pPr>
      <w:r>
        <w:t xml:space="preserve"> --&gt; </w:t>
      </w:r>
      <w:proofErr w:type="spellStart"/>
      <w:r>
        <w:t>src</w:t>
      </w:r>
      <w:proofErr w:type="spellEnd"/>
      <w:r>
        <w:t>/network/server.rs:1:1</w:t>
      </w:r>
    </w:p>
    <w:p w14:paraId="41D64F25" w14:textId="77777777" w:rsidR="007A2B7A" w:rsidRDefault="00F719BB">
      <w:pPr>
        <w:pStyle w:val="CodeB"/>
      </w:pPr>
      <w:r>
        <w:t xml:space="preserve">  |</w:t>
      </w:r>
    </w:p>
    <w:p w14:paraId="55A71116" w14:textId="77777777" w:rsidR="007A2B7A" w:rsidRDefault="00F719BB">
      <w:pPr>
        <w:pStyle w:val="CodeB"/>
      </w:pPr>
      <w:r>
        <w:t xml:space="preserve">1 | </w:t>
      </w:r>
      <w:proofErr w:type="spellStart"/>
      <w:r>
        <w:t>fn</w:t>
      </w:r>
      <w:proofErr w:type="spellEnd"/>
      <w:r>
        <w:t xml:space="preserve"> connect() {</w:t>
      </w:r>
    </w:p>
    <w:p w14:paraId="0547603F" w14:textId="77777777" w:rsidR="007A2B7A" w:rsidRDefault="00F719BB">
      <w:pPr>
        <w:pStyle w:val="CodeC"/>
      </w:pPr>
      <w:r>
        <w:t xml:space="preserve">  | ^</w:t>
      </w:r>
    </w:p>
    <w:p w14:paraId="1E440FE7" w14:textId="77777777" w:rsidR="007A2B7A" w:rsidRDefault="00F719BB">
      <w:pPr>
        <w:pStyle w:val="Body"/>
        <w:rPr>
          <w:rFonts w:eastAsia="Microsoft YaHei"/>
        </w:rPr>
      </w:pPr>
      <w:r>
        <w:rPr>
          <w:rFonts w:eastAsia="Microsoft YaHei"/>
        </w:rPr>
        <w:t xml:space="preserve">So why are we receiving these warnings? After all, we’re building a library with functions that are intended to be used by our </w:t>
      </w:r>
      <w:r>
        <w:rPr>
          <w:rStyle w:val="EmphasisItalic"/>
          <w:rFonts w:eastAsia="Microsoft YaHei"/>
        </w:rPr>
        <w:t>users</w:t>
      </w:r>
      <w:r>
        <w:rPr>
          <w:rFonts w:eastAsia="Microsoft YaHei"/>
        </w:rPr>
        <w:t xml:space="preserve">, </w:t>
      </w:r>
      <w:del w:id="382" w:author="AnneMarieW" w:date="2017-03-31T10:38:00Z">
        <w:r>
          <w:rPr>
            <w:rFonts w:eastAsia="Microsoft YaHei"/>
          </w:rPr>
          <w:delText>and</w:delText>
        </w:r>
      </w:del>
      <w:del w:id="383" w:author="AnneMarieW" w:date="2017-03-31T10:39:00Z">
        <w:r>
          <w:rPr>
            <w:rFonts w:eastAsia="Microsoft YaHei"/>
          </w:rPr>
          <w:delText xml:space="preserve"> </w:delText>
        </w:r>
      </w:del>
      <w:r>
        <w:rPr>
          <w:rFonts w:eastAsia="Microsoft YaHei"/>
        </w:rPr>
        <w:t xml:space="preserve">not necessarily by us within our own project, so it shouldn’t matter that these </w:t>
      </w:r>
      <w:r>
        <w:rPr>
          <w:rStyle w:val="Literal"/>
        </w:rPr>
        <w:t>connect</w:t>
      </w:r>
      <w:r>
        <w:t xml:space="preserve"> </w:t>
      </w:r>
      <w:r>
        <w:rPr>
          <w:rFonts w:eastAsia="Microsoft YaHei"/>
        </w:rPr>
        <w:t>functions go unused. The point of creating them is that they will be used by another project</w:t>
      </w:r>
      <w:ins w:id="384" w:author="AnneMarieW" w:date="2017-03-31T10:38:00Z">
        <w:r>
          <w:rPr>
            <w:rFonts w:eastAsia="Microsoft YaHei"/>
          </w:rPr>
          <w:t>,</w:t>
        </w:r>
      </w:ins>
      <w:del w:id="385" w:author="AnneMarieW" w:date="2017-03-31T10:38:00Z">
        <w:r>
          <w:rPr>
            <w:rFonts w:eastAsia="Microsoft YaHei"/>
          </w:rPr>
          <w:delText xml:space="preserve"> and</w:delText>
        </w:r>
      </w:del>
      <w:r>
        <w:rPr>
          <w:rFonts w:eastAsia="Microsoft YaHei"/>
        </w:rPr>
        <w:t xml:space="preserve"> not our own.</w:t>
      </w:r>
    </w:p>
    <w:p w14:paraId="3422E18B" w14:textId="77777777" w:rsidR="007A2B7A" w:rsidRDefault="00F719BB">
      <w:pPr>
        <w:pStyle w:val="Body"/>
      </w:pPr>
      <w:r>
        <w:rPr>
          <w:rFonts w:eastAsia="Microsoft YaHei"/>
        </w:rPr>
        <w:t xml:space="preserve">To understand why this program invokes these warnings, let’s try using the </w:t>
      </w:r>
      <w:r>
        <w:rPr>
          <w:rStyle w:val="Literal"/>
        </w:rPr>
        <w:t>connect</w:t>
      </w:r>
      <w:r>
        <w:rPr>
          <w:rFonts w:eastAsia="Microsoft YaHei"/>
        </w:rPr>
        <w:t xml:space="preserve"> library </w:t>
      </w:r>
      <w:del w:id="386" w:author="Carol Nichols" w:date="2017-06-01T15:19:00Z">
        <w:r>
          <w:rPr>
            <w:rFonts w:eastAsia="Microsoft YaHei"/>
          </w:rPr>
          <w:delText>as if we were</w:delText>
        </w:r>
      </w:del>
      <w:ins w:id="387" w:author="Carol Nichols" w:date="2017-06-01T15:19:00Z">
        <w:r>
          <w:rPr>
            <w:rFonts w:eastAsia="Microsoft YaHei"/>
          </w:rPr>
          <w:t>from</w:t>
        </w:r>
      </w:ins>
      <w:commentRangeStart w:id="388"/>
      <w:r>
        <w:rPr>
          <w:rFonts w:eastAsia="Microsoft YaHei"/>
        </w:rPr>
        <w:t xml:space="preserve"> another project</w:t>
      </w:r>
      <w:commentRangeEnd w:id="388"/>
      <w:r>
        <w:commentReference w:id="388"/>
      </w:r>
      <w:r>
        <w:rPr>
          <w:rFonts w:eastAsia="Microsoft YaHei"/>
        </w:rPr>
        <w:commentReference w:id="389"/>
      </w:r>
      <w:r>
        <w:rPr>
          <w:rFonts w:eastAsia="Microsoft YaHei"/>
        </w:rPr>
        <w:t>, calling it externally. To do that, we’ll create a binary crate in the same directory as our library crate</w:t>
      </w:r>
      <w:del w:id="390" w:author="AnneMarieW" w:date="2017-03-31T10:39:00Z">
        <w:r>
          <w:rPr>
            <w:rFonts w:eastAsia="Microsoft YaHei"/>
          </w:rPr>
          <w:delText>,</w:delText>
        </w:r>
      </w:del>
      <w:r>
        <w:rPr>
          <w:rFonts w:eastAsia="Microsoft YaHei"/>
        </w:rPr>
        <w:t xml:space="preserve"> by making a </w:t>
      </w:r>
      <w:r>
        <w:rPr>
          <w:rStyle w:val="EmphasisItalic"/>
        </w:rPr>
        <w:t>src/main.rs</w:t>
      </w:r>
      <w:r>
        <w:rPr>
          <w:rFonts w:eastAsia="Microsoft YaHei"/>
        </w:rPr>
        <w:t xml:space="preserve"> file containing this code:</w:t>
      </w:r>
    </w:p>
    <w:p w14:paraId="3933560E" w14:textId="77777777" w:rsidR="007A2B7A" w:rsidRDefault="00F719BB">
      <w:pPr>
        <w:pStyle w:val="ProductionDirective"/>
        <w:rPr>
          <w:rFonts w:eastAsia="Microsoft YaHei"/>
        </w:rPr>
      </w:pPr>
      <w:r>
        <w:rPr>
          <w:rFonts w:eastAsia="Microsoft YaHei"/>
        </w:rPr>
        <w:t>Filename: src/main.rs</w:t>
      </w:r>
    </w:p>
    <w:p w14:paraId="017938A6" w14:textId="77777777" w:rsidR="007A2B7A" w:rsidRDefault="00F719BB">
      <w:pPr>
        <w:pStyle w:val="CodeA"/>
      </w:pPr>
      <w:r>
        <w:t>extern crate communicator;</w:t>
      </w:r>
    </w:p>
    <w:p w14:paraId="227ED873" w14:textId="77777777" w:rsidR="007A2B7A" w:rsidRDefault="007A2B7A">
      <w:pPr>
        <w:pStyle w:val="CodeB"/>
      </w:pPr>
    </w:p>
    <w:p w14:paraId="77428AB1" w14:textId="77777777" w:rsidR="007A2B7A" w:rsidRDefault="00F719BB">
      <w:pPr>
        <w:pStyle w:val="CodeB"/>
      </w:pPr>
      <w:proofErr w:type="spellStart"/>
      <w:r>
        <w:t>fn</w:t>
      </w:r>
      <w:proofErr w:type="spellEnd"/>
      <w:r>
        <w:t xml:space="preserve"> main() {</w:t>
      </w:r>
    </w:p>
    <w:p w14:paraId="4ECFA89D" w14:textId="77777777" w:rsidR="007A2B7A" w:rsidRDefault="00F719BB">
      <w:pPr>
        <w:pStyle w:val="CodeB"/>
      </w:pPr>
      <w:r>
        <w:t xml:space="preserve">    communicator::client::connect();</w:t>
      </w:r>
    </w:p>
    <w:p w14:paraId="0F847E75" w14:textId="77777777" w:rsidR="007A2B7A" w:rsidRDefault="00F719BB">
      <w:pPr>
        <w:pStyle w:val="CodeC"/>
      </w:pPr>
      <w:r>
        <w:t>}</w:t>
      </w:r>
    </w:p>
    <w:p w14:paraId="68F405CC" w14:textId="77777777" w:rsidR="007A2B7A" w:rsidRDefault="00F719BB">
      <w:pPr>
        <w:pStyle w:val="Body"/>
      </w:pPr>
      <w:r>
        <w:rPr>
          <w:rFonts w:eastAsia="Microsoft YaHei"/>
        </w:rPr>
        <w:t xml:space="preserve">We use the </w:t>
      </w:r>
      <w:r>
        <w:rPr>
          <w:rStyle w:val="Literal"/>
        </w:rPr>
        <w:t>extern crate</w:t>
      </w:r>
      <w:r>
        <w:rPr>
          <w:rFonts w:eastAsia="Microsoft YaHei"/>
        </w:rPr>
        <w:t xml:space="preserve"> command to bring the </w:t>
      </w:r>
      <w:r>
        <w:rPr>
          <w:rStyle w:val="Literal"/>
        </w:rPr>
        <w:t>communicator</w:t>
      </w:r>
      <w:r>
        <w:rPr>
          <w:rFonts w:eastAsia="Microsoft YaHei"/>
        </w:rPr>
        <w:t xml:space="preserve"> library crate into scope</w:t>
      </w:r>
      <w:del w:id="391" w:author="Carol Nichols" w:date="2017-06-01T15:20:00Z">
        <w:r>
          <w:rPr>
            <w:rFonts w:eastAsia="Microsoft YaHei"/>
          </w:rPr>
          <w:delText>,</w:delText>
        </w:r>
      </w:del>
      <w:ins w:id="392" w:author="Carol Nichols" w:date="2017-06-01T15:20:00Z">
        <w:r>
          <w:rPr>
            <w:rFonts w:eastAsia="Microsoft YaHei"/>
          </w:rPr>
          <w:t>.</w:t>
        </w:r>
      </w:ins>
      <w:r>
        <w:rPr>
          <w:rFonts w:eastAsia="Microsoft YaHei"/>
        </w:rPr>
        <w:t xml:space="preserve"> </w:t>
      </w:r>
      <w:del w:id="393" w:author="Carol Nichols" w:date="2017-06-01T15:20:00Z">
        <w:r>
          <w:rPr>
            <w:rFonts w:eastAsia="Microsoft YaHei"/>
          </w:rPr>
          <w:delText>because o</w:delText>
        </w:r>
      </w:del>
      <w:ins w:id="394" w:author="Carol Nichols" w:date="2017-06-01T15:20:00Z">
        <w:r>
          <w:rPr>
            <w:rFonts w:eastAsia="Microsoft YaHei"/>
          </w:rPr>
          <w:t>O</w:t>
        </w:r>
      </w:ins>
      <w:r>
        <w:rPr>
          <w:rFonts w:eastAsia="Microsoft YaHei"/>
        </w:rPr>
        <w:t xml:space="preserve">ur package </w:t>
      </w:r>
      <w:del w:id="395" w:author="AnneMarieW" w:date="2017-03-31T10:42:00Z">
        <w:r>
          <w:rPr>
            <w:rFonts w:eastAsia="Microsoft YaHei"/>
          </w:rPr>
          <w:delText xml:space="preserve">actually </w:delText>
        </w:r>
      </w:del>
      <w:r>
        <w:rPr>
          <w:rFonts w:eastAsia="Microsoft YaHei"/>
        </w:rPr>
        <w:t xml:space="preserve">now contains </w:t>
      </w:r>
      <w:r>
        <w:rPr>
          <w:rStyle w:val="EmphasisItalic"/>
          <w:rFonts w:eastAsia="Microsoft YaHei"/>
        </w:rPr>
        <w:t>two</w:t>
      </w:r>
      <w:r>
        <w:rPr>
          <w:rFonts w:eastAsia="Microsoft YaHei"/>
        </w:rPr>
        <w:t xml:space="preserve"> crates. Cargo treats </w:t>
      </w:r>
      <w:r>
        <w:rPr>
          <w:rStyle w:val="EmphasisItalic"/>
          <w:rFonts w:eastAsia="Microsoft YaHei"/>
        </w:rPr>
        <w:t>src/main.rs</w:t>
      </w:r>
      <w:r>
        <w:rPr>
          <w:rFonts w:eastAsia="Microsoft YaHei"/>
        </w:rPr>
        <w:t xml:space="preserve"> as the root file of a binary crate, which is separate from the existing library crate whose root file is </w:t>
      </w:r>
      <w:proofErr w:type="spellStart"/>
      <w:r>
        <w:rPr>
          <w:rStyle w:val="EmphasisItalic"/>
          <w:rFonts w:eastAsia="Microsoft YaHei"/>
        </w:rPr>
        <w:t>src</w:t>
      </w:r>
      <w:proofErr w:type="spellEnd"/>
      <w:r>
        <w:rPr>
          <w:rStyle w:val="EmphasisItalic"/>
          <w:rFonts w:eastAsia="Microsoft YaHei"/>
        </w:rPr>
        <w:t>/lib.rs</w:t>
      </w:r>
      <w:r>
        <w:rPr>
          <w:rFonts w:eastAsia="Microsoft YaHei"/>
        </w:rPr>
        <w:t>. This pattern is quite common for executable projects: most functionality is in a library crate, and the binary crate uses that library crate.</w:t>
      </w:r>
      <w:ins w:id="396" w:author="AnneMarieW" w:date="2017-03-31T10:42:00Z">
        <w:r>
          <w:rPr>
            <w:rFonts w:eastAsia="Microsoft YaHei"/>
          </w:rPr>
          <w:t xml:space="preserve"> </w:t>
        </w:r>
      </w:ins>
      <w:del w:id="397" w:author="AnneMarieW" w:date="2017-03-31T10:42:00Z">
        <w:r>
          <w:rPr>
            <w:rFonts w:eastAsia="Microsoft YaHei"/>
          </w:rPr>
          <w:delText xml:space="preserve"> This way</w:delText>
        </w:r>
      </w:del>
      <w:ins w:id="398" w:author="AnneMarieW" w:date="2017-03-31T10:42:00Z">
        <w:r>
          <w:rPr>
            <w:rFonts w:eastAsia="Microsoft YaHei"/>
          </w:rPr>
          <w:t>As a result</w:t>
        </w:r>
      </w:ins>
      <w:r>
        <w:rPr>
          <w:rFonts w:eastAsia="Microsoft YaHei"/>
        </w:rPr>
        <w:t>, other programs can also use the library crate, and it’s a nice separation of concerns.</w:t>
      </w:r>
    </w:p>
    <w:p w14:paraId="748F6542" w14:textId="77777777" w:rsidR="007A2B7A" w:rsidRDefault="00F719BB">
      <w:pPr>
        <w:pStyle w:val="Body"/>
      </w:pPr>
      <w:r>
        <w:rPr>
          <w:rFonts w:eastAsia="Microsoft YaHei"/>
        </w:rPr>
        <w:t xml:space="preserve">From the point of view of a crate outside </w:t>
      </w:r>
      <w:del w:id="399" w:author="AnneMarieW" w:date="2017-03-31T10:42:00Z">
        <w:r>
          <w:rPr>
            <w:rFonts w:eastAsia="Microsoft YaHei"/>
          </w:rPr>
          <w:delText xml:space="preserve">of </w:delText>
        </w:r>
      </w:del>
      <w:r>
        <w:rPr>
          <w:rFonts w:eastAsia="Microsoft YaHei"/>
        </w:rPr>
        <w:t xml:space="preserve">the </w:t>
      </w:r>
      <w:r>
        <w:rPr>
          <w:rStyle w:val="Literal"/>
          <w:rFonts w:eastAsia="Microsoft YaHei"/>
        </w:rPr>
        <w:t>communicator</w:t>
      </w:r>
      <w:r>
        <w:rPr>
          <w:rFonts w:eastAsia="Microsoft YaHei"/>
        </w:rPr>
        <w:t xml:space="preserve"> library looking in, all </w:t>
      </w:r>
      <w:del w:id="400" w:author="AnneMarieW" w:date="2017-03-31T10:43:00Z">
        <w:r>
          <w:rPr>
            <w:rFonts w:eastAsia="Microsoft YaHei"/>
          </w:rPr>
          <w:delText xml:space="preserve">of </w:delText>
        </w:r>
      </w:del>
      <w:r>
        <w:rPr>
          <w:rFonts w:eastAsia="Microsoft YaHei"/>
        </w:rPr>
        <w:t>the modules we</w:t>
      </w:r>
      <w:ins w:id="401" w:author="AnneMarieW" w:date="2017-03-31T10:43:00Z">
        <w:r>
          <w:rPr>
            <w:rFonts w:eastAsia="Microsoft YaHei"/>
          </w:rPr>
          <w:t>’</w:t>
        </w:r>
      </w:ins>
      <w:del w:id="402" w:author="AnneMarieW" w:date="2017-03-31T10:43:00Z">
        <w:r>
          <w:rPr>
            <w:rFonts w:eastAsia="Microsoft YaHei"/>
          </w:rPr>
          <w:delText>'</w:delText>
        </w:r>
      </w:del>
      <w:r>
        <w:rPr>
          <w:rFonts w:eastAsia="Microsoft YaHei"/>
        </w:rPr>
        <w:t xml:space="preserve">ve been creating are within a module that has the same name as the crate, </w:t>
      </w:r>
      <w:r>
        <w:rPr>
          <w:rStyle w:val="Literal"/>
          <w:rFonts w:eastAsia="Microsoft YaHei"/>
        </w:rPr>
        <w:t>communicator</w:t>
      </w:r>
      <w:r>
        <w:rPr>
          <w:rFonts w:eastAsia="Microsoft YaHei"/>
        </w:rPr>
        <w:t xml:space="preserve">. We call the top-level module of a crate the </w:t>
      </w:r>
      <w:r>
        <w:rPr>
          <w:rStyle w:val="EmphasisItalic"/>
          <w:rFonts w:eastAsia="Microsoft YaHei"/>
        </w:rPr>
        <w:t>root module</w:t>
      </w:r>
      <w:r>
        <w:rPr>
          <w:rFonts w:eastAsia="Microsoft YaHei"/>
        </w:rPr>
        <w:t>.</w:t>
      </w:r>
    </w:p>
    <w:p w14:paraId="3C2C825F" w14:textId="77777777" w:rsidR="007A2B7A" w:rsidRDefault="00F719BB">
      <w:pPr>
        <w:pStyle w:val="Body"/>
      </w:pPr>
      <w:r>
        <w:rPr>
          <w:rFonts w:eastAsia="Microsoft YaHei"/>
        </w:rPr>
        <w:t>Also note that even if we</w:t>
      </w:r>
      <w:ins w:id="403" w:author="AnneMarieW" w:date="2017-03-31T10:43:00Z">
        <w:r>
          <w:rPr>
            <w:rFonts w:eastAsia="Microsoft YaHei"/>
          </w:rPr>
          <w:t>’</w:t>
        </w:r>
      </w:ins>
      <w:del w:id="404" w:author="AnneMarieW" w:date="2017-03-31T10:43:00Z">
        <w:r>
          <w:rPr>
            <w:rFonts w:eastAsia="Microsoft YaHei"/>
          </w:rPr>
          <w:delText>'</w:delText>
        </w:r>
      </w:del>
      <w:r>
        <w:rPr>
          <w:rFonts w:eastAsia="Microsoft YaHei"/>
        </w:rPr>
        <w:t xml:space="preserve">re using an external crate within a submodule of our project, the </w:t>
      </w:r>
      <w:r>
        <w:rPr>
          <w:rStyle w:val="Literal"/>
          <w:rFonts w:eastAsia="Microsoft YaHei"/>
        </w:rPr>
        <w:t>extern crate</w:t>
      </w:r>
      <w:r>
        <w:rPr>
          <w:rFonts w:eastAsia="Microsoft YaHei"/>
        </w:rPr>
        <w:t xml:space="preserve"> should go in our root module (so in </w:t>
      </w:r>
      <w:r>
        <w:rPr>
          <w:rStyle w:val="EmphasisItalic"/>
          <w:rFonts w:eastAsia="Microsoft YaHei"/>
        </w:rPr>
        <w:t>src/main.rs</w:t>
      </w:r>
      <w:r>
        <w:rPr>
          <w:rFonts w:eastAsia="Microsoft YaHei"/>
        </w:rPr>
        <w:t xml:space="preserve"> or </w:t>
      </w:r>
      <w:r>
        <w:rPr>
          <w:rStyle w:val="EmphasisItalic"/>
          <w:rFonts w:eastAsia="Microsoft YaHei"/>
        </w:rPr>
        <w:t>src/lib.rs</w:t>
      </w:r>
      <w:r>
        <w:rPr>
          <w:rFonts w:eastAsia="Microsoft YaHei"/>
        </w:rPr>
        <w:t>). Then, in our submodules, we can refer to items from external crates as if the items are top-level modules.</w:t>
      </w:r>
    </w:p>
    <w:p w14:paraId="129257D9" w14:textId="77777777" w:rsidR="007A2B7A" w:rsidRDefault="00F719BB">
      <w:pPr>
        <w:pStyle w:val="Body"/>
        <w:rPr>
          <w:rFonts w:eastAsia="Microsoft YaHei"/>
        </w:rPr>
      </w:pPr>
      <w:ins w:id="405" w:author="AnneMarieW" w:date="2017-03-31T10:44:00Z">
        <w:r>
          <w:rPr>
            <w:rFonts w:eastAsia="Microsoft YaHei"/>
          </w:rPr>
          <w:t xml:space="preserve">Right now, </w:t>
        </w:r>
      </w:ins>
      <w:del w:id="406" w:author="AnneMarieW" w:date="2017-03-31T10:44:00Z">
        <w:r>
          <w:rPr>
            <w:rFonts w:eastAsia="Microsoft YaHei"/>
          </w:rPr>
          <w:delText>O</w:delText>
        </w:r>
      </w:del>
      <w:ins w:id="407" w:author="AnneMarieW" w:date="2017-03-31T10:44:00Z">
        <w:r>
          <w:rPr>
            <w:rFonts w:eastAsia="Microsoft YaHei"/>
          </w:rPr>
          <w:t>o</w:t>
        </w:r>
      </w:ins>
      <w:r>
        <w:rPr>
          <w:rFonts w:eastAsia="Microsoft YaHei"/>
        </w:rPr>
        <w:t xml:space="preserve">ur binary crate </w:t>
      </w:r>
      <w:del w:id="408" w:author="AnneMarieW" w:date="2017-03-31T10:44:00Z">
        <w:r>
          <w:rPr>
            <w:rFonts w:eastAsia="Microsoft YaHei"/>
          </w:rPr>
          <w:delText xml:space="preserve">right now </w:delText>
        </w:r>
      </w:del>
      <w:r>
        <w:rPr>
          <w:rFonts w:eastAsia="Microsoft YaHei"/>
        </w:rPr>
        <w:t xml:space="preserve">just calls our library’s </w:t>
      </w:r>
      <w:r>
        <w:rPr>
          <w:rStyle w:val="Literal"/>
        </w:rPr>
        <w:t>connect</w:t>
      </w:r>
      <w:r>
        <w:rPr>
          <w:rFonts w:eastAsia="Microsoft YaHei"/>
        </w:rPr>
        <w:t xml:space="preserve"> function from the </w:t>
      </w:r>
      <w:r>
        <w:rPr>
          <w:rStyle w:val="Literal"/>
        </w:rPr>
        <w:t>client</w:t>
      </w:r>
      <w:r>
        <w:rPr>
          <w:rFonts w:eastAsia="Microsoft YaHei"/>
        </w:rPr>
        <w:t xml:space="preserve"> module. However, invoking </w:t>
      </w:r>
      <w:r>
        <w:rPr>
          <w:rStyle w:val="Literal"/>
        </w:rPr>
        <w:t>cargo build</w:t>
      </w:r>
      <w:r>
        <w:rPr>
          <w:rFonts w:eastAsia="Microsoft YaHei"/>
        </w:rPr>
        <w:t xml:space="preserve"> will now give us an error after the warnings:</w:t>
      </w:r>
    </w:p>
    <w:p w14:paraId="1340D170" w14:textId="77777777" w:rsidR="007A2B7A" w:rsidRDefault="00F719BB">
      <w:pPr>
        <w:pStyle w:val="CodeA"/>
      </w:pPr>
      <w:r>
        <w:t>error: module `client` is private</w:t>
      </w:r>
    </w:p>
    <w:p w14:paraId="38AF729B" w14:textId="77777777" w:rsidR="007A2B7A" w:rsidRDefault="00F719BB">
      <w:pPr>
        <w:pStyle w:val="CodeB"/>
      </w:pPr>
      <w:r>
        <w:t xml:space="preserve"> --&gt; </w:t>
      </w:r>
      <w:proofErr w:type="spellStart"/>
      <w:r>
        <w:t>src</w:t>
      </w:r>
      <w:proofErr w:type="spellEnd"/>
      <w:r>
        <w:t>/main.rs:4:5</w:t>
      </w:r>
    </w:p>
    <w:p w14:paraId="3DCC71A3" w14:textId="77777777" w:rsidR="007A2B7A" w:rsidRDefault="00F719BB">
      <w:pPr>
        <w:pStyle w:val="CodeB"/>
      </w:pPr>
      <w:r>
        <w:t xml:space="preserve">  |</w:t>
      </w:r>
    </w:p>
    <w:p w14:paraId="67303F12" w14:textId="77777777" w:rsidR="007A2B7A" w:rsidRDefault="00F719BB">
      <w:pPr>
        <w:pStyle w:val="CodeB"/>
      </w:pPr>
      <w:r>
        <w:t>4 |     communicator::client::connect();</w:t>
      </w:r>
    </w:p>
    <w:p w14:paraId="40F092F8" w14:textId="77777777" w:rsidR="007A2B7A" w:rsidRDefault="00F719BB">
      <w:pPr>
        <w:pStyle w:val="CodeC"/>
      </w:pPr>
      <w:r>
        <w:t xml:space="preserve">  |     ^^^^^^^^^^^^^^^^^^^^^^^^^^^^^</w:t>
      </w:r>
    </w:p>
    <w:p w14:paraId="6843107A" w14:textId="77777777" w:rsidR="007A2B7A" w:rsidRDefault="00F719BB">
      <w:pPr>
        <w:pStyle w:val="Body"/>
        <w:rPr>
          <w:rFonts w:eastAsia="Microsoft YaHei"/>
        </w:rPr>
      </w:pPr>
      <w:r>
        <w:rPr>
          <w:rFonts w:eastAsia="Microsoft YaHei"/>
        </w:rPr>
        <w:t xml:space="preserve">Ah ha! This </w:t>
      </w:r>
      <w:ins w:id="409" w:author="AnneMarieW" w:date="2017-03-31T10:44:00Z">
        <w:r>
          <w:rPr>
            <w:rFonts w:eastAsia="Microsoft YaHei"/>
          </w:rPr>
          <w:t xml:space="preserve">error </w:t>
        </w:r>
      </w:ins>
      <w:del w:id="410" w:author="janelle" w:date="2017-05-16T14:26:00Z">
        <w:r>
          <w:rPr>
            <w:rFonts w:eastAsia="Microsoft YaHei"/>
          </w:rPr>
          <w:delText xml:space="preserve">indicates </w:delText>
        </w:r>
      </w:del>
      <w:ins w:id="411" w:author="janelle" w:date="2017-05-16T14:26:00Z">
        <w:r>
          <w:rPr>
            <w:rFonts w:eastAsia="Microsoft YaHei"/>
          </w:rPr>
          <w:t>tells us</w:t>
        </w:r>
      </w:ins>
      <w:del w:id="412" w:author="AnneMarieW" w:date="2017-03-31T10:44:00Z">
        <w:r>
          <w:rPr>
            <w:rFonts w:eastAsia="Microsoft YaHei"/>
          </w:rPr>
          <w:delText xml:space="preserve">tells us </w:delText>
        </w:r>
      </w:del>
      <w:ins w:id="413" w:author="Carol Nichols" w:date="2017-06-01T15:21:00Z">
        <w:r>
          <w:rPr>
            <w:rFonts w:eastAsia="Microsoft YaHei"/>
          </w:rPr>
          <w:t xml:space="preserve"> </w:t>
        </w:r>
      </w:ins>
      <w:r>
        <w:rPr>
          <w:rFonts w:eastAsia="Microsoft YaHei"/>
        </w:rPr>
        <w:t xml:space="preserve">that the </w:t>
      </w:r>
      <w:r>
        <w:rPr>
          <w:rStyle w:val="Literal"/>
        </w:rPr>
        <w:t>client</w:t>
      </w:r>
      <w:r>
        <w:rPr>
          <w:rFonts w:eastAsia="Microsoft YaHei"/>
        </w:rPr>
        <w:t xml:space="preserve"> module is private, </w:t>
      </w:r>
      <w:del w:id="414" w:author="AnneMarieW" w:date="2017-03-31T10:44:00Z">
        <w:r>
          <w:rPr>
            <w:rFonts w:eastAsia="Microsoft YaHei"/>
          </w:rPr>
          <w:delText xml:space="preserve">and this </w:delText>
        </w:r>
      </w:del>
      <w:ins w:id="415" w:author="AnneMarieW" w:date="2017-03-31T10:44:00Z">
        <w:r>
          <w:rPr>
            <w:rFonts w:eastAsia="Microsoft YaHei"/>
          </w:rPr>
          <w:t xml:space="preserve">which </w:t>
        </w:r>
      </w:ins>
      <w:r>
        <w:rPr>
          <w:rFonts w:eastAsia="Microsoft YaHei"/>
        </w:rPr>
        <w:t xml:space="preserve">is the crux of the warnings. It’s also the first time we’ve run into the concepts of </w:t>
      </w:r>
      <w:r>
        <w:rPr>
          <w:rStyle w:val="EmphasisItalic"/>
          <w:rFonts w:eastAsia="Microsoft YaHei"/>
        </w:rPr>
        <w:t>public</w:t>
      </w:r>
      <w:r>
        <w:rPr>
          <w:rFonts w:eastAsia="Microsoft YaHei"/>
        </w:rPr>
        <w:t xml:space="preserve"> and </w:t>
      </w:r>
      <w:r>
        <w:rPr>
          <w:rStyle w:val="EmphasisItalic"/>
          <w:rFonts w:eastAsia="Microsoft YaHei"/>
        </w:rPr>
        <w:t>private</w:t>
      </w:r>
      <w:r>
        <w:rPr>
          <w:rFonts w:eastAsia="Microsoft YaHei"/>
        </w:rPr>
        <w:t xml:space="preserve"> in the context of Rust. The default state of all code in Rust is private: no one else is allowed to use the code. If you don’t use a private function within your </w:t>
      </w:r>
      <w:del w:id="416" w:author="AnneMarieW" w:date="2017-03-31T10:45:00Z">
        <w:r>
          <w:rPr>
            <w:rFonts w:eastAsia="Microsoft YaHei"/>
          </w:rPr>
          <w:delText xml:space="preserve">own </w:delText>
        </w:r>
      </w:del>
      <w:r>
        <w:rPr>
          <w:rFonts w:eastAsia="Microsoft YaHei"/>
        </w:rPr>
        <w:t xml:space="preserve">program, </w:t>
      </w:r>
      <w:del w:id="417" w:author="AnneMarieW" w:date="2017-03-31T10:45:00Z">
        <w:r>
          <w:rPr>
            <w:rFonts w:eastAsia="Microsoft YaHei"/>
          </w:rPr>
          <w:delText>sinc</w:delText>
        </w:r>
      </w:del>
      <w:ins w:id="418" w:author="AnneMarieW" w:date="2017-03-31T10:45:00Z">
        <w:r>
          <w:rPr>
            <w:rFonts w:eastAsia="Microsoft YaHei"/>
          </w:rPr>
          <w:t>becaus</w:t>
        </w:r>
      </w:ins>
      <w:r>
        <w:rPr>
          <w:rFonts w:eastAsia="Microsoft YaHei"/>
        </w:rPr>
        <w:t xml:space="preserve">e your </w:t>
      </w:r>
      <w:del w:id="419" w:author="AnneMarieW" w:date="2017-03-31T10:45:00Z">
        <w:r>
          <w:rPr>
            <w:rFonts w:eastAsia="Microsoft YaHei"/>
          </w:rPr>
          <w:delText xml:space="preserve">own </w:delText>
        </w:r>
      </w:del>
      <w:r>
        <w:rPr>
          <w:rFonts w:eastAsia="Microsoft YaHei"/>
        </w:rPr>
        <w:t>program is the only code allowed to use that function, Rust will warn you that the function has gone unused.</w:t>
      </w:r>
    </w:p>
    <w:p w14:paraId="6FDC1719" w14:textId="77777777" w:rsidR="007A2B7A" w:rsidRDefault="00F719BB">
      <w:pPr>
        <w:pStyle w:val="Body"/>
        <w:rPr>
          <w:rFonts w:eastAsia="Microsoft YaHei"/>
        </w:rPr>
      </w:pPr>
      <w:del w:id="420" w:author="AnneMarieW" w:date="2017-03-31T10:45:00Z">
        <w:r>
          <w:rPr>
            <w:rFonts w:eastAsia="Microsoft YaHei"/>
          </w:rPr>
          <w:delText>Once</w:delText>
        </w:r>
      </w:del>
      <w:ins w:id="421" w:author="AnneMarieW" w:date="2017-03-31T10:45:00Z">
        <w:r>
          <w:rPr>
            <w:rFonts w:eastAsia="Microsoft YaHei"/>
          </w:rPr>
          <w:t>After</w:t>
        </w:r>
      </w:ins>
      <w:r>
        <w:rPr>
          <w:rFonts w:eastAsia="Microsoft YaHei"/>
        </w:rPr>
        <w:t xml:space="preserve"> we specify that a function like </w:t>
      </w:r>
      <w:r>
        <w:rPr>
          <w:rStyle w:val="Literal"/>
        </w:rPr>
        <w:t>client::connect</w:t>
      </w:r>
      <w:r>
        <w:rPr>
          <w:rFonts w:eastAsia="Microsoft YaHei"/>
        </w:rPr>
        <w:t xml:space="preserve"> is public, not only will our call to that function from our binary crate be allowed, </w:t>
      </w:r>
      <w:ins w:id="422" w:author="AnneMarieW" w:date="2017-03-31T10:46:00Z">
        <w:r>
          <w:rPr>
            <w:rFonts w:eastAsia="Microsoft YaHei"/>
          </w:rPr>
          <w:t xml:space="preserve">but </w:t>
        </w:r>
      </w:ins>
      <w:r>
        <w:rPr>
          <w:rFonts w:eastAsia="Microsoft YaHei"/>
        </w:rPr>
        <w:t xml:space="preserve">the warning that the function is unused will go away. Marking </w:t>
      </w:r>
      <w:del w:id="423" w:author="Carol Nichols" w:date="2017-06-01T15:41:00Z">
        <w:r>
          <w:rPr>
            <w:rFonts w:eastAsia="Microsoft YaHei"/>
          </w:rPr>
          <w:delText>something</w:delText>
        </w:r>
      </w:del>
      <w:r>
        <w:rPr>
          <w:rFonts w:eastAsia="Microsoft YaHei"/>
        </w:rPr>
        <w:commentReference w:id="424"/>
      </w:r>
      <w:ins w:id="425" w:author="Carol Nichols" w:date="2017-06-01T15:41:00Z">
        <w:r>
          <w:rPr>
            <w:rFonts w:eastAsia="Microsoft YaHei"/>
          </w:rPr>
          <w:t>a function as</w:t>
        </w:r>
      </w:ins>
      <w:r>
        <w:rPr>
          <w:rFonts w:eastAsia="Microsoft YaHei"/>
        </w:rPr>
        <w:t xml:space="preserve"> public lets Rust know that</w:t>
      </w:r>
      <w:del w:id="426" w:author="AnneMarieW" w:date="2017-03-31T10:47:00Z">
        <w:r>
          <w:rPr>
            <w:rFonts w:eastAsia="Microsoft YaHei"/>
          </w:rPr>
          <w:delText xml:space="preserve"> we intend for</w:delText>
        </w:r>
      </w:del>
      <w:r>
        <w:rPr>
          <w:rFonts w:eastAsia="Microsoft YaHei"/>
        </w:rPr>
        <w:t xml:space="preserve"> the function </w:t>
      </w:r>
      <w:del w:id="427" w:author="AnneMarieW" w:date="2017-03-31T10:47:00Z">
        <w:r>
          <w:rPr>
            <w:rFonts w:eastAsia="Microsoft YaHei"/>
          </w:rPr>
          <w:delText>to</w:delText>
        </w:r>
      </w:del>
      <w:ins w:id="428" w:author="AnneMarieW" w:date="2017-03-31T10:47:00Z">
        <w:r>
          <w:rPr>
            <w:rFonts w:eastAsia="Microsoft YaHei"/>
          </w:rPr>
          <w:t>will</w:t>
        </w:r>
      </w:ins>
      <w:r>
        <w:rPr>
          <w:rFonts w:eastAsia="Microsoft YaHei"/>
        </w:rPr>
        <w:t xml:space="preserve"> be used by code outside of our program. Rust considers the theoretical external usage that’s now possible as the </w:t>
      </w:r>
      <w:r>
        <w:rPr>
          <w:rFonts w:eastAsia="Microsoft YaHei"/>
        </w:rPr>
        <w:lastRenderedPageBreak/>
        <w:t xml:space="preserve">function “being used.” Thus, when </w:t>
      </w:r>
      <w:r>
        <w:rPr>
          <w:rFonts w:eastAsia="Microsoft YaHei"/>
          <w:highlight w:val="yellow"/>
          <w:rPrChange w:id="429" w:author="AnneMarieW" w:date="2017-03-31T10:48:00Z">
            <w:rPr>
              <w:rFonts w:ascii="Courier" w:eastAsia="Microsoft YaHei" w:hAnsi="Courier"/>
              <w:color w:val="0000FF"/>
              <w:sz w:val="20"/>
            </w:rPr>
          </w:rPrChange>
        </w:rPr>
        <w:t>something</w:t>
      </w:r>
      <w:r>
        <w:rPr>
          <w:rFonts w:eastAsia="Microsoft YaHei"/>
        </w:rPr>
        <w:t xml:space="preserve"> is marked</w:t>
      </w:r>
      <w:del w:id="430" w:author="AnneMarieW" w:date="2017-03-31T10:48:00Z">
        <w:r>
          <w:rPr>
            <w:rFonts w:eastAsia="Microsoft YaHei"/>
          </w:rPr>
          <w:delText xml:space="preserve"> as</w:delText>
        </w:r>
      </w:del>
      <w:r>
        <w:rPr>
          <w:rFonts w:eastAsia="Microsoft YaHei"/>
        </w:rPr>
        <w:t xml:space="preserve"> public, Rust will not require that it</w:t>
      </w:r>
      <w:del w:id="431" w:author="AnneMarieW" w:date="2017-03-31T10:48:00Z">
        <w:r>
          <w:rPr>
            <w:rFonts w:eastAsia="Microsoft YaHei"/>
          </w:rPr>
          <w:delText>’s</w:delText>
        </w:r>
      </w:del>
      <w:ins w:id="432" w:author="AnneMarieW" w:date="2017-03-31T10:48:00Z">
        <w:r>
          <w:rPr>
            <w:rFonts w:eastAsia="Microsoft YaHei"/>
          </w:rPr>
          <w:t xml:space="preserve"> be</w:t>
        </w:r>
      </w:ins>
      <w:r>
        <w:rPr>
          <w:rFonts w:eastAsia="Microsoft YaHei"/>
        </w:rPr>
        <w:t xml:space="preserve"> used in our </w:t>
      </w:r>
      <w:del w:id="433" w:author="AnneMarieW" w:date="2017-03-31T10:48:00Z">
        <w:r>
          <w:rPr>
            <w:rFonts w:eastAsia="Microsoft YaHei"/>
          </w:rPr>
          <w:delText xml:space="preserve">own </w:delText>
        </w:r>
      </w:del>
      <w:r>
        <w:rPr>
          <w:rFonts w:eastAsia="Microsoft YaHei"/>
        </w:rPr>
        <w:t>program and will stop warning that the item is unused.</w:t>
      </w:r>
    </w:p>
    <w:p w14:paraId="696F00CE" w14:textId="77777777" w:rsidR="007A2B7A" w:rsidRDefault="00F719BB">
      <w:pPr>
        <w:pStyle w:val="HeadB"/>
        <w:rPr>
          <w:sz w:val="27"/>
          <w:szCs w:val="27"/>
        </w:rPr>
      </w:pPr>
      <w:bookmarkStart w:id="434" w:name="making-a-function-public"/>
      <w:bookmarkStart w:id="435" w:name="_Toc478551200"/>
      <w:bookmarkStart w:id="436" w:name="__RefHeading___Toc8723_1631704520"/>
      <w:bookmarkEnd w:id="434"/>
      <w:bookmarkEnd w:id="435"/>
      <w:bookmarkEnd w:id="436"/>
      <w:r>
        <w:t>Making a Function Public</w:t>
      </w:r>
    </w:p>
    <w:p w14:paraId="627EE03C" w14:textId="77777777" w:rsidR="007A2B7A" w:rsidRDefault="00F719BB">
      <w:pPr>
        <w:pStyle w:val="BodyFirst"/>
      </w:pPr>
      <w:r>
        <w:rPr>
          <w:rFonts w:eastAsia="Microsoft YaHei"/>
        </w:rPr>
        <w:t xml:space="preserve">To tell Rust to make </w:t>
      </w:r>
      <w:r>
        <w:rPr>
          <w:rFonts w:eastAsia="Microsoft YaHei"/>
          <w:highlight w:val="yellow"/>
          <w:rPrChange w:id="437" w:author="AnneMarieW" w:date="2017-03-31T10:49:00Z">
            <w:rPr>
              <w:rFonts w:ascii="Courier" w:eastAsia="Microsoft YaHei" w:hAnsi="Courier"/>
              <w:color w:val="0000FF"/>
              <w:sz w:val="20"/>
            </w:rPr>
          </w:rPrChange>
        </w:rPr>
        <w:t>something</w:t>
      </w:r>
      <w:r>
        <w:rPr>
          <w:rFonts w:eastAsia="Microsoft YaHei"/>
        </w:rPr>
        <w:t xml:space="preserve"> public, we add the </w:t>
      </w:r>
      <w:r>
        <w:rPr>
          <w:rStyle w:val="Literal"/>
        </w:rPr>
        <w:t>pub</w:t>
      </w:r>
      <w:r>
        <w:rPr>
          <w:rFonts w:eastAsia="Microsoft YaHei"/>
        </w:rPr>
        <w:t xml:space="preserve"> keyword to the start of the declaration of the item we want to make public. We’ll focus on fixing the warning that </w:t>
      </w:r>
      <w:del w:id="438" w:author="AnneMarieW" w:date="2017-03-31T10:49:00Z">
        <w:r>
          <w:rPr>
            <w:rFonts w:eastAsia="Microsoft YaHei"/>
          </w:rPr>
          <w:delText xml:space="preserve">tells us </w:delText>
        </w:r>
      </w:del>
      <w:ins w:id="439" w:author="AnneMarieW" w:date="2017-03-31T10:49:00Z">
        <w:r>
          <w:rPr>
            <w:rFonts w:eastAsia="Microsoft YaHei"/>
          </w:rPr>
          <w:t>indicates</w:t>
        </w:r>
      </w:ins>
      <w:del w:id="440" w:author="Carol Nichols" w:date="2017-06-01T15:23:00Z">
        <w:r>
          <w:rPr>
            <w:rFonts w:eastAsia="Microsoft YaHei"/>
          </w:rPr>
          <w:delText xml:space="preserve"> that</w:delText>
        </w:r>
      </w:del>
      <w:r>
        <w:rPr>
          <w:rFonts w:eastAsia="Microsoft YaHei"/>
        </w:rPr>
        <w:t xml:space="preserve"> </w:t>
      </w:r>
      <w:r>
        <w:rPr>
          <w:rStyle w:val="Literal"/>
        </w:rPr>
        <w:t>client::connect</w:t>
      </w:r>
      <w:r>
        <w:rPr>
          <w:rFonts w:eastAsia="Microsoft YaHei"/>
        </w:rPr>
        <w:t xml:space="preserve"> has gone unused for now, as well as the </w:t>
      </w:r>
      <w:del w:id="441" w:author="Carol Nichols" w:date="2017-06-01T15:24:00Z">
        <w:r>
          <w:rPr>
            <w:rFonts w:eastAsia="Microsoft YaHei"/>
          </w:rPr>
          <w:delText>“</w:delText>
        </w:r>
      </w:del>
      <w:r>
        <w:rPr>
          <w:rStyle w:val="Literal"/>
          <w:rFonts w:eastAsia="Microsoft YaHei"/>
          <w:rPrChange w:id="442" w:author="Carol Nichols" w:date="2017-06-01T15:24:00Z">
            <w:rPr/>
          </w:rPrChange>
        </w:rPr>
        <w:t xml:space="preserve">module </w:t>
      </w:r>
      <w:ins w:id="443" w:author="Carol Nichols" w:date="2017-06-01T15:24:00Z">
        <w:r>
          <w:rPr>
            <w:rStyle w:val="Literal"/>
            <w:rFonts w:eastAsia="Microsoft YaHei"/>
          </w:rPr>
          <w:t>`</w:t>
        </w:r>
      </w:ins>
      <w:r>
        <w:rPr>
          <w:rStyle w:val="Literal"/>
          <w:rPrChange w:id="444" w:author="Carol Nichols" w:date="2017-06-01T15:24:00Z">
            <w:rPr/>
          </w:rPrChange>
        </w:rPr>
        <w:t>client</w:t>
      </w:r>
      <w:ins w:id="445" w:author="Carol Nichols" w:date="2017-06-01T15:24:00Z">
        <w:r>
          <w:rPr>
            <w:rStyle w:val="Literal"/>
          </w:rPr>
          <w:t>`</w:t>
        </w:r>
      </w:ins>
      <w:r>
        <w:rPr>
          <w:rStyle w:val="Literal"/>
          <w:rFonts w:eastAsia="Microsoft YaHei"/>
          <w:rPrChange w:id="446" w:author="Carol Nichols" w:date="2017-06-01T15:24:00Z">
            <w:rPr/>
          </w:rPrChange>
        </w:rPr>
        <w:t xml:space="preserve"> is private</w:t>
      </w:r>
      <w:del w:id="447" w:author="Carol Nichols" w:date="2017-06-01T15:24:00Z">
        <w:r>
          <w:rPr>
            <w:rStyle w:val="Literal"/>
            <w:rFonts w:eastAsia="Microsoft YaHei"/>
          </w:rPr>
          <w:delText>”</w:delText>
        </w:r>
      </w:del>
      <w:r>
        <w:rPr>
          <w:rFonts w:eastAsia="Microsoft YaHei"/>
        </w:rPr>
        <w:t xml:space="preserve"> error from our binary crate. Modify </w:t>
      </w:r>
      <w:r>
        <w:rPr>
          <w:rStyle w:val="EmphasisItalic"/>
        </w:rPr>
        <w:t>src/lib.rs</w:t>
      </w:r>
      <w:r>
        <w:rPr>
          <w:rFonts w:eastAsia="Microsoft YaHei"/>
        </w:rPr>
        <w:t xml:space="preserve"> to make the </w:t>
      </w:r>
      <w:r>
        <w:rPr>
          <w:rStyle w:val="Literal"/>
        </w:rPr>
        <w:t>client</w:t>
      </w:r>
      <w:r>
        <w:rPr>
          <w:rFonts w:eastAsia="Microsoft YaHei"/>
        </w:rPr>
        <w:t xml:space="preserve"> module public, like so:</w:t>
      </w:r>
    </w:p>
    <w:p w14:paraId="386D523C" w14:textId="77777777" w:rsidR="007A2B7A" w:rsidRDefault="00F719BB">
      <w:pPr>
        <w:pStyle w:val="ProductionDirective"/>
        <w:rPr>
          <w:rFonts w:eastAsia="Microsoft YaHei"/>
        </w:rPr>
      </w:pPr>
      <w:r>
        <w:rPr>
          <w:rFonts w:eastAsia="Microsoft YaHei"/>
        </w:rPr>
        <w:t>Filename: src/lib.rs</w:t>
      </w:r>
    </w:p>
    <w:p w14:paraId="54F8ABFA" w14:textId="77777777" w:rsidR="007A2B7A" w:rsidRDefault="00F719BB">
      <w:pPr>
        <w:pStyle w:val="CodeA"/>
      </w:pPr>
      <w:r>
        <w:t>pub mod client;</w:t>
      </w:r>
    </w:p>
    <w:p w14:paraId="62EA6A0A" w14:textId="77777777" w:rsidR="007A2B7A" w:rsidRDefault="007A2B7A">
      <w:pPr>
        <w:pStyle w:val="CodeB"/>
      </w:pPr>
    </w:p>
    <w:p w14:paraId="55F2E1C4" w14:textId="77777777" w:rsidR="007A2B7A" w:rsidRDefault="00F719BB">
      <w:pPr>
        <w:pStyle w:val="CodeC"/>
      </w:pPr>
      <w:r>
        <w:t>mod network;</w:t>
      </w:r>
    </w:p>
    <w:p w14:paraId="61CBF7C4" w14:textId="77777777" w:rsidR="007A2B7A" w:rsidRDefault="00F719BB">
      <w:pPr>
        <w:pStyle w:val="Body"/>
        <w:rPr>
          <w:rFonts w:eastAsia="Microsoft YaHei"/>
        </w:rPr>
      </w:pPr>
      <w:r>
        <w:rPr>
          <w:rFonts w:eastAsia="Microsoft YaHei"/>
        </w:rPr>
        <w:t xml:space="preserve">The </w:t>
      </w:r>
      <w:r>
        <w:rPr>
          <w:rStyle w:val="Literal"/>
        </w:rPr>
        <w:t>pub</w:t>
      </w:r>
      <w:r>
        <w:rPr>
          <w:rFonts w:eastAsia="Microsoft YaHei"/>
        </w:rPr>
        <w:t xml:space="preserve"> </w:t>
      </w:r>
      <w:ins w:id="448" w:author="AnneMarieW" w:date="2017-03-31T10:50:00Z">
        <w:r>
          <w:rPr>
            <w:rFonts w:eastAsia="Microsoft YaHei"/>
          </w:rPr>
          <w:t>keyword is placed</w:t>
        </w:r>
      </w:ins>
      <w:del w:id="449" w:author="AnneMarieW" w:date="2017-03-31T10:50:00Z">
        <w:r>
          <w:rPr>
            <w:rFonts w:eastAsia="Microsoft YaHei"/>
          </w:rPr>
          <w:delText>goes</w:delText>
        </w:r>
      </w:del>
      <w:r>
        <w:rPr>
          <w:rFonts w:eastAsia="Microsoft YaHei"/>
        </w:rPr>
        <w:t xml:space="preserve"> right before </w:t>
      </w:r>
      <w:r>
        <w:rPr>
          <w:rStyle w:val="Literal"/>
        </w:rPr>
        <w:t>mod</w:t>
      </w:r>
      <w:r>
        <w:rPr>
          <w:rFonts w:eastAsia="Microsoft YaHei"/>
        </w:rPr>
        <w:t>. Let’s try building again:</w:t>
      </w:r>
    </w:p>
    <w:p w14:paraId="68ECF2B1" w14:textId="77777777" w:rsidR="007A2B7A" w:rsidDel="00C66717" w:rsidRDefault="00F719BB">
      <w:pPr>
        <w:pStyle w:val="CodeA"/>
        <w:rPr>
          <w:del w:id="450" w:author="Carol Nichols" w:date="2017-08-05T18:24:00Z"/>
        </w:rPr>
      </w:pPr>
      <w:del w:id="451" w:author="Carol Nichols" w:date="2017-06-01T15:56:00Z">
        <w:r>
          <w:delText>&lt;warnings&gt;</w:delText>
        </w:r>
      </w:del>
    </w:p>
    <w:p w14:paraId="65275DFE" w14:textId="77777777" w:rsidR="007A2B7A" w:rsidRDefault="00F719BB">
      <w:pPr>
        <w:pStyle w:val="CodeA"/>
      </w:pPr>
      <w:r>
        <w:t>error: function `connect` is private</w:t>
      </w:r>
    </w:p>
    <w:p w14:paraId="324DD67B" w14:textId="77777777" w:rsidR="007A2B7A" w:rsidRDefault="00F719BB">
      <w:pPr>
        <w:pStyle w:val="CodeB"/>
      </w:pPr>
      <w:r>
        <w:t xml:space="preserve"> --&gt; </w:t>
      </w:r>
      <w:proofErr w:type="spellStart"/>
      <w:r>
        <w:t>src</w:t>
      </w:r>
      <w:proofErr w:type="spellEnd"/>
      <w:r>
        <w:t>/main.rs:4:5</w:t>
      </w:r>
    </w:p>
    <w:p w14:paraId="6F29F42A" w14:textId="77777777" w:rsidR="007A2B7A" w:rsidRDefault="00F719BB">
      <w:pPr>
        <w:pStyle w:val="CodeB"/>
      </w:pPr>
      <w:r>
        <w:t xml:space="preserve">  |</w:t>
      </w:r>
    </w:p>
    <w:p w14:paraId="3788D40A" w14:textId="77777777" w:rsidR="007A2B7A" w:rsidRDefault="00F719BB">
      <w:pPr>
        <w:pStyle w:val="CodeB"/>
      </w:pPr>
      <w:r>
        <w:t>4 |     communicator::client::connect();</w:t>
      </w:r>
    </w:p>
    <w:p w14:paraId="173B42F3" w14:textId="77777777" w:rsidR="007A2B7A" w:rsidRDefault="00F719BB">
      <w:pPr>
        <w:pStyle w:val="CodeC"/>
        <w:rPr>
          <w:rStyle w:val="HTMLCode"/>
          <w:rFonts w:ascii="Courier" w:hAnsi="Courier" w:cs="Times New Roman"/>
        </w:rPr>
      </w:pPr>
      <w:r>
        <w:t xml:space="preserve">  |     ^^^^^^^^^^^^^^^^^^^^^^^^^^^^^</w:t>
      </w:r>
    </w:p>
    <w:p w14:paraId="57842A69" w14:textId="77777777" w:rsidR="007A2B7A" w:rsidRDefault="00F719BB">
      <w:pPr>
        <w:pStyle w:val="Body"/>
        <w:rPr>
          <w:rFonts w:eastAsia="Microsoft YaHei"/>
        </w:rPr>
      </w:pPr>
      <w:r>
        <w:rPr>
          <w:rFonts w:eastAsia="Microsoft YaHei"/>
        </w:rPr>
        <w:t xml:space="preserve">Hooray! We have a different error! Yes, different error messages are a cause for celebration. The new error </w:t>
      </w:r>
      <w:del w:id="452" w:author="AnneMarieW" w:date="2017-03-31T10:52:00Z">
        <w:r>
          <w:rPr>
            <w:rFonts w:eastAsia="Microsoft YaHei"/>
          </w:rPr>
          <w:delText>say</w:delText>
        </w:r>
      </w:del>
      <w:ins w:id="453" w:author="AnneMarieW" w:date="2017-03-31T10:52:00Z">
        <w:r>
          <w:rPr>
            <w:rFonts w:eastAsia="Microsoft YaHei"/>
          </w:rPr>
          <w:t>show</w:t>
        </w:r>
      </w:ins>
      <w:r>
        <w:rPr>
          <w:rFonts w:eastAsia="Microsoft YaHei"/>
        </w:rPr>
        <w:t xml:space="preserve">s </w:t>
      </w:r>
      <w:del w:id="454" w:author="AnneMarieW" w:date="2017-03-31T10:52:00Z">
        <w:r>
          <w:rPr>
            <w:rFonts w:eastAsia="Microsoft YaHei"/>
          </w:rPr>
          <w:delText>“</w:delText>
        </w:r>
      </w:del>
      <w:r>
        <w:rPr>
          <w:rStyle w:val="Literal"/>
          <w:rPrChange w:id="455" w:author="AnneMarieW" w:date="2017-03-31T10:51:00Z">
            <w:rPr>
              <w:rFonts w:ascii="Courier" w:eastAsia="Microsoft YaHei" w:hAnsi="Courier"/>
              <w:color w:val="0000FF"/>
              <w:sz w:val="20"/>
            </w:rPr>
          </w:rPrChange>
        </w:rPr>
        <w:t xml:space="preserve">function </w:t>
      </w:r>
      <w:ins w:id="456" w:author="Carol Nichols" w:date="2017-06-01T15:24:00Z">
        <w:r>
          <w:rPr>
            <w:rStyle w:val="Literal"/>
          </w:rPr>
          <w:t>`</w:t>
        </w:r>
      </w:ins>
      <w:r>
        <w:rPr>
          <w:rStyle w:val="Literal"/>
        </w:rPr>
        <w:t>connect</w:t>
      </w:r>
      <w:ins w:id="457" w:author="Carol Nichols" w:date="2017-06-01T15:24:00Z">
        <w:r>
          <w:rPr>
            <w:rStyle w:val="Literal"/>
          </w:rPr>
          <w:t>`</w:t>
        </w:r>
      </w:ins>
      <w:r>
        <w:rPr>
          <w:rStyle w:val="Literal"/>
          <w:rPrChange w:id="458" w:author="AnneMarieW" w:date="2017-03-31T10:51:00Z">
            <w:rPr>
              <w:rFonts w:ascii="Courier" w:eastAsia="Microsoft YaHei" w:hAnsi="Courier"/>
              <w:color w:val="0000FF"/>
              <w:sz w:val="20"/>
            </w:rPr>
          </w:rPrChange>
        </w:rPr>
        <w:t xml:space="preserve"> is private</w:t>
      </w:r>
      <w:del w:id="459" w:author="AnneMarieW" w:date="2017-03-31T10:52:00Z">
        <w:r>
          <w:rPr>
            <w:rStyle w:val="Literal"/>
            <w:rFonts w:eastAsia="Microsoft YaHei"/>
          </w:rPr>
          <w:delText>”</w:delText>
        </w:r>
      </w:del>
      <w:r>
        <w:rPr>
          <w:rFonts w:eastAsia="Microsoft YaHei"/>
        </w:rPr>
        <w:t xml:space="preserve">, so let’s edit </w:t>
      </w:r>
      <w:r>
        <w:rPr>
          <w:rStyle w:val="EmphasisItalic"/>
        </w:rPr>
        <w:t>src/client.rs</w:t>
      </w:r>
      <w:r>
        <w:rPr>
          <w:rFonts w:eastAsia="Microsoft YaHei"/>
        </w:rPr>
        <w:t xml:space="preserve"> to make </w:t>
      </w:r>
      <w:r>
        <w:rPr>
          <w:rStyle w:val="Literal"/>
        </w:rPr>
        <w:t>client::connect</w:t>
      </w:r>
      <w:r>
        <w:rPr>
          <w:rFonts w:eastAsia="Microsoft YaHei"/>
        </w:rPr>
        <w:t xml:space="preserve"> public too:</w:t>
      </w:r>
    </w:p>
    <w:p w14:paraId="045BD896" w14:textId="77777777" w:rsidR="007A2B7A" w:rsidRDefault="00F719BB">
      <w:pPr>
        <w:pStyle w:val="ProductionDirective"/>
        <w:rPr>
          <w:rFonts w:eastAsia="Microsoft YaHei"/>
        </w:rPr>
      </w:pPr>
      <w:r>
        <w:rPr>
          <w:rFonts w:eastAsia="Microsoft YaHei"/>
        </w:rPr>
        <w:t>Filename: src/client.rs</w:t>
      </w:r>
    </w:p>
    <w:p w14:paraId="5290AF2F" w14:textId="77777777" w:rsidR="007A2B7A" w:rsidRDefault="00F719BB">
      <w:pPr>
        <w:pStyle w:val="CodeA"/>
      </w:pPr>
      <w:r>
        <w:t xml:space="preserve">pub </w:t>
      </w:r>
      <w:proofErr w:type="spellStart"/>
      <w:r>
        <w:t>fn</w:t>
      </w:r>
      <w:proofErr w:type="spellEnd"/>
      <w:r>
        <w:t xml:space="preserve"> connect() {</w:t>
      </w:r>
    </w:p>
    <w:p w14:paraId="139D7CDD" w14:textId="77777777" w:rsidR="007A2B7A" w:rsidRDefault="00F719BB">
      <w:pPr>
        <w:pStyle w:val="CodeC"/>
      </w:pPr>
      <w:r>
        <w:t>}</w:t>
      </w:r>
    </w:p>
    <w:p w14:paraId="1BCBD526" w14:textId="77777777" w:rsidR="007A2B7A" w:rsidRDefault="00F719BB">
      <w:pPr>
        <w:pStyle w:val="Body"/>
        <w:rPr>
          <w:rFonts w:eastAsia="Microsoft YaHei"/>
        </w:rPr>
      </w:pPr>
      <w:del w:id="460" w:author="AnneMarieW" w:date="2017-03-31T10:51:00Z">
        <w:r>
          <w:rPr>
            <w:rFonts w:eastAsia="Microsoft YaHei"/>
          </w:rPr>
          <w:delText>And</w:delText>
        </w:r>
      </w:del>
      <w:ins w:id="461" w:author="AnneMarieW" w:date="2017-03-31T10:51:00Z">
        <w:r>
          <w:rPr>
            <w:rFonts w:eastAsia="Microsoft YaHei"/>
          </w:rPr>
          <w:t>Now</w:t>
        </w:r>
      </w:ins>
      <w:r>
        <w:rPr>
          <w:rFonts w:eastAsia="Microsoft YaHei"/>
        </w:rPr>
        <w:t xml:space="preserve"> run </w:t>
      </w:r>
      <w:r>
        <w:rPr>
          <w:rStyle w:val="Literal"/>
        </w:rPr>
        <w:t>cargo build</w:t>
      </w:r>
      <w:r>
        <w:rPr>
          <w:rFonts w:eastAsia="Microsoft YaHei"/>
        </w:rPr>
        <w:t xml:space="preserve"> again:</w:t>
      </w:r>
    </w:p>
    <w:p w14:paraId="75BCC262" w14:textId="77777777" w:rsidR="007A2B7A" w:rsidRDefault="00F719BB">
      <w:pPr>
        <w:pStyle w:val="CodeA"/>
      </w:pPr>
      <w:r>
        <w:t>warning: function is never used: `connect`, #[warn(</w:t>
      </w:r>
      <w:proofErr w:type="spellStart"/>
      <w:r>
        <w:t>dead_code</w:t>
      </w:r>
      <w:proofErr w:type="spellEnd"/>
      <w:r>
        <w:t>)] on by default</w:t>
      </w:r>
    </w:p>
    <w:p w14:paraId="657A108D" w14:textId="77777777" w:rsidR="007A2B7A" w:rsidRDefault="00F719BB">
      <w:pPr>
        <w:pStyle w:val="CodeB"/>
      </w:pPr>
      <w:r>
        <w:t xml:space="preserve"> --&gt; </w:t>
      </w:r>
      <w:proofErr w:type="spellStart"/>
      <w:r>
        <w:t>src</w:t>
      </w:r>
      <w:proofErr w:type="spellEnd"/>
      <w:r>
        <w:t>/network/mod.rs:1:1</w:t>
      </w:r>
    </w:p>
    <w:p w14:paraId="16D9E13E" w14:textId="77777777" w:rsidR="007A2B7A" w:rsidRDefault="00F719BB">
      <w:pPr>
        <w:pStyle w:val="CodeB"/>
      </w:pPr>
      <w:r>
        <w:t xml:space="preserve">  |</w:t>
      </w:r>
    </w:p>
    <w:p w14:paraId="3FA2D034" w14:textId="77777777" w:rsidR="007A2B7A" w:rsidRDefault="00F719BB">
      <w:pPr>
        <w:pStyle w:val="CodeB"/>
      </w:pPr>
      <w:r>
        <w:t xml:space="preserve">1 | </w:t>
      </w:r>
      <w:proofErr w:type="spellStart"/>
      <w:r>
        <w:t>fn</w:t>
      </w:r>
      <w:proofErr w:type="spellEnd"/>
      <w:r>
        <w:t xml:space="preserve"> connect() {</w:t>
      </w:r>
    </w:p>
    <w:p w14:paraId="641A3C12" w14:textId="77777777" w:rsidR="007A2B7A" w:rsidRDefault="00F719BB">
      <w:pPr>
        <w:pStyle w:val="CodeB"/>
      </w:pPr>
      <w:r>
        <w:t xml:space="preserve">  | ^</w:t>
      </w:r>
    </w:p>
    <w:p w14:paraId="5D7F6EEE" w14:textId="77777777" w:rsidR="007A2B7A" w:rsidRDefault="007A2B7A">
      <w:pPr>
        <w:pStyle w:val="CodeB"/>
      </w:pPr>
    </w:p>
    <w:p w14:paraId="7CCF8BFB" w14:textId="77777777" w:rsidR="007A2B7A" w:rsidRDefault="00F719BB">
      <w:pPr>
        <w:pStyle w:val="CodeB"/>
      </w:pPr>
      <w:r>
        <w:t>warning: function is never used: `connect`, #[warn(</w:t>
      </w:r>
      <w:proofErr w:type="spellStart"/>
      <w:r>
        <w:t>dead_code</w:t>
      </w:r>
      <w:proofErr w:type="spellEnd"/>
      <w:r>
        <w:t>)] on by default</w:t>
      </w:r>
    </w:p>
    <w:p w14:paraId="413A0F20" w14:textId="77777777" w:rsidR="007A2B7A" w:rsidRDefault="00F719BB">
      <w:pPr>
        <w:pStyle w:val="CodeB"/>
      </w:pPr>
      <w:r>
        <w:lastRenderedPageBreak/>
        <w:t xml:space="preserve"> --&gt; </w:t>
      </w:r>
      <w:proofErr w:type="spellStart"/>
      <w:r>
        <w:t>src</w:t>
      </w:r>
      <w:proofErr w:type="spellEnd"/>
      <w:r>
        <w:t>/network/server.rs:1:1</w:t>
      </w:r>
    </w:p>
    <w:p w14:paraId="6B630AAD" w14:textId="77777777" w:rsidR="007A2B7A" w:rsidRDefault="00F719BB">
      <w:pPr>
        <w:pStyle w:val="CodeB"/>
      </w:pPr>
      <w:r>
        <w:t xml:space="preserve">  |</w:t>
      </w:r>
    </w:p>
    <w:p w14:paraId="519D76B3" w14:textId="77777777" w:rsidR="007A2B7A" w:rsidRDefault="00F719BB">
      <w:pPr>
        <w:pStyle w:val="CodeB"/>
      </w:pPr>
      <w:r>
        <w:t xml:space="preserve">1 | </w:t>
      </w:r>
      <w:proofErr w:type="spellStart"/>
      <w:r>
        <w:t>fn</w:t>
      </w:r>
      <w:proofErr w:type="spellEnd"/>
      <w:r>
        <w:t xml:space="preserve"> connect() {</w:t>
      </w:r>
    </w:p>
    <w:p w14:paraId="20DF8194" w14:textId="77777777" w:rsidR="007A2B7A" w:rsidRDefault="00F719BB">
      <w:pPr>
        <w:pStyle w:val="CodeC"/>
      </w:pPr>
      <w:r>
        <w:t xml:space="preserve">  | ^</w:t>
      </w:r>
    </w:p>
    <w:p w14:paraId="397AC85B" w14:textId="77777777" w:rsidR="007A2B7A" w:rsidRDefault="00F719BB">
      <w:pPr>
        <w:pStyle w:val="Body"/>
        <w:rPr>
          <w:rFonts w:eastAsia="Microsoft YaHei"/>
        </w:rPr>
      </w:pPr>
      <w:del w:id="462" w:author="AnneMarieW" w:date="2017-03-31T10:53:00Z">
        <w:r>
          <w:rPr>
            <w:rFonts w:eastAsia="Microsoft YaHei"/>
          </w:rPr>
          <w:delText>It</w:delText>
        </w:r>
      </w:del>
      <w:ins w:id="463" w:author="AnneMarieW" w:date="2017-03-31T10:53:00Z">
        <w:r>
          <w:rPr>
            <w:rFonts w:eastAsia="Microsoft YaHei"/>
          </w:rPr>
          <w:t>The code</w:t>
        </w:r>
      </w:ins>
      <w:r>
        <w:rPr>
          <w:rFonts w:eastAsia="Microsoft YaHei"/>
        </w:rPr>
        <w:t xml:space="preserve"> compiled, and the warning about </w:t>
      </w:r>
      <w:r>
        <w:rPr>
          <w:rStyle w:val="Literal"/>
        </w:rPr>
        <w:t>client::connect</w:t>
      </w:r>
      <w:r>
        <w:rPr>
          <w:rFonts w:eastAsia="Microsoft YaHei"/>
        </w:rPr>
        <w:t xml:space="preserve"> not being used is gone!</w:t>
      </w:r>
    </w:p>
    <w:p w14:paraId="366530BD" w14:textId="77777777" w:rsidR="007A2B7A" w:rsidRDefault="00F719BB">
      <w:pPr>
        <w:pStyle w:val="Body"/>
      </w:pPr>
      <w:r>
        <w:rPr>
          <w:rFonts w:eastAsia="Microsoft YaHei"/>
        </w:rPr>
        <w:t xml:space="preserve">Unused code warnings don’t always indicate that </w:t>
      </w:r>
      <w:del w:id="464" w:author="Carol Nichols" w:date="2017-06-01T15:25:00Z">
        <w:r>
          <w:rPr>
            <w:rFonts w:eastAsia="Microsoft YaHei"/>
            <w:highlight w:val="yellow"/>
          </w:rPr>
          <w:delText>something</w:delText>
        </w:r>
      </w:del>
      <w:ins w:id="465" w:author="Carol Nichols" w:date="2017-06-01T15:25:00Z">
        <w:r>
          <w:rPr>
            <w:rFonts w:eastAsia="Microsoft YaHei"/>
            <w:highlight w:val="yellow"/>
          </w:rPr>
          <w:t>an item in your code</w:t>
        </w:r>
      </w:ins>
      <w:r>
        <w:rPr>
          <w:rFonts w:eastAsia="Microsoft YaHei"/>
        </w:rPr>
        <w:t xml:space="preserve"> needs to be made public: if you </w:t>
      </w:r>
      <w:r>
        <w:rPr>
          <w:rStyle w:val="EmphasisItalic"/>
          <w:rFonts w:eastAsia="Microsoft YaHei"/>
        </w:rPr>
        <w:t>didn’t</w:t>
      </w:r>
      <w:r>
        <w:rPr>
          <w:rFonts w:eastAsia="Microsoft YaHei"/>
        </w:rPr>
        <w:t xml:space="preserve"> want these functions to be part of your public API, unused code warnings could be alerting you to code you no longer need</w:t>
      </w:r>
      <w:del w:id="466" w:author="Carol Nichols" w:date="2017-06-01T15:25:00Z">
        <w:r>
          <w:rPr>
            <w:rFonts w:eastAsia="Microsoft YaHei"/>
          </w:rPr>
          <w:delText>ed</w:delText>
        </w:r>
      </w:del>
      <w:r>
        <w:rPr>
          <w:rFonts w:eastAsia="Microsoft YaHei"/>
        </w:rPr>
        <w:t xml:space="preserve"> </w:t>
      </w:r>
      <w:del w:id="467" w:author="Carol Nichols" w:date="2017-06-01T15:25:00Z">
        <w:r>
          <w:rPr>
            <w:rFonts w:eastAsia="Microsoft YaHei"/>
          </w:rPr>
          <w:delText>and</w:delText>
        </w:r>
      </w:del>
      <w:ins w:id="468" w:author="Carol Nichols" w:date="2017-06-01T15:25:00Z">
        <w:r>
          <w:rPr>
            <w:rFonts w:eastAsia="Microsoft YaHei"/>
          </w:rPr>
          <w:t>that you</w:t>
        </w:r>
      </w:ins>
      <w:r>
        <w:rPr>
          <w:rFonts w:eastAsia="Microsoft YaHei"/>
        </w:rPr>
        <w:t xml:space="preserve"> can safely delete. They could also be alerting you to a bug</w:t>
      </w:r>
      <w:del w:id="469" w:author="AnneMarieW" w:date="2017-03-31T10:54:00Z">
        <w:r>
          <w:rPr>
            <w:rFonts w:eastAsia="Microsoft YaHei"/>
          </w:rPr>
          <w:delText>,</w:delText>
        </w:r>
      </w:del>
      <w:r>
        <w:rPr>
          <w:rFonts w:eastAsia="Microsoft YaHei"/>
        </w:rPr>
        <w:t xml:space="preserve"> if you had just accidentally removed all places within your library where this function is called.</w:t>
      </w:r>
    </w:p>
    <w:p w14:paraId="630B88CB" w14:textId="77777777" w:rsidR="007A2B7A" w:rsidRDefault="00F719BB">
      <w:pPr>
        <w:pStyle w:val="Body"/>
      </w:pPr>
      <w:ins w:id="470" w:author="AnneMarieW" w:date="2017-03-31T10:55:00Z">
        <w:r>
          <w:rPr>
            <w:rFonts w:eastAsia="Microsoft YaHei"/>
          </w:rPr>
          <w:t>But i</w:t>
        </w:r>
      </w:ins>
      <w:del w:id="471" w:author="AnneMarieW" w:date="2017-03-31T10:55:00Z">
        <w:r>
          <w:rPr>
            <w:rFonts w:eastAsia="Microsoft YaHei"/>
          </w:rPr>
          <w:delText>I</w:delText>
        </w:r>
      </w:del>
      <w:r>
        <w:rPr>
          <w:rFonts w:eastAsia="Microsoft YaHei"/>
        </w:rPr>
        <w:t xml:space="preserve">n </w:t>
      </w:r>
      <w:del w:id="472" w:author="AnneMarieW" w:date="2017-03-31T10:55:00Z">
        <w:r>
          <w:rPr>
            <w:rFonts w:eastAsia="Microsoft YaHei"/>
          </w:rPr>
          <w:delText>our</w:delText>
        </w:r>
      </w:del>
      <w:ins w:id="473" w:author="AnneMarieW" w:date="2017-03-31T10:55:00Z">
        <w:r>
          <w:rPr>
            <w:rFonts w:eastAsia="Microsoft YaHei"/>
          </w:rPr>
          <w:t>this</w:t>
        </w:r>
      </w:ins>
      <w:r>
        <w:rPr>
          <w:rFonts w:eastAsia="Microsoft YaHei"/>
        </w:rPr>
        <w:t xml:space="preserve"> case</w:t>
      </w:r>
      <w:del w:id="474" w:author="AnneMarieW" w:date="2017-03-31T10:55:00Z">
        <w:r>
          <w:rPr>
            <w:rFonts w:eastAsia="Microsoft YaHei"/>
          </w:rPr>
          <w:delText xml:space="preserve"> though</w:delText>
        </w:r>
      </w:del>
      <w:r>
        <w:rPr>
          <w:rFonts w:eastAsia="Microsoft YaHei"/>
        </w:rPr>
        <w:t xml:space="preserve">, we </w:t>
      </w:r>
      <w:r>
        <w:rPr>
          <w:rStyle w:val="EmphasisItalic"/>
          <w:rFonts w:eastAsia="Microsoft YaHei"/>
        </w:rPr>
        <w:t>do</w:t>
      </w:r>
      <w:r>
        <w:rPr>
          <w:rFonts w:eastAsia="Microsoft YaHei"/>
        </w:rPr>
        <w:t xml:space="preserve"> want the other two functions to be part of our crate’s public API, so let’s mark them as </w:t>
      </w:r>
      <w:r>
        <w:rPr>
          <w:rStyle w:val="Literal"/>
        </w:rPr>
        <w:t>pub</w:t>
      </w:r>
      <w:r>
        <w:rPr>
          <w:rFonts w:eastAsia="Microsoft YaHei"/>
        </w:rPr>
        <w:t xml:space="preserve"> as well </w:t>
      </w:r>
      <w:del w:id="475" w:author="Carol Nichols" w:date="2017-06-01T15:26:00Z">
        <w:r>
          <w:rPr>
            <w:rFonts w:eastAsia="Microsoft YaHei"/>
          </w:rPr>
          <w:delText xml:space="preserve">to try </w:delText>
        </w:r>
      </w:del>
      <w:r>
        <w:rPr>
          <w:rFonts w:eastAsia="Microsoft YaHei"/>
        </w:rPr>
        <w:t xml:space="preserve">to get rid of the remaining warnings. Modify </w:t>
      </w:r>
      <w:r>
        <w:rPr>
          <w:rStyle w:val="EmphasisItalic"/>
        </w:rPr>
        <w:t>src/network/mod.rs</w:t>
      </w:r>
      <w:r>
        <w:rPr>
          <w:rFonts w:eastAsia="Microsoft YaHei"/>
        </w:rPr>
        <w:t xml:space="preserve"> to </w:t>
      </w:r>
      <w:del w:id="476" w:author="AnneMarieW" w:date="2017-03-31T10:56:00Z">
        <w:r>
          <w:rPr>
            <w:rFonts w:eastAsia="Microsoft YaHei"/>
          </w:rPr>
          <w:delText>be</w:delText>
        </w:r>
      </w:del>
      <w:ins w:id="477" w:author="AnneMarieW" w:date="2017-03-31T10:56:00Z">
        <w:r>
          <w:rPr>
            <w:rFonts w:eastAsia="Microsoft YaHei"/>
          </w:rPr>
          <w:t>look like the following</w:t>
        </w:r>
      </w:ins>
      <w:r>
        <w:rPr>
          <w:rFonts w:eastAsia="Microsoft YaHei"/>
        </w:rPr>
        <w:t>:</w:t>
      </w:r>
    </w:p>
    <w:p w14:paraId="4C8BAE2F" w14:textId="77777777" w:rsidR="007A2B7A" w:rsidRDefault="00F719BB">
      <w:pPr>
        <w:pStyle w:val="ProductionDirective"/>
        <w:rPr>
          <w:rFonts w:eastAsia="Microsoft YaHei"/>
        </w:rPr>
      </w:pPr>
      <w:r>
        <w:rPr>
          <w:rFonts w:eastAsia="Microsoft YaHei"/>
        </w:rPr>
        <w:t>Filename: src/network/mod.rs</w:t>
      </w:r>
    </w:p>
    <w:p w14:paraId="25A62422" w14:textId="77777777" w:rsidR="007A2B7A" w:rsidRDefault="00F719BB">
      <w:pPr>
        <w:pStyle w:val="CodeA"/>
      </w:pPr>
      <w:r>
        <w:t xml:space="preserve">pub </w:t>
      </w:r>
      <w:proofErr w:type="spellStart"/>
      <w:r>
        <w:t>fn</w:t>
      </w:r>
      <w:proofErr w:type="spellEnd"/>
      <w:r>
        <w:t xml:space="preserve"> connect() {</w:t>
      </w:r>
    </w:p>
    <w:p w14:paraId="71C4E4C5" w14:textId="77777777" w:rsidR="007A2B7A" w:rsidRDefault="00F719BB">
      <w:pPr>
        <w:pStyle w:val="CodeB"/>
      </w:pPr>
      <w:r>
        <w:t>}</w:t>
      </w:r>
    </w:p>
    <w:p w14:paraId="29895127" w14:textId="77777777" w:rsidR="007A2B7A" w:rsidRDefault="007A2B7A">
      <w:pPr>
        <w:pStyle w:val="CodeB"/>
      </w:pPr>
    </w:p>
    <w:p w14:paraId="13FB1B1D" w14:textId="77777777" w:rsidR="007A2B7A" w:rsidRDefault="00F719BB">
      <w:pPr>
        <w:pStyle w:val="CodeC"/>
        <w:rPr>
          <w:rStyle w:val="HTMLCode"/>
          <w:rFonts w:ascii="Courier" w:hAnsi="Courier" w:cs="Times New Roman"/>
        </w:rPr>
      </w:pPr>
      <w:r>
        <w:t>mod server;</w:t>
      </w:r>
    </w:p>
    <w:p w14:paraId="234BE820" w14:textId="77777777" w:rsidR="007A2B7A" w:rsidRDefault="00F719BB">
      <w:pPr>
        <w:pStyle w:val="Body"/>
        <w:rPr>
          <w:rFonts w:eastAsia="Microsoft YaHei"/>
        </w:rPr>
      </w:pPr>
      <w:del w:id="478" w:author="AnneMarieW" w:date="2017-03-31T10:56:00Z">
        <w:r>
          <w:rPr>
            <w:rFonts w:eastAsia="Microsoft YaHei"/>
          </w:rPr>
          <w:delText>And</w:delText>
        </w:r>
      </w:del>
      <w:ins w:id="479" w:author="AnneMarieW" w:date="2017-03-31T10:56:00Z">
        <w:r>
          <w:rPr>
            <w:rFonts w:eastAsia="Microsoft YaHei"/>
          </w:rPr>
          <w:t>Then</w:t>
        </w:r>
      </w:ins>
      <w:r>
        <w:rPr>
          <w:rFonts w:eastAsia="Microsoft YaHei"/>
        </w:rPr>
        <w:t xml:space="preserve"> compile</w:t>
      </w:r>
      <w:ins w:id="480" w:author="AnneMarieW" w:date="2017-03-31T14:08:00Z">
        <w:r>
          <w:rPr>
            <w:rFonts w:eastAsia="Microsoft YaHei"/>
          </w:rPr>
          <w:t xml:space="preserve"> the code</w:t>
        </w:r>
      </w:ins>
      <w:r>
        <w:rPr>
          <w:rFonts w:eastAsia="Microsoft YaHei"/>
        </w:rPr>
        <w:t>:</w:t>
      </w:r>
    </w:p>
    <w:p w14:paraId="3214DD21" w14:textId="77777777" w:rsidR="007A2B7A" w:rsidRDefault="00F719BB">
      <w:pPr>
        <w:pStyle w:val="CodeA"/>
      </w:pPr>
      <w:r>
        <w:t>warning: function is never used: `connect`, #[warn(</w:t>
      </w:r>
      <w:proofErr w:type="spellStart"/>
      <w:r>
        <w:t>dead_code</w:t>
      </w:r>
      <w:proofErr w:type="spellEnd"/>
      <w:r>
        <w:t>)] on by default</w:t>
      </w:r>
    </w:p>
    <w:p w14:paraId="65741C18" w14:textId="77777777" w:rsidR="007A2B7A" w:rsidRDefault="00F719BB">
      <w:pPr>
        <w:pStyle w:val="CodeB"/>
      </w:pPr>
      <w:r>
        <w:t xml:space="preserve"> --&gt; </w:t>
      </w:r>
      <w:proofErr w:type="spellStart"/>
      <w:r>
        <w:t>src</w:t>
      </w:r>
      <w:proofErr w:type="spellEnd"/>
      <w:r>
        <w:t>/network/mod.rs:1:1</w:t>
      </w:r>
    </w:p>
    <w:p w14:paraId="3266AE25" w14:textId="77777777" w:rsidR="007A2B7A" w:rsidRDefault="00F719BB">
      <w:pPr>
        <w:pStyle w:val="CodeB"/>
      </w:pPr>
      <w:r>
        <w:t xml:space="preserve">  |</w:t>
      </w:r>
    </w:p>
    <w:p w14:paraId="28338AB9" w14:textId="77777777" w:rsidR="007A2B7A" w:rsidRDefault="00F719BB">
      <w:pPr>
        <w:pStyle w:val="CodeB"/>
      </w:pPr>
      <w:r>
        <w:t xml:space="preserve">1 | pub </w:t>
      </w:r>
      <w:proofErr w:type="spellStart"/>
      <w:r>
        <w:t>fn</w:t>
      </w:r>
      <w:proofErr w:type="spellEnd"/>
      <w:r>
        <w:t xml:space="preserve"> connect() {</w:t>
      </w:r>
    </w:p>
    <w:p w14:paraId="5C5DA768" w14:textId="77777777" w:rsidR="007A2B7A" w:rsidRDefault="00F719BB">
      <w:pPr>
        <w:pStyle w:val="CodeB"/>
      </w:pPr>
      <w:r>
        <w:t xml:space="preserve">  | ^</w:t>
      </w:r>
    </w:p>
    <w:p w14:paraId="0FEC3692" w14:textId="77777777" w:rsidR="007A2B7A" w:rsidRDefault="007A2B7A">
      <w:pPr>
        <w:pStyle w:val="CodeB"/>
      </w:pPr>
    </w:p>
    <w:p w14:paraId="73F64731" w14:textId="77777777" w:rsidR="007A2B7A" w:rsidRDefault="00F719BB">
      <w:pPr>
        <w:pStyle w:val="CodeB"/>
      </w:pPr>
      <w:r>
        <w:t>warning: function is never used: `connect`, #[warn(</w:t>
      </w:r>
      <w:proofErr w:type="spellStart"/>
      <w:r>
        <w:t>dead_code</w:t>
      </w:r>
      <w:proofErr w:type="spellEnd"/>
      <w:r>
        <w:t>)] on by default</w:t>
      </w:r>
    </w:p>
    <w:p w14:paraId="4A161FEE" w14:textId="77777777" w:rsidR="007A2B7A" w:rsidRDefault="00F719BB">
      <w:pPr>
        <w:pStyle w:val="CodeB"/>
      </w:pPr>
      <w:r>
        <w:t xml:space="preserve"> --&gt; </w:t>
      </w:r>
      <w:proofErr w:type="spellStart"/>
      <w:r>
        <w:t>src</w:t>
      </w:r>
      <w:proofErr w:type="spellEnd"/>
      <w:r>
        <w:t>/network/server.rs:1:1</w:t>
      </w:r>
    </w:p>
    <w:p w14:paraId="4DD3D47D" w14:textId="77777777" w:rsidR="007A2B7A" w:rsidRDefault="00F719BB">
      <w:pPr>
        <w:pStyle w:val="CodeB"/>
      </w:pPr>
      <w:r>
        <w:t xml:space="preserve">  |</w:t>
      </w:r>
    </w:p>
    <w:p w14:paraId="528B8FE2" w14:textId="77777777" w:rsidR="007A2B7A" w:rsidRDefault="00F719BB">
      <w:pPr>
        <w:pStyle w:val="CodeB"/>
      </w:pPr>
      <w:r>
        <w:t xml:space="preserve">1 | </w:t>
      </w:r>
      <w:proofErr w:type="spellStart"/>
      <w:r>
        <w:t>fn</w:t>
      </w:r>
      <w:proofErr w:type="spellEnd"/>
      <w:r>
        <w:t xml:space="preserve"> connect() {</w:t>
      </w:r>
    </w:p>
    <w:p w14:paraId="4F1BAE16" w14:textId="77777777" w:rsidR="007A2B7A" w:rsidRDefault="00F719BB">
      <w:pPr>
        <w:pStyle w:val="CodeC"/>
      </w:pPr>
      <w:r>
        <w:t xml:space="preserve">  | ^</w:t>
      </w:r>
    </w:p>
    <w:p w14:paraId="73F26BCA" w14:textId="77777777" w:rsidR="007A2B7A" w:rsidRDefault="00F719BB">
      <w:pPr>
        <w:pStyle w:val="Body"/>
        <w:rPr>
          <w:rFonts w:eastAsia="Microsoft YaHei"/>
        </w:rPr>
      </w:pPr>
      <w:r>
        <w:rPr>
          <w:rFonts w:eastAsia="Microsoft YaHei"/>
        </w:rPr>
        <w:t>Hmmm, we’re still getting an unused function warning</w:t>
      </w:r>
      <w:ins w:id="481" w:author="AnneMarieW" w:date="2017-03-31T14:08:00Z">
        <w:r>
          <w:rPr>
            <w:rFonts w:eastAsia="Microsoft YaHei"/>
          </w:rPr>
          <w:t>,</w:t>
        </w:r>
      </w:ins>
      <w:r>
        <w:rPr>
          <w:rFonts w:eastAsia="Microsoft YaHei"/>
        </w:rPr>
        <w:t xml:space="preserve"> even though </w:t>
      </w:r>
      <w:r>
        <w:rPr>
          <w:rStyle w:val="Literal"/>
        </w:rPr>
        <w:t>network::connect</w:t>
      </w:r>
      <w:r>
        <w:rPr>
          <w:rFonts w:eastAsia="Microsoft YaHei"/>
        </w:rPr>
        <w:t xml:space="preserve"> is set to </w:t>
      </w:r>
      <w:r>
        <w:rPr>
          <w:rStyle w:val="Literal"/>
        </w:rPr>
        <w:t>pub</w:t>
      </w:r>
      <w:r>
        <w:rPr>
          <w:rFonts w:eastAsia="Microsoft YaHei"/>
        </w:rPr>
        <w:t>. Th</w:t>
      </w:r>
      <w:del w:id="482" w:author="AnneMarieW" w:date="2017-03-31T10:57:00Z">
        <w:r>
          <w:rPr>
            <w:rFonts w:eastAsia="Microsoft YaHei"/>
          </w:rPr>
          <w:delText>is is becaus</w:delText>
        </w:r>
      </w:del>
      <w:r>
        <w:rPr>
          <w:rFonts w:eastAsia="Microsoft YaHei"/>
        </w:rPr>
        <w:t>e</w:t>
      </w:r>
      <w:ins w:id="483" w:author="AnneMarieW" w:date="2017-03-31T10:57:00Z">
        <w:r>
          <w:rPr>
            <w:rFonts w:eastAsia="Microsoft YaHei"/>
          </w:rPr>
          <w:t xml:space="preserve"> reason is that</w:t>
        </w:r>
      </w:ins>
      <w:r>
        <w:rPr>
          <w:rFonts w:eastAsia="Microsoft YaHei"/>
        </w:rPr>
        <w:t xml:space="preserve"> the function is public within the module, but the </w:t>
      </w:r>
      <w:r>
        <w:rPr>
          <w:rStyle w:val="Literal"/>
        </w:rPr>
        <w:t>network</w:t>
      </w:r>
      <w:r>
        <w:rPr>
          <w:rFonts w:eastAsia="Microsoft YaHei"/>
        </w:rPr>
        <w:t xml:space="preserve"> module that the function resides in is not public. We’re working from the interior of the library out this </w:t>
      </w:r>
      <w:r>
        <w:rPr>
          <w:rFonts w:eastAsia="Microsoft YaHei"/>
        </w:rPr>
        <w:lastRenderedPageBreak/>
        <w:t>time, where</w:t>
      </w:r>
      <w:ins w:id="484" w:author="janelle" w:date="2017-05-16T17:28:00Z">
        <w:r>
          <w:rPr>
            <w:rFonts w:eastAsia="Microsoft YaHei"/>
          </w:rPr>
          <w:t>as</w:t>
        </w:r>
      </w:ins>
      <w:r>
        <w:rPr>
          <w:rFonts w:eastAsia="Microsoft YaHei"/>
        </w:rPr>
        <w:t xml:space="preserve"> with </w:t>
      </w:r>
      <w:r>
        <w:rPr>
          <w:rStyle w:val="Literal"/>
        </w:rPr>
        <w:t>client::connect</w:t>
      </w:r>
      <w:r>
        <w:rPr>
          <w:rFonts w:eastAsia="Microsoft YaHei"/>
        </w:rPr>
        <w:t xml:space="preserve"> we worked from the outside in. We need to change </w:t>
      </w:r>
      <w:r>
        <w:rPr>
          <w:rStyle w:val="EmphasisItalic"/>
        </w:rPr>
        <w:t>src/lib.rs</w:t>
      </w:r>
      <w:r>
        <w:rPr>
          <w:rFonts w:eastAsia="Microsoft YaHei"/>
        </w:rPr>
        <w:t xml:space="preserve"> to make </w:t>
      </w:r>
      <w:r>
        <w:rPr>
          <w:rStyle w:val="Literal"/>
        </w:rPr>
        <w:t>network</w:t>
      </w:r>
      <w:r>
        <w:rPr>
          <w:rFonts w:eastAsia="Microsoft YaHei"/>
        </w:rPr>
        <w:t xml:space="preserve"> public too</w:t>
      </w:r>
      <w:ins w:id="485" w:author="AnneMarieW" w:date="2017-03-31T10:57:00Z">
        <w:r>
          <w:rPr>
            <w:rFonts w:eastAsia="Microsoft YaHei"/>
          </w:rPr>
          <w:t>, like so</w:t>
        </w:r>
      </w:ins>
      <w:r>
        <w:rPr>
          <w:rFonts w:eastAsia="Microsoft YaHei"/>
        </w:rPr>
        <w:t>:</w:t>
      </w:r>
    </w:p>
    <w:p w14:paraId="361E1081" w14:textId="77777777" w:rsidR="007A2B7A" w:rsidRDefault="00F719BB">
      <w:pPr>
        <w:pStyle w:val="ProductionDirective"/>
        <w:rPr>
          <w:rFonts w:eastAsia="Microsoft YaHei"/>
        </w:rPr>
      </w:pPr>
      <w:r>
        <w:rPr>
          <w:rFonts w:eastAsia="Microsoft YaHei"/>
        </w:rPr>
        <w:t>Filename: src/lib.rs</w:t>
      </w:r>
    </w:p>
    <w:p w14:paraId="3A6C02E6" w14:textId="77777777" w:rsidR="007A2B7A" w:rsidRDefault="00F719BB">
      <w:pPr>
        <w:pStyle w:val="CodeA"/>
      </w:pPr>
      <w:r>
        <w:t>pub mod client;</w:t>
      </w:r>
    </w:p>
    <w:p w14:paraId="5CB809D2" w14:textId="77777777" w:rsidR="007A2B7A" w:rsidRDefault="007A2B7A">
      <w:pPr>
        <w:pStyle w:val="CodeB"/>
      </w:pPr>
    </w:p>
    <w:p w14:paraId="1B5D9615" w14:textId="77777777" w:rsidR="007A2B7A" w:rsidRDefault="00F719BB">
      <w:pPr>
        <w:pStyle w:val="CodeC"/>
      </w:pPr>
      <w:r>
        <w:t>pub mod network;</w:t>
      </w:r>
    </w:p>
    <w:p w14:paraId="70536078" w14:textId="77777777" w:rsidR="007A2B7A" w:rsidRDefault="00F719BB">
      <w:pPr>
        <w:pStyle w:val="Body"/>
        <w:rPr>
          <w:rFonts w:eastAsia="Microsoft YaHei"/>
        </w:rPr>
      </w:pPr>
      <w:r>
        <w:rPr>
          <w:rFonts w:eastAsia="Microsoft YaHei"/>
        </w:rPr>
        <w:t xml:space="preserve">Now </w:t>
      </w:r>
      <w:del w:id="486" w:author="AnneMarieW" w:date="2017-03-31T10:58:00Z">
        <w:r>
          <w:rPr>
            <w:rFonts w:eastAsia="Microsoft YaHei"/>
          </w:rPr>
          <w:delText>if</w:delText>
        </w:r>
      </w:del>
      <w:ins w:id="487" w:author="AnneMarieW" w:date="2017-03-31T10:58:00Z">
        <w:r>
          <w:rPr>
            <w:rFonts w:eastAsia="Microsoft YaHei"/>
          </w:rPr>
          <w:t>when</w:t>
        </w:r>
      </w:ins>
      <w:r>
        <w:rPr>
          <w:rFonts w:eastAsia="Microsoft YaHei"/>
        </w:rPr>
        <w:t xml:space="preserve"> we compile, that warning is gone:</w:t>
      </w:r>
    </w:p>
    <w:p w14:paraId="49A8C850" w14:textId="77777777" w:rsidR="007A2B7A" w:rsidRDefault="00F719BB">
      <w:pPr>
        <w:pStyle w:val="CodeA"/>
      </w:pPr>
      <w:r>
        <w:t>warning: function is never used: `connect`, #[warn(</w:t>
      </w:r>
      <w:proofErr w:type="spellStart"/>
      <w:r>
        <w:t>dead_code</w:t>
      </w:r>
      <w:proofErr w:type="spellEnd"/>
      <w:r>
        <w:t>)] on by default</w:t>
      </w:r>
    </w:p>
    <w:p w14:paraId="6B19947B" w14:textId="77777777" w:rsidR="007A2B7A" w:rsidRDefault="00F719BB">
      <w:pPr>
        <w:pStyle w:val="CodeB"/>
      </w:pPr>
      <w:r>
        <w:t xml:space="preserve"> --&gt; </w:t>
      </w:r>
      <w:proofErr w:type="spellStart"/>
      <w:r>
        <w:t>src</w:t>
      </w:r>
      <w:proofErr w:type="spellEnd"/>
      <w:r>
        <w:t>/network/server.rs:1:1</w:t>
      </w:r>
    </w:p>
    <w:p w14:paraId="4F621058" w14:textId="77777777" w:rsidR="007A2B7A" w:rsidRDefault="00F719BB">
      <w:pPr>
        <w:pStyle w:val="CodeB"/>
      </w:pPr>
      <w:r>
        <w:t xml:space="preserve">  |</w:t>
      </w:r>
    </w:p>
    <w:p w14:paraId="0019DBE9" w14:textId="77777777" w:rsidR="007A2B7A" w:rsidRDefault="00F719BB">
      <w:pPr>
        <w:pStyle w:val="CodeB"/>
      </w:pPr>
      <w:r>
        <w:t xml:space="preserve">1 | </w:t>
      </w:r>
      <w:proofErr w:type="spellStart"/>
      <w:r>
        <w:t>fn</w:t>
      </w:r>
      <w:proofErr w:type="spellEnd"/>
      <w:r>
        <w:t xml:space="preserve"> connect() {</w:t>
      </w:r>
    </w:p>
    <w:p w14:paraId="7B16283F" w14:textId="77777777" w:rsidR="007A2B7A" w:rsidRDefault="00F719BB">
      <w:pPr>
        <w:pStyle w:val="CodeC"/>
      </w:pPr>
      <w:r>
        <w:t xml:space="preserve">  | ^</w:t>
      </w:r>
    </w:p>
    <w:p w14:paraId="1C12F858" w14:textId="77777777" w:rsidR="007A2B7A" w:rsidRDefault="00F719BB">
      <w:pPr>
        <w:pStyle w:val="Body"/>
        <w:rPr>
          <w:rFonts w:eastAsia="Microsoft YaHei"/>
        </w:rPr>
      </w:pPr>
      <w:r>
        <w:rPr>
          <w:rFonts w:eastAsia="Microsoft YaHei"/>
        </w:rPr>
        <w:t xml:space="preserve">Only one warning </w:t>
      </w:r>
      <w:ins w:id="488" w:author="AnneMarieW" w:date="2017-03-31T10:58:00Z">
        <w:r>
          <w:rPr>
            <w:rFonts w:eastAsia="Microsoft YaHei"/>
          </w:rPr>
          <w:t xml:space="preserve">is </w:t>
        </w:r>
      </w:ins>
      <w:r>
        <w:rPr>
          <w:rFonts w:eastAsia="Microsoft YaHei"/>
        </w:rPr>
        <w:t>left! Try to fix this one on your own!</w:t>
      </w:r>
    </w:p>
    <w:p w14:paraId="1ECE0809" w14:textId="77777777" w:rsidR="007A2B7A" w:rsidRDefault="00F719BB">
      <w:pPr>
        <w:pStyle w:val="HeadB"/>
        <w:rPr>
          <w:sz w:val="27"/>
          <w:szCs w:val="27"/>
        </w:rPr>
      </w:pPr>
      <w:bookmarkStart w:id="489" w:name="privacy-rules"/>
      <w:bookmarkStart w:id="490" w:name="_Toc478551201"/>
      <w:bookmarkStart w:id="491" w:name="__RefHeading___Toc8725_1631704520"/>
      <w:bookmarkEnd w:id="489"/>
      <w:bookmarkEnd w:id="490"/>
      <w:bookmarkEnd w:id="491"/>
      <w:r>
        <w:t>Privacy Rules</w:t>
      </w:r>
    </w:p>
    <w:p w14:paraId="6117005C" w14:textId="77777777" w:rsidR="007A2B7A" w:rsidRDefault="00F719BB">
      <w:pPr>
        <w:pStyle w:val="Body"/>
        <w:rPr>
          <w:rFonts w:eastAsia="Microsoft YaHei"/>
        </w:rPr>
      </w:pPr>
      <w:r>
        <w:rPr>
          <w:rFonts w:eastAsia="Microsoft YaHei"/>
        </w:rPr>
        <w:t>Overall, these are the rules for item visibility:</w:t>
      </w:r>
    </w:p>
    <w:p w14:paraId="4A75A103" w14:textId="77777777" w:rsidR="007A2B7A" w:rsidRDefault="00F719BB">
      <w:pPr>
        <w:pStyle w:val="NumListA"/>
        <w:rPr>
          <w:rFonts w:eastAsia="Microsoft YaHei"/>
        </w:rPr>
      </w:pPr>
      <w:r>
        <w:rPr>
          <w:rFonts w:eastAsia="Microsoft YaHei"/>
        </w:rPr>
        <w:t>If an item is public, it can be accessed through any of its parent modules.</w:t>
      </w:r>
    </w:p>
    <w:p w14:paraId="1DAED6E5" w14:textId="77777777" w:rsidR="007A2B7A" w:rsidRDefault="00F719BB">
      <w:pPr>
        <w:pStyle w:val="NumListC"/>
        <w:rPr>
          <w:rFonts w:eastAsia="Microsoft YaHei"/>
        </w:rPr>
      </w:pPr>
      <w:r>
        <w:rPr>
          <w:rFonts w:eastAsia="Microsoft YaHei"/>
        </w:rPr>
        <w:t xml:space="preserve">If an item is private, it </w:t>
      </w:r>
      <w:ins w:id="492" w:author="AnneMarieW" w:date="2017-03-31T11:07:00Z">
        <w:r>
          <w:rPr>
            <w:rFonts w:eastAsia="Microsoft YaHei"/>
          </w:rPr>
          <w:t>can</w:t>
        </w:r>
      </w:ins>
      <w:del w:id="493" w:author="AnneMarieW" w:date="2017-03-31T11:07:00Z">
        <w:r>
          <w:rPr>
            <w:rFonts w:eastAsia="Microsoft YaHei"/>
          </w:rPr>
          <w:delText>may</w:delText>
        </w:r>
      </w:del>
      <w:r>
        <w:rPr>
          <w:rFonts w:eastAsia="Microsoft YaHei"/>
        </w:rPr>
        <w:t xml:space="preserve"> be accessed only by </w:t>
      </w:r>
      <w:ins w:id="494" w:author="Carol Nichols" w:date="2017-08-05T18:19:00Z">
        <w:r w:rsidR="00062427" w:rsidRPr="00062427">
          <w:rPr>
            <w:rFonts w:eastAsia="Microsoft YaHei"/>
          </w:rPr>
          <w:t>its immediate parent module and any of the parent’s child modules.</w:t>
        </w:r>
      </w:ins>
      <w:del w:id="495" w:author="Carol Nichols" w:date="2017-08-05T18:19:00Z">
        <w:r w:rsidDel="00062427">
          <w:rPr>
            <w:rFonts w:eastAsia="Microsoft YaHei"/>
          </w:rPr>
          <w:delText>the current module and its child modules.</w:delText>
        </w:r>
      </w:del>
    </w:p>
    <w:p w14:paraId="5776CAC2" w14:textId="77777777" w:rsidR="007A2B7A" w:rsidRDefault="00F719BB">
      <w:pPr>
        <w:pStyle w:val="HeadB"/>
        <w:rPr>
          <w:sz w:val="27"/>
          <w:szCs w:val="27"/>
        </w:rPr>
      </w:pPr>
      <w:bookmarkStart w:id="496" w:name="privacy-examples"/>
      <w:bookmarkStart w:id="497" w:name="_Toc478551202"/>
      <w:bookmarkStart w:id="498" w:name="__RefHeading___Toc8727_1631704520"/>
      <w:bookmarkEnd w:id="496"/>
      <w:bookmarkEnd w:id="497"/>
      <w:bookmarkEnd w:id="498"/>
      <w:r>
        <w:t>Privacy Examples</w:t>
      </w:r>
    </w:p>
    <w:p w14:paraId="034D5DD4" w14:textId="77777777" w:rsidR="007A2B7A" w:rsidRDefault="00F719BB">
      <w:pPr>
        <w:pStyle w:val="BodyFirst"/>
        <w:rPr>
          <w:rFonts w:eastAsia="Microsoft YaHei"/>
        </w:rPr>
      </w:pPr>
      <w:r>
        <w:rPr>
          <w:rFonts w:eastAsia="Microsoft YaHei"/>
        </w:rPr>
        <w:t xml:space="preserve">Let’s look at a few more </w:t>
      </w:r>
      <w:ins w:id="499" w:author="AnneMarieW" w:date="2017-03-31T11:07:00Z">
        <w:r>
          <w:rPr>
            <w:rFonts w:eastAsia="Microsoft YaHei"/>
          </w:rPr>
          <w:t xml:space="preserve">privacy </w:t>
        </w:r>
      </w:ins>
      <w:r>
        <w:rPr>
          <w:rFonts w:eastAsia="Microsoft YaHei"/>
        </w:rPr>
        <w:t xml:space="preserve">examples to get some practice. Create a new library project and enter the code in Listing 7-5 into your new project’s </w:t>
      </w:r>
      <w:proofErr w:type="spellStart"/>
      <w:r>
        <w:rPr>
          <w:rStyle w:val="EmphasisItalic"/>
        </w:rPr>
        <w:t>src</w:t>
      </w:r>
      <w:proofErr w:type="spellEnd"/>
      <w:r>
        <w:rPr>
          <w:rStyle w:val="EmphasisItalic"/>
        </w:rPr>
        <w:t>/lib.rs</w:t>
      </w:r>
      <w:r>
        <w:rPr>
          <w:rFonts w:eastAsia="Microsoft YaHei"/>
        </w:rPr>
        <w:t>:</w:t>
      </w:r>
    </w:p>
    <w:p w14:paraId="4A155054" w14:textId="77777777" w:rsidR="007A2B7A" w:rsidRDefault="00F719BB">
      <w:pPr>
        <w:pStyle w:val="ProductionDirective"/>
        <w:rPr>
          <w:rFonts w:eastAsia="Microsoft YaHei"/>
        </w:rPr>
      </w:pPr>
      <w:r>
        <w:rPr>
          <w:rFonts w:eastAsia="Microsoft YaHei"/>
        </w:rPr>
        <w:t>Filename: src/lib.rs</w:t>
      </w:r>
    </w:p>
    <w:p w14:paraId="2EB776D8" w14:textId="77777777" w:rsidR="007A2B7A" w:rsidRDefault="00F719BB">
      <w:pPr>
        <w:pStyle w:val="CodeA"/>
      </w:pPr>
      <w:r>
        <w:t>mod outermost {</w:t>
      </w:r>
    </w:p>
    <w:p w14:paraId="4F56FC28" w14:textId="77777777" w:rsidR="007A2B7A" w:rsidRDefault="00F719BB">
      <w:pPr>
        <w:pStyle w:val="CodeB"/>
      </w:pPr>
      <w:r>
        <w:t xml:space="preserve">    pub </w:t>
      </w:r>
      <w:proofErr w:type="spellStart"/>
      <w:r>
        <w:t>fn</w:t>
      </w:r>
      <w:proofErr w:type="spellEnd"/>
      <w:r>
        <w:t xml:space="preserve"> </w:t>
      </w:r>
      <w:proofErr w:type="spellStart"/>
      <w:r>
        <w:t>middle_function</w:t>
      </w:r>
      <w:proofErr w:type="spellEnd"/>
      <w:r>
        <w:t>() {}</w:t>
      </w:r>
    </w:p>
    <w:p w14:paraId="57147381" w14:textId="77777777" w:rsidR="007A2B7A" w:rsidRDefault="007A2B7A">
      <w:pPr>
        <w:pStyle w:val="CodeB"/>
      </w:pPr>
    </w:p>
    <w:p w14:paraId="46A0080F" w14:textId="77777777" w:rsidR="007A2B7A" w:rsidRDefault="00F719BB">
      <w:pPr>
        <w:pStyle w:val="CodeB"/>
      </w:pPr>
      <w:r>
        <w:t xml:space="preserve">    </w:t>
      </w:r>
      <w:proofErr w:type="spellStart"/>
      <w:r>
        <w:t>fn</w:t>
      </w:r>
      <w:proofErr w:type="spellEnd"/>
      <w:r>
        <w:t xml:space="preserve"> </w:t>
      </w:r>
      <w:proofErr w:type="spellStart"/>
      <w:r>
        <w:t>middle_secret_function</w:t>
      </w:r>
      <w:proofErr w:type="spellEnd"/>
      <w:r>
        <w:t>() {}</w:t>
      </w:r>
    </w:p>
    <w:p w14:paraId="04620C62" w14:textId="77777777" w:rsidR="007A2B7A" w:rsidRDefault="007A2B7A">
      <w:pPr>
        <w:pStyle w:val="CodeB"/>
      </w:pPr>
    </w:p>
    <w:p w14:paraId="4081B26A" w14:textId="77777777" w:rsidR="007A2B7A" w:rsidRDefault="00F719BB">
      <w:pPr>
        <w:pStyle w:val="CodeB"/>
      </w:pPr>
      <w:r>
        <w:t xml:space="preserve">    mod inside {</w:t>
      </w:r>
    </w:p>
    <w:p w14:paraId="4AA669CB" w14:textId="77777777" w:rsidR="007A2B7A" w:rsidRDefault="00F719BB">
      <w:pPr>
        <w:pStyle w:val="CodeB"/>
      </w:pPr>
      <w:r>
        <w:t xml:space="preserve">        pub </w:t>
      </w:r>
      <w:proofErr w:type="spellStart"/>
      <w:r>
        <w:t>fn</w:t>
      </w:r>
      <w:proofErr w:type="spellEnd"/>
      <w:r>
        <w:t xml:space="preserve"> </w:t>
      </w:r>
      <w:proofErr w:type="spellStart"/>
      <w:r>
        <w:t>inner_function</w:t>
      </w:r>
      <w:proofErr w:type="spellEnd"/>
      <w:r>
        <w:t>() {}</w:t>
      </w:r>
    </w:p>
    <w:p w14:paraId="6D35700D" w14:textId="77777777" w:rsidR="007A2B7A" w:rsidRDefault="007A2B7A">
      <w:pPr>
        <w:pStyle w:val="CodeB"/>
      </w:pPr>
    </w:p>
    <w:p w14:paraId="3618A4B9" w14:textId="77777777" w:rsidR="007A2B7A" w:rsidRDefault="00F719BB">
      <w:pPr>
        <w:pStyle w:val="CodeB"/>
      </w:pPr>
      <w:r>
        <w:t xml:space="preserve">        </w:t>
      </w:r>
      <w:proofErr w:type="spellStart"/>
      <w:r>
        <w:t>fn</w:t>
      </w:r>
      <w:proofErr w:type="spellEnd"/>
      <w:r>
        <w:t xml:space="preserve"> </w:t>
      </w:r>
      <w:proofErr w:type="spellStart"/>
      <w:r>
        <w:t>secret_function</w:t>
      </w:r>
      <w:proofErr w:type="spellEnd"/>
      <w:r>
        <w:t>() {}</w:t>
      </w:r>
    </w:p>
    <w:p w14:paraId="6A742CBD" w14:textId="77777777" w:rsidR="007A2B7A" w:rsidRDefault="00F719BB">
      <w:pPr>
        <w:pStyle w:val="CodeB"/>
      </w:pPr>
      <w:r>
        <w:lastRenderedPageBreak/>
        <w:t xml:space="preserve">    }</w:t>
      </w:r>
    </w:p>
    <w:p w14:paraId="05E53F35" w14:textId="77777777" w:rsidR="007A2B7A" w:rsidRDefault="00F719BB">
      <w:pPr>
        <w:pStyle w:val="CodeB"/>
      </w:pPr>
      <w:r>
        <w:t>}</w:t>
      </w:r>
    </w:p>
    <w:p w14:paraId="46B680FC" w14:textId="77777777" w:rsidR="007A2B7A" w:rsidRDefault="007A2B7A">
      <w:pPr>
        <w:pStyle w:val="CodeB"/>
      </w:pPr>
    </w:p>
    <w:p w14:paraId="627F2E3E" w14:textId="77777777" w:rsidR="007A2B7A" w:rsidRDefault="00F719BB">
      <w:pPr>
        <w:pStyle w:val="CodeB"/>
      </w:pPr>
      <w:proofErr w:type="spellStart"/>
      <w:r>
        <w:t>fn</w:t>
      </w:r>
      <w:proofErr w:type="spellEnd"/>
      <w:r>
        <w:t xml:space="preserve"> </w:t>
      </w:r>
      <w:proofErr w:type="spellStart"/>
      <w:r>
        <w:t>try_me</w:t>
      </w:r>
      <w:proofErr w:type="spellEnd"/>
      <w:r>
        <w:t>() {</w:t>
      </w:r>
    </w:p>
    <w:p w14:paraId="441DF38A" w14:textId="77777777" w:rsidR="007A2B7A" w:rsidRDefault="00F719BB">
      <w:pPr>
        <w:pStyle w:val="CodeB"/>
      </w:pPr>
      <w:r>
        <w:t xml:space="preserve">    outermost::</w:t>
      </w:r>
      <w:proofErr w:type="spellStart"/>
      <w:r>
        <w:t>middle_function</w:t>
      </w:r>
      <w:proofErr w:type="spellEnd"/>
      <w:r>
        <w:t>();</w:t>
      </w:r>
    </w:p>
    <w:p w14:paraId="4C14C801" w14:textId="77777777" w:rsidR="007A2B7A" w:rsidRDefault="00F719BB">
      <w:pPr>
        <w:pStyle w:val="CodeB"/>
      </w:pPr>
      <w:r>
        <w:t xml:space="preserve">    outermost::</w:t>
      </w:r>
      <w:proofErr w:type="spellStart"/>
      <w:r>
        <w:t>middle_secret_function</w:t>
      </w:r>
      <w:proofErr w:type="spellEnd"/>
      <w:r>
        <w:t>();</w:t>
      </w:r>
    </w:p>
    <w:p w14:paraId="5449A428" w14:textId="77777777" w:rsidR="007A2B7A" w:rsidRDefault="00F719BB">
      <w:pPr>
        <w:pStyle w:val="CodeB"/>
      </w:pPr>
      <w:r>
        <w:t xml:space="preserve">    outermost::inside::</w:t>
      </w:r>
      <w:proofErr w:type="spellStart"/>
      <w:r>
        <w:t>inner_function</w:t>
      </w:r>
      <w:proofErr w:type="spellEnd"/>
      <w:r>
        <w:t>();</w:t>
      </w:r>
    </w:p>
    <w:p w14:paraId="282B6B8C" w14:textId="77777777" w:rsidR="007A2B7A" w:rsidRDefault="00F719BB">
      <w:pPr>
        <w:pStyle w:val="CodeB"/>
      </w:pPr>
      <w:r>
        <w:t xml:space="preserve">    outermost::inside::</w:t>
      </w:r>
      <w:proofErr w:type="spellStart"/>
      <w:r>
        <w:t>secret_function</w:t>
      </w:r>
      <w:proofErr w:type="spellEnd"/>
      <w:r>
        <w:t>();</w:t>
      </w:r>
    </w:p>
    <w:p w14:paraId="24C9AB9C" w14:textId="77777777" w:rsidR="007A2B7A" w:rsidRDefault="00F719BB">
      <w:pPr>
        <w:pStyle w:val="CodeC"/>
      </w:pPr>
      <w:r>
        <w:t>}</w:t>
      </w:r>
    </w:p>
    <w:p w14:paraId="67C939AA" w14:textId="77777777" w:rsidR="007A2B7A" w:rsidRDefault="00F719BB">
      <w:pPr>
        <w:pStyle w:val="Caption"/>
      </w:pPr>
      <w:r>
        <w:t>Listing 7-5: Examples of private and public functions, some of which are incorrect</w:t>
      </w:r>
    </w:p>
    <w:p w14:paraId="2DB61F3A" w14:textId="77777777" w:rsidR="007A2B7A" w:rsidRDefault="00F719BB">
      <w:pPr>
        <w:pStyle w:val="Body"/>
        <w:rPr>
          <w:rFonts w:eastAsia="Microsoft YaHei"/>
        </w:rPr>
      </w:pPr>
      <w:r>
        <w:rPr>
          <w:rFonts w:eastAsia="Microsoft YaHei"/>
        </w:rPr>
        <w:t>Before you try to compile this code, make a guess about which lines in</w:t>
      </w:r>
      <w:ins w:id="500" w:author="AnneMarieW" w:date="2017-03-31T11:08:00Z">
        <w:r>
          <w:rPr>
            <w:rFonts w:eastAsia="Microsoft YaHei"/>
          </w:rPr>
          <w:t xml:space="preserve"> the</w:t>
        </w:r>
      </w:ins>
      <w:r>
        <w:rPr>
          <w:rFonts w:eastAsia="Microsoft YaHei"/>
        </w:rPr>
        <w:t xml:space="preserve"> </w:t>
      </w:r>
      <w:proofErr w:type="spellStart"/>
      <w:r>
        <w:rPr>
          <w:rStyle w:val="Literal"/>
        </w:rPr>
        <w:t>try_me</w:t>
      </w:r>
      <w:proofErr w:type="spellEnd"/>
      <w:r>
        <w:rPr>
          <w:rStyle w:val="Literal"/>
        </w:rPr>
        <w:t xml:space="preserve"> </w:t>
      </w:r>
      <w:r>
        <w:rPr>
          <w:rFonts w:eastAsia="Microsoft YaHei"/>
        </w:rPr>
        <w:t>function will have errors. Then</w:t>
      </w:r>
      <w:ins w:id="501" w:author="AnneMarieW" w:date="2017-03-31T11:12:00Z">
        <w:r>
          <w:rPr>
            <w:rFonts w:eastAsia="Microsoft YaHei"/>
          </w:rPr>
          <w:t>,</w:t>
        </w:r>
      </w:ins>
      <w:r>
        <w:rPr>
          <w:rFonts w:eastAsia="Microsoft YaHei"/>
        </w:rPr>
        <w:t xml:space="preserve"> try compiling </w:t>
      </w:r>
      <w:ins w:id="502" w:author="AnneMarieW" w:date="2017-03-31T11:12:00Z">
        <w:r>
          <w:rPr>
            <w:rFonts w:eastAsia="Microsoft YaHei"/>
          </w:rPr>
          <w:t xml:space="preserve">the code </w:t>
        </w:r>
      </w:ins>
      <w:r>
        <w:rPr>
          <w:rFonts w:eastAsia="Microsoft YaHei"/>
        </w:rPr>
        <w:t xml:space="preserve">to see </w:t>
      </w:r>
      <w:del w:id="503" w:author="AnneMarieW" w:date="2017-03-31T11:12:00Z">
        <w:r>
          <w:rPr>
            <w:rFonts w:eastAsia="Microsoft YaHei"/>
          </w:rPr>
          <w:delText>if</w:delText>
        </w:r>
      </w:del>
      <w:ins w:id="504" w:author="AnneMarieW" w:date="2017-03-31T11:12:00Z">
        <w:r>
          <w:rPr>
            <w:rFonts w:eastAsia="Microsoft YaHei"/>
          </w:rPr>
          <w:t>whether</w:t>
        </w:r>
      </w:ins>
      <w:r>
        <w:rPr>
          <w:rFonts w:eastAsia="Microsoft YaHei"/>
        </w:rPr>
        <w:t xml:space="preserve"> you were right, and read on for </w:t>
      </w:r>
      <w:ins w:id="505" w:author="AnneMarieW" w:date="2017-03-31T11:09:00Z">
        <w:r>
          <w:rPr>
            <w:rFonts w:eastAsia="Microsoft YaHei"/>
          </w:rPr>
          <w:t xml:space="preserve">the </w:t>
        </w:r>
      </w:ins>
      <w:r>
        <w:rPr>
          <w:rFonts w:eastAsia="Microsoft YaHei"/>
        </w:rPr>
        <w:t>discussion of the errors!</w:t>
      </w:r>
    </w:p>
    <w:p w14:paraId="3ED8C033" w14:textId="77777777" w:rsidR="007A2B7A" w:rsidRDefault="00F719BB">
      <w:pPr>
        <w:pStyle w:val="HeadC"/>
      </w:pPr>
      <w:bookmarkStart w:id="506" w:name="looking-at-the-errors"/>
      <w:bookmarkStart w:id="507" w:name="_Toc478551203"/>
      <w:bookmarkStart w:id="508" w:name="__RefHeading___Toc8729_1631704520"/>
      <w:bookmarkEnd w:id="506"/>
      <w:bookmarkEnd w:id="507"/>
      <w:bookmarkEnd w:id="508"/>
      <w:r>
        <w:t>Looking at the Errors</w:t>
      </w:r>
    </w:p>
    <w:p w14:paraId="1C522CFC" w14:textId="77777777" w:rsidR="007A2B7A" w:rsidRDefault="00F719BB">
      <w:pPr>
        <w:pStyle w:val="BodyFirst"/>
        <w:rPr>
          <w:rFonts w:eastAsia="Microsoft YaHei"/>
        </w:rPr>
      </w:pPr>
      <w:r>
        <w:rPr>
          <w:rFonts w:eastAsia="Microsoft YaHei"/>
        </w:rPr>
        <w:t xml:space="preserve">The </w:t>
      </w:r>
      <w:proofErr w:type="spellStart"/>
      <w:r>
        <w:rPr>
          <w:rStyle w:val="Literal"/>
        </w:rPr>
        <w:t>try_me</w:t>
      </w:r>
      <w:proofErr w:type="spellEnd"/>
      <w:r>
        <w:rPr>
          <w:rFonts w:eastAsia="Microsoft YaHei"/>
        </w:rPr>
        <w:t xml:space="preserve"> function is in the root module of our project. The module named </w:t>
      </w:r>
      <w:r>
        <w:rPr>
          <w:rStyle w:val="Literal"/>
        </w:rPr>
        <w:t>outermost</w:t>
      </w:r>
      <w:r>
        <w:rPr>
          <w:rFonts w:eastAsia="Microsoft YaHei"/>
        </w:rPr>
        <w:t xml:space="preserve"> is private, but the second privacy rule s</w:t>
      </w:r>
      <w:ins w:id="509" w:author="AnneMarieW" w:date="2017-03-31T11:09:00Z">
        <w:r>
          <w:rPr>
            <w:rFonts w:eastAsia="Microsoft YaHei"/>
          </w:rPr>
          <w:t>t</w:t>
        </w:r>
      </w:ins>
      <w:r>
        <w:rPr>
          <w:rFonts w:eastAsia="Microsoft YaHei"/>
        </w:rPr>
        <w:t>a</w:t>
      </w:r>
      <w:ins w:id="510" w:author="AnneMarieW" w:date="2017-03-31T11:09:00Z">
        <w:r>
          <w:rPr>
            <w:rFonts w:eastAsia="Microsoft YaHei"/>
          </w:rPr>
          <w:t>te</w:t>
        </w:r>
      </w:ins>
      <w:del w:id="511" w:author="AnneMarieW" w:date="2017-03-31T11:09:00Z">
        <w:r>
          <w:rPr>
            <w:rFonts w:eastAsia="Microsoft YaHei"/>
          </w:rPr>
          <w:delText>y</w:delText>
        </w:r>
      </w:del>
      <w:r>
        <w:rPr>
          <w:rFonts w:eastAsia="Microsoft YaHei"/>
        </w:rPr>
        <w:t>s</w:t>
      </w:r>
      <w:ins w:id="512" w:author="AnneMarieW" w:date="2017-03-31T11:09:00Z">
        <w:r>
          <w:rPr>
            <w:rFonts w:eastAsia="Microsoft YaHei"/>
          </w:rPr>
          <w:t xml:space="preserve"> that</w:t>
        </w:r>
      </w:ins>
      <w:r>
        <w:rPr>
          <w:rFonts w:eastAsia="Microsoft YaHei"/>
        </w:rPr>
        <w:t xml:space="preserve"> the </w:t>
      </w:r>
      <w:proofErr w:type="spellStart"/>
      <w:r>
        <w:rPr>
          <w:rStyle w:val="Literal"/>
        </w:rPr>
        <w:t>try_me</w:t>
      </w:r>
      <w:proofErr w:type="spellEnd"/>
      <w:r>
        <w:rPr>
          <w:rFonts w:eastAsia="Microsoft YaHei"/>
        </w:rPr>
        <w:t xml:space="preserve"> function is allowed to access the </w:t>
      </w:r>
      <w:r>
        <w:rPr>
          <w:rStyle w:val="Literal"/>
        </w:rPr>
        <w:t>outermost</w:t>
      </w:r>
      <w:r>
        <w:rPr>
          <w:rFonts w:eastAsia="Microsoft YaHei"/>
        </w:rPr>
        <w:t xml:space="preserve"> module </w:t>
      </w:r>
      <w:del w:id="513" w:author="AnneMarieW" w:date="2017-03-31T11:09:00Z">
        <w:r>
          <w:rPr>
            <w:rFonts w:eastAsia="Microsoft YaHei"/>
          </w:rPr>
          <w:delText>sinc</w:delText>
        </w:r>
      </w:del>
      <w:ins w:id="514" w:author="AnneMarieW" w:date="2017-03-31T11:09:00Z">
        <w:r>
          <w:rPr>
            <w:rFonts w:eastAsia="Microsoft YaHei"/>
          </w:rPr>
          <w:t>becaus</w:t>
        </w:r>
      </w:ins>
      <w:r>
        <w:rPr>
          <w:rFonts w:eastAsia="Microsoft YaHei"/>
        </w:rPr>
        <w:t xml:space="preserve">e </w:t>
      </w:r>
      <w:r>
        <w:rPr>
          <w:rStyle w:val="Literal"/>
        </w:rPr>
        <w:t>outermost</w:t>
      </w:r>
      <w:r>
        <w:rPr>
          <w:rFonts w:eastAsia="Microsoft YaHei"/>
        </w:rPr>
        <w:t xml:space="preserve"> is in the current (root) module, as is </w:t>
      </w:r>
      <w:proofErr w:type="spellStart"/>
      <w:r>
        <w:rPr>
          <w:rStyle w:val="Literal"/>
        </w:rPr>
        <w:t>try_me</w:t>
      </w:r>
      <w:proofErr w:type="spellEnd"/>
      <w:r>
        <w:rPr>
          <w:rFonts w:eastAsia="Microsoft YaHei"/>
        </w:rPr>
        <w:t>.</w:t>
      </w:r>
    </w:p>
    <w:p w14:paraId="17948BD4" w14:textId="77777777" w:rsidR="007A2B7A" w:rsidRDefault="00F719BB">
      <w:pPr>
        <w:pStyle w:val="Body"/>
      </w:pPr>
      <w:r>
        <w:rPr>
          <w:rFonts w:eastAsia="Microsoft YaHei"/>
        </w:rPr>
        <w:t xml:space="preserve">The call to </w:t>
      </w:r>
      <w:r>
        <w:rPr>
          <w:rStyle w:val="Literal"/>
        </w:rPr>
        <w:t>outermost::</w:t>
      </w:r>
      <w:proofErr w:type="spellStart"/>
      <w:r>
        <w:rPr>
          <w:rStyle w:val="Literal"/>
        </w:rPr>
        <w:t>middle_function</w:t>
      </w:r>
      <w:proofErr w:type="spellEnd"/>
      <w:r>
        <w:rPr>
          <w:rFonts w:eastAsia="Microsoft YaHei"/>
        </w:rPr>
        <w:t xml:space="preserve"> will work</w:t>
      </w:r>
      <w:del w:id="515" w:author="AnneMarieW" w:date="2017-03-31T11:10:00Z">
        <w:r>
          <w:rPr>
            <w:rFonts w:eastAsia="Microsoft YaHei"/>
          </w:rPr>
          <w:delText>. This is</w:delText>
        </w:r>
      </w:del>
      <w:r>
        <w:rPr>
          <w:rFonts w:eastAsia="Microsoft YaHei"/>
        </w:rPr>
        <w:t xml:space="preserve"> because </w:t>
      </w:r>
      <w:proofErr w:type="spellStart"/>
      <w:r>
        <w:rPr>
          <w:rStyle w:val="Literal"/>
        </w:rPr>
        <w:t>middle_function</w:t>
      </w:r>
      <w:proofErr w:type="spellEnd"/>
      <w:r>
        <w:rPr>
          <w:rFonts w:eastAsia="Microsoft YaHei"/>
        </w:rPr>
        <w:t xml:space="preserve"> is public, and </w:t>
      </w:r>
      <w:proofErr w:type="spellStart"/>
      <w:r>
        <w:rPr>
          <w:rStyle w:val="Literal"/>
        </w:rPr>
        <w:t>try_me</w:t>
      </w:r>
      <w:proofErr w:type="spellEnd"/>
      <w:r>
        <w:rPr>
          <w:rFonts w:eastAsia="Microsoft YaHei"/>
        </w:rPr>
        <w:t xml:space="preserve"> is accessing </w:t>
      </w:r>
      <w:proofErr w:type="spellStart"/>
      <w:r>
        <w:rPr>
          <w:rStyle w:val="Literal"/>
        </w:rPr>
        <w:t>middle_function</w:t>
      </w:r>
      <w:proofErr w:type="spellEnd"/>
      <w:r>
        <w:t xml:space="preserve"> </w:t>
      </w:r>
      <w:r>
        <w:rPr>
          <w:rFonts w:eastAsia="Microsoft YaHei"/>
        </w:rPr>
        <w:t>through its parent module</w:t>
      </w:r>
      <w:del w:id="516" w:author="AnneMarieW" w:date="2017-03-31T11:10:00Z">
        <w:r>
          <w:rPr>
            <w:rFonts w:eastAsia="Microsoft YaHei"/>
          </w:rPr>
          <w:delText>,</w:delText>
        </w:r>
      </w:del>
      <w:r>
        <w:rPr>
          <w:rFonts w:eastAsia="Microsoft YaHei"/>
        </w:rPr>
        <w:t xml:space="preserve"> </w:t>
      </w:r>
      <w:r>
        <w:rPr>
          <w:rStyle w:val="Literal"/>
        </w:rPr>
        <w:t>outermost</w:t>
      </w:r>
      <w:r>
        <w:rPr>
          <w:rFonts w:eastAsia="Microsoft YaHei"/>
        </w:rPr>
        <w:t>. We determined in the previous paragraph that this module is accessible.</w:t>
      </w:r>
    </w:p>
    <w:p w14:paraId="38C4F40C" w14:textId="77777777" w:rsidR="007A2B7A" w:rsidRDefault="00F719BB">
      <w:pPr>
        <w:pStyle w:val="Body"/>
      </w:pPr>
      <w:r>
        <w:rPr>
          <w:rFonts w:eastAsia="Microsoft YaHei"/>
        </w:rPr>
        <w:t xml:space="preserve">The call to </w:t>
      </w:r>
      <w:r>
        <w:rPr>
          <w:rStyle w:val="Literal"/>
        </w:rPr>
        <w:t>outermost::</w:t>
      </w:r>
      <w:proofErr w:type="spellStart"/>
      <w:r>
        <w:rPr>
          <w:rStyle w:val="Literal"/>
        </w:rPr>
        <w:t>middle_secret_function</w:t>
      </w:r>
      <w:proofErr w:type="spellEnd"/>
      <w:r>
        <w:rPr>
          <w:rFonts w:eastAsia="Microsoft YaHei"/>
        </w:rPr>
        <w:t xml:space="preserve"> will cause a compilation error. </w:t>
      </w:r>
      <w:proofErr w:type="spellStart"/>
      <w:r>
        <w:rPr>
          <w:rStyle w:val="Literal"/>
        </w:rPr>
        <w:t>middle_secret_function</w:t>
      </w:r>
      <w:proofErr w:type="spellEnd"/>
      <w:r>
        <w:rPr>
          <w:rFonts w:eastAsia="Microsoft YaHei"/>
        </w:rPr>
        <w:t xml:space="preserve"> is private, so the second rule applies. The root module is neither the current module of </w:t>
      </w:r>
      <w:proofErr w:type="spellStart"/>
      <w:r>
        <w:rPr>
          <w:rStyle w:val="Literal"/>
        </w:rPr>
        <w:t>middle_secret_function</w:t>
      </w:r>
      <w:proofErr w:type="spellEnd"/>
      <w:r>
        <w:rPr>
          <w:rFonts w:eastAsia="Microsoft YaHei"/>
        </w:rPr>
        <w:t xml:space="preserve"> (</w:t>
      </w:r>
      <w:r>
        <w:rPr>
          <w:rStyle w:val="Literal"/>
        </w:rPr>
        <w:t>outermost</w:t>
      </w:r>
      <w:r>
        <w:t xml:space="preserve"> </w:t>
      </w:r>
      <w:r>
        <w:rPr>
          <w:rFonts w:eastAsia="Microsoft YaHei"/>
        </w:rPr>
        <w:t xml:space="preserve">is), nor is it a child module of the current module of </w:t>
      </w:r>
      <w:proofErr w:type="spellStart"/>
      <w:r>
        <w:rPr>
          <w:rStyle w:val="Literal"/>
        </w:rPr>
        <w:t>middle_secret_function</w:t>
      </w:r>
      <w:proofErr w:type="spellEnd"/>
      <w:r>
        <w:rPr>
          <w:rFonts w:eastAsia="Microsoft YaHei"/>
        </w:rPr>
        <w:t>.</w:t>
      </w:r>
    </w:p>
    <w:p w14:paraId="76D33464" w14:textId="77777777" w:rsidR="007A2B7A" w:rsidRDefault="00F719BB">
      <w:pPr>
        <w:pStyle w:val="Body"/>
        <w:rPr>
          <w:rFonts w:eastAsia="Microsoft YaHei"/>
        </w:rPr>
      </w:pPr>
      <w:r>
        <w:rPr>
          <w:rFonts w:eastAsia="Microsoft YaHei"/>
        </w:rPr>
        <w:t xml:space="preserve">The module named </w:t>
      </w:r>
      <w:r>
        <w:rPr>
          <w:rStyle w:val="Literal"/>
        </w:rPr>
        <w:t>inside</w:t>
      </w:r>
      <w:r>
        <w:rPr>
          <w:rFonts w:eastAsia="Microsoft YaHei"/>
        </w:rPr>
        <w:t xml:space="preserve"> is private and has no child modules, so it can only be accessed by its current module</w:t>
      </w:r>
      <w:del w:id="517" w:author="AnneMarieW" w:date="2017-03-31T11:11:00Z">
        <w:r>
          <w:rPr>
            <w:rFonts w:eastAsia="Microsoft YaHei"/>
          </w:rPr>
          <w:delText>,</w:delText>
        </w:r>
      </w:del>
      <w:r>
        <w:rPr>
          <w:rFonts w:eastAsia="Microsoft YaHei"/>
        </w:rPr>
        <w:t xml:space="preserve"> </w:t>
      </w:r>
      <w:r>
        <w:rPr>
          <w:rStyle w:val="Literal"/>
        </w:rPr>
        <w:t>outermost</w:t>
      </w:r>
      <w:r>
        <w:rPr>
          <w:rFonts w:eastAsia="Microsoft YaHei"/>
        </w:rPr>
        <w:t xml:space="preserve">. That means the </w:t>
      </w:r>
      <w:proofErr w:type="spellStart"/>
      <w:r>
        <w:rPr>
          <w:rStyle w:val="Literal"/>
        </w:rPr>
        <w:t>try_me</w:t>
      </w:r>
      <w:proofErr w:type="spellEnd"/>
      <w:r>
        <w:t xml:space="preserve"> </w:t>
      </w:r>
      <w:r>
        <w:rPr>
          <w:rFonts w:eastAsia="Microsoft YaHei"/>
        </w:rPr>
        <w:t xml:space="preserve">function is not allowed to call </w:t>
      </w:r>
      <w:r>
        <w:rPr>
          <w:rStyle w:val="Literal"/>
        </w:rPr>
        <w:t>outermost::inside::</w:t>
      </w:r>
      <w:proofErr w:type="spellStart"/>
      <w:r>
        <w:rPr>
          <w:rStyle w:val="Literal"/>
        </w:rPr>
        <w:t>inner_function</w:t>
      </w:r>
      <w:proofErr w:type="spellEnd"/>
      <w:r>
        <w:rPr>
          <w:rFonts w:eastAsia="Microsoft YaHei"/>
        </w:rPr>
        <w:t xml:space="preserve"> or </w:t>
      </w:r>
      <w:r>
        <w:rPr>
          <w:rStyle w:val="Literal"/>
        </w:rPr>
        <w:t>outermost::inside::</w:t>
      </w:r>
      <w:proofErr w:type="spellStart"/>
      <w:r>
        <w:rPr>
          <w:rStyle w:val="Literal"/>
        </w:rPr>
        <w:t>secret_function</w:t>
      </w:r>
      <w:proofErr w:type="spellEnd"/>
      <w:del w:id="518" w:author="AnneMarieW" w:date="2017-03-31T11:11:00Z">
        <w:r>
          <w:rPr>
            <w:rStyle w:val="Literal"/>
            <w:rFonts w:eastAsia="Microsoft YaHei"/>
          </w:rPr>
          <w:delText xml:space="preserve"> either</w:delText>
        </w:r>
      </w:del>
      <w:r>
        <w:rPr>
          <w:rFonts w:eastAsia="Microsoft YaHei"/>
        </w:rPr>
        <w:t>.</w:t>
      </w:r>
    </w:p>
    <w:p w14:paraId="1F8DDDD6" w14:textId="77777777" w:rsidR="007A2B7A" w:rsidRDefault="00F719BB">
      <w:pPr>
        <w:pStyle w:val="HeadC"/>
      </w:pPr>
      <w:bookmarkStart w:id="519" w:name="fixing-the-errors"/>
      <w:bookmarkStart w:id="520" w:name="_Toc478551204"/>
      <w:bookmarkStart w:id="521" w:name="__RefHeading___Toc8731_1631704520"/>
      <w:bookmarkEnd w:id="519"/>
      <w:bookmarkEnd w:id="520"/>
      <w:bookmarkEnd w:id="521"/>
      <w:r>
        <w:t>Fixing the Errors</w:t>
      </w:r>
    </w:p>
    <w:p w14:paraId="208417D0" w14:textId="77777777" w:rsidR="007A2B7A" w:rsidRDefault="00F719BB">
      <w:pPr>
        <w:pStyle w:val="BodyFirst"/>
        <w:rPr>
          <w:rFonts w:eastAsia="Microsoft YaHei"/>
        </w:rPr>
      </w:pPr>
      <w:r>
        <w:rPr>
          <w:rFonts w:eastAsia="Microsoft YaHei"/>
        </w:rPr>
        <w:t xml:space="preserve">Here are some suggestions for changing the code in an attempt to fix the errors. Before you try each one, make a guess as to whether it will fix the errors, </w:t>
      </w:r>
      <w:ins w:id="522" w:author="AnneMarieW" w:date="2017-03-31T11:11:00Z">
        <w:r>
          <w:rPr>
            <w:rFonts w:eastAsia="Microsoft YaHei"/>
          </w:rPr>
          <w:t xml:space="preserve">and </w:t>
        </w:r>
      </w:ins>
      <w:r>
        <w:rPr>
          <w:rFonts w:eastAsia="Microsoft YaHei"/>
        </w:rPr>
        <w:t xml:space="preserve">then compile </w:t>
      </w:r>
      <w:ins w:id="523" w:author="AnneMarieW" w:date="2017-03-31T11:12:00Z">
        <w:r>
          <w:rPr>
            <w:rFonts w:eastAsia="Microsoft YaHei"/>
          </w:rPr>
          <w:t xml:space="preserve">the code </w:t>
        </w:r>
      </w:ins>
      <w:r>
        <w:rPr>
          <w:rFonts w:eastAsia="Microsoft YaHei"/>
        </w:rPr>
        <w:t xml:space="preserve">to see </w:t>
      </w:r>
      <w:del w:id="524" w:author="AnneMarieW" w:date="2017-03-31T11:12:00Z">
        <w:r>
          <w:rPr>
            <w:rFonts w:eastAsia="Microsoft YaHei"/>
          </w:rPr>
          <w:delText>if</w:delText>
        </w:r>
      </w:del>
      <w:ins w:id="525" w:author="AnneMarieW" w:date="2017-03-31T11:12:00Z">
        <w:r>
          <w:rPr>
            <w:rFonts w:eastAsia="Microsoft YaHei"/>
          </w:rPr>
          <w:t>whether or not</w:t>
        </w:r>
      </w:ins>
      <w:r>
        <w:rPr>
          <w:rFonts w:eastAsia="Microsoft YaHei"/>
        </w:rPr>
        <w:t xml:space="preserve"> you’re right</w:t>
      </w:r>
      <w:ins w:id="526" w:author="AnneMarieW" w:date="2017-03-31T11:12:00Z">
        <w:r>
          <w:rPr>
            <w:rFonts w:eastAsia="Microsoft YaHei"/>
          </w:rPr>
          <w:t>,</w:t>
        </w:r>
      </w:ins>
      <w:del w:id="527" w:author="AnneMarieW" w:date="2017-03-31T11:12:00Z">
        <w:r>
          <w:rPr>
            <w:rFonts w:eastAsia="Microsoft YaHei"/>
          </w:rPr>
          <w:delText xml:space="preserve"> and</w:delText>
        </w:r>
      </w:del>
      <w:r>
        <w:rPr>
          <w:rFonts w:eastAsia="Microsoft YaHei"/>
        </w:rPr>
        <w:t xml:space="preserve"> us</w:t>
      </w:r>
      <w:del w:id="528" w:author="AnneMarieW" w:date="2017-03-31T11:12:00Z">
        <w:r>
          <w:rPr>
            <w:rFonts w:eastAsia="Microsoft YaHei"/>
          </w:rPr>
          <w:delText>e</w:delText>
        </w:r>
      </w:del>
      <w:ins w:id="529" w:author="AnneMarieW" w:date="2017-03-31T11:12:00Z">
        <w:r>
          <w:rPr>
            <w:rFonts w:eastAsia="Microsoft YaHei"/>
          </w:rPr>
          <w:t>ing</w:t>
        </w:r>
      </w:ins>
      <w:r>
        <w:rPr>
          <w:rFonts w:eastAsia="Microsoft YaHei"/>
        </w:rPr>
        <w:t xml:space="preserve"> the privacy rules to understand why.</w:t>
      </w:r>
    </w:p>
    <w:p w14:paraId="06923B77" w14:textId="77777777" w:rsidR="007A2B7A" w:rsidRDefault="00F719BB">
      <w:pPr>
        <w:pStyle w:val="BulletA"/>
        <w:rPr>
          <w:rFonts w:eastAsia="Microsoft YaHei"/>
        </w:rPr>
      </w:pPr>
      <w:r>
        <w:rPr>
          <w:rFonts w:eastAsia="Microsoft YaHei"/>
        </w:rPr>
        <w:lastRenderedPageBreak/>
        <w:t xml:space="preserve">What if the </w:t>
      </w:r>
      <w:r>
        <w:rPr>
          <w:rStyle w:val="Literal"/>
        </w:rPr>
        <w:t>inside</w:t>
      </w:r>
      <w:r>
        <w:rPr>
          <w:rFonts w:eastAsia="Microsoft YaHei"/>
        </w:rPr>
        <w:t xml:space="preserve"> module was public?</w:t>
      </w:r>
    </w:p>
    <w:p w14:paraId="330000D9" w14:textId="77777777" w:rsidR="007A2B7A" w:rsidRDefault="00F719BB">
      <w:pPr>
        <w:pStyle w:val="BulletB"/>
        <w:rPr>
          <w:rFonts w:eastAsia="Microsoft YaHei"/>
        </w:rPr>
      </w:pPr>
      <w:r>
        <w:rPr>
          <w:rFonts w:eastAsia="Microsoft YaHei"/>
        </w:rPr>
        <w:t xml:space="preserve">What if </w:t>
      </w:r>
      <w:r>
        <w:rPr>
          <w:rStyle w:val="Literal"/>
          <w:rFonts w:eastAsia="Microsoft YaHei"/>
        </w:rPr>
        <w:t>outermost</w:t>
      </w:r>
      <w:r>
        <w:rPr>
          <w:rFonts w:eastAsia="Microsoft YaHei"/>
        </w:rPr>
        <w:t xml:space="preserve"> was public and </w:t>
      </w:r>
      <w:r>
        <w:rPr>
          <w:rStyle w:val="Literal"/>
        </w:rPr>
        <w:t>inside</w:t>
      </w:r>
      <w:r>
        <w:rPr>
          <w:rFonts w:eastAsia="Microsoft YaHei"/>
        </w:rPr>
        <w:t xml:space="preserve"> was private?</w:t>
      </w:r>
    </w:p>
    <w:p w14:paraId="222D5CA6" w14:textId="77777777" w:rsidR="007A2B7A" w:rsidRDefault="00F719BB">
      <w:pPr>
        <w:pStyle w:val="BulletC"/>
      </w:pPr>
      <w:r>
        <w:rPr>
          <w:rFonts w:eastAsia="Microsoft YaHei"/>
        </w:rPr>
        <w:t xml:space="preserve">What if, in the body of </w:t>
      </w:r>
      <w:proofErr w:type="spellStart"/>
      <w:r>
        <w:rPr>
          <w:rStyle w:val="Literal"/>
        </w:rPr>
        <w:t>inner_function</w:t>
      </w:r>
      <w:proofErr w:type="spellEnd"/>
      <w:r>
        <w:rPr>
          <w:rFonts w:eastAsia="Microsoft YaHei"/>
        </w:rPr>
        <w:t xml:space="preserve">, you called </w:t>
      </w:r>
      <w:r>
        <w:rPr>
          <w:rStyle w:val="Literal"/>
        </w:rPr>
        <w:t>::outermost::</w:t>
      </w:r>
      <w:proofErr w:type="spellStart"/>
      <w:r>
        <w:rPr>
          <w:rStyle w:val="Literal"/>
        </w:rPr>
        <w:t>middle_secret_function</w:t>
      </w:r>
      <w:proofErr w:type="spellEnd"/>
      <w:r>
        <w:rPr>
          <w:rStyle w:val="Literal"/>
        </w:rPr>
        <w:t>()</w:t>
      </w:r>
      <w:r>
        <w:rPr>
          <w:rFonts w:eastAsia="Microsoft YaHei"/>
        </w:rPr>
        <w:t>? (The two colons at the beginning mean that we want to refer to the modules starting from the root module.)</w:t>
      </w:r>
    </w:p>
    <w:p w14:paraId="414821A6" w14:textId="77777777" w:rsidR="007A2B7A" w:rsidRDefault="00F719BB">
      <w:pPr>
        <w:pStyle w:val="Body"/>
        <w:rPr>
          <w:rFonts w:eastAsia="Microsoft YaHei"/>
        </w:rPr>
      </w:pPr>
      <w:r>
        <w:rPr>
          <w:rFonts w:eastAsia="Microsoft YaHei"/>
        </w:rPr>
        <w:t>Feel free to design more experiments and try them out!</w:t>
      </w:r>
    </w:p>
    <w:p w14:paraId="073FB2E0" w14:textId="77777777" w:rsidR="007A2B7A" w:rsidRDefault="00F719BB">
      <w:pPr>
        <w:pStyle w:val="Body"/>
      </w:pPr>
      <w:r>
        <w:rPr>
          <w:rFonts w:eastAsia="Microsoft YaHei"/>
        </w:rPr>
        <w:t>Next, let’s talk about bringing items into</w:t>
      </w:r>
      <w:commentRangeStart w:id="530"/>
      <w:r>
        <w:rPr>
          <w:rFonts w:eastAsia="Microsoft YaHei"/>
        </w:rPr>
        <w:t xml:space="preserve"> </w:t>
      </w:r>
      <w:del w:id="531" w:author="Carol Nichols" w:date="2017-06-01T15:41:00Z">
        <w:r>
          <w:rPr>
            <w:rFonts w:eastAsia="Microsoft YaHei"/>
          </w:rPr>
          <w:delText xml:space="preserve">a </w:delText>
        </w:r>
      </w:del>
      <w:r>
        <w:rPr>
          <w:rFonts w:eastAsia="Microsoft YaHei"/>
        </w:rPr>
        <w:t>scope</w:t>
      </w:r>
      <w:commentRangeEnd w:id="530"/>
      <w:r>
        <w:commentReference w:id="530"/>
      </w:r>
      <w:r>
        <w:rPr>
          <w:rFonts w:eastAsia="Microsoft YaHei"/>
        </w:rPr>
        <w:commentReference w:id="532"/>
      </w:r>
      <w:r>
        <w:rPr>
          <w:rFonts w:eastAsia="Microsoft YaHei"/>
        </w:rPr>
        <w:t xml:space="preserve"> with the </w:t>
      </w:r>
      <w:r>
        <w:rPr>
          <w:rStyle w:val="Literal"/>
        </w:rPr>
        <w:t>use</w:t>
      </w:r>
      <w:r>
        <w:rPr>
          <w:rFonts w:eastAsia="Microsoft YaHei"/>
        </w:rPr>
        <w:t xml:space="preserve"> keyword.</w:t>
      </w:r>
    </w:p>
    <w:p w14:paraId="31BDFF7C" w14:textId="77777777" w:rsidR="007A2B7A" w:rsidRDefault="00F719BB">
      <w:pPr>
        <w:pStyle w:val="HeadA"/>
        <w:rPr>
          <w:sz w:val="36"/>
          <w:szCs w:val="36"/>
        </w:rPr>
      </w:pPr>
      <w:bookmarkStart w:id="533" w:name="importing-names"/>
      <w:bookmarkStart w:id="534" w:name="_Toc478551205"/>
      <w:bookmarkStart w:id="535" w:name="__RefHeading___Toc8733_1631704520"/>
      <w:bookmarkEnd w:id="533"/>
      <w:bookmarkEnd w:id="534"/>
      <w:bookmarkEnd w:id="535"/>
      <w:r>
        <w:t>Importing Names</w:t>
      </w:r>
    </w:p>
    <w:p w14:paraId="60FF1628" w14:textId="77777777" w:rsidR="007A2B7A" w:rsidRDefault="00F719BB">
      <w:pPr>
        <w:pStyle w:val="BodyFirst"/>
      </w:pPr>
      <w:r>
        <w:rPr>
          <w:rFonts w:eastAsia="Microsoft YaHei"/>
        </w:rPr>
        <w:t xml:space="preserve">We’ve covered how to call functions defined within a module using the module name as part of the call, as in the call to the </w:t>
      </w:r>
      <w:proofErr w:type="spellStart"/>
      <w:r>
        <w:rPr>
          <w:rStyle w:val="Literal"/>
          <w:rFonts w:eastAsia="Microsoft YaHei"/>
        </w:rPr>
        <w:t>nested_modules</w:t>
      </w:r>
      <w:proofErr w:type="spellEnd"/>
      <w:r>
        <w:rPr>
          <w:rFonts w:eastAsia="Microsoft YaHei"/>
        </w:rPr>
        <w:t xml:space="preserve"> function shown here in Listing 7-6</w:t>
      </w:r>
      <w:del w:id="536" w:author="AnneMarieW" w:date="2017-03-31T11:14:00Z">
        <w:r>
          <w:rPr>
            <w:rFonts w:eastAsia="Microsoft YaHei"/>
          </w:rPr>
          <w:delText>.</w:delText>
        </w:r>
      </w:del>
      <w:ins w:id="537" w:author="AnneMarieW" w:date="2017-03-31T11:14:00Z">
        <w:r>
          <w:rPr>
            <w:rFonts w:eastAsia="Microsoft YaHei"/>
          </w:rPr>
          <w:t>:</w:t>
        </w:r>
      </w:ins>
    </w:p>
    <w:p w14:paraId="3501DBC4" w14:textId="77777777" w:rsidR="007A2B7A" w:rsidRDefault="00F719BB">
      <w:pPr>
        <w:pStyle w:val="ProductionDirective"/>
        <w:rPr>
          <w:rFonts w:eastAsia="Microsoft YaHei"/>
        </w:rPr>
      </w:pPr>
      <w:r>
        <w:rPr>
          <w:rFonts w:eastAsia="Microsoft YaHei"/>
        </w:rPr>
        <w:t>Filename: src/main.rs</w:t>
      </w:r>
    </w:p>
    <w:p w14:paraId="2358C2E0" w14:textId="77777777" w:rsidR="007A2B7A" w:rsidRDefault="00F719BB">
      <w:pPr>
        <w:pStyle w:val="CodeA"/>
      </w:pPr>
      <w:r>
        <w:t>pub mod a {</w:t>
      </w:r>
    </w:p>
    <w:p w14:paraId="1F38C898" w14:textId="77777777" w:rsidR="007A2B7A" w:rsidRDefault="00F719BB">
      <w:pPr>
        <w:pStyle w:val="CodeB"/>
      </w:pPr>
      <w:r>
        <w:t xml:space="preserve">    pub mod series {</w:t>
      </w:r>
    </w:p>
    <w:p w14:paraId="6074320E" w14:textId="77777777" w:rsidR="007A2B7A" w:rsidRDefault="00F719BB">
      <w:pPr>
        <w:pStyle w:val="CodeB"/>
      </w:pPr>
      <w:r>
        <w:t xml:space="preserve">        pub mod of {</w:t>
      </w:r>
    </w:p>
    <w:p w14:paraId="64B11DD2" w14:textId="77777777" w:rsidR="007A2B7A" w:rsidRDefault="00F719BB">
      <w:pPr>
        <w:pStyle w:val="CodeB"/>
      </w:pPr>
      <w:r>
        <w:t xml:space="preserve">            pub </w:t>
      </w:r>
      <w:proofErr w:type="spellStart"/>
      <w:r>
        <w:t>fn</w:t>
      </w:r>
      <w:proofErr w:type="spellEnd"/>
      <w:r>
        <w:t xml:space="preserve"> </w:t>
      </w:r>
      <w:proofErr w:type="spellStart"/>
      <w:r>
        <w:t>nested_modules</w:t>
      </w:r>
      <w:proofErr w:type="spellEnd"/>
      <w:r>
        <w:t>() {}</w:t>
      </w:r>
    </w:p>
    <w:p w14:paraId="79D20037" w14:textId="77777777" w:rsidR="007A2B7A" w:rsidRDefault="00F719BB">
      <w:pPr>
        <w:pStyle w:val="CodeB"/>
      </w:pPr>
      <w:r>
        <w:t xml:space="preserve">        }</w:t>
      </w:r>
    </w:p>
    <w:p w14:paraId="085F32A6" w14:textId="77777777" w:rsidR="007A2B7A" w:rsidRDefault="00F719BB">
      <w:pPr>
        <w:pStyle w:val="CodeB"/>
      </w:pPr>
      <w:r>
        <w:t xml:space="preserve">    }</w:t>
      </w:r>
    </w:p>
    <w:p w14:paraId="4726B6BD" w14:textId="77777777" w:rsidR="007A2B7A" w:rsidRDefault="00F719BB">
      <w:pPr>
        <w:pStyle w:val="CodeB"/>
      </w:pPr>
      <w:r>
        <w:t>}</w:t>
      </w:r>
    </w:p>
    <w:p w14:paraId="333D3F7C" w14:textId="77777777" w:rsidR="007A2B7A" w:rsidRDefault="007A2B7A">
      <w:pPr>
        <w:pStyle w:val="CodeB"/>
      </w:pPr>
    </w:p>
    <w:p w14:paraId="4FB9552F" w14:textId="77777777" w:rsidR="007A2B7A" w:rsidRDefault="00F719BB">
      <w:pPr>
        <w:pStyle w:val="CodeB"/>
      </w:pPr>
      <w:proofErr w:type="spellStart"/>
      <w:r>
        <w:t>fn</w:t>
      </w:r>
      <w:proofErr w:type="spellEnd"/>
      <w:r>
        <w:t xml:space="preserve"> main() {</w:t>
      </w:r>
    </w:p>
    <w:p w14:paraId="1405BD73" w14:textId="77777777" w:rsidR="007A2B7A" w:rsidRDefault="00F719BB">
      <w:pPr>
        <w:pStyle w:val="CodeB"/>
      </w:pPr>
      <w:r>
        <w:t xml:space="preserve">    a::series::of::</w:t>
      </w:r>
      <w:proofErr w:type="spellStart"/>
      <w:r>
        <w:t>nested_modules</w:t>
      </w:r>
      <w:proofErr w:type="spellEnd"/>
      <w:r>
        <w:t>();</w:t>
      </w:r>
    </w:p>
    <w:p w14:paraId="3B41A24B" w14:textId="77777777" w:rsidR="007A2B7A" w:rsidRDefault="00F719BB">
      <w:pPr>
        <w:pStyle w:val="CodeC"/>
      </w:pPr>
      <w:r>
        <w:t>}</w:t>
      </w:r>
    </w:p>
    <w:p w14:paraId="5FFBF5F4" w14:textId="77777777" w:rsidR="007A2B7A" w:rsidRDefault="00F719BB">
      <w:pPr>
        <w:pStyle w:val="Caption"/>
      </w:pPr>
      <w:r>
        <w:t>Listing 7-6: Calling a function by fully specifying its enclosing module’s path</w:t>
      </w:r>
    </w:p>
    <w:p w14:paraId="60178242" w14:textId="77777777" w:rsidR="007A2B7A" w:rsidRDefault="00F719BB">
      <w:pPr>
        <w:pStyle w:val="Body"/>
      </w:pPr>
      <w:r>
        <w:t xml:space="preserve">As you can see, referring to the fully qualified name can get quite lengthy. </w:t>
      </w:r>
      <w:del w:id="538" w:author="AnneMarieW" w:date="2017-03-31T11:14:00Z">
        <w:r>
          <w:delText>Lucki</w:delText>
        </w:r>
      </w:del>
      <w:ins w:id="539" w:author="AnneMarieW" w:date="2017-03-31T11:14:00Z">
        <w:r>
          <w:t>Fortunate</w:t>
        </w:r>
      </w:ins>
      <w:r>
        <w:t>ly, Rust has a keyword to make these calls more concise.</w:t>
      </w:r>
    </w:p>
    <w:p w14:paraId="00ECF80B" w14:textId="77777777" w:rsidR="007A2B7A" w:rsidRDefault="00F719BB">
      <w:pPr>
        <w:pStyle w:val="HeadB"/>
        <w:rPr>
          <w:sz w:val="27"/>
          <w:szCs w:val="27"/>
        </w:rPr>
      </w:pPr>
      <w:bookmarkStart w:id="540" w:name="concise-imports-with-`use`"/>
      <w:bookmarkStart w:id="541" w:name="_Toc478551206"/>
      <w:bookmarkStart w:id="542" w:name="__RefHeading___Toc8735_1631704520"/>
      <w:bookmarkEnd w:id="540"/>
      <w:bookmarkEnd w:id="541"/>
      <w:bookmarkEnd w:id="542"/>
      <w:r>
        <w:t xml:space="preserve">Concise Imports with </w:t>
      </w:r>
      <w:r>
        <w:rPr>
          <w:rStyle w:val="Literal"/>
          <w:rPrChange w:id="543" w:author="Carol Nichols" w:date="2017-06-01T15:30:00Z">
            <w:rPr/>
          </w:rPrChange>
        </w:rPr>
        <w:t>use</w:t>
      </w:r>
    </w:p>
    <w:p w14:paraId="1DF47E36" w14:textId="77777777" w:rsidR="007A2B7A" w:rsidRDefault="00F719BB">
      <w:pPr>
        <w:pStyle w:val="BodyFirst"/>
      </w:pPr>
      <w:r>
        <w:rPr>
          <w:rFonts w:eastAsia="Microsoft YaHei"/>
        </w:rPr>
        <w:t xml:space="preserve">Rust’s </w:t>
      </w:r>
      <w:r>
        <w:rPr>
          <w:rStyle w:val="Literal"/>
        </w:rPr>
        <w:t>use</w:t>
      </w:r>
      <w:r>
        <w:rPr>
          <w:rFonts w:eastAsia="Microsoft YaHei"/>
        </w:rPr>
        <w:t xml:space="preserve"> keyword </w:t>
      </w:r>
      <w:del w:id="544" w:author="AnneMarieW" w:date="2017-03-31T11:15:00Z">
        <w:r>
          <w:rPr>
            <w:rFonts w:eastAsia="Microsoft YaHei"/>
          </w:rPr>
          <w:delText xml:space="preserve">works to </w:delText>
        </w:r>
      </w:del>
      <w:r>
        <w:rPr>
          <w:rFonts w:eastAsia="Microsoft YaHei"/>
        </w:rPr>
        <w:t>shorten</w:t>
      </w:r>
      <w:ins w:id="545" w:author="AnneMarieW" w:date="2017-03-31T11:15:00Z">
        <w:r>
          <w:rPr>
            <w:rFonts w:eastAsia="Microsoft YaHei"/>
          </w:rPr>
          <w:t>s</w:t>
        </w:r>
      </w:ins>
      <w:r>
        <w:rPr>
          <w:rFonts w:eastAsia="Microsoft YaHei"/>
        </w:rPr>
        <w:t xml:space="preserve"> lengthy function calls by bringing the modules of the function you want to call into </w:t>
      </w:r>
      <w:del w:id="546" w:author="Carol Nichols" w:date="2017-06-01T15:30:00Z">
        <w:r>
          <w:rPr>
            <w:rFonts w:eastAsia="Microsoft YaHei"/>
          </w:rPr>
          <w:delText xml:space="preserve">a </w:delText>
        </w:r>
      </w:del>
      <w:commentRangeStart w:id="547"/>
      <w:r>
        <w:rPr>
          <w:rFonts w:eastAsia="Microsoft YaHei"/>
        </w:rPr>
        <w:t>scope</w:t>
      </w:r>
      <w:commentRangeEnd w:id="547"/>
      <w:r>
        <w:commentReference w:id="547"/>
      </w:r>
      <w:r>
        <w:rPr>
          <w:rFonts w:eastAsia="Microsoft YaHei"/>
        </w:rPr>
        <w:commentReference w:id="548"/>
      </w:r>
      <w:r>
        <w:rPr>
          <w:rFonts w:eastAsia="Microsoft YaHei"/>
        </w:rPr>
        <w:t xml:space="preserve">. Here’s an example of bringing the </w:t>
      </w:r>
      <w:r>
        <w:rPr>
          <w:rStyle w:val="Literal"/>
        </w:rPr>
        <w:t>a::series::of</w:t>
      </w:r>
      <w:r>
        <w:rPr>
          <w:rFonts w:eastAsia="Microsoft YaHei"/>
        </w:rPr>
        <w:t xml:space="preserve"> module into a binary crate’s root scope:</w:t>
      </w:r>
    </w:p>
    <w:p w14:paraId="479AAAA5" w14:textId="77777777" w:rsidR="007A2B7A" w:rsidRDefault="00F719BB">
      <w:pPr>
        <w:pStyle w:val="ProductionDirective"/>
        <w:rPr>
          <w:rFonts w:eastAsia="Microsoft YaHei"/>
        </w:rPr>
      </w:pPr>
      <w:r>
        <w:rPr>
          <w:rFonts w:eastAsia="Microsoft YaHei"/>
        </w:rPr>
        <w:t>Filename: src/main.rs</w:t>
      </w:r>
    </w:p>
    <w:p w14:paraId="139156CC" w14:textId="77777777" w:rsidR="007A2B7A" w:rsidRDefault="00F719BB">
      <w:pPr>
        <w:pStyle w:val="CodeA"/>
      </w:pPr>
      <w:r>
        <w:lastRenderedPageBreak/>
        <w:t>pub mod a {</w:t>
      </w:r>
    </w:p>
    <w:p w14:paraId="49BB799F" w14:textId="77777777" w:rsidR="007A2B7A" w:rsidRDefault="00F719BB">
      <w:pPr>
        <w:pStyle w:val="CodeB"/>
      </w:pPr>
      <w:r>
        <w:t xml:space="preserve">    pub mod series {</w:t>
      </w:r>
    </w:p>
    <w:p w14:paraId="3835945D" w14:textId="77777777" w:rsidR="007A2B7A" w:rsidRDefault="00F719BB">
      <w:pPr>
        <w:pStyle w:val="CodeB"/>
      </w:pPr>
      <w:r>
        <w:t xml:space="preserve">        pub mod of {</w:t>
      </w:r>
    </w:p>
    <w:p w14:paraId="7A899830" w14:textId="77777777" w:rsidR="007A2B7A" w:rsidRDefault="00F719BB">
      <w:pPr>
        <w:pStyle w:val="CodeB"/>
      </w:pPr>
      <w:r>
        <w:t xml:space="preserve">            pub </w:t>
      </w:r>
      <w:proofErr w:type="spellStart"/>
      <w:r>
        <w:t>fn</w:t>
      </w:r>
      <w:proofErr w:type="spellEnd"/>
      <w:r>
        <w:t xml:space="preserve"> </w:t>
      </w:r>
      <w:proofErr w:type="spellStart"/>
      <w:r>
        <w:t>nested_modules</w:t>
      </w:r>
      <w:proofErr w:type="spellEnd"/>
      <w:r>
        <w:t>() {}</w:t>
      </w:r>
    </w:p>
    <w:p w14:paraId="0BA05291" w14:textId="77777777" w:rsidR="007A2B7A" w:rsidRDefault="00F719BB">
      <w:pPr>
        <w:pStyle w:val="CodeB"/>
      </w:pPr>
      <w:r>
        <w:t xml:space="preserve">        }</w:t>
      </w:r>
    </w:p>
    <w:p w14:paraId="208C3229" w14:textId="77777777" w:rsidR="007A2B7A" w:rsidRDefault="00F719BB">
      <w:pPr>
        <w:pStyle w:val="CodeB"/>
      </w:pPr>
      <w:r>
        <w:t xml:space="preserve">    }</w:t>
      </w:r>
    </w:p>
    <w:p w14:paraId="3D6D0C30" w14:textId="77777777" w:rsidR="007A2B7A" w:rsidRDefault="00F719BB">
      <w:pPr>
        <w:pStyle w:val="CodeB"/>
      </w:pPr>
      <w:r>
        <w:t>}</w:t>
      </w:r>
    </w:p>
    <w:p w14:paraId="1B79573F" w14:textId="77777777" w:rsidR="007A2B7A" w:rsidRDefault="007A2B7A">
      <w:pPr>
        <w:pStyle w:val="CodeB"/>
      </w:pPr>
    </w:p>
    <w:p w14:paraId="1914BC25" w14:textId="77777777" w:rsidR="007A2B7A" w:rsidRDefault="00F719BB">
      <w:pPr>
        <w:pStyle w:val="CodeB"/>
      </w:pPr>
      <w:r>
        <w:t>use a::series::of;</w:t>
      </w:r>
    </w:p>
    <w:p w14:paraId="4B828A05" w14:textId="77777777" w:rsidR="007A2B7A" w:rsidRDefault="007A2B7A">
      <w:pPr>
        <w:pStyle w:val="CodeB"/>
      </w:pPr>
    </w:p>
    <w:p w14:paraId="69F5AC98" w14:textId="77777777" w:rsidR="007A2B7A" w:rsidRDefault="00F719BB">
      <w:pPr>
        <w:pStyle w:val="CodeB"/>
      </w:pPr>
      <w:proofErr w:type="spellStart"/>
      <w:r>
        <w:t>fn</w:t>
      </w:r>
      <w:proofErr w:type="spellEnd"/>
      <w:r>
        <w:t xml:space="preserve"> main() {</w:t>
      </w:r>
    </w:p>
    <w:p w14:paraId="10EB27B3" w14:textId="77777777" w:rsidR="007A2B7A" w:rsidRDefault="00F719BB">
      <w:pPr>
        <w:pStyle w:val="CodeB"/>
      </w:pPr>
      <w:r>
        <w:t xml:space="preserve">    of::</w:t>
      </w:r>
      <w:proofErr w:type="spellStart"/>
      <w:r>
        <w:t>nested_modules</w:t>
      </w:r>
      <w:proofErr w:type="spellEnd"/>
      <w:r>
        <w:t>();</w:t>
      </w:r>
    </w:p>
    <w:p w14:paraId="285EC7C2" w14:textId="77777777" w:rsidR="007A2B7A" w:rsidRDefault="00F719BB">
      <w:pPr>
        <w:pStyle w:val="CodeC"/>
      </w:pPr>
      <w:r>
        <w:t>}</w:t>
      </w:r>
    </w:p>
    <w:p w14:paraId="57222D20" w14:textId="77777777" w:rsidR="007A2B7A" w:rsidRDefault="00F719BB">
      <w:pPr>
        <w:pStyle w:val="Body"/>
      </w:pPr>
      <w:r>
        <w:rPr>
          <w:rFonts w:eastAsia="Microsoft YaHei"/>
        </w:rPr>
        <w:t xml:space="preserve">The line </w:t>
      </w:r>
      <w:r>
        <w:rPr>
          <w:rStyle w:val="Literal"/>
        </w:rPr>
        <w:t>use a::series::of;</w:t>
      </w:r>
      <w:r>
        <w:rPr>
          <w:rFonts w:eastAsia="Microsoft YaHei"/>
        </w:rPr>
        <w:t xml:space="preserve"> means that rather than using the full </w:t>
      </w:r>
      <w:r>
        <w:rPr>
          <w:rStyle w:val="Literal"/>
        </w:rPr>
        <w:t>a::series::of</w:t>
      </w:r>
      <w:r>
        <w:rPr>
          <w:rFonts w:eastAsia="Microsoft YaHei"/>
        </w:rPr>
        <w:t xml:space="preserve"> path wherever we want to refer to the </w:t>
      </w:r>
      <w:r>
        <w:rPr>
          <w:rStyle w:val="Literal"/>
          <w:rFonts w:eastAsia="Microsoft YaHei"/>
        </w:rPr>
        <w:t>of</w:t>
      </w:r>
      <w:r>
        <w:rPr>
          <w:rFonts w:eastAsia="Microsoft YaHei"/>
        </w:rPr>
        <w:t xml:space="preserve"> module, we can use </w:t>
      </w:r>
      <w:r>
        <w:rPr>
          <w:rStyle w:val="Literal"/>
        </w:rPr>
        <w:t>of</w:t>
      </w:r>
      <w:r>
        <w:rPr>
          <w:rFonts w:eastAsia="Microsoft YaHei"/>
        </w:rPr>
        <w:t>.</w:t>
      </w:r>
    </w:p>
    <w:p w14:paraId="552A01AF" w14:textId="77777777" w:rsidR="007A2B7A" w:rsidRDefault="00F719BB">
      <w:pPr>
        <w:pStyle w:val="Body"/>
      </w:pPr>
      <w:r>
        <w:rPr>
          <w:rFonts w:eastAsia="Microsoft YaHei"/>
        </w:rPr>
        <w:t xml:space="preserve">The </w:t>
      </w:r>
      <w:r>
        <w:rPr>
          <w:rStyle w:val="Literal"/>
        </w:rPr>
        <w:t>use</w:t>
      </w:r>
      <w:r>
        <w:rPr>
          <w:rFonts w:eastAsia="Microsoft YaHei"/>
        </w:rPr>
        <w:t xml:space="preserve"> keyword brings only what we</w:t>
      </w:r>
      <w:del w:id="549" w:author="AnneMarieW" w:date="2017-03-31T11:16:00Z">
        <w:r>
          <w:rPr>
            <w:rFonts w:eastAsia="Microsoft YaHei"/>
          </w:rPr>
          <w:delText xml:space="preserve"> ha</w:delText>
        </w:r>
      </w:del>
      <w:ins w:id="550" w:author="AnneMarieW" w:date="2017-03-31T11:16:00Z">
        <w:r>
          <w:rPr>
            <w:rFonts w:eastAsia="Microsoft YaHei"/>
          </w:rPr>
          <w:t>’</w:t>
        </w:r>
      </w:ins>
      <w:r>
        <w:rPr>
          <w:rFonts w:eastAsia="Microsoft YaHei"/>
        </w:rPr>
        <w:t>ve specified into scope</w:t>
      </w:r>
      <w:del w:id="551" w:author="AnneMarieW" w:date="2017-03-31T11:16:00Z">
        <w:r>
          <w:rPr>
            <w:rFonts w:eastAsia="Microsoft YaHei"/>
          </w:rPr>
          <w:delText>;</w:delText>
        </w:r>
      </w:del>
      <w:ins w:id="552" w:author="AnneMarieW" w:date="2017-03-31T11:16:00Z">
        <w:r>
          <w:rPr>
            <w:rFonts w:eastAsia="Microsoft YaHei"/>
          </w:rPr>
          <w:t>:</w:t>
        </w:r>
      </w:ins>
      <w:r>
        <w:rPr>
          <w:rFonts w:eastAsia="Microsoft YaHei"/>
        </w:rPr>
        <w:t xml:space="preserve"> it does not bring children of modules into scope. That’s why we still have to </w:t>
      </w:r>
      <w:del w:id="553" w:author="AnneMarieW" w:date="2017-03-31T11:19:00Z">
        <w:r>
          <w:rPr>
            <w:rFonts w:eastAsia="Microsoft YaHei"/>
          </w:rPr>
          <w:delText>say</w:delText>
        </w:r>
      </w:del>
      <w:ins w:id="554" w:author="AnneMarieW" w:date="2017-03-31T11:19:00Z">
        <w:r>
          <w:rPr>
            <w:rFonts w:eastAsia="Microsoft YaHei"/>
          </w:rPr>
          <w:t>use</w:t>
        </w:r>
      </w:ins>
      <w:r>
        <w:rPr>
          <w:rFonts w:eastAsia="Microsoft YaHei"/>
        </w:rPr>
        <w:t xml:space="preserve"> </w:t>
      </w:r>
      <w:r>
        <w:rPr>
          <w:rStyle w:val="Literal"/>
        </w:rPr>
        <w:t>of::</w:t>
      </w:r>
      <w:proofErr w:type="spellStart"/>
      <w:r>
        <w:rPr>
          <w:rStyle w:val="Literal"/>
        </w:rPr>
        <w:t>nested_modules</w:t>
      </w:r>
      <w:proofErr w:type="spellEnd"/>
      <w:r>
        <w:rPr>
          <w:rFonts w:eastAsia="Microsoft YaHei"/>
        </w:rPr>
        <w:t xml:space="preserve"> when we want to call the </w:t>
      </w:r>
      <w:proofErr w:type="spellStart"/>
      <w:r>
        <w:rPr>
          <w:rStyle w:val="Literal"/>
          <w:rFonts w:eastAsia="Microsoft YaHei"/>
        </w:rPr>
        <w:t>nested_modules</w:t>
      </w:r>
      <w:proofErr w:type="spellEnd"/>
      <w:r>
        <w:rPr>
          <w:rFonts w:eastAsia="Microsoft YaHei"/>
        </w:rPr>
        <w:t xml:space="preserve"> function.</w:t>
      </w:r>
    </w:p>
    <w:p w14:paraId="478F8757" w14:textId="77777777" w:rsidR="007A2B7A" w:rsidRDefault="00F719BB">
      <w:pPr>
        <w:pStyle w:val="Body"/>
        <w:rPr>
          <w:rFonts w:eastAsia="Microsoft YaHei"/>
        </w:rPr>
      </w:pPr>
      <w:r>
        <w:rPr>
          <w:rFonts w:eastAsia="Microsoft YaHei"/>
        </w:rPr>
        <w:t>We could have chosen to bring the function</w:t>
      </w:r>
      <w:del w:id="555" w:author="AnneMarieW" w:date="2017-03-31T11:19:00Z">
        <w:r>
          <w:rPr>
            <w:rFonts w:eastAsia="Microsoft YaHei"/>
          </w:rPr>
          <w:delText xml:space="preserve"> itself</w:delText>
        </w:r>
      </w:del>
      <w:r>
        <w:rPr>
          <w:rFonts w:eastAsia="Microsoft YaHei"/>
        </w:rPr>
        <w:t xml:space="preserve"> into scope</w:t>
      </w:r>
      <w:del w:id="556" w:author="AnneMarieW" w:date="2017-03-31T11:19:00Z">
        <w:r>
          <w:rPr>
            <w:rFonts w:eastAsia="Microsoft YaHei"/>
          </w:rPr>
          <w:delText>,</w:delText>
        </w:r>
      </w:del>
      <w:r>
        <w:rPr>
          <w:rFonts w:eastAsia="Microsoft YaHei"/>
        </w:rPr>
        <w:t xml:space="preserve"> by instead specifying the function in the </w:t>
      </w:r>
      <w:r>
        <w:rPr>
          <w:rStyle w:val="Literal"/>
        </w:rPr>
        <w:t>use</w:t>
      </w:r>
      <w:r>
        <w:rPr>
          <w:rFonts w:eastAsia="Microsoft YaHei"/>
        </w:rPr>
        <w:t xml:space="preserve"> as follows:</w:t>
      </w:r>
    </w:p>
    <w:p w14:paraId="6847FC9B" w14:textId="77777777" w:rsidR="007A2B7A" w:rsidRDefault="00F719BB">
      <w:pPr>
        <w:pStyle w:val="CodeA"/>
      </w:pPr>
      <w:r>
        <w:t>pub mod a {</w:t>
      </w:r>
    </w:p>
    <w:p w14:paraId="2CB2A4A5" w14:textId="77777777" w:rsidR="007A2B7A" w:rsidRDefault="00F719BB">
      <w:pPr>
        <w:pStyle w:val="CodeB"/>
      </w:pPr>
      <w:r>
        <w:t xml:space="preserve">    pub mod series {</w:t>
      </w:r>
    </w:p>
    <w:p w14:paraId="5C631BB7" w14:textId="77777777" w:rsidR="007A2B7A" w:rsidRDefault="00F719BB">
      <w:pPr>
        <w:pStyle w:val="CodeB"/>
      </w:pPr>
      <w:r>
        <w:t xml:space="preserve">        pub mod of {</w:t>
      </w:r>
    </w:p>
    <w:p w14:paraId="612B2A26" w14:textId="77777777" w:rsidR="007A2B7A" w:rsidRDefault="00F719BB">
      <w:pPr>
        <w:pStyle w:val="CodeB"/>
      </w:pPr>
      <w:r>
        <w:t xml:space="preserve">            pub </w:t>
      </w:r>
      <w:proofErr w:type="spellStart"/>
      <w:r>
        <w:t>fn</w:t>
      </w:r>
      <w:proofErr w:type="spellEnd"/>
      <w:r>
        <w:t xml:space="preserve"> </w:t>
      </w:r>
      <w:proofErr w:type="spellStart"/>
      <w:r>
        <w:t>nested_modules</w:t>
      </w:r>
      <w:proofErr w:type="spellEnd"/>
      <w:r>
        <w:t>() {}</w:t>
      </w:r>
    </w:p>
    <w:p w14:paraId="4FFCD882" w14:textId="77777777" w:rsidR="007A2B7A" w:rsidRDefault="00F719BB">
      <w:pPr>
        <w:pStyle w:val="CodeB"/>
      </w:pPr>
      <w:r>
        <w:t xml:space="preserve">        }</w:t>
      </w:r>
    </w:p>
    <w:p w14:paraId="320AD1DD" w14:textId="77777777" w:rsidR="007A2B7A" w:rsidRDefault="00F719BB">
      <w:pPr>
        <w:pStyle w:val="CodeB"/>
      </w:pPr>
      <w:r>
        <w:t xml:space="preserve">    }</w:t>
      </w:r>
    </w:p>
    <w:p w14:paraId="6421CE92" w14:textId="77777777" w:rsidR="007A2B7A" w:rsidRDefault="00F719BB">
      <w:pPr>
        <w:pStyle w:val="CodeB"/>
      </w:pPr>
      <w:r>
        <w:t>}</w:t>
      </w:r>
    </w:p>
    <w:p w14:paraId="7FFE9538" w14:textId="77777777" w:rsidR="007A2B7A" w:rsidRDefault="007A2B7A">
      <w:pPr>
        <w:pStyle w:val="CodeB"/>
      </w:pPr>
    </w:p>
    <w:p w14:paraId="64AF91E8" w14:textId="77777777" w:rsidR="007A2B7A" w:rsidRDefault="00F719BB">
      <w:pPr>
        <w:pStyle w:val="CodeB"/>
      </w:pPr>
      <w:r>
        <w:t>use a::series::of::</w:t>
      </w:r>
      <w:proofErr w:type="spellStart"/>
      <w:r>
        <w:t>nested_modules</w:t>
      </w:r>
      <w:proofErr w:type="spellEnd"/>
      <w:r>
        <w:t>;</w:t>
      </w:r>
    </w:p>
    <w:p w14:paraId="3E7D6831" w14:textId="77777777" w:rsidR="007A2B7A" w:rsidRDefault="007A2B7A">
      <w:pPr>
        <w:pStyle w:val="CodeB"/>
      </w:pPr>
    </w:p>
    <w:p w14:paraId="6C1303C1" w14:textId="77777777" w:rsidR="007A2B7A" w:rsidRDefault="00F719BB">
      <w:pPr>
        <w:pStyle w:val="CodeB"/>
      </w:pPr>
      <w:proofErr w:type="spellStart"/>
      <w:r>
        <w:t>fn</w:t>
      </w:r>
      <w:proofErr w:type="spellEnd"/>
      <w:r>
        <w:t xml:space="preserve"> main() {</w:t>
      </w:r>
    </w:p>
    <w:p w14:paraId="3083E8CB" w14:textId="77777777" w:rsidR="007A2B7A" w:rsidRDefault="00F719BB">
      <w:pPr>
        <w:pStyle w:val="CodeB"/>
      </w:pPr>
      <w:r>
        <w:t xml:space="preserve">    </w:t>
      </w:r>
      <w:proofErr w:type="spellStart"/>
      <w:r>
        <w:t>nested_modules</w:t>
      </w:r>
      <w:proofErr w:type="spellEnd"/>
      <w:r>
        <w:t>();</w:t>
      </w:r>
    </w:p>
    <w:p w14:paraId="4F8679F4" w14:textId="77777777" w:rsidR="007A2B7A" w:rsidRDefault="00F719BB">
      <w:pPr>
        <w:pStyle w:val="CodeC"/>
      </w:pPr>
      <w:r>
        <w:t>}</w:t>
      </w:r>
    </w:p>
    <w:p w14:paraId="7501670B" w14:textId="77777777" w:rsidR="007A2B7A" w:rsidRDefault="00F719BB">
      <w:pPr>
        <w:pStyle w:val="Body"/>
      </w:pPr>
      <w:del w:id="557" w:author="AnneMarieW" w:date="2017-03-31T11:20:00Z">
        <w:r>
          <w:rPr>
            <w:rFonts w:eastAsia="Microsoft YaHei"/>
          </w:rPr>
          <w:delText xml:space="preserve">This </w:delText>
        </w:r>
      </w:del>
      <w:ins w:id="558" w:author="AnneMarieW" w:date="2017-03-31T11:20:00Z">
        <w:r>
          <w:rPr>
            <w:rFonts w:eastAsia="Microsoft YaHei"/>
          </w:rPr>
          <w:t xml:space="preserve">Doing so </w:t>
        </w:r>
      </w:ins>
      <w:r>
        <w:rPr>
          <w:rFonts w:eastAsia="Microsoft YaHei"/>
        </w:rPr>
        <w:t xml:space="preserve">allows us to exclude all </w:t>
      </w:r>
      <w:del w:id="559" w:author="AnneMarieW" w:date="2017-03-31T11:20:00Z">
        <w:r>
          <w:rPr>
            <w:rFonts w:eastAsia="Microsoft YaHei"/>
          </w:rPr>
          <w:delText xml:space="preserve">of </w:delText>
        </w:r>
      </w:del>
      <w:r>
        <w:rPr>
          <w:rFonts w:eastAsia="Microsoft YaHei"/>
        </w:rPr>
        <w:t>the modules and reference the function directly.</w:t>
      </w:r>
    </w:p>
    <w:p w14:paraId="51DB164B" w14:textId="77777777" w:rsidR="007A2B7A" w:rsidRDefault="00F719BB">
      <w:pPr>
        <w:pStyle w:val="Body"/>
      </w:pPr>
      <w:del w:id="560" w:author="AnneMarieW" w:date="2017-03-31T11:20:00Z">
        <w:r>
          <w:rPr>
            <w:rFonts w:eastAsia="Microsoft YaHei"/>
          </w:rPr>
          <w:lastRenderedPageBreak/>
          <w:delText>Sinc</w:delText>
        </w:r>
      </w:del>
      <w:ins w:id="561" w:author="AnneMarieW" w:date="2017-03-31T11:20:00Z">
        <w:r>
          <w:rPr>
            <w:rFonts w:eastAsia="Microsoft YaHei"/>
          </w:rPr>
          <w:t>Becaus</w:t>
        </w:r>
      </w:ins>
      <w:r>
        <w:rPr>
          <w:rFonts w:eastAsia="Microsoft YaHei"/>
        </w:rPr>
        <w:t xml:space="preserve">e </w:t>
      </w:r>
      <w:proofErr w:type="spellStart"/>
      <w:r>
        <w:rPr>
          <w:rFonts w:eastAsia="Microsoft YaHei"/>
        </w:rPr>
        <w:t>enums</w:t>
      </w:r>
      <w:proofErr w:type="spellEnd"/>
      <w:r>
        <w:rPr>
          <w:rFonts w:eastAsia="Microsoft YaHei"/>
        </w:rPr>
        <w:t xml:space="preserve"> also form a sort of namespace like modules, we can import an </w:t>
      </w:r>
      <w:proofErr w:type="spellStart"/>
      <w:r>
        <w:rPr>
          <w:rFonts w:eastAsia="Microsoft YaHei"/>
        </w:rPr>
        <w:t>enum’s</w:t>
      </w:r>
      <w:proofErr w:type="spellEnd"/>
      <w:r>
        <w:rPr>
          <w:rFonts w:eastAsia="Microsoft YaHei"/>
        </w:rPr>
        <w:t xml:space="preserve"> variants with </w:t>
      </w:r>
      <w:r>
        <w:rPr>
          <w:rStyle w:val="Literal"/>
        </w:rPr>
        <w:t>use</w:t>
      </w:r>
      <w:r>
        <w:rPr>
          <w:rFonts w:eastAsia="Microsoft YaHei"/>
        </w:rPr>
        <w:t xml:space="preserve"> as well. For any kind of </w:t>
      </w:r>
      <w:r>
        <w:rPr>
          <w:rStyle w:val="Literal"/>
        </w:rPr>
        <w:t>use</w:t>
      </w:r>
      <w:r>
        <w:rPr>
          <w:rFonts w:eastAsia="Microsoft YaHei"/>
        </w:rPr>
        <w:t xml:space="preserve"> statement, if you’re importing multiple items from one namespace, you can list them using curly braces and commas in the last position, like so:</w:t>
      </w:r>
    </w:p>
    <w:p w14:paraId="5CF31A7A" w14:textId="77777777" w:rsidR="007A2B7A" w:rsidRDefault="00F719BB">
      <w:pPr>
        <w:pStyle w:val="CodeA"/>
      </w:pPr>
      <w:proofErr w:type="spellStart"/>
      <w:r>
        <w:t>enum</w:t>
      </w:r>
      <w:proofErr w:type="spellEnd"/>
      <w:r>
        <w:t xml:space="preserve"> </w:t>
      </w:r>
      <w:proofErr w:type="spellStart"/>
      <w:r>
        <w:t>TrafficLight</w:t>
      </w:r>
      <w:proofErr w:type="spellEnd"/>
      <w:r>
        <w:t xml:space="preserve"> {</w:t>
      </w:r>
    </w:p>
    <w:p w14:paraId="754BB55A" w14:textId="77777777" w:rsidR="007A2B7A" w:rsidRDefault="00F719BB">
      <w:pPr>
        <w:pStyle w:val="CodeB"/>
      </w:pPr>
      <w:r>
        <w:t xml:space="preserve">    Red,</w:t>
      </w:r>
    </w:p>
    <w:p w14:paraId="74792146" w14:textId="77777777" w:rsidR="007A2B7A" w:rsidRDefault="00F719BB">
      <w:pPr>
        <w:pStyle w:val="CodeB"/>
      </w:pPr>
      <w:r>
        <w:t xml:space="preserve">    Yellow,</w:t>
      </w:r>
    </w:p>
    <w:p w14:paraId="65FE63B4" w14:textId="77777777" w:rsidR="007A2B7A" w:rsidRDefault="00F719BB">
      <w:pPr>
        <w:pStyle w:val="CodeB"/>
      </w:pPr>
      <w:r>
        <w:t xml:space="preserve">    Green,</w:t>
      </w:r>
    </w:p>
    <w:p w14:paraId="6B43D22B" w14:textId="77777777" w:rsidR="007A2B7A" w:rsidRDefault="00F719BB">
      <w:pPr>
        <w:pStyle w:val="CodeB"/>
      </w:pPr>
      <w:r>
        <w:t>}</w:t>
      </w:r>
    </w:p>
    <w:p w14:paraId="23E2BD66" w14:textId="77777777" w:rsidR="007A2B7A" w:rsidRDefault="007A2B7A">
      <w:pPr>
        <w:pStyle w:val="CodeB"/>
      </w:pPr>
    </w:p>
    <w:p w14:paraId="4C88BC9C" w14:textId="77777777" w:rsidR="007A2B7A" w:rsidRDefault="00F719BB">
      <w:pPr>
        <w:pStyle w:val="CodeB"/>
      </w:pPr>
      <w:r>
        <w:t xml:space="preserve">use </w:t>
      </w:r>
      <w:proofErr w:type="spellStart"/>
      <w:r>
        <w:t>TrafficLight</w:t>
      </w:r>
      <w:proofErr w:type="spellEnd"/>
      <w:r>
        <w:t>::{Red, Yellow};</w:t>
      </w:r>
    </w:p>
    <w:p w14:paraId="34B87C3F" w14:textId="77777777" w:rsidR="007A2B7A" w:rsidRDefault="007A2B7A">
      <w:pPr>
        <w:pStyle w:val="CodeB"/>
      </w:pPr>
    </w:p>
    <w:p w14:paraId="248352FB" w14:textId="77777777" w:rsidR="007A2B7A" w:rsidRDefault="00F719BB">
      <w:pPr>
        <w:pStyle w:val="CodeB"/>
      </w:pPr>
      <w:proofErr w:type="spellStart"/>
      <w:r>
        <w:t>fn</w:t>
      </w:r>
      <w:proofErr w:type="spellEnd"/>
      <w:r>
        <w:t xml:space="preserve"> main() {</w:t>
      </w:r>
    </w:p>
    <w:p w14:paraId="5D1335B5" w14:textId="77777777" w:rsidR="007A2B7A" w:rsidRDefault="00F719BB">
      <w:pPr>
        <w:pStyle w:val="CodeB"/>
      </w:pPr>
      <w:r>
        <w:t xml:space="preserve">    let red = </w:t>
      </w:r>
      <w:proofErr w:type="spellStart"/>
      <w:r>
        <w:t>Red</w:t>
      </w:r>
      <w:proofErr w:type="spellEnd"/>
      <w:r>
        <w:t>;</w:t>
      </w:r>
    </w:p>
    <w:p w14:paraId="45004861" w14:textId="77777777" w:rsidR="007A2B7A" w:rsidRDefault="00F719BB">
      <w:pPr>
        <w:pStyle w:val="CodeB"/>
      </w:pPr>
      <w:r>
        <w:t xml:space="preserve">    let yellow = </w:t>
      </w:r>
      <w:proofErr w:type="spellStart"/>
      <w:r>
        <w:t>Yellow</w:t>
      </w:r>
      <w:proofErr w:type="spellEnd"/>
      <w:r>
        <w:t>;</w:t>
      </w:r>
    </w:p>
    <w:p w14:paraId="36E59318" w14:textId="77777777" w:rsidR="007A2B7A" w:rsidRDefault="00F719BB">
      <w:pPr>
        <w:pStyle w:val="CodeB"/>
      </w:pPr>
      <w:r>
        <w:t xml:space="preserve">    let green = </w:t>
      </w:r>
      <w:proofErr w:type="spellStart"/>
      <w:r>
        <w:t>TrafficLight</w:t>
      </w:r>
      <w:proofErr w:type="spellEnd"/>
      <w:r>
        <w:t>::Green;</w:t>
      </w:r>
      <w:del w:id="562" w:author="Carol Nichols" w:date="2017-06-01T15:32:00Z">
        <w:r>
          <w:delText xml:space="preserve"> // because we didn’t `use` TrafficLight::Green</w:delText>
        </w:r>
      </w:del>
    </w:p>
    <w:p w14:paraId="2048E21A" w14:textId="77777777" w:rsidR="007A2B7A" w:rsidRDefault="00F719BB">
      <w:pPr>
        <w:pStyle w:val="CodeC"/>
      </w:pPr>
      <w:r>
        <w:t>}</w:t>
      </w:r>
    </w:p>
    <w:p w14:paraId="2716C5E1" w14:textId="37220850" w:rsidR="007A2B7A" w:rsidRDefault="00F719BB">
      <w:pPr>
        <w:pStyle w:val="Body"/>
      </w:pPr>
      <w:ins w:id="563" w:author="Carol Nichols" w:date="2017-06-01T15:32:00Z">
        <w:r>
          <w:t>We</w:t>
        </w:r>
      </w:ins>
      <w:ins w:id="564" w:author="Carol Nichols" w:date="2017-08-05T18:26:00Z">
        <w:r w:rsidR="00785C91">
          <w:rPr>
            <w:rFonts w:eastAsia="Microsoft YaHei"/>
          </w:rPr>
          <w:t>’</w:t>
        </w:r>
      </w:ins>
      <w:ins w:id="565" w:author="Carol Nichols" w:date="2017-06-01T15:32:00Z">
        <w:r>
          <w:t xml:space="preserve">re still specifying the </w:t>
        </w:r>
        <w:proofErr w:type="spellStart"/>
        <w:r>
          <w:rPr>
            <w:rStyle w:val="Literal"/>
          </w:rPr>
          <w:t>TrafficLight</w:t>
        </w:r>
        <w:proofErr w:type="spellEnd"/>
        <w:r>
          <w:t xml:space="preserve"> namespace for the </w:t>
        </w:r>
        <w:r>
          <w:rPr>
            <w:rStyle w:val="Literal"/>
          </w:rPr>
          <w:t>Green</w:t>
        </w:r>
        <w:r>
          <w:t xml:space="preserve"> variant because we didn</w:t>
        </w:r>
      </w:ins>
      <w:ins w:id="566" w:author="Carol Nichols" w:date="2017-08-05T18:26:00Z">
        <w:r w:rsidR="00785C91">
          <w:rPr>
            <w:rFonts w:eastAsia="Microsoft YaHei"/>
          </w:rPr>
          <w:t>’</w:t>
        </w:r>
      </w:ins>
      <w:ins w:id="567" w:author="Carol Nichols" w:date="2017-06-01T15:32:00Z">
        <w:r>
          <w:t xml:space="preserve">t include </w:t>
        </w:r>
        <w:r>
          <w:rPr>
            <w:rStyle w:val="Literal"/>
          </w:rPr>
          <w:t>Green</w:t>
        </w:r>
        <w:r>
          <w:t xml:space="preserve"> in the </w:t>
        </w:r>
        <w:r>
          <w:rPr>
            <w:rStyle w:val="Literal"/>
          </w:rPr>
          <w:t>use</w:t>
        </w:r>
        <w:r>
          <w:t xml:space="preserve"> statement.</w:t>
        </w:r>
      </w:ins>
    </w:p>
    <w:p w14:paraId="2FB218B0" w14:textId="77777777" w:rsidR="007A2B7A" w:rsidRDefault="00F719BB">
      <w:pPr>
        <w:pStyle w:val="HeadB"/>
        <w:rPr>
          <w:sz w:val="27"/>
          <w:szCs w:val="27"/>
        </w:rPr>
      </w:pPr>
      <w:bookmarkStart w:id="568" w:name="glob-imports-with-`*`"/>
      <w:bookmarkStart w:id="569" w:name="_Toc478551207"/>
      <w:bookmarkStart w:id="570" w:name="__RefHeading___Toc8737_1631704520"/>
      <w:bookmarkEnd w:id="568"/>
      <w:bookmarkEnd w:id="569"/>
      <w:bookmarkEnd w:id="570"/>
      <w:r>
        <w:t xml:space="preserve">Glob Imports with </w:t>
      </w:r>
      <w:r>
        <w:rPr>
          <w:rStyle w:val="Literal"/>
          <w:rPrChange w:id="571" w:author="Carol Nichols" w:date="2017-06-01T16:33:00Z">
            <w:rPr/>
          </w:rPrChange>
        </w:rPr>
        <w:t>*</w:t>
      </w:r>
    </w:p>
    <w:p w14:paraId="5E69EA82" w14:textId="77777777" w:rsidR="007A2B7A" w:rsidRDefault="00F719BB">
      <w:pPr>
        <w:pStyle w:val="BodyFirst"/>
        <w:rPr>
          <w:rFonts w:eastAsia="Microsoft YaHei"/>
        </w:rPr>
      </w:pPr>
      <w:r>
        <w:rPr>
          <w:rFonts w:eastAsia="Microsoft YaHei"/>
        </w:rPr>
        <w:t xml:space="preserve">To import all the items in a namespace at once, we can use the </w:t>
      </w:r>
      <w:r>
        <w:rPr>
          <w:rStyle w:val="Literal"/>
        </w:rPr>
        <w:t>*</w:t>
      </w:r>
      <w:r>
        <w:rPr>
          <w:rFonts w:eastAsia="Microsoft YaHei"/>
        </w:rPr>
        <w:t xml:space="preserve"> syntax. For example:</w:t>
      </w:r>
    </w:p>
    <w:p w14:paraId="20565D83" w14:textId="77777777" w:rsidR="007A2B7A" w:rsidRDefault="00F719BB">
      <w:pPr>
        <w:pStyle w:val="CodeA"/>
      </w:pPr>
      <w:proofErr w:type="spellStart"/>
      <w:r>
        <w:t>enum</w:t>
      </w:r>
      <w:proofErr w:type="spellEnd"/>
      <w:r>
        <w:t xml:space="preserve"> </w:t>
      </w:r>
      <w:proofErr w:type="spellStart"/>
      <w:r>
        <w:t>TrafficLight</w:t>
      </w:r>
      <w:proofErr w:type="spellEnd"/>
      <w:r>
        <w:t xml:space="preserve"> {</w:t>
      </w:r>
    </w:p>
    <w:p w14:paraId="2C4E2DBA" w14:textId="77777777" w:rsidR="007A2B7A" w:rsidRDefault="00F719BB">
      <w:pPr>
        <w:pStyle w:val="CodeB"/>
      </w:pPr>
      <w:r>
        <w:t xml:space="preserve">    Red,</w:t>
      </w:r>
    </w:p>
    <w:p w14:paraId="4E3D08D1" w14:textId="77777777" w:rsidR="007A2B7A" w:rsidRDefault="00F719BB">
      <w:pPr>
        <w:pStyle w:val="CodeB"/>
      </w:pPr>
      <w:r>
        <w:t xml:space="preserve">    Yellow,</w:t>
      </w:r>
    </w:p>
    <w:p w14:paraId="1688285F" w14:textId="77777777" w:rsidR="007A2B7A" w:rsidRDefault="00F719BB">
      <w:pPr>
        <w:pStyle w:val="CodeB"/>
      </w:pPr>
      <w:r>
        <w:t xml:space="preserve">    Green,</w:t>
      </w:r>
    </w:p>
    <w:p w14:paraId="00819451" w14:textId="77777777" w:rsidR="007A2B7A" w:rsidRDefault="00F719BB">
      <w:pPr>
        <w:pStyle w:val="CodeB"/>
      </w:pPr>
      <w:r>
        <w:t>}</w:t>
      </w:r>
    </w:p>
    <w:p w14:paraId="062385B3" w14:textId="77777777" w:rsidR="007A2B7A" w:rsidRDefault="007A2B7A">
      <w:pPr>
        <w:pStyle w:val="CodeB"/>
      </w:pPr>
    </w:p>
    <w:p w14:paraId="1BCCE631" w14:textId="77777777" w:rsidR="007A2B7A" w:rsidRDefault="00F719BB">
      <w:pPr>
        <w:pStyle w:val="CodeB"/>
      </w:pPr>
      <w:r>
        <w:t xml:space="preserve">use </w:t>
      </w:r>
      <w:proofErr w:type="spellStart"/>
      <w:r>
        <w:t>TrafficLight</w:t>
      </w:r>
      <w:proofErr w:type="spellEnd"/>
      <w:r>
        <w:t>::*;</w:t>
      </w:r>
    </w:p>
    <w:p w14:paraId="1EA7B3B0" w14:textId="77777777" w:rsidR="007A2B7A" w:rsidRDefault="007A2B7A">
      <w:pPr>
        <w:pStyle w:val="CodeB"/>
      </w:pPr>
    </w:p>
    <w:p w14:paraId="22A51EE0" w14:textId="77777777" w:rsidR="007A2B7A" w:rsidRDefault="00F719BB">
      <w:pPr>
        <w:pStyle w:val="CodeB"/>
      </w:pPr>
      <w:proofErr w:type="spellStart"/>
      <w:r>
        <w:t>fn</w:t>
      </w:r>
      <w:proofErr w:type="spellEnd"/>
      <w:r>
        <w:t xml:space="preserve"> main() {</w:t>
      </w:r>
    </w:p>
    <w:p w14:paraId="339E2E7C" w14:textId="77777777" w:rsidR="007A2B7A" w:rsidRDefault="00F719BB">
      <w:pPr>
        <w:pStyle w:val="CodeB"/>
      </w:pPr>
      <w:r>
        <w:t xml:space="preserve">    let red = </w:t>
      </w:r>
      <w:proofErr w:type="spellStart"/>
      <w:r>
        <w:t>Red</w:t>
      </w:r>
      <w:proofErr w:type="spellEnd"/>
      <w:r>
        <w:t>;</w:t>
      </w:r>
    </w:p>
    <w:p w14:paraId="566A2898" w14:textId="77777777" w:rsidR="007A2B7A" w:rsidRDefault="00F719BB">
      <w:pPr>
        <w:pStyle w:val="CodeB"/>
      </w:pPr>
      <w:r>
        <w:t xml:space="preserve">    let yellow = </w:t>
      </w:r>
      <w:proofErr w:type="spellStart"/>
      <w:r>
        <w:t>Yellow</w:t>
      </w:r>
      <w:proofErr w:type="spellEnd"/>
      <w:r>
        <w:t>;</w:t>
      </w:r>
    </w:p>
    <w:p w14:paraId="41A433BC" w14:textId="77777777" w:rsidR="007A2B7A" w:rsidRDefault="00F719BB">
      <w:pPr>
        <w:pStyle w:val="CodeB"/>
      </w:pPr>
      <w:r>
        <w:t xml:space="preserve">    let green = </w:t>
      </w:r>
      <w:proofErr w:type="spellStart"/>
      <w:r>
        <w:t>Green</w:t>
      </w:r>
      <w:proofErr w:type="spellEnd"/>
      <w:r>
        <w:t>;</w:t>
      </w:r>
    </w:p>
    <w:p w14:paraId="536193A7" w14:textId="77777777" w:rsidR="007A2B7A" w:rsidRDefault="00F719BB">
      <w:pPr>
        <w:pStyle w:val="CodeC"/>
      </w:pPr>
      <w:r>
        <w:t>}</w:t>
      </w:r>
    </w:p>
    <w:p w14:paraId="616A5E22" w14:textId="77777777" w:rsidR="007A2B7A" w:rsidRDefault="00F719BB">
      <w:pPr>
        <w:pStyle w:val="Body"/>
      </w:pPr>
      <w:r>
        <w:rPr>
          <w:rFonts w:eastAsia="Microsoft YaHei"/>
        </w:rPr>
        <w:lastRenderedPageBreak/>
        <w:t xml:space="preserve">The </w:t>
      </w:r>
      <w:r>
        <w:rPr>
          <w:rStyle w:val="Literal"/>
        </w:rPr>
        <w:t>*</w:t>
      </w:r>
      <w:r>
        <w:rPr>
          <w:rFonts w:eastAsia="Microsoft YaHei"/>
        </w:rPr>
        <w:t xml:space="preserve"> is called a </w:t>
      </w:r>
      <w:r>
        <w:rPr>
          <w:rStyle w:val="EmphasisItalic"/>
          <w:rFonts w:eastAsia="Microsoft YaHei"/>
        </w:rPr>
        <w:t>glob</w:t>
      </w:r>
      <w:r>
        <w:rPr>
          <w:rFonts w:eastAsia="Microsoft YaHei"/>
        </w:rPr>
        <w:t xml:space="preserve">, and it will import </w:t>
      </w:r>
      <w:del w:id="572" w:author="Carol Nichols" w:date="2017-06-01T15:34:00Z">
        <w:r>
          <w:rPr>
            <w:rFonts w:eastAsia="Microsoft YaHei"/>
          </w:rPr>
          <w:delText>everything</w:delText>
        </w:r>
      </w:del>
      <w:commentRangeStart w:id="573"/>
      <w:ins w:id="574" w:author="Carol Nichols" w:date="2017-06-01T15:34:00Z">
        <w:r>
          <w:rPr>
            <w:rFonts w:eastAsia="Microsoft YaHei"/>
          </w:rPr>
          <w:t>all items</w:t>
        </w:r>
      </w:ins>
      <w:commentRangeEnd w:id="573"/>
      <w:r>
        <w:commentReference w:id="573"/>
      </w:r>
      <w:r>
        <w:rPr>
          <w:rFonts w:eastAsia="Microsoft YaHei"/>
        </w:rPr>
        <w:commentReference w:id="575"/>
      </w:r>
      <w:r>
        <w:rPr>
          <w:rFonts w:eastAsia="Microsoft YaHei"/>
        </w:rPr>
        <w:t xml:space="preserve"> </w:t>
      </w:r>
      <w:del w:id="576" w:author="Carol Nichols" w:date="2017-06-01T15:34:00Z">
        <w:r>
          <w:rPr>
            <w:rFonts w:eastAsia="Microsoft YaHei"/>
          </w:rPr>
          <w:delText xml:space="preserve">that’s </w:delText>
        </w:r>
      </w:del>
      <w:r>
        <w:rPr>
          <w:rFonts w:eastAsia="Microsoft YaHei"/>
        </w:rPr>
        <w:t>visible inside</w:t>
      </w:r>
      <w:del w:id="577" w:author="AnneMarieW" w:date="2017-03-31T11:21:00Z">
        <w:r>
          <w:rPr>
            <w:rFonts w:eastAsia="Microsoft YaHei"/>
          </w:rPr>
          <w:delText xml:space="preserve"> of</w:delText>
        </w:r>
      </w:del>
      <w:r>
        <w:rPr>
          <w:rFonts w:eastAsia="Microsoft YaHei"/>
        </w:rPr>
        <w:t xml:space="preserve"> the namespace. </w:t>
      </w:r>
      <w:ins w:id="578" w:author="AnneMarieW" w:date="2017-03-31T11:22:00Z">
        <w:r>
          <w:rPr>
            <w:rFonts w:eastAsia="Microsoft YaHei"/>
          </w:rPr>
          <w:t xml:space="preserve">You should use </w:t>
        </w:r>
      </w:ins>
      <w:del w:id="579" w:author="AnneMarieW" w:date="2017-03-31T11:22:00Z">
        <w:r>
          <w:rPr>
            <w:rFonts w:eastAsia="Microsoft YaHei"/>
          </w:rPr>
          <w:delText>G</w:delText>
        </w:r>
      </w:del>
      <w:ins w:id="580" w:author="AnneMarieW" w:date="2017-03-31T11:22:00Z">
        <w:r>
          <w:rPr>
            <w:rFonts w:eastAsia="Microsoft YaHei"/>
          </w:rPr>
          <w:t>g</w:t>
        </w:r>
      </w:ins>
      <w:r>
        <w:rPr>
          <w:rFonts w:eastAsia="Microsoft YaHei"/>
        </w:rPr>
        <w:t xml:space="preserve">lobs </w:t>
      </w:r>
      <w:del w:id="581" w:author="AnneMarieW" w:date="2017-03-31T11:22:00Z">
        <w:r>
          <w:rPr>
            <w:rFonts w:eastAsia="Microsoft YaHei"/>
          </w:rPr>
          <w:delText xml:space="preserve">should be used </w:delText>
        </w:r>
      </w:del>
      <w:r>
        <w:rPr>
          <w:rFonts w:eastAsia="Microsoft YaHei"/>
        </w:rPr>
        <w:t xml:space="preserve">sparingly: they are convenient, but </w:t>
      </w:r>
      <w:del w:id="582" w:author="Carol Nichols" w:date="2017-06-01T15:35:00Z">
        <w:r>
          <w:rPr>
            <w:rFonts w:eastAsia="Microsoft YaHei"/>
          </w:rPr>
          <w:delText>you</w:delText>
        </w:r>
      </w:del>
      <w:ins w:id="583" w:author="Carol Nichols" w:date="2017-06-01T15:35:00Z">
        <w:r>
          <w:rPr>
            <w:rFonts w:eastAsia="Microsoft YaHei"/>
          </w:rPr>
          <w:t>this</w:t>
        </w:r>
      </w:ins>
      <w:r>
        <w:rPr>
          <w:rFonts w:eastAsia="Microsoft YaHei"/>
        </w:rPr>
        <w:t xml:space="preserve"> might also pull in more </w:t>
      </w:r>
      <w:del w:id="584" w:author="Carol Nichols" w:date="2017-06-01T15:34:00Z">
        <w:r>
          <w:rPr>
            <w:rFonts w:eastAsia="Microsoft YaHei"/>
          </w:rPr>
          <w:delText>things</w:delText>
        </w:r>
      </w:del>
      <w:r>
        <w:rPr>
          <w:rFonts w:eastAsia="Microsoft YaHei"/>
        </w:rPr>
        <w:commentReference w:id="585"/>
      </w:r>
      <w:ins w:id="586" w:author="Carol Nichols" w:date="2017-06-01T15:34:00Z">
        <w:r>
          <w:rPr>
            <w:rFonts w:eastAsia="Microsoft YaHei"/>
          </w:rPr>
          <w:t>items</w:t>
        </w:r>
      </w:ins>
      <w:r>
        <w:rPr>
          <w:rFonts w:eastAsia="Microsoft YaHei"/>
        </w:rPr>
        <w:t xml:space="preserve"> than you expected and cause naming conflicts.</w:t>
      </w:r>
    </w:p>
    <w:p w14:paraId="48AA30D7" w14:textId="77777777" w:rsidR="007A2B7A" w:rsidRDefault="00F719BB">
      <w:pPr>
        <w:pStyle w:val="HeadB"/>
        <w:rPr>
          <w:sz w:val="27"/>
          <w:szCs w:val="27"/>
        </w:rPr>
      </w:pPr>
      <w:bookmarkStart w:id="587" w:name="using-`super`-to-access-a-parent-module"/>
      <w:bookmarkStart w:id="588" w:name="_Toc478551208"/>
      <w:bookmarkStart w:id="589" w:name="__RefHeading___Toc8739_1631704520"/>
      <w:bookmarkEnd w:id="587"/>
      <w:bookmarkEnd w:id="588"/>
      <w:bookmarkEnd w:id="589"/>
      <w:r>
        <w:t xml:space="preserve">Using </w:t>
      </w:r>
      <w:r>
        <w:rPr>
          <w:rStyle w:val="Literal"/>
          <w:rPrChange w:id="590" w:author="Carol Nichols" w:date="2017-06-01T15:35:00Z">
            <w:rPr/>
          </w:rPrChange>
        </w:rPr>
        <w:t>super</w:t>
      </w:r>
      <w:r>
        <w:t xml:space="preserve"> to Access a Parent Module</w:t>
      </w:r>
    </w:p>
    <w:p w14:paraId="442096ED" w14:textId="77777777" w:rsidR="007A2B7A" w:rsidRDefault="00F719BB">
      <w:pPr>
        <w:pStyle w:val="BodyFirst"/>
      </w:pPr>
      <w:r>
        <w:rPr>
          <w:rFonts w:eastAsia="Microsoft YaHei"/>
        </w:rPr>
        <w:t xml:space="preserve">As </w:t>
      </w:r>
      <w:del w:id="591" w:author="Carol Nichols" w:date="2017-06-01T15:36:00Z">
        <w:r>
          <w:rPr>
            <w:rFonts w:eastAsia="Microsoft YaHei"/>
          </w:rPr>
          <w:delText>you now know</w:delText>
        </w:r>
      </w:del>
      <w:ins w:id="592" w:author="Carol Nichols" w:date="2017-06-01T15:36:00Z">
        <w:r>
          <w:rPr>
            <w:rFonts w:eastAsia="Microsoft YaHei"/>
          </w:rPr>
          <w:t>we saw at the beginning of this chapter</w:t>
        </w:r>
      </w:ins>
      <w:r>
        <w:rPr>
          <w:rFonts w:eastAsia="Microsoft YaHei"/>
        </w:rPr>
        <w:t xml:space="preserve">, when you create a library crate, Cargo makes a </w:t>
      </w:r>
      <w:r>
        <w:rPr>
          <w:rStyle w:val="Literal"/>
        </w:rPr>
        <w:t>tests</w:t>
      </w:r>
      <w:r>
        <w:rPr>
          <w:rFonts w:eastAsia="Microsoft YaHei"/>
        </w:rPr>
        <w:t xml:space="preserve"> module for you. Let’s go into more detail about that now. In your </w:t>
      </w:r>
      <w:r>
        <w:rPr>
          <w:rStyle w:val="Literal"/>
        </w:rPr>
        <w:t xml:space="preserve">communicator </w:t>
      </w:r>
      <w:r>
        <w:rPr>
          <w:rFonts w:eastAsia="Microsoft YaHei"/>
        </w:rPr>
        <w:t xml:space="preserve">project, open </w:t>
      </w:r>
      <w:proofErr w:type="spellStart"/>
      <w:r>
        <w:rPr>
          <w:rStyle w:val="EmphasisItalic"/>
        </w:rPr>
        <w:t>src</w:t>
      </w:r>
      <w:proofErr w:type="spellEnd"/>
      <w:r>
        <w:rPr>
          <w:rStyle w:val="EmphasisItalic"/>
        </w:rPr>
        <w:t>/lib.rs</w:t>
      </w:r>
      <w:ins w:id="593" w:author="AnneMarieW" w:date="2017-03-31T11:23:00Z">
        <w:r>
          <w:rPr>
            <w:rFonts w:eastAsia="Microsoft YaHei"/>
          </w:rPr>
          <w:t>:</w:t>
        </w:r>
      </w:ins>
      <w:del w:id="594" w:author="AnneMarieW" w:date="2017-03-31T11:23:00Z">
        <w:r>
          <w:rPr>
            <w:rFonts w:eastAsia="Microsoft YaHei"/>
          </w:rPr>
          <w:delText>.</w:delText>
        </w:r>
      </w:del>
    </w:p>
    <w:p w14:paraId="314ACE60" w14:textId="77777777" w:rsidR="007A2B7A" w:rsidRDefault="00F719BB">
      <w:pPr>
        <w:pStyle w:val="ProductionDirective"/>
        <w:rPr>
          <w:rFonts w:eastAsia="Microsoft YaHei"/>
        </w:rPr>
      </w:pPr>
      <w:r>
        <w:rPr>
          <w:rFonts w:eastAsia="Microsoft YaHei"/>
        </w:rPr>
        <w:t>Filename: src/lib.rs</w:t>
      </w:r>
    </w:p>
    <w:p w14:paraId="1DDC0F45" w14:textId="77777777" w:rsidR="007A2B7A" w:rsidRDefault="00F719BB">
      <w:pPr>
        <w:pStyle w:val="CodeA"/>
      </w:pPr>
      <w:r>
        <w:t>pub mod client;</w:t>
      </w:r>
    </w:p>
    <w:p w14:paraId="1E428E1B" w14:textId="77777777" w:rsidR="007A2B7A" w:rsidRDefault="007A2B7A">
      <w:pPr>
        <w:pStyle w:val="CodeB"/>
      </w:pPr>
    </w:p>
    <w:p w14:paraId="7A525295" w14:textId="77777777" w:rsidR="007A2B7A" w:rsidRDefault="00F719BB">
      <w:pPr>
        <w:pStyle w:val="CodeB"/>
      </w:pPr>
      <w:r>
        <w:t>pub mod network;</w:t>
      </w:r>
    </w:p>
    <w:p w14:paraId="433727D9" w14:textId="77777777" w:rsidR="007A2B7A" w:rsidRDefault="007A2B7A">
      <w:pPr>
        <w:pStyle w:val="CodeB"/>
      </w:pPr>
    </w:p>
    <w:p w14:paraId="36008447" w14:textId="77777777" w:rsidR="007A2B7A" w:rsidRDefault="00F719BB">
      <w:pPr>
        <w:pStyle w:val="CodeB"/>
      </w:pPr>
      <w:r>
        <w:t>#[</w:t>
      </w:r>
      <w:proofErr w:type="spellStart"/>
      <w:r>
        <w:t>cfg</w:t>
      </w:r>
      <w:proofErr w:type="spellEnd"/>
      <w:r>
        <w:t>(test)]</w:t>
      </w:r>
    </w:p>
    <w:p w14:paraId="4CDF6678" w14:textId="77777777" w:rsidR="007A2B7A" w:rsidRDefault="00F719BB">
      <w:pPr>
        <w:pStyle w:val="CodeB"/>
      </w:pPr>
      <w:r>
        <w:t>mod tests {</w:t>
      </w:r>
    </w:p>
    <w:p w14:paraId="316AD8CB" w14:textId="77777777" w:rsidR="007A2B7A" w:rsidRDefault="00F719BB">
      <w:pPr>
        <w:pStyle w:val="CodeB"/>
      </w:pPr>
      <w:r>
        <w:t xml:space="preserve">    #[test]</w:t>
      </w:r>
    </w:p>
    <w:p w14:paraId="6B0BBD5C" w14:textId="77777777" w:rsidR="007A2B7A" w:rsidRDefault="00F719BB">
      <w:pPr>
        <w:pStyle w:val="CodeB"/>
      </w:pPr>
      <w:r>
        <w:t xml:space="preserve">    </w:t>
      </w:r>
      <w:proofErr w:type="spellStart"/>
      <w:r>
        <w:t>fn</w:t>
      </w:r>
      <w:proofErr w:type="spellEnd"/>
      <w:r>
        <w:t xml:space="preserve"> </w:t>
      </w:r>
      <w:proofErr w:type="spellStart"/>
      <w:r>
        <w:t>it_works</w:t>
      </w:r>
      <w:proofErr w:type="spellEnd"/>
      <w:r>
        <w:t>() {</w:t>
      </w:r>
    </w:p>
    <w:p w14:paraId="3C6C558D" w14:textId="77777777" w:rsidR="007A2B7A" w:rsidRDefault="00F719BB">
      <w:pPr>
        <w:pStyle w:val="CodeB"/>
      </w:pPr>
      <w:r>
        <w:t xml:space="preserve">    }</w:t>
      </w:r>
    </w:p>
    <w:p w14:paraId="231AE80D" w14:textId="77777777" w:rsidR="007A2B7A" w:rsidRDefault="00F719BB">
      <w:pPr>
        <w:pStyle w:val="CodeC"/>
      </w:pPr>
      <w:r>
        <w:t>}</w:t>
      </w:r>
    </w:p>
    <w:p w14:paraId="5A450ECA" w14:textId="77777777" w:rsidR="007A2B7A" w:rsidRDefault="00F719BB">
      <w:pPr>
        <w:pStyle w:val="Body"/>
      </w:pPr>
      <w:del w:id="595" w:author="AnneMarieW" w:date="2017-03-31T11:24:00Z">
        <w:r>
          <w:rPr>
            <w:rFonts w:eastAsia="Microsoft YaHei"/>
          </w:rPr>
          <w:delText xml:space="preserve">We’ll </w:delText>
        </w:r>
      </w:del>
      <w:ins w:id="596" w:author="AnneMarieW" w:date="2017-03-31T11:24:00Z">
        <w:r>
          <w:rPr>
            <w:rFonts w:eastAsia="Microsoft YaHei"/>
          </w:rPr>
          <w:t>Chapter 1</w:t>
        </w:r>
      </w:ins>
      <w:del w:id="597" w:author="Carol Nichols" w:date="2017-06-01T16:06:00Z">
        <w:r>
          <w:rPr>
            <w:rFonts w:eastAsia="Microsoft YaHei"/>
          </w:rPr>
          <w:delText>2</w:delText>
        </w:r>
      </w:del>
      <w:ins w:id="598" w:author="Carol Nichols" w:date="2017-06-01T16:06:00Z">
        <w:r>
          <w:rPr>
            <w:rFonts w:eastAsia="Microsoft YaHei"/>
          </w:rPr>
          <w:t>1</w:t>
        </w:r>
      </w:ins>
      <w:ins w:id="599" w:author="AnneMarieW" w:date="2017-03-31T11:24:00Z">
        <w:r>
          <w:rPr>
            <w:rFonts w:eastAsia="Microsoft YaHei"/>
          </w:rPr>
          <w:t xml:space="preserve"> </w:t>
        </w:r>
      </w:ins>
      <w:r>
        <w:rPr>
          <w:rFonts w:eastAsia="Microsoft YaHei"/>
        </w:rPr>
        <w:t>explain</w:t>
      </w:r>
      <w:ins w:id="600" w:author="AnneMarieW" w:date="2017-03-31T11:24:00Z">
        <w:r>
          <w:rPr>
            <w:rFonts w:eastAsia="Microsoft YaHei"/>
          </w:rPr>
          <w:t>s</w:t>
        </w:r>
      </w:ins>
      <w:r>
        <w:rPr>
          <w:rFonts w:eastAsia="Microsoft YaHei"/>
        </w:rPr>
        <w:t xml:space="preserve"> more about testing</w:t>
      </w:r>
      <w:del w:id="601" w:author="AnneMarieW" w:date="2017-03-31T11:24:00Z">
        <w:r>
          <w:rPr>
            <w:rFonts w:eastAsia="Microsoft YaHei"/>
          </w:rPr>
          <w:delText xml:space="preserve"> in Chapter 12</w:delText>
        </w:r>
      </w:del>
      <w:r>
        <w:rPr>
          <w:rFonts w:eastAsia="Microsoft YaHei"/>
        </w:rPr>
        <w:t xml:space="preserve">, but parts of this </w:t>
      </w:r>
      <w:ins w:id="602" w:author="AnneMarieW" w:date="2017-03-31T11:24:00Z">
        <w:r>
          <w:rPr>
            <w:rFonts w:eastAsia="Microsoft YaHei"/>
          </w:rPr>
          <w:t xml:space="preserve">example </w:t>
        </w:r>
      </w:ins>
      <w:r>
        <w:rPr>
          <w:rFonts w:eastAsia="Microsoft YaHei"/>
        </w:rPr>
        <w:t xml:space="preserve">should make sense now: we have a module named </w:t>
      </w:r>
      <w:r>
        <w:rPr>
          <w:rStyle w:val="Literal"/>
        </w:rPr>
        <w:t>tests</w:t>
      </w:r>
      <w:r>
        <w:rPr>
          <w:rFonts w:eastAsia="Microsoft YaHei"/>
        </w:rPr>
        <w:t xml:space="preserve"> that lives next to our other modules and contains one function named </w:t>
      </w:r>
      <w:proofErr w:type="spellStart"/>
      <w:r>
        <w:rPr>
          <w:rStyle w:val="Literal"/>
        </w:rPr>
        <w:t>it_works</w:t>
      </w:r>
      <w:proofErr w:type="spellEnd"/>
      <w:r>
        <w:rPr>
          <w:rFonts w:eastAsia="Microsoft YaHei"/>
        </w:rPr>
        <w:t xml:space="preserve">. Even though there are special annotations, the </w:t>
      </w:r>
      <w:r>
        <w:rPr>
          <w:rStyle w:val="Literal"/>
        </w:rPr>
        <w:t>tests</w:t>
      </w:r>
      <w:r>
        <w:rPr>
          <w:rFonts w:eastAsia="Microsoft YaHei"/>
        </w:rPr>
        <w:t xml:space="preserve"> module is just another module! So our module hierarchy looks like this:</w:t>
      </w:r>
    </w:p>
    <w:p w14:paraId="265553F2" w14:textId="77777777" w:rsidR="007A2B7A" w:rsidRDefault="00F719BB">
      <w:pPr>
        <w:pStyle w:val="ProductionDirective"/>
      </w:pPr>
      <w:ins w:id="603" w:author="Carol Nichols" w:date="2017-06-01T15:36:00Z">
        <w:r>
          <w:rPr>
            <w:rFonts w:eastAsia="Microsoft YaHei"/>
          </w:rPr>
          <w:t xml:space="preserve">Prod: Check </w:t>
        </w:r>
        <w:proofErr w:type="spellStart"/>
        <w:r>
          <w:rPr>
            <w:rFonts w:eastAsia="Microsoft YaHei"/>
          </w:rPr>
          <w:t>xref</w:t>
        </w:r>
      </w:ins>
      <w:proofErr w:type="spellEnd"/>
    </w:p>
    <w:p w14:paraId="3282285B" w14:textId="77777777" w:rsidR="007A2B7A" w:rsidRDefault="00F719BB">
      <w:pPr>
        <w:pStyle w:val="CodeA"/>
        <w:rPr>
          <w:rStyle w:val="Literal"/>
          <w:highlight w:val="yellow"/>
        </w:rPr>
      </w:pPr>
      <w:r>
        <w:rPr>
          <w:rStyle w:val="Literal"/>
        </w:rPr>
        <w:t>communicator</w:t>
      </w:r>
    </w:p>
    <w:p w14:paraId="465302CD" w14:textId="77777777" w:rsidR="007A2B7A" w:rsidRDefault="00F719BB">
      <w:pPr>
        <w:pStyle w:val="CodeB"/>
        <w:rPr>
          <w:rStyle w:val="Literal"/>
          <w:highlight w:val="yellow"/>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client</w:t>
      </w:r>
    </w:p>
    <w:p w14:paraId="799F40D8" w14:textId="77777777" w:rsidR="007A2B7A" w:rsidRDefault="00F719BB">
      <w:pPr>
        <w:pStyle w:val="CodeB"/>
        <w:rPr>
          <w:rStyle w:val="Literal"/>
          <w:highlight w:val="yellow"/>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network</w:t>
      </w:r>
    </w:p>
    <w:p w14:paraId="6D879E85" w14:textId="77777777" w:rsidR="007A2B7A" w:rsidRDefault="00F719BB">
      <w:pPr>
        <w:pStyle w:val="CodeB"/>
        <w:rPr>
          <w:rStyle w:val="Literal"/>
          <w:highlight w:val="yellow"/>
        </w:rPr>
      </w:pPr>
      <w:r>
        <w:rPr>
          <w:rStyle w:val="Literal"/>
          <w:highlight w:val="yellow"/>
        </w:rPr>
        <w:t xml:space="preserve"> |   </w:t>
      </w:r>
      <w:r>
        <w:rPr>
          <w:rStyle w:val="Literal"/>
          <w:rFonts w:ascii="Courier New" w:hAnsi="Courier New" w:cs="Courier New"/>
          <w:highlight w:val="yellow"/>
        </w:rPr>
        <w:t>└──</w:t>
      </w:r>
      <w:r>
        <w:rPr>
          <w:rStyle w:val="Literal"/>
          <w:highlight w:val="yellow"/>
        </w:rPr>
        <w:t xml:space="preserve"> client</w:t>
      </w:r>
    </w:p>
    <w:p w14:paraId="06D93E7E" w14:textId="77777777" w:rsidR="007A2B7A" w:rsidRDefault="00F719BB">
      <w:pPr>
        <w:pStyle w:val="CodeC"/>
        <w:rPr>
          <w:rStyle w:val="Literal"/>
        </w:rPr>
      </w:pPr>
      <w:r>
        <w:rPr>
          <w:rStyle w:val="Literal"/>
          <w:highlight w:val="yellow"/>
        </w:rPr>
        <w:t xml:space="preserve"> </w:t>
      </w:r>
      <w:r>
        <w:rPr>
          <w:rStyle w:val="Literal"/>
          <w:rFonts w:ascii="Courier New" w:hAnsi="Courier New" w:cs="Courier New"/>
          <w:highlight w:val="yellow"/>
        </w:rPr>
        <w:t>└──</w:t>
      </w:r>
      <w:r>
        <w:rPr>
          <w:rStyle w:val="Literal"/>
          <w:highlight w:val="yellow"/>
        </w:rPr>
        <w:t xml:space="preserve"> tests</w:t>
      </w:r>
    </w:p>
    <w:p w14:paraId="573F2A15" w14:textId="77777777" w:rsidR="007A2B7A" w:rsidRDefault="00F719BB">
      <w:pPr>
        <w:pStyle w:val="Body"/>
        <w:rPr>
          <w:rFonts w:eastAsia="Microsoft YaHei"/>
        </w:rPr>
      </w:pPr>
      <w:r>
        <w:rPr>
          <w:rFonts w:eastAsia="Microsoft YaHei"/>
        </w:rPr>
        <w:t xml:space="preserve">Tests are for exercising the code within our library, so let’s try to call our </w:t>
      </w:r>
      <w:r>
        <w:rPr>
          <w:rStyle w:val="Literal"/>
        </w:rPr>
        <w:t>client::connect</w:t>
      </w:r>
      <w:r>
        <w:rPr>
          <w:rFonts w:eastAsia="Microsoft YaHei"/>
        </w:rPr>
        <w:t xml:space="preserve"> function from this </w:t>
      </w:r>
      <w:proofErr w:type="spellStart"/>
      <w:r>
        <w:rPr>
          <w:rStyle w:val="Literal"/>
        </w:rPr>
        <w:t>it_works</w:t>
      </w:r>
      <w:proofErr w:type="spellEnd"/>
      <w:r>
        <w:rPr>
          <w:rFonts w:eastAsia="Microsoft YaHei"/>
        </w:rPr>
        <w:t xml:space="preserve"> function, even though we</w:t>
      </w:r>
      <w:del w:id="604" w:author="AnneMarieW" w:date="2017-03-31T11:25:00Z">
        <w:r>
          <w:rPr>
            <w:rFonts w:eastAsia="Microsoft YaHei"/>
          </w:rPr>
          <w:delText>’re not going to</w:delText>
        </w:r>
      </w:del>
      <w:ins w:id="605" w:author="AnneMarieW" w:date="2017-03-31T11:25:00Z">
        <w:r>
          <w:rPr>
            <w:rFonts w:eastAsia="Microsoft YaHei"/>
          </w:rPr>
          <w:t xml:space="preserve"> won’t</w:t>
        </w:r>
      </w:ins>
      <w:r>
        <w:rPr>
          <w:rFonts w:eastAsia="Microsoft YaHei"/>
        </w:rPr>
        <w:t xml:space="preserve"> be checking any functionality right now:</w:t>
      </w:r>
    </w:p>
    <w:p w14:paraId="2D3E5E51" w14:textId="77777777" w:rsidR="007A2B7A" w:rsidRDefault="00F719BB">
      <w:pPr>
        <w:pStyle w:val="ProductionDirective"/>
        <w:rPr>
          <w:rFonts w:eastAsia="Microsoft YaHei"/>
        </w:rPr>
      </w:pPr>
      <w:r>
        <w:rPr>
          <w:rFonts w:eastAsia="Microsoft YaHei"/>
        </w:rPr>
        <w:lastRenderedPageBreak/>
        <w:t>Filename: src/lib.rs</w:t>
      </w:r>
    </w:p>
    <w:p w14:paraId="4CB5187A" w14:textId="77777777" w:rsidR="007A2B7A" w:rsidRDefault="00F719BB">
      <w:pPr>
        <w:pStyle w:val="CodeA"/>
      </w:pPr>
      <w:r>
        <w:t>#[</w:t>
      </w:r>
      <w:proofErr w:type="spellStart"/>
      <w:r>
        <w:t>cfg</w:t>
      </w:r>
      <w:proofErr w:type="spellEnd"/>
      <w:r>
        <w:t>(test)]</w:t>
      </w:r>
    </w:p>
    <w:p w14:paraId="5A78CBFF" w14:textId="77777777" w:rsidR="007A2B7A" w:rsidRDefault="00F719BB">
      <w:pPr>
        <w:pStyle w:val="CodeB"/>
      </w:pPr>
      <w:r>
        <w:t>mod tests {</w:t>
      </w:r>
    </w:p>
    <w:p w14:paraId="6736E102" w14:textId="77777777" w:rsidR="007A2B7A" w:rsidRDefault="00F719BB">
      <w:pPr>
        <w:pStyle w:val="CodeB"/>
      </w:pPr>
      <w:r>
        <w:t xml:space="preserve">    #[test]</w:t>
      </w:r>
    </w:p>
    <w:p w14:paraId="3F62EEBB" w14:textId="77777777" w:rsidR="007A2B7A" w:rsidRDefault="00F719BB">
      <w:pPr>
        <w:pStyle w:val="CodeB"/>
      </w:pPr>
      <w:r>
        <w:t xml:space="preserve">    </w:t>
      </w:r>
      <w:proofErr w:type="spellStart"/>
      <w:r>
        <w:t>fn</w:t>
      </w:r>
      <w:proofErr w:type="spellEnd"/>
      <w:r>
        <w:t xml:space="preserve"> </w:t>
      </w:r>
      <w:proofErr w:type="spellStart"/>
      <w:r>
        <w:t>it_works</w:t>
      </w:r>
      <w:proofErr w:type="spellEnd"/>
      <w:r>
        <w:t>() {</w:t>
      </w:r>
    </w:p>
    <w:p w14:paraId="516D5014" w14:textId="77777777" w:rsidR="007A2B7A" w:rsidRDefault="00F719BB">
      <w:pPr>
        <w:pStyle w:val="CodeB"/>
      </w:pPr>
      <w:r>
        <w:t xml:space="preserve">        client::connect();</w:t>
      </w:r>
    </w:p>
    <w:p w14:paraId="69A5E86E" w14:textId="77777777" w:rsidR="007A2B7A" w:rsidRDefault="00F719BB">
      <w:pPr>
        <w:pStyle w:val="CodeB"/>
      </w:pPr>
      <w:r>
        <w:t xml:space="preserve">    }</w:t>
      </w:r>
    </w:p>
    <w:p w14:paraId="1CD2A3A6" w14:textId="77777777" w:rsidR="007A2B7A" w:rsidRDefault="00F719BB">
      <w:pPr>
        <w:pStyle w:val="CodeC"/>
      </w:pPr>
      <w:r>
        <w:t>}</w:t>
      </w:r>
    </w:p>
    <w:p w14:paraId="57DCC90E" w14:textId="77777777" w:rsidR="007A2B7A" w:rsidRDefault="00F719BB">
      <w:pPr>
        <w:pStyle w:val="Body"/>
        <w:rPr>
          <w:rFonts w:eastAsia="Microsoft YaHei"/>
        </w:rPr>
      </w:pPr>
      <w:r>
        <w:rPr>
          <w:rFonts w:eastAsia="Microsoft YaHei"/>
        </w:rPr>
        <w:t xml:space="preserve">Run the tests by invoking the </w:t>
      </w:r>
      <w:r>
        <w:rPr>
          <w:rStyle w:val="Literal"/>
        </w:rPr>
        <w:t>cargo test</w:t>
      </w:r>
      <w:r>
        <w:rPr>
          <w:rFonts w:eastAsia="Microsoft YaHei"/>
        </w:rPr>
        <w:t xml:space="preserve"> command:</w:t>
      </w:r>
    </w:p>
    <w:p w14:paraId="4C1A0F4D" w14:textId="77777777" w:rsidR="007A2B7A" w:rsidRDefault="00F719BB">
      <w:pPr>
        <w:pStyle w:val="CodeA"/>
      </w:pPr>
      <w:r>
        <w:t>$ cargo test</w:t>
      </w:r>
    </w:p>
    <w:p w14:paraId="1EC9E86C" w14:textId="77777777" w:rsidR="007A2B7A" w:rsidRDefault="00F719BB">
      <w:pPr>
        <w:pStyle w:val="CodeB"/>
      </w:pPr>
      <w:r>
        <w:t xml:space="preserve">   Compiling communicator v0.1.0 (file:///projects/communicator)</w:t>
      </w:r>
    </w:p>
    <w:p w14:paraId="42E63CD8" w14:textId="77777777" w:rsidR="007A2B7A" w:rsidRDefault="00F719BB">
      <w:pPr>
        <w:pStyle w:val="CodeB"/>
      </w:pPr>
      <w:r>
        <w:t>error[E0433]: failed to resolve. Use of undeclared type or module `client`</w:t>
      </w:r>
    </w:p>
    <w:p w14:paraId="15B8FA7F" w14:textId="77777777" w:rsidR="007A2B7A" w:rsidRDefault="00F719BB">
      <w:pPr>
        <w:pStyle w:val="CodeB"/>
      </w:pPr>
      <w:r>
        <w:t xml:space="preserve"> --&gt; </w:t>
      </w:r>
      <w:proofErr w:type="spellStart"/>
      <w:r>
        <w:t>src</w:t>
      </w:r>
      <w:proofErr w:type="spellEnd"/>
      <w:r>
        <w:t>/lib.rs:9:9</w:t>
      </w:r>
    </w:p>
    <w:p w14:paraId="746E8D4F" w14:textId="77777777" w:rsidR="007A2B7A" w:rsidRDefault="00F719BB">
      <w:pPr>
        <w:pStyle w:val="CodeB"/>
      </w:pPr>
      <w:r>
        <w:t xml:space="preserve">  |</w:t>
      </w:r>
    </w:p>
    <w:p w14:paraId="50301239" w14:textId="77777777" w:rsidR="007A2B7A" w:rsidRDefault="00F719BB">
      <w:pPr>
        <w:pStyle w:val="CodeB"/>
      </w:pPr>
      <w:r>
        <w:t>9 |         client::connect();</w:t>
      </w:r>
    </w:p>
    <w:p w14:paraId="5F37FEBB" w14:textId="77777777" w:rsidR="007A2B7A" w:rsidRDefault="00F719BB">
      <w:pPr>
        <w:pStyle w:val="CodeC"/>
      </w:pPr>
      <w:r>
        <w:t xml:space="preserve">  |         ^^^^^^^^^^^^^^^ Use of undeclared type or module `client`</w:t>
      </w:r>
    </w:p>
    <w:p w14:paraId="0234269A" w14:textId="77777777" w:rsidR="007A2B7A" w:rsidDel="00785C91" w:rsidRDefault="007A2B7A">
      <w:pPr>
        <w:pStyle w:val="CodeC"/>
        <w:rPr>
          <w:del w:id="606" w:author="Carol Nichols" w:date="2017-08-05T18:26:00Z"/>
        </w:rPr>
      </w:pPr>
    </w:p>
    <w:p w14:paraId="25B98D2E" w14:textId="77777777" w:rsidR="007A2B7A" w:rsidDel="00785C91" w:rsidRDefault="00F719BB">
      <w:pPr>
        <w:pStyle w:val="CodeB"/>
        <w:rPr>
          <w:del w:id="607" w:author="Carol Nichols" w:date="2017-08-05T18:26:00Z"/>
        </w:rPr>
      </w:pPr>
      <w:del w:id="608" w:author="Carol Nichols" w:date="2017-06-01T16:07:00Z">
        <w:r>
          <w:delText>warning: function is never used: `connect`, #[warn(dead_code)] on by default</w:delText>
        </w:r>
      </w:del>
    </w:p>
    <w:p w14:paraId="5A69F022" w14:textId="77777777" w:rsidR="007A2B7A" w:rsidDel="00785C91" w:rsidRDefault="00F719BB">
      <w:pPr>
        <w:pStyle w:val="CodeB"/>
        <w:rPr>
          <w:del w:id="609" w:author="Carol Nichols" w:date="2017-08-05T18:26:00Z"/>
        </w:rPr>
      </w:pPr>
      <w:del w:id="610" w:author="Carol Nichols" w:date="2017-06-01T16:07:00Z">
        <w:r>
          <w:delText xml:space="preserve"> --&gt; src/network/server.rs:1:1</w:delText>
        </w:r>
      </w:del>
    </w:p>
    <w:p w14:paraId="2D2E31B4" w14:textId="77777777" w:rsidR="007A2B7A" w:rsidDel="00785C91" w:rsidRDefault="00F719BB">
      <w:pPr>
        <w:pStyle w:val="CodeB"/>
        <w:rPr>
          <w:del w:id="611" w:author="Carol Nichols" w:date="2017-08-05T18:26:00Z"/>
        </w:rPr>
      </w:pPr>
      <w:del w:id="612" w:author="Carol Nichols" w:date="2017-06-01T16:07:00Z">
        <w:r>
          <w:delText xml:space="preserve">  |</w:delText>
        </w:r>
      </w:del>
    </w:p>
    <w:p w14:paraId="603588B3" w14:textId="77777777" w:rsidR="007A2B7A" w:rsidDel="00785C91" w:rsidRDefault="00F719BB">
      <w:pPr>
        <w:pStyle w:val="CodeB"/>
        <w:rPr>
          <w:del w:id="613" w:author="Carol Nichols" w:date="2017-08-05T18:26:00Z"/>
        </w:rPr>
      </w:pPr>
      <w:del w:id="614" w:author="Carol Nichols" w:date="2017-06-01T16:07:00Z">
        <w:r>
          <w:delText>1 | fn connect() {</w:delText>
        </w:r>
      </w:del>
    </w:p>
    <w:p w14:paraId="00CA31B8" w14:textId="77777777" w:rsidR="007A2B7A" w:rsidDel="00785C91" w:rsidRDefault="00F719BB" w:rsidP="00785C91">
      <w:pPr>
        <w:pStyle w:val="Body"/>
        <w:rPr>
          <w:del w:id="615" w:author="Carol Nichols" w:date="2017-08-05T18:26:00Z"/>
        </w:rPr>
        <w:pPrChange w:id="616" w:author="Carol Nichols" w:date="2017-08-05T18:26:00Z">
          <w:pPr>
            <w:pStyle w:val="CodeC"/>
          </w:pPr>
        </w:pPrChange>
      </w:pPr>
      <w:del w:id="617" w:author="Carol Nichols" w:date="2017-06-01T16:07:00Z">
        <w:r>
          <w:delText xml:space="preserve">  | ^</w:delText>
        </w:r>
      </w:del>
    </w:p>
    <w:p w14:paraId="67E20887" w14:textId="77777777" w:rsidR="007A2B7A" w:rsidRDefault="00F719BB" w:rsidP="00785C91">
      <w:pPr>
        <w:pStyle w:val="Body"/>
        <w:rPr>
          <w:rFonts w:eastAsia="Microsoft YaHei"/>
        </w:rPr>
        <w:pPrChange w:id="618" w:author="Carol Nichols" w:date="2017-08-05T18:26:00Z">
          <w:pPr>
            <w:pStyle w:val="Body"/>
          </w:pPr>
        </w:pPrChange>
      </w:pPr>
      <w:r>
        <w:rPr>
          <w:rFonts w:eastAsia="Microsoft YaHei"/>
        </w:rPr>
        <w:t xml:space="preserve">The compilation failed, but why? We don’t need to place </w:t>
      </w:r>
      <w:r>
        <w:rPr>
          <w:rStyle w:val="Literal"/>
        </w:rPr>
        <w:t>communicator::</w:t>
      </w:r>
      <w:r>
        <w:rPr>
          <w:rFonts w:eastAsia="Microsoft YaHei"/>
        </w:rPr>
        <w:t xml:space="preserve"> in front of the function like we did in </w:t>
      </w:r>
      <w:r>
        <w:rPr>
          <w:rStyle w:val="EmphasisItalic"/>
        </w:rPr>
        <w:t>src/main.rs</w:t>
      </w:r>
      <w:r>
        <w:rPr>
          <w:rFonts w:eastAsia="Microsoft YaHei"/>
        </w:rPr>
        <w:t xml:space="preserve"> because we are definitely within the </w:t>
      </w:r>
      <w:r>
        <w:rPr>
          <w:rStyle w:val="Literal"/>
        </w:rPr>
        <w:t>communicator</w:t>
      </w:r>
      <w:r>
        <w:rPr>
          <w:rFonts w:eastAsia="Microsoft YaHei"/>
        </w:rPr>
        <w:t xml:space="preserve"> library crate here. The reason is that paths are always relative to the current module, which here is </w:t>
      </w:r>
      <w:r>
        <w:rPr>
          <w:rStyle w:val="Literal"/>
        </w:rPr>
        <w:t>tests</w:t>
      </w:r>
      <w:r>
        <w:rPr>
          <w:rFonts w:eastAsia="Microsoft YaHei"/>
        </w:rPr>
        <w:t xml:space="preserve">. The only exception is in a </w:t>
      </w:r>
      <w:r>
        <w:rPr>
          <w:rStyle w:val="Literal"/>
        </w:rPr>
        <w:t>use</w:t>
      </w:r>
      <w:r>
        <w:rPr>
          <w:rFonts w:eastAsia="Microsoft YaHei"/>
        </w:rPr>
        <w:t xml:space="preserve"> statement, where paths are relative to the crate root by default. Our </w:t>
      </w:r>
      <w:r>
        <w:rPr>
          <w:rStyle w:val="Literal"/>
        </w:rPr>
        <w:t>tests</w:t>
      </w:r>
      <w:r>
        <w:rPr>
          <w:rFonts w:eastAsia="Microsoft YaHei"/>
        </w:rPr>
        <w:t xml:space="preserve"> module needs the </w:t>
      </w:r>
      <w:r>
        <w:rPr>
          <w:rStyle w:val="Literal"/>
        </w:rPr>
        <w:t>client</w:t>
      </w:r>
      <w:r>
        <w:rPr>
          <w:rFonts w:eastAsia="Microsoft YaHei"/>
        </w:rPr>
        <w:t xml:space="preserve"> module in its scope!</w:t>
      </w:r>
    </w:p>
    <w:p w14:paraId="656E1515" w14:textId="77777777" w:rsidR="007A2B7A" w:rsidRDefault="00F719BB">
      <w:pPr>
        <w:pStyle w:val="Body"/>
        <w:rPr>
          <w:rFonts w:eastAsia="Microsoft YaHei"/>
        </w:rPr>
      </w:pPr>
      <w:r>
        <w:rPr>
          <w:rFonts w:eastAsia="Microsoft YaHei"/>
        </w:rPr>
        <w:t xml:space="preserve">So how do we get back up one module in the module hierarchy to </w:t>
      </w:r>
      <w:del w:id="619" w:author="AnneMarieW" w:date="2017-03-31T11:26:00Z">
        <w:r>
          <w:rPr>
            <w:rFonts w:eastAsia="Microsoft YaHei"/>
          </w:rPr>
          <w:delText xml:space="preserve">be able to </w:delText>
        </w:r>
      </w:del>
      <w:r>
        <w:rPr>
          <w:rFonts w:eastAsia="Microsoft YaHei"/>
        </w:rPr>
        <w:t xml:space="preserve">call the </w:t>
      </w:r>
      <w:r>
        <w:rPr>
          <w:rStyle w:val="Literal"/>
        </w:rPr>
        <w:t>client::connect</w:t>
      </w:r>
      <w:r>
        <w:rPr>
          <w:rFonts w:eastAsia="Microsoft YaHei"/>
        </w:rPr>
        <w:t xml:space="preserve"> function in the </w:t>
      </w:r>
      <w:r>
        <w:rPr>
          <w:rStyle w:val="Literal"/>
        </w:rPr>
        <w:t>tests</w:t>
      </w:r>
      <w:r>
        <w:rPr>
          <w:rFonts w:eastAsia="Microsoft YaHei"/>
        </w:rPr>
        <w:t xml:space="preserve"> module? In the </w:t>
      </w:r>
      <w:r>
        <w:rPr>
          <w:rStyle w:val="Literal"/>
        </w:rPr>
        <w:t>tests</w:t>
      </w:r>
      <w:r>
        <w:rPr>
          <w:rFonts w:eastAsia="Microsoft YaHei"/>
        </w:rPr>
        <w:t xml:space="preserve"> module, we can either use leading colons to let Rust know that we want to start from the root and list the whole path</w:t>
      </w:r>
      <w:ins w:id="620" w:author="AnneMarieW" w:date="2017-03-31T11:27:00Z">
        <w:r>
          <w:rPr>
            <w:rFonts w:eastAsia="Microsoft YaHei"/>
          </w:rPr>
          <w:t>, like this</w:t>
        </w:r>
      </w:ins>
      <w:r>
        <w:rPr>
          <w:rFonts w:eastAsia="Microsoft YaHei"/>
        </w:rPr>
        <w:t>:</w:t>
      </w:r>
    </w:p>
    <w:p w14:paraId="4B2BBD77" w14:textId="77777777" w:rsidR="007A2B7A" w:rsidRPr="00785C91" w:rsidRDefault="00F719BB" w:rsidP="00785C91">
      <w:pPr>
        <w:pStyle w:val="CodeSingle"/>
        <w:rPr>
          <w:rPrChange w:id="621" w:author="Carol Nichols" w:date="2017-08-05T18:27:00Z">
            <w:rPr/>
          </w:rPrChange>
        </w:rPr>
        <w:pPrChange w:id="622" w:author="Carol Nichols" w:date="2017-08-05T18:27:00Z">
          <w:pPr>
            <w:pStyle w:val="CodeSingle"/>
          </w:pPr>
        </w:pPrChange>
      </w:pPr>
      <w:r w:rsidRPr="00785C91">
        <w:rPr>
          <w:rPrChange w:id="623" w:author="Carol Nichols" w:date="2017-08-05T18:27:00Z">
            <w:rPr>
              <w:rStyle w:val="Literal"/>
            </w:rPr>
          </w:rPrChange>
        </w:rPr>
        <w:t>::client::connect();</w:t>
      </w:r>
    </w:p>
    <w:p w14:paraId="68105B37" w14:textId="77777777" w:rsidR="007A2B7A" w:rsidRDefault="00F719BB">
      <w:pPr>
        <w:pStyle w:val="Body"/>
        <w:rPr>
          <w:rFonts w:eastAsia="Microsoft YaHei"/>
        </w:rPr>
      </w:pPr>
      <w:r>
        <w:rPr>
          <w:rFonts w:eastAsia="Microsoft YaHei"/>
        </w:rPr>
        <w:t>Or</w:t>
      </w:r>
      <w:ins w:id="624" w:author="AnneMarieW" w:date="2017-03-31T11:27:00Z">
        <w:r>
          <w:rPr>
            <w:rFonts w:eastAsia="Microsoft YaHei"/>
          </w:rPr>
          <w:t>,</w:t>
        </w:r>
      </w:ins>
      <w:r>
        <w:rPr>
          <w:rFonts w:eastAsia="Microsoft YaHei"/>
        </w:rPr>
        <w:t xml:space="preserve"> we can use </w:t>
      </w:r>
      <w:r>
        <w:rPr>
          <w:rStyle w:val="Literal"/>
        </w:rPr>
        <w:t>super</w:t>
      </w:r>
      <w:r>
        <w:rPr>
          <w:rFonts w:eastAsia="Microsoft YaHei"/>
        </w:rPr>
        <w:t xml:space="preserve"> to move up one module in the hierarchy from our current module</w:t>
      </w:r>
      <w:ins w:id="625" w:author="AnneMarieW" w:date="2017-03-31T11:27:00Z">
        <w:r>
          <w:rPr>
            <w:rFonts w:eastAsia="Microsoft YaHei"/>
          </w:rPr>
          <w:t>, like this</w:t>
        </w:r>
      </w:ins>
      <w:r>
        <w:rPr>
          <w:rFonts w:eastAsia="Microsoft YaHei"/>
        </w:rPr>
        <w:t>:</w:t>
      </w:r>
    </w:p>
    <w:p w14:paraId="568836C7" w14:textId="77777777" w:rsidR="007A2B7A" w:rsidRPr="00785C91" w:rsidRDefault="00F719BB" w:rsidP="00785C91">
      <w:pPr>
        <w:pStyle w:val="CodeSingle"/>
        <w:rPr>
          <w:rPrChange w:id="626" w:author="Carol Nichols" w:date="2017-08-05T18:27:00Z">
            <w:rPr/>
          </w:rPrChange>
        </w:rPr>
        <w:pPrChange w:id="627" w:author="Carol Nichols" w:date="2017-08-05T18:27:00Z">
          <w:pPr>
            <w:pStyle w:val="CodeSingle"/>
          </w:pPr>
        </w:pPrChange>
      </w:pPr>
      <w:r w:rsidRPr="00785C91">
        <w:rPr>
          <w:rPrChange w:id="628" w:author="Carol Nichols" w:date="2017-08-05T18:27:00Z">
            <w:rPr>
              <w:rStyle w:val="Literal"/>
            </w:rPr>
          </w:rPrChange>
        </w:rPr>
        <w:t>super::client::connect();</w:t>
      </w:r>
      <w:bookmarkStart w:id="629" w:name="_GoBack"/>
      <w:bookmarkEnd w:id="629"/>
    </w:p>
    <w:p w14:paraId="42AA5C6A" w14:textId="77777777" w:rsidR="007A2B7A" w:rsidRDefault="00F719BB">
      <w:pPr>
        <w:pStyle w:val="Body"/>
        <w:rPr>
          <w:rFonts w:eastAsia="Microsoft YaHei"/>
        </w:rPr>
      </w:pPr>
      <w:r>
        <w:rPr>
          <w:rFonts w:eastAsia="Microsoft YaHei"/>
        </w:rPr>
        <w:t>These two options don’t look</w:t>
      </w:r>
      <w:del w:id="630" w:author="AnneMarieW" w:date="2017-03-31T11:27:00Z">
        <w:r>
          <w:rPr>
            <w:rFonts w:eastAsia="Microsoft YaHei"/>
          </w:rPr>
          <w:delText xml:space="preserve"> all</w:delText>
        </w:r>
      </w:del>
      <w:r>
        <w:rPr>
          <w:rFonts w:eastAsia="Microsoft YaHei"/>
        </w:rPr>
        <w:t xml:space="preserve"> that different in this example, but if you’re deeper in a module hierarchy, starting from the root every time would </w:t>
      </w:r>
      <w:ins w:id="631" w:author="AnneMarieW" w:date="2017-03-31T11:27:00Z">
        <w:r>
          <w:rPr>
            <w:rFonts w:eastAsia="Microsoft YaHei"/>
          </w:rPr>
          <w:t>make your code lengthy</w:t>
        </w:r>
      </w:ins>
      <w:del w:id="632" w:author="AnneMarieW" w:date="2017-03-31T11:28:00Z">
        <w:r>
          <w:rPr>
            <w:rFonts w:eastAsia="Microsoft YaHei"/>
          </w:rPr>
          <w:delText>get long</w:delText>
        </w:r>
      </w:del>
      <w:r>
        <w:rPr>
          <w:rFonts w:eastAsia="Microsoft YaHei"/>
        </w:rPr>
        <w:t xml:space="preserve">. In those cases, using </w:t>
      </w:r>
      <w:r>
        <w:rPr>
          <w:rStyle w:val="Literal"/>
        </w:rPr>
        <w:t>super</w:t>
      </w:r>
      <w:r>
        <w:rPr>
          <w:rFonts w:eastAsia="Microsoft YaHei"/>
        </w:rPr>
        <w:t xml:space="preserve"> to get from the current module to sibling modules is a good shortcut. Plus, if you’ve </w:t>
      </w:r>
      <w:r>
        <w:rPr>
          <w:rFonts w:eastAsia="Microsoft YaHei"/>
        </w:rPr>
        <w:lastRenderedPageBreak/>
        <w:t xml:space="preserve">specified the path from the root in many places in your code and then you rearrange your modules by moving a subtree to another place, you’d end up needing to update the path in </w:t>
      </w:r>
      <w:del w:id="633" w:author="AnneMarieW" w:date="2017-03-31T11:28:00Z">
        <w:r>
          <w:rPr>
            <w:rFonts w:eastAsia="Microsoft YaHei"/>
          </w:rPr>
          <w:delText>a lot of</w:delText>
        </w:r>
      </w:del>
      <w:ins w:id="634" w:author="AnneMarieW" w:date="2017-03-31T11:28:00Z">
        <w:r>
          <w:rPr>
            <w:rFonts w:eastAsia="Microsoft YaHei"/>
          </w:rPr>
          <w:t>several</w:t>
        </w:r>
      </w:ins>
      <w:r>
        <w:rPr>
          <w:rFonts w:eastAsia="Microsoft YaHei"/>
        </w:rPr>
        <w:t xml:space="preserve"> places, which would be tedious.</w:t>
      </w:r>
    </w:p>
    <w:p w14:paraId="1CA82C78" w14:textId="77777777" w:rsidR="007A2B7A" w:rsidRDefault="00F719BB">
      <w:pPr>
        <w:pStyle w:val="Body"/>
        <w:rPr>
          <w:rFonts w:eastAsia="Microsoft YaHei"/>
        </w:rPr>
      </w:pPr>
      <w:r>
        <w:rPr>
          <w:rFonts w:eastAsia="Microsoft YaHei"/>
        </w:rPr>
        <w:t xml:space="preserve">It would also be annoying to have to type </w:t>
      </w:r>
      <w:r>
        <w:rPr>
          <w:rStyle w:val="Literal"/>
        </w:rPr>
        <w:t>super::</w:t>
      </w:r>
      <w:r>
        <w:rPr>
          <w:rFonts w:eastAsia="Microsoft YaHei"/>
        </w:rPr>
        <w:t xml:space="preserve"> </w:t>
      </w:r>
      <w:del w:id="635" w:author="AnneMarieW" w:date="2017-03-31T11:29:00Z">
        <w:r>
          <w:rPr>
            <w:rFonts w:eastAsia="Microsoft YaHei"/>
          </w:rPr>
          <w:delText xml:space="preserve">all the time </w:delText>
        </w:r>
      </w:del>
      <w:r>
        <w:rPr>
          <w:rFonts w:eastAsia="Microsoft YaHei"/>
        </w:rPr>
        <w:t xml:space="preserve">in each test, but you’ve already seen the tool for that solution: </w:t>
      </w:r>
      <w:r>
        <w:rPr>
          <w:rStyle w:val="Literal"/>
        </w:rPr>
        <w:t>use</w:t>
      </w:r>
      <w:r>
        <w:rPr>
          <w:rFonts w:eastAsia="Microsoft YaHei"/>
        </w:rPr>
        <w:t xml:space="preserve">! The </w:t>
      </w:r>
      <w:r>
        <w:rPr>
          <w:rStyle w:val="Literal"/>
        </w:rPr>
        <w:t>super::</w:t>
      </w:r>
      <w:r>
        <w:t xml:space="preserve"> </w:t>
      </w:r>
      <w:r>
        <w:rPr>
          <w:rFonts w:eastAsia="Microsoft YaHei"/>
        </w:rPr>
        <w:t xml:space="preserve">functionality changes the path you give to </w:t>
      </w:r>
      <w:r>
        <w:rPr>
          <w:rStyle w:val="Literal"/>
        </w:rPr>
        <w:t>use</w:t>
      </w:r>
      <w:r>
        <w:rPr>
          <w:rFonts w:eastAsia="Microsoft YaHei"/>
        </w:rPr>
        <w:t xml:space="preserve"> so </w:t>
      </w:r>
      <w:del w:id="636" w:author="AnneMarieW" w:date="2017-03-31T11:29:00Z">
        <w:r>
          <w:rPr>
            <w:rFonts w:eastAsia="Microsoft YaHei"/>
          </w:rPr>
          <w:delText xml:space="preserve">that </w:delText>
        </w:r>
      </w:del>
      <w:r>
        <w:rPr>
          <w:rFonts w:eastAsia="Microsoft YaHei"/>
        </w:rPr>
        <w:t>it is relative to the parent module instead of to the root module.</w:t>
      </w:r>
    </w:p>
    <w:p w14:paraId="7ABEC8E3" w14:textId="77777777" w:rsidR="007A2B7A" w:rsidRDefault="00F719BB">
      <w:pPr>
        <w:pStyle w:val="Body"/>
        <w:rPr>
          <w:rFonts w:eastAsia="Microsoft YaHei"/>
        </w:rPr>
      </w:pPr>
      <w:r>
        <w:rPr>
          <w:rFonts w:eastAsia="Microsoft YaHei"/>
        </w:rPr>
        <w:t xml:space="preserve">For these reasons, in the </w:t>
      </w:r>
      <w:r>
        <w:rPr>
          <w:rStyle w:val="Literal"/>
        </w:rPr>
        <w:t>tests</w:t>
      </w:r>
      <w:r>
        <w:rPr>
          <w:rFonts w:eastAsia="Microsoft YaHei"/>
        </w:rPr>
        <w:t xml:space="preserve"> module especially, </w:t>
      </w:r>
      <w:r>
        <w:rPr>
          <w:rStyle w:val="Literal"/>
        </w:rPr>
        <w:t>use super::something</w:t>
      </w:r>
      <w:r>
        <w:rPr>
          <w:rFonts w:eastAsia="Microsoft YaHei"/>
        </w:rPr>
        <w:t xml:space="preserve"> is usually the</w:t>
      </w:r>
      <w:del w:id="637" w:author="AnneMarieW" w:date="2017-03-31T11:29:00Z">
        <w:r>
          <w:rPr>
            <w:rFonts w:eastAsia="Microsoft YaHei"/>
          </w:rPr>
          <w:delText xml:space="preserve"> way to go</w:delText>
        </w:r>
      </w:del>
      <w:ins w:id="638" w:author="AnneMarieW" w:date="2017-03-31T11:29:00Z">
        <w:r>
          <w:rPr>
            <w:rFonts w:eastAsia="Microsoft YaHei"/>
          </w:rPr>
          <w:t xml:space="preserve"> best solution</w:t>
        </w:r>
      </w:ins>
      <w:r>
        <w:rPr>
          <w:rFonts w:eastAsia="Microsoft YaHei"/>
        </w:rPr>
        <w:t>. So now our test looks like this:</w:t>
      </w:r>
    </w:p>
    <w:p w14:paraId="042DAFBE" w14:textId="77777777" w:rsidR="007A2B7A" w:rsidRDefault="00F719BB">
      <w:pPr>
        <w:pStyle w:val="ProductionDirective"/>
        <w:rPr>
          <w:rFonts w:eastAsia="Microsoft YaHei"/>
        </w:rPr>
      </w:pPr>
      <w:r>
        <w:rPr>
          <w:rFonts w:eastAsia="Microsoft YaHei"/>
        </w:rPr>
        <w:t>Filename: src/lib.rs</w:t>
      </w:r>
    </w:p>
    <w:p w14:paraId="67BBC87D" w14:textId="77777777" w:rsidR="007A2B7A" w:rsidRDefault="00F719BB">
      <w:pPr>
        <w:pStyle w:val="CodeA"/>
      </w:pPr>
      <w:r>
        <w:t>#[</w:t>
      </w:r>
      <w:proofErr w:type="spellStart"/>
      <w:r>
        <w:t>cfg</w:t>
      </w:r>
      <w:proofErr w:type="spellEnd"/>
      <w:r>
        <w:t>(test)]</w:t>
      </w:r>
    </w:p>
    <w:p w14:paraId="2A0753A8" w14:textId="77777777" w:rsidR="007A2B7A" w:rsidRDefault="00F719BB">
      <w:pPr>
        <w:pStyle w:val="CodeB"/>
      </w:pPr>
      <w:r>
        <w:t>mod tests {</w:t>
      </w:r>
    </w:p>
    <w:p w14:paraId="76210B40" w14:textId="77777777" w:rsidR="007A2B7A" w:rsidRDefault="00F719BB">
      <w:pPr>
        <w:pStyle w:val="CodeB"/>
      </w:pPr>
      <w:r>
        <w:t xml:space="preserve">    use super::client;</w:t>
      </w:r>
    </w:p>
    <w:p w14:paraId="6CB9916E" w14:textId="77777777" w:rsidR="007A2B7A" w:rsidRDefault="007A2B7A">
      <w:pPr>
        <w:pStyle w:val="CodeB"/>
      </w:pPr>
    </w:p>
    <w:p w14:paraId="260D1A7B" w14:textId="77777777" w:rsidR="007A2B7A" w:rsidRDefault="00F719BB">
      <w:pPr>
        <w:pStyle w:val="CodeB"/>
      </w:pPr>
      <w:r>
        <w:t xml:space="preserve">    #[test]</w:t>
      </w:r>
    </w:p>
    <w:p w14:paraId="5FBD9B5A" w14:textId="77777777" w:rsidR="007A2B7A" w:rsidRDefault="00F719BB">
      <w:pPr>
        <w:pStyle w:val="CodeB"/>
      </w:pPr>
      <w:r>
        <w:t xml:space="preserve">    </w:t>
      </w:r>
      <w:proofErr w:type="spellStart"/>
      <w:r>
        <w:t>fn</w:t>
      </w:r>
      <w:proofErr w:type="spellEnd"/>
      <w:r>
        <w:t xml:space="preserve"> </w:t>
      </w:r>
      <w:proofErr w:type="spellStart"/>
      <w:r>
        <w:t>it_works</w:t>
      </w:r>
      <w:proofErr w:type="spellEnd"/>
      <w:r>
        <w:t>() {</w:t>
      </w:r>
    </w:p>
    <w:p w14:paraId="07FDAE28" w14:textId="77777777" w:rsidR="007A2B7A" w:rsidRDefault="00F719BB">
      <w:pPr>
        <w:pStyle w:val="CodeB"/>
      </w:pPr>
      <w:r>
        <w:t xml:space="preserve">        client::connect();</w:t>
      </w:r>
    </w:p>
    <w:p w14:paraId="2A0EDB92" w14:textId="77777777" w:rsidR="007A2B7A" w:rsidRDefault="00F719BB">
      <w:pPr>
        <w:pStyle w:val="CodeB"/>
      </w:pPr>
      <w:r>
        <w:t xml:space="preserve">    }</w:t>
      </w:r>
    </w:p>
    <w:p w14:paraId="170A3BDF" w14:textId="77777777" w:rsidR="007A2B7A" w:rsidRDefault="00F719BB">
      <w:pPr>
        <w:pStyle w:val="CodeC"/>
      </w:pPr>
      <w:r>
        <w:t>}</w:t>
      </w:r>
    </w:p>
    <w:p w14:paraId="7EA78697" w14:textId="77777777" w:rsidR="007A2B7A" w:rsidRDefault="00F719BB">
      <w:pPr>
        <w:pStyle w:val="Body"/>
        <w:rPr>
          <w:rFonts w:eastAsia="Microsoft YaHei"/>
        </w:rPr>
      </w:pPr>
      <w:del w:id="639" w:author="AnneMarieW" w:date="2017-03-31T11:30:00Z">
        <w:r>
          <w:rPr>
            <w:rFonts w:eastAsia="Microsoft YaHei"/>
          </w:rPr>
          <w:delText>If</w:delText>
        </w:r>
      </w:del>
      <w:ins w:id="640" w:author="AnneMarieW" w:date="2017-03-31T11:30:00Z">
        <w:r>
          <w:rPr>
            <w:rFonts w:eastAsia="Microsoft YaHei"/>
          </w:rPr>
          <w:t>When</w:t>
        </w:r>
      </w:ins>
      <w:r>
        <w:rPr>
          <w:rFonts w:eastAsia="Microsoft YaHei"/>
        </w:rPr>
        <w:t xml:space="preserve"> we run </w:t>
      </w:r>
      <w:r>
        <w:rPr>
          <w:rStyle w:val="Literal"/>
        </w:rPr>
        <w:t>cargo test</w:t>
      </w:r>
      <w:r>
        <w:rPr>
          <w:rFonts w:eastAsia="Microsoft YaHei"/>
        </w:rPr>
        <w:t xml:space="preserve"> again, the test will pass and the first part of the test result output will be</w:t>
      </w:r>
      <w:ins w:id="641" w:author="AnneMarieW" w:date="2017-03-31T11:30:00Z">
        <w:r>
          <w:rPr>
            <w:rFonts w:eastAsia="Microsoft YaHei"/>
          </w:rPr>
          <w:t xml:space="preserve"> the following</w:t>
        </w:r>
      </w:ins>
      <w:r>
        <w:rPr>
          <w:rFonts w:eastAsia="Microsoft YaHei"/>
        </w:rPr>
        <w:t>:</w:t>
      </w:r>
    </w:p>
    <w:p w14:paraId="7BE351FA" w14:textId="77777777" w:rsidR="007A2B7A" w:rsidRDefault="00F719BB">
      <w:pPr>
        <w:pStyle w:val="CodeA"/>
      </w:pPr>
      <w:r>
        <w:t>$ cargo test</w:t>
      </w:r>
    </w:p>
    <w:p w14:paraId="5ACCDF3A" w14:textId="77777777" w:rsidR="007A2B7A" w:rsidRDefault="00F719BB">
      <w:pPr>
        <w:pStyle w:val="CodeB"/>
      </w:pPr>
      <w:r>
        <w:t xml:space="preserve">   Compiling communicator v0.1.0 (file:///projects/communicator)</w:t>
      </w:r>
    </w:p>
    <w:p w14:paraId="009C9435" w14:textId="77777777" w:rsidR="007A2B7A" w:rsidRDefault="00F719BB">
      <w:pPr>
        <w:pStyle w:val="CodeB"/>
      </w:pPr>
      <w:r>
        <w:t xml:space="preserve">     Running target/debug/communicator-92007ddb5330fa5a</w:t>
      </w:r>
    </w:p>
    <w:p w14:paraId="11EE6A75" w14:textId="77777777" w:rsidR="007A2B7A" w:rsidRDefault="007A2B7A">
      <w:pPr>
        <w:pStyle w:val="CodeB"/>
      </w:pPr>
    </w:p>
    <w:p w14:paraId="0276BCA3" w14:textId="77777777" w:rsidR="007A2B7A" w:rsidRDefault="00F719BB">
      <w:pPr>
        <w:pStyle w:val="CodeB"/>
      </w:pPr>
      <w:r>
        <w:t>running 1 test</w:t>
      </w:r>
    </w:p>
    <w:p w14:paraId="202F65B0" w14:textId="77777777" w:rsidR="007A2B7A" w:rsidRDefault="00F719BB">
      <w:pPr>
        <w:pStyle w:val="CodeB"/>
      </w:pPr>
      <w:r>
        <w:t>test tests::</w:t>
      </w:r>
      <w:proofErr w:type="spellStart"/>
      <w:r>
        <w:t>it_works</w:t>
      </w:r>
      <w:proofErr w:type="spellEnd"/>
      <w:r>
        <w:t xml:space="preserve"> ... ok</w:t>
      </w:r>
    </w:p>
    <w:p w14:paraId="555CD011" w14:textId="77777777" w:rsidR="007A2B7A" w:rsidRDefault="007A2B7A">
      <w:pPr>
        <w:pStyle w:val="CodeB"/>
      </w:pPr>
    </w:p>
    <w:p w14:paraId="64A6FB12" w14:textId="77777777" w:rsidR="007A2B7A" w:rsidRDefault="00F719BB">
      <w:pPr>
        <w:pStyle w:val="CodeC"/>
      </w:pPr>
      <w:r>
        <w:t>test result: ok. 1 passed; 0 failed; 0 ignored; 0 measured</w:t>
      </w:r>
    </w:p>
    <w:p w14:paraId="74FAD06E" w14:textId="77777777" w:rsidR="007A2B7A" w:rsidRDefault="00F719BB">
      <w:pPr>
        <w:pStyle w:val="HeadA"/>
        <w:rPr>
          <w:sz w:val="36"/>
          <w:szCs w:val="36"/>
        </w:rPr>
      </w:pPr>
      <w:bookmarkStart w:id="642" w:name="summary"/>
      <w:bookmarkStart w:id="643" w:name="_Toc478551209"/>
      <w:bookmarkStart w:id="644" w:name="__RefHeading___Toc8741_1631704520"/>
      <w:bookmarkEnd w:id="642"/>
      <w:bookmarkEnd w:id="643"/>
      <w:bookmarkEnd w:id="644"/>
      <w:r>
        <w:t>Summary</w:t>
      </w:r>
    </w:p>
    <w:p w14:paraId="551B0592" w14:textId="77777777" w:rsidR="007A2B7A" w:rsidRDefault="00F719BB">
      <w:pPr>
        <w:pStyle w:val="BodyFirst"/>
        <w:rPr>
          <w:rFonts w:eastAsia="Microsoft YaHei"/>
        </w:rPr>
      </w:pPr>
      <w:r>
        <w:rPr>
          <w:rFonts w:eastAsia="Microsoft YaHei"/>
        </w:rPr>
        <w:t xml:space="preserve">Now you know some new techniques for organizing your code! Use these </w:t>
      </w:r>
      <w:ins w:id="645" w:author="AnneMarieW" w:date="2017-03-31T11:31:00Z">
        <w:r>
          <w:rPr>
            <w:rFonts w:eastAsia="Microsoft YaHei"/>
          </w:rPr>
          <w:t xml:space="preserve">techniques </w:t>
        </w:r>
      </w:ins>
      <w:r>
        <w:rPr>
          <w:rFonts w:eastAsia="Microsoft YaHei"/>
        </w:rPr>
        <w:t xml:space="preserve">to group related functionality together, keep files from </w:t>
      </w:r>
      <w:del w:id="646" w:author="AnneMarieW" w:date="2017-03-31T11:31:00Z">
        <w:r>
          <w:rPr>
            <w:rFonts w:eastAsia="Microsoft YaHei"/>
          </w:rPr>
          <w:delText>gett</w:delText>
        </w:r>
      </w:del>
      <w:ins w:id="647" w:author="AnneMarieW" w:date="2017-03-31T11:31:00Z">
        <w:r>
          <w:rPr>
            <w:rFonts w:eastAsia="Microsoft YaHei"/>
          </w:rPr>
          <w:t>becom</w:t>
        </w:r>
      </w:ins>
      <w:r>
        <w:rPr>
          <w:rFonts w:eastAsia="Microsoft YaHei"/>
        </w:rPr>
        <w:t xml:space="preserve">ing too long, and present a tidy public API to </w:t>
      </w:r>
      <w:del w:id="648" w:author="AnneMarieW" w:date="2017-03-31T11:31:00Z">
        <w:r>
          <w:rPr>
            <w:rFonts w:eastAsia="Microsoft YaHei"/>
          </w:rPr>
          <w:delText xml:space="preserve">users of </w:delText>
        </w:r>
      </w:del>
      <w:r>
        <w:rPr>
          <w:rFonts w:eastAsia="Microsoft YaHei"/>
        </w:rPr>
        <w:t>your library</w:t>
      </w:r>
      <w:ins w:id="649" w:author="AnneMarieW" w:date="2017-03-31T11:31:00Z">
        <w:r>
          <w:rPr>
            <w:rFonts w:eastAsia="Microsoft YaHei"/>
          </w:rPr>
          <w:t xml:space="preserve"> users</w:t>
        </w:r>
      </w:ins>
      <w:r>
        <w:rPr>
          <w:rFonts w:eastAsia="Microsoft YaHei"/>
        </w:rPr>
        <w:t>.</w:t>
      </w:r>
    </w:p>
    <w:p w14:paraId="08B18464" w14:textId="77777777" w:rsidR="007A2B7A" w:rsidRDefault="00F719BB">
      <w:pPr>
        <w:pStyle w:val="Body"/>
      </w:pPr>
      <w:r>
        <w:rPr>
          <w:rFonts w:eastAsia="Microsoft YaHei"/>
        </w:rPr>
        <w:lastRenderedPageBreak/>
        <w:t xml:space="preserve">Next, </w:t>
      </w:r>
      <w:del w:id="650" w:author="AnneMarieW" w:date="2017-03-31T11:31:00Z">
        <w:r>
          <w:rPr>
            <w:rFonts w:eastAsia="Microsoft YaHei"/>
          </w:rPr>
          <w:delText>let’s</w:delText>
        </w:r>
      </w:del>
      <w:ins w:id="651" w:author="AnneMarieW" w:date="2017-03-31T11:31:00Z">
        <w:r>
          <w:rPr>
            <w:rFonts w:eastAsia="Microsoft YaHei"/>
          </w:rPr>
          <w:t>we’ll</w:t>
        </w:r>
      </w:ins>
      <w:r>
        <w:rPr>
          <w:rFonts w:eastAsia="Microsoft YaHei"/>
        </w:rPr>
        <w:t xml:space="preserve"> look at some collection data structures in the standard library that you can</w:t>
      </w:r>
      <w:del w:id="652" w:author="AnneMarieW" w:date="2017-03-31T11:31:00Z">
        <w:r>
          <w:rPr>
            <w:rFonts w:eastAsia="Microsoft YaHei"/>
          </w:rPr>
          <w:delText xml:space="preserve"> make </w:delText>
        </w:r>
      </w:del>
      <w:ins w:id="653" w:author="AnneMarieW" w:date="2017-03-31T11:31:00Z">
        <w:r>
          <w:rPr>
            <w:rFonts w:eastAsia="Microsoft YaHei"/>
          </w:rPr>
          <w:t xml:space="preserve"> </w:t>
        </w:r>
      </w:ins>
      <w:r>
        <w:rPr>
          <w:rFonts w:eastAsia="Microsoft YaHei"/>
        </w:rPr>
        <w:t xml:space="preserve">use </w:t>
      </w:r>
      <w:del w:id="654" w:author="AnneMarieW" w:date="2017-03-31T11:31:00Z">
        <w:r>
          <w:rPr>
            <w:rFonts w:eastAsia="Microsoft YaHei"/>
          </w:rPr>
          <w:delText xml:space="preserve">of </w:delText>
        </w:r>
      </w:del>
      <w:r>
        <w:rPr>
          <w:rFonts w:eastAsia="Microsoft YaHei"/>
        </w:rPr>
        <w:t>in your nice, neat code!</w:t>
      </w:r>
    </w:p>
    <w:sectPr w:rsidR="007A2B7A">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iz" w:date="2017-05-16T13:20:00Z" w:initials="LC">
    <w:p w14:paraId="6BDE2077" w14:textId="77777777" w:rsidR="00F719BB" w:rsidRDefault="00F719BB">
      <w:r>
        <w:rPr>
          <w:rFonts w:ascii="Liberation Serif" w:eastAsia="Tahoma" w:hAnsi="Liberation Serif" w:cs="Tahoma"/>
          <w:sz w:val="24"/>
          <w:szCs w:val="24"/>
          <w:lang w:bidi="en-US"/>
        </w:rPr>
        <w:t>Au: can we expand this title out a little, is there something more that would work here? We don’t need to force it if not though, just something a little more descriptive might be helpful</w:t>
      </w:r>
    </w:p>
  </w:comment>
  <w:comment w:id="3" w:author="Carol Nichols" w:date="2017-06-01T11:28:00Z" w:initials="CN">
    <w:p w14:paraId="43906AB8" w14:textId="77777777" w:rsidR="00F719BB" w:rsidRDefault="00F719BB">
      <w:r>
        <w:rPr>
          <w:i/>
          <w:sz w:val="16"/>
        </w:rPr>
        <w:t>Reply to Liz (05/16/2017, 13:20): "..."</w:t>
      </w:r>
    </w:p>
    <w:p w14:paraId="165AE77E" w14:textId="77777777" w:rsidR="00F719BB" w:rsidRDefault="00F719BB">
      <w:r>
        <w:rPr>
          <w:rFonts w:ascii="Liberation Serif" w:eastAsia="Tahoma" w:hAnsi="Liberation Serif" w:cs="Tahoma"/>
          <w:szCs w:val="24"/>
        </w:rPr>
        <w:t xml:space="preserve">I've expanded a bit, </w:t>
      </w:r>
      <w:proofErr w:type="spellStart"/>
      <w:r>
        <w:rPr>
          <w:rFonts w:ascii="Liberation Serif" w:eastAsia="Tahoma" w:hAnsi="Liberation Serif" w:cs="Tahoma"/>
          <w:szCs w:val="24"/>
        </w:rPr>
        <w:t>wdyt</w:t>
      </w:r>
      <w:proofErr w:type="spellEnd"/>
      <w:r>
        <w:rPr>
          <w:rFonts w:ascii="Liberation Serif" w:eastAsia="Tahoma" w:hAnsi="Liberation Serif" w:cs="Tahoma"/>
          <w:szCs w:val="24"/>
        </w:rPr>
        <w:t>?</w:t>
      </w:r>
    </w:p>
  </w:comment>
  <w:comment w:id="35" w:author="AnneMarieW" w:date="2017-05-16T13:20:00Z" w:initials="AM">
    <w:p w14:paraId="386F8DAA" w14:textId="77777777" w:rsidR="00F719BB" w:rsidRDefault="00F719BB">
      <w:r>
        <w:rPr>
          <w:rFonts w:ascii="Liberation Serif" w:eastAsia="Tahoma" w:hAnsi="Liberation Serif" w:cs="Tahoma"/>
          <w:sz w:val="24"/>
          <w:szCs w:val="24"/>
          <w:lang w:bidi="en-US"/>
        </w:rPr>
        <w:t>Au: Can you clarify what you mean by everything?</w:t>
      </w:r>
    </w:p>
  </w:comment>
  <w:comment w:id="36" w:author="Carol Nichols" w:date="2017-06-01T14:48:00Z" w:initials="CN">
    <w:p w14:paraId="2A9A71C6" w14:textId="77777777" w:rsidR="00F719BB" w:rsidRDefault="00F719BB">
      <w:r>
        <w:rPr>
          <w:i/>
          <w:sz w:val="16"/>
        </w:rPr>
        <w:t xml:space="preserve">Reply to </w:t>
      </w:r>
      <w:proofErr w:type="spellStart"/>
      <w:r>
        <w:rPr>
          <w:i/>
          <w:sz w:val="16"/>
        </w:rPr>
        <w:t>AnneMarieW</w:t>
      </w:r>
      <w:proofErr w:type="spellEnd"/>
      <w:r>
        <w:rPr>
          <w:i/>
          <w:sz w:val="16"/>
        </w:rPr>
        <w:t xml:space="preserve"> (05/16/2017, 13:20): "..."</w:t>
      </w:r>
    </w:p>
    <w:p w14:paraId="020B898E" w14:textId="77777777" w:rsidR="00F719BB" w:rsidRDefault="00F719BB">
      <w:r>
        <w:rPr>
          <w:rFonts w:ascii="Liberation Serif" w:eastAsia="Tahoma" w:hAnsi="Liberation Serif" w:cs="Tahoma"/>
          <w:szCs w:val="24"/>
        </w:rPr>
        <w:t>done</w:t>
      </w:r>
    </w:p>
  </w:comment>
  <w:comment w:id="77" w:author="AnneMarieW" w:date="2017-05-16T13:20:00Z" w:initials="AM">
    <w:p w14:paraId="0FA8D126" w14:textId="77777777" w:rsidR="00F719BB" w:rsidRDefault="00F719BB">
      <w:r>
        <w:rPr>
          <w:rFonts w:ascii="Liberation Serif" w:eastAsia="Tahoma" w:hAnsi="Liberation Serif" w:cs="Tahoma"/>
          <w:sz w:val="24"/>
          <w:szCs w:val="24"/>
          <w:lang w:bidi="en-US"/>
        </w:rPr>
        <w:t>Au: Where have we used this option? in previous chapters? Please clarify.</w:t>
      </w:r>
    </w:p>
  </w:comment>
  <w:comment w:id="81" w:author="Carol Nichols" w:date="2017-06-01T11:35:00Z" w:initials="CN">
    <w:p w14:paraId="5A6C5A00" w14:textId="77777777" w:rsidR="00F719BB" w:rsidRDefault="00F719BB">
      <w:r>
        <w:rPr>
          <w:i/>
          <w:sz w:val="16"/>
        </w:rPr>
        <w:t xml:space="preserve">Reply to </w:t>
      </w:r>
      <w:proofErr w:type="spellStart"/>
      <w:r>
        <w:rPr>
          <w:i/>
          <w:sz w:val="16"/>
        </w:rPr>
        <w:t>AnneMarieW</w:t>
      </w:r>
      <w:proofErr w:type="spellEnd"/>
      <w:r>
        <w:rPr>
          <w:i/>
          <w:sz w:val="16"/>
        </w:rPr>
        <w:t xml:space="preserve"> (05/16/2017, 13:20): "..."</w:t>
      </w:r>
    </w:p>
    <w:p w14:paraId="09C58F84" w14:textId="77777777" w:rsidR="00F719BB" w:rsidRDefault="00F719BB">
      <w:r>
        <w:rPr>
          <w:rFonts w:ascii="Liberation Serif" w:eastAsia="Tahoma" w:hAnsi="Liberation Serif" w:cs="Tahoma"/>
          <w:szCs w:val="24"/>
        </w:rPr>
        <w:t>done</w:t>
      </w:r>
    </w:p>
  </w:comment>
  <w:comment w:id="89" w:author="AnneMarieW" w:date="2017-05-16T13:20:00Z" w:initials="AM">
    <w:p w14:paraId="7B1F6270" w14:textId="77777777" w:rsidR="00F719BB" w:rsidRDefault="00F719BB">
      <w:r>
        <w:rPr>
          <w:rFonts w:ascii="Liberation Serif" w:eastAsia="Tahoma" w:hAnsi="Liberation Serif" w:cs="Tahoma"/>
          <w:sz w:val="24"/>
          <w:szCs w:val="24"/>
          <w:lang w:bidi="en-US"/>
        </w:rPr>
        <w:t>Do you mean later in this chapter? or in another chapter? Perhaps cross-ref the name of the section.</w:t>
      </w:r>
    </w:p>
  </w:comment>
  <w:comment w:id="91" w:author="Carol Nichols" w:date="2017-06-01T11:40:00Z" w:initials="CN">
    <w:p w14:paraId="7E105852" w14:textId="77777777" w:rsidR="00F719BB" w:rsidRDefault="00F719BB">
      <w:r>
        <w:rPr>
          <w:i/>
          <w:sz w:val="16"/>
        </w:rPr>
        <w:t xml:space="preserve">Reply to </w:t>
      </w:r>
      <w:proofErr w:type="spellStart"/>
      <w:r>
        <w:rPr>
          <w:i/>
          <w:sz w:val="16"/>
        </w:rPr>
        <w:t>AnneMarieW</w:t>
      </w:r>
      <w:proofErr w:type="spellEnd"/>
      <w:r>
        <w:rPr>
          <w:i/>
          <w:sz w:val="16"/>
        </w:rPr>
        <w:t xml:space="preserve"> (05/16/2017, 13:20): "..."</w:t>
      </w:r>
    </w:p>
    <w:p w14:paraId="541948E2" w14:textId="77777777" w:rsidR="00F719BB" w:rsidRDefault="00F719BB">
      <w:r>
        <w:rPr>
          <w:rFonts w:ascii="Liberation Serif" w:eastAsia="Tahoma" w:hAnsi="Liberation Serif" w:cs="Tahoma"/>
          <w:szCs w:val="24"/>
        </w:rPr>
        <w:t>done</w:t>
      </w:r>
    </w:p>
  </w:comment>
  <w:comment w:id="98" w:author="AnneMarieW" w:date="2017-05-16T13:20:00Z" w:initials="AM">
    <w:p w14:paraId="690DF31F" w14:textId="77777777" w:rsidR="00F719BB" w:rsidRDefault="00F719BB">
      <w:r>
        <w:rPr>
          <w:rFonts w:ascii="Liberation Serif" w:eastAsia="Tahoma" w:hAnsi="Liberation Serif" w:cs="Tahoma"/>
          <w:sz w:val="24"/>
          <w:szCs w:val="24"/>
          <w:lang w:bidi="en-US"/>
        </w:rPr>
        <w:t xml:space="preserve">Au: What does “it” refer to here? the </w:t>
      </w:r>
      <w:r>
        <w:rPr>
          <w:rFonts w:ascii="Liberation Serif" w:eastAsia="Microsoft YaHei" w:hAnsi="Liberation Serif" w:cs="Tahoma"/>
          <w:sz w:val="24"/>
          <w:szCs w:val="24"/>
          <w:lang w:bidi="en-US"/>
        </w:rPr>
        <w:t>empty test?</w:t>
      </w:r>
    </w:p>
  </w:comment>
  <w:comment w:id="101" w:author="Carol Nichols" w:date="2017-06-01T11:42:00Z" w:initials="CN">
    <w:p w14:paraId="5734D11D" w14:textId="77777777" w:rsidR="00F719BB" w:rsidRDefault="00F719BB">
      <w:r>
        <w:rPr>
          <w:i/>
          <w:sz w:val="16"/>
        </w:rPr>
        <w:t xml:space="preserve">Reply to </w:t>
      </w:r>
      <w:proofErr w:type="spellStart"/>
      <w:r>
        <w:rPr>
          <w:i/>
          <w:sz w:val="16"/>
        </w:rPr>
        <w:t>AnneMarieW</w:t>
      </w:r>
      <w:proofErr w:type="spellEnd"/>
      <w:r>
        <w:rPr>
          <w:i/>
          <w:sz w:val="16"/>
        </w:rPr>
        <w:t xml:space="preserve"> (05/16/2017, 13:20): "..."</w:t>
      </w:r>
    </w:p>
    <w:p w14:paraId="2047321C" w14:textId="77777777" w:rsidR="00F719BB" w:rsidRDefault="00F719BB">
      <w:r>
        <w:rPr>
          <w:rFonts w:ascii="Liberation Serif" w:eastAsia="Tahoma" w:hAnsi="Liberation Serif" w:cs="Tahoma"/>
          <w:szCs w:val="24"/>
        </w:rPr>
        <w:t>clarified</w:t>
      </w:r>
    </w:p>
  </w:comment>
  <w:comment w:id="190" w:author="AnneMarieW" w:date="2017-05-16T13:20:00Z" w:initials="AM">
    <w:p w14:paraId="665A1737" w14:textId="77777777" w:rsidR="00F719BB" w:rsidRDefault="00F719BB">
      <w:r>
        <w:rPr>
          <w:rFonts w:ascii="Liberation Serif" w:eastAsia="Tahoma" w:hAnsi="Liberation Serif" w:cs="Tahoma"/>
          <w:sz w:val="24"/>
          <w:szCs w:val="24"/>
          <w:lang w:bidi="en-US"/>
        </w:rPr>
        <w:t>Au: Which way? as a hierarchy? Best to be explicit here.</w:t>
      </w:r>
    </w:p>
  </w:comment>
  <w:comment w:id="194" w:author="Carol Nichols" w:date="2017-06-01T14:55:00Z" w:initials="CN">
    <w:p w14:paraId="293977EB" w14:textId="77777777" w:rsidR="00F719BB" w:rsidRDefault="00F719BB">
      <w:r>
        <w:rPr>
          <w:i/>
          <w:sz w:val="16"/>
        </w:rPr>
        <w:t xml:space="preserve">Reply to </w:t>
      </w:r>
      <w:proofErr w:type="spellStart"/>
      <w:r>
        <w:rPr>
          <w:i/>
          <w:sz w:val="16"/>
        </w:rPr>
        <w:t>AnneMarieW</w:t>
      </w:r>
      <w:proofErr w:type="spellEnd"/>
      <w:r>
        <w:rPr>
          <w:i/>
          <w:sz w:val="16"/>
        </w:rPr>
        <w:t xml:space="preserve"> (05/16/2017, 13:20): "..."</w:t>
      </w:r>
    </w:p>
    <w:p w14:paraId="1CBA2B2B" w14:textId="77777777" w:rsidR="00F719BB" w:rsidRDefault="00F719BB">
      <w:r>
        <w:rPr>
          <w:rFonts w:ascii="Liberation Serif" w:eastAsia="Tahoma" w:hAnsi="Liberation Serif" w:cs="Tahoma"/>
          <w:szCs w:val="24"/>
        </w:rPr>
        <w:t>done</w:t>
      </w:r>
    </w:p>
  </w:comment>
  <w:comment w:id="195" w:author="janelle" w:date="2017-05-16T13:20:00Z" w:initials="j">
    <w:p w14:paraId="2D16DE53" w14:textId="77777777" w:rsidR="00F719BB" w:rsidRDefault="00F719BB">
      <w:r>
        <w:rPr>
          <w:rFonts w:ascii="Liberation Serif" w:eastAsia="Tahoma" w:hAnsi="Liberation Serif" w:cs="Tahoma"/>
          <w:sz w:val="24"/>
          <w:szCs w:val="24"/>
          <w:lang w:bidi="en-US"/>
        </w:rPr>
        <w:t>AU: Do you want this and the next examples offset from the text? Should they be styled code A, B, and C, or did you want to avoid the beginning and ending lines that come with that format?</w:t>
      </w:r>
    </w:p>
  </w:comment>
  <w:comment w:id="196" w:author="Carol Nichols" w:date="2017-06-01T14:53:00Z" w:initials="CN">
    <w:p w14:paraId="615BD77D" w14:textId="77777777" w:rsidR="00F719BB" w:rsidRDefault="00F719BB">
      <w:r>
        <w:rPr>
          <w:i/>
          <w:sz w:val="16"/>
        </w:rPr>
        <w:t xml:space="preserve">Reply to </w:t>
      </w:r>
      <w:proofErr w:type="spellStart"/>
      <w:r>
        <w:rPr>
          <w:i/>
          <w:sz w:val="16"/>
        </w:rPr>
        <w:t>janelle</w:t>
      </w:r>
      <w:proofErr w:type="spellEnd"/>
      <w:r>
        <w:rPr>
          <w:i/>
          <w:sz w:val="16"/>
        </w:rPr>
        <w:t xml:space="preserve"> (05/16/2017, 13:20): "..."</w:t>
      </w:r>
    </w:p>
    <w:p w14:paraId="1B66BF3D" w14:textId="77777777" w:rsidR="00F719BB" w:rsidRDefault="00F719BB">
      <w:r>
        <w:rPr>
          <w:rFonts w:ascii="Liberation Serif" w:eastAsia="Tahoma" w:hAnsi="Liberation Serif" w:cs="Tahoma"/>
          <w:szCs w:val="24"/>
        </w:rPr>
        <w:t>The beginning/ending lines are good, I've changed the formatting to use code A, B, C. Is it possible to decrease the line height so that the vertical lines connect?</w:t>
      </w:r>
    </w:p>
  </w:comment>
  <w:comment w:id="197" w:author="AnneMarieW" w:date="2017-05-16T13:20:00Z" w:initials="AM">
    <w:p w14:paraId="4FC33F0E" w14:textId="77777777" w:rsidR="00F719BB" w:rsidRDefault="00F719BB">
      <w:r>
        <w:rPr>
          <w:rFonts w:ascii="Liberation Serif" w:eastAsia="Tahoma" w:hAnsi="Liberation Serif" w:cs="Tahoma"/>
          <w:sz w:val="24"/>
          <w:szCs w:val="24"/>
          <w:lang w:bidi="en-US"/>
        </w:rPr>
        <w:t>or perhaps say “the hierarchy”</w:t>
      </w:r>
    </w:p>
  </w:comment>
  <w:comment w:id="199" w:author="Carol Nichols" w:date="2017-06-01T14:56:00Z" w:initials="CN">
    <w:p w14:paraId="1056E942" w14:textId="77777777" w:rsidR="00F719BB" w:rsidRDefault="00F719BB">
      <w:r>
        <w:rPr>
          <w:i/>
          <w:sz w:val="16"/>
        </w:rPr>
        <w:t xml:space="preserve">Reply to </w:t>
      </w:r>
      <w:proofErr w:type="spellStart"/>
      <w:r>
        <w:rPr>
          <w:i/>
          <w:sz w:val="16"/>
        </w:rPr>
        <w:t>AnneMarieW</w:t>
      </w:r>
      <w:proofErr w:type="spellEnd"/>
      <w:r>
        <w:rPr>
          <w:i/>
          <w:sz w:val="16"/>
        </w:rPr>
        <w:t xml:space="preserve"> (05/16/2017, 13:20): "..."</w:t>
      </w:r>
    </w:p>
    <w:p w14:paraId="713F5567" w14:textId="77777777" w:rsidR="00F719BB" w:rsidRDefault="00F719BB">
      <w:r>
        <w:rPr>
          <w:rFonts w:ascii="Liberation Serif" w:eastAsia="Tahoma" w:hAnsi="Liberation Serif" w:cs="Tahoma"/>
          <w:szCs w:val="24"/>
        </w:rPr>
        <w:t>done</w:t>
      </w:r>
    </w:p>
  </w:comment>
  <w:comment w:id="274" w:author="AnneMarieW" w:date="2017-05-16T13:20:00Z" w:initials="AM">
    <w:p w14:paraId="25BC34C0" w14:textId="77777777" w:rsidR="00F719BB" w:rsidRDefault="00F719BB">
      <w:r>
        <w:rPr>
          <w:rFonts w:ascii="Liberation Serif" w:eastAsia="Tahoma" w:hAnsi="Liberation Serif" w:cs="Tahoma"/>
          <w:sz w:val="24"/>
          <w:szCs w:val="24"/>
          <w:lang w:bidi="en-US"/>
        </w:rPr>
        <w:t>What is everything? the code?</w:t>
      </w:r>
    </w:p>
  </w:comment>
  <w:comment w:id="276" w:author="Carol Nichols" w:date="2017-06-01T15:03:00Z" w:initials="CN">
    <w:p w14:paraId="4040659E" w14:textId="77777777" w:rsidR="00F719BB" w:rsidRDefault="00F719BB">
      <w:r>
        <w:rPr>
          <w:i/>
          <w:sz w:val="16"/>
        </w:rPr>
        <w:t xml:space="preserve">Reply to </w:t>
      </w:r>
      <w:proofErr w:type="spellStart"/>
      <w:r>
        <w:rPr>
          <w:i/>
          <w:sz w:val="16"/>
        </w:rPr>
        <w:t>AnneMarieW</w:t>
      </w:r>
      <w:proofErr w:type="spellEnd"/>
      <w:r>
        <w:rPr>
          <w:i/>
          <w:sz w:val="16"/>
        </w:rPr>
        <w:t xml:space="preserve"> (05/16/2017, 13:20): "..."</w:t>
      </w:r>
    </w:p>
    <w:p w14:paraId="01873D43" w14:textId="77777777" w:rsidR="00F719BB" w:rsidRDefault="00F719BB">
      <w:r>
        <w:rPr>
          <w:rFonts w:ascii="Liberation Serif" w:eastAsia="Tahoma" w:hAnsi="Liberation Serif" w:cs="Tahoma"/>
          <w:szCs w:val="24"/>
        </w:rPr>
        <w:t>The whole project, I've clarified</w:t>
      </w:r>
    </w:p>
  </w:comment>
  <w:comment w:id="344" w:author="janelle" w:date="2017-05-16T13:20:00Z" w:initials="j">
    <w:p w14:paraId="3C45E52B" w14:textId="77777777" w:rsidR="00F719BB" w:rsidRDefault="00F719BB">
      <w:r>
        <w:rPr>
          <w:rFonts w:ascii="Liberation Serif" w:eastAsia="Tahoma" w:hAnsi="Liberation Serif" w:cs="Tahoma"/>
          <w:sz w:val="24"/>
          <w:szCs w:val="24"/>
          <w:lang w:bidi="en-US"/>
        </w:rPr>
        <w:t xml:space="preserve">Au: I didn’t follow this sentence as originally written. Does this still maintain your original meaning? If not, please reword. </w:t>
      </w:r>
    </w:p>
  </w:comment>
  <w:comment w:id="346" w:author="Carol Nichols" w:date="2017-06-01T15:12:00Z" w:initials="CN">
    <w:p w14:paraId="60757471" w14:textId="77777777" w:rsidR="00F719BB" w:rsidRDefault="00F719BB">
      <w:r>
        <w:rPr>
          <w:i/>
          <w:sz w:val="16"/>
        </w:rPr>
        <w:t xml:space="preserve">Reply to </w:t>
      </w:r>
      <w:proofErr w:type="spellStart"/>
      <w:r>
        <w:rPr>
          <w:i/>
          <w:sz w:val="16"/>
        </w:rPr>
        <w:t>janelle</w:t>
      </w:r>
      <w:proofErr w:type="spellEnd"/>
      <w:r>
        <w:rPr>
          <w:i/>
          <w:sz w:val="16"/>
        </w:rPr>
        <w:t xml:space="preserve"> (05/16/2017, 13:20): "..."</w:t>
      </w:r>
    </w:p>
    <w:p w14:paraId="150105D8" w14:textId="77777777" w:rsidR="00F719BB" w:rsidRDefault="00F719BB">
      <w:r>
        <w:rPr>
          <w:rFonts w:ascii="Liberation Serif" w:eastAsia="Tahoma" w:hAnsi="Liberation Serif" w:cs="Tahoma"/>
          <w:szCs w:val="24"/>
        </w:rPr>
        <w:t>What's here now is fine</w:t>
      </w:r>
    </w:p>
  </w:comment>
  <w:comment w:id="352" w:author="AnneMarieW" w:date="2017-05-16T13:20:00Z" w:initials="AM">
    <w:p w14:paraId="6349ED6F" w14:textId="77777777" w:rsidR="00F719BB" w:rsidRDefault="00F719BB">
      <w:r>
        <w:rPr>
          <w:rFonts w:ascii="Liberation Serif" w:eastAsia="Tahoma" w:hAnsi="Liberation Serif" w:cs="Tahoma"/>
          <w:sz w:val="24"/>
          <w:szCs w:val="24"/>
          <w:lang w:bidi="en-US"/>
        </w:rPr>
        <w:t xml:space="preserve">Au: Do you mean </w:t>
      </w:r>
      <w:r>
        <w:rPr>
          <w:rFonts w:ascii="Liberation Serif" w:eastAsia="Microsoft YaHei" w:hAnsi="Liberation Serif" w:cs="Tahoma"/>
          <w:sz w:val="24"/>
          <w:szCs w:val="24"/>
          <w:lang w:bidi="en-US"/>
        </w:rPr>
        <w:t xml:space="preserve">If we put the </w:t>
      </w:r>
      <w:r>
        <w:rPr>
          <w:rFonts w:ascii="Liberation Serif" w:eastAsia="Tahoma" w:hAnsi="Liberation Serif" w:cs="Tahoma"/>
          <w:sz w:val="24"/>
          <w:szCs w:val="24"/>
          <w:lang w:bidi="en-US"/>
        </w:rPr>
        <w:t>client</w:t>
      </w:r>
      <w:r>
        <w:rPr>
          <w:rFonts w:ascii="Liberation Serif" w:eastAsia="Microsoft YaHei" w:hAnsi="Liberation Serif" w:cs="Tahoma"/>
          <w:sz w:val="24"/>
          <w:szCs w:val="24"/>
          <w:lang w:bidi="en-US"/>
        </w:rPr>
        <w:t xml:space="preserve"> and </w:t>
      </w:r>
      <w:r>
        <w:rPr>
          <w:rFonts w:ascii="Liberation Serif" w:eastAsia="Tahoma" w:hAnsi="Liberation Serif" w:cs="Tahoma"/>
          <w:sz w:val="24"/>
          <w:szCs w:val="24"/>
          <w:lang w:bidi="en-US"/>
        </w:rPr>
        <w:t>network::client</w:t>
      </w:r>
      <w:r>
        <w:rPr>
          <w:rFonts w:ascii="Liberation Serif" w:eastAsia="Microsoft YaHei" w:hAnsi="Liberation Serif" w:cs="Tahoma"/>
          <w:sz w:val="24"/>
          <w:szCs w:val="24"/>
          <w:lang w:bidi="en-US"/>
        </w:rPr>
        <w:t xml:space="preserve"> modules in the </w:t>
      </w:r>
      <w:r>
        <w:rPr>
          <w:rFonts w:ascii="Liberation Serif" w:eastAsia="Tahoma" w:hAnsi="Liberation Serif" w:cs="Tahoma"/>
          <w:sz w:val="24"/>
          <w:szCs w:val="24"/>
          <w:lang w:bidi="en-US"/>
        </w:rPr>
        <w:t>src/client.rs</w:t>
      </w:r>
      <w:r>
        <w:rPr>
          <w:rFonts w:ascii="Liberation Serif" w:eastAsia="Microsoft YaHei" w:hAnsi="Liberation Serif" w:cs="Tahoma"/>
          <w:sz w:val="24"/>
          <w:szCs w:val="24"/>
          <w:lang w:bidi="en-US"/>
        </w:rPr>
        <w:t xml:space="preserve"> file . . .</w:t>
      </w:r>
    </w:p>
  </w:comment>
  <w:comment w:id="357" w:author="Carol Nichols" w:date="2017-06-01T15:14:00Z" w:initials="CN">
    <w:p w14:paraId="26269D7B" w14:textId="77777777" w:rsidR="00F719BB" w:rsidRDefault="00F719BB">
      <w:r>
        <w:rPr>
          <w:i/>
          <w:sz w:val="16"/>
        </w:rPr>
        <w:t xml:space="preserve">Reply to </w:t>
      </w:r>
      <w:proofErr w:type="spellStart"/>
      <w:r>
        <w:rPr>
          <w:i/>
          <w:sz w:val="16"/>
        </w:rPr>
        <w:t>AnneMarieW</w:t>
      </w:r>
      <w:proofErr w:type="spellEnd"/>
      <w:r>
        <w:rPr>
          <w:i/>
          <w:sz w:val="16"/>
        </w:rPr>
        <w:t xml:space="preserve"> (05/16/2017, 13:20): "..."</w:t>
      </w:r>
    </w:p>
    <w:p w14:paraId="32744F93" w14:textId="77777777" w:rsidR="00F719BB" w:rsidRDefault="00F719BB">
      <w:r>
        <w:rPr>
          <w:rFonts w:ascii="Liberation Serif" w:eastAsia="Tahoma" w:hAnsi="Liberation Serif" w:cs="Tahoma"/>
          <w:szCs w:val="24"/>
        </w:rPr>
        <w:t>The code inside the mod {} blocks specifically, yes. Is there a way to make this clearer?</w:t>
      </w:r>
    </w:p>
  </w:comment>
  <w:comment w:id="388" w:author="AnneMarieW" w:date="2017-05-16T13:20:00Z" w:initials="AM">
    <w:p w14:paraId="331D96B7" w14:textId="77777777" w:rsidR="00F719BB" w:rsidRDefault="00F719BB">
      <w:r>
        <w:rPr>
          <w:rFonts w:ascii="Liberation Serif" w:eastAsia="Tahoma" w:hAnsi="Liberation Serif" w:cs="Tahoma"/>
          <w:sz w:val="24"/>
          <w:szCs w:val="24"/>
          <w:lang w:bidi="en-US"/>
        </w:rPr>
        <w:t>Au: Using “we” here sounds like the programmers are another project. Can you perhaps say “</w:t>
      </w:r>
      <w:r>
        <w:rPr>
          <w:rFonts w:ascii="Liberation Serif" w:eastAsia="Microsoft YaHei" w:hAnsi="Liberation Serif" w:cs="Tahoma"/>
          <w:sz w:val="24"/>
          <w:szCs w:val="24"/>
          <w:lang w:bidi="en-US"/>
        </w:rPr>
        <w:t xml:space="preserve">let’s try using the </w:t>
      </w:r>
      <w:r>
        <w:rPr>
          <w:rFonts w:ascii="Liberation Serif" w:eastAsia="Tahoma" w:hAnsi="Liberation Serif" w:cs="Tahoma"/>
          <w:sz w:val="24"/>
          <w:szCs w:val="24"/>
          <w:lang w:bidi="en-US"/>
        </w:rPr>
        <w:t>connect</w:t>
      </w:r>
      <w:r>
        <w:rPr>
          <w:rFonts w:ascii="Liberation Serif" w:eastAsia="Microsoft YaHei" w:hAnsi="Liberation Serif" w:cs="Tahoma"/>
          <w:sz w:val="24"/>
          <w:szCs w:val="24"/>
          <w:lang w:bidi="en-US"/>
        </w:rPr>
        <w:t xml:space="preserve"> library in another (or different) project . . .”?</w:t>
      </w:r>
    </w:p>
  </w:comment>
  <w:comment w:id="389" w:author="Carol Nichols" w:date="2017-06-01T15:19:00Z" w:initials="CN">
    <w:p w14:paraId="112BBBEE" w14:textId="77777777" w:rsidR="00F719BB" w:rsidRDefault="00F719BB">
      <w:r>
        <w:rPr>
          <w:i/>
          <w:sz w:val="16"/>
        </w:rPr>
        <w:t xml:space="preserve">Reply to </w:t>
      </w:r>
      <w:proofErr w:type="spellStart"/>
      <w:r>
        <w:rPr>
          <w:i/>
          <w:sz w:val="16"/>
        </w:rPr>
        <w:t>AnneMarieW</w:t>
      </w:r>
      <w:proofErr w:type="spellEnd"/>
      <w:r>
        <w:rPr>
          <w:i/>
          <w:sz w:val="16"/>
        </w:rPr>
        <w:t xml:space="preserve"> (05/16/2017, 13:20): "..."</w:t>
      </w:r>
    </w:p>
    <w:p w14:paraId="55D55DF2" w14:textId="77777777" w:rsidR="00F719BB" w:rsidRDefault="00F719BB">
      <w:r>
        <w:rPr>
          <w:rFonts w:ascii="Liberation Serif" w:eastAsia="Tahoma" w:hAnsi="Liberation Serif" w:cs="Tahoma"/>
          <w:szCs w:val="24"/>
        </w:rPr>
        <w:t>Yup, done</w:t>
      </w:r>
    </w:p>
  </w:comment>
  <w:comment w:id="424" w:author="AnneMarieW" w:date="2017-05-16T13:20:00Z" w:initials="AM">
    <w:p w14:paraId="7581E780" w14:textId="77777777" w:rsidR="00F719BB" w:rsidRDefault="00F719BB">
      <w:r>
        <w:rPr>
          <w:rFonts w:ascii="Liberation Serif" w:eastAsia="Tahoma" w:hAnsi="Liberation Serif" w:cs="Tahoma"/>
          <w:sz w:val="24"/>
          <w:szCs w:val="24"/>
          <w:lang w:bidi="en-US"/>
        </w:rPr>
        <w:t>Au: Can you be more specific as to what you mean by “something” here?</w:t>
      </w:r>
    </w:p>
  </w:comment>
  <w:comment w:id="530" w:author="AnneMarieW" w:date="2017-05-16T13:20:00Z" w:initials="AM">
    <w:p w14:paraId="139B0A7F" w14:textId="77777777" w:rsidR="00F719BB" w:rsidRDefault="00F719BB">
      <w:r>
        <w:rPr>
          <w:rFonts w:ascii="Liberation Serif" w:eastAsia="Tahoma" w:hAnsi="Liberation Serif" w:cs="Tahoma"/>
          <w:sz w:val="24"/>
          <w:szCs w:val="24"/>
          <w:lang w:bidi="en-US"/>
        </w:rPr>
        <w:t>Au: Earlier you just used “into scope” without using the article “a”. Change here for consistency?</w:t>
      </w:r>
    </w:p>
  </w:comment>
  <w:comment w:id="532" w:author="Carol Nichols" w:date="2017-06-01T15:41:00Z" w:initials="CN">
    <w:p w14:paraId="3DEE5A51" w14:textId="77777777" w:rsidR="00F719BB" w:rsidRDefault="00F719BB">
      <w:r>
        <w:rPr>
          <w:i/>
          <w:sz w:val="16"/>
        </w:rPr>
        <w:t xml:space="preserve">Reply to </w:t>
      </w:r>
      <w:proofErr w:type="spellStart"/>
      <w:r>
        <w:rPr>
          <w:i/>
          <w:sz w:val="16"/>
        </w:rPr>
        <w:t>AnneMarieW</w:t>
      </w:r>
      <w:proofErr w:type="spellEnd"/>
      <w:r>
        <w:rPr>
          <w:i/>
          <w:sz w:val="16"/>
        </w:rPr>
        <w:t xml:space="preserve"> (05/16/2017, 13:20): "..."</w:t>
      </w:r>
    </w:p>
    <w:p w14:paraId="7C0BA765" w14:textId="77777777" w:rsidR="00F719BB" w:rsidRDefault="00F719BB">
      <w:r>
        <w:rPr>
          <w:rFonts w:ascii="Liberation Serif" w:eastAsia="Tahoma" w:hAnsi="Liberation Serif" w:cs="Tahoma"/>
          <w:szCs w:val="24"/>
        </w:rPr>
        <w:t>done</w:t>
      </w:r>
    </w:p>
  </w:comment>
  <w:comment w:id="547" w:author="AnneMarieW" w:date="2017-05-16T13:20:00Z" w:initials="AM">
    <w:p w14:paraId="6621C2F4" w14:textId="77777777" w:rsidR="00F719BB" w:rsidRDefault="00F719BB">
      <w:r>
        <w:rPr>
          <w:rFonts w:ascii="Liberation Serif" w:eastAsia="Tahoma" w:hAnsi="Liberation Serif" w:cs="Tahoma"/>
          <w:sz w:val="24"/>
          <w:szCs w:val="24"/>
          <w:lang w:bidi="en-US"/>
        </w:rPr>
        <w:t>Au: Earlier you just used “into scope” without using the article “a”. Change here for consistency?</w:t>
      </w:r>
    </w:p>
  </w:comment>
  <w:comment w:id="548" w:author="Carol Nichols" w:date="2017-06-01T15:30:00Z" w:initials="CN">
    <w:p w14:paraId="3840EED2" w14:textId="77777777" w:rsidR="00F719BB" w:rsidRDefault="00F719BB">
      <w:r>
        <w:rPr>
          <w:i/>
          <w:sz w:val="16"/>
        </w:rPr>
        <w:t xml:space="preserve">Reply to </w:t>
      </w:r>
      <w:proofErr w:type="spellStart"/>
      <w:r>
        <w:rPr>
          <w:i/>
          <w:sz w:val="16"/>
        </w:rPr>
        <w:t>AnneMarieW</w:t>
      </w:r>
      <w:proofErr w:type="spellEnd"/>
      <w:r>
        <w:rPr>
          <w:i/>
          <w:sz w:val="16"/>
        </w:rPr>
        <w:t xml:space="preserve"> (05/16/2017, 13:20): "..."</w:t>
      </w:r>
    </w:p>
    <w:p w14:paraId="2E16C283" w14:textId="77777777" w:rsidR="00F719BB" w:rsidRDefault="00F719BB">
      <w:r>
        <w:rPr>
          <w:rFonts w:ascii="Liberation Serif" w:eastAsia="Tahoma" w:hAnsi="Liberation Serif" w:cs="Tahoma"/>
          <w:szCs w:val="24"/>
        </w:rPr>
        <w:t>Yes, into scope is fine, I've made that change throughout</w:t>
      </w:r>
    </w:p>
  </w:comment>
  <w:comment w:id="573" w:author="AnneMarieW" w:date="2017-05-16T13:20:00Z" w:initials="AM">
    <w:p w14:paraId="3A30D55C" w14:textId="77777777" w:rsidR="00F719BB" w:rsidRDefault="00F719BB">
      <w:r>
        <w:rPr>
          <w:rFonts w:ascii="Liberation Serif" w:eastAsia="Tahoma" w:hAnsi="Liberation Serif" w:cs="Tahoma"/>
          <w:sz w:val="24"/>
          <w:szCs w:val="24"/>
          <w:lang w:bidi="en-US"/>
        </w:rPr>
        <w:t>Au: Can you be more specific?</w:t>
      </w:r>
    </w:p>
  </w:comment>
  <w:comment w:id="575" w:author="Carol Nichols" w:date="2017-06-01T15:34:00Z" w:initials="CN">
    <w:p w14:paraId="7E7605FB" w14:textId="77777777" w:rsidR="00F719BB" w:rsidRDefault="00F719BB">
      <w:r>
        <w:rPr>
          <w:i/>
          <w:sz w:val="16"/>
        </w:rPr>
        <w:t xml:space="preserve">Reply to </w:t>
      </w:r>
      <w:proofErr w:type="spellStart"/>
      <w:r>
        <w:rPr>
          <w:i/>
          <w:sz w:val="16"/>
        </w:rPr>
        <w:t>AnneMarieW</w:t>
      </w:r>
      <w:proofErr w:type="spellEnd"/>
      <w:r>
        <w:rPr>
          <w:i/>
          <w:sz w:val="16"/>
        </w:rPr>
        <w:t xml:space="preserve"> (05/16/2017, 13:20): "..."</w:t>
      </w:r>
    </w:p>
    <w:p w14:paraId="10D06D0A" w14:textId="77777777" w:rsidR="00F719BB" w:rsidRDefault="00F719BB">
      <w:r>
        <w:rPr>
          <w:rFonts w:ascii="Liberation Serif" w:eastAsia="Tahoma" w:hAnsi="Liberation Serif" w:cs="Tahoma"/>
          <w:szCs w:val="24"/>
        </w:rPr>
        <w:t>done</w:t>
      </w:r>
    </w:p>
  </w:comment>
  <w:comment w:id="585" w:author="AnneMarieW" w:date="2017-05-16T13:20:00Z" w:initials="AM">
    <w:p w14:paraId="26F3E00B" w14:textId="77777777" w:rsidR="00F719BB" w:rsidRDefault="00F719BB">
      <w:r>
        <w:rPr>
          <w:rFonts w:ascii="Liberation Serif" w:eastAsia="Tahoma" w:hAnsi="Liberation Serif" w:cs="Tahoma"/>
          <w:sz w:val="24"/>
          <w:szCs w:val="24"/>
          <w:lang w:bidi="en-US"/>
        </w:rPr>
        <w:t>Au: Can you be more specific?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DE2077" w15:done="0"/>
  <w15:commentEx w15:paraId="165AE77E" w15:done="0"/>
  <w15:commentEx w15:paraId="386F8DAA" w15:done="0"/>
  <w15:commentEx w15:paraId="020B898E" w15:done="0"/>
  <w15:commentEx w15:paraId="0FA8D126" w15:done="0"/>
  <w15:commentEx w15:paraId="09C58F84" w15:done="0"/>
  <w15:commentEx w15:paraId="7B1F6270" w15:done="0"/>
  <w15:commentEx w15:paraId="541948E2" w15:done="0"/>
  <w15:commentEx w15:paraId="690DF31F" w15:done="0"/>
  <w15:commentEx w15:paraId="2047321C" w15:done="0"/>
  <w15:commentEx w15:paraId="665A1737" w15:done="0"/>
  <w15:commentEx w15:paraId="1CBA2B2B" w15:done="0"/>
  <w15:commentEx w15:paraId="2D16DE53" w15:done="0"/>
  <w15:commentEx w15:paraId="1B66BF3D" w15:done="0"/>
  <w15:commentEx w15:paraId="4FC33F0E" w15:done="0"/>
  <w15:commentEx w15:paraId="713F5567" w15:done="0"/>
  <w15:commentEx w15:paraId="25BC34C0" w15:done="0"/>
  <w15:commentEx w15:paraId="01873D43" w15:done="0"/>
  <w15:commentEx w15:paraId="3C45E52B" w15:done="0"/>
  <w15:commentEx w15:paraId="150105D8" w15:done="0"/>
  <w15:commentEx w15:paraId="6349ED6F" w15:done="0"/>
  <w15:commentEx w15:paraId="32744F93" w15:done="0"/>
  <w15:commentEx w15:paraId="331D96B7" w15:done="0"/>
  <w15:commentEx w15:paraId="55D55DF2" w15:done="0"/>
  <w15:commentEx w15:paraId="7581E780" w15:done="0"/>
  <w15:commentEx w15:paraId="139B0A7F" w15:done="0"/>
  <w15:commentEx w15:paraId="7C0BA765" w15:done="0"/>
  <w15:commentEx w15:paraId="6621C2F4" w15:done="0"/>
  <w15:commentEx w15:paraId="2E16C283" w15:done="0"/>
  <w15:commentEx w15:paraId="3A30D55C" w15:done="0"/>
  <w15:commentEx w15:paraId="10D06D0A" w15:done="0"/>
  <w15:commentEx w15:paraId="26F3E0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default"/>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variable"/>
  </w:font>
  <w:font w:name="NewBaskerville">
    <w:altName w:val="Times New Roman"/>
    <w:charset w:val="01"/>
    <w:family w:val="roman"/>
    <w:pitch w:val="default"/>
  </w:font>
  <w:font w:name="Futura-Heavy">
    <w:altName w:val="Futura"/>
    <w:charset w:val="01"/>
    <w:family w:val="roman"/>
    <w:pitch w:val="default"/>
  </w:font>
  <w:font w:name="Times">
    <w:panose1 w:val="02000500000000000000"/>
    <w:charset w:val="00"/>
    <w:family w:val="roman"/>
    <w:pitch w:val="variable"/>
    <w:sig w:usb0="00000003" w:usb1="00000000" w:usb2="00000000" w:usb3="00000000" w:csb0="00000001" w:csb1="00000000"/>
  </w:font>
  <w:font w:name="Dogma">
    <w:altName w:val="Times New Roman"/>
    <w:charset w:val="01"/>
    <w:family w:val="roman"/>
    <w:pitch w:val="default"/>
  </w:font>
  <w:font w:name="Futura-Book">
    <w:charset w:val="00"/>
    <w:family w:val="swiss"/>
    <w:pitch w:val="variable"/>
    <w:sig w:usb0="80000067" w:usb1="00000000" w:usb2="00000000" w:usb3="00000000" w:csb0="000001FB"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5933DC"/>
    <w:multiLevelType w:val="multilevel"/>
    <w:tmpl w:val="9D3CB55E"/>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trackRevisions/>
  <w:defaultTabStop w:val="720"/>
  <w:characterSpacingControl w:val="doNotCompress"/>
  <w:compat>
    <w:compatSetting w:name="compatibilityMode" w:uri="http://schemas.microsoft.com/office/word" w:val="12"/>
  </w:compat>
  <w:rsids>
    <w:rsidRoot w:val="007A2B7A"/>
    <w:rsid w:val="00062427"/>
    <w:rsid w:val="00785C91"/>
    <w:rsid w:val="007A2B7A"/>
    <w:rsid w:val="00BF3787"/>
    <w:rsid w:val="00C66717"/>
    <w:rsid w:val="00F719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6E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7588E"/>
    <w:rPr>
      <w:color w:val="00000A"/>
    </w:rPr>
  </w:style>
  <w:style w:type="paragraph" w:styleId="Heading1">
    <w:name w:val="heading 1"/>
    <w:basedOn w:val="Normal"/>
    <w:next w:val="Normal"/>
    <w:link w:val="Heading1Char"/>
    <w:qFormat/>
    <w:rsid w:val="006959ED"/>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6959E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959E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959E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6959E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959E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959ED"/>
    <w:pPr>
      <w:numPr>
        <w:ilvl w:val="6"/>
        <w:numId w:val="1"/>
      </w:numPr>
      <w:spacing w:before="240" w:after="60"/>
      <w:outlineLvl w:val="6"/>
    </w:pPr>
    <w:rPr>
      <w:sz w:val="24"/>
      <w:szCs w:val="24"/>
    </w:rPr>
  </w:style>
  <w:style w:type="paragraph" w:styleId="Heading8">
    <w:name w:val="heading 8"/>
    <w:basedOn w:val="Normal"/>
    <w:next w:val="Normal"/>
    <w:link w:val="Heading8Char"/>
    <w:qFormat/>
    <w:rsid w:val="006959ED"/>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6959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C3EAF"/>
    <w:rPr>
      <w:color w:val="0000FF" w:themeColor="hyperlink"/>
      <w:u w:val="single"/>
    </w:rPr>
  </w:style>
  <w:style w:type="character" w:styleId="FollowedHyperlink">
    <w:name w:val="FollowedHyperlink"/>
    <w:semiHidden/>
    <w:qFormat/>
    <w:rsid w:val="006959ED"/>
    <w:rPr>
      <w:color w:val="800080"/>
      <w:u w:val="single"/>
    </w:rPr>
  </w:style>
  <w:style w:type="character" w:styleId="HTMLCode">
    <w:name w:val="HTML Code"/>
    <w:semiHidden/>
    <w:qFormat/>
    <w:rsid w:val="006959ED"/>
    <w:rPr>
      <w:rFonts w:ascii="Courier New" w:hAnsi="Courier New" w:cs="Courier New"/>
      <w:sz w:val="20"/>
      <w:szCs w:val="20"/>
    </w:rPr>
  </w:style>
  <w:style w:type="character" w:customStyle="1" w:styleId="Heading1Char">
    <w:name w:val="Heading 1 Char"/>
    <w:basedOn w:val="DefaultParagraphFont"/>
    <w:link w:val="Heading1"/>
    <w:qFormat/>
    <w:rsid w:val="00C16A09"/>
    <w:rPr>
      <w:rFonts w:ascii="Arial" w:hAnsi="Arial" w:cs="Arial"/>
      <w:b/>
      <w:bCs/>
      <w:sz w:val="32"/>
      <w:szCs w:val="32"/>
    </w:rPr>
  </w:style>
  <w:style w:type="character" w:customStyle="1" w:styleId="Heading2Char">
    <w:name w:val="Heading 2 Char"/>
    <w:basedOn w:val="DefaultParagraphFont"/>
    <w:link w:val="Heading2"/>
    <w:qFormat/>
    <w:rsid w:val="00C16A09"/>
    <w:rPr>
      <w:rFonts w:ascii="Arial" w:hAnsi="Arial" w:cs="Arial"/>
      <w:b/>
      <w:bCs/>
      <w:i/>
      <w:iCs/>
      <w:sz w:val="28"/>
      <w:szCs w:val="28"/>
    </w:rPr>
  </w:style>
  <w:style w:type="character" w:customStyle="1" w:styleId="Heading3Char">
    <w:name w:val="Heading 3 Char"/>
    <w:basedOn w:val="DefaultParagraphFont"/>
    <w:link w:val="Heading3"/>
    <w:qFormat/>
    <w:rsid w:val="00C16A09"/>
    <w:rPr>
      <w:rFonts w:ascii="Arial" w:hAnsi="Arial" w:cs="Arial"/>
      <w:b/>
      <w:bCs/>
      <w:sz w:val="26"/>
      <w:szCs w:val="26"/>
    </w:rPr>
  </w:style>
  <w:style w:type="character" w:customStyle="1" w:styleId="Heading4Char">
    <w:name w:val="Heading 4 Char"/>
    <w:basedOn w:val="DefaultParagraphFont"/>
    <w:link w:val="Heading4"/>
    <w:qFormat/>
    <w:rsid w:val="00C16A09"/>
    <w:rPr>
      <w:b/>
      <w:bCs/>
      <w:sz w:val="28"/>
      <w:szCs w:val="28"/>
    </w:rPr>
  </w:style>
  <w:style w:type="character" w:customStyle="1" w:styleId="Heading5Char">
    <w:name w:val="Heading 5 Char"/>
    <w:basedOn w:val="DefaultParagraphFont"/>
    <w:link w:val="Heading5"/>
    <w:qFormat/>
    <w:rsid w:val="00C16A09"/>
    <w:rPr>
      <w:b/>
      <w:bCs/>
      <w:i/>
      <w:iCs/>
      <w:sz w:val="26"/>
      <w:szCs w:val="26"/>
    </w:rPr>
  </w:style>
  <w:style w:type="character" w:customStyle="1" w:styleId="Heading6Char">
    <w:name w:val="Heading 6 Char"/>
    <w:basedOn w:val="DefaultParagraphFont"/>
    <w:link w:val="Heading6"/>
    <w:qFormat/>
    <w:rsid w:val="00C16A09"/>
    <w:rPr>
      <w:b/>
      <w:bCs/>
      <w:sz w:val="22"/>
      <w:szCs w:val="22"/>
    </w:rPr>
  </w:style>
  <w:style w:type="character" w:styleId="HTMLKeyboard">
    <w:name w:val="HTML Keyboard"/>
    <w:semiHidden/>
    <w:qFormat/>
    <w:rsid w:val="006959ED"/>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C16A09"/>
    <w:rPr>
      <w:rFonts w:ascii="Courier New" w:hAnsi="Courier New" w:cs="Courier New"/>
    </w:rPr>
  </w:style>
  <w:style w:type="character" w:styleId="Strong">
    <w:name w:val="Strong"/>
    <w:qFormat/>
    <w:rsid w:val="006959ED"/>
    <w:rPr>
      <w:b/>
      <w:bCs/>
    </w:rPr>
  </w:style>
  <w:style w:type="character" w:customStyle="1" w:styleId="oembedall-closehide">
    <w:name w:val="oembedall-closehide"/>
    <w:basedOn w:val="DefaultParagraphFont"/>
    <w:qFormat/>
    <w:rsid w:val="00C16A09"/>
    <w:rPr>
      <w:shd w:val="clear" w:color="auto" w:fill="AAAAAA"/>
    </w:rPr>
  </w:style>
  <w:style w:type="character" w:customStyle="1" w:styleId="title2">
    <w:name w:val="title2"/>
    <w:basedOn w:val="DefaultParagraphFont"/>
    <w:qFormat/>
    <w:rsid w:val="00C16A09"/>
  </w:style>
  <w:style w:type="character" w:styleId="Emphasis">
    <w:name w:val="Emphasis"/>
    <w:qFormat/>
    <w:rsid w:val="006959ED"/>
    <w:rPr>
      <w:i/>
      <w:iCs/>
    </w:rPr>
  </w:style>
  <w:style w:type="character" w:customStyle="1" w:styleId="hljs-builtin1">
    <w:name w:val="hljs-built_in1"/>
    <w:basedOn w:val="DefaultParagraphFont"/>
    <w:qFormat/>
    <w:rsid w:val="00C16A09"/>
    <w:rPr>
      <w:color w:val="268BD2"/>
    </w:rPr>
  </w:style>
  <w:style w:type="character" w:customStyle="1" w:styleId="hljs-preprocessor1">
    <w:name w:val="hljs-preprocessor1"/>
    <w:basedOn w:val="DefaultParagraphFont"/>
    <w:qFormat/>
    <w:rsid w:val="00C16A09"/>
    <w:rPr>
      <w:color w:val="CB4B16"/>
    </w:rPr>
  </w:style>
  <w:style w:type="character" w:customStyle="1" w:styleId="hljs-keyword2">
    <w:name w:val="hljs-keyword2"/>
    <w:basedOn w:val="DefaultParagraphFont"/>
    <w:qFormat/>
    <w:rsid w:val="00C16A09"/>
    <w:rPr>
      <w:color w:val="859900"/>
    </w:rPr>
  </w:style>
  <w:style w:type="character" w:customStyle="1" w:styleId="hljs-function2">
    <w:name w:val="hljs-function2"/>
    <w:basedOn w:val="DefaultParagraphFont"/>
    <w:qFormat/>
    <w:rsid w:val="00C16A09"/>
  </w:style>
  <w:style w:type="character" w:customStyle="1" w:styleId="hljs-title3">
    <w:name w:val="hljs-title3"/>
    <w:basedOn w:val="DefaultParagraphFont"/>
    <w:qFormat/>
    <w:rsid w:val="00C16A09"/>
    <w:rPr>
      <w:color w:val="268BD2"/>
    </w:rPr>
  </w:style>
  <w:style w:type="character" w:customStyle="1" w:styleId="hljs-number2">
    <w:name w:val="hljs-number2"/>
    <w:basedOn w:val="DefaultParagraphFont"/>
    <w:qFormat/>
    <w:rsid w:val="00C16A09"/>
    <w:rPr>
      <w:color w:val="2AA198"/>
    </w:rPr>
  </w:style>
  <w:style w:type="character" w:customStyle="1" w:styleId="hljs-comment1">
    <w:name w:val="hljs-comment1"/>
    <w:basedOn w:val="DefaultParagraphFont"/>
    <w:qFormat/>
    <w:rsid w:val="00C16A09"/>
    <w:rPr>
      <w:color w:val="93A1A1"/>
    </w:rPr>
  </w:style>
  <w:style w:type="character" w:customStyle="1" w:styleId="Heading7Char">
    <w:name w:val="Heading 7 Char"/>
    <w:basedOn w:val="DefaultParagraphFont"/>
    <w:link w:val="Heading7"/>
    <w:qFormat/>
    <w:rsid w:val="006959ED"/>
    <w:rPr>
      <w:sz w:val="24"/>
      <w:szCs w:val="24"/>
    </w:rPr>
  </w:style>
  <w:style w:type="character" w:customStyle="1" w:styleId="Heading8Char">
    <w:name w:val="Heading 8 Char"/>
    <w:basedOn w:val="DefaultParagraphFont"/>
    <w:link w:val="Heading8"/>
    <w:qFormat/>
    <w:rsid w:val="006959ED"/>
    <w:rPr>
      <w:i/>
      <w:iCs/>
      <w:sz w:val="24"/>
      <w:szCs w:val="24"/>
    </w:rPr>
  </w:style>
  <w:style w:type="character" w:customStyle="1" w:styleId="Heading9Char">
    <w:name w:val="Heading 9 Char"/>
    <w:basedOn w:val="DefaultParagraphFont"/>
    <w:link w:val="Heading9"/>
    <w:qFormat/>
    <w:rsid w:val="006959ED"/>
    <w:rPr>
      <w:rFonts w:ascii="Arial" w:hAnsi="Arial" w:cs="Arial"/>
      <w:sz w:val="22"/>
      <w:szCs w:val="22"/>
    </w:rPr>
  </w:style>
  <w:style w:type="character" w:customStyle="1" w:styleId="BodyTextChar">
    <w:name w:val="Body Text Char"/>
    <w:basedOn w:val="DefaultParagraphFont"/>
    <w:link w:val="BodyText"/>
    <w:semiHidden/>
    <w:qFormat/>
    <w:rsid w:val="006959ED"/>
  </w:style>
  <w:style w:type="character" w:customStyle="1" w:styleId="BodyText2Char">
    <w:name w:val="Body Text 2 Char"/>
    <w:basedOn w:val="DefaultParagraphFont"/>
    <w:link w:val="BodyText2"/>
    <w:semiHidden/>
    <w:qFormat/>
    <w:rsid w:val="006959ED"/>
  </w:style>
  <w:style w:type="character" w:customStyle="1" w:styleId="BodyText3Char">
    <w:name w:val="Body Text 3 Char"/>
    <w:basedOn w:val="DefaultParagraphFont"/>
    <w:link w:val="BodyText3"/>
    <w:semiHidden/>
    <w:qFormat/>
    <w:rsid w:val="006959ED"/>
    <w:rPr>
      <w:sz w:val="16"/>
      <w:szCs w:val="16"/>
    </w:rPr>
  </w:style>
  <w:style w:type="character" w:customStyle="1" w:styleId="BodyTextFirstIndentChar">
    <w:name w:val="Body Text First Indent Char"/>
    <w:basedOn w:val="BodyTextChar"/>
    <w:semiHidden/>
    <w:qFormat/>
    <w:rsid w:val="006959ED"/>
  </w:style>
  <w:style w:type="character" w:customStyle="1" w:styleId="BodyTextIndentChar">
    <w:name w:val="Body Text Indent Char"/>
    <w:basedOn w:val="DefaultParagraphFont"/>
    <w:link w:val="BodyTextIndent"/>
    <w:semiHidden/>
    <w:qFormat/>
    <w:rsid w:val="006959ED"/>
  </w:style>
  <w:style w:type="character" w:customStyle="1" w:styleId="BodyTextFirstIndent2Char">
    <w:name w:val="Body Text First Indent 2 Char"/>
    <w:basedOn w:val="BodyTextIndentChar"/>
    <w:link w:val="BodyTextFirstIndent2"/>
    <w:semiHidden/>
    <w:qFormat/>
    <w:rsid w:val="006959ED"/>
  </w:style>
  <w:style w:type="character" w:customStyle="1" w:styleId="BodyTextIndent2Char">
    <w:name w:val="Body Text Indent 2 Char"/>
    <w:basedOn w:val="DefaultParagraphFont"/>
    <w:link w:val="BodyTextIndent2"/>
    <w:semiHidden/>
    <w:qFormat/>
    <w:rsid w:val="006959ED"/>
  </w:style>
  <w:style w:type="character" w:customStyle="1" w:styleId="BodyTextIndent3Char">
    <w:name w:val="Body Text Indent 3 Char"/>
    <w:basedOn w:val="DefaultParagraphFont"/>
    <w:link w:val="BodyTextIndent3"/>
    <w:semiHidden/>
    <w:qFormat/>
    <w:rsid w:val="006959ED"/>
    <w:rPr>
      <w:sz w:val="16"/>
      <w:szCs w:val="16"/>
    </w:rPr>
  </w:style>
  <w:style w:type="character" w:customStyle="1" w:styleId="ClosingChar">
    <w:name w:val="Closing Char"/>
    <w:basedOn w:val="DefaultParagraphFont"/>
    <w:link w:val="Closing"/>
    <w:semiHidden/>
    <w:qFormat/>
    <w:rsid w:val="006959ED"/>
  </w:style>
  <w:style w:type="character" w:customStyle="1" w:styleId="DateChar">
    <w:name w:val="Date Char"/>
    <w:basedOn w:val="DefaultParagraphFont"/>
    <w:link w:val="Date"/>
    <w:semiHidden/>
    <w:qFormat/>
    <w:rsid w:val="006959ED"/>
  </w:style>
  <w:style w:type="character" w:customStyle="1" w:styleId="E-mailSignatureChar">
    <w:name w:val="E-mail Signature Char"/>
    <w:basedOn w:val="DefaultParagraphFont"/>
    <w:semiHidden/>
    <w:qFormat/>
    <w:rsid w:val="006959ED"/>
  </w:style>
  <w:style w:type="character" w:customStyle="1" w:styleId="EmphasisBold">
    <w:name w:val="EmphasisBold"/>
    <w:qFormat/>
    <w:rsid w:val="006959ED"/>
    <w:rPr>
      <w:b/>
      <w:color w:val="0000FF"/>
    </w:rPr>
  </w:style>
  <w:style w:type="character" w:customStyle="1" w:styleId="EmphasisBoldBox">
    <w:name w:val="EmphasisBoldBox"/>
    <w:qFormat/>
    <w:rsid w:val="006959ED"/>
    <w:rPr>
      <w:b/>
      <w:color w:val="3366FF"/>
    </w:rPr>
  </w:style>
  <w:style w:type="character" w:customStyle="1" w:styleId="EmphasisBoldItal">
    <w:name w:val="EmphasisBoldItal"/>
    <w:qFormat/>
    <w:rsid w:val="006959ED"/>
    <w:rPr>
      <w:b/>
      <w:i/>
      <w:color w:val="0000FF"/>
    </w:rPr>
  </w:style>
  <w:style w:type="character" w:customStyle="1" w:styleId="EmphasisItalic">
    <w:name w:val="EmphasisItalic"/>
    <w:qFormat/>
    <w:rsid w:val="006959ED"/>
    <w:rPr>
      <w:i/>
      <w:color w:val="0000FF"/>
    </w:rPr>
  </w:style>
  <w:style w:type="character" w:customStyle="1" w:styleId="EmphasisItalicBox">
    <w:name w:val="EmphasisItalicBox"/>
    <w:qFormat/>
    <w:rsid w:val="006959ED"/>
    <w:rPr>
      <w:i/>
      <w:color w:val="CC99FF"/>
    </w:rPr>
  </w:style>
  <w:style w:type="character" w:customStyle="1" w:styleId="EmphasisItalicFoot">
    <w:name w:val="EmphasisItalicFoot"/>
    <w:qFormat/>
    <w:rsid w:val="006959ED"/>
    <w:rPr>
      <w:i/>
      <w:color w:val="99CCFF"/>
      <w:sz w:val="16"/>
      <w:szCs w:val="16"/>
    </w:rPr>
  </w:style>
  <w:style w:type="character" w:customStyle="1" w:styleId="EmphasisNote">
    <w:name w:val="EmphasisNote"/>
    <w:qFormat/>
    <w:rsid w:val="006959ED"/>
    <w:rPr>
      <w:color w:val="3366FF"/>
    </w:rPr>
  </w:style>
  <w:style w:type="character" w:customStyle="1" w:styleId="EmphasisRevCaption">
    <w:name w:val="EmphasisRevCaption"/>
    <w:qFormat/>
    <w:rsid w:val="006959ED"/>
    <w:rPr>
      <w:i/>
      <w:color w:val="CC99FF"/>
    </w:rPr>
  </w:style>
  <w:style w:type="character" w:customStyle="1" w:styleId="EmphasisRevItal">
    <w:name w:val="EmphasisRevItal"/>
    <w:qFormat/>
    <w:rsid w:val="006959ED"/>
    <w:rPr>
      <w:color w:val="0000FF"/>
    </w:rPr>
  </w:style>
  <w:style w:type="character" w:customStyle="1" w:styleId="FooterChar">
    <w:name w:val="Footer Char"/>
    <w:basedOn w:val="DefaultParagraphFont"/>
    <w:link w:val="Footer"/>
    <w:semiHidden/>
    <w:qFormat/>
    <w:rsid w:val="006959ED"/>
  </w:style>
  <w:style w:type="character" w:customStyle="1" w:styleId="HeaderChar">
    <w:name w:val="Header Char"/>
    <w:basedOn w:val="DefaultParagraphFont"/>
    <w:link w:val="Header"/>
    <w:semiHidden/>
    <w:qFormat/>
    <w:rsid w:val="006959ED"/>
  </w:style>
  <w:style w:type="character" w:styleId="HTMLAcronym">
    <w:name w:val="HTML Acronym"/>
    <w:basedOn w:val="DefaultParagraphFont"/>
    <w:semiHidden/>
    <w:qFormat/>
    <w:rsid w:val="006959ED"/>
  </w:style>
  <w:style w:type="character" w:customStyle="1" w:styleId="HTMLAddressChar">
    <w:name w:val="HTML Address Char"/>
    <w:basedOn w:val="DefaultParagraphFont"/>
    <w:link w:val="HTMLAddress"/>
    <w:semiHidden/>
    <w:qFormat/>
    <w:rsid w:val="006959ED"/>
    <w:rPr>
      <w:i/>
      <w:iCs/>
    </w:rPr>
  </w:style>
  <w:style w:type="character" w:styleId="HTMLCite">
    <w:name w:val="HTML Cite"/>
    <w:semiHidden/>
    <w:qFormat/>
    <w:rsid w:val="006959ED"/>
    <w:rPr>
      <w:i/>
      <w:iCs/>
    </w:rPr>
  </w:style>
  <w:style w:type="character" w:styleId="HTMLDefinition">
    <w:name w:val="HTML Definition"/>
    <w:semiHidden/>
    <w:qFormat/>
    <w:rsid w:val="006959ED"/>
    <w:rPr>
      <w:i/>
      <w:iCs/>
    </w:rPr>
  </w:style>
  <w:style w:type="character" w:styleId="HTMLSample">
    <w:name w:val="HTML Sample"/>
    <w:semiHidden/>
    <w:qFormat/>
    <w:rsid w:val="006959ED"/>
    <w:rPr>
      <w:rFonts w:ascii="Courier New" w:hAnsi="Courier New" w:cs="Courier New"/>
    </w:rPr>
  </w:style>
  <w:style w:type="character" w:styleId="HTMLTypewriter">
    <w:name w:val="HTML Typewriter"/>
    <w:semiHidden/>
    <w:qFormat/>
    <w:rsid w:val="006959ED"/>
    <w:rPr>
      <w:rFonts w:ascii="Courier New" w:hAnsi="Courier New" w:cs="Courier New"/>
      <w:sz w:val="20"/>
      <w:szCs w:val="20"/>
    </w:rPr>
  </w:style>
  <w:style w:type="character" w:styleId="HTMLVariable">
    <w:name w:val="HTML Variable"/>
    <w:semiHidden/>
    <w:qFormat/>
    <w:rsid w:val="006959ED"/>
    <w:rPr>
      <w:i/>
      <w:iCs/>
    </w:rPr>
  </w:style>
  <w:style w:type="character" w:customStyle="1" w:styleId="Italic">
    <w:name w:val="Italic"/>
    <w:qFormat/>
    <w:rsid w:val="006959ED"/>
    <w:rPr>
      <w:i/>
      <w:color w:val="000000"/>
    </w:rPr>
  </w:style>
  <w:style w:type="character" w:customStyle="1" w:styleId="Keycap">
    <w:name w:val="Keycap"/>
    <w:qFormat/>
    <w:rsid w:val="006959ED"/>
    <w:rPr>
      <w:smallCaps/>
      <w:color w:val="0000FF"/>
    </w:rPr>
  </w:style>
  <w:style w:type="character" w:styleId="LineNumber">
    <w:name w:val="line number"/>
    <w:basedOn w:val="DefaultParagraphFont"/>
    <w:semiHidden/>
    <w:qFormat/>
    <w:rsid w:val="006959ED"/>
  </w:style>
  <w:style w:type="character" w:customStyle="1" w:styleId="Literal">
    <w:name w:val="Literal"/>
    <w:qFormat/>
    <w:rsid w:val="006959ED"/>
    <w:rPr>
      <w:rFonts w:ascii="Courier" w:hAnsi="Courier"/>
      <w:color w:val="0000FF"/>
      <w:sz w:val="20"/>
    </w:rPr>
  </w:style>
  <w:style w:type="character" w:customStyle="1" w:styleId="LiteralBox">
    <w:name w:val="LiteralBox"/>
    <w:qFormat/>
    <w:rsid w:val="006959ED"/>
    <w:rPr>
      <w:rFonts w:ascii="Courier" w:hAnsi="Courier"/>
      <w:color w:val="CC99FF"/>
      <w:sz w:val="20"/>
    </w:rPr>
  </w:style>
  <w:style w:type="character" w:customStyle="1" w:styleId="Literal1st">
    <w:name w:val="Literal1st"/>
    <w:basedOn w:val="LiteralBox"/>
    <w:qFormat/>
    <w:rsid w:val="006959ED"/>
    <w:rPr>
      <w:rFonts w:ascii="Courier" w:hAnsi="Courier"/>
      <w:color w:val="CC99FF"/>
      <w:sz w:val="20"/>
    </w:rPr>
  </w:style>
  <w:style w:type="character" w:customStyle="1" w:styleId="LiteralBold">
    <w:name w:val="LiteralBold"/>
    <w:qFormat/>
    <w:rsid w:val="006959ED"/>
    <w:rPr>
      <w:rFonts w:ascii="Courier" w:hAnsi="Courier"/>
      <w:b/>
      <w:color w:val="0000FF"/>
      <w:sz w:val="20"/>
    </w:rPr>
  </w:style>
  <w:style w:type="character" w:customStyle="1" w:styleId="LiteralBoldItal">
    <w:name w:val="LiteralBoldItal"/>
    <w:qFormat/>
    <w:rsid w:val="006959ED"/>
    <w:rPr>
      <w:rFonts w:ascii="Courier" w:hAnsi="Courier"/>
      <w:b/>
      <w:i/>
      <w:color w:val="0000FF"/>
      <w:sz w:val="20"/>
    </w:rPr>
  </w:style>
  <w:style w:type="character" w:customStyle="1" w:styleId="LiteralCaption">
    <w:name w:val="LiteralCaption"/>
    <w:qFormat/>
    <w:rsid w:val="006959ED"/>
    <w:rPr>
      <w:rFonts w:ascii="Courier" w:hAnsi="Courier"/>
      <w:i/>
      <w:color w:val="CC99FF"/>
      <w:sz w:val="20"/>
    </w:rPr>
  </w:style>
  <w:style w:type="character" w:customStyle="1" w:styleId="LiteralFootnote">
    <w:name w:val="LiteralFootnote"/>
    <w:basedOn w:val="LiteralBox"/>
    <w:qFormat/>
    <w:rsid w:val="006959ED"/>
    <w:rPr>
      <w:rFonts w:ascii="Courier" w:hAnsi="Courier"/>
      <w:color w:val="CC99FF"/>
      <w:sz w:val="20"/>
    </w:rPr>
  </w:style>
  <w:style w:type="character" w:customStyle="1" w:styleId="LiteralItal">
    <w:name w:val="LiteralItal"/>
    <w:qFormat/>
    <w:rsid w:val="006959ED"/>
    <w:rPr>
      <w:rFonts w:ascii="Courier" w:hAnsi="Courier"/>
      <w:i/>
      <w:color w:val="0000FF"/>
      <w:sz w:val="20"/>
    </w:rPr>
  </w:style>
  <w:style w:type="character" w:customStyle="1" w:styleId="MenuArrow">
    <w:name w:val="MenuArrow"/>
    <w:qFormat/>
    <w:rsid w:val="006959ED"/>
    <w:rPr>
      <w:rFonts w:ascii="Webdings" w:hAnsi="Webdings"/>
      <w:color w:val="0000FF"/>
    </w:rPr>
  </w:style>
  <w:style w:type="character" w:customStyle="1" w:styleId="MessageHeaderChar">
    <w:name w:val="Message Header Char"/>
    <w:basedOn w:val="DefaultParagraphFont"/>
    <w:link w:val="MessageHeader"/>
    <w:semiHidden/>
    <w:qFormat/>
    <w:rsid w:val="006959ED"/>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6959ED"/>
  </w:style>
  <w:style w:type="character" w:styleId="PageNumber">
    <w:name w:val="page number"/>
    <w:basedOn w:val="DefaultParagraphFont"/>
    <w:semiHidden/>
    <w:qFormat/>
    <w:rsid w:val="006959ED"/>
  </w:style>
  <w:style w:type="character" w:customStyle="1" w:styleId="PlainTextChar">
    <w:name w:val="Plain Text Char"/>
    <w:basedOn w:val="DefaultParagraphFont"/>
    <w:link w:val="PlainText"/>
    <w:semiHidden/>
    <w:qFormat/>
    <w:rsid w:val="006959ED"/>
    <w:rPr>
      <w:rFonts w:ascii="Courier New" w:hAnsi="Courier New" w:cs="Courier New"/>
    </w:rPr>
  </w:style>
  <w:style w:type="character" w:customStyle="1" w:styleId="SalutationChar">
    <w:name w:val="Salutation Char"/>
    <w:basedOn w:val="DefaultParagraphFont"/>
    <w:link w:val="Salutation"/>
    <w:semiHidden/>
    <w:qFormat/>
    <w:rsid w:val="006959ED"/>
  </w:style>
  <w:style w:type="character" w:customStyle="1" w:styleId="SignatureChar">
    <w:name w:val="Signature Char"/>
    <w:basedOn w:val="DefaultParagraphFont"/>
    <w:link w:val="Signature"/>
    <w:semiHidden/>
    <w:qFormat/>
    <w:rsid w:val="006959ED"/>
  </w:style>
  <w:style w:type="character" w:customStyle="1" w:styleId="SubtitleChar">
    <w:name w:val="Subtitle Char"/>
    <w:basedOn w:val="DefaultParagraphFont"/>
    <w:link w:val="Subtitle"/>
    <w:qFormat/>
    <w:rsid w:val="006959ED"/>
    <w:rPr>
      <w:rFonts w:ascii="Arial" w:hAnsi="Arial" w:cs="Arial"/>
      <w:sz w:val="24"/>
      <w:szCs w:val="24"/>
    </w:rPr>
  </w:style>
  <w:style w:type="character" w:customStyle="1" w:styleId="TitleChar">
    <w:name w:val="Title Char"/>
    <w:basedOn w:val="DefaultParagraphFont"/>
    <w:link w:val="Title"/>
    <w:qFormat/>
    <w:rsid w:val="006959ED"/>
    <w:rPr>
      <w:rFonts w:ascii="Arial" w:hAnsi="Arial" w:cs="Arial"/>
      <w:b/>
      <w:bCs/>
      <w:sz w:val="32"/>
      <w:szCs w:val="32"/>
    </w:rPr>
  </w:style>
  <w:style w:type="character" w:customStyle="1" w:styleId="Wingdings">
    <w:name w:val="Wingdings"/>
    <w:qFormat/>
    <w:rsid w:val="006959ED"/>
    <w:rPr>
      <w:rFonts w:ascii="Wingdings 2" w:hAnsi="Wingdings 2"/>
      <w:color w:val="0000FF"/>
      <w:sz w:val="24"/>
    </w:rPr>
  </w:style>
  <w:style w:type="character" w:customStyle="1" w:styleId="WingdingsSmall">
    <w:name w:val="Wingdings Small"/>
    <w:qFormat/>
    <w:rsid w:val="006959ED"/>
    <w:rPr>
      <w:rFonts w:ascii="Wingdings 2" w:hAnsi="Wingdings 2"/>
      <w:color w:val="99CCFF"/>
      <w:sz w:val="20"/>
    </w:rPr>
  </w:style>
  <w:style w:type="character" w:customStyle="1" w:styleId="BalloonTextChar">
    <w:name w:val="Balloon Text Char"/>
    <w:basedOn w:val="DefaultParagraphFont"/>
    <w:link w:val="BalloonText"/>
    <w:uiPriority w:val="99"/>
    <w:semiHidden/>
    <w:qFormat/>
    <w:rsid w:val="00166855"/>
    <w:rPr>
      <w:rFonts w:ascii="Tahoma" w:hAnsi="Tahoma" w:cs="Tahoma"/>
      <w:sz w:val="16"/>
      <w:szCs w:val="16"/>
    </w:rPr>
  </w:style>
  <w:style w:type="character" w:styleId="CommentReference">
    <w:name w:val="annotation reference"/>
    <w:basedOn w:val="DefaultParagraphFont"/>
    <w:uiPriority w:val="99"/>
    <w:semiHidden/>
    <w:unhideWhenUsed/>
    <w:qFormat/>
    <w:rsid w:val="00CD7762"/>
    <w:rPr>
      <w:sz w:val="16"/>
      <w:szCs w:val="16"/>
    </w:rPr>
  </w:style>
  <w:style w:type="character" w:customStyle="1" w:styleId="CommentTextChar">
    <w:name w:val="Comment Text Char"/>
    <w:basedOn w:val="DefaultParagraphFont"/>
    <w:link w:val="CommentText"/>
    <w:uiPriority w:val="99"/>
    <w:semiHidden/>
    <w:qFormat/>
    <w:rsid w:val="00CD7762"/>
  </w:style>
  <w:style w:type="character" w:customStyle="1" w:styleId="CommentSubjectChar">
    <w:name w:val="Comment Subject Char"/>
    <w:basedOn w:val="CommentTextChar"/>
    <w:link w:val="CommentSubject"/>
    <w:uiPriority w:val="99"/>
    <w:semiHidden/>
    <w:qFormat/>
    <w:rsid w:val="00CD7762"/>
    <w:rPr>
      <w:b/>
      <w:bCs/>
    </w:rPr>
  </w:style>
  <w:style w:type="character" w:customStyle="1" w:styleId="ListLabel1">
    <w:name w:val="ListLabel 1"/>
    <w:qFormat/>
    <w:rsid w:val="00C16A09"/>
    <w:rPr>
      <w:sz w:val="20"/>
    </w:rPr>
  </w:style>
  <w:style w:type="character" w:customStyle="1" w:styleId="ListLabel2">
    <w:name w:val="ListLabel 2"/>
    <w:qFormat/>
    <w:rsid w:val="00C16A09"/>
    <w:rPr>
      <w:sz w:val="20"/>
    </w:rPr>
  </w:style>
  <w:style w:type="character" w:customStyle="1" w:styleId="ListLabel3">
    <w:name w:val="ListLabel 3"/>
    <w:qFormat/>
    <w:rsid w:val="00C16A09"/>
    <w:rPr>
      <w:sz w:val="20"/>
    </w:rPr>
  </w:style>
  <w:style w:type="character" w:customStyle="1" w:styleId="ListLabel4">
    <w:name w:val="ListLabel 4"/>
    <w:qFormat/>
    <w:rsid w:val="00C16A09"/>
    <w:rPr>
      <w:sz w:val="20"/>
    </w:rPr>
  </w:style>
  <w:style w:type="character" w:customStyle="1" w:styleId="ListLabel5">
    <w:name w:val="ListLabel 5"/>
    <w:qFormat/>
    <w:rsid w:val="00C16A09"/>
    <w:rPr>
      <w:sz w:val="20"/>
    </w:rPr>
  </w:style>
  <w:style w:type="character" w:customStyle="1" w:styleId="ListLabel6">
    <w:name w:val="ListLabel 6"/>
    <w:qFormat/>
    <w:rsid w:val="00C16A09"/>
    <w:rPr>
      <w:sz w:val="20"/>
    </w:rPr>
  </w:style>
  <w:style w:type="character" w:customStyle="1" w:styleId="ListLabel7">
    <w:name w:val="ListLabel 7"/>
    <w:qFormat/>
    <w:rsid w:val="00C16A09"/>
    <w:rPr>
      <w:sz w:val="20"/>
    </w:rPr>
  </w:style>
  <w:style w:type="character" w:customStyle="1" w:styleId="ListLabel8">
    <w:name w:val="ListLabel 8"/>
    <w:qFormat/>
    <w:rsid w:val="00C16A09"/>
    <w:rPr>
      <w:sz w:val="20"/>
    </w:rPr>
  </w:style>
  <w:style w:type="character" w:customStyle="1" w:styleId="ListLabel9">
    <w:name w:val="ListLabel 9"/>
    <w:qFormat/>
    <w:rsid w:val="00C16A09"/>
    <w:rPr>
      <w:sz w:val="20"/>
    </w:rPr>
  </w:style>
  <w:style w:type="character" w:customStyle="1" w:styleId="ListLabel10">
    <w:name w:val="ListLabel 10"/>
    <w:qFormat/>
    <w:rsid w:val="00C16A09"/>
    <w:rPr>
      <w:sz w:val="20"/>
    </w:rPr>
  </w:style>
  <w:style w:type="character" w:customStyle="1" w:styleId="ListLabel11">
    <w:name w:val="ListLabel 11"/>
    <w:qFormat/>
    <w:rsid w:val="00C16A09"/>
    <w:rPr>
      <w:sz w:val="20"/>
    </w:rPr>
  </w:style>
  <w:style w:type="character" w:customStyle="1" w:styleId="ListLabel12">
    <w:name w:val="ListLabel 12"/>
    <w:qFormat/>
    <w:rsid w:val="00C16A09"/>
    <w:rPr>
      <w:sz w:val="20"/>
    </w:rPr>
  </w:style>
  <w:style w:type="character" w:customStyle="1" w:styleId="ListLabel13">
    <w:name w:val="ListLabel 13"/>
    <w:qFormat/>
    <w:rsid w:val="00C16A09"/>
    <w:rPr>
      <w:sz w:val="20"/>
    </w:rPr>
  </w:style>
  <w:style w:type="character" w:customStyle="1" w:styleId="ListLabel14">
    <w:name w:val="ListLabel 14"/>
    <w:qFormat/>
    <w:rsid w:val="00C16A09"/>
    <w:rPr>
      <w:sz w:val="20"/>
    </w:rPr>
  </w:style>
  <w:style w:type="character" w:customStyle="1" w:styleId="ListLabel15">
    <w:name w:val="ListLabel 15"/>
    <w:qFormat/>
    <w:rsid w:val="00C16A09"/>
    <w:rPr>
      <w:sz w:val="20"/>
    </w:rPr>
  </w:style>
  <w:style w:type="character" w:customStyle="1" w:styleId="ListLabel16">
    <w:name w:val="ListLabel 16"/>
    <w:qFormat/>
    <w:rsid w:val="00C16A09"/>
    <w:rPr>
      <w:sz w:val="20"/>
    </w:rPr>
  </w:style>
  <w:style w:type="character" w:customStyle="1" w:styleId="ListLabel17">
    <w:name w:val="ListLabel 17"/>
    <w:qFormat/>
    <w:rsid w:val="00C16A09"/>
    <w:rPr>
      <w:sz w:val="20"/>
    </w:rPr>
  </w:style>
  <w:style w:type="character" w:customStyle="1" w:styleId="ListLabel18">
    <w:name w:val="ListLabel 18"/>
    <w:qFormat/>
    <w:rsid w:val="00C16A09"/>
    <w:rPr>
      <w:sz w:val="20"/>
    </w:rPr>
  </w:style>
  <w:style w:type="character" w:customStyle="1" w:styleId="ListLabel19">
    <w:name w:val="ListLabel 19"/>
    <w:qFormat/>
    <w:rsid w:val="00C16A09"/>
    <w:rPr>
      <w:sz w:val="20"/>
    </w:rPr>
  </w:style>
  <w:style w:type="character" w:customStyle="1" w:styleId="ListLabel20">
    <w:name w:val="ListLabel 20"/>
    <w:qFormat/>
    <w:rsid w:val="00C16A09"/>
    <w:rPr>
      <w:sz w:val="20"/>
    </w:rPr>
  </w:style>
  <w:style w:type="character" w:customStyle="1" w:styleId="ListLabel21">
    <w:name w:val="ListLabel 21"/>
    <w:qFormat/>
    <w:rsid w:val="00C16A09"/>
    <w:rPr>
      <w:sz w:val="20"/>
    </w:rPr>
  </w:style>
  <w:style w:type="character" w:customStyle="1" w:styleId="ListLabel22">
    <w:name w:val="ListLabel 22"/>
    <w:qFormat/>
    <w:rsid w:val="00C16A09"/>
    <w:rPr>
      <w:sz w:val="20"/>
    </w:rPr>
  </w:style>
  <w:style w:type="character" w:customStyle="1" w:styleId="ListLabel23">
    <w:name w:val="ListLabel 23"/>
    <w:qFormat/>
    <w:rsid w:val="00C16A09"/>
    <w:rPr>
      <w:sz w:val="20"/>
    </w:rPr>
  </w:style>
  <w:style w:type="character" w:customStyle="1" w:styleId="ListLabel24">
    <w:name w:val="ListLabel 24"/>
    <w:qFormat/>
    <w:rsid w:val="00C16A09"/>
    <w:rPr>
      <w:sz w:val="20"/>
    </w:rPr>
  </w:style>
  <w:style w:type="character" w:customStyle="1" w:styleId="ListLabel25">
    <w:name w:val="ListLabel 25"/>
    <w:qFormat/>
    <w:rsid w:val="00C16A09"/>
    <w:rPr>
      <w:sz w:val="20"/>
    </w:rPr>
  </w:style>
  <w:style w:type="character" w:customStyle="1" w:styleId="ListLabel26">
    <w:name w:val="ListLabel 26"/>
    <w:qFormat/>
    <w:rsid w:val="00C16A09"/>
    <w:rPr>
      <w:sz w:val="20"/>
    </w:rPr>
  </w:style>
  <w:style w:type="character" w:customStyle="1" w:styleId="ListLabel27">
    <w:name w:val="ListLabel 27"/>
    <w:qFormat/>
    <w:rsid w:val="00C16A09"/>
    <w:rPr>
      <w:sz w:val="20"/>
    </w:rPr>
  </w:style>
  <w:style w:type="character" w:customStyle="1" w:styleId="ListLabel28">
    <w:name w:val="ListLabel 28"/>
    <w:qFormat/>
    <w:rsid w:val="00C16A09"/>
    <w:rPr>
      <w:sz w:val="20"/>
    </w:rPr>
  </w:style>
  <w:style w:type="character" w:customStyle="1" w:styleId="ListLabel29">
    <w:name w:val="ListLabel 29"/>
    <w:qFormat/>
    <w:rsid w:val="00C16A09"/>
    <w:rPr>
      <w:sz w:val="20"/>
    </w:rPr>
  </w:style>
  <w:style w:type="character" w:customStyle="1" w:styleId="ListLabel30">
    <w:name w:val="ListLabel 30"/>
    <w:qFormat/>
    <w:rsid w:val="00C16A09"/>
    <w:rPr>
      <w:sz w:val="20"/>
    </w:rPr>
  </w:style>
  <w:style w:type="character" w:customStyle="1" w:styleId="ListLabel31">
    <w:name w:val="ListLabel 31"/>
    <w:qFormat/>
    <w:rsid w:val="00C16A09"/>
    <w:rPr>
      <w:sz w:val="20"/>
    </w:rPr>
  </w:style>
  <w:style w:type="character" w:customStyle="1" w:styleId="ListLabel32">
    <w:name w:val="ListLabel 32"/>
    <w:qFormat/>
    <w:rsid w:val="00C16A09"/>
    <w:rPr>
      <w:sz w:val="20"/>
    </w:rPr>
  </w:style>
  <w:style w:type="character" w:customStyle="1" w:styleId="ListLabel33">
    <w:name w:val="ListLabel 33"/>
    <w:qFormat/>
    <w:rsid w:val="00C16A09"/>
    <w:rPr>
      <w:sz w:val="20"/>
    </w:rPr>
  </w:style>
  <w:style w:type="character" w:customStyle="1" w:styleId="ListLabel34">
    <w:name w:val="ListLabel 34"/>
    <w:qFormat/>
    <w:rsid w:val="00C16A09"/>
    <w:rPr>
      <w:sz w:val="20"/>
    </w:rPr>
  </w:style>
  <w:style w:type="character" w:customStyle="1" w:styleId="ListLabel35">
    <w:name w:val="ListLabel 35"/>
    <w:qFormat/>
    <w:rsid w:val="00C16A09"/>
    <w:rPr>
      <w:sz w:val="20"/>
    </w:rPr>
  </w:style>
  <w:style w:type="character" w:customStyle="1" w:styleId="ListLabel36">
    <w:name w:val="ListLabel 36"/>
    <w:qFormat/>
    <w:rsid w:val="00C16A09"/>
    <w:rPr>
      <w:sz w:val="20"/>
    </w:rPr>
  </w:style>
  <w:style w:type="character" w:customStyle="1" w:styleId="IndexLink">
    <w:name w:val="Index Link"/>
    <w:qFormat/>
  </w:style>
  <w:style w:type="paragraph" w:customStyle="1" w:styleId="Heading">
    <w:name w:val="Heading"/>
    <w:basedOn w:val="Normal"/>
    <w:next w:val="BodyText"/>
    <w:qFormat/>
    <w:rsid w:val="00C16A09"/>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6959ED"/>
    <w:pPr>
      <w:spacing w:after="120"/>
    </w:pPr>
  </w:style>
  <w:style w:type="paragraph" w:styleId="List">
    <w:name w:val="List"/>
    <w:basedOn w:val="Normal"/>
    <w:semiHidden/>
    <w:rsid w:val="006959ED"/>
    <w:pPr>
      <w:ind w:left="360" w:hanging="360"/>
    </w:pPr>
  </w:style>
  <w:style w:type="paragraph" w:styleId="Caption">
    <w:name w:val="caption"/>
    <w:basedOn w:val="Normal"/>
    <w:next w:val="Normal"/>
    <w:autoRedefine/>
    <w:qFormat/>
    <w:rsid w:val="006959ED"/>
    <w:pPr>
      <w:spacing w:before="120" w:after="180" w:line="360" w:lineRule="auto"/>
    </w:pPr>
    <w:rPr>
      <w:rFonts w:ascii="Arial" w:hAnsi="Arial"/>
      <w:bCs/>
      <w:i/>
    </w:rPr>
  </w:style>
  <w:style w:type="paragraph" w:customStyle="1" w:styleId="Index">
    <w:name w:val="Index"/>
    <w:basedOn w:val="Normal"/>
    <w:qFormat/>
    <w:rsid w:val="00C16A09"/>
    <w:pPr>
      <w:suppressLineNumbers/>
    </w:pPr>
  </w:style>
  <w:style w:type="paragraph" w:styleId="HTMLPreformatted">
    <w:name w:val="HTML Preformatted"/>
    <w:basedOn w:val="Normal"/>
    <w:link w:val="HTMLPreformattedChar"/>
    <w:semiHidden/>
    <w:qFormat/>
    <w:rsid w:val="006959ED"/>
    <w:rPr>
      <w:rFonts w:ascii="Courier New" w:hAnsi="Courier New" w:cs="Courier New"/>
    </w:rPr>
  </w:style>
  <w:style w:type="paragraph" w:customStyle="1" w:styleId="tocul">
    <w:name w:val="toc&gt;ul"/>
    <w:basedOn w:val="Normal"/>
    <w:qFormat/>
    <w:rsid w:val="00C16A09"/>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qFormat/>
    <w:rsid w:val="006959ED"/>
    <w:rPr>
      <w:sz w:val="24"/>
      <w:szCs w:val="24"/>
    </w:rPr>
  </w:style>
  <w:style w:type="paragraph" w:customStyle="1" w:styleId="oembedall-description">
    <w:name w:val="oembedall-description"/>
    <w:basedOn w:val="Normal"/>
    <w:qFormat/>
    <w:rsid w:val="00C16A09"/>
    <w:pPr>
      <w:spacing w:beforeAutospacing="1" w:afterAutospacing="1"/>
    </w:pPr>
  </w:style>
  <w:style w:type="paragraph" w:customStyle="1" w:styleId="oembedall-updated-at">
    <w:name w:val="oembedall-updated-at"/>
    <w:basedOn w:val="Normal"/>
    <w:qFormat/>
    <w:rsid w:val="00C16A09"/>
    <w:pPr>
      <w:spacing w:beforeAutospacing="1" w:afterAutospacing="1"/>
    </w:pPr>
  </w:style>
  <w:style w:type="paragraph" w:customStyle="1" w:styleId="oembedall-ljuser">
    <w:name w:val="oembedall-ljuser"/>
    <w:basedOn w:val="Normal"/>
    <w:qFormat/>
    <w:rsid w:val="00C16A09"/>
    <w:pPr>
      <w:spacing w:beforeAutospacing="1" w:afterAutospacing="1"/>
    </w:pPr>
    <w:rPr>
      <w:b/>
      <w:bCs/>
    </w:rPr>
  </w:style>
  <w:style w:type="paragraph" w:customStyle="1" w:styleId="oembedall-stoqembed">
    <w:name w:val="oembedall-stoqembed"/>
    <w:basedOn w:val="Normal"/>
    <w:qFormat/>
    <w:rsid w:val="00C16A09"/>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C16A09"/>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C16A09"/>
    <w:pPr>
      <w:shd w:val="clear" w:color="auto" w:fill="627ADD"/>
      <w:spacing w:beforeAutospacing="1" w:afterAutospacing="1"/>
    </w:pPr>
  </w:style>
  <w:style w:type="paragraph" w:customStyle="1" w:styleId="oembedall-facebookbody">
    <w:name w:val="oembedall-facebookbody"/>
    <w:basedOn w:val="Normal"/>
    <w:qFormat/>
    <w:rsid w:val="00C16A09"/>
    <w:pPr>
      <w:shd w:val="clear" w:color="auto" w:fill="FFFFFF"/>
      <w:spacing w:beforeAutospacing="1" w:afterAutospacing="1"/>
      <w:textAlignment w:val="top"/>
    </w:pPr>
  </w:style>
  <w:style w:type="paragraph" w:customStyle="1" w:styleId="notetext">
    <w:name w:val="notetext"/>
    <w:basedOn w:val="Normal"/>
    <w:qFormat/>
    <w:rsid w:val="00C16A09"/>
    <w:pPr>
      <w:spacing w:beforeAutospacing="1" w:afterAutospacing="1"/>
    </w:pPr>
    <w:rPr>
      <w:rFonts w:ascii="Trebuchet MS" w:hAnsi="Trebuchet MS"/>
      <w:sz w:val="21"/>
      <w:szCs w:val="21"/>
    </w:rPr>
  </w:style>
  <w:style w:type="paragraph" w:customStyle="1" w:styleId="sectiontitle">
    <w:name w:val="sectiontitle"/>
    <w:basedOn w:val="Normal"/>
    <w:qFormat/>
    <w:rsid w:val="00C16A09"/>
    <w:pPr>
      <w:spacing w:beforeAutospacing="1" w:afterAutospacing="1"/>
    </w:pPr>
    <w:rPr>
      <w:sz w:val="17"/>
      <w:szCs w:val="17"/>
    </w:rPr>
  </w:style>
  <w:style w:type="paragraph" w:customStyle="1" w:styleId="tasktext">
    <w:name w:val="tasktext"/>
    <w:basedOn w:val="Normal"/>
    <w:qFormat/>
    <w:rsid w:val="00C16A09"/>
    <w:pPr>
      <w:spacing w:beforeAutospacing="1" w:afterAutospacing="1"/>
    </w:pPr>
    <w:rPr>
      <w:sz w:val="17"/>
      <w:szCs w:val="17"/>
    </w:rPr>
  </w:style>
  <w:style w:type="paragraph" w:customStyle="1" w:styleId="tasktextoutsideright">
    <w:name w:val="tasktextoutsideright"/>
    <w:basedOn w:val="Normal"/>
    <w:qFormat/>
    <w:rsid w:val="00C16A09"/>
    <w:pPr>
      <w:spacing w:beforeAutospacing="1" w:afterAutospacing="1"/>
    </w:pPr>
    <w:rPr>
      <w:sz w:val="17"/>
      <w:szCs w:val="17"/>
    </w:rPr>
  </w:style>
  <w:style w:type="paragraph" w:customStyle="1" w:styleId="tasktextoutsideleft">
    <w:name w:val="tasktextoutsideleft"/>
    <w:basedOn w:val="Normal"/>
    <w:qFormat/>
    <w:rsid w:val="00C16A09"/>
    <w:pPr>
      <w:spacing w:beforeAutospacing="1" w:afterAutospacing="1"/>
    </w:pPr>
    <w:rPr>
      <w:sz w:val="17"/>
      <w:szCs w:val="17"/>
    </w:rPr>
  </w:style>
  <w:style w:type="paragraph" w:customStyle="1" w:styleId="titletext">
    <w:name w:val="titletext"/>
    <w:basedOn w:val="Normal"/>
    <w:qFormat/>
    <w:rsid w:val="00C16A09"/>
    <w:pPr>
      <w:spacing w:beforeAutospacing="1" w:afterAutospacing="1"/>
    </w:pPr>
    <w:rPr>
      <w:sz w:val="27"/>
      <w:szCs w:val="27"/>
    </w:rPr>
  </w:style>
  <w:style w:type="paragraph" w:customStyle="1" w:styleId="spinner">
    <w:name w:val="spinner"/>
    <w:basedOn w:val="Normal"/>
    <w:qFormat/>
    <w:rsid w:val="00C16A09"/>
    <w:pPr>
      <w:spacing w:beforeAutospacing="1"/>
    </w:pPr>
  </w:style>
  <w:style w:type="paragraph" w:customStyle="1" w:styleId="markdown">
    <w:name w:val="markdown"/>
    <w:basedOn w:val="Normal"/>
    <w:qFormat/>
    <w:rsid w:val="00C16A09"/>
    <w:pPr>
      <w:spacing w:beforeAutospacing="1" w:afterAutospacing="1"/>
    </w:pPr>
    <w:rPr>
      <w:rFonts w:ascii="Microsoft YaHei" w:eastAsia="Microsoft YaHei" w:hAnsi="Microsoft YaHei"/>
    </w:rPr>
  </w:style>
  <w:style w:type="paragraph" w:customStyle="1" w:styleId="haroopad">
    <w:name w:val="haroopad"/>
    <w:basedOn w:val="Normal"/>
    <w:qFormat/>
    <w:rsid w:val="00C16A09"/>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C16A09"/>
    <w:pPr>
      <w:shd w:val="clear" w:color="auto" w:fill="FDF6E3"/>
      <w:spacing w:beforeAutospacing="1" w:afterAutospacing="1"/>
    </w:pPr>
    <w:rPr>
      <w:color w:val="657B83"/>
    </w:rPr>
  </w:style>
  <w:style w:type="paragraph" w:customStyle="1" w:styleId="hljs-comment">
    <w:name w:val="hljs-comment"/>
    <w:basedOn w:val="Normal"/>
    <w:qFormat/>
    <w:rsid w:val="00C16A09"/>
    <w:pPr>
      <w:spacing w:beforeAutospacing="1" w:afterAutospacing="1"/>
    </w:pPr>
    <w:rPr>
      <w:color w:val="93A1A1"/>
    </w:rPr>
  </w:style>
  <w:style w:type="paragraph" w:customStyle="1" w:styleId="hljs-doctype">
    <w:name w:val="hljs-doctype"/>
    <w:basedOn w:val="Normal"/>
    <w:qFormat/>
    <w:rsid w:val="00C16A09"/>
    <w:pPr>
      <w:spacing w:beforeAutospacing="1" w:afterAutospacing="1"/>
    </w:pPr>
    <w:rPr>
      <w:color w:val="93A1A1"/>
    </w:rPr>
  </w:style>
  <w:style w:type="paragraph" w:customStyle="1" w:styleId="hljs-javadoc">
    <w:name w:val="hljs-javadoc"/>
    <w:basedOn w:val="Normal"/>
    <w:qFormat/>
    <w:rsid w:val="00C16A09"/>
    <w:pPr>
      <w:spacing w:beforeAutospacing="1" w:afterAutospacing="1"/>
    </w:pPr>
    <w:rPr>
      <w:color w:val="93A1A1"/>
    </w:rPr>
  </w:style>
  <w:style w:type="paragraph" w:customStyle="1" w:styleId="hljs-pi">
    <w:name w:val="hljs-pi"/>
    <w:basedOn w:val="Normal"/>
    <w:qFormat/>
    <w:rsid w:val="00C16A09"/>
    <w:pPr>
      <w:spacing w:beforeAutospacing="1" w:afterAutospacing="1"/>
    </w:pPr>
    <w:rPr>
      <w:color w:val="93A1A1"/>
    </w:rPr>
  </w:style>
  <w:style w:type="paragraph" w:customStyle="1" w:styleId="hljs-addition">
    <w:name w:val="hljs-addition"/>
    <w:basedOn w:val="Normal"/>
    <w:qFormat/>
    <w:rsid w:val="00C16A09"/>
    <w:pPr>
      <w:spacing w:beforeAutospacing="1" w:afterAutospacing="1"/>
    </w:pPr>
    <w:rPr>
      <w:color w:val="859900"/>
    </w:rPr>
  </w:style>
  <w:style w:type="paragraph" w:customStyle="1" w:styleId="hljs-keyword">
    <w:name w:val="hljs-keyword"/>
    <w:basedOn w:val="Normal"/>
    <w:qFormat/>
    <w:rsid w:val="00C16A09"/>
    <w:pPr>
      <w:spacing w:beforeAutospacing="1" w:afterAutospacing="1"/>
    </w:pPr>
    <w:rPr>
      <w:color w:val="859900"/>
    </w:rPr>
  </w:style>
  <w:style w:type="paragraph" w:customStyle="1" w:styleId="hljs-request">
    <w:name w:val="hljs-request"/>
    <w:basedOn w:val="Normal"/>
    <w:qFormat/>
    <w:rsid w:val="00C16A09"/>
    <w:pPr>
      <w:spacing w:beforeAutospacing="1" w:afterAutospacing="1"/>
    </w:pPr>
    <w:rPr>
      <w:color w:val="859900"/>
    </w:rPr>
  </w:style>
  <w:style w:type="paragraph" w:customStyle="1" w:styleId="hljs-status">
    <w:name w:val="hljs-status"/>
    <w:basedOn w:val="Normal"/>
    <w:qFormat/>
    <w:rsid w:val="00C16A09"/>
    <w:pPr>
      <w:spacing w:beforeAutospacing="1" w:afterAutospacing="1"/>
    </w:pPr>
    <w:rPr>
      <w:color w:val="859900"/>
    </w:rPr>
  </w:style>
  <w:style w:type="paragraph" w:customStyle="1" w:styleId="hljs-winutils">
    <w:name w:val="hljs-winutils"/>
    <w:basedOn w:val="Normal"/>
    <w:qFormat/>
    <w:rsid w:val="00C16A09"/>
    <w:pPr>
      <w:spacing w:beforeAutospacing="1" w:afterAutospacing="1"/>
    </w:pPr>
    <w:rPr>
      <w:color w:val="859900"/>
    </w:rPr>
  </w:style>
  <w:style w:type="paragraph" w:customStyle="1" w:styleId="method">
    <w:name w:val="method"/>
    <w:basedOn w:val="Normal"/>
    <w:qFormat/>
    <w:rsid w:val="00C16A09"/>
    <w:pPr>
      <w:spacing w:beforeAutospacing="1" w:afterAutospacing="1"/>
    </w:pPr>
    <w:rPr>
      <w:color w:val="859900"/>
    </w:rPr>
  </w:style>
  <w:style w:type="paragraph" w:customStyle="1" w:styleId="hljs-command">
    <w:name w:val="hljs-command"/>
    <w:basedOn w:val="Normal"/>
    <w:qFormat/>
    <w:rsid w:val="00C16A09"/>
    <w:pPr>
      <w:spacing w:beforeAutospacing="1" w:afterAutospacing="1"/>
    </w:pPr>
    <w:rPr>
      <w:color w:val="2AA198"/>
    </w:rPr>
  </w:style>
  <w:style w:type="paragraph" w:customStyle="1" w:styleId="hljs-dartdoc">
    <w:name w:val="hljs-dartdoc"/>
    <w:basedOn w:val="Normal"/>
    <w:qFormat/>
    <w:rsid w:val="00C16A09"/>
    <w:pPr>
      <w:spacing w:beforeAutospacing="1" w:afterAutospacing="1"/>
    </w:pPr>
    <w:rPr>
      <w:color w:val="2AA198"/>
    </w:rPr>
  </w:style>
  <w:style w:type="paragraph" w:customStyle="1" w:styleId="hljs-hexcolor">
    <w:name w:val="hljs-hexcolor"/>
    <w:basedOn w:val="Normal"/>
    <w:qFormat/>
    <w:rsid w:val="00C16A09"/>
    <w:pPr>
      <w:spacing w:beforeAutospacing="1" w:afterAutospacing="1"/>
    </w:pPr>
    <w:rPr>
      <w:color w:val="2AA198"/>
    </w:rPr>
  </w:style>
  <w:style w:type="paragraph" w:customStyle="1" w:styleId="hljs-linkurl">
    <w:name w:val="hljs-link_url"/>
    <w:basedOn w:val="Normal"/>
    <w:qFormat/>
    <w:rsid w:val="00C16A09"/>
    <w:pPr>
      <w:spacing w:beforeAutospacing="1" w:afterAutospacing="1"/>
    </w:pPr>
    <w:rPr>
      <w:color w:val="2AA198"/>
    </w:rPr>
  </w:style>
  <w:style w:type="paragraph" w:customStyle="1" w:styleId="hljs-number">
    <w:name w:val="hljs-number"/>
    <w:basedOn w:val="Normal"/>
    <w:qFormat/>
    <w:rsid w:val="00C16A09"/>
    <w:pPr>
      <w:spacing w:beforeAutospacing="1" w:afterAutospacing="1"/>
    </w:pPr>
    <w:rPr>
      <w:color w:val="2AA198"/>
    </w:rPr>
  </w:style>
  <w:style w:type="paragraph" w:customStyle="1" w:styleId="hljs-phpdoc">
    <w:name w:val="hljs-phpdoc"/>
    <w:basedOn w:val="Normal"/>
    <w:qFormat/>
    <w:rsid w:val="00C16A09"/>
    <w:pPr>
      <w:spacing w:beforeAutospacing="1" w:afterAutospacing="1"/>
    </w:pPr>
    <w:rPr>
      <w:color w:val="2AA198"/>
    </w:rPr>
  </w:style>
  <w:style w:type="paragraph" w:customStyle="1" w:styleId="hljs-regexp">
    <w:name w:val="hljs-regexp"/>
    <w:basedOn w:val="Normal"/>
    <w:qFormat/>
    <w:rsid w:val="00C16A09"/>
    <w:pPr>
      <w:spacing w:beforeAutospacing="1" w:afterAutospacing="1"/>
    </w:pPr>
    <w:rPr>
      <w:color w:val="2AA198"/>
    </w:rPr>
  </w:style>
  <w:style w:type="paragraph" w:customStyle="1" w:styleId="hljs-string">
    <w:name w:val="hljs-string"/>
    <w:basedOn w:val="Normal"/>
    <w:qFormat/>
    <w:rsid w:val="00C16A09"/>
    <w:pPr>
      <w:spacing w:beforeAutospacing="1" w:afterAutospacing="1"/>
    </w:pPr>
    <w:rPr>
      <w:color w:val="2AA198"/>
    </w:rPr>
  </w:style>
  <w:style w:type="paragraph" w:customStyle="1" w:styleId="hljs-builtin">
    <w:name w:val="hljs-built_in"/>
    <w:basedOn w:val="Normal"/>
    <w:qFormat/>
    <w:rsid w:val="00C16A09"/>
    <w:pPr>
      <w:spacing w:beforeAutospacing="1" w:afterAutospacing="1"/>
    </w:pPr>
    <w:rPr>
      <w:color w:val="268BD2"/>
    </w:rPr>
  </w:style>
  <w:style w:type="paragraph" w:customStyle="1" w:styleId="hljs-chunk">
    <w:name w:val="hljs-chunk"/>
    <w:basedOn w:val="Normal"/>
    <w:qFormat/>
    <w:rsid w:val="00C16A09"/>
    <w:pPr>
      <w:spacing w:beforeAutospacing="1" w:afterAutospacing="1"/>
    </w:pPr>
    <w:rPr>
      <w:color w:val="268BD2"/>
    </w:rPr>
  </w:style>
  <w:style w:type="paragraph" w:customStyle="1" w:styleId="hljs-decorator">
    <w:name w:val="hljs-decorator"/>
    <w:basedOn w:val="Normal"/>
    <w:qFormat/>
    <w:rsid w:val="00C16A09"/>
    <w:pPr>
      <w:spacing w:beforeAutospacing="1" w:afterAutospacing="1"/>
    </w:pPr>
    <w:rPr>
      <w:color w:val="268BD2"/>
    </w:rPr>
  </w:style>
  <w:style w:type="paragraph" w:customStyle="1" w:styleId="hljs-id">
    <w:name w:val="hljs-id"/>
    <w:basedOn w:val="Normal"/>
    <w:qFormat/>
    <w:rsid w:val="00C16A09"/>
    <w:pPr>
      <w:spacing w:beforeAutospacing="1" w:afterAutospacing="1"/>
    </w:pPr>
    <w:rPr>
      <w:color w:val="268BD2"/>
    </w:rPr>
  </w:style>
  <w:style w:type="paragraph" w:customStyle="1" w:styleId="hljs-identifier">
    <w:name w:val="hljs-identifier"/>
    <w:basedOn w:val="Normal"/>
    <w:qFormat/>
    <w:rsid w:val="00C16A09"/>
    <w:pPr>
      <w:spacing w:beforeAutospacing="1" w:afterAutospacing="1"/>
    </w:pPr>
    <w:rPr>
      <w:color w:val="268BD2"/>
    </w:rPr>
  </w:style>
  <w:style w:type="paragraph" w:customStyle="1" w:styleId="hljs-localvars">
    <w:name w:val="hljs-localvars"/>
    <w:basedOn w:val="Normal"/>
    <w:qFormat/>
    <w:rsid w:val="00C16A09"/>
    <w:pPr>
      <w:spacing w:beforeAutospacing="1" w:afterAutospacing="1"/>
    </w:pPr>
    <w:rPr>
      <w:color w:val="268BD2"/>
    </w:rPr>
  </w:style>
  <w:style w:type="paragraph" w:customStyle="1" w:styleId="hljs-title">
    <w:name w:val="hljs-title"/>
    <w:basedOn w:val="Normal"/>
    <w:qFormat/>
    <w:rsid w:val="00C16A09"/>
    <w:pPr>
      <w:spacing w:beforeAutospacing="1" w:afterAutospacing="1"/>
    </w:pPr>
    <w:rPr>
      <w:color w:val="268BD2"/>
    </w:rPr>
  </w:style>
  <w:style w:type="paragraph" w:customStyle="1" w:styleId="hljs-attribute">
    <w:name w:val="hljs-attribute"/>
    <w:basedOn w:val="Normal"/>
    <w:qFormat/>
    <w:rsid w:val="00C16A09"/>
    <w:pPr>
      <w:spacing w:beforeAutospacing="1" w:afterAutospacing="1"/>
    </w:pPr>
    <w:rPr>
      <w:color w:val="B58900"/>
    </w:rPr>
  </w:style>
  <w:style w:type="paragraph" w:customStyle="1" w:styleId="hljs-constant">
    <w:name w:val="hljs-constant"/>
    <w:basedOn w:val="Normal"/>
    <w:qFormat/>
    <w:rsid w:val="00C16A09"/>
    <w:pPr>
      <w:spacing w:beforeAutospacing="1" w:afterAutospacing="1"/>
    </w:pPr>
    <w:rPr>
      <w:color w:val="B58900"/>
    </w:rPr>
  </w:style>
  <w:style w:type="paragraph" w:customStyle="1" w:styleId="hljs-linkreference">
    <w:name w:val="hljs-link_reference"/>
    <w:basedOn w:val="Normal"/>
    <w:qFormat/>
    <w:rsid w:val="00C16A09"/>
    <w:pPr>
      <w:spacing w:beforeAutospacing="1" w:afterAutospacing="1"/>
    </w:pPr>
    <w:rPr>
      <w:color w:val="B58900"/>
    </w:rPr>
  </w:style>
  <w:style w:type="paragraph" w:customStyle="1" w:styleId="hljs-parent">
    <w:name w:val="hljs-parent"/>
    <w:basedOn w:val="Normal"/>
    <w:qFormat/>
    <w:rsid w:val="00C16A09"/>
    <w:pPr>
      <w:spacing w:beforeAutospacing="1" w:afterAutospacing="1"/>
    </w:pPr>
    <w:rPr>
      <w:color w:val="B58900"/>
    </w:rPr>
  </w:style>
  <w:style w:type="paragraph" w:customStyle="1" w:styleId="hljs-type">
    <w:name w:val="hljs-type"/>
    <w:basedOn w:val="Normal"/>
    <w:qFormat/>
    <w:rsid w:val="00C16A09"/>
    <w:pPr>
      <w:spacing w:beforeAutospacing="1" w:afterAutospacing="1"/>
    </w:pPr>
    <w:rPr>
      <w:color w:val="B58900"/>
    </w:rPr>
  </w:style>
  <w:style w:type="paragraph" w:customStyle="1" w:styleId="hljs-variable">
    <w:name w:val="hljs-variable"/>
    <w:basedOn w:val="Normal"/>
    <w:qFormat/>
    <w:rsid w:val="00C16A09"/>
    <w:pPr>
      <w:spacing w:beforeAutospacing="1" w:afterAutospacing="1"/>
    </w:pPr>
    <w:rPr>
      <w:color w:val="B58900"/>
    </w:rPr>
  </w:style>
  <w:style w:type="paragraph" w:customStyle="1" w:styleId="hljs-attrselector">
    <w:name w:val="hljs-attr_selector"/>
    <w:basedOn w:val="Normal"/>
    <w:qFormat/>
    <w:rsid w:val="00C16A09"/>
    <w:pPr>
      <w:spacing w:beforeAutospacing="1" w:afterAutospacing="1"/>
    </w:pPr>
    <w:rPr>
      <w:color w:val="CB4B16"/>
    </w:rPr>
  </w:style>
  <w:style w:type="paragraph" w:customStyle="1" w:styleId="hljs-cdata">
    <w:name w:val="hljs-cdata"/>
    <w:basedOn w:val="Normal"/>
    <w:qFormat/>
    <w:rsid w:val="00C16A09"/>
    <w:pPr>
      <w:spacing w:beforeAutospacing="1" w:afterAutospacing="1"/>
    </w:pPr>
    <w:rPr>
      <w:color w:val="CB4B16"/>
    </w:rPr>
  </w:style>
  <w:style w:type="paragraph" w:customStyle="1" w:styleId="hljs-header">
    <w:name w:val="hljs-header"/>
    <w:basedOn w:val="Normal"/>
    <w:qFormat/>
    <w:rsid w:val="00C16A09"/>
    <w:pPr>
      <w:spacing w:beforeAutospacing="1" w:afterAutospacing="1"/>
    </w:pPr>
    <w:rPr>
      <w:color w:val="CB4B16"/>
    </w:rPr>
  </w:style>
  <w:style w:type="paragraph" w:customStyle="1" w:styleId="hljs-pragma">
    <w:name w:val="hljs-pragma"/>
    <w:basedOn w:val="Normal"/>
    <w:qFormat/>
    <w:rsid w:val="00C16A09"/>
    <w:pPr>
      <w:spacing w:beforeAutospacing="1" w:afterAutospacing="1"/>
    </w:pPr>
    <w:rPr>
      <w:color w:val="CB4B16"/>
    </w:rPr>
  </w:style>
  <w:style w:type="paragraph" w:customStyle="1" w:styleId="hljs-preprocessor">
    <w:name w:val="hljs-preprocessor"/>
    <w:basedOn w:val="Normal"/>
    <w:qFormat/>
    <w:rsid w:val="00C16A09"/>
    <w:pPr>
      <w:spacing w:beforeAutospacing="1" w:afterAutospacing="1"/>
    </w:pPr>
    <w:rPr>
      <w:color w:val="CB4B16"/>
    </w:rPr>
  </w:style>
  <w:style w:type="paragraph" w:customStyle="1" w:styleId="hljs-shebang">
    <w:name w:val="hljs-shebang"/>
    <w:basedOn w:val="Normal"/>
    <w:qFormat/>
    <w:rsid w:val="00C16A09"/>
    <w:pPr>
      <w:spacing w:beforeAutospacing="1" w:afterAutospacing="1"/>
    </w:pPr>
    <w:rPr>
      <w:color w:val="CB4B16"/>
    </w:rPr>
  </w:style>
  <w:style w:type="paragraph" w:customStyle="1" w:styleId="hljs-special">
    <w:name w:val="hljs-special"/>
    <w:basedOn w:val="Normal"/>
    <w:qFormat/>
    <w:rsid w:val="00C16A09"/>
    <w:pPr>
      <w:spacing w:beforeAutospacing="1" w:afterAutospacing="1"/>
    </w:pPr>
    <w:rPr>
      <w:color w:val="CB4B16"/>
    </w:rPr>
  </w:style>
  <w:style w:type="paragraph" w:customStyle="1" w:styleId="hljs-subst">
    <w:name w:val="hljs-subst"/>
    <w:basedOn w:val="Normal"/>
    <w:qFormat/>
    <w:rsid w:val="00C16A09"/>
    <w:pPr>
      <w:spacing w:beforeAutospacing="1" w:afterAutospacing="1"/>
    </w:pPr>
    <w:rPr>
      <w:color w:val="CB4B16"/>
    </w:rPr>
  </w:style>
  <w:style w:type="paragraph" w:customStyle="1" w:styleId="hljs-symbol">
    <w:name w:val="hljs-symbol"/>
    <w:basedOn w:val="Normal"/>
    <w:qFormat/>
    <w:rsid w:val="00C16A09"/>
    <w:pPr>
      <w:spacing w:beforeAutospacing="1" w:afterAutospacing="1"/>
    </w:pPr>
    <w:rPr>
      <w:color w:val="CB4B16"/>
    </w:rPr>
  </w:style>
  <w:style w:type="paragraph" w:customStyle="1" w:styleId="hljs-deletion">
    <w:name w:val="hljs-deletion"/>
    <w:basedOn w:val="Normal"/>
    <w:qFormat/>
    <w:rsid w:val="00C16A09"/>
    <w:pPr>
      <w:spacing w:beforeAutospacing="1" w:afterAutospacing="1"/>
    </w:pPr>
    <w:rPr>
      <w:color w:val="DC322F"/>
    </w:rPr>
  </w:style>
  <w:style w:type="paragraph" w:customStyle="1" w:styleId="hljs-important">
    <w:name w:val="hljs-important"/>
    <w:basedOn w:val="Normal"/>
    <w:qFormat/>
    <w:rsid w:val="00C16A09"/>
    <w:pPr>
      <w:spacing w:beforeAutospacing="1" w:afterAutospacing="1"/>
    </w:pPr>
    <w:rPr>
      <w:color w:val="DC322F"/>
    </w:rPr>
  </w:style>
  <w:style w:type="paragraph" w:customStyle="1" w:styleId="hljs-linklabel">
    <w:name w:val="hljs-link_label"/>
    <w:basedOn w:val="Normal"/>
    <w:qFormat/>
    <w:rsid w:val="00C16A09"/>
    <w:pPr>
      <w:spacing w:beforeAutospacing="1" w:afterAutospacing="1"/>
    </w:pPr>
    <w:rPr>
      <w:color w:val="6C71C4"/>
    </w:rPr>
  </w:style>
  <w:style w:type="paragraph" w:customStyle="1" w:styleId="mathjaxhoverarrow">
    <w:name w:val="mathjax_hover_arrow"/>
    <w:basedOn w:val="Normal"/>
    <w:qFormat/>
    <w:rsid w:val="00C16A09"/>
    <w:pPr>
      <w:spacing w:beforeAutospacing="1" w:afterAutospacing="1"/>
    </w:pPr>
  </w:style>
  <w:style w:type="paragraph" w:customStyle="1" w:styleId="mathjaxmenu">
    <w:name w:val="mathjax_menu"/>
    <w:basedOn w:val="Normal"/>
    <w:qFormat/>
    <w:rsid w:val="00C16A09"/>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C16A09"/>
    <w:pPr>
      <w:spacing w:beforeAutospacing="1" w:afterAutospacing="1"/>
    </w:pPr>
  </w:style>
  <w:style w:type="paragraph" w:customStyle="1" w:styleId="mathjaxmenuarrow">
    <w:name w:val="mathjax_menuarrow"/>
    <w:basedOn w:val="Normal"/>
    <w:qFormat/>
    <w:rsid w:val="00C16A09"/>
    <w:pPr>
      <w:spacing w:beforeAutospacing="1" w:afterAutospacing="1"/>
    </w:pPr>
    <w:rPr>
      <w:color w:val="666666"/>
    </w:rPr>
  </w:style>
  <w:style w:type="paragraph" w:customStyle="1" w:styleId="mathjaxmenulabel">
    <w:name w:val="mathjax_menulabel"/>
    <w:basedOn w:val="Normal"/>
    <w:qFormat/>
    <w:rsid w:val="00C16A09"/>
    <w:pPr>
      <w:spacing w:beforeAutospacing="1" w:afterAutospacing="1"/>
    </w:pPr>
    <w:rPr>
      <w:i/>
      <w:iCs/>
    </w:rPr>
  </w:style>
  <w:style w:type="paragraph" w:customStyle="1" w:styleId="mathjaxmenurule">
    <w:name w:val="mathjax_menurule"/>
    <w:basedOn w:val="Normal"/>
    <w:qFormat/>
    <w:rsid w:val="00C16A09"/>
    <w:pPr>
      <w:pBdr>
        <w:top w:val="single" w:sz="6" w:space="0" w:color="CCCCCC"/>
      </w:pBdr>
      <w:spacing w:before="60"/>
      <w:ind w:left="15" w:right="15"/>
    </w:pPr>
  </w:style>
  <w:style w:type="paragraph" w:customStyle="1" w:styleId="mathjaxmenuclose">
    <w:name w:val="mathjax_menu_close"/>
    <w:basedOn w:val="Normal"/>
    <w:qFormat/>
    <w:rsid w:val="00C16A09"/>
    <w:pPr>
      <w:spacing w:beforeAutospacing="1" w:afterAutospacing="1"/>
    </w:pPr>
  </w:style>
  <w:style w:type="paragraph" w:customStyle="1" w:styleId="mathjaxpreview">
    <w:name w:val="mathjax_preview"/>
    <w:basedOn w:val="Normal"/>
    <w:qFormat/>
    <w:rsid w:val="00C16A09"/>
    <w:pPr>
      <w:spacing w:beforeAutospacing="1" w:afterAutospacing="1"/>
    </w:pPr>
    <w:rPr>
      <w:color w:val="888888"/>
    </w:rPr>
  </w:style>
  <w:style w:type="paragraph" w:customStyle="1" w:styleId="mathjaxerror">
    <w:name w:val="mathjax_error"/>
    <w:basedOn w:val="Normal"/>
    <w:qFormat/>
    <w:rsid w:val="00C16A09"/>
    <w:pPr>
      <w:spacing w:beforeAutospacing="1" w:afterAutospacing="1"/>
    </w:pPr>
    <w:rPr>
      <w:i/>
      <w:iCs/>
      <w:color w:val="CC0000"/>
    </w:rPr>
  </w:style>
  <w:style w:type="paragraph" w:customStyle="1" w:styleId="oembedall-reputation-score">
    <w:name w:val="oembedall-reputation-score"/>
    <w:basedOn w:val="Normal"/>
    <w:qFormat/>
    <w:rsid w:val="00C16A09"/>
    <w:pPr>
      <w:spacing w:beforeAutospacing="1" w:afterAutospacing="1"/>
    </w:pPr>
  </w:style>
  <w:style w:type="paragraph" w:customStyle="1" w:styleId="oembedall-user-info">
    <w:name w:val="oembedall-user-info"/>
    <w:basedOn w:val="Normal"/>
    <w:qFormat/>
    <w:rsid w:val="00C16A09"/>
    <w:pPr>
      <w:spacing w:beforeAutospacing="1" w:afterAutospacing="1"/>
    </w:pPr>
  </w:style>
  <w:style w:type="paragraph" w:customStyle="1" w:styleId="oembedall-question-hyperlink">
    <w:name w:val="oembedall-question-hyperlink"/>
    <w:basedOn w:val="Normal"/>
    <w:qFormat/>
    <w:rsid w:val="00C16A09"/>
    <w:pPr>
      <w:spacing w:beforeAutospacing="1" w:afterAutospacing="1"/>
    </w:pPr>
  </w:style>
  <w:style w:type="paragraph" w:customStyle="1" w:styleId="oembedall-stats">
    <w:name w:val="oembedall-stats"/>
    <w:basedOn w:val="Normal"/>
    <w:qFormat/>
    <w:rsid w:val="00C16A09"/>
    <w:pPr>
      <w:spacing w:beforeAutospacing="1" w:afterAutospacing="1"/>
    </w:pPr>
  </w:style>
  <w:style w:type="paragraph" w:customStyle="1" w:styleId="oembedall-statscontainer">
    <w:name w:val="oembedall-statscontainer"/>
    <w:basedOn w:val="Normal"/>
    <w:qFormat/>
    <w:rsid w:val="00C16A09"/>
    <w:pPr>
      <w:spacing w:beforeAutospacing="1" w:afterAutospacing="1"/>
    </w:pPr>
  </w:style>
  <w:style w:type="paragraph" w:customStyle="1" w:styleId="oembedall-votes">
    <w:name w:val="oembedall-votes"/>
    <w:basedOn w:val="Normal"/>
    <w:qFormat/>
    <w:rsid w:val="00C16A09"/>
    <w:pPr>
      <w:spacing w:beforeAutospacing="1" w:afterAutospacing="1"/>
    </w:pPr>
  </w:style>
  <w:style w:type="paragraph" w:customStyle="1" w:styleId="oembedall-vote-count-post">
    <w:name w:val="oembedall-vote-count-post"/>
    <w:basedOn w:val="Normal"/>
    <w:qFormat/>
    <w:rsid w:val="00C16A09"/>
    <w:pPr>
      <w:spacing w:beforeAutospacing="1" w:afterAutospacing="1"/>
    </w:pPr>
  </w:style>
  <w:style w:type="paragraph" w:customStyle="1" w:styleId="oembedall-views">
    <w:name w:val="oembedall-views"/>
    <w:basedOn w:val="Normal"/>
    <w:qFormat/>
    <w:rsid w:val="00C16A09"/>
    <w:pPr>
      <w:spacing w:beforeAutospacing="1" w:afterAutospacing="1"/>
    </w:pPr>
  </w:style>
  <w:style w:type="paragraph" w:customStyle="1" w:styleId="oembedall-status">
    <w:name w:val="oembedall-status"/>
    <w:basedOn w:val="Normal"/>
    <w:qFormat/>
    <w:rsid w:val="00C16A09"/>
    <w:pPr>
      <w:spacing w:beforeAutospacing="1" w:afterAutospacing="1"/>
    </w:pPr>
  </w:style>
  <w:style w:type="paragraph" w:customStyle="1" w:styleId="oembedall-summary">
    <w:name w:val="oembedall-summary"/>
    <w:basedOn w:val="Normal"/>
    <w:qFormat/>
    <w:rsid w:val="00C16A09"/>
    <w:pPr>
      <w:spacing w:beforeAutospacing="1" w:afterAutospacing="1"/>
    </w:pPr>
  </w:style>
  <w:style w:type="paragraph" w:customStyle="1" w:styleId="oembedall-excerpt">
    <w:name w:val="oembedall-excerpt"/>
    <w:basedOn w:val="Normal"/>
    <w:qFormat/>
    <w:rsid w:val="00C16A09"/>
    <w:pPr>
      <w:spacing w:beforeAutospacing="1" w:afterAutospacing="1"/>
    </w:pPr>
  </w:style>
  <w:style w:type="paragraph" w:customStyle="1" w:styleId="oembedall-tags">
    <w:name w:val="oembedall-tags"/>
    <w:basedOn w:val="Normal"/>
    <w:qFormat/>
    <w:rsid w:val="00C16A09"/>
    <w:pPr>
      <w:spacing w:beforeAutospacing="1" w:afterAutospacing="1"/>
    </w:pPr>
  </w:style>
  <w:style w:type="paragraph" w:customStyle="1" w:styleId="oembedall-post-tag">
    <w:name w:val="oembedall-post-tag"/>
    <w:basedOn w:val="Normal"/>
    <w:qFormat/>
    <w:rsid w:val="00C16A09"/>
    <w:pPr>
      <w:spacing w:beforeAutospacing="1" w:afterAutospacing="1"/>
    </w:pPr>
  </w:style>
  <w:style w:type="paragraph" w:customStyle="1" w:styleId="oembedall-statsarrow">
    <w:name w:val="oembedall-statsarrow"/>
    <w:basedOn w:val="Normal"/>
    <w:qFormat/>
    <w:rsid w:val="00C16A09"/>
    <w:pPr>
      <w:spacing w:beforeAutospacing="1" w:afterAutospacing="1"/>
    </w:pPr>
  </w:style>
  <w:style w:type="paragraph" w:customStyle="1" w:styleId="contents">
    <w:name w:val="contents"/>
    <w:basedOn w:val="Normal"/>
    <w:qFormat/>
    <w:rsid w:val="00C16A09"/>
    <w:pPr>
      <w:spacing w:beforeAutospacing="1" w:afterAutospacing="1"/>
    </w:pPr>
  </w:style>
  <w:style w:type="paragraph" w:customStyle="1" w:styleId="label">
    <w:name w:val="label"/>
    <w:basedOn w:val="Normal"/>
    <w:qFormat/>
    <w:rsid w:val="00C16A09"/>
    <w:pPr>
      <w:spacing w:beforeAutospacing="1" w:afterAutospacing="1"/>
    </w:pPr>
  </w:style>
  <w:style w:type="paragraph" w:customStyle="1" w:styleId="hljs-tag">
    <w:name w:val="hljs-tag"/>
    <w:basedOn w:val="Normal"/>
    <w:qFormat/>
    <w:rsid w:val="00C16A09"/>
    <w:pPr>
      <w:spacing w:beforeAutospacing="1" w:afterAutospacing="1"/>
    </w:pPr>
  </w:style>
  <w:style w:type="paragraph" w:customStyle="1" w:styleId="hljs-value">
    <w:name w:val="hljs-value"/>
    <w:basedOn w:val="Normal"/>
    <w:qFormat/>
    <w:rsid w:val="00C16A09"/>
    <w:pPr>
      <w:spacing w:beforeAutospacing="1" w:afterAutospacing="1"/>
    </w:pPr>
  </w:style>
  <w:style w:type="paragraph" w:customStyle="1" w:styleId="hljs-formula">
    <w:name w:val="hljs-formula"/>
    <w:basedOn w:val="Normal"/>
    <w:qFormat/>
    <w:rsid w:val="00C16A09"/>
    <w:pPr>
      <w:spacing w:beforeAutospacing="1" w:afterAutospacing="1"/>
    </w:pPr>
  </w:style>
  <w:style w:type="paragraph" w:customStyle="1" w:styleId="hljs-function">
    <w:name w:val="hljs-function"/>
    <w:basedOn w:val="Normal"/>
    <w:qFormat/>
    <w:rsid w:val="00C16A09"/>
    <w:pPr>
      <w:spacing w:beforeAutospacing="1" w:afterAutospacing="1"/>
    </w:pPr>
  </w:style>
  <w:style w:type="paragraph" w:customStyle="1" w:styleId="hljs-literal">
    <w:name w:val="hljs-literal"/>
    <w:basedOn w:val="Normal"/>
    <w:qFormat/>
    <w:rsid w:val="00C16A09"/>
    <w:pPr>
      <w:spacing w:beforeAutospacing="1" w:afterAutospacing="1"/>
    </w:pPr>
  </w:style>
  <w:style w:type="paragraph" w:customStyle="1" w:styleId="hljs-body">
    <w:name w:val="hljs-body"/>
    <w:basedOn w:val="Normal"/>
    <w:qFormat/>
    <w:rsid w:val="00C16A09"/>
    <w:pPr>
      <w:spacing w:beforeAutospacing="1" w:afterAutospacing="1"/>
    </w:pPr>
  </w:style>
  <w:style w:type="paragraph" w:customStyle="1" w:styleId="hljs-pseudo">
    <w:name w:val="hljs-pseudo"/>
    <w:basedOn w:val="Normal"/>
    <w:qFormat/>
    <w:rsid w:val="00C16A09"/>
    <w:pPr>
      <w:spacing w:beforeAutospacing="1" w:afterAutospacing="1"/>
    </w:pPr>
  </w:style>
  <w:style w:type="paragraph" w:customStyle="1" w:styleId="hljs-change">
    <w:name w:val="hljs-change"/>
    <w:basedOn w:val="Normal"/>
    <w:qFormat/>
    <w:rsid w:val="00C16A09"/>
    <w:pPr>
      <w:spacing w:beforeAutospacing="1" w:afterAutospacing="1"/>
    </w:pPr>
  </w:style>
  <w:style w:type="paragraph" w:customStyle="1" w:styleId="oembedall-body">
    <w:name w:val="oembedall-body"/>
    <w:basedOn w:val="Normal"/>
    <w:qFormat/>
    <w:rsid w:val="00C16A09"/>
    <w:pPr>
      <w:spacing w:beforeAutospacing="1" w:afterAutospacing="1"/>
    </w:pPr>
  </w:style>
  <w:style w:type="paragraph" w:customStyle="1" w:styleId="tagline">
    <w:name w:val="tagline"/>
    <w:basedOn w:val="Normal"/>
    <w:qFormat/>
    <w:rsid w:val="00C16A09"/>
    <w:pPr>
      <w:spacing w:beforeAutospacing="1" w:afterAutospacing="1"/>
    </w:pPr>
  </w:style>
  <w:style w:type="paragraph" w:customStyle="1" w:styleId="wrapper">
    <w:name w:val="wrapper"/>
    <w:basedOn w:val="Normal"/>
    <w:qFormat/>
    <w:rsid w:val="00C16A09"/>
    <w:pPr>
      <w:spacing w:beforeAutospacing="1" w:afterAutospacing="1"/>
    </w:pPr>
  </w:style>
  <w:style w:type="paragraph" w:customStyle="1" w:styleId="split">
    <w:name w:val="split"/>
    <w:basedOn w:val="Normal"/>
    <w:qFormat/>
    <w:rsid w:val="00C16A09"/>
    <w:pPr>
      <w:spacing w:beforeAutospacing="1" w:afterAutospacing="1"/>
    </w:pPr>
  </w:style>
  <w:style w:type="paragraph" w:customStyle="1" w:styleId="place-context">
    <w:name w:val="place-context"/>
    <w:basedOn w:val="Normal"/>
    <w:qFormat/>
    <w:rsid w:val="00C16A09"/>
    <w:pPr>
      <w:spacing w:beforeAutospacing="1" w:afterAutospacing="1"/>
    </w:pPr>
  </w:style>
  <w:style w:type="paragraph" w:customStyle="1" w:styleId="prominent-place">
    <w:name w:val="prominent-place"/>
    <w:basedOn w:val="Normal"/>
    <w:qFormat/>
    <w:rsid w:val="00C16A09"/>
    <w:pPr>
      <w:spacing w:beforeAutospacing="1" w:afterAutospacing="1"/>
    </w:pPr>
  </w:style>
  <w:style w:type="paragraph" w:customStyle="1" w:styleId="main-date">
    <w:name w:val="main-date"/>
    <w:basedOn w:val="Normal"/>
    <w:qFormat/>
    <w:rsid w:val="00C16A09"/>
    <w:pPr>
      <w:spacing w:beforeAutospacing="1" w:afterAutospacing="1"/>
    </w:pPr>
  </w:style>
  <w:style w:type="paragraph" w:customStyle="1" w:styleId="first">
    <w:name w:val="first"/>
    <w:basedOn w:val="Normal"/>
    <w:qFormat/>
    <w:rsid w:val="00C16A09"/>
    <w:pPr>
      <w:spacing w:beforeAutospacing="1" w:afterAutospacing="1"/>
    </w:pPr>
  </w:style>
  <w:style w:type="paragraph" w:customStyle="1" w:styleId="Title1">
    <w:name w:val="Title1"/>
    <w:basedOn w:val="Normal"/>
    <w:qFormat/>
    <w:rsid w:val="00C16A09"/>
    <w:pPr>
      <w:spacing w:beforeAutospacing="1" w:afterAutospacing="1"/>
    </w:pPr>
  </w:style>
  <w:style w:type="paragraph" w:customStyle="1" w:styleId="number">
    <w:name w:val="number"/>
    <w:basedOn w:val="Normal"/>
    <w:qFormat/>
    <w:rsid w:val="00C16A09"/>
    <w:pPr>
      <w:spacing w:beforeAutospacing="1" w:afterAutospacing="1"/>
    </w:pPr>
  </w:style>
  <w:style w:type="paragraph" w:customStyle="1" w:styleId="oembedall-user-gravatar32">
    <w:name w:val="oembedall-user-gravatar32"/>
    <w:basedOn w:val="Normal"/>
    <w:qFormat/>
    <w:rsid w:val="00C16A09"/>
    <w:pPr>
      <w:spacing w:beforeAutospacing="1" w:afterAutospacing="1"/>
    </w:pPr>
  </w:style>
  <w:style w:type="paragraph" w:customStyle="1" w:styleId="oembedall-user-details">
    <w:name w:val="oembedall-user-details"/>
    <w:basedOn w:val="Normal"/>
    <w:qFormat/>
    <w:rsid w:val="00C16A09"/>
    <w:pPr>
      <w:spacing w:beforeAutospacing="1" w:afterAutospacing="1"/>
    </w:pPr>
  </w:style>
  <w:style w:type="paragraph" w:customStyle="1" w:styleId="sub-place">
    <w:name w:val="sub-place"/>
    <w:basedOn w:val="Normal"/>
    <w:qFormat/>
    <w:rsid w:val="00C16A09"/>
    <w:pPr>
      <w:spacing w:beforeAutospacing="1" w:afterAutospacing="1"/>
    </w:pPr>
  </w:style>
  <w:style w:type="paragraph" w:customStyle="1" w:styleId="oembedall-body1">
    <w:name w:val="oembedall-body1"/>
    <w:basedOn w:val="Normal"/>
    <w:qFormat/>
    <w:rsid w:val="00C16A09"/>
    <w:pPr>
      <w:pBdr>
        <w:top w:val="single" w:sz="6" w:space="4" w:color="EEEEEE"/>
      </w:pBdr>
      <w:spacing w:before="120" w:afterAutospacing="1"/>
      <w:ind w:left="-150"/>
    </w:pPr>
  </w:style>
  <w:style w:type="paragraph" w:customStyle="1" w:styleId="oembedall-description1">
    <w:name w:val="oembedall-description1"/>
    <w:basedOn w:val="Normal"/>
    <w:qFormat/>
    <w:rsid w:val="00C16A09"/>
    <w:pPr>
      <w:spacing w:after="45"/>
    </w:pPr>
    <w:rPr>
      <w:color w:val="444444"/>
      <w:sz w:val="18"/>
      <w:szCs w:val="18"/>
    </w:rPr>
  </w:style>
  <w:style w:type="paragraph" w:customStyle="1" w:styleId="oembedall-updated-at1">
    <w:name w:val="oembedall-updated-at1"/>
    <w:basedOn w:val="Normal"/>
    <w:qFormat/>
    <w:rsid w:val="00C16A09"/>
    <w:rPr>
      <w:color w:val="888888"/>
      <w:sz w:val="17"/>
      <w:szCs w:val="17"/>
    </w:rPr>
  </w:style>
  <w:style w:type="paragraph" w:customStyle="1" w:styleId="oembedall-reputation-score1">
    <w:name w:val="oembedall-reputation-score1"/>
    <w:basedOn w:val="Normal"/>
    <w:qFormat/>
    <w:rsid w:val="00C16A09"/>
    <w:pPr>
      <w:spacing w:beforeAutospacing="1" w:afterAutospacing="1"/>
      <w:ind w:right="30"/>
    </w:pPr>
    <w:rPr>
      <w:b/>
      <w:bCs/>
      <w:color w:val="444444"/>
      <w:sz w:val="29"/>
      <w:szCs w:val="29"/>
    </w:rPr>
  </w:style>
  <w:style w:type="paragraph" w:customStyle="1" w:styleId="oembedall-user-info1">
    <w:name w:val="oembedall-user-info1"/>
    <w:basedOn w:val="Normal"/>
    <w:qFormat/>
    <w:rsid w:val="00C16A09"/>
    <w:pPr>
      <w:spacing w:beforeAutospacing="1" w:afterAutospacing="1"/>
    </w:pPr>
  </w:style>
  <w:style w:type="paragraph" w:customStyle="1" w:styleId="oembedall-user-gravatar321">
    <w:name w:val="oembedall-user-gravatar321"/>
    <w:basedOn w:val="Normal"/>
    <w:qFormat/>
    <w:rsid w:val="00C16A09"/>
    <w:pPr>
      <w:spacing w:beforeAutospacing="1" w:afterAutospacing="1"/>
    </w:pPr>
  </w:style>
  <w:style w:type="paragraph" w:customStyle="1" w:styleId="oembedall-user-details1">
    <w:name w:val="oembedall-user-details1"/>
    <w:basedOn w:val="Normal"/>
    <w:qFormat/>
    <w:rsid w:val="00C16A09"/>
    <w:pPr>
      <w:spacing w:beforeAutospacing="1" w:afterAutospacing="1"/>
      <w:ind w:left="75"/>
    </w:pPr>
  </w:style>
  <w:style w:type="paragraph" w:customStyle="1" w:styleId="oembedall-question-hyperlink1">
    <w:name w:val="oembedall-question-hyperlink1"/>
    <w:basedOn w:val="Normal"/>
    <w:qFormat/>
    <w:rsid w:val="00C16A09"/>
    <w:pPr>
      <w:spacing w:beforeAutospacing="1" w:afterAutospacing="1"/>
    </w:pPr>
    <w:rPr>
      <w:b/>
      <w:bCs/>
    </w:rPr>
  </w:style>
  <w:style w:type="paragraph" w:customStyle="1" w:styleId="oembedall-stats1">
    <w:name w:val="oembedall-stats1"/>
    <w:basedOn w:val="Normal"/>
    <w:qFormat/>
    <w:rsid w:val="00C16A09"/>
    <w:pPr>
      <w:shd w:val="clear" w:color="auto" w:fill="EEEEEE"/>
      <w:ind w:left="105"/>
    </w:pPr>
  </w:style>
  <w:style w:type="paragraph" w:customStyle="1" w:styleId="oembedall-statscontainer1">
    <w:name w:val="oembedall-statscontainer1"/>
    <w:basedOn w:val="Normal"/>
    <w:qFormat/>
    <w:rsid w:val="00C16A09"/>
    <w:pPr>
      <w:spacing w:beforeAutospacing="1" w:afterAutospacing="1"/>
      <w:ind w:right="120"/>
    </w:pPr>
  </w:style>
  <w:style w:type="paragraph" w:customStyle="1" w:styleId="oembedall-votes1">
    <w:name w:val="oembedall-votes1"/>
    <w:basedOn w:val="Normal"/>
    <w:qFormat/>
    <w:rsid w:val="00C16A09"/>
    <w:pPr>
      <w:spacing w:beforeAutospacing="1" w:afterAutospacing="1"/>
      <w:jc w:val="center"/>
    </w:pPr>
    <w:rPr>
      <w:color w:val="555555"/>
    </w:rPr>
  </w:style>
  <w:style w:type="paragraph" w:customStyle="1" w:styleId="oembedall-vote-count-post1">
    <w:name w:val="oembedall-vote-count-post1"/>
    <w:basedOn w:val="Normal"/>
    <w:qFormat/>
    <w:rsid w:val="00C16A09"/>
    <w:pPr>
      <w:spacing w:beforeAutospacing="1" w:afterAutospacing="1"/>
    </w:pPr>
    <w:rPr>
      <w:b/>
      <w:bCs/>
      <w:color w:val="808185"/>
      <w:sz w:val="58"/>
      <w:szCs w:val="58"/>
    </w:rPr>
  </w:style>
  <w:style w:type="paragraph" w:customStyle="1" w:styleId="oembedall-views1">
    <w:name w:val="oembedall-views1"/>
    <w:basedOn w:val="Normal"/>
    <w:qFormat/>
    <w:rsid w:val="00C16A09"/>
    <w:pPr>
      <w:spacing w:beforeAutospacing="1" w:afterAutospacing="1"/>
      <w:jc w:val="center"/>
    </w:pPr>
    <w:rPr>
      <w:color w:val="999999"/>
    </w:rPr>
  </w:style>
  <w:style w:type="paragraph" w:customStyle="1" w:styleId="oembedall-status1">
    <w:name w:val="oembedall-status1"/>
    <w:basedOn w:val="Normal"/>
    <w:qFormat/>
    <w:rsid w:val="00C16A09"/>
    <w:pPr>
      <w:shd w:val="clear" w:color="auto" w:fill="75845C"/>
      <w:spacing w:afterAutospacing="1"/>
      <w:jc w:val="center"/>
    </w:pPr>
    <w:rPr>
      <w:color w:val="FFFFFF"/>
    </w:rPr>
  </w:style>
  <w:style w:type="paragraph" w:customStyle="1" w:styleId="oembedall-summary1">
    <w:name w:val="oembedall-summary1"/>
    <w:basedOn w:val="Normal"/>
    <w:qFormat/>
    <w:rsid w:val="00C16A09"/>
    <w:pPr>
      <w:spacing w:beforeAutospacing="1" w:afterAutospacing="1"/>
    </w:pPr>
  </w:style>
  <w:style w:type="paragraph" w:customStyle="1" w:styleId="oembedall-excerpt1">
    <w:name w:val="oembedall-excerpt1"/>
    <w:basedOn w:val="Normal"/>
    <w:qFormat/>
    <w:rsid w:val="00C16A09"/>
  </w:style>
  <w:style w:type="paragraph" w:customStyle="1" w:styleId="oembedall-tags1">
    <w:name w:val="oembedall-tags1"/>
    <w:basedOn w:val="Normal"/>
    <w:qFormat/>
    <w:rsid w:val="00C16A09"/>
    <w:pPr>
      <w:spacing w:beforeAutospacing="1" w:afterAutospacing="1" w:line="270" w:lineRule="atLeast"/>
    </w:pPr>
  </w:style>
  <w:style w:type="paragraph" w:customStyle="1" w:styleId="oembedall-post-tag1">
    <w:name w:val="oembedall-post-tag1"/>
    <w:basedOn w:val="Normal"/>
    <w:qFormat/>
    <w:rsid w:val="00C16A09"/>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C16A09"/>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C16A09"/>
    <w:pPr>
      <w:spacing w:before="180" w:afterAutospacing="1"/>
    </w:pPr>
  </w:style>
  <w:style w:type="paragraph" w:customStyle="1" w:styleId="contents1">
    <w:name w:val="contents1"/>
    <w:basedOn w:val="Normal"/>
    <w:qFormat/>
    <w:rsid w:val="00C16A09"/>
    <w:pPr>
      <w:spacing w:beforeAutospacing="1" w:afterAutospacing="1"/>
    </w:pPr>
  </w:style>
  <w:style w:type="paragraph" w:customStyle="1" w:styleId="tagline1">
    <w:name w:val="tagline1"/>
    <w:basedOn w:val="Normal"/>
    <w:qFormat/>
    <w:rsid w:val="00C16A09"/>
    <w:pPr>
      <w:spacing w:beforeAutospacing="1" w:afterAutospacing="1"/>
    </w:pPr>
    <w:rPr>
      <w:sz w:val="36"/>
      <w:szCs w:val="36"/>
    </w:rPr>
  </w:style>
  <w:style w:type="paragraph" w:customStyle="1" w:styleId="wrapper1">
    <w:name w:val="wrapper1"/>
    <w:basedOn w:val="Normal"/>
    <w:qFormat/>
    <w:rsid w:val="00C16A09"/>
    <w:pPr>
      <w:spacing w:beforeAutospacing="1" w:afterAutospacing="1"/>
    </w:pPr>
  </w:style>
  <w:style w:type="paragraph" w:customStyle="1" w:styleId="split1">
    <w:name w:val="split1"/>
    <w:basedOn w:val="Normal"/>
    <w:qFormat/>
    <w:rsid w:val="00C16A09"/>
    <w:pPr>
      <w:spacing w:beforeAutospacing="1" w:afterAutospacing="1"/>
    </w:pPr>
  </w:style>
  <w:style w:type="paragraph" w:customStyle="1" w:styleId="place-context1">
    <w:name w:val="place-context1"/>
    <w:basedOn w:val="Normal"/>
    <w:qFormat/>
    <w:rsid w:val="00C16A09"/>
    <w:pPr>
      <w:spacing w:beforeAutospacing="1" w:afterAutospacing="1"/>
    </w:pPr>
    <w:rPr>
      <w:sz w:val="21"/>
      <w:szCs w:val="21"/>
    </w:rPr>
  </w:style>
  <w:style w:type="paragraph" w:customStyle="1" w:styleId="sub-place1">
    <w:name w:val="sub-place1"/>
    <w:basedOn w:val="Normal"/>
    <w:qFormat/>
    <w:rsid w:val="00C16A09"/>
    <w:pPr>
      <w:spacing w:beforeAutospacing="1" w:afterAutospacing="1"/>
    </w:pPr>
  </w:style>
  <w:style w:type="paragraph" w:customStyle="1" w:styleId="prominent-place1">
    <w:name w:val="prominent-place1"/>
    <w:basedOn w:val="Normal"/>
    <w:qFormat/>
    <w:rsid w:val="00C16A09"/>
    <w:pPr>
      <w:spacing w:beforeAutospacing="1" w:afterAutospacing="1" w:line="264" w:lineRule="atLeast"/>
    </w:pPr>
    <w:rPr>
      <w:sz w:val="27"/>
      <w:szCs w:val="27"/>
    </w:rPr>
  </w:style>
  <w:style w:type="paragraph" w:customStyle="1" w:styleId="main-date1">
    <w:name w:val="main-date1"/>
    <w:basedOn w:val="Normal"/>
    <w:qFormat/>
    <w:rsid w:val="00C16A09"/>
    <w:pPr>
      <w:spacing w:beforeAutospacing="1" w:afterAutospacing="1"/>
    </w:pPr>
    <w:rPr>
      <w:b/>
      <w:bCs/>
      <w:color w:val="8CB4E0"/>
    </w:rPr>
  </w:style>
  <w:style w:type="paragraph" w:customStyle="1" w:styleId="first1">
    <w:name w:val="first1"/>
    <w:basedOn w:val="Normal"/>
    <w:qFormat/>
    <w:rsid w:val="00C16A09"/>
    <w:pPr>
      <w:ind w:left="244"/>
    </w:pPr>
  </w:style>
  <w:style w:type="paragraph" w:customStyle="1" w:styleId="label1">
    <w:name w:val="label1"/>
    <w:basedOn w:val="Normal"/>
    <w:qFormat/>
    <w:rsid w:val="00C16A09"/>
    <w:pPr>
      <w:spacing w:beforeAutospacing="1" w:afterAutospacing="1"/>
    </w:pPr>
    <w:rPr>
      <w:color w:val="333333"/>
    </w:rPr>
  </w:style>
  <w:style w:type="paragraph" w:customStyle="1" w:styleId="title10">
    <w:name w:val="title1"/>
    <w:basedOn w:val="Normal"/>
    <w:qFormat/>
    <w:rsid w:val="00C16A09"/>
    <w:pPr>
      <w:spacing w:beforeAutospacing="1" w:afterAutospacing="1"/>
    </w:pPr>
  </w:style>
  <w:style w:type="paragraph" w:customStyle="1" w:styleId="number1">
    <w:name w:val="number1"/>
    <w:basedOn w:val="Normal"/>
    <w:qFormat/>
    <w:rsid w:val="00C16A09"/>
    <w:pPr>
      <w:shd w:val="clear" w:color="auto" w:fill="FFFFFF"/>
    </w:pPr>
    <w:rPr>
      <w:vanish/>
    </w:rPr>
  </w:style>
  <w:style w:type="paragraph" w:customStyle="1" w:styleId="hljs-header1">
    <w:name w:val="hljs-header1"/>
    <w:basedOn w:val="Normal"/>
    <w:qFormat/>
    <w:rsid w:val="00C16A09"/>
    <w:pPr>
      <w:spacing w:beforeAutospacing="1" w:afterAutospacing="1"/>
    </w:pPr>
    <w:rPr>
      <w:color w:val="93A1A1"/>
    </w:rPr>
  </w:style>
  <w:style w:type="paragraph" w:customStyle="1" w:styleId="hljs-string1">
    <w:name w:val="hljs-string1"/>
    <w:basedOn w:val="Normal"/>
    <w:qFormat/>
    <w:rsid w:val="00C16A09"/>
    <w:pPr>
      <w:spacing w:beforeAutospacing="1" w:afterAutospacing="1"/>
    </w:pPr>
    <w:rPr>
      <w:color w:val="93A1A1"/>
    </w:rPr>
  </w:style>
  <w:style w:type="paragraph" w:customStyle="1" w:styleId="hljs-tag1">
    <w:name w:val="hljs-tag1"/>
    <w:basedOn w:val="Normal"/>
    <w:qFormat/>
    <w:rsid w:val="00C16A09"/>
    <w:pPr>
      <w:spacing w:beforeAutospacing="1" w:afterAutospacing="1"/>
    </w:pPr>
    <w:rPr>
      <w:color w:val="859900"/>
    </w:rPr>
  </w:style>
  <w:style w:type="paragraph" w:customStyle="1" w:styleId="hljs-title1">
    <w:name w:val="hljs-title1"/>
    <w:basedOn w:val="Normal"/>
    <w:qFormat/>
    <w:rsid w:val="00C16A09"/>
    <w:pPr>
      <w:spacing w:beforeAutospacing="1" w:afterAutospacing="1"/>
    </w:pPr>
    <w:rPr>
      <w:color w:val="859900"/>
    </w:rPr>
  </w:style>
  <w:style w:type="paragraph" w:customStyle="1" w:styleId="hljs-value1">
    <w:name w:val="hljs-value1"/>
    <w:basedOn w:val="Normal"/>
    <w:qFormat/>
    <w:rsid w:val="00C16A09"/>
    <w:pPr>
      <w:spacing w:beforeAutospacing="1" w:afterAutospacing="1"/>
    </w:pPr>
    <w:rPr>
      <w:color w:val="2AA198"/>
    </w:rPr>
  </w:style>
  <w:style w:type="paragraph" w:customStyle="1" w:styleId="hljs-value2">
    <w:name w:val="hljs-value2"/>
    <w:basedOn w:val="Normal"/>
    <w:qFormat/>
    <w:rsid w:val="00C16A09"/>
    <w:pPr>
      <w:spacing w:beforeAutospacing="1" w:afterAutospacing="1"/>
    </w:pPr>
    <w:rPr>
      <w:color w:val="2AA198"/>
    </w:rPr>
  </w:style>
  <w:style w:type="paragraph" w:customStyle="1" w:styleId="hljs-formula1">
    <w:name w:val="hljs-formula1"/>
    <w:basedOn w:val="Normal"/>
    <w:qFormat/>
    <w:rsid w:val="00C16A09"/>
    <w:pPr>
      <w:shd w:val="clear" w:color="auto" w:fill="EEE8D5"/>
      <w:spacing w:beforeAutospacing="1" w:afterAutospacing="1"/>
    </w:pPr>
    <w:rPr>
      <w:color w:val="2AA198"/>
    </w:rPr>
  </w:style>
  <w:style w:type="paragraph" w:customStyle="1" w:styleId="hljs-function1">
    <w:name w:val="hljs-function1"/>
    <w:basedOn w:val="Normal"/>
    <w:qFormat/>
    <w:rsid w:val="00C16A09"/>
    <w:pPr>
      <w:spacing w:beforeAutospacing="1" w:afterAutospacing="1"/>
    </w:pPr>
    <w:rPr>
      <w:color w:val="268BD2"/>
    </w:rPr>
  </w:style>
  <w:style w:type="paragraph" w:customStyle="1" w:styleId="hljs-literal1">
    <w:name w:val="hljs-literal1"/>
    <w:basedOn w:val="Normal"/>
    <w:qFormat/>
    <w:rsid w:val="00C16A09"/>
    <w:pPr>
      <w:spacing w:beforeAutospacing="1" w:afterAutospacing="1"/>
    </w:pPr>
    <w:rPr>
      <w:color w:val="268BD2"/>
    </w:rPr>
  </w:style>
  <w:style w:type="paragraph" w:customStyle="1" w:styleId="hljs-title2">
    <w:name w:val="hljs-title2"/>
    <w:basedOn w:val="Normal"/>
    <w:qFormat/>
    <w:rsid w:val="00C16A09"/>
    <w:pPr>
      <w:spacing w:beforeAutospacing="1" w:afterAutospacing="1"/>
    </w:pPr>
    <w:rPr>
      <w:color w:val="B58900"/>
    </w:rPr>
  </w:style>
  <w:style w:type="paragraph" w:customStyle="1" w:styleId="hljs-body1">
    <w:name w:val="hljs-body1"/>
    <w:basedOn w:val="Normal"/>
    <w:qFormat/>
    <w:rsid w:val="00C16A09"/>
    <w:pPr>
      <w:spacing w:beforeAutospacing="1" w:afterAutospacing="1"/>
    </w:pPr>
    <w:rPr>
      <w:color w:val="B58900"/>
    </w:rPr>
  </w:style>
  <w:style w:type="paragraph" w:customStyle="1" w:styleId="hljs-number1">
    <w:name w:val="hljs-number1"/>
    <w:basedOn w:val="Normal"/>
    <w:qFormat/>
    <w:rsid w:val="00C16A09"/>
    <w:pPr>
      <w:spacing w:beforeAutospacing="1" w:afterAutospacing="1"/>
    </w:pPr>
    <w:rPr>
      <w:color w:val="B58900"/>
    </w:rPr>
  </w:style>
  <w:style w:type="paragraph" w:customStyle="1" w:styleId="hljs-pseudo1">
    <w:name w:val="hljs-pseudo1"/>
    <w:basedOn w:val="Normal"/>
    <w:qFormat/>
    <w:rsid w:val="00C16A09"/>
    <w:pPr>
      <w:spacing w:beforeAutospacing="1" w:afterAutospacing="1"/>
    </w:pPr>
    <w:rPr>
      <w:color w:val="CB4B16"/>
    </w:rPr>
  </w:style>
  <w:style w:type="paragraph" w:customStyle="1" w:styleId="hljs-change1">
    <w:name w:val="hljs-change1"/>
    <w:basedOn w:val="Normal"/>
    <w:qFormat/>
    <w:rsid w:val="00C16A09"/>
    <w:pPr>
      <w:spacing w:beforeAutospacing="1" w:afterAutospacing="1"/>
    </w:pPr>
    <w:rPr>
      <w:color w:val="CB4B16"/>
    </w:rPr>
  </w:style>
  <w:style w:type="paragraph" w:customStyle="1" w:styleId="hljs-keyword1">
    <w:name w:val="hljs-keyword1"/>
    <w:basedOn w:val="Normal"/>
    <w:qFormat/>
    <w:rsid w:val="00C16A09"/>
    <w:pPr>
      <w:spacing w:beforeAutospacing="1" w:afterAutospacing="1"/>
    </w:pPr>
    <w:rPr>
      <w:color w:val="CB4B16"/>
    </w:rPr>
  </w:style>
  <w:style w:type="paragraph" w:customStyle="1" w:styleId="hljs-string2">
    <w:name w:val="hljs-string2"/>
    <w:basedOn w:val="Normal"/>
    <w:qFormat/>
    <w:rsid w:val="00C16A09"/>
    <w:pPr>
      <w:spacing w:beforeAutospacing="1" w:afterAutospacing="1"/>
    </w:pPr>
    <w:rPr>
      <w:color w:val="CB4B16"/>
    </w:rPr>
  </w:style>
  <w:style w:type="paragraph" w:customStyle="1" w:styleId="mathjaxmenuarrow1">
    <w:name w:val="mathjax_menuarrow1"/>
    <w:basedOn w:val="Normal"/>
    <w:qFormat/>
    <w:rsid w:val="00C16A09"/>
    <w:pPr>
      <w:spacing w:beforeAutospacing="1" w:afterAutospacing="1"/>
    </w:pPr>
    <w:rPr>
      <w:color w:val="FFFFFF"/>
    </w:rPr>
  </w:style>
  <w:style w:type="paragraph" w:customStyle="1" w:styleId="toc">
    <w:name w:val="toc"/>
    <w:basedOn w:val="Normal"/>
    <w:qFormat/>
    <w:rsid w:val="00C16A09"/>
    <w:pPr>
      <w:spacing w:beforeAutospacing="1" w:afterAutospacing="1"/>
    </w:pPr>
  </w:style>
  <w:style w:type="paragraph" w:customStyle="1" w:styleId="1stPara">
    <w:name w:val="1st Para"/>
    <w:next w:val="Normal"/>
    <w:autoRedefine/>
    <w:qFormat/>
    <w:rsid w:val="006959ED"/>
    <w:pPr>
      <w:spacing w:after="40" w:line="360" w:lineRule="auto"/>
    </w:pPr>
    <w:rPr>
      <w:color w:val="00000A"/>
      <w:sz w:val="24"/>
    </w:rPr>
  </w:style>
  <w:style w:type="paragraph" w:customStyle="1" w:styleId="Anchor">
    <w:name w:val="Anchor"/>
    <w:autoRedefine/>
    <w:qFormat/>
    <w:rsid w:val="006959ED"/>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6959ED"/>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6959ED"/>
    <w:pPr>
      <w:spacing w:before="120" w:after="120" w:line="360" w:lineRule="auto"/>
      <w:ind w:left="1440" w:right="1440"/>
    </w:pPr>
    <w:rPr>
      <w:color w:val="FF0000"/>
      <w:sz w:val="24"/>
    </w:rPr>
  </w:style>
  <w:style w:type="paragraph" w:customStyle="1" w:styleId="Body">
    <w:name w:val="Body"/>
    <w:autoRedefine/>
    <w:qFormat/>
    <w:rsid w:val="006959ED"/>
    <w:pPr>
      <w:spacing w:line="360" w:lineRule="auto"/>
      <w:ind w:firstLine="360"/>
    </w:pPr>
    <w:rPr>
      <w:color w:val="00000A"/>
      <w:sz w:val="24"/>
    </w:rPr>
  </w:style>
  <w:style w:type="paragraph" w:customStyle="1" w:styleId="Basic">
    <w:name w:val="Basic"/>
    <w:basedOn w:val="Body"/>
    <w:qFormat/>
    <w:rsid w:val="006959ED"/>
  </w:style>
  <w:style w:type="paragraph" w:customStyle="1" w:styleId="BlockQuote">
    <w:name w:val="Block Quote"/>
    <w:next w:val="Normal"/>
    <w:autoRedefine/>
    <w:qFormat/>
    <w:rsid w:val="006959ED"/>
    <w:pPr>
      <w:spacing w:before="120" w:after="120"/>
      <w:ind w:left="1440" w:right="1440"/>
    </w:pPr>
    <w:rPr>
      <w:color w:val="00000A"/>
    </w:rPr>
  </w:style>
  <w:style w:type="paragraph" w:styleId="BlockText">
    <w:name w:val="Block Text"/>
    <w:basedOn w:val="Normal"/>
    <w:semiHidden/>
    <w:qFormat/>
    <w:rsid w:val="006959ED"/>
    <w:pPr>
      <w:spacing w:after="120"/>
      <w:ind w:left="1440" w:right="1440"/>
    </w:pPr>
  </w:style>
  <w:style w:type="paragraph" w:styleId="BodyText2">
    <w:name w:val="Body Text 2"/>
    <w:basedOn w:val="Normal"/>
    <w:link w:val="BodyText2Char"/>
    <w:semiHidden/>
    <w:qFormat/>
    <w:rsid w:val="006959ED"/>
    <w:pPr>
      <w:spacing w:after="120" w:line="480" w:lineRule="auto"/>
    </w:pPr>
  </w:style>
  <w:style w:type="paragraph" w:styleId="BodyText3">
    <w:name w:val="Body Text 3"/>
    <w:basedOn w:val="Normal"/>
    <w:link w:val="BodyText3Char"/>
    <w:semiHidden/>
    <w:qFormat/>
    <w:rsid w:val="006959ED"/>
    <w:pPr>
      <w:spacing w:after="120"/>
    </w:pPr>
    <w:rPr>
      <w:sz w:val="16"/>
      <w:szCs w:val="16"/>
    </w:rPr>
  </w:style>
  <w:style w:type="paragraph" w:styleId="BodyTextIndent">
    <w:name w:val="Body Text Indent"/>
    <w:basedOn w:val="Normal"/>
    <w:link w:val="BodyTextIndentChar"/>
    <w:semiHidden/>
    <w:rsid w:val="006959ED"/>
    <w:pPr>
      <w:spacing w:after="120"/>
      <w:ind w:left="360"/>
    </w:pPr>
  </w:style>
  <w:style w:type="paragraph" w:styleId="BodyTextFirstIndent2">
    <w:name w:val="Body Text First Indent 2"/>
    <w:basedOn w:val="BodyTextIndent"/>
    <w:link w:val="BodyTextFirstIndent2Char"/>
    <w:semiHidden/>
    <w:qFormat/>
    <w:rsid w:val="006959ED"/>
    <w:pPr>
      <w:ind w:firstLine="210"/>
    </w:pPr>
  </w:style>
  <w:style w:type="paragraph" w:styleId="BodyTextIndent2">
    <w:name w:val="Body Text Indent 2"/>
    <w:basedOn w:val="Normal"/>
    <w:link w:val="BodyTextIndent2Char"/>
    <w:semiHidden/>
    <w:qFormat/>
    <w:rsid w:val="006959ED"/>
    <w:pPr>
      <w:spacing w:after="120" w:line="480" w:lineRule="auto"/>
      <w:ind w:left="360"/>
    </w:pPr>
  </w:style>
  <w:style w:type="paragraph" w:styleId="BodyTextIndent3">
    <w:name w:val="Body Text Indent 3"/>
    <w:basedOn w:val="Normal"/>
    <w:link w:val="BodyTextIndent3Char"/>
    <w:semiHidden/>
    <w:qFormat/>
    <w:rsid w:val="006959ED"/>
    <w:pPr>
      <w:spacing w:after="120"/>
      <w:ind w:left="360"/>
    </w:pPr>
    <w:rPr>
      <w:sz w:val="16"/>
      <w:szCs w:val="16"/>
    </w:rPr>
  </w:style>
  <w:style w:type="paragraph" w:customStyle="1" w:styleId="BodyBox">
    <w:name w:val="BodyBox"/>
    <w:basedOn w:val="Body"/>
    <w:qFormat/>
    <w:rsid w:val="006959ED"/>
    <w:rPr>
      <w:color w:val="808080"/>
    </w:rPr>
  </w:style>
  <w:style w:type="paragraph" w:customStyle="1" w:styleId="BodyFirst">
    <w:name w:val="BodyFirst"/>
    <w:next w:val="Body"/>
    <w:autoRedefine/>
    <w:qFormat/>
    <w:rsid w:val="006959ED"/>
    <w:pPr>
      <w:spacing w:line="360" w:lineRule="auto"/>
    </w:pPr>
    <w:rPr>
      <w:color w:val="00000A"/>
      <w:sz w:val="24"/>
    </w:rPr>
  </w:style>
  <w:style w:type="paragraph" w:customStyle="1" w:styleId="BodyFirstBox">
    <w:name w:val="BodyFirstBox"/>
    <w:basedOn w:val="BodyFirst"/>
    <w:autoRedefine/>
    <w:qFormat/>
    <w:rsid w:val="006959ED"/>
    <w:rPr>
      <w:color w:val="808080"/>
    </w:rPr>
  </w:style>
  <w:style w:type="paragraph" w:customStyle="1" w:styleId="BulletA">
    <w:name w:val="BulletA"/>
    <w:next w:val="Normal"/>
    <w:autoRedefine/>
    <w:qFormat/>
    <w:rsid w:val="006959ED"/>
    <w:pPr>
      <w:spacing w:before="120" w:line="360" w:lineRule="auto"/>
      <w:ind w:left="720"/>
    </w:pPr>
    <w:rPr>
      <w:color w:val="008080"/>
      <w:sz w:val="24"/>
    </w:rPr>
  </w:style>
  <w:style w:type="paragraph" w:customStyle="1" w:styleId="BulletABox">
    <w:name w:val="BulletA Box"/>
    <w:basedOn w:val="BulletA"/>
    <w:autoRedefine/>
    <w:qFormat/>
    <w:rsid w:val="006959ED"/>
    <w:rPr>
      <w:color w:val="33CCCC"/>
    </w:rPr>
  </w:style>
  <w:style w:type="paragraph" w:customStyle="1" w:styleId="BulletB">
    <w:name w:val="BulletB"/>
    <w:next w:val="Normal"/>
    <w:autoRedefine/>
    <w:qFormat/>
    <w:rsid w:val="006959ED"/>
    <w:pPr>
      <w:spacing w:line="360" w:lineRule="auto"/>
      <w:ind w:left="720"/>
    </w:pPr>
    <w:rPr>
      <w:color w:val="008080"/>
      <w:sz w:val="24"/>
    </w:rPr>
  </w:style>
  <w:style w:type="paragraph" w:customStyle="1" w:styleId="BulletBBox">
    <w:name w:val="BulletB Box"/>
    <w:basedOn w:val="BulletB"/>
    <w:autoRedefine/>
    <w:qFormat/>
    <w:rsid w:val="006959ED"/>
    <w:rPr>
      <w:color w:val="33CCCC"/>
    </w:rPr>
  </w:style>
  <w:style w:type="paragraph" w:customStyle="1" w:styleId="BulletC">
    <w:name w:val="BulletC"/>
    <w:next w:val="Normal"/>
    <w:autoRedefine/>
    <w:qFormat/>
    <w:rsid w:val="006959ED"/>
    <w:pPr>
      <w:spacing w:after="120" w:line="360" w:lineRule="auto"/>
      <w:ind w:left="720"/>
    </w:pPr>
    <w:rPr>
      <w:color w:val="008080"/>
      <w:sz w:val="24"/>
    </w:rPr>
  </w:style>
  <w:style w:type="paragraph" w:customStyle="1" w:styleId="BulletCBox">
    <w:name w:val="BulletC Box"/>
    <w:basedOn w:val="BulletC"/>
    <w:autoRedefine/>
    <w:qFormat/>
    <w:rsid w:val="006959ED"/>
    <w:rPr>
      <w:color w:val="33CCCC"/>
    </w:rPr>
  </w:style>
  <w:style w:type="paragraph" w:customStyle="1" w:styleId="CaptionBox">
    <w:name w:val="CaptionBox"/>
    <w:basedOn w:val="Caption"/>
    <w:autoRedefine/>
    <w:qFormat/>
    <w:rsid w:val="006959ED"/>
    <w:rPr>
      <w:color w:val="808080"/>
    </w:rPr>
  </w:style>
  <w:style w:type="paragraph" w:customStyle="1" w:styleId="ChapterStart">
    <w:name w:val="ChapterStart"/>
    <w:next w:val="Normal"/>
    <w:autoRedefine/>
    <w:qFormat/>
    <w:rsid w:val="006959ED"/>
    <w:pPr>
      <w:jc w:val="center"/>
    </w:pPr>
    <w:rPr>
      <w:b/>
      <w:color w:val="00000A"/>
      <w:sz w:val="24"/>
    </w:rPr>
  </w:style>
  <w:style w:type="paragraph" w:customStyle="1" w:styleId="ChapterTitle">
    <w:name w:val="ChapterTitle"/>
    <w:autoRedefine/>
    <w:qFormat/>
    <w:rsid w:val="006959ED"/>
    <w:pPr>
      <w:spacing w:line="360" w:lineRule="auto"/>
    </w:pPr>
    <w:rPr>
      <w:rFonts w:eastAsia="Microsoft YaHei"/>
      <w:b/>
      <w:color w:val="00000A"/>
      <w:sz w:val="24"/>
    </w:rPr>
  </w:style>
  <w:style w:type="paragraph" w:styleId="Closing">
    <w:name w:val="Closing"/>
    <w:basedOn w:val="Normal"/>
    <w:link w:val="ClosingChar"/>
    <w:semiHidden/>
    <w:qFormat/>
    <w:rsid w:val="006959ED"/>
    <w:pPr>
      <w:ind w:left="4320"/>
    </w:pPr>
  </w:style>
  <w:style w:type="paragraph" w:customStyle="1" w:styleId="CodeA">
    <w:name w:val="CodeA"/>
    <w:next w:val="Normal"/>
    <w:autoRedefine/>
    <w:qFormat/>
    <w:rsid w:val="006959ED"/>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6959ED"/>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6959ED"/>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6959ED"/>
    <w:rPr>
      <w:color w:val="999999"/>
    </w:rPr>
  </w:style>
  <w:style w:type="paragraph" w:customStyle="1" w:styleId="CodeB">
    <w:name w:val="CodeB"/>
    <w:autoRedefine/>
    <w:qFormat/>
    <w:rsid w:val="006959ED"/>
    <w:pPr>
      <w:spacing w:line="360" w:lineRule="auto"/>
    </w:pPr>
    <w:rPr>
      <w:rFonts w:ascii="Courier" w:hAnsi="Courier"/>
      <w:color w:val="00000A"/>
    </w:rPr>
  </w:style>
  <w:style w:type="paragraph" w:customStyle="1" w:styleId="CodeBIndent">
    <w:name w:val="CodeB Indent"/>
    <w:next w:val="Normal"/>
    <w:autoRedefine/>
    <w:qFormat/>
    <w:rsid w:val="006959ED"/>
    <w:pPr>
      <w:spacing w:line="360" w:lineRule="auto"/>
      <w:ind w:left="360"/>
    </w:pPr>
    <w:rPr>
      <w:rFonts w:ascii="Courier" w:hAnsi="Courier"/>
      <w:color w:val="00000A"/>
    </w:rPr>
  </w:style>
  <w:style w:type="paragraph" w:customStyle="1" w:styleId="CodeBWide">
    <w:name w:val="CodeB Wide"/>
    <w:autoRedefine/>
    <w:qFormat/>
    <w:rsid w:val="006959ED"/>
    <w:pPr>
      <w:spacing w:line="360" w:lineRule="auto"/>
    </w:pPr>
    <w:rPr>
      <w:rFonts w:ascii="Courier" w:hAnsi="Courier"/>
      <w:color w:val="00000A"/>
      <w:sz w:val="16"/>
    </w:rPr>
  </w:style>
  <w:style w:type="paragraph" w:customStyle="1" w:styleId="CodeBWingding">
    <w:name w:val="CodeB Wingding"/>
    <w:basedOn w:val="CodeB"/>
    <w:next w:val="CodeB"/>
    <w:autoRedefine/>
    <w:qFormat/>
    <w:rsid w:val="006959ED"/>
    <w:rPr>
      <w:color w:val="999999"/>
    </w:rPr>
  </w:style>
  <w:style w:type="paragraph" w:customStyle="1" w:styleId="CodeC">
    <w:name w:val="CodeC"/>
    <w:next w:val="Body"/>
    <w:autoRedefine/>
    <w:qFormat/>
    <w:rsid w:val="006959ED"/>
    <w:pPr>
      <w:pBdr>
        <w:bottom w:val="single" w:sz="4" w:space="2" w:color="00000A"/>
      </w:pBdr>
      <w:spacing w:after="120" w:line="360" w:lineRule="auto"/>
    </w:pPr>
    <w:rPr>
      <w:rFonts w:ascii="Courier" w:eastAsia="Microsoft YaHei" w:hAnsi="Courier"/>
      <w:color w:val="00000A"/>
    </w:rPr>
  </w:style>
  <w:style w:type="paragraph" w:customStyle="1" w:styleId="CodeCIndent">
    <w:name w:val="CodeC Indent"/>
    <w:next w:val="Normal"/>
    <w:autoRedefine/>
    <w:qFormat/>
    <w:rsid w:val="006959ED"/>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6959ED"/>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6959ED"/>
    <w:rPr>
      <w:color w:val="999999"/>
    </w:rPr>
  </w:style>
  <w:style w:type="paragraph" w:customStyle="1" w:styleId="CodeSingle">
    <w:name w:val="CodeSingle"/>
    <w:next w:val="Body"/>
    <w:autoRedefine/>
    <w:qFormat/>
    <w:rsid w:val="006959ED"/>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6959ED"/>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6959ED"/>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6959ED"/>
    <w:rPr>
      <w:color w:val="999999"/>
    </w:rPr>
  </w:style>
  <w:style w:type="paragraph" w:styleId="Date">
    <w:name w:val="Date"/>
    <w:basedOn w:val="Normal"/>
    <w:next w:val="Normal"/>
    <w:link w:val="DateChar"/>
    <w:semiHidden/>
    <w:qFormat/>
    <w:rsid w:val="006959ED"/>
  </w:style>
  <w:style w:type="paragraph" w:styleId="E-mailSignature">
    <w:name w:val="E-mail Signature"/>
    <w:basedOn w:val="Normal"/>
    <w:semiHidden/>
    <w:qFormat/>
    <w:rsid w:val="006959ED"/>
  </w:style>
  <w:style w:type="paragraph" w:styleId="EnvelopeAddress">
    <w:name w:val="envelope address"/>
    <w:basedOn w:val="Normal"/>
    <w:semiHidden/>
    <w:qFormat/>
    <w:rsid w:val="006959ED"/>
    <w:pPr>
      <w:ind w:left="2880"/>
    </w:pPr>
    <w:rPr>
      <w:rFonts w:ascii="Arial" w:hAnsi="Arial" w:cs="Arial"/>
      <w:sz w:val="24"/>
      <w:szCs w:val="24"/>
    </w:rPr>
  </w:style>
  <w:style w:type="paragraph" w:styleId="EnvelopeReturn">
    <w:name w:val="envelope return"/>
    <w:basedOn w:val="Normal"/>
    <w:semiHidden/>
    <w:qFormat/>
    <w:rsid w:val="006959ED"/>
    <w:rPr>
      <w:rFonts w:ascii="Arial" w:hAnsi="Arial" w:cs="Arial"/>
    </w:rPr>
  </w:style>
  <w:style w:type="paragraph" w:customStyle="1" w:styleId="Epigraph">
    <w:name w:val="Epigraph"/>
    <w:basedOn w:val="BlockQuote"/>
    <w:autoRedefine/>
    <w:qFormat/>
    <w:rsid w:val="006959ED"/>
    <w:pPr>
      <w:ind w:left="1080" w:right="1080"/>
    </w:pPr>
    <w:rPr>
      <w:i/>
    </w:rPr>
  </w:style>
  <w:style w:type="paragraph" w:styleId="Footer">
    <w:name w:val="footer"/>
    <w:basedOn w:val="Normal"/>
    <w:link w:val="FooterChar"/>
    <w:semiHidden/>
    <w:rsid w:val="006959ED"/>
    <w:pPr>
      <w:tabs>
        <w:tab w:val="center" w:pos="4320"/>
        <w:tab w:val="right" w:pos="8640"/>
      </w:tabs>
    </w:pPr>
  </w:style>
  <w:style w:type="paragraph" w:customStyle="1" w:styleId="FootnoteText1">
    <w:name w:val="Footnote Text1"/>
    <w:basedOn w:val="Normal"/>
    <w:autoRedefine/>
    <w:qFormat/>
    <w:rsid w:val="006959ED"/>
    <w:pPr>
      <w:spacing w:line="360" w:lineRule="auto"/>
    </w:pPr>
    <w:rPr>
      <w:sz w:val="16"/>
    </w:rPr>
  </w:style>
  <w:style w:type="paragraph" w:customStyle="1" w:styleId="FootnoteBox">
    <w:name w:val="FootnoteBox"/>
    <w:basedOn w:val="BodyFirstBox"/>
    <w:autoRedefine/>
    <w:qFormat/>
    <w:rsid w:val="006959ED"/>
    <w:rPr>
      <w:sz w:val="20"/>
    </w:rPr>
  </w:style>
  <w:style w:type="paragraph" w:customStyle="1" w:styleId="GroupTitlesIX">
    <w:name w:val="GroupTitlesIX"/>
    <w:autoRedefine/>
    <w:qFormat/>
    <w:rsid w:val="006959ED"/>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6959ED"/>
    <w:pPr>
      <w:spacing w:before="120" w:after="120" w:line="360" w:lineRule="auto"/>
    </w:pPr>
    <w:rPr>
      <w:rFonts w:ascii="Arial" w:eastAsia="Microsoft YaHei" w:hAnsi="Arial"/>
      <w:b/>
      <w:color w:val="00000A"/>
      <w:sz w:val="24"/>
    </w:rPr>
  </w:style>
  <w:style w:type="paragraph" w:customStyle="1" w:styleId="HeadANum">
    <w:name w:val="HeadANum"/>
    <w:next w:val="BodyFirst"/>
    <w:autoRedefine/>
    <w:qFormat/>
    <w:rsid w:val="006959ED"/>
    <w:pPr>
      <w:spacing w:before="120" w:after="120" w:line="360" w:lineRule="auto"/>
    </w:pPr>
    <w:rPr>
      <w:rFonts w:ascii="Arial" w:hAnsi="Arial"/>
      <w:b/>
      <w:color w:val="800000"/>
      <w:sz w:val="24"/>
    </w:rPr>
  </w:style>
  <w:style w:type="paragraph" w:customStyle="1" w:styleId="HeadB">
    <w:name w:val="HeadB"/>
    <w:next w:val="BodyFirst"/>
    <w:autoRedefine/>
    <w:qFormat/>
    <w:rsid w:val="006959ED"/>
    <w:pPr>
      <w:spacing w:before="120" w:after="120" w:line="360" w:lineRule="auto"/>
    </w:pPr>
    <w:rPr>
      <w:rFonts w:ascii="Arial" w:eastAsia="Microsoft YaHei" w:hAnsi="Arial"/>
      <w:b/>
      <w:i/>
      <w:color w:val="00000A"/>
      <w:sz w:val="24"/>
    </w:rPr>
  </w:style>
  <w:style w:type="paragraph" w:customStyle="1" w:styleId="HeadBNum">
    <w:name w:val="HeadBNum"/>
    <w:next w:val="BodyFirst"/>
    <w:autoRedefine/>
    <w:qFormat/>
    <w:rsid w:val="006959ED"/>
    <w:pPr>
      <w:spacing w:before="120" w:after="120" w:line="360" w:lineRule="auto"/>
    </w:pPr>
    <w:rPr>
      <w:rFonts w:ascii="Arial" w:hAnsi="Arial"/>
      <w:b/>
      <w:i/>
      <w:color w:val="800000"/>
      <w:sz w:val="24"/>
    </w:rPr>
  </w:style>
  <w:style w:type="paragraph" w:customStyle="1" w:styleId="HeadC">
    <w:name w:val="HeadC"/>
    <w:next w:val="BodyFirst"/>
    <w:autoRedefine/>
    <w:qFormat/>
    <w:rsid w:val="006959ED"/>
    <w:pPr>
      <w:spacing w:before="120" w:after="120" w:line="360" w:lineRule="auto"/>
    </w:pPr>
    <w:rPr>
      <w:rFonts w:ascii="Arial" w:eastAsia="Microsoft YaHei" w:hAnsi="Arial"/>
      <w:b/>
      <w:color w:val="00000A"/>
    </w:rPr>
  </w:style>
  <w:style w:type="paragraph" w:customStyle="1" w:styleId="HeadBox">
    <w:name w:val="HeadBox"/>
    <w:basedOn w:val="HeadC"/>
    <w:autoRedefine/>
    <w:qFormat/>
    <w:rsid w:val="006959ED"/>
    <w:pPr>
      <w:spacing w:before="160" w:after="80"/>
      <w:jc w:val="center"/>
    </w:pPr>
    <w:rPr>
      <w:rFonts w:ascii="Dogma" w:hAnsi="Dogma" w:cs="Dogma"/>
      <w:color w:val="808080"/>
      <w:sz w:val="24"/>
    </w:rPr>
  </w:style>
  <w:style w:type="paragraph" w:customStyle="1" w:styleId="HeadCNum">
    <w:name w:val="HeadCNum"/>
    <w:next w:val="BodyFirst"/>
    <w:autoRedefine/>
    <w:qFormat/>
    <w:rsid w:val="006959ED"/>
    <w:pPr>
      <w:spacing w:before="120" w:after="120" w:line="360" w:lineRule="auto"/>
    </w:pPr>
    <w:rPr>
      <w:rFonts w:ascii="Arial" w:hAnsi="Arial"/>
      <w:b/>
      <w:color w:val="800000"/>
    </w:rPr>
  </w:style>
  <w:style w:type="paragraph" w:styleId="Header">
    <w:name w:val="header"/>
    <w:basedOn w:val="Normal"/>
    <w:link w:val="HeaderChar"/>
    <w:semiHidden/>
    <w:rsid w:val="006959ED"/>
    <w:pPr>
      <w:tabs>
        <w:tab w:val="center" w:pos="4320"/>
        <w:tab w:val="right" w:pos="8640"/>
      </w:tabs>
    </w:pPr>
  </w:style>
  <w:style w:type="paragraph" w:styleId="HTMLAddress">
    <w:name w:val="HTML Address"/>
    <w:basedOn w:val="Normal"/>
    <w:link w:val="HTMLAddressChar"/>
    <w:semiHidden/>
    <w:qFormat/>
    <w:rsid w:val="006959ED"/>
    <w:rPr>
      <w:i/>
      <w:iCs/>
    </w:rPr>
  </w:style>
  <w:style w:type="paragraph" w:customStyle="1" w:styleId="Level1IX">
    <w:name w:val="Level1IX"/>
    <w:autoRedefine/>
    <w:qFormat/>
    <w:rsid w:val="006959ED"/>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6959ED"/>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6959ED"/>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6959ED"/>
  </w:style>
  <w:style w:type="paragraph" w:styleId="ListBullet4">
    <w:name w:val="List Bullet 4"/>
    <w:basedOn w:val="Normal"/>
    <w:autoRedefine/>
    <w:semiHidden/>
    <w:qFormat/>
    <w:rsid w:val="006959ED"/>
  </w:style>
  <w:style w:type="paragraph" w:styleId="ListBullet5">
    <w:name w:val="List Bullet 5"/>
    <w:basedOn w:val="Normal"/>
    <w:autoRedefine/>
    <w:semiHidden/>
    <w:qFormat/>
    <w:rsid w:val="006959ED"/>
  </w:style>
  <w:style w:type="paragraph" w:styleId="ListNumber">
    <w:name w:val="List Number"/>
    <w:basedOn w:val="Normal"/>
    <w:semiHidden/>
    <w:qFormat/>
    <w:rsid w:val="006959ED"/>
  </w:style>
  <w:style w:type="paragraph" w:styleId="ListBullet">
    <w:name w:val="List Bullet"/>
    <w:basedOn w:val="Normal"/>
    <w:autoRedefine/>
    <w:semiHidden/>
    <w:qFormat/>
    <w:rsid w:val="006959ED"/>
  </w:style>
  <w:style w:type="paragraph" w:styleId="ListBullet2">
    <w:name w:val="List Bullet 2"/>
    <w:basedOn w:val="Normal"/>
    <w:autoRedefine/>
    <w:semiHidden/>
    <w:qFormat/>
    <w:rsid w:val="006959ED"/>
  </w:style>
  <w:style w:type="paragraph" w:styleId="ListContinue">
    <w:name w:val="List Continue"/>
    <w:basedOn w:val="Normal"/>
    <w:semiHidden/>
    <w:qFormat/>
    <w:rsid w:val="006959ED"/>
    <w:pPr>
      <w:spacing w:after="120"/>
      <w:ind w:left="360"/>
    </w:pPr>
  </w:style>
  <w:style w:type="paragraph" w:styleId="ListContinue2">
    <w:name w:val="List Continue 2"/>
    <w:basedOn w:val="Normal"/>
    <w:semiHidden/>
    <w:qFormat/>
    <w:rsid w:val="006959ED"/>
    <w:pPr>
      <w:spacing w:after="120"/>
      <w:ind w:left="720"/>
    </w:pPr>
  </w:style>
  <w:style w:type="paragraph" w:styleId="ListContinue3">
    <w:name w:val="List Continue 3"/>
    <w:basedOn w:val="Normal"/>
    <w:semiHidden/>
    <w:qFormat/>
    <w:rsid w:val="006959ED"/>
    <w:pPr>
      <w:spacing w:after="120"/>
      <w:ind w:left="1080"/>
    </w:pPr>
  </w:style>
  <w:style w:type="paragraph" w:styleId="ListContinue4">
    <w:name w:val="List Continue 4"/>
    <w:basedOn w:val="Normal"/>
    <w:semiHidden/>
    <w:qFormat/>
    <w:rsid w:val="006959ED"/>
    <w:pPr>
      <w:spacing w:after="120"/>
      <w:ind w:left="1440"/>
    </w:pPr>
  </w:style>
  <w:style w:type="paragraph" w:styleId="ListContinue5">
    <w:name w:val="List Continue 5"/>
    <w:basedOn w:val="Normal"/>
    <w:semiHidden/>
    <w:qFormat/>
    <w:rsid w:val="006959ED"/>
    <w:pPr>
      <w:spacing w:after="120"/>
      <w:ind w:left="1800"/>
    </w:pPr>
  </w:style>
  <w:style w:type="paragraph" w:styleId="ListNumber2">
    <w:name w:val="List Number 2"/>
    <w:basedOn w:val="Normal"/>
    <w:semiHidden/>
    <w:qFormat/>
    <w:rsid w:val="006959ED"/>
  </w:style>
  <w:style w:type="paragraph" w:styleId="ListNumber3">
    <w:name w:val="List Number 3"/>
    <w:basedOn w:val="Normal"/>
    <w:semiHidden/>
    <w:qFormat/>
    <w:rsid w:val="006959ED"/>
  </w:style>
  <w:style w:type="paragraph" w:styleId="ListNumber4">
    <w:name w:val="List Number 4"/>
    <w:basedOn w:val="Normal"/>
    <w:semiHidden/>
    <w:qFormat/>
    <w:rsid w:val="006959ED"/>
  </w:style>
  <w:style w:type="paragraph" w:styleId="ListNumber5">
    <w:name w:val="List Number 5"/>
    <w:basedOn w:val="Normal"/>
    <w:semiHidden/>
    <w:qFormat/>
    <w:rsid w:val="006959ED"/>
  </w:style>
  <w:style w:type="paragraph" w:customStyle="1" w:styleId="ListPlainA">
    <w:name w:val="List Plain A"/>
    <w:autoRedefine/>
    <w:qFormat/>
    <w:rsid w:val="006959ED"/>
    <w:pPr>
      <w:spacing w:before="120" w:line="360" w:lineRule="auto"/>
      <w:ind w:left="360"/>
      <w:contextualSpacing/>
    </w:pPr>
    <w:rPr>
      <w:color w:val="800080"/>
      <w:sz w:val="24"/>
    </w:rPr>
  </w:style>
  <w:style w:type="paragraph" w:customStyle="1" w:styleId="ListPlainABox">
    <w:name w:val="List Plain A Box"/>
    <w:basedOn w:val="ListPlainA"/>
    <w:autoRedefine/>
    <w:qFormat/>
    <w:rsid w:val="006959ED"/>
    <w:rPr>
      <w:color w:val="CC99FF"/>
    </w:rPr>
  </w:style>
  <w:style w:type="paragraph" w:customStyle="1" w:styleId="ListPlainB">
    <w:name w:val="List Plain B"/>
    <w:autoRedefine/>
    <w:qFormat/>
    <w:rsid w:val="006959ED"/>
    <w:pPr>
      <w:spacing w:line="360" w:lineRule="auto"/>
      <w:ind w:left="360"/>
    </w:pPr>
    <w:rPr>
      <w:color w:val="800080"/>
      <w:sz w:val="24"/>
    </w:rPr>
  </w:style>
  <w:style w:type="paragraph" w:customStyle="1" w:styleId="ListPlainBBox">
    <w:name w:val="List Plain B Box"/>
    <w:basedOn w:val="ListPlainB"/>
    <w:autoRedefine/>
    <w:qFormat/>
    <w:rsid w:val="006959ED"/>
    <w:rPr>
      <w:color w:val="CC99FF"/>
    </w:rPr>
  </w:style>
  <w:style w:type="paragraph" w:customStyle="1" w:styleId="ListPlainC">
    <w:name w:val="List Plain C"/>
    <w:next w:val="Body"/>
    <w:autoRedefine/>
    <w:qFormat/>
    <w:rsid w:val="006959ED"/>
    <w:pPr>
      <w:spacing w:after="120" w:line="360" w:lineRule="auto"/>
      <w:ind w:left="360"/>
    </w:pPr>
    <w:rPr>
      <w:color w:val="800080"/>
      <w:sz w:val="24"/>
    </w:rPr>
  </w:style>
  <w:style w:type="paragraph" w:customStyle="1" w:styleId="ListPlainCBox">
    <w:name w:val="List Plain C Box"/>
    <w:basedOn w:val="ListPlainC"/>
    <w:autoRedefine/>
    <w:qFormat/>
    <w:rsid w:val="006959ED"/>
    <w:rPr>
      <w:color w:val="CC99FF"/>
    </w:rPr>
  </w:style>
  <w:style w:type="paragraph" w:customStyle="1" w:styleId="ListBody">
    <w:name w:val="ListBody"/>
    <w:next w:val="Normal"/>
    <w:autoRedefine/>
    <w:qFormat/>
    <w:rsid w:val="006959ED"/>
    <w:pPr>
      <w:spacing w:after="120" w:line="360" w:lineRule="auto"/>
      <w:ind w:left="360"/>
    </w:pPr>
    <w:rPr>
      <w:color w:val="00000A"/>
      <w:sz w:val="24"/>
    </w:rPr>
  </w:style>
  <w:style w:type="paragraph" w:customStyle="1" w:styleId="ListBodyBox">
    <w:name w:val="ListBodyBox"/>
    <w:basedOn w:val="ListBody"/>
    <w:autoRedefine/>
    <w:qFormat/>
    <w:rsid w:val="006959ED"/>
    <w:rPr>
      <w:color w:val="808080"/>
    </w:rPr>
  </w:style>
  <w:style w:type="paragraph" w:customStyle="1" w:styleId="ListHead">
    <w:name w:val="ListHead"/>
    <w:next w:val="ListBody"/>
    <w:autoRedefine/>
    <w:qFormat/>
    <w:rsid w:val="006959ED"/>
    <w:pPr>
      <w:spacing w:before="120" w:line="360" w:lineRule="auto"/>
    </w:pPr>
    <w:rPr>
      <w:b/>
      <w:color w:val="00000A"/>
      <w:sz w:val="24"/>
    </w:rPr>
  </w:style>
  <w:style w:type="paragraph" w:customStyle="1" w:styleId="ListHeadBox">
    <w:name w:val="ListHeadBox"/>
    <w:basedOn w:val="ListHead"/>
    <w:autoRedefine/>
    <w:qFormat/>
    <w:rsid w:val="006959ED"/>
    <w:rPr>
      <w:color w:val="808080"/>
    </w:rPr>
  </w:style>
  <w:style w:type="paragraph" w:customStyle="1" w:styleId="Listing">
    <w:name w:val="Listing"/>
    <w:next w:val="Body"/>
    <w:autoRedefine/>
    <w:qFormat/>
    <w:rsid w:val="006959ED"/>
    <w:pPr>
      <w:spacing w:after="120" w:line="360" w:lineRule="auto"/>
    </w:pPr>
    <w:rPr>
      <w:rFonts w:ascii="Arial" w:hAnsi="Arial"/>
      <w:bCs/>
      <w:i/>
      <w:color w:val="800000"/>
    </w:rPr>
  </w:style>
  <w:style w:type="paragraph" w:customStyle="1" w:styleId="ListSimple">
    <w:name w:val="ListSimple"/>
    <w:next w:val="Normal"/>
    <w:autoRedefine/>
    <w:qFormat/>
    <w:rsid w:val="006959ED"/>
    <w:pPr>
      <w:spacing w:line="360" w:lineRule="auto"/>
      <w:ind w:left="360" w:firstLine="360"/>
    </w:pPr>
    <w:rPr>
      <w:color w:val="00000A"/>
      <w:sz w:val="24"/>
    </w:rPr>
  </w:style>
  <w:style w:type="paragraph" w:styleId="MessageHeader">
    <w:name w:val="Message Header"/>
    <w:basedOn w:val="Normal"/>
    <w:link w:val="MessageHeaderChar"/>
    <w:semiHidden/>
    <w:qFormat/>
    <w:rsid w:val="006959E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6959ED"/>
    <w:pPr>
      <w:ind w:left="720"/>
    </w:pPr>
  </w:style>
  <w:style w:type="paragraph" w:customStyle="1" w:styleId="Note">
    <w:name w:val="Note"/>
    <w:next w:val="Body"/>
    <w:autoRedefine/>
    <w:qFormat/>
    <w:rsid w:val="006959ED"/>
    <w:pPr>
      <w:spacing w:before="120" w:after="120" w:line="360" w:lineRule="auto"/>
    </w:pPr>
    <w:rPr>
      <w:rFonts w:eastAsia="Microsoft YaHei"/>
      <w:i/>
      <w:color w:val="00000A"/>
      <w:sz w:val="24"/>
    </w:rPr>
  </w:style>
  <w:style w:type="paragraph" w:styleId="NoteHeading">
    <w:name w:val="Note Heading"/>
    <w:basedOn w:val="Normal"/>
    <w:next w:val="Normal"/>
    <w:link w:val="NoteHeadingChar"/>
    <w:semiHidden/>
    <w:qFormat/>
    <w:rsid w:val="006959ED"/>
  </w:style>
  <w:style w:type="paragraph" w:customStyle="1" w:styleId="NoteWarning">
    <w:name w:val="Note Warning"/>
    <w:next w:val="Normal"/>
    <w:autoRedefine/>
    <w:qFormat/>
    <w:rsid w:val="006959ED"/>
    <w:pPr>
      <w:spacing w:before="120" w:after="120" w:line="360" w:lineRule="auto"/>
      <w:ind w:left="720" w:hanging="720"/>
    </w:pPr>
    <w:rPr>
      <w:i/>
      <w:color w:val="800000"/>
      <w:sz w:val="24"/>
    </w:rPr>
  </w:style>
  <w:style w:type="paragraph" w:customStyle="1" w:styleId="NumListA">
    <w:name w:val="NumListA"/>
    <w:next w:val="Normal"/>
    <w:autoRedefine/>
    <w:qFormat/>
    <w:rsid w:val="006959ED"/>
    <w:pPr>
      <w:spacing w:before="120" w:line="360" w:lineRule="auto"/>
      <w:ind w:left="720"/>
    </w:pPr>
    <w:rPr>
      <w:color w:val="008000"/>
      <w:sz w:val="24"/>
    </w:rPr>
  </w:style>
  <w:style w:type="paragraph" w:customStyle="1" w:styleId="NumListABox">
    <w:name w:val="NumListA Box"/>
    <w:basedOn w:val="NumListA"/>
    <w:autoRedefine/>
    <w:qFormat/>
    <w:rsid w:val="006959ED"/>
    <w:rPr>
      <w:color w:val="666699"/>
    </w:rPr>
  </w:style>
  <w:style w:type="paragraph" w:customStyle="1" w:styleId="NumListB">
    <w:name w:val="NumListB"/>
    <w:next w:val="Normal"/>
    <w:autoRedefine/>
    <w:qFormat/>
    <w:rsid w:val="006959ED"/>
    <w:pPr>
      <w:spacing w:line="360" w:lineRule="auto"/>
      <w:ind w:left="720"/>
    </w:pPr>
    <w:rPr>
      <w:color w:val="008000"/>
      <w:sz w:val="24"/>
    </w:rPr>
  </w:style>
  <w:style w:type="paragraph" w:customStyle="1" w:styleId="NumListBBox">
    <w:name w:val="NumListB Box"/>
    <w:basedOn w:val="NumListB"/>
    <w:autoRedefine/>
    <w:qFormat/>
    <w:rsid w:val="006959ED"/>
    <w:rPr>
      <w:color w:val="666699"/>
    </w:rPr>
  </w:style>
  <w:style w:type="paragraph" w:customStyle="1" w:styleId="NumListC">
    <w:name w:val="NumListC"/>
    <w:next w:val="Normal"/>
    <w:autoRedefine/>
    <w:qFormat/>
    <w:rsid w:val="006959ED"/>
    <w:pPr>
      <w:spacing w:after="120" w:line="360" w:lineRule="auto"/>
      <w:ind w:left="720"/>
    </w:pPr>
    <w:rPr>
      <w:color w:val="008000"/>
      <w:sz w:val="24"/>
    </w:rPr>
  </w:style>
  <w:style w:type="paragraph" w:customStyle="1" w:styleId="NumListCBox">
    <w:name w:val="NumListC Box"/>
    <w:basedOn w:val="NumListC"/>
    <w:autoRedefine/>
    <w:qFormat/>
    <w:rsid w:val="006959ED"/>
    <w:rPr>
      <w:color w:val="666699"/>
    </w:rPr>
  </w:style>
  <w:style w:type="paragraph" w:styleId="PlainText">
    <w:name w:val="Plain Text"/>
    <w:basedOn w:val="Normal"/>
    <w:link w:val="PlainTextChar"/>
    <w:semiHidden/>
    <w:qFormat/>
    <w:rsid w:val="006959ED"/>
    <w:rPr>
      <w:rFonts w:ascii="Courier New" w:hAnsi="Courier New" w:cs="Courier New"/>
    </w:rPr>
  </w:style>
  <w:style w:type="paragraph" w:customStyle="1" w:styleId="ProductionDirective">
    <w:name w:val="Production Directive"/>
    <w:next w:val="Normal"/>
    <w:autoRedefine/>
    <w:qFormat/>
    <w:rsid w:val="006959ED"/>
    <w:pPr>
      <w:spacing w:before="120" w:after="120" w:line="360" w:lineRule="auto"/>
    </w:pPr>
    <w:rPr>
      <w:smallCaps/>
      <w:color w:val="FF0000"/>
    </w:rPr>
  </w:style>
  <w:style w:type="paragraph" w:styleId="Salutation">
    <w:name w:val="Salutation"/>
    <w:basedOn w:val="Normal"/>
    <w:next w:val="Normal"/>
    <w:link w:val="SalutationChar"/>
    <w:semiHidden/>
    <w:rsid w:val="006959ED"/>
  </w:style>
  <w:style w:type="paragraph" w:styleId="Signature">
    <w:name w:val="Signature"/>
    <w:basedOn w:val="Normal"/>
    <w:link w:val="SignatureChar"/>
    <w:semiHidden/>
    <w:rsid w:val="006959ED"/>
    <w:pPr>
      <w:ind w:left="4320"/>
    </w:pPr>
  </w:style>
  <w:style w:type="paragraph" w:customStyle="1" w:styleId="SubBullet">
    <w:name w:val="SubBullet"/>
    <w:next w:val="Normal"/>
    <w:autoRedefine/>
    <w:qFormat/>
    <w:rsid w:val="006959ED"/>
    <w:pPr>
      <w:spacing w:line="360" w:lineRule="auto"/>
      <w:ind w:left="1080"/>
    </w:pPr>
    <w:rPr>
      <w:color w:val="003366"/>
      <w:sz w:val="24"/>
    </w:rPr>
  </w:style>
  <w:style w:type="paragraph" w:customStyle="1" w:styleId="SubNumberA">
    <w:name w:val="SubNumberA"/>
    <w:next w:val="Normal"/>
    <w:autoRedefine/>
    <w:qFormat/>
    <w:rsid w:val="006959ED"/>
    <w:pPr>
      <w:spacing w:line="360" w:lineRule="auto"/>
      <w:ind w:left="1080"/>
    </w:pPr>
    <w:rPr>
      <w:color w:val="003300"/>
      <w:sz w:val="24"/>
    </w:rPr>
  </w:style>
  <w:style w:type="paragraph" w:customStyle="1" w:styleId="SubNumberB">
    <w:name w:val="SubNumberB"/>
    <w:next w:val="Normal"/>
    <w:autoRedefine/>
    <w:qFormat/>
    <w:rsid w:val="006959ED"/>
    <w:pPr>
      <w:spacing w:line="360" w:lineRule="auto"/>
      <w:ind w:left="1080"/>
    </w:pPr>
    <w:rPr>
      <w:color w:val="003300"/>
      <w:sz w:val="24"/>
    </w:rPr>
  </w:style>
  <w:style w:type="paragraph" w:styleId="Subtitle">
    <w:name w:val="Subtitle"/>
    <w:basedOn w:val="Normal"/>
    <w:link w:val="SubtitleChar"/>
    <w:qFormat/>
    <w:rsid w:val="006959ED"/>
    <w:pPr>
      <w:spacing w:after="60"/>
      <w:jc w:val="center"/>
      <w:outlineLvl w:val="1"/>
    </w:pPr>
    <w:rPr>
      <w:rFonts w:ascii="Arial" w:hAnsi="Arial" w:cs="Arial"/>
      <w:sz w:val="24"/>
      <w:szCs w:val="24"/>
    </w:rPr>
  </w:style>
  <w:style w:type="paragraph" w:customStyle="1" w:styleId="TableBody">
    <w:name w:val="Table Body"/>
    <w:autoRedefine/>
    <w:qFormat/>
    <w:rsid w:val="006959ED"/>
    <w:pPr>
      <w:spacing w:line="360" w:lineRule="auto"/>
    </w:pPr>
    <w:rPr>
      <w:rFonts w:ascii="Futura-Book" w:hAnsi="Futura-Book"/>
      <w:color w:val="00000A"/>
    </w:rPr>
  </w:style>
  <w:style w:type="paragraph" w:customStyle="1" w:styleId="TableHeader">
    <w:name w:val="Table Header"/>
    <w:next w:val="Normal"/>
    <w:autoRedefine/>
    <w:qFormat/>
    <w:rsid w:val="006959ED"/>
    <w:pPr>
      <w:spacing w:before="60" w:after="60" w:line="360" w:lineRule="auto"/>
    </w:pPr>
    <w:rPr>
      <w:rFonts w:ascii="Futura-Book" w:hAnsi="Futura-Book"/>
      <w:b/>
      <w:color w:val="00000A"/>
    </w:rPr>
  </w:style>
  <w:style w:type="paragraph" w:customStyle="1" w:styleId="TableTitle">
    <w:name w:val="Table Title"/>
    <w:next w:val="Normal"/>
    <w:autoRedefine/>
    <w:qFormat/>
    <w:rsid w:val="006959ED"/>
    <w:pPr>
      <w:spacing w:before="120" w:after="120" w:line="360" w:lineRule="auto"/>
    </w:pPr>
    <w:rPr>
      <w:rFonts w:ascii="Arial" w:hAnsi="Arial"/>
      <w:color w:val="00000A"/>
    </w:rPr>
  </w:style>
  <w:style w:type="paragraph" w:styleId="Title">
    <w:name w:val="Title"/>
    <w:basedOn w:val="Normal"/>
    <w:link w:val="TitleChar"/>
    <w:qFormat/>
    <w:rsid w:val="006959ED"/>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166855"/>
    <w:rPr>
      <w:rFonts w:ascii="Tahoma" w:hAnsi="Tahoma" w:cs="Tahoma"/>
      <w:sz w:val="16"/>
      <w:szCs w:val="16"/>
    </w:rPr>
  </w:style>
  <w:style w:type="paragraph" w:styleId="CommentText">
    <w:name w:val="annotation text"/>
    <w:basedOn w:val="Normal"/>
    <w:link w:val="CommentTextChar"/>
    <w:uiPriority w:val="99"/>
    <w:semiHidden/>
    <w:unhideWhenUsed/>
    <w:qFormat/>
    <w:rsid w:val="00CD7762"/>
  </w:style>
  <w:style w:type="paragraph" w:styleId="CommentSubject">
    <w:name w:val="annotation subject"/>
    <w:basedOn w:val="CommentText"/>
    <w:link w:val="CommentSubjectChar"/>
    <w:uiPriority w:val="99"/>
    <w:semiHidden/>
    <w:unhideWhenUsed/>
    <w:qFormat/>
    <w:rsid w:val="00CD7762"/>
    <w:rPr>
      <w:b/>
      <w:bCs/>
    </w:rPr>
  </w:style>
  <w:style w:type="paragraph" w:styleId="TOC1">
    <w:name w:val="toc 1"/>
    <w:basedOn w:val="Normal"/>
    <w:next w:val="Normal"/>
    <w:autoRedefine/>
    <w:uiPriority w:val="39"/>
    <w:unhideWhenUsed/>
    <w:rsid w:val="005C3EAF"/>
    <w:pPr>
      <w:spacing w:after="100"/>
    </w:pPr>
  </w:style>
  <w:style w:type="paragraph" w:styleId="TOC2">
    <w:name w:val="toc 2"/>
    <w:basedOn w:val="Normal"/>
    <w:next w:val="Normal"/>
    <w:autoRedefine/>
    <w:uiPriority w:val="39"/>
    <w:unhideWhenUsed/>
    <w:rsid w:val="005C3EAF"/>
    <w:pPr>
      <w:spacing w:after="100"/>
      <w:ind w:left="200"/>
    </w:pPr>
  </w:style>
  <w:style w:type="paragraph" w:styleId="TOC3">
    <w:name w:val="toc 3"/>
    <w:basedOn w:val="Normal"/>
    <w:next w:val="Normal"/>
    <w:autoRedefine/>
    <w:uiPriority w:val="39"/>
    <w:unhideWhenUsed/>
    <w:rsid w:val="005C3EAF"/>
    <w:pPr>
      <w:spacing w:after="100"/>
      <w:ind w:left="400"/>
    </w:pPr>
  </w:style>
  <w:style w:type="paragraph" w:styleId="Revision">
    <w:name w:val="Revision"/>
    <w:uiPriority w:val="99"/>
    <w:semiHidden/>
    <w:qFormat/>
    <w:rsid w:val="00A71AF4"/>
    <w:rPr>
      <w:color w:val="00000A"/>
    </w:rPr>
  </w:style>
  <w:style w:type="numbering" w:styleId="1ai">
    <w:name w:val="Outline List 1"/>
    <w:semiHidden/>
    <w:qFormat/>
    <w:rsid w:val="006959ED"/>
  </w:style>
  <w:style w:type="numbering" w:styleId="ArticleSection">
    <w:name w:val="Outline List 3"/>
    <w:semiHidden/>
    <w:qFormat/>
    <w:rsid w:val="006959ED"/>
  </w:style>
  <w:style w:type="table" w:styleId="Table3Deffects1">
    <w:name w:val="Table 3D effects 1"/>
    <w:basedOn w:val="TableNormal"/>
    <w:semiHidden/>
    <w:rsid w:val="006959E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959E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959E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959E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959E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959E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959E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959E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6959E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6959E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959E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959E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959E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959E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959E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959E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959E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95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6959E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6959E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959E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959E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959E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959E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959E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959E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959E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959E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959E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6959E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959E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959E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959E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959E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959E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959E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959E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959E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959E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959E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95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6959ED"/>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959ED"/>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959ED"/>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A8E96-B328-A544-921C-2B57E2D15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24</Pages>
  <Words>5270</Words>
  <Characters>30041</Characters>
  <Application>Microsoft Macintosh Word</Application>
  <DocSecurity>0</DocSecurity>
  <Lines>250</Lines>
  <Paragraphs>70</Paragraphs>
  <ScaleCrop>false</ScaleCrop>
  <Company>Hewlett-Packard</Company>
  <LinksUpToDate>false</LinksUpToDate>
  <CharactersWithSpaces>35241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CHCB57~1.html</dc:title>
  <dc:subject/>
  <dc:creator>NSP</dc:creator>
  <dc:description/>
  <cp:lastModifiedBy>Carol Nichols</cp:lastModifiedBy>
  <cp:revision>71</cp:revision>
  <dcterms:created xsi:type="dcterms:W3CDTF">2017-05-16T19:53:00Z</dcterms:created>
  <dcterms:modified xsi:type="dcterms:W3CDTF">2017-08-05T22:27:00Z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