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EA83" w14:textId="77777777" w:rsidR="001664F2" w:rsidRDefault="001664F2" w:rsidP="009A316B">
      <w:pPr>
        <w:pStyle w:val="GroupTitlesIX"/>
        <w:outlineLvl w:val="0"/>
      </w:pPr>
      <w:r>
        <w:t xml:space="preserve">Symbols </w:t>
      </w:r>
      <w:r w:rsidR="00C66A2C">
        <w:t>and</w:t>
      </w:r>
      <w:r>
        <w:t xml:space="preserve"> Numbers</w:t>
      </w:r>
    </w:p>
    <w:p w14:paraId="47B4240E" w14:textId="77777777" w:rsidR="00792731" w:rsidRDefault="00792731" w:rsidP="00792731">
      <w:pPr>
        <w:pStyle w:val="Level1IX"/>
        <w:rPr>
          <w:ins w:id="0" w:author="Carol Nichols" w:date="2018-05-16T14:14:00Z"/>
        </w:rPr>
      </w:pPr>
      <w:commentRangeStart w:id="1"/>
      <w:commentRangeStart w:id="2"/>
      <w:ins w:id="3" w:author="Carol Nichols" w:date="2018-05-16T14:14:00Z">
        <w:r w:rsidRPr="00FD35DA">
          <w:rPr>
            <w:rStyle w:val="Literal"/>
          </w:rPr>
          <w:t>+</w:t>
        </w:r>
        <w:r>
          <w:t xml:space="preserve"> (addition operator), 38, 137</w:t>
        </w:r>
        <w:r w:rsidRPr="00AF17CB">
          <w:t>–</w:t>
        </w:r>
        <w:r>
          <w:t>138, 492</w:t>
        </w:r>
        <w:commentRangeEnd w:id="1"/>
        <w:r>
          <w:rPr>
            <w:rStyle w:val="CommentReference"/>
          </w:rPr>
          <w:commentReference w:id="1"/>
        </w:r>
        <w:commentRangeEnd w:id="2"/>
        <w:r>
          <w:rPr>
            <w:rStyle w:val="CommentReference"/>
          </w:rPr>
          <w:commentReference w:id="2"/>
        </w:r>
      </w:ins>
    </w:p>
    <w:p w14:paraId="5FB379FB" w14:textId="77777777" w:rsidR="00D75EE4" w:rsidRDefault="0041452F" w:rsidP="0041452F">
      <w:pPr>
        <w:pStyle w:val="Level1IX"/>
      </w:pPr>
      <w:commentRangeStart w:id="4"/>
      <w:commentRangeStart w:id="5"/>
      <w:r w:rsidRPr="00547A09">
        <w:rPr>
          <w:rStyle w:val="Literal"/>
        </w:rPr>
        <w:t>&amp;</w:t>
      </w:r>
      <w:r>
        <w:t xml:space="preserve"> (ampersand)</w:t>
      </w:r>
      <w:r w:rsidR="001A46A8">
        <w:t xml:space="preserve">, </w:t>
      </w:r>
      <w:ins w:id="6" w:author="Carol Nichols" w:date="2018-05-16T14:03:00Z">
        <w:r w:rsidR="008438D3">
          <w:t xml:space="preserve">17, </w:t>
        </w:r>
      </w:ins>
      <w:r w:rsidR="001A46A8">
        <w:t>492</w:t>
      </w:r>
    </w:p>
    <w:p w14:paraId="035B7C96" w14:textId="77777777" w:rsidR="00E1465A" w:rsidDel="008438D3" w:rsidRDefault="0041452F">
      <w:pPr>
        <w:pStyle w:val="Level2IX"/>
        <w:rPr>
          <w:del w:id="7" w:author="Carol Nichols" w:date="2018-05-16T14:03:00Z"/>
        </w:rPr>
      </w:pPr>
      <w:del w:id="8" w:author="Carol Nichols" w:date="2018-05-16T14:03:00Z">
        <w:r w:rsidDel="008438D3">
          <w:delText>to create a reference, 17</w:delText>
        </w:r>
      </w:del>
    </w:p>
    <w:commentRangeEnd w:id="4"/>
    <w:p w14:paraId="67C73745" w14:textId="77777777" w:rsidR="001A46A8" w:rsidRDefault="001863D3" w:rsidP="001863D3">
      <w:pPr>
        <w:pStyle w:val="Level1IX"/>
      </w:pPr>
      <w:r>
        <w:rPr>
          <w:rStyle w:val="CommentReference"/>
          <w:smallCaps/>
        </w:rPr>
        <w:commentReference w:id="4"/>
      </w:r>
      <w:commentRangeEnd w:id="5"/>
      <w:r w:rsidR="008438D3">
        <w:rPr>
          <w:rStyle w:val="CommentReference"/>
        </w:rPr>
        <w:commentReference w:id="5"/>
      </w:r>
      <w:r w:rsidR="001A46A8">
        <w:rPr>
          <w:rStyle w:val="Literal"/>
        </w:rPr>
        <w:t>&amp;</w:t>
      </w:r>
      <w:proofErr w:type="spellStart"/>
      <w:r w:rsidR="001A46A8">
        <w:rPr>
          <w:rStyle w:val="Literal"/>
        </w:rPr>
        <w:t>str</w:t>
      </w:r>
      <w:proofErr w:type="spellEnd"/>
      <w:r w:rsidR="001A46A8" w:rsidRPr="00946334">
        <w:t xml:space="preserve"> (string slice type), </w:t>
      </w:r>
      <w:r w:rsidR="001A46A8">
        <w:t>75</w:t>
      </w:r>
      <w:r w:rsidR="001A46A8" w:rsidRPr="00AF17CB">
        <w:t>–</w:t>
      </w:r>
      <w:r w:rsidR="001A46A8">
        <w:t>78</w:t>
      </w:r>
    </w:p>
    <w:p w14:paraId="60A0356B" w14:textId="77777777" w:rsidR="00E1465A" w:rsidRDefault="00FD35DA">
      <w:pPr>
        <w:pStyle w:val="Level1IX"/>
      </w:pPr>
      <w:r w:rsidRPr="00FD35DA">
        <w:rPr>
          <w:rStyle w:val="Literal"/>
        </w:rPr>
        <w:t>&lt;&gt;</w:t>
      </w:r>
      <w:r w:rsidR="00D043DF">
        <w:t xml:space="preserve"> (angle brackets)</w:t>
      </w:r>
      <w:r w:rsidR="00F66A89">
        <w:t>, 494</w:t>
      </w:r>
      <w:r w:rsidR="00F66A89" w:rsidRPr="00AF17CB">
        <w:t>–</w:t>
      </w:r>
      <w:r w:rsidR="002C14A2">
        <w:t>4</w:t>
      </w:r>
      <w:r w:rsidR="00F66A89">
        <w:t>95</w:t>
      </w:r>
    </w:p>
    <w:p w14:paraId="7D2E4486" w14:textId="77777777" w:rsidR="007E57B6" w:rsidRDefault="007E57B6">
      <w:pPr>
        <w:pStyle w:val="Level2IX"/>
      </w:pPr>
      <w:r>
        <w:t>for specifying lifetime parameters, 191</w:t>
      </w:r>
    </w:p>
    <w:p w14:paraId="7307D624" w14:textId="77777777" w:rsidR="007E57B6" w:rsidRDefault="007E57B6">
      <w:pPr>
        <w:pStyle w:val="Level2IX"/>
      </w:pPr>
      <w:r>
        <w:t>for specifying type parameters, 130, 172, 173</w:t>
      </w:r>
    </w:p>
    <w:p w14:paraId="0EAF20E3" w14:textId="77777777" w:rsidR="00462A67" w:rsidRDefault="00462A67" w:rsidP="0041452F">
      <w:pPr>
        <w:pStyle w:val="Level1IX"/>
      </w:pPr>
      <w:r w:rsidRPr="00547A09">
        <w:rPr>
          <w:rStyle w:val="Literal"/>
        </w:rPr>
        <w:t>-&gt;</w:t>
      </w:r>
      <w:r>
        <w:t xml:space="preserve"> (arrow), 46</w:t>
      </w:r>
      <w:r w:rsidRPr="00AF17CB">
        <w:t>–</w:t>
      </w:r>
      <w:r>
        <w:t>47</w:t>
      </w:r>
      <w:r w:rsidR="001A46A8">
        <w:t>, 492</w:t>
      </w:r>
    </w:p>
    <w:p w14:paraId="6F8D570A" w14:textId="77777777" w:rsidR="00D75EE4" w:rsidRDefault="00AE414E" w:rsidP="009A316B">
      <w:pPr>
        <w:pStyle w:val="Level1IX"/>
        <w:outlineLvl w:val="0"/>
      </w:pPr>
      <w:r>
        <w:rPr>
          <w:rStyle w:val="Literal"/>
        </w:rPr>
        <w:t>*</w:t>
      </w:r>
      <w:r w:rsidRPr="00AE414E">
        <w:t xml:space="preserve"> (asterisk)</w:t>
      </w:r>
      <w:r w:rsidR="001A46A8">
        <w:t>, 492</w:t>
      </w:r>
    </w:p>
    <w:p w14:paraId="1C510BC7" w14:textId="77777777" w:rsidR="00E1465A" w:rsidRDefault="00AE414E">
      <w:pPr>
        <w:pStyle w:val="Level2IX"/>
      </w:pPr>
      <w:r w:rsidRPr="00AE414E">
        <w:t>dereferenc</w:t>
      </w:r>
      <w:r w:rsidR="00864950">
        <w:t>e operator</w:t>
      </w:r>
      <w:r w:rsidRPr="00AE414E">
        <w:t>, 68</w:t>
      </w:r>
      <w:r w:rsidR="00864950">
        <w:t>, 311</w:t>
      </w:r>
      <w:r w:rsidR="001A2626" w:rsidRPr="00AF17CB">
        <w:t>–</w:t>
      </w:r>
      <w:r w:rsidR="002C14A2">
        <w:t>3</w:t>
      </w:r>
      <w:r w:rsidR="001A2626">
        <w:t>15</w:t>
      </w:r>
      <w:r w:rsidR="00F823E9">
        <w:t>, 416</w:t>
      </w:r>
    </w:p>
    <w:p w14:paraId="6C3D8F8E" w14:textId="77777777" w:rsidR="001A2626" w:rsidRDefault="001A2626" w:rsidP="001A2626">
      <w:pPr>
        <w:pStyle w:val="Level2IX"/>
      </w:pPr>
      <w:r>
        <w:t>glob operator, 124</w:t>
      </w:r>
      <w:r w:rsidRPr="00AF17CB">
        <w:t>–</w:t>
      </w:r>
      <w:r w:rsidR="002C14A2">
        <w:t>1</w:t>
      </w:r>
      <w:r>
        <w:t>25</w:t>
      </w:r>
    </w:p>
    <w:p w14:paraId="10B9389E" w14:textId="77777777" w:rsidR="00E1465A" w:rsidRDefault="00AA4F9B">
      <w:pPr>
        <w:pStyle w:val="Level2IX"/>
      </w:pPr>
      <w:r>
        <w:t>multiplication</w:t>
      </w:r>
      <w:r w:rsidR="00864950">
        <w:t xml:space="preserve"> operator</w:t>
      </w:r>
      <w:r>
        <w:t>, 38</w:t>
      </w:r>
    </w:p>
    <w:p w14:paraId="2CBDCCF5" w14:textId="77777777" w:rsidR="00E1465A" w:rsidRDefault="00FD35DA">
      <w:pPr>
        <w:pStyle w:val="Level1IX"/>
      </w:pPr>
      <w:r w:rsidRPr="00FD35DA">
        <w:rPr>
          <w:rStyle w:val="Literal"/>
        </w:rPr>
        <w:t>*const T</w:t>
      </w:r>
      <w:r w:rsidR="004D3FFD">
        <w:t>, 415</w:t>
      </w:r>
      <w:r w:rsidR="004D3FFD" w:rsidRPr="00AF17CB">
        <w:t>–</w:t>
      </w:r>
      <w:r w:rsidR="002C14A2">
        <w:t>4</w:t>
      </w:r>
      <w:r w:rsidR="004D3FFD">
        <w:t>17</w:t>
      </w:r>
      <w:r w:rsidR="00FB517B">
        <w:t>, 492</w:t>
      </w:r>
    </w:p>
    <w:p w14:paraId="086C9864" w14:textId="77777777" w:rsidR="00E1465A" w:rsidRDefault="004D3FFD">
      <w:pPr>
        <w:pStyle w:val="Level1IX"/>
      </w:pPr>
      <w:r>
        <w:rPr>
          <w:rStyle w:val="Literal"/>
        </w:rPr>
        <w:t>*</w:t>
      </w:r>
      <w:proofErr w:type="spellStart"/>
      <w:r>
        <w:rPr>
          <w:rStyle w:val="Literal"/>
        </w:rPr>
        <w:t>mut</w:t>
      </w:r>
      <w:proofErr w:type="spellEnd"/>
      <w:r>
        <w:rPr>
          <w:rStyle w:val="Literal"/>
        </w:rPr>
        <w:t xml:space="preserve"> T</w:t>
      </w:r>
      <w:r w:rsidR="00FD35DA" w:rsidRPr="00FD35DA">
        <w:t>, 415</w:t>
      </w:r>
      <w:r w:rsidRPr="00AF17CB">
        <w:t>–</w:t>
      </w:r>
      <w:r w:rsidR="002C14A2">
        <w:t>4</w:t>
      </w:r>
      <w:r>
        <w:t>17</w:t>
      </w:r>
      <w:r w:rsidR="00FB517B">
        <w:t>, 492</w:t>
      </w:r>
    </w:p>
    <w:p w14:paraId="491EEF72" w14:textId="77777777" w:rsidR="001A46A8" w:rsidRPr="00F025A8" w:rsidRDefault="001A46A8" w:rsidP="001A46A8">
      <w:pPr>
        <w:pStyle w:val="Level1IX"/>
      </w:pPr>
      <w:r w:rsidRPr="00F025A8">
        <w:rPr>
          <w:rStyle w:val="Literal"/>
        </w:rPr>
        <w:t>@</w:t>
      </w:r>
      <w:r>
        <w:t xml:space="preserve"> (at operator), 410</w:t>
      </w:r>
      <w:r w:rsidRPr="00AF17CB">
        <w:t>–</w:t>
      </w:r>
      <w:r w:rsidR="002C14A2">
        <w:t>4</w:t>
      </w:r>
      <w:r>
        <w:t>11, 493</w:t>
      </w:r>
    </w:p>
    <w:p w14:paraId="42D4CE51" w14:textId="77777777" w:rsidR="00E1465A" w:rsidRDefault="00FD35DA">
      <w:pPr>
        <w:pStyle w:val="Level1IX"/>
      </w:pPr>
      <w:r w:rsidRPr="00FD35DA">
        <w:rPr>
          <w:rStyle w:val="Literal"/>
        </w:rPr>
        <w:t>:</w:t>
      </w:r>
      <w:r w:rsidR="007B28C8">
        <w:t xml:space="preserve"> (colon)</w:t>
      </w:r>
      <w:r w:rsidR="00FB517B">
        <w:t>, 492</w:t>
      </w:r>
      <w:r w:rsidR="00FB517B" w:rsidRPr="00AF17CB">
        <w:t>–</w:t>
      </w:r>
      <w:r w:rsidR="002C14A2">
        <w:t>4</w:t>
      </w:r>
      <w:r w:rsidR="00FB517B">
        <w:t>93</w:t>
      </w:r>
      <w:r w:rsidR="00F66A89">
        <w:t>, 495</w:t>
      </w:r>
    </w:p>
    <w:p w14:paraId="78FBD476" w14:textId="77777777" w:rsidR="00E1465A" w:rsidRDefault="00612D37">
      <w:pPr>
        <w:pStyle w:val="Level2IX"/>
      </w:pPr>
      <w:r>
        <w:t>for trait bounds, 183</w:t>
      </w:r>
    </w:p>
    <w:p w14:paraId="7012A74E" w14:textId="77777777" w:rsidR="00E1465A" w:rsidRDefault="00C462DC">
      <w:pPr>
        <w:pStyle w:val="Level2IX"/>
      </w:pPr>
      <w:r>
        <w:t>for struct fields, 82</w:t>
      </w:r>
    </w:p>
    <w:p w14:paraId="16A93FAB" w14:textId="77777777" w:rsidR="00AA67C0" w:rsidRPr="00E1465A" w:rsidRDefault="00AA67C0" w:rsidP="0041452F">
      <w:pPr>
        <w:pStyle w:val="Level1IX"/>
      </w:pPr>
      <w:r w:rsidRPr="00547A09">
        <w:rPr>
          <w:rStyle w:val="Literal"/>
        </w:rPr>
        <w:t>{}</w:t>
      </w:r>
      <w:r>
        <w:t xml:space="preserve"> (curly brackets)</w:t>
      </w:r>
      <w:r w:rsidR="00F66A89">
        <w:t>, 496</w:t>
      </w:r>
    </w:p>
    <w:p w14:paraId="75FC3EFC" w14:textId="77777777" w:rsidR="0041452F" w:rsidRDefault="0041452F" w:rsidP="00AA67C0">
      <w:pPr>
        <w:pStyle w:val="Level2IX"/>
      </w:pPr>
      <w:r>
        <w:t xml:space="preserve">for function bodies, </w:t>
      </w:r>
      <w:r w:rsidR="0045053F">
        <w:t xml:space="preserve">6, </w:t>
      </w:r>
      <w:r>
        <w:t>15</w:t>
      </w:r>
    </w:p>
    <w:p w14:paraId="69094EC4" w14:textId="77777777" w:rsidR="00AA67C0" w:rsidRDefault="00AA67C0" w:rsidP="00AA67C0">
      <w:pPr>
        <w:pStyle w:val="Level2IX"/>
      </w:pPr>
      <w:r>
        <w:t xml:space="preserve">as placeholders in the </w:t>
      </w:r>
      <w:proofErr w:type="spellStart"/>
      <w:r w:rsidRPr="00AA67C0">
        <w:rPr>
          <w:rStyle w:val="Literal"/>
        </w:rPr>
        <w:t>println</w:t>
      </w:r>
      <w:proofErr w:type="spellEnd"/>
      <w:r w:rsidRPr="00AA67C0">
        <w:rPr>
          <w:rStyle w:val="Literal"/>
        </w:rPr>
        <w:t>!</w:t>
      </w:r>
      <w:r>
        <w:t xml:space="preserve"> macro, 18</w:t>
      </w:r>
    </w:p>
    <w:p w14:paraId="251FB3E9" w14:textId="77777777" w:rsidR="007E57B6" w:rsidRDefault="007E57B6" w:rsidP="007E57B6">
      <w:pPr>
        <w:pStyle w:val="Level2IX"/>
      </w:pPr>
      <w:r>
        <w:t>scope creation, 45, 71</w:t>
      </w:r>
    </w:p>
    <w:p w14:paraId="4C45AB0A" w14:textId="77777777" w:rsidR="0073505C" w:rsidRDefault="0073505C" w:rsidP="009A316B">
      <w:pPr>
        <w:pStyle w:val="Level1IX"/>
        <w:outlineLvl w:val="0"/>
      </w:pPr>
      <w:r w:rsidRPr="00547A09">
        <w:rPr>
          <w:rStyle w:val="Literal"/>
        </w:rPr>
        <w:t>.</w:t>
      </w:r>
      <w:r>
        <w:t xml:space="preserve"> (dot)</w:t>
      </w:r>
      <w:r w:rsidR="00F66A89">
        <w:t>, 492</w:t>
      </w:r>
    </w:p>
    <w:p w14:paraId="27BF7DB8" w14:textId="77777777" w:rsidR="0073505C" w:rsidRDefault="0073505C" w:rsidP="0073505C">
      <w:pPr>
        <w:pStyle w:val="Level2IX"/>
      </w:pPr>
      <w:r>
        <w:t>for method syntax, 91</w:t>
      </w:r>
    </w:p>
    <w:p w14:paraId="7846C293" w14:textId="77777777" w:rsidR="0073505C" w:rsidRPr="00641510" w:rsidRDefault="0073505C" w:rsidP="0073505C">
      <w:pPr>
        <w:pStyle w:val="Level2IX"/>
      </w:pPr>
      <w:r>
        <w:t>for struct field access, 82</w:t>
      </w:r>
    </w:p>
    <w:p w14:paraId="4DA36D39" w14:textId="77777777" w:rsidR="0073505C" w:rsidRDefault="0073505C" w:rsidP="0073505C">
      <w:pPr>
        <w:pStyle w:val="Level2IX"/>
      </w:pPr>
      <w:r>
        <w:t>for tuple element access, 40</w:t>
      </w:r>
    </w:p>
    <w:p w14:paraId="11A20C3C" w14:textId="77777777" w:rsidR="00E1465A" w:rsidRDefault="00FD35DA">
      <w:pPr>
        <w:pStyle w:val="Level1IX"/>
      </w:pPr>
      <w:r w:rsidRPr="00FD35DA">
        <w:rPr>
          <w:rStyle w:val="Literal"/>
        </w:rPr>
        <w:t>::</w:t>
      </w:r>
      <w:r w:rsidR="002B463B">
        <w:t xml:space="preserve"> (double colon)</w:t>
      </w:r>
      <w:r w:rsidR="00F66A89">
        <w:t>, 494</w:t>
      </w:r>
    </w:p>
    <w:p w14:paraId="10BC1C30" w14:textId="77777777" w:rsidR="00E1465A" w:rsidRDefault="002B463B">
      <w:pPr>
        <w:pStyle w:val="Level2IX"/>
      </w:pPr>
      <w:r>
        <w:t>for associated functions, 94</w:t>
      </w:r>
    </w:p>
    <w:p w14:paraId="1B920E5E" w14:textId="77777777" w:rsidR="00E1465A" w:rsidRDefault="0026559C">
      <w:pPr>
        <w:pStyle w:val="Level2IX"/>
      </w:pPr>
      <w:r>
        <w:t xml:space="preserve">for </w:t>
      </w:r>
      <w:proofErr w:type="spellStart"/>
      <w:r>
        <w:t>enum</w:t>
      </w:r>
      <w:proofErr w:type="spellEnd"/>
      <w:r>
        <w:t xml:space="preserve"> variants, 96</w:t>
      </w:r>
    </w:p>
    <w:p w14:paraId="4D3DF714" w14:textId="77777777" w:rsidR="00E1465A" w:rsidRDefault="00CE6002">
      <w:pPr>
        <w:pStyle w:val="Level2IX"/>
      </w:pPr>
      <w:r>
        <w:t xml:space="preserve">for </w:t>
      </w:r>
      <w:proofErr w:type="spellStart"/>
      <w:r>
        <w:t>namespacing</w:t>
      </w:r>
      <w:proofErr w:type="spellEnd"/>
      <w:r>
        <w:t>, 111</w:t>
      </w:r>
    </w:p>
    <w:p w14:paraId="5D3C8651" w14:textId="77777777" w:rsidR="007738D3" w:rsidRDefault="007738D3" w:rsidP="007738D3">
      <w:pPr>
        <w:pStyle w:val="Level1IX"/>
      </w:pPr>
      <w:r w:rsidRPr="00547A09">
        <w:rPr>
          <w:rStyle w:val="Literal"/>
        </w:rPr>
        <w:t>"</w:t>
      </w:r>
      <w:r>
        <w:t xml:space="preserve"> (double quote), 39</w:t>
      </w:r>
      <w:r w:rsidR="006F461C">
        <w:t>, 493</w:t>
      </w:r>
    </w:p>
    <w:p w14:paraId="75F9B946" w14:textId="155436FC" w:rsidR="004663D9" w:rsidRDefault="004663D9" w:rsidP="007738D3">
      <w:pPr>
        <w:pStyle w:val="Level1IX"/>
      </w:pPr>
      <w:commentRangeStart w:id="9"/>
      <w:commentRangeStart w:id="10"/>
      <w:r>
        <w:rPr>
          <w:rStyle w:val="Literal"/>
        </w:rPr>
        <w:t>/</w:t>
      </w:r>
      <w:r w:rsidR="00FD35DA" w:rsidRPr="00FD35DA">
        <w:t xml:space="preserve"> (</w:t>
      </w:r>
      <w:del w:id="11" w:author="Carol Nichols" w:date="2018-05-16T14:05:00Z">
        <w:r w:rsidR="00FD35DA" w:rsidRPr="00FD35DA" w:rsidDel="001661E5">
          <w:delText>forward slash</w:delText>
        </w:r>
      </w:del>
      <w:ins w:id="12" w:author="Carol Nichols" w:date="2018-05-16T14:05:00Z">
        <w:r w:rsidR="001661E5">
          <w:t>division operator</w:t>
        </w:r>
      </w:ins>
      <w:r w:rsidR="00FD35DA" w:rsidRPr="00FD35DA">
        <w:t>)</w:t>
      </w:r>
      <w:r w:rsidR="006F461C">
        <w:t xml:space="preserve">, </w:t>
      </w:r>
      <w:r w:rsidR="00E36B6C">
        <w:t xml:space="preserve">38, </w:t>
      </w:r>
      <w:r w:rsidR="006F461C">
        <w:t>492</w:t>
      </w:r>
      <w:commentRangeEnd w:id="9"/>
      <w:r w:rsidR="005B038A">
        <w:rPr>
          <w:rStyle w:val="CommentReference"/>
        </w:rPr>
        <w:commentReference w:id="9"/>
      </w:r>
      <w:commentRangeEnd w:id="10"/>
      <w:r w:rsidR="001661E5">
        <w:rPr>
          <w:rStyle w:val="CommentReference"/>
        </w:rPr>
        <w:commentReference w:id="10"/>
      </w:r>
    </w:p>
    <w:p w14:paraId="0845A932" w14:textId="77777777" w:rsidR="00255C34" w:rsidRDefault="00FD35DA" w:rsidP="007738D3">
      <w:pPr>
        <w:pStyle w:val="Level1IX"/>
      </w:pPr>
      <w:r w:rsidRPr="00FD35DA">
        <w:rPr>
          <w:rStyle w:val="Literal"/>
        </w:rPr>
        <w:t>-</w:t>
      </w:r>
      <w:r w:rsidR="00255C34">
        <w:t xml:space="preserve"> (hyphen)</w:t>
      </w:r>
    </w:p>
    <w:p w14:paraId="737892E4" w14:textId="77777777" w:rsidR="00E36B6C" w:rsidRDefault="00E36B6C" w:rsidP="006301D7">
      <w:pPr>
        <w:pStyle w:val="Level2IX"/>
      </w:pPr>
      <w:r>
        <w:t xml:space="preserve">for negation, </w:t>
      </w:r>
      <w:r w:rsidR="00EE092A">
        <w:t>492</w:t>
      </w:r>
    </w:p>
    <w:p w14:paraId="73A829B7" w14:textId="1A40269D" w:rsidR="00E1465A" w:rsidRDefault="00255C34">
      <w:pPr>
        <w:pStyle w:val="Level2IX"/>
        <w:rPr>
          <w:ins w:id="13" w:author="Carol Nichols" w:date="2018-05-16T14:14:00Z"/>
        </w:rPr>
      </w:pPr>
      <w:r>
        <w:t>for subtraction, 38</w:t>
      </w:r>
      <w:r w:rsidR="00EE092A">
        <w:t>, 492</w:t>
      </w:r>
    </w:p>
    <w:p w14:paraId="2A1626A2" w14:textId="29D5B5A0" w:rsidR="00470E3B" w:rsidRDefault="00470E3B" w:rsidP="00470E3B">
      <w:pPr>
        <w:pStyle w:val="Level2IX"/>
        <w:ind w:left="0" w:firstLine="0"/>
        <w:pPrChange w:id="14" w:author="Carol Nichols" w:date="2018-05-16T14:14:00Z">
          <w:pPr>
            <w:pStyle w:val="Level2IX"/>
          </w:pPr>
        </w:pPrChange>
      </w:pPr>
      <w:ins w:id="15" w:author="Carol Nichols" w:date="2018-05-16T14:14:00Z">
        <w:r w:rsidRPr="004B3B83">
          <w:rPr>
            <w:rStyle w:val="Literal"/>
            <w:rPrChange w:id="16" w:author="Carol Nichols" w:date="2018-05-16T14:14:00Z">
              <w:rPr/>
            </w:rPrChange>
          </w:rPr>
          <w:t>+</w:t>
        </w:r>
        <w:r>
          <w:t xml:space="preserve"> (multiple trait bound syntax), 183, 492</w:t>
        </w:r>
      </w:ins>
    </w:p>
    <w:p w14:paraId="1555391C" w14:textId="77777777" w:rsidR="00E1465A" w:rsidRDefault="00FD35DA">
      <w:pPr>
        <w:pStyle w:val="Level1IX"/>
      </w:pPr>
      <w:r w:rsidRPr="00FD35DA">
        <w:rPr>
          <w:rStyle w:val="Literal"/>
        </w:rPr>
        <w:t>!</w:t>
      </w:r>
      <w:r w:rsidR="00F656C1">
        <w:t xml:space="preserve"> (never type), 443</w:t>
      </w:r>
      <w:r w:rsidR="00F656C1" w:rsidRPr="00AF17CB">
        <w:t>–</w:t>
      </w:r>
      <w:r w:rsidR="002C14A2">
        <w:t>4</w:t>
      </w:r>
      <w:r w:rsidR="00D666E1">
        <w:t>44</w:t>
      </w:r>
      <w:r w:rsidR="006F461C">
        <w:t>, 494</w:t>
      </w:r>
    </w:p>
    <w:p w14:paraId="017CA2BE" w14:textId="77777777" w:rsidR="00E650A1" w:rsidRDefault="003C7244" w:rsidP="0041452F">
      <w:pPr>
        <w:pStyle w:val="Level1IX"/>
      </w:pPr>
      <w:r w:rsidRPr="00547A09">
        <w:rPr>
          <w:rStyle w:val="Literal"/>
        </w:rPr>
        <w:t>()</w:t>
      </w:r>
      <w:r>
        <w:t xml:space="preserve"> (parentheses)</w:t>
      </w:r>
      <w:r w:rsidR="006F461C">
        <w:t>, 496</w:t>
      </w:r>
    </w:p>
    <w:p w14:paraId="257C1603" w14:textId="77777777" w:rsidR="003C7244" w:rsidRDefault="003C7244" w:rsidP="00E650A1">
      <w:pPr>
        <w:pStyle w:val="Level2IX"/>
      </w:pPr>
      <w:r>
        <w:t xml:space="preserve">for function parameters, </w:t>
      </w:r>
      <w:r w:rsidR="0045053F">
        <w:t xml:space="preserve">6, </w:t>
      </w:r>
      <w:r>
        <w:t>15</w:t>
      </w:r>
    </w:p>
    <w:p w14:paraId="24653368" w14:textId="77777777" w:rsidR="00E650A1" w:rsidRDefault="00E650A1" w:rsidP="00E650A1">
      <w:pPr>
        <w:pStyle w:val="Level2IX"/>
      </w:pPr>
      <w:r>
        <w:t>for tuples, 39</w:t>
      </w:r>
      <w:r w:rsidRPr="00AF17CB">
        <w:t>–</w:t>
      </w:r>
      <w:r>
        <w:t>40</w:t>
      </w:r>
    </w:p>
    <w:p w14:paraId="5971D23E" w14:textId="7D4F818F" w:rsidR="00E1465A" w:rsidRDefault="00FD35DA">
      <w:pPr>
        <w:pStyle w:val="Level1IX"/>
      </w:pPr>
      <w:commentRangeStart w:id="17"/>
      <w:commentRangeStart w:id="18"/>
      <w:r w:rsidRPr="00FD35DA">
        <w:rPr>
          <w:rStyle w:val="Literal"/>
        </w:rPr>
        <w:t>%</w:t>
      </w:r>
      <w:r w:rsidR="006F09B6">
        <w:t xml:space="preserve"> (</w:t>
      </w:r>
      <w:del w:id="19" w:author="Carol Nichols" w:date="2018-05-16T14:06:00Z">
        <w:r w:rsidR="006F09B6" w:rsidDel="00D30CCB">
          <w:delText>percent</w:delText>
        </w:r>
      </w:del>
      <w:ins w:id="20" w:author="Carol Nichols" w:date="2018-05-16T14:06:00Z">
        <w:r w:rsidR="00D30CCB">
          <w:t>remainder operator</w:t>
        </w:r>
      </w:ins>
      <w:r w:rsidR="006F09B6">
        <w:t>)</w:t>
      </w:r>
      <w:r w:rsidR="006F461C">
        <w:t xml:space="preserve">, </w:t>
      </w:r>
      <w:r w:rsidR="00EE092A">
        <w:t xml:space="preserve">38, </w:t>
      </w:r>
      <w:r w:rsidR="006F461C">
        <w:t>492</w:t>
      </w:r>
      <w:commentRangeEnd w:id="17"/>
      <w:r w:rsidR="005B038A">
        <w:rPr>
          <w:rStyle w:val="CommentReference"/>
        </w:rPr>
        <w:commentReference w:id="17"/>
      </w:r>
      <w:commentRangeEnd w:id="18"/>
      <w:r w:rsidR="00D30CCB">
        <w:rPr>
          <w:rStyle w:val="CommentReference"/>
        </w:rPr>
        <w:commentReference w:id="18"/>
      </w:r>
    </w:p>
    <w:p w14:paraId="66CC2754" w14:textId="15035C80" w:rsidR="00792731" w:rsidDel="00470E3B" w:rsidRDefault="00FD35DA">
      <w:pPr>
        <w:pStyle w:val="Level1IX"/>
        <w:rPr>
          <w:del w:id="21" w:author="Carol Nichols" w:date="2018-05-16T14:14:00Z"/>
        </w:rPr>
      </w:pPr>
      <w:del w:id="22" w:author="Carol Nichols" w:date="2018-05-16T14:13:00Z">
        <w:r w:rsidRPr="00FD35DA" w:rsidDel="00792731">
          <w:rPr>
            <w:rStyle w:val="Literal"/>
          </w:rPr>
          <w:delText>+</w:delText>
        </w:r>
        <w:r w:rsidR="00D5170E" w:rsidDel="00792731">
          <w:delText xml:space="preserve"> (</w:delText>
        </w:r>
        <w:r w:rsidR="00D5170E" w:rsidDel="004E28A0">
          <w:delText>plus</w:delText>
        </w:r>
        <w:r w:rsidR="00D5170E" w:rsidDel="00792731">
          <w:delText>)</w:delText>
        </w:r>
        <w:r w:rsidR="006F461C" w:rsidDel="00792731">
          <w:delText>, 492</w:delText>
        </w:r>
      </w:del>
    </w:p>
    <w:p w14:paraId="2C79C0D6" w14:textId="4E6910C1" w:rsidR="00E1465A" w:rsidDel="00470E3B" w:rsidRDefault="00D5170E">
      <w:pPr>
        <w:pStyle w:val="Level2IX"/>
        <w:rPr>
          <w:del w:id="23" w:author="Carol Nichols" w:date="2018-05-16T14:14:00Z"/>
        </w:rPr>
      </w:pPr>
      <w:del w:id="24" w:author="Carol Nichols" w:date="2018-05-16T14:14:00Z">
        <w:r w:rsidDel="00470E3B">
          <w:delText>for addition of number types, 38</w:delText>
        </w:r>
      </w:del>
    </w:p>
    <w:p w14:paraId="55E79A32" w14:textId="5F87336F" w:rsidR="00E1465A" w:rsidDel="00470E3B" w:rsidRDefault="00D5170E">
      <w:pPr>
        <w:pStyle w:val="Level2IX"/>
        <w:rPr>
          <w:del w:id="25" w:author="Carol Nichols" w:date="2018-05-16T14:14:00Z"/>
        </w:rPr>
      </w:pPr>
      <w:del w:id="26" w:author="Carol Nichols" w:date="2018-05-16T14:14:00Z">
        <w:r w:rsidDel="00470E3B">
          <w:delText>for addition of strings, 137</w:delText>
        </w:r>
        <w:r w:rsidRPr="00AF17CB" w:rsidDel="00470E3B">
          <w:delText>–</w:delText>
        </w:r>
        <w:r w:rsidR="002C14A2" w:rsidDel="00470E3B">
          <w:delText>1</w:delText>
        </w:r>
        <w:r w:rsidDel="00470E3B">
          <w:delText>38</w:delText>
        </w:r>
      </w:del>
    </w:p>
    <w:p w14:paraId="311362CE" w14:textId="1D7E97A6" w:rsidR="00E1465A" w:rsidDel="00470E3B" w:rsidRDefault="00D5170E">
      <w:pPr>
        <w:pStyle w:val="Level2IX"/>
        <w:rPr>
          <w:del w:id="27" w:author="Carol Nichols" w:date="2018-05-16T14:14:00Z"/>
        </w:rPr>
      </w:pPr>
      <w:del w:id="28" w:author="Carol Nichols" w:date="2018-05-16T14:14:00Z">
        <w:r w:rsidDel="00470E3B">
          <w:delText xml:space="preserve">for specifying multiple trait bounds, </w:delText>
        </w:r>
        <w:r w:rsidR="00F10356" w:rsidDel="00470E3B">
          <w:delText>183</w:delText>
        </w:r>
      </w:del>
    </w:p>
    <w:p w14:paraId="4FC24F3A" w14:textId="77777777" w:rsidR="00E1465A" w:rsidRDefault="00FD35DA" w:rsidP="009A316B">
      <w:pPr>
        <w:pStyle w:val="Level1IX"/>
        <w:outlineLvl w:val="0"/>
      </w:pPr>
      <w:r w:rsidRPr="00FD35DA">
        <w:rPr>
          <w:rStyle w:val="Literal"/>
        </w:rPr>
        <w:t>?</w:t>
      </w:r>
      <w:r w:rsidR="00415E7B">
        <w:t xml:space="preserve"> (question mark operator), 159</w:t>
      </w:r>
      <w:r w:rsidR="00415E7B" w:rsidRPr="00AF17CB">
        <w:t>–</w:t>
      </w:r>
      <w:r w:rsidR="002C14A2">
        <w:t>1</w:t>
      </w:r>
      <w:r w:rsidR="00415E7B">
        <w:t>61</w:t>
      </w:r>
      <w:r w:rsidR="006F461C">
        <w:t>, 493</w:t>
      </w:r>
    </w:p>
    <w:p w14:paraId="6C664E77" w14:textId="77777777" w:rsidR="00E1465A" w:rsidRDefault="00FD35DA">
      <w:pPr>
        <w:pStyle w:val="Level1IX"/>
      </w:pPr>
      <w:r>
        <w:rPr>
          <w:rStyle w:val="Literal"/>
        </w:rPr>
        <w:t>?</w:t>
      </w:r>
      <w:r w:rsidRPr="00FD35DA">
        <w:rPr>
          <w:rStyle w:val="Literal"/>
        </w:rPr>
        <w:t>Sized</w:t>
      </w:r>
      <w:r w:rsidR="00DD7CA3">
        <w:t>, 446</w:t>
      </w:r>
    </w:p>
    <w:p w14:paraId="2BDD28BD" w14:textId="77777777" w:rsidR="00E1465A" w:rsidRDefault="00883EBC">
      <w:pPr>
        <w:pStyle w:val="Level1IX"/>
      </w:pPr>
      <w:r>
        <w:rPr>
          <w:rStyle w:val="Literal"/>
        </w:rPr>
        <w:t>;</w:t>
      </w:r>
      <w:r>
        <w:t xml:space="preserve"> (semicolon), 6</w:t>
      </w:r>
      <w:r w:rsidR="006F461C">
        <w:t>, 493</w:t>
      </w:r>
    </w:p>
    <w:p w14:paraId="5E7097BA" w14:textId="77777777" w:rsidR="00D31C47" w:rsidRDefault="005B2C6D" w:rsidP="005B2C6D">
      <w:pPr>
        <w:pStyle w:val="Level1IX"/>
      </w:pPr>
      <w:r w:rsidRPr="00547A09">
        <w:rPr>
          <w:rStyle w:val="Literal"/>
        </w:rPr>
        <w:t>'</w:t>
      </w:r>
      <w:r w:rsidR="00D31C47">
        <w:t xml:space="preserve"> (single quote)</w:t>
      </w:r>
      <w:r w:rsidR="006F461C">
        <w:t>, 493</w:t>
      </w:r>
      <w:r w:rsidR="006F461C" w:rsidRPr="00AF17CB">
        <w:t>–</w:t>
      </w:r>
      <w:r w:rsidR="002C14A2">
        <w:t>4</w:t>
      </w:r>
      <w:r w:rsidR="006F461C">
        <w:t>94</w:t>
      </w:r>
    </w:p>
    <w:p w14:paraId="207995D6" w14:textId="77777777" w:rsidR="00E1465A" w:rsidRDefault="00D31C47">
      <w:pPr>
        <w:pStyle w:val="Level2IX"/>
      </w:pPr>
      <w:r>
        <w:t xml:space="preserve">for characters, </w:t>
      </w:r>
      <w:r w:rsidR="005B2C6D">
        <w:t>39</w:t>
      </w:r>
    </w:p>
    <w:p w14:paraId="7375EF5B" w14:textId="77777777" w:rsidR="00E1465A" w:rsidRDefault="00D31C47">
      <w:pPr>
        <w:pStyle w:val="Level2IX"/>
      </w:pPr>
      <w:r>
        <w:lastRenderedPageBreak/>
        <w:t>for lifetime parameter names, 190</w:t>
      </w:r>
    </w:p>
    <w:p w14:paraId="0E6C743E" w14:textId="77777777" w:rsidR="00E1465A" w:rsidRDefault="00FD35DA">
      <w:pPr>
        <w:pStyle w:val="Level1IX"/>
      </w:pPr>
      <w:r w:rsidRPr="00FD35DA">
        <w:rPr>
          <w:rStyle w:val="Literal"/>
        </w:rPr>
        <w:t>'static</w:t>
      </w:r>
      <w:r w:rsidR="002A6F4E">
        <w:t xml:space="preserve"> lifetime, 198</w:t>
      </w:r>
      <w:r w:rsidR="002A6F4E" w:rsidRPr="00AF17CB">
        <w:t>–</w:t>
      </w:r>
      <w:r w:rsidR="002C14A2">
        <w:t>1</w:t>
      </w:r>
      <w:r w:rsidR="002A6F4E">
        <w:t>99</w:t>
      </w:r>
      <w:r w:rsidR="000169A7">
        <w:t>, 421</w:t>
      </w:r>
      <w:r w:rsidR="0028282C">
        <w:t>, 429</w:t>
      </w:r>
      <w:r w:rsidR="00253338">
        <w:t>, 430</w:t>
      </w:r>
      <w:r w:rsidR="00A3616F">
        <w:t>, 465</w:t>
      </w:r>
    </w:p>
    <w:p w14:paraId="71B41D80" w14:textId="77777777" w:rsidR="005B2C6D" w:rsidRDefault="005B2C6D" w:rsidP="009A316B">
      <w:pPr>
        <w:pStyle w:val="Level1IX"/>
        <w:outlineLvl w:val="0"/>
      </w:pPr>
      <w:r w:rsidRPr="00547A09">
        <w:rPr>
          <w:rStyle w:val="Literal"/>
        </w:rPr>
        <w:t>[]</w:t>
      </w:r>
      <w:r>
        <w:t xml:space="preserve"> (square brackets)</w:t>
      </w:r>
      <w:r w:rsidR="003769AA">
        <w:t>, 496</w:t>
      </w:r>
    </w:p>
    <w:p w14:paraId="25DCB36F" w14:textId="77777777" w:rsidR="005B2C6D" w:rsidRDefault="005B2C6D" w:rsidP="005B2C6D">
      <w:pPr>
        <w:pStyle w:val="Level2IX"/>
      </w:pPr>
      <w:r>
        <w:t>for array creation, 41</w:t>
      </w:r>
    </w:p>
    <w:p w14:paraId="1EDC6D96" w14:textId="77777777" w:rsidR="005B2C6D" w:rsidRPr="00AA09A3" w:rsidRDefault="005B2C6D" w:rsidP="005B2C6D">
      <w:pPr>
        <w:pStyle w:val="Level2IX"/>
      </w:pPr>
      <w:r>
        <w:t>for element access, 41</w:t>
      </w:r>
      <w:r w:rsidR="003370D1">
        <w:t>, 131</w:t>
      </w:r>
      <w:r w:rsidR="003370D1" w:rsidRPr="00AF17CB">
        <w:t>–</w:t>
      </w:r>
      <w:r w:rsidR="002C14A2">
        <w:t>1</w:t>
      </w:r>
      <w:r w:rsidR="003370D1">
        <w:t>32</w:t>
      </w:r>
    </w:p>
    <w:p w14:paraId="0964D92E" w14:textId="77777777" w:rsidR="00067A06" w:rsidRDefault="00067A06" w:rsidP="009A316B">
      <w:pPr>
        <w:pStyle w:val="Level1IX"/>
        <w:outlineLvl w:val="0"/>
      </w:pPr>
      <w:r w:rsidRPr="00547A09">
        <w:rPr>
          <w:rStyle w:val="Literal"/>
        </w:rPr>
        <w:t>_</w:t>
      </w:r>
      <w:r>
        <w:t xml:space="preserve"> (underscore)</w:t>
      </w:r>
      <w:r w:rsidR="003769AA">
        <w:t>, 494</w:t>
      </w:r>
    </w:p>
    <w:p w14:paraId="7CEC6A56" w14:textId="77777777" w:rsidR="00F03B07" w:rsidRDefault="00F03B07" w:rsidP="00067A06">
      <w:pPr>
        <w:pStyle w:val="Level2IX"/>
      </w:pPr>
      <w:r>
        <w:t>as a catchall pattern, 28</w:t>
      </w:r>
      <w:r w:rsidR="004A333D">
        <w:t>, 106</w:t>
      </w:r>
      <w:r w:rsidR="004A333D" w:rsidRPr="00AF17CB">
        <w:t>–</w:t>
      </w:r>
      <w:r w:rsidR="002C14A2">
        <w:t>10</w:t>
      </w:r>
      <w:r w:rsidR="004A333D">
        <w:t>7</w:t>
      </w:r>
      <w:r w:rsidR="00C73A29">
        <w:t>, 403</w:t>
      </w:r>
      <w:r w:rsidR="00C73A29" w:rsidRPr="00AF17CB">
        <w:t>–</w:t>
      </w:r>
      <w:r w:rsidR="002C14A2">
        <w:t>40</w:t>
      </w:r>
      <w:r w:rsidR="00C73A29">
        <w:t>5</w:t>
      </w:r>
    </w:p>
    <w:p w14:paraId="14B86107" w14:textId="77777777" w:rsidR="00067A06" w:rsidRDefault="00067A06" w:rsidP="00067A06">
      <w:pPr>
        <w:pStyle w:val="Level2IX"/>
      </w:pPr>
      <w:r>
        <w:t>as a visual separator in integer literals, 37</w:t>
      </w:r>
    </w:p>
    <w:p w14:paraId="006EFFB8" w14:textId="77777777" w:rsidR="00E1465A" w:rsidRDefault="00FD35DA" w:rsidP="009A316B">
      <w:pPr>
        <w:pStyle w:val="Level1IX"/>
        <w:outlineLvl w:val="0"/>
      </w:pPr>
      <w:r w:rsidRPr="00FD35DA">
        <w:rPr>
          <w:rStyle w:val="Literal"/>
        </w:rPr>
        <w:t>|</w:t>
      </w:r>
      <w:r w:rsidR="00066E38">
        <w:t xml:space="preserve"> (vertical pipe)</w:t>
      </w:r>
      <w:r w:rsidR="003769AA">
        <w:t>, 493</w:t>
      </w:r>
      <w:r w:rsidR="003769AA" w:rsidRPr="00AF17CB">
        <w:t>–</w:t>
      </w:r>
      <w:r w:rsidR="002C14A2">
        <w:t>4</w:t>
      </w:r>
      <w:r w:rsidR="003769AA">
        <w:t>94</w:t>
      </w:r>
    </w:p>
    <w:p w14:paraId="3D54F5D5" w14:textId="77777777" w:rsidR="00E1465A" w:rsidRDefault="00066E38">
      <w:pPr>
        <w:pStyle w:val="Level2IX"/>
      </w:pPr>
      <w:r>
        <w:t>in closure definitions, 261</w:t>
      </w:r>
    </w:p>
    <w:p w14:paraId="7F67CADC" w14:textId="77777777" w:rsidR="00E1465A" w:rsidRDefault="009C7BC2">
      <w:pPr>
        <w:pStyle w:val="Level2IX"/>
      </w:pPr>
      <w:r>
        <w:t>in patterns, 398</w:t>
      </w:r>
    </w:p>
    <w:p w14:paraId="4BDE6776" w14:textId="77777777" w:rsidR="00E1465A" w:rsidRDefault="009750E6">
      <w:pPr>
        <w:pStyle w:val="Level1IX"/>
      </w:pPr>
      <w:r>
        <w:t>1:1 threading model, 343</w:t>
      </w:r>
    </w:p>
    <w:p w14:paraId="2E33F85A" w14:textId="77777777" w:rsidR="002E086C" w:rsidRDefault="002E086C">
      <w:pPr>
        <w:pStyle w:val="GroupTitlesIX"/>
      </w:pPr>
    </w:p>
    <w:p w14:paraId="1ACB7069" w14:textId="77777777" w:rsidR="001664F2" w:rsidRDefault="001664F2" w:rsidP="009A316B">
      <w:pPr>
        <w:pStyle w:val="GroupTitlesIX"/>
        <w:outlineLvl w:val="0"/>
      </w:pPr>
      <w:r>
        <w:t>A</w:t>
      </w:r>
    </w:p>
    <w:p w14:paraId="09A42C36" w14:textId="77777777" w:rsidR="008E1C09" w:rsidRDefault="008E1C09" w:rsidP="009A316B">
      <w:pPr>
        <w:pStyle w:val="Level1IX"/>
        <w:outlineLvl w:val="0"/>
      </w:pPr>
      <w:r>
        <w:t>ABI (application binary interface), 420</w:t>
      </w:r>
    </w:p>
    <w:p w14:paraId="7A40D2B4" w14:textId="77777777" w:rsidR="00E7211F" w:rsidRDefault="00E7211F" w:rsidP="00CA121B">
      <w:pPr>
        <w:pStyle w:val="Level1IX"/>
      </w:pPr>
      <w:r>
        <w:t>abort, 150</w:t>
      </w:r>
    </w:p>
    <w:p w14:paraId="23E04159" w14:textId="77777777" w:rsidR="00A211A7" w:rsidRDefault="00DB2A9E" w:rsidP="00CA121B">
      <w:pPr>
        <w:pStyle w:val="Level1IX"/>
      </w:pPr>
      <w:r>
        <w:t>a</w:t>
      </w:r>
      <w:r w:rsidR="00105478">
        <w:t>ddition</w:t>
      </w:r>
    </w:p>
    <w:p w14:paraId="6D37B3D8" w14:textId="77777777" w:rsidR="00E1465A" w:rsidRDefault="006459A5">
      <w:pPr>
        <w:pStyle w:val="Level2IX"/>
      </w:pPr>
      <w:r>
        <w:t>of custom types, 432</w:t>
      </w:r>
      <w:r w:rsidRPr="00AF17CB">
        <w:t>–</w:t>
      </w:r>
      <w:r w:rsidR="002C14A2">
        <w:t>4</w:t>
      </w:r>
      <w:r>
        <w:t>34</w:t>
      </w:r>
    </w:p>
    <w:p w14:paraId="0CFB4E5F" w14:textId="77777777" w:rsidR="00E1465A" w:rsidRDefault="00105478">
      <w:pPr>
        <w:pStyle w:val="Level2IX"/>
      </w:pPr>
      <w:r>
        <w:t>of number types, 38</w:t>
      </w:r>
    </w:p>
    <w:p w14:paraId="1FFA5161" w14:textId="77777777" w:rsidR="00E1465A" w:rsidRDefault="00EE1C55">
      <w:pPr>
        <w:pStyle w:val="Level2IX"/>
      </w:pPr>
      <w:r>
        <w:t>of strings, 137</w:t>
      </w:r>
      <w:r w:rsidRPr="00AF17CB">
        <w:t>–</w:t>
      </w:r>
      <w:r w:rsidR="002C14A2">
        <w:t>1</w:t>
      </w:r>
      <w:r>
        <w:t>38</w:t>
      </w:r>
    </w:p>
    <w:p w14:paraId="102FAD2C" w14:textId="4FF90E69" w:rsidR="004B3B83" w:rsidRDefault="004B3B83" w:rsidP="004B3B83">
      <w:pPr>
        <w:pStyle w:val="Level1IX"/>
        <w:rPr>
          <w:ins w:id="29" w:author="Carol Nichols" w:date="2018-05-16T14:15:00Z"/>
        </w:rPr>
      </w:pPr>
      <w:ins w:id="30" w:author="Carol Nichols" w:date="2018-05-16T14:15:00Z">
        <w:r>
          <w:t>addition operator</w:t>
        </w:r>
        <w:r w:rsidRPr="004B3B83">
          <w:rPr>
            <w:rPrChange w:id="31" w:author="Carol Nichols" w:date="2018-05-16T14:15:00Z">
              <w:rPr>
                <w:rStyle w:val="Literal"/>
              </w:rPr>
            </w:rPrChange>
          </w:rPr>
          <w:t xml:space="preserve"> </w:t>
        </w:r>
        <w:commentRangeStart w:id="32"/>
        <w:commentRangeStart w:id="33"/>
        <w:r>
          <w:t>(</w:t>
        </w:r>
        <w:r w:rsidRPr="00FD35DA">
          <w:rPr>
            <w:rStyle w:val="Literal"/>
          </w:rPr>
          <w:t>+</w:t>
        </w:r>
        <w:r>
          <w:t>), 38, 137</w:t>
        </w:r>
        <w:r w:rsidRPr="00AF17CB">
          <w:t>–</w:t>
        </w:r>
        <w:r>
          <w:t>138, 492</w:t>
        </w:r>
        <w:commentRangeEnd w:id="32"/>
        <w:r>
          <w:rPr>
            <w:rStyle w:val="CommentReference"/>
          </w:rPr>
          <w:commentReference w:id="32"/>
        </w:r>
        <w:commentRangeEnd w:id="33"/>
        <w:r>
          <w:rPr>
            <w:rStyle w:val="CommentReference"/>
          </w:rPr>
          <w:commentReference w:id="33"/>
        </w:r>
      </w:ins>
    </w:p>
    <w:p w14:paraId="6110B8EC" w14:textId="709B4840" w:rsidR="00FF35E7" w:rsidRDefault="00FF35E7" w:rsidP="00CA121B">
      <w:pPr>
        <w:pStyle w:val="Level1IX"/>
      </w:pPr>
      <w:r>
        <w:t>ahead-of-time compiled, 7</w:t>
      </w:r>
    </w:p>
    <w:p w14:paraId="599328E6" w14:textId="77777777" w:rsidR="00A211A7" w:rsidRPr="00A211A7" w:rsidRDefault="00FD35DA" w:rsidP="00CA121B">
      <w:pPr>
        <w:pStyle w:val="Level1IX"/>
      </w:pPr>
      <w:commentRangeStart w:id="34"/>
      <w:commentRangeStart w:id="35"/>
      <w:r w:rsidRPr="00FD35DA">
        <w:t>ampersand (</w:t>
      </w:r>
      <w:r>
        <w:rPr>
          <w:rStyle w:val="Literal"/>
        </w:rPr>
        <w:t>&amp;</w:t>
      </w:r>
      <w:r w:rsidRPr="00FD35DA">
        <w:t>)</w:t>
      </w:r>
      <w:r w:rsidR="001A46A8">
        <w:t>,</w:t>
      </w:r>
      <w:ins w:id="36" w:author="Carol Nichols" w:date="2018-05-16T14:03:00Z">
        <w:r w:rsidR="008438D3">
          <w:t xml:space="preserve"> 17,</w:t>
        </w:r>
      </w:ins>
      <w:r w:rsidR="001A46A8">
        <w:t xml:space="preserve"> 492</w:t>
      </w:r>
    </w:p>
    <w:p w14:paraId="7D94E05C" w14:textId="77777777" w:rsidR="00E1465A" w:rsidDel="008438D3" w:rsidRDefault="00FD35DA">
      <w:pPr>
        <w:pStyle w:val="Level2IX"/>
        <w:rPr>
          <w:del w:id="37" w:author="Carol Nichols" w:date="2018-05-16T14:03:00Z"/>
        </w:rPr>
      </w:pPr>
      <w:del w:id="38" w:author="Carol Nichols" w:date="2018-05-16T14:03:00Z">
        <w:r w:rsidRPr="00FD35DA" w:rsidDel="008438D3">
          <w:delText>to create a reference,</w:delText>
        </w:r>
        <w:r w:rsidR="0041452F" w:rsidDel="008438D3">
          <w:delText xml:space="preserve"> 17</w:delText>
        </w:r>
      </w:del>
    </w:p>
    <w:commentRangeEnd w:id="34"/>
    <w:p w14:paraId="53701D56" w14:textId="77777777" w:rsidR="00D043DF" w:rsidRDefault="002C14A2" w:rsidP="00D043DF">
      <w:pPr>
        <w:pStyle w:val="Level1IX"/>
      </w:pPr>
      <w:r>
        <w:rPr>
          <w:rStyle w:val="CommentReference"/>
        </w:rPr>
        <w:commentReference w:id="34"/>
      </w:r>
      <w:commentRangeEnd w:id="35"/>
      <w:r w:rsidR="001935BB">
        <w:rPr>
          <w:rStyle w:val="CommentReference"/>
        </w:rPr>
        <w:commentReference w:id="35"/>
      </w:r>
      <w:r w:rsidR="00D043DF">
        <w:t>angle brackets (</w:t>
      </w:r>
      <w:r w:rsidR="00D043DF" w:rsidRPr="00F025A8">
        <w:rPr>
          <w:rStyle w:val="Literal"/>
        </w:rPr>
        <w:t>&lt;&gt;</w:t>
      </w:r>
      <w:r w:rsidR="00D043DF">
        <w:t>)</w:t>
      </w:r>
      <w:r w:rsidR="00F66A89">
        <w:t>, 494</w:t>
      </w:r>
      <w:r w:rsidR="00F66A89" w:rsidRPr="00AF17CB">
        <w:t>–</w:t>
      </w:r>
      <w:r>
        <w:t>4</w:t>
      </w:r>
      <w:r w:rsidR="00F66A89">
        <w:t>95</w:t>
      </w:r>
    </w:p>
    <w:p w14:paraId="0F224616" w14:textId="77777777" w:rsidR="002C14A2" w:rsidRDefault="002C14A2" w:rsidP="002C14A2">
      <w:pPr>
        <w:pStyle w:val="Level2IX"/>
      </w:pPr>
      <w:r>
        <w:t>for specifying lifetime parameters, 191</w:t>
      </w:r>
    </w:p>
    <w:p w14:paraId="30E7654D" w14:textId="77777777" w:rsidR="00E1465A" w:rsidRDefault="00D043DF">
      <w:pPr>
        <w:pStyle w:val="Level2IX"/>
      </w:pPr>
      <w:r>
        <w:t>for specifying type parameters, 130</w:t>
      </w:r>
      <w:r w:rsidR="002A5B5B">
        <w:t>, 172</w:t>
      </w:r>
      <w:r w:rsidR="009C2015">
        <w:t>, 173</w:t>
      </w:r>
    </w:p>
    <w:p w14:paraId="27E80203" w14:textId="77777777" w:rsidR="0008145F" w:rsidRDefault="0008145F" w:rsidP="00CA121B">
      <w:pPr>
        <w:pStyle w:val="Level1IX"/>
      </w:pPr>
      <w:r>
        <w:t xml:space="preserve">API (Application Programming Interface), </w:t>
      </w:r>
      <w:r w:rsidRPr="009B5ECF">
        <w:rPr>
          <w:highlight w:val="yellow"/>
        </w:rPr>
        <w:t>iv</w:t>
      </w:r>
      <w:r w:rsidR="00062B01">
        <w:t>, 4</w:t>
      </w:r>
    </w:p>
    <w:p w14:paraId="0AA1F8D9" w14:textId="77777777" w:rsidR="008E1C09" w:rsidRDefault="008E1C09" w:rsidP="00CA121B">
      <w:pPr>
        <w:pStyle w:val="Level1IX"/>
      </w:pPr>
      <w:r>
        <w:t>application binary interface (ABI), 420</w:t>
      </w:r>
    </w:p>
    <w:p w14:paraId="02D44273" w14:textId="77777777" w:rsidR="00F61C68" w:rsidRDefault="00F61C68" w:rsidP="00CA121B">
      <w:pPr>
        <w:pStyle w:val="Level1IX"/>
      </w:pPr>
      <w:r>
        <w:t xml:space="preserve">Application Programming Interface (API), </w:t>
      </w:r>
      <w:r w:rsidRPr="009B5ECF">
        <w:rPr>
          <w:highlight w:val="yellow"/>
        </w:rPr>
        <w:t>iv</w:t>
      </w:r>
      <w:r w:rsidR="00062B01">
        <w:t>, 4</w:t>
      </w:r>
    </w:p>
    <w:p w14:paraId="2405F04C" w14:textId="77777777" w:rsidR="001C6D92" w:rsidRDefault="00FD35DA" w:rsidP="009A316B">
      <w:pPr>
        <w:pStyle w:val="Level1IX"/>
        <w:outlineLvl w:val="0"/>
      </w:pPr>
      <w:r w:rsidRPr="00FD35DA">
        <w:rPr>
          <w:rStyle w:val="Literal"/>
        </w:rPr>
        <w:t>Arc&lt;T&gt;</w:t>
      </w:r>
      <w:r w:rsidR="001C6D92">
        <w:t xml:space="preserve"> type, 361</w:t>
      </w:r>
      <w:r w:rsidR="001C6D92" w:rsidRPr="00AF17CB">
        <w:t>–</w:t>
      </w:r>
      <w:r w:rsidR="002C14A2">
        <w:t>3</w:t>
      </w:r>
      <w:r w:rsidR="001C6D92">
        <w:t>62</w:t>
      </w:r>
      <w:r w:rsidR="00F44554">
        <w:t>, 473</w:t>
      </w:r>
      <w:r w:rsidR="00F44554" w:rsidRPr="00AF17CB">
        <w:t>–</w:t>
      </w:r>
      <w:r w:rsidR="002C14A2">
        <w:t>4</w:t>
      </w:r>
      <w:r w:rsidR="00F44554">
        <w:t>74</w:t>
      </w:r>
    </w:p>
    <w:p w14:paraId="12E06822" w14:textId="77777777" w:rsidR="003D3456" w:rsidRDefault="00DB2A9E" w:rsidP="00CA121B">
      <w:pPr>
        <w:pStyle w:val="Level1IX"/>
      </w:pPr>
      <w:r>
        <w:t>a</w:t>
      </w:r>
      <w:r w:rsidR="003D3456">
        <w:t>rguments, 43</w:t>
      </w:r>
    </w:p>
    <w:p w14:paraId="4607A6A2" w14:textId="77777777" w:rsidR="001C758E" w:rsidRDefault="00DB2A9E" w:rsidP="00CA121B">
      <w:pPr>
        <w:pStyle w:val="Level1IX"/>
      </w:pPr>
      <w:r>
        <w:t>a</w:t>
      </w:r>
      <w:r w:rsidR="001C6395">
        <w:t>r</w:t>
      </w:r>
      <w:r w:rsidR="001C758E">
        <w:t>ms</w:t>
      </w:r>
    </w:p>
    <w:p w14:paraId="2E907D3A" w14:textId="77777777" w:rsidR="001C758E" w:rsidRPr="001C758E" w:rsidRDefault="001C758E" w:rsidP="001C758E">
      <w:pPr>
        <w:pStyle w:val="Level2IX"/>
      </w:pPr>
      <w:r>
        <w:t xml:space="preserve">in </w:t>
      </w:r>
      <w:r w:rsidRPr="001C758E">
        <w:rPr>
          <w:rStyle w:val="Literal"/>
        </w:rPr>
        <w:t>if</w:t>
      </w:r>
      <w:r>
        <w:t xml:space="preserve"> expressions, 49</w:t>
      </w:r>
    </w:p>
    <w:p w14:paraId="7820F4E1" w14:textId="77777777" w:rsidR="009A0118" w:rsidRDefault="001C6395" w:rsidP="001C758E">
      <w:pPr>
        <w:pStyle w:val="Level2IX"/>
      </w:pPr>
      <w:r>
        <w:t>in</w:t>
      </w:r>
      <w:r w:rsidR="009A0118">
        <w:t xml:space="preserve"> </w:t>
      </w:r>
      <w:r w:rsidR="009A0118" w:rsidRPr="009A0118">
        <w:rPr>
          <w:rStyle w:val="Literal"/>
        </w:rPr>
        <w:t>match</w:t>
      </w:r>
      <w:r w:rsidR="009A0118">
        <w:t xml:space="preserve"> expression</w:t>
      </w:r>
      <w:r>
        <w:t>s</w:t>
      </w:r>
      <w:r w:rsidR="009A0118">
        <w:t>, 24</w:t>
      </w:r>
      <w:r w:rsidR="00696BDE">
        <w:t>, 103</w:t>
      </w:r>
    </w:p>
    <w:p w14:paraId="235F61A3" w14:textId="77777777" w:rsidR="00CE0B2A" w:rsidRDefault="00DB2A9E" w:rsidP="00CA121B">
      <w:pPr>
        <w:pStyle w:val="Level1IX"/>
      </w:pPr>
      <w:r>
        <w:t>a</w:t>
      </w:r>
      <w:r w:rsidR="00CE0B2A">
        <w:t>rray data type, 40</w:t>
      </w:r>
      <w:r w:rsidR="00CE0B2A" w:rsidRPr="00AF17CB">
        <w:t>–</w:t>
      </w:r>
      <w:r w:rsidR="00CE0B2A">
        <w:t>42</w:t>
      </w:r>
    </w:p>
    <w:p w14:paraId="1D317479" w14:textId="77777777" w:rsidR="00E547D9" w:rsidRDefault="00D85FCE" w:rsidP="00E547D9">
      <w:pPr>
        <w:pStyle w:val="Level2IX"/>
      </w:pPr>
      <w:r>
        <w:t>invalid element access, 41</w:t>
      </w:r>
      <w:r w:rsidR="00A1729C" w:rsidRPr="00AF17CB">
        <w:t>–</w:t>
      </w:r>
      <w:r w:rsidR="00A1729C">
        <w:t>42</w:t>
      </w:r>
    </w:p>
    <w:p w14:paraId="0D4DF9A9" w14:textId="77777777" w:rsidR="005767D6" w:rsidRDefault="005767D6" w:rsidP="00E547D9">
      <w:pPr>
        <w:pStyle w:val="Level2IX"/>
      </w:pPr>
      <w:r>
        <w:t>iterating over elements of, 54</w:t>
      </w:r>
      <w:r w:rsidRPr="00AF17CB">
        <w:t>–</w:t>
      </w:r>
      <w:r>
        <w:t>55</w:t>
      </w:r>
    </w:p>
    <w:p w14:paraId="036F889D" w14:textId="77777777" w:rsidR="004264A1" w:rsidRPr="00E547D9" w:rsidRDefault="004264A1" w:rsidP="00E547D9">
      <w:pPr>
        <w:pStyle w:val="Level2IX"/>
      </w:pPr>
      <w:r>
        <w:t>slices of, 78</w:t>
      </w:r>
      <w:r w:rsidRPr="00AF17CB">
        <w:t>–</w:t>
      </w:r>
      <w:r>
        <w:t>79</w:t>
      </w:r>
    </w:p>
    <w:p w14:paraId="68D895B2" w14:textId="77777777" w:rsidR="00CB6766" w:rsidRDefault="00B349F4" w:rsidP="00CB6766">
      <w:pPr>
        <w:pStyle w:val="Level1IX"/>
      </w:pPr>
      <w:r>
        <w:t>a</w:t>
      </w:r>
      <w:r w:rsidR="00CB6766">
        <w:t>rrow (</w:t>
      </w:r>
      <w:r w:rsidR="00CB6766" w:rsidRPr="00547A09">
        <w:rPr>
          <w:rStyle w:val="Literal"/>
        </w:rPr>
        <w:t>-&gt;</w:t>
      </w:r>
      <w:r w:rsidR="00CB6766">
        <w:t>), 46</w:t>
      </w:r>
      <w:r w:rsidR="00CB6766" w:rsidRPr="00AF17CB">
        <w:t>–</w:t>
      </w:r>
      <w:r w:rsidR="00CB6766">
        <w:t>47</w:t>
      </w:r>
      <w:r w:rsidR="001A46A8">
        <w:t>, 492</w:t>
      </w:r>
    </w:p>
    <w:p w14:paraId="57F3C360" w14:textId="77777777" w:rsidR="000B4115" w:rsidRDefault="000B4115" w:rsidP="00CB6766">
      <w:pPr>
        <w:pStyle w:val="Level1IX"/>
      </w:pPr>
      <w:proofErr w:type="spellStart"/>
      <w:r w:rsidRPr="000B4115">
        <w:rPr>
          <w:rStyle w:val="Literal"/>
        </w:rPr>
        <w:t>as_bytes</w:t>
      </w:r>
      <w:proofErr w:type="spellEnd"/>
      <w:r w:rsidR="00E44092">
        <w:t xml:space="preserve"> method,</w:t>
      </w:r>
      <w:r>
        <w:t xml:space="preserve"> </w:t>
      </w:r>
      <w:r w:rsidR="002C33E7">
        <w:t>73</w:t>
      </w:r>
      <w:r w:rsidR="002C33E7" w:rsidRPr="00AF17CB">
        <w:t>–</w:t>
      </w:r>
      <w:r>
        <w:t>74</w:t>
      </w:r>
    </w:p>
    <w:p w14:paraId="3D9B216D" w14:textId="77777777" w:rsidR="008E3FA8" w:rsidRDefault="008E3FA8" w:rsidP="008E3FA8">
      <w:pPr>
        <w:pStyle w:val="Level1IX"/>
      </w:pPr>
      <w:proofErr w:type="spellStart"/>
      <w:r>
        <w:rPr>
          <w:rStyle w:val="Literal"/>
        </w:rPr>
        <w:t>assert_eq</w:t>
      </w:r>
      <w:proofErr w:type="spellEnd"/>
      <w:r>
        <w:rPr>
          <w:rStyle w:val="Literal"/>
        </w:rPr>
        <w:t>!</w:t>
      </w:r>
      <w:r>
        <w:t xml:space="preserve"> macro, 208</w:t>
      </w:r>
      <w:r w:rsidRPr="00AF17CB">
        <w:t>–</w:t>
      </w:r>
      <w:r w:rsidR="002C14A2">
        <w:t>2</w:t>
      </w:r>
      <w:r>
        <w:t>10</w:t>
      </w:r>
    </w:p>
    <w:p w14:paraId="035E2D7D" w14:textId="77777777" w:rsidR="00402423" w:rsidRDefault="00FD35DA" w:rsidP="00CA121B">
      <w:pPr>
        <w:pStyle w:val="Level1IX"/>
      </w:pPr>
      <w:r w:rsidRPr="00FD35DA">
        <w:rPr>
          <w:rStyle w:val="Literal"/>
        </w:rPr>
        <w:t>assert!</w:t>
      </w:r>
      <w:r w:rsidR="00AD3913">
        <w:t xml:space="preserve"> macro, 205</w:t>
      </w:r>
      <w:r w:rsidR="00AD3913" w:rsidRPr="00AF17CB">
        <w:t>–</w:t>
      </w:r>
      <w:r w:rsidR="002C14A2">
        <w:t>20</w:t>
      </w:r>
      <w:r w:rsidR="00AD3913">
        <w:t>8</w:t>
      </w:r>
    </w:p>
    <w:p w14:paraId="4F03D48C" w14:textId="77777777" w:rsidR="008E3FA8" w:rsidRDefault="008E3FA8" w:rsidP="008E3FA8">
      <w:pPr>
        <w:pStyle w:val="Level1IX"/>
      </w:pPr>
      <w:proofErr w:type="spellStart"/>
      <w:r>
        <w:rPr>
          <w:rStyle w:val="Literal"/>
        </w:rPr>
        <w:t>assert_ne</w:t>
      </w:r>
      <w:proofErr w:type="spellEnd"/>
      <w:r>
        <w:rPr>
          <w:rStyle w:val="Literal"/>
        </w:rPr>
        <w:t>!</w:t>
      </w:r>
      <w:r>
        <w:t xml:space="preserve"> macro, 210</w:t>
      </w:r>
    </w:p>
    <w:p w14:paraId="60FDEB47" w14:textId="77777777" w:rsidR="002E086C" w:rsidRDefault="00656DB4" w:rsidP="00CA121B">
      <w:pPr>
        <w:pStyle w:val="Level1IX"/>
      </w:pPr>
      <w:r>
        <w:t>a</w:t>
      </w:r>
      <w:r w:rsidR="00CA121B">
        <w:t>ssociated function</w:t>
      </w:r>
      <w:r w:rsidR="00780AA8">
        <w:t>, 16</w:t>
      </w:r>
      <w:r w:rsidR="008F1DF9">
        <w:t>, 93</w:t>
      </w:r>
      <w:r w:rsidR="008F1DF9" w:rsidRPr="00AF17CB">
        <w:t>–</w:t>
      </w:r>
      <w:r w:rsidR="008F1DF9">
        <w:t>94</w:t>
      </w:r>
    </w:p>
    <w:p w14:paraId="0837FCA1" w14:textId="77777777" w:rsidR="00134363" w:rsidRDefault="00134363" w:rsidP="00CA121B">
      <w:pPr>
        <w:pStyle w:val="Level1IX"/>
      </w:pPr>
      <w:r>
        <w:t>associated types, 431</w:t>
      </w:r>
      <w:r w:rsidRPr="00AF17CB">
        <w:t>–</w:t>
      </w:r>
      <w:r w:rsidR="002C14A2">
        <w:t>4</w:t>
      </w:r>
      <w:r>
        <w:t>32</w:t>
      </w:r>
    </w:p>
    <w:p w14:paraId="66E36D4D" w14:textId="77777777" w:rsidR="00E1465A" w:rsidRDefault="00A74115">
      <w:pPr>
        <w:pStyle w:val="Level1IX"/>
      </w:pPr>
      <w:r>
        <w:t xml:space="preserve">associative array. </w:t>
      </w:r>
      <w:r w:rsidRPr="00F025A8">
        <w:rPr>
          <w:rStyle w:val="EmphasisItalic"/>
        </w:rPr>
        <w:t>See</w:t>
      </w:r>
      <w:r>
        <w:t xml:space="preserve"> </w:t>
      </w:r>
      <w:r w:rsidRPr="00F025A8">
        <w:rPr>
          <w:rStyle w:val="Literal"/>
        </w:rPr>
        <w:t>HashMap&lt;K, V&gt;</w:t>
      </w:r>
      <w:r>
        <w:t xml:space="preserve"> type</w:t>
      </w:r>
    </w:p>
    <w:p w14:paraId="3DE50162" w14:textId="77777777" w:rsidR="00A211A7" w:rsidRPr="00A211A7" w:rsidRDefault="00FD35DA" w:rsidP="00AE414E">
      <w:pPr>
        <w:pStyle w:val="Level1IX"/>
      </w:pPr>
      <w:r w:rsidRPr="00FD35DA">
        <w:lastRenderedPageBreak/>
        <w:t>asterisk (</w:t>
      </w:r>
      <w:r>
        <w:rPr>
          <w:rStyle w:val="Literal"/>
        </w:rPr>
        <w:t>*</w:t>
      </w:r>
      <w:r w:rsidRPr="00FD35DA">
        <w:t>)</w:t>
      </w:r>
      <w:r w:rsidR="001A46A8">
        <w:t>, 492</w:t>
      </w:r>
    </w:p>
    <w:p w14:paraId="1572E159" w14:textId="77777777" w:rsidR="00E1465A" w:rsidRDefault="00FD35DA">
      <w:pPr>
        <w:pStyle w:val="Level2IX"/>
      </w:pPr>
      <w:r w:rsidRPr="00FD35DA">
        <w:t>dereferenc</w:t>
      </w:r>
      <w:r w:rsidR="001A2626">
        <w:t>e operator</w:t>
      </w:r>
      <w:r w:rsidR="00AE414E" w:rsidRPr="00AE414E">
        <w:t>, 68</w:t>
      </w:r>
      <w:r w:rsidR="001A2626">
        <w:t>, 311</w:t>
      </w:r>
      <w:r w:rsidR="001A2626" w:rsidRPr="00AF17CB">
        <w:t>–</w:t>
      </w:r>
      <w:r w:rsidR="002C14A2">
        <w:t>3</w:t>
      </w:r>
      <w:r w:rsidR="001A2626">
        <w:t>15</w:t>
      </w:r>
      <w:r w:rsidR="00F823E9">
        <w:t>, 416</w:t>
      </w:r>
    </w:p>
    <w:p w14:paraId="733BD784" w14:textId="77777777" w:rsidR="001A2626" w:rsidRDefault="001A2626" w:rsidP="001A2626">
      <w:pPr>
        <w:pStyle w:val="Level2IX"/>
      </w:pPr>
      <w:r>
        <w:t>glob operator, 124</w:t>
      </w:r>
      <w:r w:rsidRPr="00AF17CB">
        <w:t>–</w:t>
      </w:r>
      <w:r w:rsidR="002C14A2">
        <w:t>1</w:t>
      </w:r>
      <w:r>
        <w:t>25</w:t>
      </w:r>
    </w:p>
    <w:p w14:paraId="59C7C808" w14:textId="77777777" w:rsidR="00E1465A" w:rsidRDefault="00CE59DA">
      <w:pPr>
        <w:pStyle w:val="Level2IX"/>
      </w:pPr>
      <w:r>
        <w:t>multiplication</w:t>
      </w:r>
      <w:r w:rsidR="001A2626">
        <w:t xml:space="preserve"> operator</w:t>
      </w:r>
      <w:r>
        <w:t>, 38</w:t>
      </w:r>
    </w:p>
    <w:p w14:paraId="6051B618" w14:textId="77777777" w:rsidR="00D61114" w:rsidRPr="00F025A8" w:rsidRDefault="00D61114" w:rsidP="00D61114">
      <w:pPr>
        <w:pStyle w:val="Level1IX"/>
      </w:pPr>
      <w:r>
        <w:t>at operator (</w:t>
      </w:r>
      <w:r w:rsidRPr="00F025A8">
        <w:rPr>
          <w:rStyle w:val="Literal"/>
        </w:rPr>
        <w:t>@</w:t>
      </w:r>
      <w:r>
        <w:t>), 410</w:t>
      </w:r>
      <w:r w:rsidRPr="00AF17CB">
        <w:t>–</w:t>
      </w:r>
      <w:r w:rsidR="002C14A2">
        <w:t>4</w:t>
      </w:r>
      <w:r>
        <w:t>11</w:t>
      </w:r>
      <w:r w:rsidR="001A46A8">
        <w:t>, 493</w:t>
      </w:r>
    </w:p>
    <w:p w14:paraId="39C392BB" w14:textId="77777777" w:rsidR="00E1465A" w:rsidRDefault="00E5068C">
      <w:pPr>
        <w:pStyle w:val="Level1IX"/>
      </w:pPr>
      <w:r>
        <w:t>atomically reference counted, 361</w:t>
      </w:r>
      <w:r w:rsidRPr="00AF17CB">
        <w:t>–</w:t>
      </w:r>
      <w:r w:rsidR="002C14A2">
        <w:t>3</w:t>
      </w:r>
      <w:r>
        <w:t>62</w:t>
      </w:r>
    </w:p>
    <w:p w14:paraId="1EE0EBDF" w14:textId="77777777" w:rsidR="00E1465A" w:rsidRDefault="00E95490">
      <w:pPr>
        <w:pStyle w:val="Level1IX"/>
      </w:pPr>
      <w:r>
        <w:t>automatic dereferencing, 92</w:t>
      </w:r>
    </w:p>
    <w:p w14:paraId="35C59EFB" w14:textId="77777777" w:rsidR="00E1465A" w:rsidRDefault="00E95490">
      <w:pPr>
        <w:pStyle w:val="Level1IX"/>
      </w:pPr>
      <w:r>
        <w:t>automatic referencing, 92</w:t>
      </w:r>
    </w:p>
    <w:p w14:paraId="7970DC45" w14:textId="77777777" w:rsidR="00CA121B" w:rsidRDefault="00CA121B">
      <w:pPr>
        <w:pStyle w:val="GroupTitlesIX"/>
      </w:pPr>
    </w:p>
    <w:p w14:paraId="79BF4224" w14:textId="77777777" w:rsidR="001664F2" w:rsidRDefault="001664F2" w:rsidP="009A316B">
      <w:pPr>
        <w:pStyle w:val="GroupTitlesIX"/>
        <w:outlineLvl w:val="0"/>
      </w:pPr>
      <w:r>
        <w:t>B</w:t>
      </w:r>
    </w:p>
    <w:p w14:paraId="395961AE" w14:textId="77777777" w:rsidR="00A64F21" w:rsidRDefault="00A64F21" w:rsidP="00E6614B">
      <w:pPr>
        <w:pStyle w:val="Level1IX"/>
      </w:pPr>
      <w:proofErr w:type="spellStart"/>
      <w:r>
        <w:t>backtrace</w:t>
      </w:r>
      <w:proofErr w:type="spellEnd"/>
      <w:r>
        <w:t>, 151</w:t>
      </w:r>
      <w:r w:rsidRPr="00AF17CB">
        <w:t>–</w:t>
      </w:r>
      <w:r w:rsidR="002C14A2">
        <w:t>1</w:t>
      </w:r>
      <w:r>
        <w:t>53</w:t>
      </w:r>
    </w:p>
    <w:p w14:paraId="35051AC4" w14:textId="74EC359E" w:rsidR="002E086C" w:rsidRDefault="00656DB4" w:rsidP="00E6614B">
      <w:pPr>
        <w:pStyle w:val="Level1IX"/>
      </w:pPr>
      <w:r>
        <w:t xml:space="preserve">binary </w:t>
      </w:r>
      <w:r w:rsidR="00E6614B">
        <w:t xml:space="preserve">crate, </w:t>
      </w:r>
      <w:r w:rsidR="00CD31E0">
        <w:t xml:space="preserve">8, </w:t>
      </w:r>
      <w:r w:rsidR="00E6614B">
        <w:t>19</w:t>
      </w:r>
      <w:ins w:id="39" w:author="Carol Nichols" w:date="2018-05-16T14:17:00Z">
        <w:r w:rsidR="00763DBB">
          <w:t>, 233</w:t>
        </w:r>
      </w:ins>
    </w:p>
    <w:p w14:paraId="1FE0A0C7" w14:textId="30CB9E07" w:rsidR="00E1465A" w:rsidDel="00763DBB" w:rsidRDefault="0009439F">
      <w:pPr>
        <w:pStyle w:val="Level2IX"/>
        <w:rPr>
          <w:del w:id="40" w:author="Carol Nichols" w:date="2018-05-16T14:17:00Z"/>
        </w:rPr>
      </w:pPr>
      <w:del w:id="41" w:author="Carol Nichols" w:date="2018-05-16T14:17:00Z">
        <w:r w:rsidDel="00763DBB">
          <w:delText>splitting into a library crate, 233</w:delText>
        </w:r>
      </w:del>
    </w:p>
    <w:p w14:paraId="0784C864" w14:textId="77777777" w:rsidR="00436B73" w:rsidRDefault="00436B73" w:rsidP="00E6614B">
      <w:pPr>
        <w:pStyle w:val="Level1IX"/>
      </w:pPr>
      <w:r>
        <w:t>binary target, 302</w:t>
      </w:r>
    </w:p>
    <w:p w14:paraId="0C084C7E" w14:textId="77777777" w:rsidR="00A13543" w:rsidRDefault="00A13543" w:rsidP="00E6614B">
      <w:pPr>
        <w:pStyle w:val="Level1IX"/>
      </w:pPr>
      <w:r>
        <w:t>blanket implementations, 186</w:t>
      </w:r>
    </w:p>
    <w:p w14:paraId="356B3F09" w14:textId="77777777" w:rsidR="00373F7C" w:rsidRDefault="00373F7C" w:rsidP="00E6614B">
      <w:pPr>
        <w:pStyle w:val="Level1IX"/>
      </w:pPr>
      <w:r>
        <w:t>blocking, 345</w:t>
      </w:r>
    </w:p>
    <w:p w14:paraId="6E5E1E20" w14:textId="31CE918C" w:rsidR="00A768F9" w:rsidRDefault="00A768F9" w:rsidP="00E6614B">
      <w:pPr>
        <w:pStyle w:val="Level1IX"/>
      </w:pPr>
      <w:r>
        <w:t>Boolean data type, 39</w:t>
      </w:r>
      <w:ins w:id="42" w:author="Carol Nichols" w:date="2018-05-16T14:17:00Z">
        <w:r w:rsidR="00194925">
          <w:t>, 50</w:t>
        </w:r>
      </w:ins>
    </w:p>
    <w:p w14:paraId="2BB69402" w14:textId="2956C13C" w:rsidR="000259BD" w:rsidDel="00194925" w:rsidRDefault="000259BD" w:rsidP="000259BD">
      <w:pPr>
        <w:pStyle w:val="Level2IX"/>
        <w:rPr>
          <w:del w:id="43" w:author="Carol Nichols" w:date="2018-05-16T14:17:00Z"/>
        </w:rPr>
      </w:pPr>
      <w:del w:id="44" w:author="Carol Nichols" w:date="2018-05-16T14:17:00Z">
        <w:r w:rsidDel="00194925">
          <w:delText xml:space="preserve">in </w:delText>
        </w:r>
        <w:r w:rsidRPr="000259BD" w:rsidDel="00194925">
          <w:rPr>
            <w:rStyle w:val="Literal"/>
          </w:rPr>
          <w:delText>if</w:delText>
        </w:r>
        <w:r w:rsidDel="00194925">
          <w:delText xml:space="preserve"> expressions, 50</w:delText>
        </w:r>
      </w:del>
    </w:p>
    <w:p w14:paraId="1658D73D" w14:textId="77777777" w:rsidR="00BA7D32" w:rsidRDefault="00BA7D32" w:rsidP="00C61BED">
      <w:pPr>
        <w:pStyle w:val="Level1IX"/>
      </w:pPr>
      <w:r>
        <w:t>borrow checker, 188</w:t>
      </w:r>
      <w:r w:rsidRPr="00AF17CB">
        <w:t>–</w:t>
      </w:r>
      <w:r w:rsidR="002C14A2">
        <w:t>1</w:t>
      </w:r>
      <w:r>
        <w:t>89</w:t>
      </w:r>
      <w:r w:rsidR="00201A34">
        <w:t>, 190</w:t>
      </w:r>
    </w:p>
    <w:p w14:paraId="6945EFB6" w14:textId="77777777" w:rsidR="00E1465A" w:rsidRDefault="00656DB4" w:rsidP="006301D7">
      <w:pPr>
        <w:pStyle w:val="Level1IX"/>
      </w:pPr>
      <w:r>
        <w:t>b</w:t>
      </w:r>
      <w:r w:rsidR="00C61BED">
        <w:t>orrowing</w:t>
      </w:r>
      <w:r w:rsidR="00FE3913">
        <w:t xml:space="preserve">, </w:t>
      </w:r>
      <w:r w:rsidR="00C61BED">
        <w:t>68</w:t>
      </w:r>
      <w:r w:rsidR="00C61BED" w:rsidRPr="00AF17CB">
        <w:t>–</w:t>
      </w:r>
      <w:r w:rsidR="00C61BED">
        <w:t>73</w:t>
      </w:r>
    </w:p>
    <w:p w14:paraId="3B0A0DEE" w14:textId="77777777" w:rsidR="004077D2" w:rsidRPr="006301D7" w:rsidRDefault="004077D2" w:rsidP="00E6614B">
      <w:pPr>
        <w:pStyle w:val="Level1IX"/>
      </w:pPr>
      <w:r>
        <w:rPr>
          <w:rStyle w:val="Literal"/>
        </w:rPr>
        <w:t>Box&lt;T&gt;</w:t>
      </w:r>
      <w:r w:rsidR="00FD35DA" w:rsidRPr="00FD35DA">
        <w:t xml:space="preserve"> type, 306</w:t>
      </w:r>
      <w:r w:rsidRPr="00AF17CB">
        <w:t>–</w:t>
      </w:r>
      <w:r>
        <w:t>11</w:t>
      </w:r>
    </w:p>
    <w:p w14:paraId="0BC5441F" w14:textId="77777777" w:rsidR="00FD01E8" w:rsidRDefault="00FD01E8" w:rsidP="00E6614B">
      <w:pPr>
        <w:pStyle w:val="Level1IX"/>
      </w:pPr>
      <w:r w:rsidRPr="00FD01E8">
        <w:rPr>
          <w:rStyle w:val="Literal"/>
        </w:rPr>
        <w:t>break</w:t>
      </w:r>
      <w:r>
        <w:t xml:space="preserve"> keyword, 27</w:t>
      </w:r>
      <w:r w:rsidRPr="00AF17CB">
        <w:t>–</w:t>
      </w:r>
      <w:r>
        <w:t>28</w:t>
      </w:r>
    </w:p>
    <w:p w14:paraId="29D318E1" w14:textId="77777777" w:rsidR="00F87834" w:rsidRDefault="00F87834" w:rsidP="00CC7E8A">
      <w:pPr>
        <w:pStyle w:val="Level1IX"/>
      </w:pPr>
      <w:r>
        <w:t>buffer overread, 151</w:t>
      </w:r>
    </w:p>
    <w:p w14:paraId="226E2B62" w14:textId="77777777" w:rsidR="004050BD" w:rsidRDefault="004050BD" w:rsidP="009A316B">
      <w:pPr>
        <w:pStyle w:val="Level1IX"/>
        <w:outlineLvl w:val="0"/>
      </w:pPr>
      <w:r>
        <w:t>Build Tools for Visual Studio, 3</w:t>
      </w:r>
    </w:p>
    <w:p w14:paraId="7783188D" w14:textId="77777777" w:rsidR="00CC7E8A" w:rsidRPr="00CC7E8A" w:rsidRDefault="00656DB4" w:rsidP="00CC7E8A">
      <w:pPr>
        <w:pStyle w:val="Level1IX"/>
      </w:pPr>
      <w:r>
        <w:t>b</w:t>
      </w:r>
      <w:r w:rsidR="00CC7E8A" w:rsidRPr="00CC7E8A">
        <w:t xml:space="preserve">yte literal syntax, </w:t>
      </w:r>
      <w:r w:rsidR="00CC7E8A">
        <w:t xml:space="preserve">37, </w:t>
      </w:r>
      <w:r w:rsidR="00CC7E8A" w:rsidRPr="00CC7E8A">
        <w:t>74</w:t>
      </w:r>
    </w:p>
    <w:p w14:paraId="7B51E423" w14:textId="77777777" w:rsidR="00E6614B" w:rsidRDefault="00E6614B">
      <w:pPr>
        <w:pStyle w:val="GroupTitlesIX"/>
      </w:pPr>
    </w:p>
    <w:p w14:paraId="0FAA09EE" w14:textId="77777777" w:rsidR="001664F2" w:rsidRDefault="001664F2" w:rsidP="009A316B">
      <w:pPr>
        <w:pStyle w:val="GroupTitlesIX"/>
        <w:outlineLvl w:val="0"/>
      </w:pPr>
      <w:r>
        <w:t>C</w:t>
      </w:r>
    </w:p>
    <w:p w14:paraId="094BA2A4" w14:textId="77777777" w:rsidR="008B5C74" w:rsidRDefault="008B5C74" w:rsidP="009A316B">
      <w:pPr>
        <w:pStyle w:val="Level1IX"/>
        <w:outlineLvl w:val="0"/>
      </w:pPr>
      <w:r>
        <w:t>Cargo</w:t>
      </w:r>
      <w:r w:rsidR="007E1A9B">
        <w:t xml:space="preserve">, </w:t>
      </w:r>
      <w:r w:rsidR="007E1A9B" w:rsidRPr="009B5ECF">
        <w:rPr>
          <w:highlight w:val="yellow"/>
        </w:rPr>
        <w:t>ii</w:t>
      </w:r>
      <w:r w:rsidR="00E563EF">
        <w:t>, 7</w:t>
      </w:r>
      <w:r w:rsidR="00E563EF" w:rsidRPr="00AF17CB">
        <w:t>–</w:t>
      </w:r>
      <w:r w:rsidR="00E563EF">
        <w:t>11</w:t>
      </w:r>
    </w:p>
    <w:p w14:paraId="35AB2361" w14:textId="77777777" w:rsidR="008B5C74" w:rsidRDefault="008B5C74" w:rsidP="008B5C74">
      <w:pPr>
        <w:pStyle w:val="Level2IX"/>
      </w:pPr>
      <w:r>
        <w:t>commands</w:t>
      </w:r>
    </w:p>
    <w:p w14:paraId="017903C1" w14:textId="77777777" w:rsidR="00E1465A" w:rsidRDefault="00FD35DA">
      <w:pPr>
        <w:pStyle w:val="Level3IX"/>
      </w:pPr>
      <w:r w:rsidRPr="00FD35DA">
        <w:rPr>
          <w:rStyle w:val="Literal"/>
        </w:rPr>
        <w:t>build</w:t>
      </w:r>
      <w:r w:rsidR="00403160">
        <w:t>, 9</w:t>
      </w:r>
    </w:p>
    <w:p w14:paraId="1A91A97B" w14:textId="77777777" w:rsidR="00E1465A" w:rsidRDefault="00371CE0">
      <w:pPr>
        <w:pStyle w:val="Level3IX"/>
      </w:pPr>
      <w:r>
        <w:rPr>
          <w:rStyle w:val="Literal"/>
        </w:rPr>
        <w:t>check</w:t>
      </w:r>
      <w:r w:rsidR="00FD35DA" w:rsidRPr="00FD35DA">
        <w:t>, 10</w:t>
      </w:r>
    </w:p>
    <w:p w14:paraId="611F8729" w14:textId="77777777" w:rsidR="008F5A58" w:rsidRDefault="008F5A58" w:rsidP="008F5A58">
      <w:pPr>
        <w:pStyle w:val="Level3IX"/>
      </w:pPr>
      <w:r w:rsidRPr="008F5A58">
        <w:rPr>
          <w:rStyle w:val="Literal"/>
        </w:rPr>
        <w:t>doc</w:t>
      </w:r>
      <w:r>
        <w:t>, 22</w:t>
      </w:r>
      <w:r w:rsidR="007C4CDB">
        <w:t>, 287</w:t>
      </w:r>
      <w:r w:rsidR="007C4CDB" w:rsidRPr="00AF17CB">
        <w:t>–</w:t>
      </w:r>
      <w:r w:rsidR="00FE3913">
        <w:t>2</w:t>
      </w:r>
      <w:r w:rsidR="007C4CDB">
        <w:t>88</w:t>
      </w:r>
    </w:p>
    <w:p w14:paraId="11910D12" w14:textId="77777777" w:rsidR="00E220D5" w:rsidRDefault="00E220D5" w:rsidP="008F5A58">
      <w:pPr>
        <w:pStyle w:val="Level3IX"/>
      </w:pPr>
      <w:r>
        <w:rPr>
          <w:rStyle w:val="Literal"/>
        </w:rPr>
        <w:t>install</w:t>
      </w:r>
      <w:r w:rsidR="00FD35DA" w:rsidRPr="00FD35DA">
        <w:t>, 302</w:t>
      </w:r>
      <w:r w:rsidRPr="00AF17CB">
        <w:t>–</w:t>
      </w:r>
      <w:r w:rsidR="00FE3913">
        <w:t>30</w:t>
      </w:r>
      <w:r>
        <w:t>3</w:t>
      </w:r>
    </w:p>
    <w:p w14:paraId="04AF2D2E" w14:textId="77777777" w:rsidR="00735494" w:rsidRPr="008F5A58" w:rsidRDefault="00735494" w:rsidP="008F5A58">
      <w:pPr>
        <w:pStyle w:val="Level3IX"/>
      </w:pPr>
      <w:r>
        <w:rPr>
          <w:rStyle w:val="Literal"/>
        </w:rPr>
        <w:t>login</w:t>
      </w:r>
      <w:r w:rsidR="00FD35DA" w:rsidRPr="00FD35DA">
        <w:t>, 294</w:t>
      </w:r>
    </w:p>
    <w:p w14:paraId="4F64F5AF" w14:textId="77777777" w:rsidR="00B002AD" w:rsidRDefault="008B5C74" w:rsidP="00B002AD">
      <w:pPr>
        <w:pStyle w:val="Level3IX"/>
      </w:pPr>
      <w:r w:rsidRPr="008B5C74">
        <w:rPr>
          <w:rStyle w:val="Literal"/>
        </w:rPr>
        <w:t>new</w:t>
      </w:r>
      <w:r>
        <w:t xml:space="preserve">, </w:t>
      </w:r>
      <w:r w:rsidR="00C73B22">
        <w:t xml:space="preserve">8, </w:t>
      </w:r>
      <w:r>
        <w:t>14</w:t>
      </w:r>
    </w:p>
    <w:p w14:paraId="6F320859" w14:textId="77777777" w:rsidR="006D4A3F" w:rsidRDefault="006D4A3F" w:rsidP="00B002AD">
      <w:pPr>
        <w:pStyle w:val="Level3IX"/>
      </w:pPr>
      <w:r>
        <w:rPr>
          <w:rStyle w:val="Literal"/>
        </w:rPr>
        <w:t>publish</w:t>
      </w:r>
      <w:r w:rsidR="00FD35DA" w:rsidRPr="00FD35DA">
        <w:t>, 294</w:t>
      </w:r>
      <w:r w:rsidRPr="00AF17CB">
        <w:t>–</w:t>
      </w:r>
      <w:r w:rsidR="00FE3913">
        <w:t>2</w:t>
      </w:r>
      <w:r>
        <w:t>96</w:t>
      </w:r>
    </w:p>
    <w:p w14:paraId="6D772D00" w14:textId="77777777" w:rsidR="00371CE0" w:rsidRDefault="00371CE0" w:rsidP="00B002AD">
      <w:pPr>
        <w:pStyle w:val="Level3IX"/>
      </w:pPr>
      <w:r>
        <w:rPr>
          <w:rStyle w:val="Literal"/>
        </w:rPr>
        <w:t>run</w:t>
      </w:r>
      <w:r w:rsidR="00FD35DA" w:rsidRPr="00FD35DA">
        <w:t>, 10</w:t>
      </w:r>
      <w:r w:rsidR="002D4B44">
        <w:t>, 299</w:t>
      </w:r>
    </w:p>
    <w:p w14:paraId="10063DC8" w14:textId="77777777" w:rsidR="00575ACC" w:rsidRDefault="00575ACC" w:rsidP="00B002AD">
      <w:pPr>
        <w:pStyle w:val="Level3IX"/>
      </w:pPr>
      <w:r>
        <w:rPr>
          <w:rStyle w:val="Literal"/>
        </w:rPr>
        <w:t>test</w:t>
      </w:r>
      <w:r w:rsidR="00FD35DA" w:rsidRPr="00FD35DA">
        <w:t>, 202</w:t>
      </w:r>
      <w:r w:rsidRPr="00AF17CB">
        <w:t>–</w:t>
      </w:r>
      <w:r w:rsidR="00FE3913">
        <w:t>20</w:t>
      </w:r>
      <w:r>
        <w:t>5, 215</w:t>
      </w:r>
      <w:r w:rsidRPr="00AF17CB">
        <w:t>–</w:t>
      </w:r>
      <w:r w:rsidR="00FE3913">
        <w:t>2</w:t>
      </w:r>
      <w:r>
        <w:t>20</w:t>
      </w:r>
      <w:r w:rsidR="007D6FF8">
        <w:t>, 289</w:t>
      </w:r>
      <w:r w:rsidR="00237E76">
        <w:t>, 301</w:t>
      </w:r>
      <w:r w:rsidR="00B05996" w:rsidRPr="00AF17CB">
        <w:t>–</w:t>
      </w:r>
      <w:r w:rsidR="00FE3913">
        <w:t>30</w:t>
      </w:r>
      <w:r w:rsidR="00B05996">
        <w:t>2</w:t>
      </w:r>
    </w:p>
    <w:p w14:paraId="5A7CE0F8" w14:textId="77777777" w:rsidR="00770A5A" w:rsidRDefault="00770A5A" w:rsidP="00770A5A">
      <w:pPr>
        <w:pStyle w:val="Level3IX"/>
      </w:pPr>
      <w:r w:rsidRPr="00770A5A">
        <w:rPr>
          <w:rStyle w:val="Literal"/>
        </w:rPr>
        <w:t>update</w:t>
      </w:r>
      <w:r>
        <w:t>, 21</w:t>
      </w:r>
    </w:p>
    <w:p w14:paraId="03CF7698" w14:textId="77777777" w:rsidR="00486D4E" w:rsidRDefault="00486D4E" w:rsidP="00770A5A">
      <w:pPr>
        <w:pStyle w:val="Level3IX"/>
      </w:pPr>
      <w:r>
        <w:rPr>
          <w:rStyle w:val="Literal"/>
        </w:rPr>
        <w:t>yank</w:t>
      </w:r>
      <w:r w:rsidR="00FD35DA" w:rsidRPr="00FD35DA">
        <w:t>, 296</w:t>
      </w:r>
    </w:p>
    <w:p w14:paraId="4905594B" w14:textId="77777777" w:rsidR="00E1465A" w:rsidRDefault="007A0F94">
      <w:pPr>
        <w:pStyle w:val="Level2IX"/>
      </w:pPr>
      <w:r>
        <w:t xml:space="preserve">extending with </w:t>
      </w:r>
      <w:r w:rsidR="00A336E2">
        <w:t>custom commands, 303</w:t>
      </w:r>
    </w:p>
    <w:p w14:paraId="6D3F754D" w14:textId="77777777" w:rsidR="00E1465A" w:rsidRDefault="007870FD">
      <w:pPr>
        <w:pStyle w:val="Level2IX"/>
      </w:pPr>
      <w:r>
        <w:t>workspaces, 297</w:t>
      </w:r>
      <w:r w:rsidRPr="00AF17CB">
        <w:t>–</w:t>
      </w:r>
      <w:r>
        <w:t>302</w:t>
      </w:r>
    </w:p>
    <w:p w14:paraId="3683E9C2" w14:textId="77777777" w:rsidR="00BD6601" w:rsidRDefault="000077D5" w:rsidP="009A316B">
      <w:pPr>
        <w:pStyle w:val="Level1IX"/>
        <w:outlineLvl w:val="0"/>
      </w:pPr>
      <w:proofErr w:type="spellStart"/>
      <w:r w:rsidRPr="000077D5">
        <w:rPr>
          <w:rStyle w:val="EmphasisItalic"/>
        </w:rPr>
        <w:t>Cargo.toml</w:t>
      </w:r>
      <w:proofErr w:type="spellEnd"/>
    </w:p>
    <w:p w14:paraId="7DAB88C5" w14:textId="77777777" w:rsidR="001231A3" w:rsidRDefault="000077D5" w:rsidP="00BD6601">
      <w:pPr>
        <w:pStyle w:val="Level2IX"/>
      </w:pPr>
      <w:r w:rsidRPr="000077D5">
        <w:rPr>
          <w:rStyle w:val="Literal"/>
        </w:rPr>
        <w:t>dependencies</w:t>
      </w:r>
      <w:r>
        <w:t xml:space="preserve"> section</w:t>
      </w:r>
      <w:del w:id="45" w:author="Carol Nichols" w:date="2018-05-16T13:07:00Z">
        <w:r w:rsidDel="006301D7">
          <w:delText xml:space="preserve"> in</w:delText>
        </w:r>
      </w:del>
      <w:r>
        <w:t>, 19</w:t>
      </w:r>
    </w:p>
    <w:p w14:paraId="38AAF0D7" w14:textId="77777777" w:rsidR="008841F5" w:rsidRDefault="008841F5" w:rsidP="00BD6601">
      <w:pPr>
        <w:pStyle w:val="Level2IX"/>
      </w:pPr>
      <w:r>
        <w:rPr>
          <w:rStyle w:val="Literal"/>
        </w:rPr>
        <w:t>package</w:t>
      </w:r>
      <w:r w:rsidR="00FD35DA" w:rsidRPr="00FD35DA">
        <w:t xml:space="preserve"> section, </w:t>
      </w:r>
      <w:r w:rsidR="00E3345F">
        <w:t xml:space="preserve">8, </w:t>
      </w:r>
      <w:r w:rsidR="00FD35DA" w:rsidRPr="00FD35DA">
        <w:t>294</w:t>
      </w:r>
      <w:r w:rsidRPr="00AF17CB">
        <w:t>–</w:t>
      </w:r>
      <w:r w:rsidR="00FE3913">
        <w:t>2</w:t>
      </w:r>
      <w:r>
        <w:t>95</w:t>
      </w:r>
    </w:p>
    <w:p w14:paraId="10E64AF0" w14:textId="77777777" w:rsidR="00041F34" w:rsidRDefault="00041F34" w:rsidP="00BD6601">
      <w:pPr>
        <w:pStyle w:val="Level2IX"/>
      </w:pPr>
      <w:r>
        <w:rPr>
          <w:rStyle w:val="Literal"/>
        </w:rPr>
        <w:t>profile</w:t>
      </w:r>
      <w:r w:rsidR="00FD35DA" w:rsidRPr="00FD35DA">
        <w:t xml:space="preserve"> section, 286</w:t>
      </w:r>
      <w:r w:rsidR="0087479C" w:rsidRPr="00AF17CB">
        <w:t>–</w:t>
      </w:r>
      <w:r w:rsidR="00FE3913">
        <w:t>2</w:t>
      </w:r>
      <w:r w:rsidR="0087479C">
        <w:t>87</w:t>
      </w:r>
    </w:p>
    <w:p w14:paraId="6DD5A310" w14:textId="77777777" w:rsidR="00BD6601" w:rsidRPr="00BD6601" w:rsidRDefault="00BD6601" w:rsidP="00BD6601">
      <w:pPr>
        <w:pStyle w:val="Level2IX"/>
        <w:rPr>
          <w:rStyle w:val="EmphasisItalic"/>
          <w:i w:val="0"/>
          <w:iCs w:val="0"/>
          <w:color w:val="auto"/>
        </w:rPr>
      </w:pPr>
      <w:r>
        <w:rPr>
          <w:rStyle w:val="EmphasisItalic"/>
          <w:i w:val="0"/>
          <w:iCs w:val="0"/>
          <w:color w:val="auto"/>
        </w:rPr>
        <w:t>updating crate versions in, 21</w:t>
      </w:r>
    </w:p>
    <w:p w14:paraId="37DDA0C3" w14:textId="77777777" w:rsidR="00CF3770" w:rsidRDefault="00CF3770" w:rsidP="00CF3770">
      <w:pPr>
        <w:pStyle w:val="Level1IX"/>
      </w:pPr>
      <w:proofErr w:type="spellStart"/>
      <w:r w:rsidRPr="00CF3770">
        <w:rPr>
          <w:rStyle w:val="EmphasisItalic"/>
        </w:rPr>
        <w:t>Cargo.lock</w:t>
      </w:r>
      <w:proofErr w:type="spellEnd"/>
      <w:r>
        <w:t xml:space="preserve">, </w:t>
      </w:r>
      <w:r w:rsidR="00403160">
        <w:t xml:space="preserve">9, </w:t>
      </w:r>
      <w:r>
        <w:t>20</w:t>
      </w:r>
      <w:r w:rsidR="003E694A" w:rsidRPr="00AF17CB">
        <w:t>–</w:t>
      </w:r>
      <w:r w:rsidR="003E694A">
        <w:t>21</w:t>
      </w:r>
    </w:p>
    <w:p w14:paraId="4C6D2DBC" w14:textId="77777777" w:rsidR="00E1465A" w:rsidRDefault="00FD35DA">
      <w:pPr>
        <w:pStyle w:val="Level1IX"/>
      </w:pPr>
      <w:r w:rsidRPr="00FD35DA">
        <w:lastRenderedPageBreak/>
        <w:t>carriage return, 454</w:t>
      </w:r>
    </w:p>
    <w:p w14:paraId="1380576C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cfg</w:t>
      </w:r>
      <w:proofErr w:type="spellEnd"/>
      <w:r w:rsidRPr="00FD35DA">
        <w:t xml:space="preserve"> (configuration) attribute, 221</w:t>
      </w:r>
    </w:p>
    <w:p w14:paraId="3DA680B5" w14:textId="77777777" w:rsidR="00A1664E" w:rsidRDefault="00A1664E" w:rsidP="00D6459E">
      <w:pPr>
        <w:pStyle w:val="Level1IX"/>
      </w:pPr>
      <w:r>
        <w:t>channels, 349</w:t>
      </w:r>
      <w:r w:rsidRPr="00AF17CB">
        <w:t>–</w:t>
      </w:r>
      <w:r w:rsidR="00FE3913">
        <w:t>3</w:t>
      </w:r>
      <w:r>
        <w:t>55</w:t>
      </w:r>
      <w:r w:rsidR="002F7C47">
        <w:t>, 470</w:t>
      </w:r>
      <w:r w:rsidR="00EB4EDF" w:rsidRPr="00AF17CB">
        <w:t>–</w:t>
      </w:r>
      <w:r w:rsidR="00FE3913">
        <w:t>4</w:t>
      </w:r>
      <w:r w:rsidR="00EB4EDF">
        <w:t>74</w:t>
      </w:r>
    </w:p>
    <w:p w14:paraId="37A47B9E" w14:textId="77777777" w:rsidR="00D6459E" w:rsidRDefault="00656DB4" w:rsidP="00D6459E">
      <w:pPr>
        <w:pStyle w:val="Level1IX"/>
      </w:pPr>
      <w:r>
        <w:t>c</w:t>
      </w:r>
      <w:r w:rsidR="00D6459E">
        <w:t>haracter data type, 39</w:t>
      </w:r>
    </w:p>
    <w:p w14:paraId="3C272A66" w14:textId="77777777" w:rsidR="00BC1E4D" w:rsidRDefault="00BC1E4D" w:rsidP="00D6459E">
      <w:pPr>
        <w:pStyle w:val="Level1IX"/>
      </w:pPr>
      <w:r>
        <w:t>client, 450</w:t>
      </w:r>
    </w:p>
    <w:p w14:paraId="45926844" w14:textId="77777777" w:rsidR="00656DB4" w:rsidRDefault="00F22922" w:rsidP="00D6459E">
      <w:pPr>
        <w:pStyle w:val="Level1IX"/>
      </w:pPr>
      <w:r w:rsidRPr="00F22922">
        <w:rPr>
          <w:rStyle w:val="Literal"/>
        </w:rPr>
        <w:t>clone</w:t>
      </w:r>
      <w:r>
        <w:t xml:space="preserve"> method</w:t>
      </w:r>
    </w:p>
    <w:p w14:paraId="1CB6D10C" w14:textId="77777777" w:rsidR="00E1465A" w:rsidRDefault="00545C82">
      <w:pPr>
        <w:pStyle w:val="Level2IX"/>
      </w:pPr>
      <w:r>
        <w:t>deep copy creation</w:t>
      </w:r>
      <w:r w:rsidR="00F22922">
        <w:t>, 65</w:t>
      </w:r>
    </w:p>
    <w:p w14:paraId="2C7E72C2" w14:textId="77777777" w:rsidR="00E1465A" w:rsidRDefault="00CF794B">
      <w:pPr>
        <w:pStyle w:val="Level2IX"/>
      </w:pPr>
      <w:r>
        <w:t>trade-offs of, 236</w:t>
      </w:r>
    </w:p>
    <w:p w14:paraId="0A053533" w14:textId="77777777" w:rsidR="00E1465A" w:rsidRDefault="00FD35DA">
      <w:pPr>
        <w:pStyle w:val="Level1IX"/>
      </w:pPr>
      <w:r w:rsidRPr="00FD35DA">
        <w:rPr>
          <w:rStyle w:val="Literal"/>
        </w:rPr>
        <w:t>Clone</w:t>
      </w:r>
      <w:r w:rsidR="003769AA">
        <w:t xml:space="preserve"> trait, 499</w:t>
      </w:r>
      <w:r w:rsidR="003769AA" w:rsidRPr="00AF17CB">
        <w:t>–</w:t>
      </w:r>
      <w:r w:rsidR="003769AA">
        <w:t>500</w:t>
      </w:r>
    </w:p>
    <w:p w14:paraId="04D6AC43" w14:textId="77777777" w:rsidR="009446F1" w:rsidRDefault="009446F1" w:rsidP="00DB09D3">
      <w:pPr>
        <w:pStyle w:val="Level1IX"/>
      </w:pPr>
      <w:r>
        <w:t>closed channel, 350</w:t>
      </w:r>
    </w:p>
    <w:p w14:paraId="3A9B4BCD" w14:textId="77777777" w:rsidR="005C0421" w:rsidRDefault="00FD35DA" w:rsidP="00DB09D3">
      <w:pPr>
        <w:pStyle w:val="Level1IX"/>
      </w:pPr>
      <w:r w:rsidRPr="00FD35DA">
        <w:t>closures, 258</w:t>
      </w:r>
      <w:r w:rsidR="005C0421" w:rsidRPr="00AF17CB">
        <w:t>–</w:t>
      </w:r>
      <w:r w:rsidR="00FE3913">
        <w:t>2</w:t>
      </w:r>
      <w:r w:rsidR="005C0421">
        <w:t>70</w:t>
      </w:r>
    </w:p>
    <w:p w14:paraId="72B7B98F" w14:textId="77777777" w:rsidR="00E1465A" w:rsidRDefault="00AD7574">
      <w:pPr>
        <w:pStyle w:val="Level2IX"/>
      </w:pPr>
      <w:r>
        <w:t>capturing the environment with, 268</w:t>
      </w:r>
      <w:r w:rsidRPr="00AF17CB">
        <w:t>–</w:t>
      </w:r>
      <w:r w:rsidR="00FE3913">
        <w:t>2</w:t>
      </w:r>
      <w:r>
        <w:t>70</w:t>
      </w:r>
      <w:r w:rsidR="0066455B">
        <w:t>, 274</w:t>
      </w:r>
      <w:r w:rsidR="0066455B" w:rsidRPr="00AF17CB">
        <w:t>–</w:t>
      </w:r>
      <w:r w:rsidR="00FE3913">
        <w:t>2</w:t>
      </w:r>
      <w:r w:rsidR="0066455B">
        <w:t>75</w:t>
      </w:r>
    </w:p>
    <w:p w14:paraId="0D5684BC" w14:textId="77777777" w:rsidR="00E1465A" w:rsidRDefault="00152960">
      <w:pPr>
        <w:pStyle w:val="Level2IX"/>
      </w:pPr>
      <w:r>
        <w:t>returning, 448</w:t>
      </w:r>
    </w:p>
    <w:p w14:paraId="4B2ED56C" w14:textId="77777777" w:rsidR="00E1465A" w:rsidRDefault="004E092E">
      <w:pPr>
        <w:pStyle w:val="Level2IX"/>
      </w:pPr>
      <w:r>
        <w:t>running in threads, 344</w:t>
      </w:r>
    </w:p>
    <w:p w14:paraId="5EBE61C1" w14:textId="77777777" w:rsidR="00E1465A" w:rsidRDefault="003E0C7A">
      <w:pPr>
        <w:pStyle w:val="Level2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Literal"/>
          <w:rFonts w:ascii="Times New Roman" w:hAnsi="Times New Roman" w:cs="Times New Roman"/>
          <w:color w:val="auto"/>
          <w:sz w:val="24"/>
          <w:szCs w:val="24"/>
        </w:rPr>
        <w:t>type inference in, 263</w:t>
      </w:r>
      <w:r w:rsidRPr="00AF17CB">
        <w:t>–</w:t>
      </w:r>
      <w:r w:rsidR="00FE3913">
        <w:t>2</w:t>
      </w:r>
      <w:r>
        <w:t>64</w:t>
      </w:r>
    </w:p>
    <w:p w14:paraId="48B91AEE" w14:textId="77777777" w:rsidR="00D37F43" w:rsidRDefault="00DB09D3" w:rsidP="00DB09D3">
      <w:pPr>
        <w:pStyle w:val="Level1IX"/>
      </w:pPr>
      <w:proofErr w:type="spellStart"/>
      <w:r w:rsidRPr="001A10AC">
        <w:rPr>
          <w:rStyle w:val="Literal"/>
        </w:rPr>
        <w:t>cmp</w:t>
      </w:r>
      <w:proofErr w:type="spellEnd"/>
      <w:r>
        <w:t xml:space="preserve"> method</w:t>
      </w:r>
      <w:r w:rsidR="00E20FA5">
        <w:rPr>
          <w:rStyle w:val="CommentReference"/>
        </w:rPr>
        <w:commentReference w:id="46"/>
      </w:r>
      <w:r w:rsidR="006E09F2">
        <w:rPr>
          <w:rStyle w:val="CommentReference"/>
        </w:rPr>
        <w:commentReference w:id="47"/>
      </w:r>
      <w:r>
        <w:t xml:space="preserve">, </w:t>
      </w:r>
      <w:r w:rsidR="001A10AC">
        <w:t>2</w:t>
      </w:r>
      <w:r w:rsidR="00E20FA5">
        <w:t>3</w:t>
      </w:r>
    </w:p>
    <w:p w14:paraId="004AF2EF" w14:textId="77777777" w:rsidR="00E1465A" w:rsidRDefault="006B4BE6">
      <w:pPr>
        <w:pStyle w:val="Level1IX"/>
      </w:pPr>
      <w:r>
        <w:t>coherence, 180</w:t>
      </w:r>
    </w:p>
    <w:p w14:paraId="56565F77" w14:textId="77777777" w:rsidR="00E1465A" w:rsidRDefault="00D37F43">
      <w:pPr>
        <w:pStyle w:val="Level1IX"/>
      </w:pPr>
      <w:r>
        <w:t xml:space="preserve">collections, </w:t>
      </w:r>
      <w:r w:rsidR="008341CF">
        <w:t>129</w:t>
      </w:r>
      <w:r w:rsidR="008341CF" w:rsidRPr="00AF17CB">
        <w:t>–</w:t>
      </w:r>
      <w:r w:rsidR="00FE3913">
        <w:t>1</w:t>
      </w:r>
      <w:r w:rsidR="008341CF">
        <w:t>47</w:t>
      </w:r>
    </w:p>
    <w:p w14:paraId="4A992B41" w14:textId="77777777" w:rsidR="00E1465A" w:rsidRDefault="00FD35DA">
      <w:pPr>
        <w:pStyle w:val="Level1IX"/>
      </w:pPr>
      <w:r w:rsidRPr="00FD35DA">
        <w:rPr>
          <w:rStyle w:val="Literal"/>
        </w:rPr>
        <w:t>collect</w:t>
      </w:r>
      <w:r w:rsidR="00197422">
        <w:t xml:space="preserve"> method, 143</w:t>
      </w:r>
      <w:r w:rsidR="00624290">
        <w:t>, 229</w:t>
      </w:r>
    </w:p>
    <w:p w14:paraId="711D285D" w14:textId="77777777" w:rsidR="00612D37" w:rsidRDefault="00612D37" w:rsidP="00154D9C">
      <w:pPr>
        <w:pStyle w:val="Level1IX"/>
      </w:pPr>
      <w:r>
        <w:t>colon (</w:t>
      </w:r>
      <w:r w:rsidR="00FD35DA" w:rsidRPr="00FD35DA">
        <w:rPr>
          <w:rStyle w:val="Literal"/>
        </w:rPr>
        <w:t>:</w:t>
      </w:r>
      <w:r>
        <w:t>)</w:t>
      </w:r>
      <w:r w:rsidR="00F66A89">
        <w:t>, 492</w:t>
      </w:r>
      <w:r w:rsidR="00F66A89" w:rsidRPr="00AF17CB">
        <w:t>–</w:t>
      </w:r>
      <w:r w:rsidR="00FE3913">
        <w:t>4</w:t>
      </w:r>
      <w:r w:rsidR="00F66A89">
        <w:t>93</w:t>
      </w:r>
    </w:p>
    <w:p w14:paraId="06A26A21" w14:textId="77777777" w:rsidR="00E1465A" w:rsidRDefault="00612D37">
      <w:pPr>
        <w:pStyle w:val="Level2IX"/>
      </w:pPr>
      <w:r>
        <w:t>for trait bounds, 183</w:t>
      </w:r>
    </w:p>
    <w:p w14:paraId="1FCE2EA9" w14:textId="77777777" w:rsidR="00E1465A" w:rsidRDefault="00C462DC">
      <w:pPr>
        <w:pStyle w:val="Level2IX"/>
      </w:pPr>
      <w:r>
        <w:t>for struct fields, 82</w:t>
      </w:r>
    </w:p>
    <w:p w14:paraId="43E0C57D" w14:textId="77777777" w:rsidR="00A366E0" w:rsidRDefault="00A366E0" w:rsidP="00154D9C">
      <w:pPr>
        <w:pStyle w:val="Level1IX"/>
      </w:pPr>
      <w:r>
        <w:t>command line arguments, accepting, 228</w:t>
      </w:r>
      <w:r w:rsidRPr="00AF17CB">
        <w:t>–</w:t>
      </w:r>
      <w:r w:rsidR="00FE3913">
        <w:t>2</w:t>
      </w:r>
      <w:r>
        <w:t>31</w:t>
      </w:r>
    </w:p>
    <w:p w14:paraId="210519D0" w14:textId="77777777" w:rsidR="00DE7E63" w:rsidRDefault="00DE7E63" w:rsidP="00154D9C">
      <w:pPr>
        <w:pStyle w:val="Level1IX"/>
      </w:pPr>
      <w:r>
        <w:t>command line notation, 2</w:t>
      </w:r>
    </w:p>
    <w:p w14:paraId="5BBC0C63" w14:textId="77777777" w:rsidR="00154D9C" w:rsidRDefault="00072883" w:rsidP="00154D9C">
      <w:pPr>
        <w:pStyle w:val="Level1IX"/>
      </w:pPr>
      <w:r>
        <w:t>c</w:t>
      </w:r>
      <w:r w:rsidR="00154D9C">
        <w:t>omments, 48</w:t>
      </w:r>
    </w:p>
    <w:p w14:paraId="58342B46" w14:textId="77777777" w:rsidR="00E1465A" w:rsidRDefault="00D95A24">
      <w:pPr>
        <w:pStyle w:val="Level2IX"/>
      </w:pPr>
      <w:r>
        <w:t xml:space="preserve">documentation, </w:t>
      </w:r>
      <w:r w:rsidR="00225150">
        <w:t>287</w:t>
      </w:r>
      <w:r w:rsidR="00225150" w:rsidRPr="00AF17CB">
        <w:t>–</w:t>
      </w:r>
      <w:r w:rsidR="00FE3913">
        <w:t>2</w:t>
      </w:r>
      <w:r w:rsidR="00225150">
        <w:t>90</w:t>
      </w:r>
    </w:p>
    <w:p w14:paraId="646CF930" w14:textId="77777777" w:rsidR="00E42D24" w:rsidRDefault="00E42D24" w:rsidP="00154D9C">
      <w:pPr>
        <w:pStyle w:val="Level1IX"/>
      </w:pPr>
      <w:r>
        <w:t>compiler-driven development, 462</w:t>
      </w:r>
    </w:p>
    <w:p w14:paraId="43A0A1B2" w14:textId="77777777" w:rsidR="00BA5AC5" w:rsidRDefault="00BA5AC5" w:rsidP="00154D9C">
      <w:pPr>
        <w:pStyle w:val="Level1IX"/>
      </w:pPr>
      <w:r>
        <w:t>compiling</w:t>
      </w:r>
    </w:p>
    <w:p w14:paraId="0467FBCA" w14:textId="77777777" w:rsidR="007E57B6" w:rsidRDefault="007E57B6" w:rsidP="007E57B6">
      <w:pPr>
        <w:pStyle w:val="Level2IX"/>
      </w:pPr>
      <w:commentRangeStart w:id="48"/>
      <w:commentRangeStart w:id="49"/>
      <w:r>
        <w:t xml:space="preserve">with </w:t>
      </w:r>
      <w:r w:rsidRPr="00FD35DA">
        <w:rPr>
          <w:rStyle w:val="Literal"/>
        </w:rPr>
        <w:t>cargo</w:t>
      </w:r>
      <w:r>
        <w:t>, 7</w:t>
      </w:r>
      <w:r w:rsidRPr="00AF17CB">
        <w:t>–</w:t>
      </w:r>
      <w:r>
        <w:t>11</w:t>
      </w:r>
      <w:commentRangeEnd w:id="48"/>
      <w:r w:rsidR="00FE3913">
        <w:rPr>
          <w:rStyle w:val="CommentReference"/>
        </w:rPr>
        <w:commentReference w:id="48"/>
      </w:r>
      <w:commentRangeEnd w:id="49"/>
      <w:r w:rsidR="00312C53">
        <w:rPr>
          <w:rStyle w:val="CommentReference"/>
        </w:rPr>
        <w:commentReference w:id="49"/>
      </w:r>
    </w:p>
    <w:p w14:paraId="24332ADC" w14:textId="77777777" w:rsidR="00E1465A" w:rsidRDefault="009F5D8D">
      <w:pPr>
        <w:pStyle w:val="Level2IX"/>
      </w:pPr>
      <w:r>
        <w:t>in release mode, 10</w:t>
      </w:r>
      <w:r w:rsidRPr="00AF17CB">
        <w:t>–</w:t>
      </w:r>
      <w:r>
        <w:t>11</w:t>
      </w:r>
    </w:p>
    <w:p w14:paraId="59FFEF6B" w14:textId="77777777" w:rsidR="00E1465A" w:rsidRDefault="00BA5AC5">
      <w:pPr>
        <w:pStyle w:val="Level2IX"/>
      </w:pPr>
      <w:r>
        <w:t xml:space="preserve">with </w:t>
      </w:r>
      <w:proofErr w:type="spellStart"/>
      <w:r w:rsidR="00FD35DA" w:rsidRPr="00FD35DA">
        <w:rPr>
          <w:rStyle w:val="Literal"/>
        </w:rPr>
        <w:t>rustc</w:t>
      </w:r>
      <w:proofErr w:type="spellEnd"/>
      <w:r>
        <w:t>, 6</w:t>
      </w:r>
      <w:r w:rsidR="00AF7330" w:rsidRPr="00AF17CB">
        <w:t>–</w:t>
      </w:r>
      <w:r w:rsidR="00AF7330">
        <w:t>7</w:t>
      </w:r>
    </w:p>
    <w:p w14:paraId="30916B02" w14:textId="77777777" w:rsidR="00DA23DA" w:rsidRDefault="00072883" w:rsidP="00DA23DA">
      <w:pPr>
        <w:pStyle w:val="Level1IX"/>
      </w:pPr>
      <w:r>
        <w:t>c</w:t>
      </w:r>
      <w:r w:rsidR="00DA23DA">
        <w:t>ompound data types, 39</w:t>
      </w:r>
      <w:r w:rsidR="00DA23DA" w:rsidRPr="00AF17CB">
        <w:t>–</w:t>
      </w:r>
      <w:r w:rsidR="00DA23DA">
        <w:t>42</w:t>
      </w:r>
    </w:p>
    <w:p w14:paraId="55C30411" w14:textId="77777777" w:rsidR="00BF6E5E" w:rsidRDefault="00BF6E5E" w:rsidP="00BF6E5E">
      <w:pPr>
        <w:pStyle w:val="Level1IX"/>
      </w:pPr>
      <w:r>
        <w:t>concurrency,</w:t>
      </w:r>
      <w:r w:rsidR="004A4D86">
        <w:t xml:space="preserve"> 341</w:t>
      </w:r>
      <w:r w:rsidR="004A4D86" w:rsidRPr="00AF17CB">
        <w:t>–</w:t>
      </w:r>
      <w:r w:rsidR="00FE3913">
        <w:t>3</w:t>
      </w:r>
      <w:r w:rsidR="004A4D86">
        <w:t>64</w:t>
      </w:r>
    </w:p>
    <w:p w14:paraId="357FDFEF" w14:textId="77777777" w:rsidR="00BF6E5E" w:rsidRDefault="00BF6E5E" w:rsidP="00DA23DA">
      <w:pPr>
        <w:pStyle w:val="Level1IX"/>
      </w:pPr>
      <w:r>
        <w:t xml:space="preserve">concurrent programming, </w:t>
      </w:r>
      <w:r w:rsidR="004A4D86">
        <w:t>341</w:t>
      </w:r>
    </w:p>
    <w:p w14:paraId="05BEB2E9" w14:textId="77777777" w:rsidR="00695A6C" w:rsidRPr="00DA23DA" w:rsidRDefault="00695A6C" w:rsidP="00DA23DA">
      <w:pPr>
        <w:pStyle w:val="Level1IX"/>
      </w:pPr>
      <w:r>
        <w:t>configuration (</w:t>
      </w:r>
      <w:proofErr w:type="spellStart"/>
      <w:r w:rsidRPr="00F025A8">
        <w:rPr>
          <w:rStyle w:val="Literal"/>
        </w:rPr>
        <w:t>cfg</w:t>
      </w:r>
      <w:proofErr w:type="spellEnd"/>
      <w:r>
        <w:t>) attribute, 221</w:t>
      </w:r>
    </w:p>
    <w:p w14:paraId="7FE25B60" w14:textId="77777777" w:rsidR="00B7013F" w:rsidRDefault="00B7013F" w:rsidP="00B833E5">
      <w:pPr>
        <w:pStyle w:val="Level1IX"/>
      </w:pPr>
      <w:r>
        <w:t>connection, 451</w:t>
      </w:r>
      <w:r w:rsidRPr="00AF17CB">
        <w:t>–</w:t>
      </w:r>
      <w:r>
        <w:t>54</w:t>
      </w:r>
    </w:p>
    <w:p w14:paraId="29D85DB3" w14:textId="77777777" w:rsidR="007D0EFB" w:rsidRDefault="007D0EFB" w:rsidP="00B833E5">
      <w:pPr>
        <w:pStyle w:val="Level1IX"/>
      </w:pPr>
      <w:r>
        <w:t>cons list, 308</w:t>
      </w:r>
      <w:r w:rsidRPr="00AF17CB">
        <w:t>–</w:t>
      </w:r>
      <w:r>
        <w:t>11</w:t>
      </w:r>
    </w:p>
    <w:p w14:paraId="6C8F5E30" w14:textId="77777777" w:rsidR="000360A8" w:rsidRDefault="00072883" w:rsidP="00B833E5">
      <w:pPr>
        <w:pStyle w:val="Level1IX"/>
      </w:pPr>
      <w:r>
        <w:t>c</w:t>
      </w:r>
      <w:r w:rsidR="00B833E5">
        <w:t>onstants</w:t>
      </w:r>
      <w:r w:rsidR="004C4D42">
        <w:t>, 34</w:t>
      </w:r>
    </w:p>
    <w:p w14:paraId="531D4030" w14:textId="77777777" w:rsidR="007E57B6" w:rsidRDefault="007E57B6" w:rsidP="007E57B6">
      <w:pPr>
        <w:pStyle w:val="Level2IX"/>
      </w:pPr>
      <w:r>
        <w:t>vs. static variables, 421</w:t>
      </w:r>
      <w:r w:rsidRPr="00AF17CB">
        <w:t>–</w:t>
      </w:r>
      <w:r>
        <w:t>22</w:t>
      </w:r>
    </w:p>
    <w:p w14:paraId="243448E1" w14:textId="77777777" w:rsidR="00E1465A" w:rsidRDefault="00B833E5">
      <w:pPr>
        <w:pStyle w:val="Level2IX"/>
      </w:pPr>
      <w:r>
        <w:t>vs. variables, 34</w:t>
      </w:r>
    </w:p>
    <w:p w14:paraId="22A2D61F" w14:textId="77777777" w:rsidR="00E1465A" w:rsidRDefault="00836EA2">
      <w:pPr>
        <w:pStyle w:val="Level1IX"/>
      </w:pPr>
      <w:r>
        <w:t>constructor, 319</w:t>
      </w:r>
    </w:p>
    <w:p w14:paraId="5BFD257F" w14:textId="77777777" w:rsidR="00E1465A" w:rsidRDefault="00F858F2">
      <w:pPr>
        <w:pStyle w:val="Level1IX"/>
      </w:pPr>
      <w:r>
        <w:t xml:space="preserve">consume, </w:t>
      </w:r>
      <w:r w:rsidR="00D574A7">
        <w:t>272</w:t>
      </w:r>
      <w:r w:rsidR="00D574A7" w:rsidRPr="00AF17CB">
        <w:t>–</w:t>
      </w:r>
      <w:r w:rsidR="00FE3913">
        <w:t>2</w:t>
      </w:r>
      <w:r w:rsidR="00D574A7">
        <w:t>73</w:t>
      </w:r>
    </w:p>
    <w:p w14:paraId="199468DC" w14:textId="77777777" w:rsidR="00E1465A" w:rsidRDefault="00681DB7">
      <w:pPr>
        <w:pStyle w:val="Level1IX"/>
      </w:pPr>
      <w:r>
        <w:t>consuming adaptors, 272</w:t>
      </w:r>
      <w:r w:rsidRPr="00AF17CB">
        <w:t>–</w:t>
      </w:r>
      <w:r w:rsidR="00FE3913">
        <w:t>2</w:t>
      </w:r>
      <w:r>
        <w:t>73</w:t>
      </w:r>
    </w:p>
    <w:p w14:paraId="6D876CBA" w14:textId="77777777" w:rsidR="000D73B7" w:rsidRDefault="000D73B7" w:rsidP="000D73B7">
      <w:pPr>
        <w:pStyle w:val="Level1IX"/>
      </w:pPr>
      <w:r w:rsidRPr="000D73B7">
        <w:rPr>
          <w:rStyle w:val="Literal"/>
        </w:rPr>
        <w:t>continue</w:t>
      </w:r>
      <w:r>
        <w:t xml:space="preserve"> keyword, 28</w:t>
      </w:r>
      <w:r w:rsidRPr="00AF17CB">
        <w:t>–</w:t>
      </w:r>
      <w:r>
        <w:t>29</w:t>
      </w:r>
    </w:p>
    <w:p w14:paraId="7F630D3C" w14:textId="77777777" w:rsidR="001B6AE0" w:rsidRDefault="001B6AE0" w:rsidP="00154D9C">
      <w:pPr>
        <w:pStyle w:val="Level1IX"/>
      </w:pPr>
      <w:r>
        <w:t>contracts, 163</w:t>
      </w:r>
    </w:p>
    <w:p w14:paraId="15FFA5C5" w14:textId="77777777" w:rsidR="00154D9C" w:rsidRDefault="00072883" w:rsidP="00154D9C">
      <w:pPr>
        <w:pStyle w:val="Level1IX"/>
      </w:pPr>
      <w:r>
        <w:t>c</w:t>
      </w:r>
      <w:r w:rsidR="00154D9C">
        <w:t>ontrol flow, 48</w:t>
      </w:r>
      <w:r w:rsidR="00154D9C" w:rsidRPr="00AF17CB">
        <w:t>–</w:t>
      </w:r>
      <w:r w:rsidR="00154D9C">
        <w:t>55</w:t>
      </w:r>
    </w:p>
    <w:p w14:paraId="0B872A7F" w14:textId="77777777" w:rsidR="00E56529" w:rsidRPr="00154D9C" w:rsidRDefault="00E56529" w:rsidP="00154D9C">
      <w:pPr>
        <w:pStyle w:val="Level1IX"/>
      </w:pPr>
      <w:r w:rsidRPr="00E56529">
        <w:rPr>
          <w:rStyle w:val="Literal"/>
        </w:rPr>
        <w:lastRenderedPageBreak/>
        <w:t>Copy</w:t>
      </w:r>
      <w:r>
        <w:t xml:space="preserve"> trait, 5</w:t>
      </w:r>
      <w:r w:rsidR="003769AA">
        <w:t>, 499</w:t>
      </w:r>
      <w:r w:rsidR="003769AA" w:rsidRPr="00AF17CB">
        <w:t>–</w:t>
      </w:r>
      <w:r w:rsidR="003769AA">
        <w:t>500</w:t>
      </w:r>
    </w:p>
    <w:p w14:paraId="5B75F8E4" w14:textId="77777777" w:rsidR="00F3741B" w:rsidRDefault="006B0317" w:rsidP="006B0317">
      <w:pPr>
        <w:pStyle w:val="Level1IX"/>
      </w:pPr>
      <w:r w:rsidRPr="006B0317">
        <w:rPr>
          <w:rStyle w:val="Keycap"/>
        </w:rPr>
        <w:t>ctrl-c</w:t>
      </w:r>
      <w:r>
        <w:t>, 27</w:t>
      </w:r>
      <w:r w:rsidR="00784C3F">
        <w:t>, 53</w:t>
      </w:r>
      <w:r w:rsidR="00B7013F">
        <w:t>, 452</w:t>
      </w:r>
      <w:r w:rsidR="00023FF9">
        <w:t>, 479</w:t>
      </w:r>
    </w:p>
    <w:p w14:paraId="57DA29DA" w14:textId="77777777" w:rsidR="00E1465A" w:rsidRDefault="00FD35DA">
      <w:pPr>
        <w:pStyle w:val="Level1IX"/>
      </w:pPr>
      <w:r w:rsidRPr="00FD35DA">
        <w:t>crate</w:t>
      </w:r>
      <w:r w:rsidR="0071099D">
        <w:t>, 9</w:t>
      </w:r>
    </w:p>
    <w:p w14:paraId="67848708" w14:textId="77777777" w:rsidR="00E1465A" w:rsidRDefault="000360A8">
      <w:pPr>
        <w:pStyle w:val="Level2IX"/>
      </w:pPr>
      <w:r>
        <w:t>binary</w:t>
      </w:r>
      <w:r w:rsidR="0059299F">
        <w:t xml:space="preserve"> vs. library</w:t>
      </w:r>
      <w:r>
        <w:t xml:space="preserve">, </w:t>
      </w:r>
      <w:r w:rsidR="005A3EB8">
        <w:t xml:space="preserve">8, </w:t>
      </w:r>
      <w:r>
        <w:t>19</w:t>
      </w:r>
    </w:p>
    <w:p w14:paraId="623D1AE4" w14:textId="77777777" w:rsidR="00E1465A" w:rsidRDefault="005D0CB8">
      <w:pPr>
        <w:pStyle w:val="Level2IX"/>
      </w:pPr>
      <w:r>
        <w:t>license of, 295</w:t>
      </w:r>
    </w:p>
    <w:p w14:paraId="5D3D86A0" w14:textId="77777777" w:rsidR="00E1465A" w:rsidRDefault="00BC4631">
      <w:pPr>
        <w:pStyle w:val="Level2IX"/>
      </w:pPr>
      <w:r>
        <w:t>publishing, 294</w:t>
      </w:r>
      <w:r w:rsidRPr="00AF17CB">
        <w:t>–</w:t>
      </w:r>
      <w:r w:rsidR="00FE3913">
        <w:t>2</w:t>
      </w:r>
      <w:r>
        <w:t>96</w:t>
      </w:r>
    </w:p>
    <w:p w14:paraId="1C629440" w14:textId="77777777" w:rsidR="00E1465A" w:rsidRDefault="00BC4631">
      <w:pPr>
        <w:pStyle w:val="Level2IX"/>
      </w:pPr>
      <w:r>
        <w:t>publishing a new version of, 296</w:t>
      </w:r>
    </w:p>
    <w:p w14:paraId="0CDE12DA" w14:textId="77777777" w:rsidR="00E1465A" w:rsidRDefault="00AB16A6">
      <w:pPr>
        <w:pStyle w:val="Level2IX"/>
        <w:rPr>
          <w:rStyle w:val="EmphasisItalic"/>
          <w:i w:val="0"/>
          <w:iCs w:val="0"/>
          <w:color w:val="auto"/>
        </w:rPr>
      </w:pPr>
      <w:r>
        <w:rPr>
          <w:rStyle w:val="EmphasisItalic"/>
          <w:i w:val="0"/>
          <w:iCs w:val="0"/>
          <w:color w:val="auto"/>
        </w:rPr>
        <w:t>updating versions, 21</w:t>
      </w:r>
    </w:p>
    <w:p w14:paraId="3E85E021" w14:textId="77777777" w:rsidR="00E1465A" w:rsidRDefault="00F70C0C">
      <w:pPr>
        <w:pStyle w:val="Level2IX"/>
      </w:pPr>
      <w:r>
        <w:rPr>
          <w:rStyle w:val="EmphasisItalic"/>
          <w:i w:val="0"/>
          <w:iCs w:val="0"/>
          <w:color w:val="auto"/>
        </w:rPr>
        <w:t xml:space="preserve">using as a dependency, </w:t>
      </w:r>
      <w:r>
        <w:t>21</w:t>
      </w:r>
      <w:r w:rsidRPr="00AF17CB">
        <w:t>–</w:t>
      </w:r>
      <w:r>
        <w:t>22</w:t>
      </w:r>
    </w:p>
    <w:p w14:paraId="30F42EE7" w14:textId="77777777" w:rsidR="00E1465A" w:rsidRDefault="002F1C68">
      <w:pPr>
        <w:pStyle w:val="Level2IX"/>
      </w:pPr>
      <w:r>
        <w:t>yanking, 296</w:t>
      </w:r>
    </w:p>
    <w:p w14:paraId="22B81063" w14:textId="77777777" w:rsidR="003F1F8A" w:rsidRDefault="003F1F8A" w:rsidP="00B002AD">
      <w:pPr>
        <w:pStyle w:val="Level1IX"/>
      </w:pPr>
      <w:r w:rsidRPr="006301D7">
        <w:rPr>
          <w:rStyle w:val="EmphasisItalic"/>
        </w:rPr>
        <w:t>crates.io</w:t>
      </w:r>
      <w:r>
        <w:t>, 287</w:t>
      </w:r>
      <w:r w:rsidRPr="00AF17CB">
        <w:t>–</w:t>
      </w:r>
      <w:r>
        <w:t>96</w:t>
      </w:r>
    </w:p>
    <w:p w14:paraId="0A596FD9" w14:textId="77777777" w:rsidR="00FE3913" w:rsidRDefault="00FE3913">
      <w:pPr>
        <w:pStyle w:val="Level2IX"/>
      </w:pPr>
      <w:r>
        <w:t>documentation comments, 287</w:t>
      </w:r>
      <w:r w:rsidRPr="00AF17CB">
        <w:t>–</w:t>
      </w:r>
      <w:r>
        <w:t>288</w:t>
      </w:r>
    </w:p>
    <w:p w14:paraId="24248F0E" w14:textId="77777777" w:rsidR="00FE3913" w:rsidRDefault="00FE3913">
      <w:pPr>
        <w:pStyle w:val="Level2IX"/>
      </w:pPr>
      <w:r>
        <w:t>publishing to, 295</w:t>
      </w:r>
      <w:r w:rsidRPr="00AF17CB">
        <w:t>–</w:t>
      </w:r>
      <w:r>
        <w:t>296</w:t>
      </w:r>
    </w:p>
    <w:p w14:paraId="2990E0E8" w14:textId="77777777" w:rsidR="00FE3913" w:rsidRDefault="00FE3913">
      <w:pPr>
        <w:pStyle w:val="Level2IX"/>
      </w:pPr>
      <w:r>
        <w:t>removing from, 296</w:t>
      </w:r>
    </w:p>
    <w:p w14:paraId="3610EF6F" w14:textId="77777777" w:rsidR="00E1465A" w:rsidRDefault="00735494">
      <w:pPr>
        <w:pStyle w:val="Level2IX"/>
      </w:pPr>
      <w:r>
        <w:t>setting up an account on, 294</w:t>
      </w:r>
    </w:p>
    <w:p w14:paraId="42BE5648" w14:textId="77777777" w:rsidR="007652A9" w:rsidRDefault="007652A9" w:rsidP="00B002AD">
      <w:pPr>
        <w:pStyle w:val="Level1IX"/>
      </w:pPr>
      <w:r>
        <w:t>CRLF sequence, 454</w:t>
      </w:r>
    </w:p>
    <w:p w14:paraId="1B00E3A5" w14:textId="77777777" w:rsidR="00AA67C0" w:rsidRDefault="00072883" w:rsidP="00B002AD">
      <w:pPr>
        <w:pStyle w:val="Level1IX"/>
      </w:pPr>
      <w:r>
        <w:t>c</w:t>
      </w:r>
      <w:r w:rsidR="00B002AD">
        <w:t>urly brackets (</w:t>
      </w:r>
      <w:r w:rsidR="00B002AD" w:rsidRPr="00547A09">
        <w:rPr>
          <w:rStyle w:val="Literal"/>
        </w:rPr>
        <w:t>{}</w:t>
      </w:r>
      <w:r w:rsidR="00AA67C0">
        <w:t>)</w:t>
      </w:r>
      <w:r w:rsidR="00F66A89">
        <w:t>, 496</w:t>
      </w:r>
    </w:p>
    <w:p w14:paraId="0C2A0278" w14:textId="77777777" w:rsidR="006E4F74" w:rsidRDefault="006E4F74" w:rsidP="006E4F74">
      <w:pPr>
        <w:pStyle w:val="Level2IX"/>
      </w:pPr>
      <w:r>
        <w:t>creating new scopes with, 45</w:t>
      </w:r>
      <w:r w:rsidR="00FD16BE">
        <w:t>, 71</w:t>
      </w:r>
    </w:p>
    <w:p w14:paraId="42AD5AAF" w14:textId="77777777" w:rsidR="00B002AD" w:rsidRDefault="00B002AD" w:rsidP="00AA67C0">
      <w:pPr>
        <w:pStyle w:val="Level2IX"/>
      </w:pPr>
      <w:r>
        <w:t xml:space="preserve">for function bodies, </w:t>
      </w:r>
      <w:r w:rsidR="0045053F">
        <w:t xml:space="preserve">6, </w:t>
      </w:r>
      <w:r>
        <w:t>15</w:t>
      </w:r>
    </w:p>
    <w:p w14:paraId="0F7CC20B" w14:textId="77777777" w:rsidR="00AA67C0" w:rsidRPr="003C7244" w:rsidRDefault="00AA67C0" w:rsidP="00AA67C0">
      <w:pPr>
        <w:pStyle w:val="Level2IX"/>
      </w:pPr>
      <w:r>
        <w:t xml:space="preserve">as placeholders in the </w:t>
      </w:r>
      <w:proofErr w:type="spellStart"/>
      <w:r w:rsidRPr="00AA67C0">
        <w:rPr>
          <w:rStyle w:val="Literal"/>
        </w:rPr>
        <w:t>println</w:t>
      </w:r>
      <w:proofErr w:type="spellEnd"/>
      <w:r w:rsidRPr="00AA67C0">
        <w:rPr>
          <w:rStyle w:val="Literal"/>
        </w:rPr>
        <w:t>!</w:t>
      </w:r>
      <w:r>
        <w:t xml:space="preserve"> macro, 18</w:t>
      </w:r>
    </w:p>
    <w:p w14:paraId="402CEB00" w14:textId="77777777" w:rsidR="002E086C" w:rsidRDefault="002E086C">
      <w:pPr>
        <w:pStyle w:val="GroupTitlesIX"/>
      </w:pPr>
    </w:p>
    <w:p w14:paraId="16403206" w14:textId="77777777" w:rsidR="001664F2" w:rsidRDefault="001664F2" w:rsidP="009A316B">
      <w:pPr>
        <w:pStyle w:val="GroupTitlesIX"/>
        <w:outlineLvl w:val="0"/>
      </w:pPr>
      <w:r>
        <w:t>D</w:t>
      </w:r>
    </w:p>
    <w:p w14:paraId="37CBCD8C" w14:textId="77777777" w:rsidR="0016646B" w:rsidRDefault="00072883" w:rsidP="0016646B">
      <w:pPr>
        <w:pStyle w:val="Level1IX"/>
      </w:pPr>
      <w:r>
        <w:t>d</w:t>
      </w:r>
      <w:r w:rsidR="0016646B">
        <w:t>angling pointer, 72</w:t>
      </w:r>
    </w:p>
    <w:p w14:paraId="209944A2" w14:textId="77777777" w:rsidR="0016646B" w:rsidRDefault="00072883" w:rsidP="0016646B">
      <w:pPr>
        <w:pStyle w:val="Level1IX"/>
      </w:pPr>
      <w:r>
        <w:t>d</w:t>
      </w:r>
      <w:r w:rsidR="0016646B">
        <w:t>angling reference, 72</w:t>
      </w:r>
      <w:r w:rsidR="0016646B" w:rsidRPr="00AF17CB">
        <w:t>–</w:t>
      </w:r>
      <w:r w:rsidR="0016646B">
        <w:t>73</w:t>
      </w:r>
      <w:r w:rsidR="000132B1">
        <w:t>, 187</w:t>
      </w:r>
      <w:r w:rsidR="000132B1" w:rsidRPr="00AF17CB">
        <w:t>–</w:t>
      </w:r>
      <w:r w:rsidR="00FE3913">
        <w:t>1</w:t>
      </w:r>
      <w:r w:rsidR="000132B1">
        <w:t>89</w:t>
      </w:r>
      <w:r w:rsidR="00BE122B">
        <w:t>, 193</w:t>
      </w:r>
      <w:r w:rsidR="00BE122B" w:rsidRPr="00AF17CB">
        <w:t>–</w:t>
      </w:r>
      <w:r w:rsidR="00FE3913">
        <w:t>1</w:t>
      </w:r>
      <w:r w:rsidR="00BE122B">
        <w:t>94</w:t>
      </w:r>
    </w:p>
    <w:p w14:paraId="32EACD59" w14:textId="77777777" w:rsidR="00100759" w:rsidRDefault="00072883" w:rsidP="000F78F0">
      <w:pPr>
        <w:pStyle w:val="Level1IX"/>
      </w:pPr>
      <w:r>
        <w:t>d</w:t>
      </w:r>
      <w:r w:rsidR="00100759">
        <w:t>ata race, 70</w:t>
      </w:r>
      <w:r w:rsidR="00100759" w:rsidRPr="00AF17CB">
        <w:t>–</w:t>
      </w:r>
      <w:r w:rsidR="00100759">
        <w:t>71</w:t>
      </w:r>
      <w:r w:rsidR="00D541AC">
        <w:t>, 422</w:t>
      </w:r>
    </w:p>
    <w:p w14:paraId="74D4A8A5" w14:textId="77777777" w:rsidR="004D06C5" w:rsidRDefault="00072883" w:rsidP="000F78F0">
      <w:pPr>
        <w:pStyle w:val="Level1IX"/>
      </w:pPr>
      <w:r>
        <w:t>d</w:t>
      </w:r>
      <w:r w:rsidR="004D06C5">
        <w:t>ata types, 36</w:t>
      </w:r>
      <w:r w:rsidR="004D06C5" w:rsidRPr="00AF17CB">
        <w:t>–</w:t>
      </w:r>
      <w:r w:rsidR="004D06C5">
        <w:t>42</w:t>
      </w:r>
    </w:p>
    <w:p w14:paraId="1D56AF90" w14:textId="77777777" w:rsidR="00B421FB" w:rsidRDefault="00B421FB" w:rsidP="00B421FB">
      <w:pPr>
        <w:pStyle w:val="Level2IX"/>
      </w:pPr>
      <w:r>
        <w:t>annotation of, 25, 36</w:t>
      </w:r>
    </w:p>
    <w:p w14:paraId="2199F743" w14:textId="77777777" w:rsidR="00006109" w:rsidRDefault="00006109" w:rsidP="00B421FB">
      <w:pPr>
        <w:pStyle w:val="Level2IX"/>
      </w:pPr>
      <w:r>
        <w:t>compound, 39</w:t>
      </w:r>
      <w:r w:rsidRPr="00AF17CB">
        <w:t>–</w:t>
      </w:r>
      <w:r>
        <w:t>42</w:t>
      </w:r>
    </w:p>
    <w:p w14:paraId="2AAF97EA" w14:textId="77777777" w:rsidR="00A67A81" w:rsidRDefault="00A67A81" w:rsidP="00B421FB">
      <w:pPr>
        <w:pStyle w:val="Level2IX"/>
      </w:pPr>
      <w:r>
        <w:t>scalar, 36</w:t>
      </w:r>
      <w:r w:rsidRPr="00AF17CB">
        <w:t>–</w:t>
      </w:r>
      <w:r>
        <w:t>39</w:t>
      </w:r>
    </w:p>
    <w:p w14:paraId="2D63A5EE" w14:textId="77777777" w:rsidR="00E1465A" w:rsidRDefault="00FD35DA">
      <w:pPr>
        <w:pStyle w:val="Level1IX"/>
      </w:pPr>
      <w:r w:rsidRPr="00FD35DA">
        <w:t>deadlock, 343</w:t>
      </w:r>
      <w:r w:rsidR="00823E52">
        <w:t>, 362</w:t>
      </w:r>
      <w:r w:rsidR="00023FF9">
        <w:t>, 484</w:t>
      </w:r>
    </w:p>
    <w:p w14:paraId="62E15E98" w14:textId="77777777" w:rsidR="00E1465A" w:rsidRDefault="00FD35DA" w:rsidP="009A316B">
      <w:pPr>
        <w:pStyle w:val="Level1IX"/>
        <w:outlineLvl w:val="0"/>
      </w:pPr>
      <w:r w:rsidRPr="00FD35DA">
        <w:rPr>
          <w:rStyle w:val="Literal"/>
        </w:rPr>
        <w:t>Debug</w:t>
      </w:r>
      <w:r w:rsidR="00475372">
        <w:t xml:space="preserve"> trait, 89</w:t>
      </w:r>
      <w:r w:rsidR="00475372" w:rsidRPr="00AF17CB">
        <w:t>–</w:t>
      </w:r>
      <w:r w:rsidR="00475372">
        <w:t>90</w:t>
      </w:r>
      <w:r w:rsidR="003769AA">
        <w:t>, 498</w:t>
      </w:r>
    </w:p>
    <w:p w14:paraId="7AF6E3D4" w14:textId="77777777" w:rsidR="00E1465A" w:rsidRDefault="00FD35DA">
      <w:pPr>
        <w:pStyle w:val="Level1IX"/>
      </w:pPr>
      <w:r w:rsidRPr="00FD35DA">
        <w:t>declarative macros, 502–</w:t>
      </w:r>
      <w:r w:rsidR="00C25A51">
        <w:t>50</w:t>
      </w:r>
      <w:r w:rsidRPr="00FD35DA">
        <w:t>4</w:t>
      </w:r>
    </w:p>
    <w:p w14:paraId="6C8F2A75" w14:textId="77777777" w:rsidR="00E1465A" w:rsidRDefault="00072883">
      <w:pPr>
        <w:pStyle w:val="Level1IX"/>
      </w:pPr>
      <w:r>
        <w:t>d</w:t>
      </w:r>
      <w:r w:rsidR="00FD2DD3">
        <w:t>eep copy</w:t>
      </w:r>
      <w:r w:rsidR="000360A8">
        <w:t>, 64</w:t>
      </w:r>
      <w:r w:rsidR="000360A8" w:rsidRPr="00AF17CB">
        <w:t>–</w:t>
      </w:r>
      <w:r w:rsidR="000360A8">
        <w:t>65</w:t>
      </w:r>
    </w:p>
    <w:p w14:paraId="4B5CC0D1" w14:textId="77777777" w:rsidR="00E1465A" w:rsidRDefault="00FD35DA">
      <w:pPr>
        <w:pStyle w:val="Level1IX"/>
      </w:pPr>
      <w:r w:rsidRPr="00FD35DA">
        <w:rPr>
          <w:rStyle w:val="Literal"/>
        </w:rPr>
        <w:t>Default</w:t>
      </w:r>
      <w:r w:rsidR="003769AA">
        <w:t xml:space="preserve"> trait, 500</w:t>
      </w:r>
    </w:p>
    <w:p w14:paraId="405DE492" w14:textId="77777777" w:rsidR="00E1465A" w:rsidRDefault="00EC0F92">
      <w:pPr>
        <w:pStyle w:val="Level1IX"/>
      </w:pPr>
      <w:r>
        <w:t>default type p</w:t>
      </w:r>
      <w:r w:rsidR="00D510A7">
        <w:t>arameters, 432</w:t>
      </w:r>
      <w:r w:rsidR="00D510A7" w:rsidRPr="00AF17CB">
        <w:t>–</w:t>
      </w:r>
      <w:r w:rsidR="00C25A51">
        <w:t>4</w:t>
      </w:r>
      <w:r w:rsidR="00D510A7">
        <w:t>34</w:t>
      </w:r>
    </w:p>
    <w:p w14:paraId="6D169C4A" w14:textId="77777777" w:rsidR="00E1465A" w:rsidRDefault="00072883">
      <w:pPr>
        <w:pStyle w:val="Level1IX"/>
      </w:pPr>
      <w:r>
        <w:t>d</w:t>
      </w:r>
      <w:r w:rsidR="000F78F0">
        <w:t xml:space="preserve">ependency, </w:t>
      </w:r>
      <w:r w:rsidR="003C1F9D">
        <w:t xml:space="preserve">7, </w:t>
      </w:r>
      <w:r w:rsidR="000F78F0">
        <w:t>19</w:t>
      </w:r>
    </w:p>
    <w:p w14:paraId="1776A843" w14:textId="6959DB6F" w:rsidR="00C460B9" w:rsidDel="00580D4A" w:rsidRDefault="006910FF" w:rsidP="000F78F0">
      <w:pPr>
        <w:pStyle w:val="Level1IX"/>
        <w:rPr>
          <w:del w:id="50" w:author="Carol Nichols" w:date="2018-05-16T14:21:00Z"/>
        </w:rPr>
      </w:pPr>
      <w:commentRangeStart w:id="51"/>
      <w:commentRangeStart w:id="52"/>
      <w:r w:rsidRPr="006910FF">
        <w:rPr>
          <w:rStyle w:val="Literal"/>
        </w:rPr>
        <w:t>dependencies</w:t>
      </w:r>
      <w:ins w:id="53" w:author="Carol Nichols" w:date="2018-05-16T14:21:00Z">
        <w:r w:rsidR="00580D4A" w:rsidRPr="00580D4A">
          <w:rPr>
            <w:rPrChange w:id="54" w:author="Carol Nichols" w:date="2018-05-16T14:21:00Z">
              <w:rPr>
                <w:rStyle w:val="Literal"/>
              </w:rPr>
            </w:rPrChange>
          </w:rPr>
          <w:t xml:space="preserve"> </w:t>
        </w:r>
      </w:ins>
    </w:p>
    <w:p w14:paraId="3E21E30A" w14:textId="77777777" w:rsidR="00E1465A" w:rsidRDefault="006910FF" w:rsidP="00580D4A">
      <w:pPr>
        <w:pStyle w:val="Level1IX"/>
        <w:pPrChange w:id="55" w:author="Carol Nichols" w:date="2018-05-16T14:21:00Z">
          <w:pPr>
            <w:pStyle w:val="Level2IX"/>
          </w:pPr>
        </w:pPrChange>
      </w:pPr>
      <w:r>
        <w:t xml:space="preserve">section in </w:t>
      </w:r>
      <w:proofErr w:type="spellStart"/>
      <w:r w:rsidRPr="006910FF">
        <w:rPr>
          <w:rStyle w:val="EmphasisItalic"/>
        </w:rPr>
        <w:t>Cargo.toml</w:t>
      </w:r>
      <w:proofErr w:type="spellEnd"/>
      <w:r>
        <w:t xml:space="preserve">, </w:t>
      </w:r>
      <w:r w:rsidR="00234A22">
        <w:t xml:space="preserve">9, </w:t>
      </w:r>
      <w:r>
        <w:t>19</w:t>
      </w:r>
    </w:p>
    <w:commentRangeEnd w:id="51"/>
    <w:p w14:paraId="350FC229" w14:textId="77777777" w:rsidR="00E1465A" w:rsidRDefault="00384FBD">
      <w:pPr>
        <w:pStyle w:val="Level1IX"/>
      </w:pPr>
      <w:r>
        <w:rPr>
          <w:rStyle w:val="CommentReference"/>
        </w:rPr>
        <w:commentReference w:id="51"/>
      </w:r>
      <w:commentRangeEnd w:id="52"/>
      <w:r w:rsidR="00580D4A">
        <w:rPr>
          <w:rStyle w:val="CommentReference"/>
        </w:rPr>
        <w:commentReference w:id="52"/>
      </w:r>
      <w:proofErr w:type="spellStart"/>
      <w:r w:rsidR="003A2628">
        <w:t>deref</w:t>
      </w:r>
      <w:proofErr w:type="spellEnd"/>
      <w:r w:rsidR="003A2628">
        <w:t xml:space="preserve"> coercion, 138</w:t>
      </w:r>
      <w:r w:rsidR="00DC3AEF">
        <w:t>, 315</w:t>
      </w:r>
      <w:r w:rsidR="00DC3AEF" w:rsidRPr="00AF17CB">
        <w:t>–</w:t>
      </w:r>
      <w:r w:rsidR="00C25A51">
        <w:t>3</w:t>
      </w:r>
      <w:r w:rsidR="00DC3AEF">
        <w:t>17</w:t>
      </w:r>
    </w:p>
    <w:p w14:paraId="38987C55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Deref</w:t>
      </w:r>
      <w:proofErr w:type="spellEnd"/>
      <w:r w:rsidR="00C03038">
        <w:t xml:space="preserve"> trait, 311</w:t>
      </w:r>
      <w:r w:rsidR="00C03038" w:rsidRPr="00AF17CB">
        <w:t>–</w:t>
      </w:r>
      <w:r w:rsidR="00C25A51">
        <w:t>3</w:t>
      </w:r>
      <w:r w:rsidR="00C03038">
        <w:t>17</w:t>
      </w:r>
      <w:r w:rsidR="008500C2">
        <w:t>, 440</w:t>
      </w:r>
    </w:p>
    <w:p w14:paraId="4CE68FC3" w14:textId="77777777" w:rsidR="00E1465A" w:rsidRDefault="00E319E4">
      <w:pPr>
        <w:pStyle w:val="Level1IX"/>
      </w:pPr>
      <w:proofErr w:type="spellStart"/>
      <w:r>
        <w:rPr>
          <w:rStyle w:val="Literal"/>
        </w:rPr>
        <w:t>D</w:t>
      </w:r>
      <w:r w:rsidR="00195643">
        <w:rPr>
          <w:rStyle w:val="Literal"/>
        </w:rPr>
        <w:t>erefMut</w:t>
      </w:r>
      <w:proofErr w:type="spellEnd"/>
      <w:r w:rsidR="00FD35DA" w:rsidRPr="00FD35DA">
        <w:t xml:space="preserve"> trait, 316</w:t>
      </w:r>
      <w:r w:rsidR="00BB5577" w:rsidRPr="00AF17CB">
        <w:t>–</w:t>
      </w:r>
      <w:r w:rsidR="00C25A51">
        <w:t>3</w:t>
      </w:r>
      <w:r w:rsidR="00BB5577">
        <w:t>17</w:t>
      </w:r>
    </w:p>
    <w:p w14:paraId="4425FF3C" w14:textId="77777777" w:rsidR="00680C95" w:rsidRDefault="00FD35DA" w:rsidP="00F10D84">
      <w:pPr>
        <w:pStyle w:val="Level1IX"/>
      </w:pPr>
      <w:r w:rsidRPr="00FD35DA">
        <w:rPr>
          <w:rStyle w:val="Literal"/>
        </w:rPr>
        <w:t>derive</w:t>
      </w:r>
      <w:r w:rsidR="00680C95">
        <w:t xml:space="preserve"> annotation, 88</w:t>
      </w:r>
      <w:r w:rsidR="00680C95" w:rsidRPr="00AF17CB">
        <w:t>–</w:t>
      </w:r>
      <w:r w:rsidR="00680C95">
        <w:t>90</w:t>
      </w:r>
      <w:r w:rsidR="003769AA">
        <w:t>, 497</w:t>
      </w:r>
      <w:r w:rsidR="003769AA" w:rsidRPr="00AF17CB">
        <w:t>–</w:t>
      </w:r>
      <w:r w:rsidR="003769AA">
        <w:t>500</w:t>
      </w:r>
    </w:p>
    <w:p w14:paraId="00BD8102" w14:textId="77777777" w:rsidR="00836EA2" w:rsidRDefault="00836EA2" w:rsidP="00F10D84">
      <w:pPr>
        <w:pStyle w:val="Level1IX"/>
      </w:pPr>
      <w:r>
        <w:t>destructor, 319</w:t>
      </w:r>
    </w:p>
    <w:p w14:paraId="010AE5E6" w14:textId="77777777" w:rsidR="00F70C0C" w:rsidRDefault="00072883" w:rsidP="00F10D84">
      <w:pPr>
        <w:pStyle w:val="Level1IX"/>
      </w:pPr>
      <w:proofErr w:type="spellStart"/>
      <w:r>
        <w:t>d</w:t>
      </w:r>
      <w:r w:rsidR="00F10D84">
        <w:t>estructuring</w:t>
      </w:r>
      <w:proofErr w:type="spellEnd"/>
    </w:p>
    <w:p w14:paraId="1A225691" w14:textId="77777777" w:rsidR="00E1465A" w:rsidRDefault="009C7BC2">
      <w:pPr>
        <w:pStyle w:val="Level2IX"/>
      </w:pPr>
      <w:r>
        <w:t>of enums, 400</w:t>
      </w:r>
      <w:r w:rsidR="00BC01E2" w:rsidRPr="00AF17CB">
        <w:t>–</w:t>
      </w:r>
      <w:r w:rsidR="00BC01E2">
        <w:t>401</w:t>
      </w:r>
    </w:p>
    <w:p w14:paraId="325FA585" w14:textId="77777777" w:rsidR="00E1465A" w:rsidRDefault="00A26EB8">
      <w:pPr>
        <w:pStyle w:val="Level2IX"/>
      </w:pPr>
      <w:r>
        <w:t>of references, 402</w:t>
      </w:r>
    </w:p>
    <w:p w14:paraId="1A5DAA49" w14:textId="77777777" w:rsidR="00E1465A" w:rsidRDefault="009C7BC2">
      <w:pPr>
        <w:pStyle w:val="Level2IX"/>
      </w:pPr>
      <w:r>
        <w:t>of structs, 399</w:t>
      </w:r>
      <w:r w:rsidRPr="00AF17CB">
        <w:t>–</w:t>
      </w:r>
      <w:r>
        <w:t>400</w:t>
      </w:r>
    </w:p>
    <w:p w14:paraId="165A6EE1" w14:textId="77777777" w:rsidR="00E1465A" w:rsidRDefault="00F10D84">
      <w:pPr>
        <w:pStyle w:val="Level2IX"/>
      </w:pPr>
      <w:r>
        <w:lastRenderedPageBreak/>
        <w:t>of tuples, 40</w:t>
      </w:r>
    </w:p>
    <w:p w14:paraId="265C59FC" w14:textId="77777777" w:rsidR="00E1465A" w:rsidRDefault="006F7168">
      <w:pPr>
        <w:pStyle w:val="Level1IX"/>
      </w:pPr>
      <w:r>
        <w:t>Dickinson, Emily, 231</w:t>
      </w:r>
    </w:p>
    <w:p w14:paraId="3FF4E922" w14:textId="77777777" w:rsidR="00E1465A" w:rsidRDefault="007F1E58">
      <w:pPr>
        <w:pStyle w:val="Level1IX"/>
      </w:pPr>
      <w:r w:rsidRPr="007F1E58">
        <w:t>Dijkstra</w:t>
      </w:r>
      <w:r>
        <w:t xml:space="preserve">, </w:t>
      </w:r>
      <w:proofErr w:type="spellStart"/>
      <w:r w:rsidRPr="007F1E58">
        <w:t>Edsger</w:t>
      </w:r>
      <w:proofErr w:type="spellEnd"/>
      <w:r w:rsidRPr="007F1E58">
        <w:t xml:space="preserve"> W.</w:t>
      </w:r>
      <w:r>
        <w:t>, 201</w:t>
      </w:r>
    </w:p>
    <w:p w14:paraId="31A0919C" w14:textId="77777777" w:rsidR="005B1623" w:rsidRDefault="00FD35DA" w:rsidP="00FC4598">
      <w:pPr>
        <w:pStyle w:val="Level1IX"/>
      </w:pPr>
      <w:r w:rsidRPr="00FD35DA">
        <w:rPr>
          <w:rStyle w:val="Literal"/>
        </w:rPr>
        <w:t>Display</w:t>
      </w:r>
      <w:r w:rsidR="005B1623">
        <w:t xml:space="preserve"> trait, 89</w:t>
      </w:r>
    </w:p>
    <w:p w14:paraId="77FEDE24" w14:textId="77777777" w:rsidR="00366307" w:rsidRDefault="00366307" w:rsidP="00FC4598">
      <w:pPr>
        <w:pStyle w:val="Level1IX"/>
      </w:pPr>
      <w:r>
        <w:t>diverging functions, 443</w:t>
      </w:r>
    </w:p>
    <w:p w14:paraId="079D0E6E" w14:textId="09600AB9" w:rsidR="00FC4598" w:rsidRDefault="00072883" w:rsidP="00FC4598">
      <w:pPr>
        <w:pStyle w:val="Level1IX"/>
        <w:rPr>
          <w:ins w:id="56" w:author="Carol Nichols" w:date="2018-05-16T14:05:00Z"/>
        </w:rPr>
      </w:pPr>
      <w:r>
        <w:t>d</w:t>
      </w:r>
      <w:r w:rsidR="00FC4598">
        <w:t>ivision, 38</w:t>
      </w:r>
    </w:p>
    <w:p w14:paraId="448820AA" w14:textId="1E54E0B1" w:rsidR="00B57969" w:rsidRDefault="00B57969" w:rsidP="00FC4598">
      <w:pPr>
        <w:pStyle w:val="Level1IX"/>
      </w:pPr>
      <w:ins w:id="57" w:author="Carol Nichols" w:date="2018-05-16T14:05:00Z">
        <w:r>
          <w:t>division operator (</w:t>
        </w:r>
        <w:r w:rsidRPr="00B57969">
          <w:rPr>
            <w:rStyle w:val="Literal"/>
            <w:rPrChange w:id="58" w:author="Carol Nichols" w:date="2018-05-16T14:06:00Z">
              <w:rPr/>
            </w:rPrChange>
          </w:rPr>
          <w:t>/</w:t>
        </w:r>
        <w:r>
          <w:t>), 38, 492</w:t>
        </w:r>
      </w:ins>
    </w:p>
    <w:p w14:paraId="2F3F5579" w14:textId="77777777" w:rsidR="00293E61" w:rsidRPr="00FC4598" w:rsidRDefault="00293E61" w:rsidP="00FC4598">
      <w:pPr>
        <w:pStyle w:val="Level1IX"/>
      </w:pPr>
      <w:r>
        <w:t>doc tests, 289</w:t>
      </w:r>
    </w:p>
    <w:p w14:paraId="2BBECFAF" w14:textId="77777777" w:rsidR="00E1465A" w:rsidRDefault="00072883">
      <w:pPr>
        <w:pStyle w:val="Level1IX"/>
      </w:pPr>
      <w:r>
        <w:t>d</w:t>
      </w:r>
      <w:r w:rsidR="00800DAB">
        <w:t>ocumentation</w:t>
      </w:r>
    </w:p>
    <w:p w14:paraId="5232466A" w14:textId="77777777" w:rsidR="00E1465A" w:rsidRDefault="00112D58">
      <w:pPr>
        <w:pStyle w:val="Level2IX"/>
      </w:pPr>
      <w:r>
        <w:t>offline</w:t>
      </w:r>
      <w:r w:rsidR="00396D82">
        <w:t xml:space="preserve"> for Rust</w:t>
      </w:r>
      <w:r>
        <w:t>, 4</w:t>
      </w:r>
    </w:p>
    <w:p w14:paraId="6DC4222D" w14:textId="77777777" w:rsidR="00E1465A" w:rsidRDefault="007C4CDB">
      <w:pPr>
        <w:pStyle w:val="Level2IX"/>
      </w:pPr>
      <w:r>
        <w:t>tests, 289</w:t>
      </w:r>
    </w:p>
    <w:p w14:paraId="1860181A" w14:textId="77777777" w:rsidR="00E1465A" w:rsidRDefault="00800DAB">
      <w:pPr>
        <w:pStyle w:val="Level2IX"/>
      </w:pPr>
      <w:r>
        <w:t>viewing</w:t>
      </w:r>
      <w:r w:rsidR="00396D82">
        <w:t xml:space="preserve"> a crate</w:t>
      </w:r>
      <w:r w:rsidR="00365E96" w:rsidRPr="00365E96">
        <w:t>’</w:t>
      </w:r>
      <w:r w:rsidR="00396D82">
        <w:t>s</w:t>
      </w:r>
      <w:r>
        <w:t>, 22</w:t>
      </w:r>
    </w:p>
    <w:p w14:paraId="39896BBF" w14:textId="77777777" w:rsidR="00E1465A" w:rsidRDefault="000B4994">
      <w:pPr>
        <w:pStyle w:val="Level2IX"/>
      </w:pPr>
      <w:r>
        <w:t>writing, 287</w:t>
      </w:r>
      <w:r w:rsidRPr="00AF17CB">
        <w:t>–</w:t>
      </w:r>
      <w:r w:rsidR="00C25A51">
        <w:t>2</w:t>
      </w:r>
      <w:r>
        <w:t>90</w:t>
      </w:r>
    </w:p>
    <w:p w14:paraId="67F7511B" w14:textId="77777777" w:rsidR="00E1465A" w:rsidRDefault="000B4994">
      <w:pPr>
        <w:pStyle w:val="Level1IX"/>
      </w:pPr>
      <w:r>
        <w:t>documentation comments, 287</w:t>
      </w:r>
      <w:r w:rsidRPr="00AF17CB">
        <w:t>–</w:t>
      </w:r>
      <w:r w:rsidR="00C25A51">
        <w:t>2</w:t>
      </w:r>
      <w:r>
        <w:t>90</w:t>
      </w:r>
      <w:r w:rsidR="002606FB">
        <w:t>, 467</w:t>
      </w:r>
    </w:p>
    <w:p w14:paraId="15EF6708" w14:textId="77777777" w:rsidR="00E1465A" w:rsidRDefault="00FF6EC3">
      <w:pPr>
        <w:pStyle w:val="Level2IX"/>
      </w:pPr>
      <w:r>
        <w:t>as tests, 289</w:t>
      </w:r>
    </w:p>
    <w:p w14:paraId="1C5058CD" w14:textId="77777777" w:rsidR="004E56C6" w:rsidRDefault="004E56C6" w:rsidP="004E56C6">
      <w:pPr>
        <w:pStyle w:val="Level1IX"/>
      </w:pPr>
      <w:r>
        <w:t>dot (</w:t>
      </w:r>
      <w:r w:rsidRPr="00547A09">
        <w:rPr>
          <w:rStyle w:val="Literal"/>
        </w:rPr>
        <w:t>.</w:t>
      </w:r>
      <w:r>
        <w:t>)</w:t>
      </w:r>
      <w:r w:rsidR="00F66A89">
        <w:t>, 492</w:t>
      </w:r>
    </w:p>
    <w:p w14:paraId="516B8178" w14:textId="77777777" w:rsidR="004E56C6" w:rsidRDefault="004E56C6" w:rsidP="004E56C6">
      <w:pPr>
        <w:pStyle w:val="Level2IX"/>
      </w:pPr>
      <w:r>
        <w:t>for method syntax, 91</w:t>
      </w:r>
    </w:p>
    <w:p w14:paraId="2452BFFF" w14:textId="77777777" w:rsidR="004E56C6" w:rsidRPr="00641510" w:rsidRDefault="004E56C6" w:rsidP="004E56C6">
      <w:pPr>
        <w:pStyle w:val="Level2IX"/>
      </w:pPr>
      <w:r>
        <w:t>for struct field access, 82</w:t>
      </w:r>
    </w:p>
    <w:p w14:paraId="159C6697" w14:textId="77777777" w:rsidR="004E56C6" w:rsidRDefault="004E56C6" w:rsidP="004E56C6">
      <w:pPr>
        <w:pStyle w:val="Level2IX"/>
      </w:pPr>
      <w:r>
        <w:t>for tuple element access, 40</w:t>
      </w:r>
    </w:p>
    <w:p w14:paraId="2C18773D" w14:textId="77777777" w:rsidR="002B463B" w:rsidRDefault="002B463B" w:rsidP="002B463B">
      <w:pPr>
        <w:pStyle w:val="Level1IX"/>
      </w:pPr>
      <w:r>
        <w:t>double colon (</w:t>
      </w:r>
      <w:r w:rsidRPr="00F025A8">
        <w:rPr>
          <w:rStyle w:val="Literal"/>
        </w:rPr>
        <w:t>::</w:t>
      </w:r>
      <w:r>
        <w:t>)</w:t>
      </w:r>
      <w:r w:rsidR="00F66A89">
        <w:t>, 494</w:t>
      </w:r>
    </w:p>
    <w:p w14:paraId="41A32478" w14:textId="77777777" w:rsidR="00E1465A" w:rsidRDefault="002B463B">
      <w:pPr>
        <w:pStyle w:val="Level2IX"/>
      </w:pPr>
      <w:r>
        <w:t>for associated functions, 94</w:t>
      </w:r>
    </w:p>
    <w:p w14:paraId="2ABAEA1C" w14:textId="77777777" w:rsidR="00E1465A" w:rsidRDefault="0026559C">
      <w:pPr>
        <w:pStyle w:val="Level2IX"/>
      </w:pPr>
      <w:r>
        <w:t xml:space="preserve">for </w:t>
      </w:r>
      <w:proofErr w:type="spellStart"/>
      <w:r>
        <w:t>enum</w:t>
      </w:r>
      <w:proofErr w:type="spellEnd"/>
      <w:r>
        <w:t xml:space="preserve"> variants, 96</w:t>
      </w:r>
    </w:p>
    <w:p w14:paraId="5FB3F7D5" w14:textId="77777777" w:rsidR="00E1465A" w:rsidRDefault="00CE6002">
      <w:pPr>
        <w:pStyle w:val="Level2IX"/>
      </w:pPr>
      <w:r>
        <w:t xml:space="preserve">for </w:t>
      </w:r>
      <w:proofErr w:type="spellStart"/>
      <w:r>
        <w:t>namespacing</w:t>
      </w:r>
      <w:proofErr w:type="spellEnd"/>
      <w:r>
        <w:t>, 111</w:t>
      </w:r>
    </w:p>
    <w:p w14:paraId="1637810C" w14:textId="77777777" w:rsidR="00BD5FB4" w:rsidRDefault="00072883" w:rsidP="00800DAB">
      <w:pPr>
        <w:pStyle w:val="Level1IX"/>
      </w:pPr>
      <w:r>
        <w:t>d</w:t>
      </w:r>
      <w:r w:rsidR="00BD5FB4">
        <w:t>ouble free error, 63</w:t>
      </w:r>
      <w:r w:rsidR="00826C23">
        <w:t>, 319</w:t>
      </w:r>
    </w:p>
    <w:p w14:paraId="6A5E5497" w14:textId="77777777" w:rsidR="00D34735" w:rsidRDefault="00072883" w:rsidP="00D34735">
      <w:pPr>
        <w:pStyle w:val="Level1IX"/>
      </w:pPr>
      <w:r>
        <w:t>d</w:t>
      </w:r>
      <w:r w:rsidR="00D34735">
        <w:t>ouble quote (</w:t>
      </w:r>
      <w:r w:rsidR="00D34735" w:rsidRPr="00547A09">
        <w:rPr>
          <w:rStyle w:val="Literal"/>
        </w:rPr>
        <w:t>"</w:t>
      </w:r>
      <w:r w:rsidR="00D34735">
        <w:t>), 39</w:t>
      </w:r>
      <w:r w:rsidR="006F461C">
        <w:t>, 493</w:t>
      </w:r>
    </w:p>
    <w:p w14:paraId="3FE01DA4" w14:textId="77777777" w:rsidR="001A1541" w:rsidRDefault="003363AF" w:rsidP="00D34735">
      <w:pPr>
        <w:pStyle w:val="Level1IX"/>
      </w:pPr>
      <w:r>
        <w:t>Doyle, Sir Arthur Conan, 281</w:t>
      </w:r>
    </w:p>
    <w:p w14:paraId="13DDEEED" w14:textId="77777777" w:rsidR="008D04C8" w:rsidRDefault="008D04C8" w:rsidP="00D34735">
      <w:pPr>
        <w:pStyle w:val="Level1IX"/>
      </w:pPr>
      <w:r w:rsidRPr="008D04C8">
        <w:rPr>
          <w:rStyle w:val="Literal"/>
        </w:rPr>
        <w:t>drop</w:t>
      </w:r>
      <w:r>
        <w:t xml:space="preserve"> function, 62</w:t>
      </w:r>
    </w:p>
    <w:p w14:paraId="4423C57A" w14:textId="0D5D1E23" w:rsidR="00F70C0C" w:rsidRDefault="00193873" w:rsidP="00D34735">
      <w:pPr>
        <w:pStyle w:val="Level1IX"/>
      </w:pPr>
      <w:r>
        <w:rPr>
          <w:rStyle w:val="Literal"/>
        </w:rPr>
        <w:t>Drop</w:t>
      </w:r>
      <w:r w:rsidRPr="00193873">
        <w:t xml:space="preserve"> trait</w:t>
      </w:r>
      <w:r w:rsidR="00485A05">
        <w:t xml:space="preserve">, </w:t>
      </w:r>
      <w:ins w:id="59" w:author="Carol Nichols" w:date="2018-05-16T14:21:00Z">
        <w:r w:rsidR="00580D4A">
          <w:t xml:space="preserve">65, </w:t>
        </w:r>
      </w:ins>
      <w:r w:rsidR="00485A05">
        <w:t>317</w:t>
      </w:r>
      <w:r w:rsidR="00485A05" w:rsidRPr="00AF17CB">
        <w:t>–</w:t>
      </w:r>
      <w:r w:rsidR="00C25A51">
        <w:t>3</w:t>
      </w:r>
      <w:r w:rsidR="00485A05">
        <w:t>20</w:t>
      </w:r>
      <w:r w:rsidR="00023FF9">
        <w:t>, 479</w:t>
      </w:r>
      <w:r w:rsidR="00023FF9" w:rsidRPr="00AF17CB">
        <w:t>–</w:t>
      </w:r>
      <w:r w:rsidR="00C25A51">
        <w:t>4</w:t>
      </w:r>
      <w:r w:rsidR="00023FF9">
        <w:t>81</w:t>
      </w:r>
    </w:p>
    <w:p w14:paraId="2B5BA8D2" w14:textId="701EADF1" w:rsidR="00E1465A" w:rsidDel="00580D4A" w:rsidRDefault="00193873">
      <w:pPr>
        <w:pStyle w:val="Level2IX"/>
        <w:rPr>
          <w:del w:id="60" w:author="Carol Nichols" w:date="2018-05-16T14:21:00Z"/>
        </w:rPr>
      </w:pPr>
      <w:del w:id="61" w:author="Carol Nichols" w:date="2018-05-16T14:21:00Z">
        <w:r w:rsidRPr="00193873" w:rsidDel="00580D4A">
          <w:delText xml:space="preserve">incompatible with </w:delText>
        </w:r>
        <w:r w:rsidDel="00580D4A">
          <w:rPr>
            <w:rStyle w:val="Literal"/>
          </w:rPr>
          <w:delText>Copy</w:delText>
        </w:r>
        <w:r w:rsidRPr="00193873" w:rsidDel="00580D4A">
          <w:delText xml:space="preserve"> trait, 65</w:delText>
        </w:r>
      </w:del>
    </w:p>
    <w:p w14:paraId="76684F69" w14:textId="77777777" w:rsidR="00E1465A" w:rsidRDefault="00A70738" w:rsidP="009A316B">
      <w:pPr>
        <w:pStyle w:val="Level1IX"/>
        <w:outlineLvl w:val="0"/>
      </w:pPr>
      <w:r>
        <w:t>DST (dynamically sized type), 445</w:t>
      </w:r>
      <w:r w:rsidRPr="00AF17CB">
        <w:t>–</w:t>
      </w:r>
      <w:r w:rsidR="00C25A51">
        <w:t>4</w:t>
      </w:r>
      <w:r>
        <w:t>46</w:t>
      </w:r>
    </w:p>
    <w:p w14:paraId="1ABB6828" w14:textId="77777777" w:rsidR="00E1465A" w:rsidRDefault="003B660E">
      <w:pPr>
        <w:pStyle w:val="Level1IX"/>
      </w:pPr>
      <w:r>
        <w:t>duck typing, 373</w:t>
      </w:r>
    </w:p>
    <w:p w14:paraId="2297877F" w14:textId="77777777" w:rsidR="00E1465A" w:rsidRDefault="00A70738">
      <w:pPr>
        <w:pStyle w:val="Level1IX"/>
      </w:pPr>
      <w:r>
        <w:t>dynamically sized type (DST), 445</w:t>
      </w:r>
      <w:r w:rsidRPr="00AF17CB">
        <w:t>–</w:t>
      </w:r>
      <w:r w:rsidR="00C25A51">
        <w:t>4</w:t>
      </w:r>
      <w:r>
        <w:t>46</w:t>
      </w:r>
    </w:p>
    <w:p w14:paraId="2A35D91F" w14:textId="77777777" w:rsidR="00E1465A" w:rsidRDefault="00CB3F40">
      <w:pPr>
        <w:pStyle w:val="Level1IX"/>
      </w:pPr>
      <w:r>
        <w:t>dynamic dispatch, 374</w:t>
      </w:r>
    </w:p>
    <w:p w14:paraId="6ED746C3" w14:textId="77777777" w:rsidR="002E086C" w:rsidRDefault="002E086C">
      <w:pPr>
        <w:pStyle w:val="GroupTitlesIX"/>
      </w:pPr>
    </w:p>
    <w:p w14:paraId="53C29223" w14:textId="77777777" w:rsidR="0049291C" w:rsidRPr="0049291C" w:rsidRDefault="001664F2" w:rsidP="009A316B">
      <w:pPr>
        <w:pStyle w:val="GroupTitlesIX"/>
        <w:outlineLvl w:val="0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t>E</w:t>
      </w:r>
    </w:p>
    <w:p w14:paraId="6A6D26BF" w14:textId="77777777" w:rsidR="00F61322" w:rsidRPr="00F61322" w:rsidRDefault="00F61322" w:rsidP="00F61322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Literal"/>
        </w:rPr>
        <w:t>else if</w:t>
      </w:r>
      <w:r w:rsidR="0015580A">
        <w:t xml:space="preserve"> expression</w:t>
      </w:r>
      <w:r w:rsidRPr="00F61322">
        <w:t>, 50</w:t>
      </w:r>
      <w:r w:rsidR="0029574A" w:rsidRPr="00AF17CB">
        <w:t>–</w:t>
      </w:r>
      <w:r w:rsidRPr="00F61322">
        <w:t>51</w:t>
      </w:r>
    </w:p>
    <w:p w14:paraId="78746C03" w14:textId="77777777" w:rsidR="0049291C" w:rsidRDefault="0049291C" w:rsidP="00F61322">
      <w:pPr>
        <w:pStyle w:val="Level1IX"/>
      </w:pPr>
      <w:r>
        <w:rPr>
          <w:rStyle w:val="Literal"/>
        </w:rPr>
        <w:t>else</w:t>
      </w:r>
      <w:r w:rsidRPr="0049291C">
        <w:t xml:space="preserve"> keyword, </w:t>
      </w:r>
      <w:r>
        <w:t>49</w:t>
      </w:r>
    </w:p>
    <w:p w14:paraId="2560AE3F" w14:textId="77777777" w:rsidR="00E1465A" w:rsidRDefault="00FD35DA">
      <w:pPr>
        <w:pStyle w:val="Level1IX"/>
      </w:pPr>
      <w:r w:rsidRPr="00FD35DA">
        <w:t xml:space="preserve">empty type. </w:t>
      </w:r>
      <w:r w:rsidRPr="00FD35DA">
        <w:rPr>
          <w:rStyle w:val="EmphasisItalic"/>
        </w:rPr>
        <w:t>See</w:t>
      </w:r>
      <w:r w:rsidRPr="00FD35DA">
        <w:t xml:space="preserve"> never type</w:t>
      </w:r>
    </w:p>
    <w:p w14:paraId="090963CF" w14:textId="77777777" w:rsidR="00441D7B" w:rsidRDefault="00FD35DA" w:rsidP="00F61322">
      <w:pPr>
        <w:pStyle w:val="Level1IX"/>
      </w:pPr>
      <w:r w:rsidRPr="00FD35DA">
        <w:t>encapsulation, 366</w:t>
      </w:r>
      <w:r w:rsidR="00441D7B" w:rsidRPr="00AF17CB">
        <w:t>–</w:t>
      </w:r>
      <w:r w:rsidR="00C25A51">
        <w:t>3</w:t>
      </w:r>
      <w:r w:rsidR="00441D7B">
        <w:t>68</w:t>
      </w:r>
    </w:p>
    <w:p w14:paraId="4846A329" w14:textId="77777777" w:rsidR="00EB3181" w:rsidRDefault="00EB3181" w:rsidP="00F61322">
      <w:pPr>
        <w:pStyle w:val="Level1IX"/>
      </w:pPr>
      <w:r>
        <w:rPr>
          <w:rStyle w:val="Literal"/>
        </w:rPr>
        <w:t>entry</w:t>
      </w:r>
      <w:r w:rsidR="00FD35DA" w:rsidRPr="00FD35DA">
        <w:t xml:space="preserve"> method, 145</w:t>
      </w:r>
      <w:r w:rsidRPr="00AF17CB">
        <w:t>–</w:t>
      </w:r>
      <w:r w:rsidR="00C25A51">
        <w:t>1</w:t>
      </w:r>
      <w:r>
        <w:t>47</w:t>
      </w:r>
    </w:p>
    <w:p w14:paraId="58EE471E" w14:textId="77777777" w:rsidR="00735289" w:rsidRDefault="00735289" w:rsidP="00F61322">
      <w:pPr>
        <w:pStyle w:val="Level1IX"/>
      </w:pPr>
      <w:r>
        <w:rPr>
          <w:rStyle w:val="Literal"/>
        </w:rPr>
        <w:t>Entry</w:t>
      </w:r>
      <w:r w:rsidR="00FD35DA" w:rsidRPr="00FD35DA">
        <w:t xml:space="preserve"> type, 145</w:t>
      </w:r>
      <w:r w:rsidRPr="00AF17CB">
        <w:t>–</w:t>
      </w:r>
      <w:r w:rsidR="00C25A51">
        <w:t>1</w:t>
      </w:r>
      <w:r>
        <w:t>47</w:t>
      </w:r>
    </w:p>
    <w:p w14:paraId="482B20F7" w14:textId="77777777" w:rsidR="00C6518A" w:rsidRDefault="00E44092" w:rsidP="00F61322">
      <w:pPr>
        <w:pStyle w:val="Level1IX"/>
      </w:pPr>
      <w:r>
        <w:rPr>
          <w:rStyle w:val="Literal"/>
        </w:rPr>
        <w:t>enumerate</w:t>
      </w:r>
      <w:r w:rsidRPr="00E44092">
        <w:t xml:space="preserve"> method, 74</w:t>
      </w:r>
    </w:p>
    <w:p w14:paraId="399C801E" w14:textId="77777777" w:rsidR="00E1465A" w:rsidRDefault="000239D3">
      <w:pPr>
        <w:pStyle w:val="Level1IX"/>
      </w:pPr>
      <w:r>
        <w:t>enums, 95</w:t>
      </w:r>
      <w:r w:rsidRPr="00AF17CB">
        <w:t>–</w:t>
      </w:r>
      <w:r>
        <w:t>108</w:t>
      </w:r>
    </w:p>
    <w:p w14:paraId="43EBD750" w14:textId="77777777" w:rsidR="00E1465A" w:rsidRDefault="00E00A5A">
      <w:pPr>
        <w:pStyle w:val="Level2IX"/>
      </w:pPr>
      <w:r>
        <w:t>defining, 96</w:t>
      </w:r>
    </w:p>
    <w:p w14:paraId="49AFFECA" w14:textId="77777777" w:rsidR="00E1465A" w:rsidRDefault="00E00A5A">
      <w:pPr>
        <w:pStyle w:val="Level2IX"/>
      </w:pPr>
      <w:r>
        <w:t>instantiating, 96</w:t>
      </w:r>
    </w:p>
    <w:p w14:paraId="7FCE6658" w14:textId="77777777" w:rsidR="00E1465A" w:rsidRDefault="00E33562">
      <w:pPr>
        <w:pStyle w:val="Level2IX"/>
      </w:pPr>
      <w:r>
        <w:t>variants of, 96</w:t>
      </w:r>
    </w:p>
    <w:p w14:paraId="2C392B71" w14:textId="77777777" w:rsidR="00E1465A" w:rsidRDefault="00C21B1A">
      <w:pPr>
        <w:pStyle w:val="Level1IX"/>
      </w:pPr>
      <w:r>
        <w:t>environment, 269</w:t>
      </w:r>
    </w:p>
    <w:p w14:paraId="28445010" w14:textId="77777777" w:rsidR="00E1465A" w:rsidRDefault="00AF12F4">
      <w:pPr>
        <w:pStyle w:val="Level1IX"/>
      </w:pPr>
      <w:r>
        <w:lastRenderedPageBreak/>
        <w:t>environment variables, 249</w:t>
      </w:r>
      <w:r w:rsidRPr="00AF17CB">
        <w:t>–</w:t>
      </w:r>
      <w:r w:rsidR="00C25A51">
        <w:t>2</w:t>
      </w:r>
      <w:r w:rsidR="006434FA">
        <w:t>54</w:t>
      </w:r>
    </w:p>
    <w:p w14:paraId="5FC050A0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eprintln</w:t>
      </w:r>
      <w:proofErr w:type="spellEnd"/>
      <w:r w:rsidRPr="00FD35DA">
        <w:rPr>
          <w:rStyle w:val="Literal"/>
        </w:rPr>
        <w:t>!</w:t>
      </w:r>
      <w:r w:rsidR="00920255">
        <w:t xml:space="preserve"> macro, 255</w:t>
      </w:r>
      <w:r w:rsidR="00920255" w:rsidRPr="00AF17CB">
        <w:t>–</w:t>
      </w:r>
      <w:r w:rsidR="00C25A51">
        <w:t>2</w:t>
      </w:r>
      <w:r w:rsidR="00920255">
        <w:t>56</w:t>
      </w:r>
    </w:p>
    <w:p w14:paraId="6FE1E9A8" w14:textId="77777777" w:rsidR="00E1465A" w:rsidRDefault="003769AA">
      <w:pPr>
        <w:pStyle w:val="Level1IX"/>
      </w:pPr>
      <w:proofErr w:type="spellStart"/>
      <w:r>
        <w:rPr>
          <w:rStyle w:val="Literal"/>
        </w:rPr>
        <w:t>Eq</w:t>
      </w:r>
      <w:proofErr w:type="spellEnd"/>
      <w:r w:rsidR="00FD35DA" w:rsidRPr="00FD35DA">
        <w:t xml:space="preserve"> trait, 498</w:t>
      </w:r>
    </w:p>
    <w:p w14:paraId="48CDC293" w14:textId="77777777" w:rsidR="00E1465A" w:rsidRDefault="00A11832">
      <w:pPr>
        <w:pStyle w:val="Level1IX"/>
      </w:pPr>
      <w:r>
        <w:t>error handling, 149</w:t>
      </w:r>
      <w:r w:rsidRPr="00AF17CB">
        <w:t>–</w:t>
      </w:r>
      <w:r w:rsidR="00C25A51">
        <w:t>1</w:t>
      </w:r>
      <w:r>
        <w:t>66</w:t>
      </w:r>
    </w:p>
    <w:p w14:paraId="18AE54A7" w14:textId="77777777" w:rsidR="00E1465A" w:rsidRDefault="003B071D">
      <w:pPr>
        <w:pStyle w:val="Level1IX"/>
      </w:pPr>
      <w:r>
        <w:t>executable file, 6</w:t>
      </w:r>
      <w:r w:rsidRPr="00AF17CB">
        <w:t>–</w:t>
      </w:r>
      <w:r>
        <w:t>7</w:t>
      </w:r>
    </w:p>
    <w:p w14:paraId="72F23693" w14:textId="77777777" w:rsidR="00E1465A" w:rsidRDefault="00821E18">
      <w:pPr>
        <w:pStyle w:val="Level1IX"/>
      </w:pPr>
      <w:r>
        <w:t>executing</w:t>
      </w:r>
      <w:r w:rsidR="0001744C">
        <w:t xml:space="preserve"> code</w:t>
      </w:r>
      <w:r>
        <w:t>, 6</w:t>
      </w:r>
      <w:r w:rsidRPr="00AF17CB">
        <w:t>–</w:t>
      </w:r>
      <w:r>
        <w:t>7</w:t>
      </w:r>
    </w:p>
    <w:p w14:paraId="5124902D" w14:textId="77777777" w:rsidR="00E1465A" w:rsidRDefault="007830EF">
      <w:pPr>
        <w:pStyle w:val="Level1IX"/>
      </w:pPr>
      <w:r>
        <w:t>exit status</w:t>
      </w:r>
      <w:r w:rsidR="00EB3E2F">
        <w:t xml:space="preserve"> code</w:t>
      </w:r>
      <w:r w:rsidR="006451D4">
        <w:t>, 239</w:t>
      </w:r>
      <w:r w:rsidR="00EB3E2F" w:rsidRPr="00AF17CB">
        <w:t>–</w:t>
      </w:r>
      <w:r w:rsidR="00EB3E2F">
        <w:t>40</w:t>
      </w:r>
    </w:p>
    <w:p w14:paraId="02BBE20C" w14:textId="77777777" w:rsidR="00CD304D" w:rsidRDefault="00CD304D" w:rsidP="00F61322">
      <w:pPr>
        <w:pStyle w:val="Level1IX"/>
      </w:pPr>
      <w:r w:rsidRPr="00CD304D">
        <w:rPr>
          <w:rStyle w:val="Literal"/>
        </w:rPr>
        <w:t>expect</w:t>
      </w:r>
      <w:r>
        <w:t xml:space="preserve"> method, 17</w:t>
      </w:r>
      <w:r w:rsidR="003F17D8" w:rsidRPr="00AF17CB">
        <w:t>–</w:t>
      </w:r>
      <w:r w:rsidR="003F17D8">
        <w:t>18</w:t>
      </w:r>
      <w:r w:rsidR="002B6128">
        <w:t>, 26</w:t>
      </w:r>
      <w:r w:rsidR="009D4001">
        <w:t>, 157</w:t>
      </w:r>
      <w:r w:rsidR="009D4001" w:rsidRPr="00AF17CB">
        <w:t>–</w:t>
      </w:r>
      <w:r w:rsidR="00C25A51">
        <w:t>1</w:t>
      </w:r>
      <w:r w:rsidR="009D4001">
        <w:t>58</w:t>
      </w:r>
    </w:p>
    <w:p w14:paraId="7CDB95B6" w14:textId="77777777" w:rsidR="00E1465A" w:rsidRDefault="00072883" w:rsidP="006301D7">
      <w:pPr>
        <w:pStyle w:val="Level1IX"/>
      </w:pPr>
      <w:r>
        <w:t>expressions</w:t>
      </w:r>
      <w:r w:rsidR="007C0171">
        <w:t>, 44</w:t>
      </w:r>
      <w:r w:rsidR="007C0171" w:rsidRPr="00AF17CB">
        <w:t>–</w:t>
      </w:r>
      <w:r w:rsidR="007C0171">
        <w:t xml:space="preserve">46. </w:t>
      </w:r>
      <w:r w:rsidR="007C0171" w:rsidRPr="006301D7">
        <w:rPr>
          <w:rStyle w:val="EmphasisItalic"/>
        </w:rPr>
        <w:t>See also</w:t>
      </w:r>
      <w:r w:rsidR="007C0171">
        <w:t xml:space="preserve"> statements</w:t>
      </w:r>
    </w:p>
    <w:p w14:paraId="0F0B5F88" w14:textId="77777777" w:rsidR="004F10BD" w:rsidRDefault="004F10BD" w:rsidP="004F10BD">
      <w:pPr>
        <w:pStyle w:val="Level1IX"/>
      </w:pPr>
      <w:r w:rsidRPr="004F10BD">
        <w:rPr>
          <w:rStyle w:val="Literal"/>
        </w:rPr>
        <w:t>extern crate</w:t>
      </w:r>
      <w:r>
        <w:t>, 21</w:t>
      </w:r>
      <w:r w:rsidRPr="00AF17CB">
        <w:t>–</w:t>
      </w:r>
      <w:r>
        <w:t>22</w:t>
      </w:r>
    </w:p>
    <w:p w14:paraId="425CAAEA" w14:textId="77777777" w:rsidR="00F823E9" w:rsidRPr="004F10BD" w:rsidRDefault="00F823E9" w:rsidP="004F10BD">
      <w:pPr>
        <w:pStyle w:val="Level1IX"/>
      </w:pPr>
      <w:r>
        <w:rPr>
          <w:rStyle w:val="Literal"/>
        </w:rPr>
        <w:t>extern</w:t>
      </w:r>
      <w:r w:rsidR="00FD35DA" w:rsidRPr="00FD35DA">
        <w:t xml:space="preserve"> functions, 420</w:t>
      </w:r>
      <w:r w:rsidRPr="00AF17CB">
        <w:t>–</w:t>
      </w:r>
      <w:r w:rsidR="003D4C7D">
        <w:t>4</w:t>
      </w:r>
      <w:r>
        <w:t>21</w:t>
      </w:r>
    </w:p>
    <w:p w14:paraId="7815A9EC" w14:textId="77777777" w:rsidR="002E086C" w:rsidRDefault="002E086C">
      <w:pPr>
        <w:pStyle w:val="GroupTitlesIX"/>
      </w:pPr>
    </w:p>
    <w:p w14:paraId="7224B78B" w14:textId="77777777" w:rsidR="002B79BF" w:rsidRDefault="001664F2" w:rsidP="009A316B">
      <w:pPr>
        <w:pStyle w:val="GroupTitlesIX"/>
        <w:outlineLvl w:val="0"/>
      </w:pPr>
      <w:r>
        <w:t>F</w:t>
      </w:r>
    </w:p>
    <w:p w14:paraId="05A25698" w14:textId="77777777" w:rsidR="00E1465A" w:rsidRDefault="003F0D04">
      <w:pPr>
        <w:pStyle w:val="Level1IX"/>
      </w:pPr>
      <w:r>
        <w:t>fearless concurrency, 342</w:t>
      </w:r>
    </w:p>
    <w:p w14:paraId="3FE0CBE0" w14:textId="77777777" w:rsidR="00E1465A" w:rsidRDefault="00F823E9" w:rsidP="009A316B">
      <w:pPr>
        <w:pStyle w:val="Level1IX"/>
        <w:outlineLvl w:val="0"/>
      </w:pPr>
      <w:r>
        <w:t>FFI (Foreign Function Interface), 420</w:t>
      </w:r>
    </w:p>
    <w:p w14:paraId="2DFA353B" w14:textId="77777777" w:rsidR="00E1465A" w:rsidRDefault="00A649CC">
      <w:pPr>
        <w:pStyle w:val="Level1IX"/>
      </w:pPr>
      <w:r>
        <w:t>field init shorthand, 83</w:t>
      </w:r>
    </w:p>
    <w:p w14:paraId="72D8DEA3" w14:textId="77777777" w:rsidR="00E1465A" w:rsidRDefault="00FD35DA">
      <w:pPr>
        <w:pStyle w:val="Level1IX"/>
      </w:pPr>
      <w:r w:rsidRPr="00FD35DA">
        <w:t>fields, 82</w:t>
      </w:r>
    </w:p>
    <w:p w14:paraId="04E21AFD" w14:textId="77777777" w:rsidR="00E1465A" w:rsidRDefault="004F5826" w:rsidP="006301D7">
      <w:pPr>
        <w:pStyle w:val="Level1IX"/>
      </w:pPr>
      <w:r>
        <w:t>files</w:t>
      </w:r>
      <w:r w:rsidR="00C25A51">
        <w:t xml:space="preserve">, </w:t>
      </w:r>
      <w:r w:rsidR="00CA13D9">
        <w:t>231</w:t>
      </w:r>
      <w:r w:rsidR="00FC4D2D" w:rsidRPr="00AF17CB">
        <w:t>–</w:t>
      </w:r>
      <w:r w:rsidR="00C25A51">
        <w:t>2</w:t>
      </w:r>
      <w:r w:rsidR="00FC4D2D">
        <w:t>32</w:t>
      </w:r>
    </w:p>
    <w:p w14:paraId="7132147A" w14:textId="77777777" w:rsidR="00E1465A" w:rsidRDefault="00FD35DA">
      <w:pPr>
        <w:pStyle w:val="Level1IX"/>
      </w:pPr>
      <w:r w:rsidRPr="00FD35DA">
        <w:t>floating-point data types, 38</w:t>
      </w:r>
    </w:p>
    <w:p w14:paraId="294891D8" w14:textId="77777777" w:rsidR="00A85002" w:rsidRDefault="00A85002" w:rsidP="00A85002">
      <w:pPr>
        <w:pStyle w:val="Level1IX"/>
      </w:pPr>
      <w:proofErr w:type="spellStart"/>
      <w:r w:rsidRPr="00A85002">
        <w:rPr>
          <w:rStyle w:val="Literal"/>
        </w:rPr>
        <w:t>fn</w:t>
      </w:r>
      <w:proofErr w:type="spellEnd"/>
      <w:r>
        <w:t xml:space="preserve"> keyword, 15</w:t>
      </w:r>
    </w:p>
    <w:p w14:paraId="600FD951" w14:textId="77777777" w:rsidR="00962079" w:rsidRPr="00962079" w:rsidRDefault="00962079" w:rsidP="00962079">
      <w:pPr>
        <w:pStyle w:val="Level1IX"/>
      </w:pPr>
      <w:proofErr w:type="spellStart"/>
      <w:r>
        <w:rPr>
          <w:rStyle w:val="Literal"/>
        </w:rPr>
        <w:t>FnMut</w:t>
      </w:r>
      <w:proofErr w:type="spellEnd"/>
      <w:r w:rsidR="00FD35DA" w:rsidRPr="00FD35DA">
        <w:t xml:space="preserve"> trait, 265</w:t>
      </w:r>
      <w:r w:rsidR="003D2540">
        <w:t>, 269</w:t>
      </w:r>
      <w:r w:rsidR="00A266F4">
        <w:t>, 447</w:t>
      </w:r>
      <w:r w:rsidR="00A3616F">
        <w:t>, 465</w:t>
      </w:r>
    </w:p>
    <w:p w14:paraId="5B10EE10" w14:textId="77777777" w:rsidR="00962079" w:rsidRDefault="00962079" w:rsidP="00A85002">
      <w:pPr>
        <w:pStyle w:val="Level1IX"/>
      </w:pPr>
      <w:proofErr w:type="spellStart"/>
      <w:r>
        <w:rPr>
          <w:rStyle w:val="Literal"/>
        </w:rPr>
        <w:t>FnOnce</w:t>
      </w:r>
      <w:proofErr w:type="spellEnd"/>
      <w:r w:rsidR="00FD35DA" w:rsidRPr="00FD35DA">
        <w:t xml:space="preserve"> trait, 265</w:t>
      </w:r>
      <w:r w:rsidR="003D2540">
        <w:t>, 269</w:t>
      </w:r>
      <w:r w:rsidR="00A266F4">
        <w:t>, 447</w:t>
      </w:r>
      <w:r w:rsidR="00A3616F">
        <w:t>, 465</w:t>
      </w:r>
    </w:p>
    <w:p w14:paraId="3389BC65" w14:textId="77777777" w:rsidR="002465DE" w:rsidRDefault="002465DE" w:rsidP="002465DE">
      <w:pPr>
        <w:pStyle w:val="Level1IX"/>
      </w:pPr>
      <w:r>
        <w:rPr>
          <w:rStyle w:val="Literal"/>
        </w:rPr>
        <w:t>Fn</w:t>
      </w:r>
      <w:r w:rsidRPr="00F025A8">
        <w:t xml:space="preserve"> trait, 265</w:t>
      </w:r>
      <w:r>
        <w:t>, 269</w:t>
      </w:r>
      <w:r w:rsidR="00A266F4">
        <w:t>, 447</w:t>
      </w:r>
      <w:r w:rsidR="00A3616F">
        <w:t>, 465</w:t>
      </w:r>
    </w:p>
    <w:p w14:paraId="460D4DB3" w14:textId="77777777" w:rsidR="002465DE" w:rsidRDefault="002465DE" w:rsidP="002465DE">
      <w:pPr>
        <w:pStyle w:val="Level1IX"/>
      </w:pPr>
      <w:r>
        <w:rPr>
          <w:rStyle w:val="Literal"/>
        </w:rPr>
        <w:t>fn</w:t>
      </w:r>
      <w:r w:rsidR="00FD35DA" w:rsidRPr="00FD35DA">
        <w:t xml:space="preserve"> type, 446</w:t>
      </w:r>
      <w:r w:rsidRPr="00AF17CB">
        <w:t>–</w:t>
      </w:r>
      <w:r w:rsidR="003D4C7D">
        <w:t>4</w:t>
      </w:r>
      <w:r>
        <w:t>47</w:t>
      </w:r>
    </w:p>
    <w:p w14:paraId="076AB229" w14:textId="77777777" w:rsidR="00E1465A" w:rsidRDefault="00FD35DA">
      <w:pPr>
        <w:pStyle w:val="Level1IX"/>
      </w:pPr>
      <w:r w:rsidRPr="00FD35DA">
        <w:t>Foreign Function Interface (FFI), 420</w:t>
      </w:r>
    </w:p>
    <w:p w14:paraId="2341721D" w14:textId="77777777" w:rsidR="003943E7" w:rsidRDefault="008D0188" w:rsidP="008D0188">
      <w:pPr>
        <w:pStyle w:val="Level1IX"/>
      </w:pPr>
      <w:r w:rsidRPr="0039018E">
        <w:rPr>
          <w:rStyle w:val="Literal"/>
        </w:rPr>
        <w:t>for</w:t>
      </w:r>
      <w:r>
        <w:t xml:space="preserve"> </w:t>
      </w:r>
      <w:r w:rsidR="003943E7">
        <w:t>keyword</w:t>
      </w:r>
    </w:p>
    <w:p w14:paraId="20C38440" w14:textId="77777777" w:rsidR="00E1465A" w:rsidRDefault="003943E7">
      <w:pPr>
        <w:pStyle w:val="Level2IX"/>
      </w:pPr>
      <w:r>
        <w:t>in trait implementations, 179</w:t>
      </w:r>
      <w:r w:rsidRPr="00AF17CB">
        <w:t>–</w:t>
      </w:r>
      <w:r w:rsidR="003D4C7D">
        <w:t>1</w:t>
      </w:r>
      <w:r>
        <w:t>80</w:t>
      </w:r>
    </w:p>
    <w:p w14:paraId="07B54A32" w14:textId="77777777" w:rsidR="00E1465A" w:rsidRDefault="008D0188">
      <w:pPr>
        <w:pStyle w:val="Level2IX"/>
      </w:pPr>
      <w:r>
        <w:t>loop, 54</w:t>
      </w:r>
      <w:r w:rsidRPr="00AF17CB">
        <w:t>–</w:t>
      </w:r>
      <w:r>
        <w:t>55</w:t>
      </w:r>
    </w:p>
    <w:p w14:paraId="50EC0374" w14:textId="77777777" w:rsidR="00843AB4" w:rsidRDefault="00843AB4" w:rsidP="008D0188">
      <w:pPr>
        <w:pStyle w:val="Level1IX"/>
      </w:pPr>
      <w:r>
        <w:rPr>
          <w:rStyle w:val="Literal"/>
        </w:rPr>
        <w:t>format!</w:t>
      </w:r>
      <w:r w:rsidR="00FD35DA" w:rsidRPr="00FD35DA">
        <w:t xml:space="preserve"> macro, 138</w:t>
      </w:r>
    </w:p>
    <w:p w14:paraId="094D6830" w14:textId="5BF9DEE5" w:rsidR="004663D9" w:rsidRPr="009B5ECF" w:rsidDel="00B57969" w:rsidRDefault="004663D9" w:rsidP="004663D9">
      <w:pPr>
        <w:pStyle w:val="Level1IX"/>
        <w:rPr>
          <w:del w:id="62" w:author="Carol Nichols" w:date="2018-05-16T14:05:00Z"/>
          <w:rStyle w:val="Literal"/>
          <w:highlight w:val="yellow"/>
        </w:rPr>
      </w:pPr>
      <w:del w:id="63" w:author="Carol Nichols" w:date="2018-05-16T14:05:00Z">
        <w:r w:rsidRPr="009B5ECF" w:rsidDel="00B57969">
          <w:rPr>
            <w:highlight w:val="yellow"/>
          </w:rPr>
          <w:delText>forward slash (</w:delText>
        </w:r>
        <w:r w:rsidRPr="009B5ECF" w:rsidDel="00B57969">
          <w:rPr>
            <w:rStyle w:val="Literal"/>
            <w:highlight w:val="yellow"/>
          </w:rPr>
          <w:delText>/</w:delText>
        </w:r>
        <w:r w:rsidRPr="009B5ECF" w:rsidDel="00B57969">
          <w:rPr>
            <w:highlight w:val="yellow"/>
          </w:rPr>
          <w:delText>)</w:delText>
        </w:r>
        <w:r w:rsidR="006F461C" w:rsidRPr="009B5ECF" w:rsidDel="00B57969">
          <w:rPr>
            <w:highlight w:val="yellow"/>
          </w:rPr>
          <w:delText>, 492</w:delText>
        </w:r>
      </w:del>
    </w:p>
    <w:p w14:paraId="79A2B441" w14:textId="4E124CCB" w:rsidR="00E1465A" w:rsidDel="00B57969" w:rsidRDefault="004663D9">
      <w:pPr>
        <w:pStyle w:val="Level2IX"/>
        <w:rPr>
          <w:del w:id="64" w:author="Carol Nichols" w:date="2018-05-16T14:05:00Z"/>
        </w:rPr>
      </w:pPr>
      <w:del w:id="65" w:author="Carol Nichols" w:date="2018-05-16T14:05:00Z">
        <w:r w:rsidRPr="009B5ECF" w:rsidDel="00B57969">
          <w:rPr>
            <w:highlight w:val="yellow"/>
          </w:rPr>
          <w:delText>for division, 38</w:delText>
        </w:r>
      </w:del>
    </w:p>
    <w:p w14:paraId="71EA1201" w14:textId="77777777" w:rsidR="00220862" w:rsidRDefault="00D85942">
      <w:pPr>
        <w:pStyle w:val="Level1IX"/>
      </w:pPr>
      <w:r w:rsidRPr="005014D1">
        <w:rPr>
          <w:rStyle w:val="Literal"/>
        </w:rPr>
        <w:t>from</w:t>
      </w:r>
      <w:r w:rsidR="00220862">
        <w:t xml:space="preserve"> function</w:t>
      </w:r>
    </w:p>
    <w:p w14:paraId="3BC19BE3" w14:textId="77777777" w:rsidR="00E1465A" w:rsidRDefault="00220862">
      <w:pPr>
        <w:pStyle w:val="Level2IX"/>
      </w:pPr>
      <w:r>
        <w:t xml:space="preserve">on </w:t>
      </w:r>
      <w:r w:rsidR="00FD35DA" w:rsidRPr="00FD35DA">
        <w:rPr>
          <w:rStyle w:val="Literal"/>
        </w:rPr>
        <w:t>String</w:t>
      </w:r>
      <w:r>
        <w:t xml:space="preserve">, </w:t>
      </w:r>
      <w:r w:rsidR="00D85942">
        <w:t>60</w:t>
      </w:r>
      <w:r w:rsidR="00D85942" w:rsidRPr="00AF17CB">
        <w:t>–</w:t>
      </w:r>
      <w:r w:rsidR="00D85942">
        <w:t>61</w:t>
      </w:r>
      <w:r w:rsidR="004F43F9">
        <w:t>, 136</w:t>
      </w:r>
    </w:p>
    <w:p w14:paraId="0D86201F" w14:textId="77777777" w:rsidR="00E1465A" w:rsidRDefault="007440AB">
      <w:pPr>
        <w:pStyle w:val="Level2IX"/>
      </w:pPr>
      <w:r>
        <w:t xml:space="preserve">on the </w:t>
      </w:r>
      <w:r w:rsidR="00FD35DA" w:rsidRPr="00FD35DA">
        <w:rPr>
          <w:rStyle w:val="Literal"/>
        </w:rPr>
        <w:t>From</w:t>
      </w:r>
      <w:r>
        <w:t xml:space="preserve"> trait, 160</w:t>
      </w:r>
    </w:p>
    <w:p w14:paraId="6D8AF1C4" w14:textId="77777777" w:rsidR="00891C64" w:rsidRDefault="00891C64" w:rsidP="00DD160D">
      <w:pPr>
        <w:pStyle w:val="Level1IX"/>
      </w:pPr>
      <w:r>
        <w:t>fully qualified syntax, 434</w:t>
      </w:r>
      <w:r w:rsidRPr="00AF17CB">
        <w:t>–</w:t>
      </w:r>
      <w:r w:rsidR="004D51CB">
        <w:t>4</w:t>
      </w:r>
      <w:r>
        <w:t>37</w:t>
      </w:r>
      <w:r w:rsidR="00355CFB">
        <w:t>, 447</w:t>
      </w:r>
    </w:p>
    <w:p w14:paraId="0669E85D" w14:textId="77777777" w:rsidR="00CE59C3" w:rsidRDefault="00CE59C3" w:rsidP="00DD160D">
      <w:pPr>
        <w:pStyle w:val="Level1IX"/>
      </w:pPr>
      <w:r>
        <w:t>functional p</w:t>
      </w:r>
      <w:r w:rsidR="00C00C47">
        <w:t>rogramming, 257</w:t>
      </w:r>
    </w:p>
    <w:p w14:paraId="2803EA83" w14:textId="77777777" w:rsidR="00DD7CA3" w:rsidRDefault="00DD7CA3" w:rsidP="00DD160D">
      <w:pPr>
        <w:pStyle w:val="Level1IX"/>
      </w:pPr>
      <w:r>
        <w:t>function pointers, 446</w:t>
      </w:r>
      <w:r w:rsidRPr="00AF17CB">
        <w:t>–</w:t>
      </w:r>
      <w:r w:rsidR="004D51CB">
        <w:t>4</w:t>
      </w:r>
      <w:r>
        <w:t>47</w:t>
      </w:r>
    </w:p>
    <w:p w14:paraId="39487C4E" w14:textId="77777777" w:rsidR="00DD160D" w:rsidRDefault="00072883" w:rsidP="00DD160D">
      <w:pPr>
        <w:pStyle w:val="Level1IX"/>
      </w:pPr>
      <w:r>
        <w:t>functions</w:t>
      </w:r>
      <w:r w:rsidR="00DD160D">
        <w:t>, 42</w:t>
      </w:r>
      <w:r w:rsidR="00DD160D" w:rsidRPr="00AF17CB">
        <w:t>–</w:t>
      </w:r>
      <w:r w:rsidR="00DD160D">
        <w:t>47</w:t>
      </w:r>
    </w:p>
    <w:p w14:paraId="2CD59893" w14:textId="77777777" w:rsidR="00942FFE" w:rsidRDefault="00942FFE" w:rsidP="00942FFE">
      <w:pPr>
        <w:pStyle w:val="Level2IX"/>
      </w:pPr>
      <w:r>
        <w:t>arguments to, 43</w:t>
      </w:r>
    </w:p>
    <w:p w14:paraId="194B09E2" w14:textId="77777777" w:rsidR="00E5589B" w:rsidRPr="00942FFE" w:rsidRDefault="00E5589B" w:rsidP="00942FFE">
      <w:pPr>
        <w:pStyle w:val="Level2IX"/>
      </w:pPr>
      <w:r>
        <w:t>bodies, statements and expressions in, 44</w:t>
      </w:r>
      <w:r w:rsidR="001C10D1" w:rsidRPr="00AF17CB">
        <w:t>–</w:t>
      </w:r>
      <w:r w:rsidR="001C10D1">
        <w:t>46</w:t>
      </w:r>
    </w:p>
    <w:p w14:paraId="6EC6EBB4" w14:textId="77777777" w:rsidR="00942FFE" w:rsidRDefault="00C662F9" w:rsidP="00942FFE">
      <w:pPr>
        <w:pStyle w:val="Level2IX"/>
      </w:pPr>
      <w:r>
        <w:t>parameters of, 43</w:t>
      </w:r>
      <w:r w:rsidRPr="00AF17CB">
        <w:t>–</w:t>
      </w:r>
      <w:r>
        <w:t>44</w:t>
      </w:r>
    </w:p>
    <w:p w14:paraId="604D58F7" w14:textId="77777777" w:rsidR="002B5B2A" w:rsidRDefault="002B5B2A" w:rsidP="00942FFE">
      <w:pPr>
        <w:pStyle w:val="Level2IX"/>
      </w:pPr>
      <w:r>
        <w:t>returning early from, 46</w:t>
      </w:r>
    </w:p>
    <w:p w14:paraId="125AF03F" w14:textId="77777777" w:rsidR="00744B97" w:rsidRDefault="00744B97" w:rsidP="00942FFE">
      <w:pPr>
        <w:pStyle w:val="Level2IX"/>
      </w:pPr>
      <w:r>
        <w:t>with return values, 46</w:t>
      </w:r>
      <w:r w:rsidRPr="00AF17CB">
        <w:t>–</w:t>
      </w:r>
      <w:r>
        <w:t>47</w:t>
      </w:r>
    </w:p>
    <w:p w14:paraId="45BF65AC" w14:textId="77777777" w:rsidR="00D34F64" w:rsidRPr="00C662F9" w:rsidRDefault="00D34F64" w:rsidP="00942FFE">
      <w:pPr>
        <w:pStyle w:val="Level2IX"/>
      </w:pPr>
      <w:r>
        <w:t>with multiple return values using a tuple, 67</w:t>
      </w:r>
      <w:r w:rsidRPr="00AF17CB">
        <w:t>–</w:t>
      </w:r>
      <w:r>
        <w:t>68</w:t>
      </w:r>
    </w:p>
    <w:p w14:paraId="5AAC4795" w14:textId="77777777" w:rsidR="002E086C" w:rsidRDefault="002E086C">
      <w:pPr>
        <w:pStyle w:val="GroupTitlesIX"/>
      </w:pPr>
    </w:p>
    <w:p w14:paraId="1E42FFA4" w14:textId="77777777" w:rsidR="001664F2" w:rsidRDefault="001664F2" w:rsidP="009A316B">
      <w:pPr>
        <w:pStyle w:val="GroupTitlesIX"/>
        <w:outlineLvl w:val="0"/>
      </w:pPr>
      <w:r>
        <w:t>G</w:t>
      </w:r>
    </w:p>
    <w:p w14:paraId="0B55E842" w14:textId="77777777" w:rsidR="004007B4" w:rsidRDefault="004007B4" w:rsidP="009A316B">
      <w:pPr>
        <w:pStyle w:val="Level1IX"/>
        <w:outlineLvl w:val="0"/>
      </w:pPr>
      <w:r>
        <w:t>Gallant, Andrew, 228</w:t>
      </w:r>
    </w:p>
    <w:p w14:paraId="79BBEFDC" w14:textId="77777777" w:rsidR="003C2CEE" w:rsidRDefault="003C2CEE" w:rsidP="00833180">
      <w:pPr>
        <w:pStyle w:val="Level1IX"/>
      </w:pPr>
      <w:r>
        <w:t xml:space="preserve">Gamma, </w:t>
      </w:r>
      <w:r w:rsidR="00364629">
        <w:t>Erich, 366</w:t>
      </w:r>
    </w:p>
    <w:p w14:paraId="39EDBA7E" w14:textId="77777777" w:rsidR="0058126D" w:rsidRDefault="00072883" w:rsidP="00833180">
      <w:pPr>
        <w:pStyle w:val="Level1IX"/>
      </w:pPr>
      <w:r>
        <w:lastRenderedPageBreak/>
        <w:t xml:space="preserve">garbage </w:t>
      </w:r>
      <w:r w:rsidR="0058126D">
        <w:t>collector (GC), 61</w:t>
      </w:r>
    </w:p>
    <w:p w14:paraId="70183914" w14:textId="77777777" w:rsidR="00973FBE" w:rsidRDefault="00973FBE" w:rsidP="00833180">
      <w:pPr>
        <w:pStyle w:val="Level1IX"/>
      </w:pPr>
      <w:r>
        <w:t>GC (garbage collector), 61</w:t>
      </w:r>
    </w:p>
    <w:p w14:paraId="6C52B524" w14:textId="77777777" w:rsidR="00D64675" w:rsidRDefault="00D64675" w:rsidP="00833180">
      <w:pPr>
        <w:pStyle w:val="Level1IX"/>
      </w:pPr>
      <w:r>
        <w:t xml:space="preserve">generics, </w:t>
      </w:r>
      <w:r w:rsidR="00D7769F">
        <w:t>167</w:t>
      </w:r>
      <w:r w:rsidR="00D7769F" w:rsidRPr="00AF17CB">
        <w:t>–</w:t>
      </w:r>
      <w:r w:rsidR="004D51CB">
        <w:t>1</w:t>
      </w:r>
      <w:r w:rsidR="00D7769F">
        <w:t>78</w:t>
      </w:r>
      <w:r w:rsidR="000540E2">
        <w:t>, 199</w:t>
      </w:r>
    </w:p>
    <w:p w14:paraId="3BFC101A" w14:textId="77777777" w:rsidR="00E1465A" w:rsidRDefault="00991475">
      <w:pPr>
        <w:pStyle w:val="Level2IX"/>
      </w:pPr>
      <w:r>
        <w:t>default types for, 432</w:t>
      </w:r>
      <w:r w:rsidRPr="00AF17CB">
        <w:t>–</w:t>
      </w:r>
      <w:r w:rsidR="004D51CB">
        <w:t>4</w:t>
      </w:r>
      <w:r>
        <w:t>34</w:t>
      </w:r>
    </w:p>
    <w:p w14:paraId="5002902F" w14:textId="77777777" w:rsidR="00E1465A" w:rsidRDefault="009C2015">
      <w:pPr>
        <w:pStyle w:val="Level2IX"/>
      </w:pPr>
      <w:r>
        <w:t xml:space="preserve">in </w:t>
      </w:r>
      <w:proofErr w:type="spellStart"/>
      <w:r>
        <w:t>enum</w:t>
      </w:r>
      <w:proofErr w:type="spellEnd"/>
      <w:r>
        <w:t xml:space="preserve"> definitions, 174</w:t>
      </w:r>
      <w:r w:rsidRPr="00AF17CB">
        <w:t>–</w:t>
      </w:r>
      <w:r w:rsidR="004D51CB">
        <w:t>1</w:t>
      </w:r>
      <w:r>
        <w:t>75</w:t>
      </w:r>
    </w:p>
    <w:p w14:paraId="0D6233A5" w14:textId="77777777" w:rsidR="00E1465A" w:rsidRDefault="00BD1639">
      <w:pPr>
        <w:pStyle w:val="Level2IX"/>
      </w:pPr>
      <w:r>
        <w:t>in function definitions, 170</w:t>
      </w:r>
      <w:r w:rsidRPr="00AF17CB">
        <w:t>–</w:t>
      </w:r>
      <w:r w:rsidR="004D51CB">
        <w:t>1</w:t>
      </w:r>
      <w:r w:rsidR="00594199">
        <w:t>73</w:t>
      </w:r>
    </w:p>
    <w:p w14:paraId="0B63E8E2" w14:textId="77777777" w:rsidR="00E1465A" w:rsidRDefault="009C2015">
      <w:pPr>
        <w:pStyle w:val="Level2IX"/>
      </w:pPr>
      <w:r>
        <w:t>in method definitions, 175</w:t>
      </w:r>
      <w:r w:rsidRPr="00AF17CB">
        <w:t>–</w:t>
      </w:r>
      <w:r w:rsidR="004D51CB">
        <w:t>1</w:t>
      </w:r>
      <w:r>
        <w:t>77</w:t>
      </w:r>
    </w:p>
    <w:p w14:paraId="12E9D276" w14:textId="77777777" w:rsidR="00E1465A" w:rsidRDefault="00334CC4">
      <w:pPr>
        <w:pStyle w:val="Level2IX"/>
      </w:pPr>
      <w:r>
        <w:t>in struct definitions, 173</w:t>
      </w:r>
      <w:r w:rsidRPr="00AF17CB">
        <w:t>–</w:t>
      </w:r>
      <w:r w:rsidR="004D51CB">
        <w:t>1</w:t>
      </w:r>
      <w:r>
        <w:t>74</w:t>
      </w:r>
    </w:p>
    <w:p w14:paraId="2F3BC0BA" w14:textId="77777777" w:rsidR="00E1465A" w:rsidRDefault="00502221">
      <w:pPr>
        <w:pStyle w:val="Level2IX"/>
      </w:pPr>
      <w:r>
        <w:t>performance of, 177</w:t>
      </w:r>
      <w:r w:rsidRPr="00AF17CB">
        <w:t>–</w:t>
      </w:r>
      <w:r w:rsidR="004D51CB">
        <w:t>1</w:t>
      </w:r>
      <w:r>
        <w:t>78</w:t>
      </w:r>
    </w:p>
    <w:p w14:paraId="225D5A77" w14:textId="77777777" w:rsidR="00CD1521" w:rsidRDefault="00FD35DA" w:rsidP="00833180">
      <w:pPr>
        <w:pStyle w:val="Level1IX"/>
      </w:pPr>
      <w:r w:rsidRPr="00FD35DA">
        <w:rPr>
          <w:rStyle w:val="Literal"/>
        </w:rPr>
        <w:t>get</w:t>
      </w:r>
      <w:r w:rsidR="00CD1521">
        <w:t xml:space="preserve"> method</w:t>
      </w:r>
    </w:p>
    <w:p w14:paraId="7264583A" w14:textId="77777777" w:rsidR="00CA036F" w:rsidRDefault="00CA036F" w:rsidP="00CA036F">
      <w:pPr>
        <w:pStyle w:val="Level2IX"/>
      </w:pPr>
      <w:r>
        <w:t xml:space="preserve">on </w:t>
      </w:r>
      <w:r w:rsidRPr="00F025A8">
        <w:rPr>
          <w:rStyle w:val="Literal"/>
        </w:rPr>
        <w:t>HashMap&lt;K, V&gt;</w:t>
      </w:r>
      <w:r>
        <w:t xml:space="preserve">, </w:t>
      </w:r>
      <w:r w:rsidRPr="00F025A8">
        <w:t>144</w:t>
      </w:r>
    </w:p>
    <w:p w14:paraId="0E99907A" w14:textId="77777777" w:rsidR="00E1465A" w:rsidRDefault="00F27B33">
      <w:pPr>
        <w:pStyle w:val="Level2IX"/>
      </w:pPr>
      <w:r>
        <w:t xml:space="preserve">on </w:t>
      </w:r>
      <w:proofErr w:type="spellStart"/>
      <w:r w:rsidR="00FD35DA" w:rsidRPr="00FD35DA">
        <w:rPr>
          <w:rStyle w:val="Literal"/>
        </w:rPr>
        <w:t>Vec</w:t>
      </w:r>
      <w:proofErr w:type="spellEnd"/>
      <w:r w:rsidR="00FD35DA" w:rsidRPr="00FD35DA">
        <w:rPr>
          <w:rStyle w:val="Literal"/>
        </w:rPr>
        <w:t>&lt;T&gt;</w:t>
      </w:r>
      <w:r>
        <w:t xml:space="preserve">, </w:t>
      </w:r>
      <w:r w:rsidR="00645BC6">
        <w:t>131</w:t>
      </w:r>
      <w:r w:rsidR="00645BC6" w:rsidRPr="00AF17CB">
        <w:t>–</w:t>
      </w:r>
      <w:r w:rsidR="004D51CB">
        <w:t>1</w:t>
      </w:r>
      <w:r w:rsidR="00645BC6">
        <w:t>32</w:t>
      </w:r>
    </w:p>
    <w:p w14:paraId="34483EE9" w14:textId="77777777" w:rsidR="00E1465A" w:rsidRDefault="001B6AE0">
      <w:pPr>
        <w:pStyle w:val="Level1IX"/>
      </w:pPr>
      <w:r>
        <w:t>getter, 165</w:t>
      </w:r>
    </w:p>
    <w:p w14:paraId="52A23906" w14:textId="77777777" w:rsidR="00E1465A" w:rsidRDefault="001A1085">
      <w:pPr>
        <w:pStyle w:val="Level1IX"/>
      </w:pPr>
      <w:r>
        <w:t>Git, 8</w:t>
      </w:r>
      <w:r w:rsidR="00817A35">
        <w:t>, 11</w:t>
      </w:r>
    </w:p>
    <w:p w14:paraId="347286DA" w14:textId="77777777" w:rsidR="00E1465A" w:rsidRDefault="00CE2A67">
      <w:pPr>
        <w:pStyle w:val="Level1IX"/>
      </w:pPr>
      <w:r>
        <w:t>global variables, 421</w:t>
      </w:r>
      <w:r w:rsidR="00B837DE" w:rsidRPr="00AF17CB">
        <w:t>–</w:t>
      </w:r>
      <w:r w:rsidR="004D51CB">
        <w:t>4</w:t>
      </w:r>
      <w:r w:rsidR="00B837DE">
        <w:t>22</w:t>
      </w:r>
    </w:p>
    <w:p w14:paraId="28AC33B6" w14:textId="77777777" w:rsidR="00836DF7" w:rsidRDefault="00836DF7" w:rsidP="00833180">
      <w:pPr>
        <w:pStyle w:val="Level1IX"/>
      </w:pPr>
      <w:r>
        <w:t>grapheme clusters, 140</w:t>
      </w:r>
      <w:r w:rsidR="00714670">
        <w:t>, 142</w:t>
      </w:r>
    </w:p>
    <w:p w14:paraId="714890C6" w14:textId="77777777" w:rsidR="00712003" w:rsidRDefault="00712003" w:rsidP="00833180">
      <w:pPr>
        <w:pStyle w:val="Level1IX"/>
      </w:pPr>
      <w:r>
        <w:t>green threads, 343</w:t>
      </w:r>
    </w:p>
    <w:p w14:paraId="07E6FCF6" w14:textId="77777777" w:rsidR="00055541" w:rsidRDefault="00FD35DA" w:rsidP="00833180">
      <w:pPr>
        <w:pStyle w:val="Level1IX"/>
      </w:pPr>
      <w:r w:rsidRPr="00FD35DA">
        <w:rPr>
          <w:rStyle w:val="Literal"/>
        </w:rPr>
        <w:t>grep</w:t>
      </w:r>
      <w:r w:rsidR="00055541">
        <w:t>, 227</w:t>
      </w:r>
    </w:p>
    <w:p w14:paraId="438314C0" w14:textId="77777777" w:rsidR="00EA1A0D" w:rsidRDefault="00EA1A0D" w:rsidP="00833180">
      <w:pPr>
        <w:pStyle w:val="Level1IX"/>
      </w:pPr>
      <w:r>
        <w:t>guarding, 356</w:t>
      </w:r>
    </w:p>
    <w:p w14:paraId="16BFEA1C" w14:textId="77777777" w:rsidR="002E086C" w:rsidRPr="00833180" w:rsidRDefault="00072883" w:rsidP="00833180">
      <w:pPr>
        <w:pStyle w:val="Level1IX"/>
      </w:pPr>
      <w:r>
        <w:t>g</w:t>
      </w:r>
      <w:r w:rsidR="00833180">
        <w:t>uessing game, 13</w:t>
      </w:r>
      <w:r w:rsidR="00833180" w:rsidRPr="00AF17CB">
        <w:t>–</w:t>
      </w:r>
      <w:r w:rsidR="00833180">
        <w:t>30</w:t>
      </w:r>
    </w:p>
    <w:p w14:paraId="5B84FE46" w14:textId="77777777" w:rsidR="00833180" w:rsidRDefault="00833180">
      <w:pPr>
        <w:pStyle w:val="GroupTitlesIX"/>
      </w:pPr>
    </w:p>
    <w:p w14:paraId="181BB5EC" w14:textId="77777777" w:rsidR="001664F2" w:rsidRDefault="001664F2" w:rsidP="009A316B">
      <w:pPr>
        <w:pStyle w:val="GroupTitlesIX"/>
        <w:outlineLvl w:val="0"/>
      </w:pPr>
      <w:r>
        <w:t>H</w:t>
      </w:r>
    </w:p>
    <w:p w14:paraId="7A1EE730" w14:textId="77777777" w:rsidR="00E1465A" w:rsidRDefault="00593810">
      <w:pPr>
        <w:pStyle w:val="Level1IX"/>
      </w:pPr>
      <w:r>
        <w:t xml:space="preserve">hash. </w:t>
      </w:r>
      <w:r w:rsidRPr="00F025A8">
        <w:rPr>
          <w:rStyle w:val="EmphasisItalic"/>
        </w:rPr>
        <w:t>See</w:t>
      </w:r>
      <w:r>
        <w:t xml:space="preserve"> </w:t>
      </w:r>
      <w:r w:rsidRPr="00F025A8">
        <w:rPr>
          <w:rStyle w:val="Literal"/>
        </w:rPr>
        <w:t>HashMap&lt;K, V&gt;</w:t>
      </w:r>
      <w:r w:rsidR="00413B1D">
        <w:t xml:space="preserve"> type</w:t>
      </w:r>
    </w:p>
    <w:p w14:paraId="0E980F15" w14:textId="77777777" w:rsidR="00E1465A" w:rsidRDefault="002963ED">
      <w:pPr>
        <w:pStyle w:val="Level1IX"/>
      </w:pPr>
      <w:r>
        <w:t>hasher, 147</w:t>
      </w:r>
    </w:p>
    <w:p w14:paraId="7A8748CE" w14:textId="77777777" w:rsidR="00E1465A" w:rsidRDefault="00FD35DA">
      <w:pPr>
        <w:pStyle w:val="Level1IX"/>
      </w:pPr>
      <w:r w:rsidRPr="00FD35DA">
        <w:t>hashing function, 142</w:t>
      </w:r>
      <w:r w:rsidR="0023244A">
        <w:t>, 147</w:t>
      </w:r>
    </w:p>
    <w:p w14:paraId="3300FF2C" w14:textId="77777777" w:rsidR="00E1465A" w:rsidRDefault="00E31CAF">
      <w:pPr>
        <w:pStyle w:val="Level1IX"/>
      </w:pPr>
      <w:r>
        <w:t xml:space="preserve">hash map. </w:t>
      </w:r>
      <w:r w:rsidR="00FD35DA" w:rsidRPr="00FD35DA">
        <w:rPr>
          <w:rStyle w:val="EmphasisItalic"/>
        </w:rPr>
        <w:t>See</w:t>
      </w:r>
      <w:r>
        <w:t xml:space="preserve"> </w:t>
      </w:r>
      <w:r w:rsidR="00FD35DA" w:rsidRPr="00FD35DA">
        <w:rPr>
          <w:rStyle w:val="Literal"/>
        </w:rPr>
        <w:t>HashMap&lt;K, V&gt;</w:t>
      </w:r>
      <w:r>
        <w:t xml:space="preserve"> type</w:t>
      </w:r>
    </w:p>
    <w:p w14:paraId="484A0A09" w14:textId="77777777" w:rsidR="004A0D15" w:rsidRDefault="00FD35DA" w:rsidP="009A316B">
      <w:pPr>
        <w:pStyle w:val="Level1IX"/>
        <w:outlineLvl w:val="0"/>
      </w:pPr>
      <w:r w:rsidRPr="00FD35DA">
        <w:rPr>
          <w:rStyle w:val="Literal"/>
        </w:rPr>
        <w:t>HashMap&lt;K, V&gt;</w:t>
      </w:r>
      <w:r w:rsidR="004A0D15">
        <w:t xml:space="preserve"> type, </w:t>
      </w:r>
      <w:r w:rsidR="001916A6">
        <w:t>142</w:t>
      </w:r>
      <w:r w:rsidR="001916A6" w:rsidRPr="00AF17CB">
        <w:t>–</w:t>
      </w:r>
      <w:r w:rsidR="004D51CB">
        <w:t>1</w:t>
      </w:r>
      <w:r w:rsidR="001916A6">
        <w:t>47</w:t>
      </w:r>
    </w:p>
    <w:p w14:paraId="5B6FC6F2" w14:textId="77777777" w:rsidR="00E1465A" w:rsidRDefault="00EB3181">
      <w:pPr>
        <w:pStyle w:val="Level2IX"/>
        <w:rPr>
          <w:rStyle w:val="Literal"/>
        </w:rPr>
      </w:pPr>
      <w:r>
        <w:rPr>
          <w:rStyle w:val="Literal"/>
        </w:rPr>
        <w:t>entry</w:t>
      </w:r>
      <w:r w:rsidR="00FD35DA" w:rsidRPr="00FD35DA">
        <w:t xml:space="preserve"> method on, 145</w:t>
      </w:r>
      <w:r w:rsidRPr="00AF17CB">
        <w:t>–</w:t>
      </w:r>
      <w:r w:rsidR="004D51CB">
        <w:t>1</w:t>
      </w:r>
      <w:r>
        <w:t>47</w:t>
      </w:r>
    </w:p>
    <w:p w14:paraId="6A301D49" w14:textId="77777777" w:rsidR="00E1465A" w:rsidRDefault="00C533EB">
      <w:pPr>
        <w:pStyle w:val="Level2IX"/>
      </w:pPr>
      <w:r>
        <w:rPr>
          <w:rStyle w:val="Literal"/>
        </w:rPr>
        <w:t>get</w:t>
      </w:r>
      <w:r w:rsidR="00FD35DA" w:rsidRPr="00FD35DA">
        <w:t xml:space="preserve"> method on, 144</w:t>
      </w:r>
    </w:p>
    <w:p w14:paraId="52E05E86" w14:textId="77777777" w:rsidR="00E1465A" w:rsidRDefault="00CA7353">
      <w:pPr>
        <w:pStyle w:val="Level2IX"/>
      </w:pPr>
      <w:r>
        <w:rPr>
          <w:rStyle w:val="Literal"/>
        </w:rPr>
        <w:t>insert</w:t>
      </w:r>
      <w:r w:rsidR="00FD35DA" w:rsidRPr="00FD35DA">
        <w:t xml:space="preserve"> method on, 142–</w:t>
      </w:r>
      <w:r w:rsidR="004D51CB">
        <w:t>1</w:t>
      </w:r>
      <w:r w:rsidR="00FD35DA" w:rsidRPr="00FD35DA">
        <w:t>43</w:t>
      </w:r>
    </w:p>
    <w:p w14:paraId="04970ED4" w14:textId="77777777" w:rsidR="00E1465A" w:rsidRDefault="00FD35DA">
      <w:pPr>
        <w:pStyle w:val="Level2IX"/>
      </w:pPr>
      <w:r w:rsidRPr="00FD35DA">
        <w:t>iterating over, 144–</w:t>
      </w:r>
      <w:r w:rsidR="004D51CB">
        <w:t>1</w:t>
      </w:r>
      <w:r w:rsidRPr="00FD35DA">
        <w:t>45</w:t>
      </w:r>
    </w:p>
    <w:p w14:paraId="32208DD1" w14:textId="77777777" w:rsidR="00E1465A" w:rsidRDefault="00C533EB">
      <w:pPr>
        <w:pStyle w:val="Level2IX"/>
      </w:pPr>
      <w:r w:rsidRPr="00F025A8">
        <w:rPr>
          <w:rStyle w:val="Literal"/>
        </w:rPr>
        <w:t>new</w:t>
      </w:r>
      <w:r>
        <w:t xml:space="preserve"> function on, 142</w:t>
      </w:r>
      <w:r w:rsidRPr="00AF17CB">
        <w:t>–</w:t>
      </w:r>
      <w:r w:rsidR="004D51CB">
        <w:t>1</w:t>
      </w:r>
      <w:r>
        <w:t>43</w:t>
      </w:r>
    </w:p>
    <w:p w14:paraId="25ED6A9C" w14:textId="77777777" w:rsidR="00E1465A" w:rsidRDefault="00FD35DA">
      <w:pPr>
        <w:pStyle w:val="Level1IX"/>
      </w:pPr>
      <w:r w:rsidRPr="00FD35DA">
        <w:t xml:space="preserve">hash table. </w:t>
      </w:r>
      <w:r w:rsidR="00CC19F3" w:rsidRPr="00F025A8">
        <w:rPr>
          <w:rStyle w:val="EmphasisItalic"/>
        </w:rPr>
        <w:t>See</w:t>
      </w:r>
      <w:r w:rsidR="00CC19F3">
        <w:t xml:space="preserve"> </w:t>
      </w:r>
      <w:r w:rsidR="00CC19F3" w:rsidRPr="00F025A8">
        <w:rPr>
          <w:rStyle w:val="Literal"/>
        </w:rPr>
        <w:t>HashMap&lt;K, V&gt;</w:t>
      </w:r>
      <w:r w:rsidR="00CC19F3">
        <w:t xml:space="preserve"> type</w:t>
      </w:r>
    </w:p>
    <w:p w14:paraId="201FBACA" w14:textId="77777777" w:rsidR="00E1465A" w:rsidRDefault="00FD35DA" w:rsidP="009A316B">
      <w:pPr>
        <w:pStyle w:val="Level1IX"/>
        <w:outlineLvl w:val="0"/>
      </w:pPr>
      <w:r w:rsidRPr="00FD35DA">
        <w:rPr>
          <w:rStyle w:val="Literal"/>
        </w:rPr>
        <w:t>Hash</w:t>
      </w:r>
      <w:r w:rsidR="003769AA">
        <w:t xml:space="preserve"> trait, 500</w:t>
      </w:r>
    </w:p>
    <w:p w14:paraId="7C4DA23C" w14:textId="77777777" w:rsidR="00E45CB3" w:rsidRDefault="00072883" w:rsidP="00587681">
      <w:pPr>
        <w:pStyle w:val="Level1IX"/>
      </w:pPr>
      <w:r>
        <w:t>heap</w:t>
      </w:r>
    </w:p>
    <w:p w14:paraId="4955C33E" w14:textId="77777777" w:rsidR="00587681" w:rsidRDefault="00587681" w:rsidP="00E45CB3">
      <w:pPr>
        <w:pStyle w:val="Level2IX"/>
      </w:pPr>
      <w:r>
        <w:t>and the stack, 58</w:t>
      </w:r>
      <w:r w:rsidRPr="00AF17CB">
        <w:t>–</w:t>
      </w:r>
      <w:r>
        <w:t>59</w:t>
      </w:r>
    </w:p>
    <w:p w14:paraId="7A300DA4" w14:textId="77777777" w:rsidR="00E45CB3" w:rsidRDefault="00E45CB3" w:rsidP="00E45CB3">
      <w:pPr>
        <w:pStyle w:val="Level2IX"/>
      </w:pPr>
      <w:r>
        <w:t>allocating on, 58</w:t>
      </w:r>
    </w:p>
    <w:p w14:paraId="208850E7" w14:textId="77777777" w:rsidR="00E1465A" w:rsidRDefault="00EB54DA">
      <w:pPr>
        <w:pStyle w:val="Level1IX"/>
      </w:pPr>
      <w:r>
        <w:t>Helm, Richard, 366</w:t>
      </w:r>
    </w:p>
    <w:p w14:paraId="28947F5E" w14:textId="77777777" w:rsidR="00E1465A" w:rsidRDefault="001E340A">
      <w:pPr>
        <w:pStyle w:val="Level1IX"/>
      </w:pPr>
      <w:r>
        <w:t>Hoare, Tony, 100</w:t>
      </w:r>
    </w:p>
    <w:p w14:paraId="63E6FDA2" w14:textId="77777777" w:rsidR="00E1465A" w:rsidRDefault="00906583">
      <w:pPr>
        <w:pStyle w:val="Level1IX"/>
      </w:pPr>
      <w:r>
        <w:t>HTTP (Hypertext Transfer Protocol), 450</w:t>
      </w:r>
      <w:r w:rsidR="00387627">
        <w:t>, 454</w:t>
      </w:r>
      <w:r w:rsidR="00387627" w:rsidRPr="00AF17CB">
        <w:t>–</w:t>
      </w:r>
      <w:r w:rsidR="004D51CB">
        <w:t>4</w:t>
      </w:r>
      <w:r w:rsidR="00950688">
        <w:t>56</w:t>
      </w:r>
    </w:p>
    <w:p w14:paraId="2F9D0A71" w14:textId="77777777" w:rsidR="00E1465A" w:rsidRDefault="00D236FD">
      <w:pPr>
        <w:pStyle w:val="Level1IX"/>
      </w:pPr>
      <w:r>
        <w:t>Hypertext Transfer Protocol (HTTP), 450</w:t>
      </w:r>
      <w:r w:rsidR="00387627">
        <w:t>, 454</w:t>
      </w:r>
      <w:r w:rsidR="00387627" w:rsidRPr="00AF17CB">
        <w:t>–</w:t>
      </w:r>
      <w:r w:rsidR="004D51CB">
        <w:t>4</w:t>
      </w:r>
      <w:r w:rsidR="00950688">
        <w:t>56</w:t>
      </w:r>
    </w:p>
    <w:p w14:paraId="36A65BAE" w14:textId="77777777" w:rsidR="00255C34" w:rsidRPr="006D4005" w:rsidRDefault="00255C34" w:rsidP="00255C34">
      <w:pPr>
        <w:pStyle w:val="Level1IX"/>
        <w:rPr>
          <w:rPrChange w:id="66" w:author="Carol Nichols" w:date="2018-05-16T14:36:00Z">
            <w:rPr>
              <w:highlight w:val="yellow"/>
            </w:rPr>
          </w:rPrChange>
        </w:rPr>
      </w:pPr>
      <w:bookmarkStart w:id="67" w:name="_GoBack"/>
      <w:bookmarkEnd w:id="67"/>
      <w:r w:rsidRPr="006D4005">
        <w:rPr>
          <w:rPrChange w:id="68" w:author="Carol Nichols" w:date="2018-05-16T14:36:00Z">
            <w:rPr>
              <w:highlight w:val="yellow"/>
            </w:rPr>
          </w:rPrChange>
        </w:rPr>
        <w:t>hyphen (</w:t>
      </w:r>
      <w:r w:rsidRPr="006D4005">
        <w:rPr>
          <w:rStyle w:val="Literal"/>
          <w:rPrChange w:id="69" w:author="Carol Nichols" w:date="2018-05-16T14:36:00Z">
            <w:rPr>
              <w:rStyle w:val="Literal"/>
              <w:highlight w:val="yellow"/>
            </w:rPr>
          </w:rPrChange>
        </w:rPr>
        <w:t>-</w:t>
      </w:r>
      <w:r w:rsidRPr="006D4005">
        <w:rPr>
          <w:rPrChange w:id="70" w:author="Carol Nichols" w:date="2018-05-16T14:36:00Z">
            <w:rPr>
              <w:highlight w:val="yellow"/>
            </w:rPr>
          </w:rPrChange>
        </w:rPr>
        <w:t>)</w:t>
      </w:r>
      <w:del w:id="71" w:author="Carol Nichols" w:date="2018-05-16T14:22:00Z">
        <w:r w:rsidR="006F461C" w:rsidRPr="006D4005" w:rsidDel="00335691">
          <w:rPr>
            <w:rPrChange w:id="72" w:author="Carol Nichols" w:date="2018-05-16T14:36:00Z">
              <w:rPr>
                <w:highlight w:val="yellow"/>
              </w:rPr>
            </w:rPrChange>
          </w:rPr>
          <w:delText>, 492</w:delText>
        </w:r>
      </w:del>
    </w:p>
    <w:p w14:paraId="600E6602" w14:textId="77777777" w:rsidR="00335691" w:rsidRDefault="00335691" w:rsidP="00335691">
      <w:pPr>
        <w:pStyle w:val="Level2IX"/>
        <w:rPr>
          <w:ins w:id="73" w:author="Carol Nichols" w:date="2018-05-16T14:22:00Z"/>
        </w:rPr>
      </w:pPr>
      <w:ins w:id="74" w:author="Carol Nichols" w:date="2018-05-16T14:22:00Z">
        <w:r>
          <w:t>for negation, 492</w:t>
        </w:r>
      </w:ins>
    </w:p>
    <w:p w14:paraId="507793FD" w14:textId="77777777" w:rsidR="00335691" w:rsidRDefault="00335691" w:rsidP="00335691">
      <w:pPr>
        <w:pStyle w:val="Level2IX"/>
        <w:rPr>
          <w:ins w:id="75" w:author="Carol Nichols" w:date="2018-05-16T14:22:00Z"/>
        </w:rPr>
        <w:pPrChange w:id="76" w:author="Carol Nichols" w:date="2018-05-16T14:22:00Z">
          <w:pPr>
            <w:pStyle w:val="GroupTitlesIX"/>
          </w:pPr>
        </w:pPrChange>
      </w:pPr>
      <w:ins w:id="77" w:author="Carol Nichols" w:date="2018-05-16T14:22:00Z">
        <w:r>
          <w:t>for subtraction, 38</w:t>
        </w:r>
        <w:r>
          <w:t>, 492</w:t>
        </w:r>
      </w:ins>
    </w:p>
    <w:p w14:paraId="2717F8C1" w14:textId="73EFC578" w:rsidR="00E1465A" w:rsidDel="00335691" w:rsidRDefault="00255C34" w:rsidP="00335691">
      <w:pPr>
        <w:pStyle w:val="Level2IX"/>
        <w:rPr>
          <w:del w:id="78" w:author="Carol Nichols" w:date="2018-05-16T14:22:00Z"/>
        </w:rPr>
        <w:pPrChange w:id="79" w:author="Carol Nichols" w:date="2018-05-16T14:22:00Z">
          <w:pPr>
            <w:pStyle w:val="Level2IX"/>
          </w:pPr>
        </w:pPrChange>
      </w:pPr>
      <w:del w:id="80" w:author="Carol Nichols" w:date="2018-05-16T14:22:00Z">
        <w:r w:rsidRPr="009B5ECF" w:rsidDel="00335691">
          <w:rPr>
            <w:highlight w:val="yellow"/>
          </w:rPr>
          <w:delText>for subtraction, 38</w:delText>
        </w:r>
      </w:del>
    </w:p>
    <w:p w14:paraId="5DAED615" w14:textId="77777777" w:rsidR="002E086C" w:rsidRDefault="002E086C" w:rsidP="00335691">
      <w:pPr>
        <w:pStyle w:val="Level2IX"/>
        <w:pPrChange w:id="81" w:author="Carol Nichols" w:date="2018-05-16T14:22:00Z">
          <w:pPr>
            <w:pStyle w:val="GroupTitlesIX"/>
          </w:pPr>
        </w:pPrChange>
      </w:pPr>
    </w:p>
    <w:p w14:paraId="1757D8E5" w14:textId="77777777" w:rsidR="001664F2" w:rsidRDefault="001664F2" w:rsidP="009A316B">
      <w:pPr>
        <w:pStyle w:val="GroupTitlesIX"/>
        <w:outlineLvl w:val="0"/>
      </w:pPr>
      <w:r>
        <w:t>I</w:t>
      </w:r>
    </w:p>
    <w:p w14:paraId="202886EF" w14:textId="77777777" w:rsidR="00E1465A" w:rsidRDefault="00B47578">
      <w:pPr>
        <w:pStyle w:val="Level1IX"/>
      </w:pPr>
      <w:r>
        <w:lastRenderedPageBreak/>
        <w:t xml:space="preserve">IDE (Integrated Development Environment), </w:t>
      </w:r>
      <w:r w:rsidRPr="009B5ECF">
        <w:rPr>
          <w:highlight w:val="yellow"/>
        </w:rPr>
        <w:t>ii</w:t>
      </w:r>
      <w:r w:rsidR="006C1420">
        <w:t>, 4</w:t>
      </w:r>
    </w:p>
    <w:p w14:paraId="4DCD4C13" w14:textId="77777777" w:rsidR="00605605" w:rsidRDefault="00605605" w:rsidP="00CE0089">
      <w:pPr>
        <w:pStyle w:val="Level1IX"/>
      </w:pPr>
      <w:r w:rsidRPr="00E54A01">
        <w:rPr>
          <w:rStyle w:val="Literal"/>
        </w:rPr>
        <w:t>if</w:t>
      </w:r>
      <w:r>
        <w:t xml:space="preserve"> keyword, 48</w:t>
      </w:r>
      <w:r w:rsidRPr="00AF17CB">
        <w:t>–</w:t>
      </w:r>
      <w:r>
        <w:t>52</w:t>
      </w:r>
    </w:p>
    <w:p w14:paraId="57EC5928" w14:textId="77777777" w:rsidR="00E1465A" w:rsidRDefault="00FD35DA">
      <w:pPr>
        <w:pStyle w:val="Level1IX"/>
      </w:pPr>
      <w:r w:rsidRPr="00FD35DA">
        <w:rPr>
          <w:rStyle w:val="Literal"/>
        </w:rPr>
        <w:t>if let</w:t>
      </w:r>
      <w:r w:rsidR="00FA1AA0">
        <w:t xml:space="preserve"> syntax, 107</w:t>
      </w:r>
      <w:r w:rsidR="00FA1AA0" w:rsidRPr="00AF17CB">
        <w:t>–</w:t>
      </w:r>
      <w:r w:rsidR="004D51CB">
        <w:t>10</w:t>
      </w:r>
      <w:r w:rsidR="00FA1AA0">
        <w:t>8</w:t>
      </w:r>
    </w:p>
    <w:p w14:paraId="21252EB9" w14:textId="77777777" w:rsidR="00E1465A" w:rsidRDefault="006601B4">
      <w:pPr>
        <w:pStyle w:val="Level1IX"/>
      </w:pPr>
      <w:r>
        <w:rPr>
          <w:rStyle w:val="Literal"/>
        </w:rPr>
        <w:t>ignore</w:t>
      </w:r>
      <w:r w:rsidR="00FD35DA" w:rsidRPr="00FD35DA">
        <w:t xml:space="preserve"> attribute, 219–</w:t>
      </w:r>
      <w:r>
        <w:t>220</w:t>
      </w:r>
    </w:p>
    <w:p w14:paraId="2A7E24DB" w14:textId="014359EC" w:rsidR="00CE0089" w:rsidRDefault="00072883" w:rsidP="00CE0089">
      <w:pPr>
        <w:pStyle w:val="Level1IX"/>
      </w:pPr>
      <w:proofErr w:type="spellStart"/>
      <w:r>
        <w:t>i</w:t>
      </w:r>
      <w:r w:rsidR="00172ADA">
        <w:t>mmutabi</w:t>
      </w:r>
      <w:ins w:id="82" w:author="Carol Nichols" w:date="2018-05-16T14:22:00Z">
        <w:r w:rsidR="00172ADA">
          <w:t>i</w:t>
        </w:r>
      </w:ins>
      <w:r w:rsidR="00172ADA">
        <w:t>ty</w:t>
      </w:r>
      <w:proofErr w:type="spellEnd"/>
      <w:r w:rsidR="00CE0089">
        <w:t xml:space="preserve">, </w:t>
      </w:r>
      <w:r w:rsidR="00CE0089" w:rsidRPr="00CE0089">
        <w:rPr>
          <w:rStyle w:val="EmphasisItalic"/>
        </w:rPr>
        <w:t>See</w:t>
      </w:r>
      <w:r w:rsidR="00CE0089">
        <w:t xml:space="preserve"> Mutability</w:t>
      </w:r>
    </w:p>
    <w:p w14:paraId="4458C17F" w14:textId="77777777" w:rsidR="00063A95" w:rsidRDefault="00FD35DA" w:rsidP="00CE0089">
      <w:pPr>
        <w:pStyle w:val="Level1IX"/>
      </w:pPr>
      <w:proofErr w:type="spellStart"/>
      <w:r w:rsidRPr="00FD35DA">
        <w:rPr>
          <w:rStyle w:val="Literal"/>
        </w:rPr>
        <w:t>impl</w:t>
      </w:r>
      <w:proofErr w:type="spellEnd"/>
      <w:r w:rsidR="00475372">
        <w:t xml:space="preserve"> keyword</w:t>
      </w:r>
    </w:p>
    <w:p w14:paraId="1C03FA1C" w14:textId="77777777" w:rsidR="00E1465A" w:rsidRDefault="00063A95">
      <w:pPr>
        <w:pStyle w:val="Level2IX"/>
      </w:pPr>
      <w:r>
        <w:t xml:space="preserve">for defining methods, </w:t>
      </w:r>
      <w:r w:rsidR="00C375D3">
        <w:t>91</w:t>
      </w:r>
    </w:p>
    <w:p w14:paraId="5F9EB6E6" w14:textId="77777777" w:rsidR="00E1465A" w:rsidRDefault="00063A95">
      <w:pPr>
        <w:pStyle w:val="Level2IX"/>
      </w:pPr>
      <w:r>
        <w:t>for defining associated functions, 93</w:t>
      </w:r>
      <w:r w:rsidRPr="00AF17CB">
        <w:t>–</w:t>
      </w:r>
      <w:r>
        <w:t>94</w:t>
      </w:r>
    </w:p>
    <w:p w14:paraId="66DB6E45" w14:textId="77777777" w:rsidR="00E1465A" w:rsidRDefault="00C159E2">
      <w:pPr>
        <w:pStyle w:val="Level2IX"/>
      </w:pPr>
      <w:r>
        <w:t>for implementing traits, 179</w:t>
      </w:r>
      <w:r w:rsidRPr="00AF17CB">
        <w:t>–</w:t>
      </w:r>
      <w:r w:rsidR="004D51CB">
        <w:t>1</w:t>
      </w:r>
      <w:r>
        <w:t>80</w:t>
      </w:r>
    </w:p>
    <w:p w14:paraId="0B22294F" w14:textId="77777777" w:rsidR="003370D1" w:rsidRDefault="003370D1" w:rsidP="00CE0089">
      <w:pPr>
        <w:pStyle w:val="Level1IX"/>
      </w:pPr>
      <w:r>
        <w:t>indexing syntax, 131</w:t>
      </w:r>
      <w:r w:rsidRPr="00AF17CB">
        <w:t>–</w:t>
      </w:r>
      <w:r w:rsidR="004D51CB">
        <w:t>1</w:t>
      </w:r>
      <w:r>
        <w:t>32</w:t>
      </w:r>
    </w:p>
    <w:p w14:paraId="38975FD1" w14:textId="77777777" w:rsidR="00E36B7F" w:rsidRDefault="00E36B7F" w:rsidP="00CE0089">
      <w:pPr>
        <w:pStyle w:val="Level1IX"/>
      </w:pPr>
      <w:r>
        <w:t>indirection, 310</w:t>
      </w:r>
      <w:r w:rsidR="00030EF5" w:rsidRPr="00AF17CB">
        <w:t>–</w:t>
      </w:r>
      <w:r w:rsidR="004D51CB">
        <w:t>3</w:t>
      </w:r>
      <w:r w:rsidR="00030EF5">
        <w:t>11</w:t>
      </w:r>
    </w:p>
    <w:p w14:paraId="22439D89" w14:textId="77777777" w:rsidR="00441D7B" w:rsidRDefault="00441D7B" w:rsidP="00CE0089">
      <w:pPr>
        <w:pStyle w:val="Level1IX"/>
      </w:pPr>
      <w:r>
        <w:t>inheritance, 368</w:t>
      </w:r>
      <w:r w:rsidRPr="00AF17CB">
        <w:t>–</w:t>
      </w:r>
      <w:r w:rsidR="004D51CB">
        <w:t>3</w:t>
      </w:r>
      <w:r w:rsidR="00FC3805">
        <w:t>69</w:t>
      </w:r>
    </w:p>
    <w:p w14:paraId="16FF449F" w14:textId="77777777" w:rsidR="00D80CE0" w:rsidRDefault="00D80CE0" w:rsidP="00CE0089">
      <w:pPr>
        <w:pStyle w:val="Level1IX"/>
      </w:pPr>
      <w:r>
        <w:t>input lifetimes, 196</w:t>
      </w:r>
    </w:p>
    <w:p w14:paraId="59F855E9" w14:textId="77777777" w:rsidR="00CE0089" w:rsidRDefault="00072883" w:rsidP="00CE0089">
      <w:pPr>
        <w:pStyle w:val="Level1IX"/>
      </w:pPr>
      <w:r>
        <w:t>i</w:t>
      </w:r>
      <w:r w:rsidR="00CE0089">
        <w:t>nput/output (</w:t>
      </w:r>
      <w:proofErr w:type="spellStart"/>
      <w:r w:rsidR="00CE0089" w:rsidRPr="000068EF">
        <w:rPr>
          <w:rStyle w:val="Literal"/>
        </w:rPr>
        <w:t>io</w:t>
      </w:r>
      <w:proofErr w:type="spellEnd"/>
      <w:r w:rsidR="00CE0089">
        <w:t>) library, 15</w:t>
      </w:r>
      <w:r w:rsidR="001E2E43">
        <w:t>, 231</w:t>
      </w:r>
      <w:r w:rsidR="00B539B9" w:rsidRPr="00AF17CB">
        <w:t>–</w:t>
      </w:r>
      <w:r w:rsidR="004D51CB">
        <w:t>2</w:t>
      </w:r>
      <w:r w:rsidR="00B539B9">
        <w:t>32</w:t>
      </w:r>
    </w:p>
    <w:p w14:paraId="2704B6CB" w14:textId="77777777" w:rsidR="00D72910" w:rsidRDefault="00D72910" w:rsidP="00CE0089">
      <w:pPr>
        <w:pStyle w:val="Level1IX"/>
      </w:pPr>
      <w:r>
        <w:t xml:space="preserve">installation, </w:t>
      </w:r>
      <w:r w:rsidR="00574A02">
        <w:t>1</w:t>
      </w:r>
      <w:r w:rsidR="00574A02" w:rsidRPr="00AF17CB">
        <w:t>–</w:t>
      </w:r>
      <w:r w:rsidR="00574A02">
        <w:t>4</w:t>
      </w:r>
    </w:p>
    <w:p w14:paraId="7AE559D7" w14:textId="77777777" w:rsidR="009D4E06" w:rsidRDefault="009D4E06" w:rsidP="00CE0089">
      <w:pPr>
        <w:pStyle w:val="Level1IX"/>
      </w:pPr>
      <w:r>
        <w:t>instance, 82</w:t>
      </w:r>
    </w:p>
    <w:p w14:paraId="4BB493FA" w14:textId="77777777" w:rsidR="00157CD5" w:rsidRDefault="00072883" w:rsidP="00CE0089">
      <w:pPr>
        <w:pStyle w:val="Level1IX"/>
      </w:pPr>
      <w:r>
        <w:t>i</w:t>
      </w:r>
      <w:r w:rsidR="00157CD5">
        <w:t>nteger data types, 36</w:t>
      </w:r>
      <w:r w:rsidR="00157CD5" w:rsidRPr="00AF17CB">
        <w:t>–</w:t>
      </w:r>
      <w:r w:rsidR="00157CD5">
        <w:t>38</w:t>
      </w:r>
    </w:p>
    <w:p w14:paraId="699DB5DC" w14:textId="77777777" w:rsidR="008C54DE" w:rsidRDefault="008C54DE" w:rsidP="0014238D">
      <w:pPr>
        <w:pStyle w:val="Level2IX"/>
      </w:pPr>
      <w:r>
        <w:t>numeric operations with, 38</w:t>
      </w:r>
    </w:p>
    <w:p w14:paraId="6256A32B" w14:textId="77777777" w:rsidR="0014238D" w:rsidRDefault="0014238D" w:rsidP="0014238D">
      <w:pPr>
        <w:pStyle w:val="Level2IX"/>
      </w:pPr>
      <w:r>
        <w:t>signed, 36</w:t>
      </w:r>
      <w:r w:rsidRPr="00AF17CB">
        <w:t>–</w:t>
      </w:r>
      <w:r>
        <w:t>37</w:t>
      </w:r>
    </w:p>
    <w:p w14:paraId="30BE9831" w14:textId="77777777" w:rsidR="006E25F7" w:rsidRDefault="006E25F7" w:rsidP="0014238D">
      <w:pPr>
        <w:pStyle w:val="Level2IX"/>
      </w:pPr>
      <w:r>
        <w:t>type suffixes of, 37</w:t>
      </w:r>
    </w:p>
    <w:p w14:paraId="1AE1550A" w14:textId="77777777" w:rsidR="0014238D" w:rsidRDefault="0014238D" w:rsidP="0014238D">
      <w:pPr>
        <w:pStyle w:val="Level2IX"/>
      </w:pPr>
      <w:r>
        <w:t>unsigned, 36</w:t>
      </w:r>
      <w:r w:rsidRPr="00AF17CB">
        <w:t>–</w:t>
      </w:r>
      <w:r>
        <w:t>37</w:t>
      </w:r>
    </w:p>
    <w:p w14:paraId="51880DD0" w14:textId="77777777" w:rsidR="00B47578" w:rsidRDefault="00B47578" w:rsidP="00693401">
      <w:pPr>
        <w:pStyle w:val="Level1IX"/>
      </w:pPr>
      <w:r>
        <w:t xml:space="preserve">Integrated Development Environment (IDE), </w:t>
      </w:r>
      <w:r w:rsidRPr="009B5ECF">
        <w:rPr>
          <w:highlight w:val="yellow"/>
        </w:rPr>
        <w:t>ii</w:t>
      </w:r>
      <w:r w:rsidR="006C1420">
        <w:t>, 4</w:t>
      </w:r>
    </w:p>
    <w:p w14:paraId="6B86D2B4" w14:textId="77777777" w:rsidR="00E53C44" w:rsidRDefault="00E53C44" w:rsidP="00693401">
      <w:pPr>
        <w:pStyle w:val="Level1IX"/>
      </w:pPr>
      <w:r>
        <w:t>integration tests, 222</w:t>
      </w:r>
      <w:r w:rsidRPr="00AF17CB">
        <w:t>–</w:t>
      </w:r>
      <w:r w:rsidR="004D51CB">
        <w:t>2</w:t>
      </w:r>
      <w:r>
        <w:t>25</w:t>
      </w:r>
    </w:p>
    <w:p w14:paraId="2E4E440B" w14:textId="77777777" w:rsidR="00B91547" w:rsidRDefault="00B91547" w:rsidP="00693401">
      <w:pPr>
        <w:pStyle w:val="Level1IX"/>
      </w:pPr>
      <w:r>
        <w:t xml:space="preserve">interfaces. </w:t>
      </w:r>
      <w:r w:rsidR="00FD35DA" w:rsidRPr="00FD35DA">
        <w:rPr>
          <w:rStyle w:val="EmphasisItalic"/>
        </w:rPr>
        <w:t>See</w:t>
      </w:r>
      <w:r>
        <w:t xml:space="preserve"> traits</w:t>
      </w:r>
    </w:p>
    <w:p w14:paraId="0B952F31" w14:textId="77777777" w:rsidR="00F713EE" w:rsidRDefault="00F713EE" w:rsidP="00693401">
      <w:pPr>
        <w:pStyle w:val="Level1IX"/>
      </w:pPr>
      <w:r>
        <w:t>interior mutability, 323</w:t>
      </w:r>
      <w:r w:rsidRPr="00AF17CB">
        <w:t>–</w:t>
      </w:r>
      <w:r w:rsidR="004D51CB">
        <w:t>3</w:t>
      </w:r>
      <w:r>
        <w:t>32</w:t>
      </w:r>
      <w:r w:rsidR="00700155">
        <w:t>, 362</w:t>
      </w:r>
    </w:p>
    <w:p w14:paraId="7540326E" w14:textId="77777777" w:rsidR="00693401" w:rsidRPr="00693401" w:rsidRDefault="00072883" w:rsidP="00693401">
      <w:pPr>
        <w:pStyle w:val="Level1IX"/>
      </w:pPr>
      <w:r>
        <w:t>i</w:t>
      </w:r>
      <w:r w:rsidR="00693401">
        <w:t>nvalidated variable, 64</w:t>
      </w:r>
    </w:p>
    <w:p w14:paraId="3ADB98AD" w14:textId="77777777" w:rsidR="000068EF" w:rsidRDefault="000068EF" w:rsidP="000068EF">
      <w:pPr>
        <w:pStyle w:val="Level1IX"/>
      </w:pPr>
      <w:proofErr w:type="spellStart"/>
      <w:r w:rsidRPr="000068EF">
        <w:rPr>
          <w:rStyle w:val="Literal"/>
        </w:rPr>
        <w:t>io</w:t>
      </w:r>
      <w:proofErr w:type="spellEnd"/>
      <w:r>
        <w:t xml:space="preserve"> (input/output) library, 15</w:t>
      </w:r>
      <w:r w:rsidR="00B539B9">
        <w:t>, 231</w:t>
      </w:r>
      <w:r w:rsidR="00B539B9" w:rsidRPr="00AF17CB">
        <w:t>–</w:t>
      </w:r>
      <w:r w:rsidR="004D51CB">
        <w:t>2</w:t>
      </w:r>
      <w:r w:rsidR="00B539B9">
        <w:t>32</w:t>
      </w:r>
    </w:p>
    <w:p w14:paraId="157D0249" w14:textId="77777777" w:rsidR="00E1465A" w:rsidRDefault="00FD35DA" w:rsidP="009A316B">
      <w:pPr>
        <w:outlineLvl w:val="0"/>
      </w:pPr>
      <w:proofErr w:type="spellStart"/>
      <w:r w:rsidRPr="00FD35DA">
        <w:rPr>
          <w:rStyle w:val="Literal"/>
        </w:rPr>
        <w:t>IpAddr</w:t>
      </w:r>
      <w:proofErr w:type="spellEnd"/>
      <w:r w:rsidR="00C944E9">
        <w:t xml:space="preserve"> type, 96</w:t>
      </w:r>
      <w:r w:rsidR="00C944E9" w:rsidRPr="00AF17CB">
        <w:t>–</w:t>
      </w:r>
      <w:r w:rsidR="00C944E9">
        <w:t>98</w:t>
      </w:r>
    </w:p>
    <w:p w14:paraId="77CD7166" w14:textId="77777777" w:rsidR="00E1465A" w:rsidRDefault="00660186">
      <w:pPr>
        <w:pStyle w:val="Level1IX"/>
      </w:pPr>
      <w:r>
        <w:t>irrefutable patterns, 395</w:t>
      </w:r>
      <w:r w:rsidRPr="00AF17CB">
        <w:t>–</w:t>
      </w:r>
      <w:r w:rsidR="004D51CB">
        <w:t>3</w:t>
      </w:r>
      <w:r>
        <w:t>96</w:t>
      </w:r>
    </w:p>
    <w:p w14:paraId="1F844FD1" w14:textId="77777777" w:rsidR="00794741" w:rsidRDefault="001A767B" w:rsidP="001A767B">
      <w:pPr>
        <w:pStyle w:val="Level1IX"/>
      </w:pPr>
      <w:proofErr w:type="spellStart"/>
      <w:r w:rsidRPr="0044798C">
        <w:rPr>
          <w:rStyle w:val="Literal"/>
        </w:rPr>
        <w:t>isize</w:t>
      </w:r>
      <w:proofErr w:type="spellEnd"/>
      <w:r w:rsidR="0044798C">
        <w:t xml:space="preserve"> type</w:t>
      </w:r>
    </w:p>
    <w:p w14:paraId="31F6BED9" w14:textId="77777777" w:rsidR="001A767B" w:rsidRDefault="001A767B" w:rsidP="00794741">
      <w:pPr>
        <w:pStyle w:val="Level2IX"/>
      </w:pPr>
      <w:r>
        <w:t>architecture dependent size of, 37</w:t>
      </w:r>
    </w:p>
    <w:p w14:paraId="62044DF7" w14:textId="77777777" w:rsidR="00794741" w:rsidRDefault="00794741" w:rsidP="00794741">
      <w:pPr>
        <w:pStyle w:val="Level2IX"/>
      </w:pPr>
      <w:r>
        <w:t>indexing collection with, 38</w:t>
      </w:r>
    </w:p>
    <w:p w14:paraId="5A2FF357" w14:textId="77777777" w:rsidR="00E1465A" w:rsidRDefault="00072F2D">
      <w:pPr>
        <w:pStyle w:val="Level1IX"/>
      </w:pPr>
      <w:r>
        <w:t>iterator adaptors, 273</w:t>
      </w:r>
      <w:r w:rsidRPr="00AF17CB">
        <w:t>–</w:t>
      </w:r>
      <w:r w:rsidR="004D51CB">
        <w:t>2</w:t>
      </w:r>
      <w:r>
        <w:t>74</w:t>
      </w:r>
      <w:r w:rsidR="0084532B">
        <w:t>, 280</w:t>
      </w:r>
      <w:r w:rsidR="0084532B" w:rsidRPr="00AF17CB">
        <w:t>–</w:t>
      </w:r>
      <w:r w:rsidR="004D51CB">
        <w:t>2</w:t>
      </w:r>
      <w:r w:rsidR="0084532B">
        <w:t>81</w:t>
      </w:r>
    </w:p>
    <w:p w14:paraId="7C973F0C" w14:textId="77777777" w:rsidR="001C1D22" w:rsidRDefault="00FD35DA" w:rsidP="009A316B">
      <w:pPr>
        <w:pStyle w:val="Level1IX"/>
        <w:outlineLvl w:val="0"/>
      </w:pPr>
      <w:r w:rsidRPr="00FD35DA">
        <w:t>Iterators</w:t>
      </w:r>
      <w:r w:rsidR="00932D13">
        <w:t xml:space="preserve">, </w:t>
      </w:r>
      <w:r w:rsidR="001353D1">
        <w:t>270</w:t>
      </w:r>
      <w:r w:rsidR="001353D1" w:rsidRPr="00AF17CB">
        <w:t>–</w:t>
      </w:r>
      <w:r w:rsidR="004D51CB">
        <w:t>2</w:t>
      </w:r>
      <w:r w:rsidR="003C2CF2">
        <w:t>77</w:t>
      </w:r>
    </w:p>
    <w:p w14:paraId="515AA585" w14:textId="77777777" w:rsidR="001C1D22" w:rsidRPr="001C1D22" w:rsidRDefault="001C1D22" w:rsidP="001C1D22">
      <w:pPr>
        <w:pStyle w:val="Level2IX"/>
      </w:pPr>
      <w:r>
        <w:t xml:space="preserve">creating with </w:t>
      </w:r>
      <w:proofErr w:type="spellStart"/>
      <w:r w:rsidRPr="001C1D22">
        <w:rPr>
          <w:rStyle w:val="Literal"/>
        </w:rPr>
        <w:t>iter</w:t>
      </w:r>
      <w:proofErr w:type="spellEnd"/>
      <w:r>
        <w:t xml:space="preserve"> method, 73</w:t>
      </w:r>
      <w:r w:rsidRPr="00AF17CB">
        <w:t>–</w:t>
      </w:r>
      <w:r>
        <w:t>74</w:t>
      </w:r>
    </w:p>
    <w:p w14:paraId="1D8CCA64" w14:textId="77777777" w:rsidR="001C1D22" w:rsidRDefault="001C1D22" w:rsidP="001C1D22">
      <w:pPr>
        <w:pStyle w:val="Level2IX"/>
      </w:pPr>
      <w:r w:rsidRPr="001C1D22">
        <w:rPr>
          <w:rStyle w:val="Literal"/>
        </w:rPr>
        <w:t>enumerate</w:t>
      </w:r>
      <w:r>
        <w:t xml:space="preserve"> method on, 74</w:t>
      </w:r>
    </w:p>
    <w:p w14:paraId="3D3D2775" w14:textId="77777777" w:rsidR="00AF06B8" w:rsidRDefault="00AF06B8" w:rsidP="001C1D22">
      <w:pPr>
        <w:pStyle w:val="Level2IX"/>
      </w:pPr>
      <w:r>
        <w:rPr>
          <w:rStyle w:val="Literal"/>
        </w:rPr>
        <w:t>next</w:t>
      </w:r>
      <w:r w:rsidR="00FD35DA" w:rsidRPr="00FD35DA">
        <w:t xml:space="preserve"> method on, 271–</w:t>
      </w:r>
      <w:r>
        <w:t>272</w:t>
      </w:r>
    </w:p>
    <w:p w14:paraId="6E1F9821" w14:textId="77777777" w:rsidR="00E1465A" w:rsidRDefault="00FD35DA">
      <w:pPr>
        <w:pStyle w:val="Level2IX"/>
      </w:pPr>
      <w:r w:rsidRPr="00FD35DA">
        <w:t>performance of</w:t>
      </w:r>
      <w:r w:rsidR="004A4D78">
        <w:t>, 281</w:t>
      </w:r>
      <w:r w:rsidR="004A4D78" w:rsidRPr="00AF17CB">
        <w:t>–</w:t>
      </w:r>
      <w:r w:rsidR="004D51CB">
        <w:t>2</w:t>
      </w:r>
      <w:r w:rsidR="004A4D78">
        <w:t>83</w:t>
      </w:r>
    </w:p>
    <w:p w14:paraId="4D1C2804" w14:textId="77777777" w:rsidR="002C33E7" w:rsidRPr="002C33E7" w:rsidRDefault="002C33E7" w:rsidP="002C33E7">
      <w:pPr>
        <w:pStyle w:val="Level1IX"/>
      </w:pPr>
      <w:proofErr w:type="spellStart"/>
      <w:r w:rsidRPr="002C33E7">
        <w:rPr>
          <w:rStyle w:val="Literal"/>
        </w:rPr>
        <w:t>iter</w:t>
      </w:r>
      <w:proofErr w:type="spellEnd"/>
      <w:r>
        <w:t xml:space="preserve"> </w:t>
      </w:r>
      <w:r w:rsidR="001C1D22">
        <w:t>method</w:t>
      </w:r>
      <w:r>
        <w:t>, 73</w:t>
      </w:r>
      <w:r w:rsidRPr="00AF17CB">
        <w:t>–</w:t>
      </w:r>
      <w:r>
        <w:t>74</w:t>
      </w:r>
    </w:p>
    <w:p w14:paraId="4C380F5F" w14:textId="77777777" w:rsidR="002E086C" w:rsidRDefault="002E086C">
      <w:pPr>
        <w:pStyle w:val="GroupTitlesIX"/>
      </w:pPr>
    </w:p>
    <w:p w14:paraId="1DB29B43" w14:textId="77777777" w:rsidR="001664F2" w:rsidRDefault="001664F2" w:rsidP="009A316B">
      <w:pPr>
        <w:pStyle w:val="GroupTitlesIX"/>
        <w:outlineLvl w:val="0"/>
      </w:pPr>
      <w:r>
        <w:t>J</w:t>
      </w:r>
    </w:p>
    <w:p w14:paraId="67FB1475" w14:textId="77777777" w:rsidR="00E1465A" w:rsidRDefault="008F6F1E" w:rsidP="009A316B">
      <w:pPr>
        <w:pStyle w:val="Level1IX"/>
        <w:outlineLvl w:val="0"/>
      </w:pPr>
      <w:r>
        <w:t>Johnson, Ralph, 366</w:t>
      </w:r>
    </w:p>
    <w:p w14:paraId="264CB269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JoinHandle</w:t>
      </w:r>
      <w:proofErr w:type="spellEnd"/>
      <w:r w:rsidR="00373F7C">
        <w:t xml:space="preserve"> type</w:t>
      </w:r>
      <w:r w:rsidR="0072290F">
        <w:t>, 345</w:t>
      </w:r>
    </w:p>
    <w:p w14:paraId="67651AD1" w14:textId="77777777" w:rsidR="002E086C" w:rsidRDefault="002E086C">
      <w:pPr>
        <w:pStyle w:val="GroupTitlesIX"/>
      </w:pPr>
    </w:p>
    <w:p w14:paraId="2CC2B85E" w14:textId="77777777" w:rsidR="001664F2" w:rsidRDefault="001664F2" w:rsidP="009A316B">
      <w:pPr>
        <w:pStyle w:val="GroupTitlesIX"/>
        <w:outlineLvl w:val="0"/>
      </w:pPr>
      <w:r>
        <w:t>K</w:t>
      </w:r>
    </w:p>
    <w:p w14:paraId="4527ABF7" w14:textId="77777777" w:rsidR="00097E2B" w:rsidRDefault="00097E2B" w:rsidP="009A316B">
      <w:pPr>
        <w:pStyle w:val="Level1IX"/>
        <w:outlineLvl w:val="0"/>
      </w:pPr>
      <w:r>
        <w:t>Kay, Alan, 365</w:t>
      </w:r>
    </w:p>
    <w:p w14:paraId="1DFCF6F4" w14:textId="77777777" w:rsidR="00363FB3" w:rsidRPr="00363FB3" w:rsidRDefault="00072883" w:rsidP="00363FB3">
      <w:pPr>
        <w:pStyle w:val="Level1IX"/>
      </w:pPr>
      <w:r>
        <w:lastRenderedPageBreak/>
        <w:t>k</w:t>
      </w:r>
      <w:r w:rsidR="00363FB3">
        <w:t>eywords, 32</w:t>
      </w:r>
      <w:r w:rsidR="000A5F29">
        <w:t>, 487</w:t>
      </w:r>
      <w:r w:rsidR="000A5F29" w:rsidRPr="00AF17CB">
        <w:t>–</w:t>
      </w:r>
      <w:r w:rsidR="004D51CB">
        <w:t>4</w:t>
      </w:r>
      <w:r w:rsidR="000A5F29">
        <w:t>89</w:t>
      </w:r>
    </w:p>
    <w:p w14:paraId="0C9AA86A" w14:textId="77777777" w:rsidR="002E086C" w:rsidRDefault="002E086C">
      <w:pPr>
        <w:pStyle w:val="GroupTitlesIX"/>
      </w:pPr>
    </w:p>
    <w:p w14:paraId="243B9FB5" w14:textId="77777777" w:rsidR="001664F2" w:rsidRDefault="001664F2" w:rsidP="009A316B">
      <w:pPr>
        <w:pStyle w:val="GroupTitlesIX"/>
        <w:outlineLvl w:val="0"/>
      </w:pPr>
      <w:r>
        <w:t>L</w:t>
      </w:r>
    </w:p>
    <w:p w14:paraId="1E6ABB3F" w14:textId="77777777" w:rsidR="00242041" w:rsidRDefault="00072883" w:rsidP="00242041">
      <w:pPr>
        <w:pStyle w:val="Level1IX"/>
      </w:pPr>
      <w:r>
        <w:t>l</w:t>
      </w:r>
      <w:r w:rsidR="00242041" w:rsidRPr="00242041">
        <w:t>ast in, first out</w:t>
      </w:r>
      <w:r w:rsidR="003E23E4">
        <w:t>, 58</w:t>
      </w:r>
    </w:p>
    <w:p w14:paraId="7F9E2737" w14:textId="77777777" w:rsidR="00975DB5" w:rsidRDefault="00975DB5" w:rsidP="00242041">
      <w:pPr>
        <w:pStyle w:val="Level1IX"/>
      </w:pPr>
      <w:r>
        <w:t>lazy evaluation, 264</w:t>
      </w:r>
      <w:r w:rsidR="00B4610F">
        <w:t>, 270</w:t>
      </w:r>
    </w:p>
    <w:p w14:paraId="7153662F" w14:textId="77777777" w:rsidR="00FB3C2B" w:rsidRDefault="006B5C7F">
      <w:pPr>
        <w:pStyle w:val="Level1IX"/>
      </w:pPr>
      <w:proofErr w:type="spellStart"/>
      <w:r w:rsidRPr="008C0489">
        <w:rPr>
          <w:rStyle w:val="Literal"/>
        </w:rPr>
        <w:t>len</w:t>
      </w:r>
      <w:proofErr w:type="spellEnd"/>
      <w:r>
        <w:t xml:space="preserve"> method</w:t>
      </w:r>
      <w:r w:rsidR="005752A4">
        <w:t>,</w:t>
      </w:r>
      <w:r>
        <w:t xml:space="preserve"> 74</w:t>
      </w:r>
    </w:p>
    <w:p w14:paraId="278406FF" w14:textId="77777777" w:rsidR="00E1465A" w:rsidRDefault="00796D62">
      <w:pPr>
        <w:pStyle w:val="Level1IX"/>
      </w:pPr>
      <w:r w:rsidRPr="00796D62">
        <w:rPr>
          <w:rStyle w:val="Literal"/>
        </w:rPr>
        <w:t>let</w:t>
      </w:r>
      <w:r>
        <w:t xml:space="preserve"> keyword, 16</w:t>
      </w:r>
    </w:p>
    <w:p w14:paraId="0F0D2A19" w14:textId="77777777" w:rsidR="00E6614B" w:rsidRDefault="00072883" w:rsidP="00E6614B">
      <w:pPr>
        <w:pStyle w:val="Level1IX"/>
      </w:pPr>
      <w:r>
        <w:t xml:space="preserve">library </w:t>
      </w:r>
      <w:r w:rsidR="00E6614B">
        <w:t xml:space="preserve">crate, </w:t>
      </w:r>
      <w:r w:rsidR="000840EF">
        <w:t>7,</w:t>
      </w:r>
      <w:r w:rsidR="0094600F">
        <w:t xml:space="preserve"> 8,</w:t>
      </w:r>
      <w:r w:rsidR="000840EF">
        <w:t xml:space="preserve"> </w:t>
      </w:r>
      <w:r w:rsidR="00E6614B">
        <w:t>19</w:t>
      </w:r>
      <w:r w:rsidR="003C791D">
        <w:t>, 110</w:t>
      </w:r>
    </w:p>
    <w:p w14:paraId="0714C32C" w14:textId="77777777" w:rsidR="005D0CB8" w:rsidRDefault="005D0CB8" w:rsidP="00E6614B">
      <w:pPr>
        <w:pStyle w:val="Level1IX"/>
      </w:pPr>
      <w:r>
        <w:t>license, 295</w:t>
      </w:r>
    </w:p>
    <w:p w14:paraId="42902A67" w14:textId="77777777" w:rsidR="00734327" w:rsidRDefault="00734327" w:rsidP="00E6614B">
      <w:pPr>
        <w:pStyle w:val="Level1IX"/>
      </w:pPr>
      <w:r>
        <w:t>license identifier value, 295</w:t>
      </w:r>
    </w:p>
    <w:p w14:paraId="2FB78CD5" w14:textId="77777777" w:rsidR="0028282C" w:rsidRDefault="0028282C" w:rsidP="00E6614B">
      <w:pPr>
        <w:pStyle w:val="Level1IX"/>
      </w:pPr>
      <w:r>
        <w:t>lifetime bounds, 428</w:t>
      </w:r>
      <w:r w:rsidRPr="00AF17CB">
        <w:t>–</w:t>
      </w:r>
      <w:r w:rsidR="004D51CB">
        <w:t>4</w:t>
      </w:r>
      <w:r>
        <w:t>29</w:t>
      </w:r>
    </w:p>
    <w:p w14:paraId="2FA291EF" w14:textId="77777777" w:rsidR="00350443" w:rsidRDefault="00350443" w:rsidP="00E6614B">
      <w:pPr>
        <w:pStyle w:val="Level1IX"/>
      </w:pPr>
      <w:r>
        <w:t>lifetime elision rules, 196</w:t>
      </w:r>
      <w:r w:rsidRPr="00AF17CB">
        <w:t>–</w:t>
      </w:r>
      <w:r w:rsidR="004D51CB">
        <w:t>1</w:t>
      </w:r>
      <w:r>
        <w:t>98</w:t>
      </w:r>
    </w:p>
    <w:p w14:paraId="0AC54D67" w14:textId="77777777" w:rsidR="00341B6B" w:rsidRDefault="00341B6B" w:rsidP="00E6614B">
      <w:pPr>
        <w:pStyle w:val="Level1IX"/>
      </w:pPr>
      <w:r>
        <w:t>lifetimes, 187</w:t>
      </w:r>
      <w:r w:rsidRPr="00AF17CB">
        <w:t>–</w:t>
      </w:r>
      <w:r w:rsidR="004D51CB">
        <w:t>1</w:t>
      </w:r>
      <w:r w:rsidR="00776868">
        <w:t>99</w:t>
      </w:r>
    </w:p>
    <w:p w14:paraId="4E371826" w14:textId="77777777" w:rsidR="00E1465A" w:rsidRDefault="00945515">
      <w:pPr>
        <w:pStyle w:val="Level2IX"/>
      </w:pPr>
      <w:r>
        <w:t>annotation of, 190</w:t>
      </w:r>
      <w:r w:rsidRPr="00AF17CB">
        <w:t>–</w:t>
      </w:r>
      <w:r w:rsidR="004D51CB">
        <w:t>1</w:t>
      </w:r>
      <w:r>
        <w:t>95</w:t>
      </w:r>
    </w:p>
    <w:p w14:paraId="32A63855" w14:textId="77777777" w:rsidR="00E1465A" w:rsidRDefault="00FD26FE">
      <w:pPr>
        <w:pStyle w:val="Level2IX"/>
      </w:pPr>
      <w:r>
        <w:t>elision of, 195</w:t>
      </w:r>
      <w:r w:rsidRPr="00AF17CB">
        <w:t>–</w:t>
      </w:r>
      <w:r w:rsidR="004D51CB">
        <w:t>1</w:t>
      </w:r>
      <w:r>
        <w:t>98</w:t>
      </w:r>
    </w:p>
    <w:p w14:paraId="2DCBD625" w14:textId="77777777" w:rsidR="00E1465A" w:rsidRDefault="003D0EA8">
      <w:pPr>
        <w:pStyle w:val="Level2IX"/>
      </w:pPr>
      <w:r>
        <w:t>infer</w:t>
      </w:r>
      <w:r w:rsidR="00AA08E1">
        <w:t>ring for trait objects, 429</w:t>
      </w:r>
      <w:r w:rsidR="00AA08E1" w:rsidRPr="00AF17CB">
        <w:t>–</w:t>
      </w:r>
      <w:r w:rsidR="00AA08E1">
        <w:t>430</w:t>
      </w:r>
    </w:p>
    <w:p w14:paraId="7FE304EE" w14:textId="77777777" w:rsidR="005472EC" w:rsidRDefault="005472EC" w:rsidP="00E6614B">
      <w:pPr>
        <w:pStyle w:val="Level1IX"/>
      </w:pPr>
      <w:r>
        <w:t>lifetime subtyping, 423</w:t>
      </w:r>
      <w:r w:rsidRPr="00AF17CB">
        <w:t>–</w:t>
      </w:r>
      <w:r w:rsidR="004D51CB">
        <w:t>4</w:t>
      </w:r>
      <w:r>
        <w:t>28</w:t>
      </w:r>
    </w:p>
    <w:p w14:paraId="43412735" w14:textId="77777777" w:rsidR="00240BBE" w:rsidRDefault="00240BBE" w:rsidP="00E6614B">
      <w:pPr>
        <w:pStyle w:val="Level1IX"/>
      </w:pPr>
      <w:r>
        <w:t>line feed, 454</w:t>
      </w:r>
    </w:p>
    <w:p w14:paraId="3589E2C3" w14:textId="77777777" w:rsidR="008906EC" w:rsidRDefault="008906EC" w:rsidP="00E6614B">
      <w:pPr>
        <w:pStyle w:val="Level1IX"/>
      </w:pPr>
      <w:r>
        <w:t>linker, 2</w:t>
      </w:r>
      <w:r w:rsidRPr="00AF17CB">
        <w:t>–</w:t>
      </w:r>
      <w:r>
        <w:t>3</w:t>
      </w:r>
    </w:p>
    <w:p w14:paraId="05CD29C3" w14:textId="77777777" w:rsidR="008906EC" w:rsidRDefault="008906EC" w:rsidP="00E6614B">
      <w:pPr>
        <w:pStyle w:val="Level1IX"/>
      </w:pPr>
      <w:r>
        <w:t>Linux installation, 2</w:t>
      </w:r>
      <w:r w:rsidRPr="00AF17CB">
        <w:t>–</w:t>
      </w:r>
      <w:r>
        <w:t>3</w:t>
      </w:r>
    </w:p>
    <w:p w14:paraId="2AC7C5EE" w14:textId="77777777" w:rsidR="004F4C54" w:rsidRDefault="00FD35DA" w:rsidP="00E6614B">
      <w:pPr>
        <w:pStyle w:val="Level1IX"/>
      </w:pPr>
      <w:r w:rsidRPr="00FD35DA">
        <w:rPr>
          <w:rStyle w:val="EmphasisItalic"/>
        </w:rPr>
        <w:t>Little Book of Rust Macros, The</w:t>
      </w:r>
      <w:r w:rsidR="004F4C54">
        <w:t>, 504</w:t>
      </w:r>
    </w:p>
    <w:p w14:paraId="4D00F5C1" w14:textId="77777777" w:rsidR="00DD6CB2" w:rsidRDefault="00DD6CB2" w:rsidP="00E6614B">
      <w:pPr>
        <w:pStyle w:val="Level1IX"/>
      </w:pPr>
      <w:r>
        <w:t>lock, 356</w:t>
      </w:r>
      <w:r w:rsidR="009E6AE5" w:rsidRPr="00AF17CB">
        <w:t>–</w:t>
      </w:r>
      <w:r w:rsidR="004D51CB">
        <w:t>3</w:t>
      </w:r>
      <w:r w:rsidR="009E6AE5">
        <w:t>59</w:t>
      </w:r>
    </w:p>
    <w:p w14:paraId="38E0D317" w14:textId="77777777" w:rsidR="00AA2930" w:rsidRPr="00E6614B" w:rsidRDefault="00AA2930" w:rsidP="00E6614B">
      <w:pPr>
        <w:pStyle w:val="Level1IX"/>
      </w:pPr>
      <w:r w:rsidRPr="00FC1F9E">
        <w:rPr>
          <w:rStyle w:val="Literal"/>
        </w:rPr>
        <w:t>loop</w:t>
      </w:r>
      <w:r>
        <w:t xml:space="preserve"> keyword, 26</w:t>
      </w:r>
      <w:r w:rsidR="009C7BA1" w:rsidRPr="00AF17CB">
        <w:t>–</w:t>
      </w:r>
      <w:r w:rsidR="009C7BA1">
        <w:t>27</w:t>
      </w:r>
      <w:r w:rsidR="00A53E67">
        <w:t>, 53</w:t>
      </w:r>
    </w:p>
    <w:p w14:paraId="240EFB5D" w14:textId="77777777" w:rsidR="002E086C" w:rsidRDefault="002E086C">
      <w:pPr>
        <w:pStyle w:val="GroupTitlesIX"/>
      </w:pPr>
    </w:p>
    <w:p w14:paraId="6DCDE8BD" w14:textId="77777777" w:rsidR="001664F2" w:rsidRDefault="001664F2" w:rsidP="009A316B">
      <w:pPr>
        <w:pStyle w:val="GroupTitlesIX"/>
        <w:outlineLvl w:val="0"/>
      </w:pPr>
      <w:r>
        <w:t>M</w:t>
      </w:r>
    </w:p>
    <w:p w14:paraId="0F667F38" w14:textId="77777777" w:rsidR="00E1465A" w:rsidRDefault="008906EC">
      <w:pPr>
        <w:pStyle w:val="Level1IX"/>
      </w:pPr>
      <w:r>
        <w:t>macOS installation, 2</w:t>
      </w:r>
      <w:r w:rsidRPr="00AF17CB">
        <w:t>–</w:t>
      </w:r>
      <w:r>
        <w:t>3</w:t>
      </w:r>
    </w:p>
    <w:p w14:paraId="6A2B31D3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macro_export</w:t>
      </w:r>
      <w:proofErr w:type="spellEnd"/>
      <w:r w:rsidR="004F4C54">
        <w:t xml:space="preserve"> annotation, 503</w:t>
      </w:r>
    </w:p>
    <w:p w14:paraId="16236B7C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macro_rules</w:t>
      </w:r>
      <w:proofErr w:type="spellEnd"/>
      <w:r w:rsidRPr="00FD35DA">
        <w:rPr>
          <w:rStyle w:val="Literal"/>
        </w:rPr>
        <w:t>!</w:t>
      </w:r>
      <w:r w:rsidR="0017337C">
        <w:t xml:space="preserve"> macro, 502</w:t>
      </w:r>
      <w:r w:rsidR="0017337C" w:rsidRPr="00AF17CB">
        <w:t>–</w:t>
      </w:r>
      <w:r w:rsidR="004D51CB">
        <w:t>50</w:t>
      </w:r>
      <w:r w:rsidR="0017337C">
        <w:t>3</w:t>
      </w:r>
    </w:p>
    <w:p w14:paraId="67DF22E0" w14:textId="77777777" w:rsidR="00E1465A" w:rsidRDefault="003769AA">
      <w:pPr>
        <w:pStyle w:val="Level1IX"/>
      </w:pPr>
      <w:r>
        <w:t>macros, 501</w:t>
      </w:r>
      <w:r w:rsidRPr="00AF17CB">
        <w:t>–</w:t>
      </w:r>
      <w:r w:rsidR="004D51CB">
        <w:t>5</w:t>
      </w:r>
      <w:r>
        <w:t>10</w:t>
      </w:r>
    </w:p>
    <w:p w14:paraId="7649D95E" w14:textId="77777777" w:rsidR="00E1465A" w:rsidRDefault="003769AA">
      <w:pPr>
        <w:pStyle w:val="Level2IX"/>
      </w:pPr>
      <w:r>
        <w:t>declarative, 502</w:t>
      </w:r>
      <w:r w:rsidRPr="00AF17CB">
        <w:t>–</w:t>
      </w:r>
      <w:r w:rsidR="004D51CB">
        <w:t>50</w:t>
      </w:r>
      <w:r>
        <w:t>4</w:t>
      </w:r>
    </w:p>
    <w:p w14:paraId="0A24DDDE" w14:textId="77777777" w:rsidR="00E1465A" w:rsidRDefault="003769AA">
      <w:pPr>
        <w:pStyle w:val="Level2IX"/>
      </w:pPr>
      <w:r>
        <w:t>procedural, 504</w:t>
      </w:r>
      <w:r w:rsidRPr="00AF17CB">
        <w:t>–</w:t>
      </w:r>
      <w:r w:rsidR="004D51CB">
        <w:t>50</w:t>
      </w:r>
      <w:r>
        <w:t>9</w:t>
      </w:r>
    </w:p>
    <w:p w14:paraId="436044B9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macro_use</w:t>
      </w:r>
      <w:proofErr w:type="spellEnd"/>
      <w:r w:rsidR="003769AA">
        <w:t xml:space="preserve"> annotation, 502</w:t>
      </w:r>
      <w:r w:rsidR="004F4C54" w:rsidRPr="00AF17CB">
        <w:t>–</w:t>
      </w:r>
      <w:r w:rsidR="004D51CB">
        <w:t>50</w:t>
      </w:r>
      <w:r w:rsidR="004F4C54">
        <w:t>3</w:t>
      </w:r>
    </w:p>
    <w:p w14:paraId="5F393416" w14:textId="77777777" w:rsidR="00E1465A" w:rsidRDefault="00FD35DA">
      <w:pPr>
        <w:pStyle w:val="Level1IX"/>
      </w:pPr>
      <w:r w:rsidRPr="00FD35DA">
        <w:rPr>
          <w:rStyle w:val="Literal"/>
        </w:rPr>
        <w:t>main</w:t>
      </w:r>
      <w:r w:rsidR="00D6538F">
        <w:t xml:space="preserve"> function, 5</w:t>
      </w:r>
      <w:r w:rsidR="00D6538F" w:rsidRPr="00AF17CB">
        <w:t>–</w:t>
      </w:r>
      <w:r w:rsidR="00D6538F">
        <w:t>6</w:t>
      </w:r>
    </w:p>
    <w:p w14:paraId="309029C0" w14:textId="77777777" w:rsidR="00E1465A" w:rsidRDefault="00FD35DA">
      <w:pPr>
        <w:pStyle w:val="Level1IX"/>
      </w:pPr>
      <w:r w:rsidRPr="00FD35DA">
        <w:t>mangling, 421</w:t>
      </w:r>
    </w:p>
    <w:p w14:paraId="259E8AF6" w14:textId="77777777" w:rsidR="00E1465A" w:rsidRDefault="00FD35DA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 w:rsidRPr="00FD35DA">
        <w:t xml:space="preserve">map. </w:t>
      </w:r>
      <w:r w:rsidR="00413B1D" w:rsidRPr="00F025A8">
        <w:rPr>
          <w:rStyle w:val="EmphasisItalic"/>
        </w:rPr>
        <w:t>See</w:t>
      </w:r>
      <w:r w:rsidR="00413B1D">
        <w:t xml:space="preserve"> </w:t>
      </w:r>
      <w:r w:rsidR="00413B1D" w:rsidRPr="00F025A8">
        <w:rPr>
          <w:rStyle w:val="Literal"/>
        </w:rPr>
        <w:t>HashMap&lt;K, V&gt;</w:t>
      </w:r>
      <w:r w:rsidR="00413B1D">
        <w:t xml:space="preserve"> type</w:t>
      </w:r>
    </w:p>
    <w:p w14:paraId="4E45BB89" w14:textId="77777777" w:rsidR="00F22FA2" w:rsidRDefault="00330636" w:rsidP="00330636">
      <w:pPr>
        <w:pStyle w:val="Level1IX"/>
      </w:pPr>
      <w:r w:rsidRPr="00330636">
        <w:rPr>
          <w:rStyle w:val="Literal"/>
        </w:rPr>
        <w:t>match</w:t>
      </w:r>
      <w:r>
        <w:t xml:space="preserve"> </w:t>
      </w:r>
      <w:r w:rsidR="00F22FA2">
        <w:t>expression</w:t>
      </w:r>
      <w:r w:rsidR="00A451A9">
        <w:t>, 102</w:t>
      </w:r>
      <w:r w:rsidR="00A451A9" w:rsidRPr="00AF17CB">
        <w:t>–</w:t>
      </w:r>
      <w:r w:rsidR="004D51CB">
        <w:t>10</w:t>
      </w:r>
      <w:r w:rsidR="001840F7">
        <w:t>7</w:t>
      </w:r>
    </w:p>
    <w:p w14:paraId="64384B23" w14:textId="77777777" w:rsidR="00E1465A" w:rsidRDefault="00560F07">
      <w:pPr>
        <w:pStyle w:val="Level2IX"/>
      </w:pPr>
      <w:r>
        <w:t xml:space="preserve">exhaustiveness of, </w:t>
      </w:r>
      <w:r w:rsidR="00B72E82">
        <w:t>106</w:t>
      </w:r>
    </w:p>
    <w:p w14:paraId="5EA76BC8" w14:textId="77777777" w:rsidR="00330636" w:rsidRDefault="00330636" w:rsidP="00F22FA2">
      <w:pPr>
        <w:pStyle w:val="Level2IX"/>
      </w:pPr>
      <w:r>
        <w:t>handling comparison results with, 23</w:t>
      </w:r>
      <w:r w:rsidRPr="00AF17CB">
        <w:t>–</w:t>
      </w:r>
      <w:r>
        <w:t>24</w:t>
      </w:r>
    </w:p>
    <w:p w14:paraId="57DED157" w14:textId="77777777" w:rsidR="00F22FA2" w:rsidRDefault="00F22FA2" w:rsidP="00F22FA2">
      <w:pPr>
        <w:pStyle w:val="Level2IX"/>
      </w:pPr>
      <w:r>
        <w:t xml:space="preserve">handling </w:t>
      </w:r>
      <w:r w:rsidRPr="00F03B07">
        <w:rPr>
          <w:rStyle w:val="Literal"/>
        </w:rPr>
        <w:t>Result</w:t>
      </w:r>
      <w:r>
        <w:t xml:space="preserve"> values with, 28</w:t>
      </w:r>
      <w:r w:rsidRPr="00AF17CB">
        <w:t>–</w:t>
      </w:r>
      <w:r>
        <w:t>29</w:t>
      </w:r>
    </w:p>
    <w:p w14:paraId="1A11CFD9" w14:textId="77777777" w:rsidR="00857677" w:rsidRDefault="00857677" w:rsidP="004B0520">
      <w:pPr>
        <w:pStyle w:val="Level1IX"/>
      </w:pPr>
      <w:r>
        <w:t xml:space="preserve">match guard, </w:t>
      </w:r>
      <w:r w:rsidR="00BF2FB4">
        <w:t>156</w:t>
      </w:r>
      <w:r w:rsidR="0065220E">
        <w:t>, 408</w:t>
      </w:r>
      <w:r w:rsidR="0065220E" w:rsidRPr="00AF17CB">
        <w:t>–</w:t>
      </w:r>
      <w:r w:rsidR="004D51CB">
        <w:t>4</w:t>
      </w:r>
      <w:r w:rsidR="0065220E">
        <w:t>10</w:t>
      </w:r>
    </w:p>
    <w:p w14:paraId="385F781F" w14:textId="77777777" w:rsidR="00C4303F" w:rsidRDefault="007376AB" w:rsidP="004B0520">
      <w:pPr>
        <w:pStyle w:val="Level1IX"/>
      </w:pPr>
      <w:proofErr w:type="spellStart"/>
      <w:r>
        <w:t>memoization</w:t>
      </w:r>
      <w:proofErr w:type="spellEnd"/>
      <w:r>
        <w:t>, 264</w:t>
      </w:r>
    </w:p>
    <w:p w14:paraId="41901142" w14:textId="77777777" w:rsidR="009D6713" w:rsidRDefault="009D6713" w:rsidP="004B0520">
      <w:pPr>
        <w:pStyle w:val="Level1IX"/>
      </w:pPr>
      <w:r>
        <w:t>memory leak, 332</w:t>
      </w:r>
    </w:p>
    <w:p w14:paraId="4EF2DC34" w14:textId="77777777" w:rsidR="000A653A" w:rsidRDefault="000A653A" w:rsidP="004B0520">
      <w:pPr>
        <w:pStyle w:val="Level1IX"/>
      </w:pPr>
      <w:r>
        <w:t>message passing, 349</w:t>
      </w:r>
      <w:r w:rsidRPr="00AF17CB">
        <w:t>–</w:t>
      </w:r>
      <w:r w:rsidR="004D51CB">
        <w:t>3</w:t>
      </w:r>
      <w:r>
        <w:t>55</w:t>
      </w:r>
    </w:p>
    <w:p w14:paraId="55F69ED1" w14:textId="77777777" w:rsidR="003769AA" w:rsidRDefault="003769AA" w:rsidP="004B0520">
      <w:pPr>
        <w:pStyle w:val="Level1IX"/>
      </w:pPr>
      <w:r>
        <w:t>metaprogramming, 502</w:t>
      </w:r>
    </w:p>
    <w:p w14:paraId="71378F4A" w14:textId="77777777" w:rsidR="00A7394A" w:rsidRDefault="00A7394A" w:rsidP="004B0520">
      <w:pPr>
        <w:pStyle w:val="Level1IX"/>
      </w:pPr>
      <w:r>
        <w:t>methods</w:t>
      </w:r>
    </w:p>
    <w:p w14:paraId="7B810224" w14:textId="77777777" w:rsidR="00E1465A" w:rsidRDefault="00A7394A">
      <w:pPr>
        <w:pStyle w:val="Level2IX"/>
      </w:pPr>
      <w:r>
        <w:t xml:space="preserve">defined on structs, </w:t>
      </w:r>
      <w:r w:rsidR="00475372">
        <w:t>90</w:t>
      </w:r>
      <w:r w:rsidR="00475372" w:rsidRPr="00AF17CB">
        <w:t>–</w:t>
      </w:r>
      <w:r w:rsidR="00475372">
        <w:t>93</w:t>
      </w:r>
    </w:p>
    <w:p w14:paraId="1F3C0D73" w14:textId="77777777" w:rsidR="00E1465A" w:rsidRDefault="00A7394A">
      <w:pPr>
        <w:pStyle w:val="Level2IX"/>
      </w:pPr>
      <w:r>
        <w:lastRenderedPageBreak/>
        <w:t xml:space="preserve">defined on enums, </w:t>
      </w:r>
      <w:r w:rsidR="00233E3E">
        <w:t>99</w:t>
      </w:r>
    </w:p>
    <w:p w14:paraId="5DDCBDAE" w14:textId="77777777" w:rsidR="00C375D3" w:rsidRDefault="00C375D3" w:rsidP="004B0520">
      <w:pPr>
        <w:pStyle w:val="Level1IX"/>
      </w:pPr>
      <w:r>
        <w:t>method syntax, 91</w:t>
      </w:r>
    </w:p>
    <w:p w14:paraId="7865B24B" w14:textId="77777777" w:rsidR="005B572A" w:rsidRDefault="005B572A" w:rsidP="004B0520">
      <w:pPr>
        <w:pStyle w:val="Level1IX"/>
      </w:pPr>
      <w:r>
        <w:t>M:N threading model, 343</w:t>
      </w:r>
    </w:p>
    <w:p w14:paraId="7075F1A3" w14:textId="77777777" w:rsidR="00FE09C9" w:rsidRDefault="00FE09C9" w:rsidP="004B0520">
      <w:pPr>
        <w:pStyle w:val="Level1IX"/>
      </w:pPr>
      <w:r>
        <w:t>mock object, 325</w:t>
      </w:r>
      <w:r w:rsidRPr="00AF17CB">
        <w:t>–</w:t>
      </w:r>
      <w:r w:rsidR="004D51CB">
        <w:t>3</w:t>
      </w:r>
      <w:r w:rsidR="008A17A6">
        <w:t>30</w:t>
      </w:r>
    </w:p>
    <w:p w14:paraId="77C3E6EF" w14:textId="77777777" w:rsidR="004B5780" w:rsidRDefault="00FD35DA" w:rsidP="004B0520">
      <w:pPr>
        <w:pStyle w:val="Level1IX"/>
      </w:pPr>
      <w:r w:rsidRPr="00FD35DA">
        <w:rPr>
          <w:rStyle w:val="Literal"/>
        </w:rPr>
        <w:t>mod</w:t>
      </w:r>
      <w:r w:rsidR="004B5780">
        <w:t xml:space="preserve"> keyword</w:t>
      </w:r>
      <w:r w:rsidR="00BD7057">
        <w:t>, 110</w:t>
      </w:r>
      <w:r w:rsidR="00BD7057" w:rsidRPr="00AF17CB">
        <w:t>–</w:t>
      </w:r>
      <w:r w:rsidR="00BD7057">
        <w:t>112</w:t>
      </w:r>
    </w:p>
    <w:p w14:paraId="317F4E3E" w14:textId="77777777" w:rsidR="00F74B42" w:rsidRDefault="00F74B42" w:rsidP="004B0520">
      <w:pPr>
        <w:pStyle w:val="Level1IX"/>
      </w:pPr>
      <w:r>
        <w:t>modules, 109</w:t>
      </w:r>
      <w:r w:rsidRPr="00AF17CB">
        <w:t>–</w:t>
      </w:r>
      <w:r w:rsidR="004D51CB">
        <w:t>1</w:t>
      </w:r>
      <w:r>
        <w:t>27</w:t>
      </w:r>
    </w:p>
    <w:p w14:paraId="7BE97E41" w14:textId="77777777" w:rsidR="00E1465A" w:rsidRDefault="000318F3">
      <w:pPr>
        <w:pStyle w:val="Level2IX"/>
      </w:pPr>
      <w:r>
        <w:t xml:space="preserve">moving to other files, </w:t>
      </w:r>
      <w:r w:rsidR="00206C36">
        <w:t>112</w:t>
      </w:r>
      <w:r w:rsidR="00206C36" w:rsidRPr="00AF17CB">
        <w:t>–</w:t>
      </w:r>
      <w:r w:rsidR="004D51CB">
        <w:t>1</w:t>
      </w:r>
      <w:r w:rsidR="00206C36">
        <w:t>18</w:t>
      </w:r>
    </w:p>
    <w:p w14:paraId="479D8CBB" w14:textId="77777777" w:rsidR="00E1465A" w:rsidRDefault="00341878">
      <w:pPr>
        <w:pStyle w:val="Level2IX"/>
      </w:pPr>
      <w:r>
        <w:t>root</w:t>
      </w:r>
      <w:r w:rsidR="00FE4126">
        <w:t>, 118</w:t>
      </w:r>
    </w:p>
    <w:p w14:paraId="022CCB5D" w14:textId="77777777" w:rsidR="00AD2B5F" w:rsidRDefault="00AD2B5F" w:rsidP="004B0520">
      <w:pPr>
        <w:pStyle w:val="Level1IX"/>
      </w:pPr>
      <w:proofErr w:type="spellStart"/>
      <w:r>
        <w:t>monomorphization</w:t>
      </w:r>
      <w:proofErr w:type="spellEnd"/>
      <w:r>
        <w:t>, 177</w:t>
      </w:r>
      <w:r w:rsidRPr="00AF17CB">
        <w:t>–</w:t>
      </w:r>
      <w:r w:rsidR="004D51CB">
        <w:t>1</w:t>
      </w:r>
      <w:r>
        <w:t>78</w:t>
      </w:r>
    </w:p>
    <w:p w14:paraId="0B8251B5" w14:textId="77777777" w:rsidR="00CB2AD6" w:rsidRDefault="00FD35DA" w:rsidP="004B0520">
      <w:pPr>
        <w:pStyle w:val="Level1IX"/>
      </w:pPr>
      <w:r w:rsidRPr="00FD35DA">
        <w:rPr>
          <w:rStyle w:val="Literal"/>
        </w:rPr>
        <w:t>move</w:t>
      </w:r>
      <w:r w:rsidR="00CB2AD6">
        <w:t xml:space="preserve"> keyword, 269</w:t>
      </w:r>
      <w:r w:rsidR="00CB2AD6" w:rsidRPr="00AF17CB">
        <w:t>–</w:t>
      </w:r>
      <w:r w:rsidR="004D51CB">
        <w:t>2</w:t>
      </w:r>
      <w:r w:rsidR="00CB2AD6">
        <w:t>70</w:t>
      </w:r>
      <w:r w:rsidR="00A91FD1">
        <w:t>, 347</w:t>
      </w:r>
      <w:r w:rsidR="00A91FD1" w:rsidRPr="00AF17CB">
        <w:t>–</w:t>
      </w:r>
      <w:r w:rsidR="004D51CB">
        <w:t>3</w:t>
      </w:r>
      <w:r w:rsidR="00A91FD1">
        <w:t>49</w:t>
      </w:r>
    </w:p>
    <w:p w14:paraId="21853299" w14:textId="77777777" w:rsidR="004B0520" w:rsidRDefault="00072883" w:rsidP="004B0520">
      <w:pPr>
        <w:pStyle w:val="Level1IX"/>
      </w:pPr>
      <w:r>
        <w:t xml:space="preserve">moving </w:t>
      </w:r>
      <w:r w:rsidR="004B0520">
        <w:t>ownership, 62</w:t>
      </w:r>
      <w:r w:rsidR="004B0520" w:rsidRPr="00AF17CB">
        <w:t>–</w:t>
      </w:r>
      <w:r w:rsidR="004B0520">
        <w:t>64</w:t>
      </w:r>
    </w:p>
    <w:p w14:paraId="0DF2D7A4" w14:textId="77777777" w:rsidR="004D51CB" w:rsidRPr="00A35FE8" w:rsidRDefault="004D51CB" w:rsidP="004D51CB">
      <w:pPr>
        <w:pStyle w:val="Level2IX"/>
      </w:pPr>
      <w:r>
        <w:t>vs. borrowing, 68</w:t>
      </w:r>
      <w:r w:rsidRPr="00AF17CB">
        <w:t>–</w:t>
      </w:r>
      <w:r>
        <w:t>73</w:t>
      </w:r>
    </w:p>
    <w:p w14:paraId="38475E6C" w14:textId="77777777" w:rsidR="00A35FE8" w:rsidRDefault="00A35FE8" w:rsidP="00A35FE8">
      <w:pPr>
        <w:pStyle w:val="Level2IX"/>
      </w:pPr>
      <w:r>
        <w:t>with function calls, 66</w:t>
      </w:r>
    </w:p>
    <w:p w14:paraId="24FE1B08" w14:textId="77777777" w:rsidR="00A35FE8" w:rsidRDefault="00A35FE8" w:rsidP="00A35FE8">
      <w:pPr>
        <w:pStyle w:val="Level2IX"/>
      </w:pPr>
      <w:r>
        <w:t>with function return values, 66</w:t>
      </w:r>
      <w:r w:rsidRPr="00AF17CB">
        <w:t>–</w:t>
      </w:r>
      <w:r>
        <w:t>68</w:t>
      </w:r>
    </w:p>
    <w:p w14:paraId="4DC0741B" w14:textId="77777777" w:rsidR="00227902" w:rsidRDefault="00227902" w:rsidP="00227902">
      <w:pPr>
        <w:pStyle w:val="Level1IX"/>
      </w:pPr>
      <w:proofErr w:type="spellStart"/>
      <w:r w:rsidRPr="00F025A8">
        <w:rPr>
          <w:rStyle w:val="Literal"/>
        </w:rPr>
        <w:t>mpsc</w:t>
      </w:r>
      <w:proofErr w:type="spellEnd"/>
      <w:r>
        <w:t xml:space="preserve"> (multiple producer, single consumer), 350</w:t>
      </w:r>
      <w:r w:rsidR="003D32BD">
        <w:t>, 354</w:t>
      </w:r>
      <w:r w:rsidR="00F44554">
        <w:t>, 473</w:t>
      </w:r>
    </w:p>
    <w:p w14:paraId="6B32FBC9" w14:textId="00B00EDC" w:rsidR="00227902" w:rsidRDefault="00227902" w:rsidP="00CF49D5">
      <w:pPr>
        <w:pStyle w:val="Level1IX"/>
        <w:rPr>
          <w:ins w:id="83" w:author="Carol Nichols" w:date="2018-05-16T14:16:00Z"/>
        </w:rPr>
      </w:pPr>
      <w:r>
        <w:t>multiple producer, single consumer (</w:t>
      </w:r>
      <w:proofErr w:type="spellStart"/>
      <w:r w:rsidR="00FD35DA" w:rsidRPr="00FD35DA">
        <w:rPr>
          <w:rStyle w:val="Literal"/>
        </w:rPr>
        <w:t>mpsc</w:t>
      </w:r>
      <w:proofErr w:type="spellEnd"/>
      <w:r>
        <w:t>), 350</w:t>
      </w:r>
      <w:r w:rsidR="003D32BD">
        <w:t>, 354</w:t>
      </w:r>
      <w:r w:rsidR="00F44554">
        <w:t>, 473</w:t>
      </w:r>
    </w:p>
    <w:p w14:paraId="7D36C152" w14:textId="7FA36DF4" w:rsidR="003030F3" w:rsidRDefault="003030F3" w:rsidP="003030F3">
      <w:pPr>
        <w:pStyle w:val="Level2IX"/>
        <w:ind w:left="0" w:firstLine="0"/>
        <w:pPrChange w:id="84" w:author="Carol Nichols" w:date="2018-05-16T14:16:00Z">
          <w:pPr>
            <w:pStyle w:val="Level1IX"/>
          </w:pPr>
        </w:pPrChange>
      </w:pPr>
      <w:ins w:id="85" w:author="Carol Nichols" w:date="2018-05-16T14:16:00Z">
        <w:r>
          <w:t>multiple trait bound syntax</w:t>
        </w:r>
        <w:r>
          <w:t xml:space="preserve"> </w:t>
        </w:r>
        <w:r>
          <w:t>(</w:t>
        </w:r>
        <w:r w:rsidRPr="00DC0BE9">
          <w:rPr>
            <w:rStyle w:val="Literal"/>
          </w:rPr>
          <w:t>+</w:t>
        </w:r>
        <w:r>
          <w:t>), 183, 492</w:t>
        </w:r>
      </w:ins>
    </w:p>
    <w:p w14:paraId="1DF22EE7" w14:textId="77777777" w:rsidR="00CF49D5" w:rsidRDefault="00072883" w:rsidP="00CF49D5">
      <w:pPr>
        <w:pStyle w:val="Level1IX"/>
      </w:pPr>
      <w:r>
        <w:t>multiplication</w:t>
      </w:r>
      <w:r w:rsidR="00CF49D5">
        <w:t>, 38</w:t>
      </w:r>
    </w:p>
    <w:p w14:paraId="6EFE2882" w14:textId="77777777" w:rsidR="00B13564" w:rsidRDefault="00FD35DA" w:rsidP="00CF49D5">
      <w:pPr>
        <w:pStyle w:val="Level1IX"/>
      </w:pPr>
      <w:r w:rsidRPr="00FD35DA">
        <w:rPr>
          <w:rStyle w:val="Literal"/>
        </w:rPr>
        <w:t>Mutex&lt;T&gt;</w:t>
      </w:r>
      <w:r w:rsidR="00B13564">
        <w:t xml:space="preserve"> type, 356</w:t>
      </w:r>
      <w:r w:rsidR="00B13564" w:rsidRPr="00AF17CB">
        <w:t>–</w:t>
      </w:r>
      <w:r w:rsidR="004D51CB">
        <w:t>3</w:t>
      </w:r>
      <w:r w:rsidR="00A40EB6">
        <w:t>62</w:t>
      </w:r>
      <w:r w:rsidR="00F44554">
        <w:t>, 473</w:t>
      </w:r>
      <w:r w:rsidR="00F44554" w:rsidRPr="00AF17CB">
        <w:t>–</w:t>
      </w:r>
      <w:r w:rsidR="004D51CB">
        <w:t>4</w:t>
      </w:r>
      <w:r w:rsidR="00F44554">
        <w:t>74</w:t>
      </w:r>
      <w:r w:rsidR="00097E05">
        <w:t>, 478</w:t>
      </w:r>
      <w:r w:rsidR="00097E05" w:rsidRPr="00AF17CB">
        <w:t>–</w:t>
      </w:r>
      <w:r w:rsidR="004D51CB">
        <w:t>4</w:t>
      </w:r>
      <w:r w:rsidR="00097E05">
        <w:t>79</w:t>
      </w:r>
    </w:p>
    <w:p w14:paraId="27650634" w14:textId="77777777" w:rsidR="00E1465A" w:rsidRDefault="00F44554">
      <w:pPr>
        <w:pStyle w:val="Level2IX"/>
      </w:pPr>
      <w:r>
        <w:t>poisoned, 475</w:t>
      </w:r>
    </w:p>
    <w:p w14:paraId="69ABBFD8" w14:textId="77777777" w:rsidR="00F25D5D" w:rsidRDefault="00E51C95" w:rsidP="00F370D2">
      <w:pPr>
        <w:pStyle w:val="Level1IX"/>
      </w:pPr>
      <w:proofErr w:type="spellStart"/>
      <w:r w:rsidRPr="00E51C95">
        <w:rPr>
          <w:rStyle w:val="Literal"/>
        </w:rPr>
        <w:t>mut</w:t>
      </w:r>
      <w:proofErr w:type="spellEnd"/>
      <w:r>
        <w:t xml:space="preserve"> keyword</w:t>
      </w:r>
    </w:p>
    <w:p w14:paraId="7CEBC231" w14:textId="77777777" w:rsidR="00E1465A" w:rsidRDefault="00E51C95">
      <w:pPr>
        <w:pStyle w:val="Level2IX"/>
      </w:pPr>
      <w:r>
        <w:t xml:space="preserve">making a </w:t>
      </w:r>
      <w:r w:rsidR="00FD35DA" w:rsidRPr="00FD35DA">
        <w:t>variable</w:t>
      </w:r>
      <w:r>
        <w:t xml:space="preserve"> mutable with, 33</w:t>
      </w:r>
    </w:p>
    <w:p w14:paraId="7B85D43F" w14:textId="77777777" w:rsidR="00E1465A" w:rsidRDefault="00F461C3">
      <w:pPr>
        <w:pStyle w:val="Level2IX"/>
      </w:pPr>
      <w:r>
        <w:t>making a reference mutable with, 69</w:t>
      </w:r>
      <w:r w:rsidRPr="00AF17CB">
        <w:t>–</w:t>
      </w:r>
      <w:r>
        <w:t>71</w:t>
      </w:r>
    </w:p>
    <w:p w14:paraId="582C7E3B" w14:textId="77777777" w:rsidR="00F370D2" w:rsidRDefault="00072883" w:rsidP="00F370D2">
      <w:pPr>
        <w:pStyle w:val="Level1IX"/>
      </w:pPr>
      <w:r>
        <w:t>mutable</w:t>
      </w:r>
      <w:r w:rsidR="000317E4">
        <w:t xml:space="preserve">, </w:t>
      </w:r>
      <w:r w:rsidR="00CE0089" w:rsidRPr="00CE0089">
        <w:rPr>
          <w:rStyle w:val="EmphasisItalic"/>
        </w:rPr>
        <w:t>See</w:t>
      </w:r>
      <w:r w:rsidR="00CE0089">
        <w:t xml:space="preserve"> </w:t>
      </w:r>
      <w:r>
        <w:t>mutability</w:t>
      </w:r>
    </w:p>
    <w:p w14:paraId="3DF37553" w14:textId="77777777" w:rsidR="00D273F0" w:rsidRDefault="00072883" w:rsidP="00F370D2">
      <w:pPr>
        <w:pStyle w:val="Level1IX"/>
      </w:pPr>
      <w:r>
        <w:t>mutability</w:t>
      </w:r>
    </w:p>
    <w:p w14:paraId="611F1FAD" w14:textId="77777777" w:rsidR="00D273F0" w:rsidRDefault="00D273F0" w:rsidP="00D273F0">
      <w:pPr>
        <w:pStyle w:val="Level2IX"/>
      </w:pPr>
      <w:r>
        <w:t>of references, 69</w:t>
      </w:r>
      <w:r w:rsidRPr="00AF17CB">
        <w:t>–</w:t>
      </w:r>
      <w:r>
        <w:t>71</w:t>
      </w:r>
    </w:p>
    <w:p w14:paraId="020F1AB3" w14:textId="77777777" w:rsidR="004D51CB" w:rsidRDefault="004D51CB" w:rsidP="00D273F0">
      <w:pPr>
        <w:pStyle w:val="Level2IX"/>
      </w:pPr>
      <w:r>
        <w:t>of variables, 32</w:t>
      </w:r>
      <w:r w:rsidRPr="00AF17CB">
        <w:t>–</w:t>
      </w:r>
      <w:r>
        <w:t>33</w:t>
      </w:r>
    </w:p>
    <w:p w14:paraId="187FF941" w14:textId="77777777" w:rsidR="00E1465A" w:rsidRDefault="00D374D7">
      <w:pPr>
        <w:pStyle w:val="Level1IX"/>
      </w:pPr>
      <w:r>
        <w:t>mutual exclusion, 356</w:t>
      </w:r>
    </w:p>
    <w:p w14:paraId="0089FD40" w14:textId="77777777" w:rsidR="002E086C" w:rsidRDefault="002E086C">
      <w:pPr>
        <w:pStyle w:val="GroupTitlesIX"/>
      </w:pPr>
    </w:p>
    <w:p w14:paraId="48C52112" w14:textId="77777777" w:rsidR="001664F2" w:rsidRDefault="001664F2" w:rsidP="009A316B">
      <w:pPr>
        <w:pStyle w:val="GroupTitlesIX"/>
        <w:outlineLvl w:val="0"/>
      </w:pPr>
      <w:r>
        <w:t>N</w:t>
      </w:r>
    </w:p>
    <w:p w14:paraId="4D927872" w14:textId="77777777" w:rsidR="004C32BA" w:rsidRPr="00F025A8" w:rsidRDefault="004C32BA" w:rsidP="004C32BA">
      <w:pPr>
        <w:pStyle w:val="Level1IX"/>
      </w:pPr>
      <w:r>
        <w:t>never type (</w:t>
      </w:r>
      <w:r w:rsidRPr="00F025A8">
        <w:rPr>
          <w:rStyle w:val="Literal"/>
        </w:rPr>
        <w:t>!</w:t>
      </w:r>
      <w:r>
        <w:t>), 443</w:t>
      </w:r>
      <w:r w:rsidRPr="00AF17CB">
        <w:t>–</w:t>
      </w:r>
      <w:r w:rsidR="004D51CB">
        <w:t>4</w:t>
      </w:r>
      <w:r>
        <w:t>44</w:t>
      </w:r>
      <w:r w:rsidR="006F461C">
        <w:t>, 494</w:t>
      </w:r>
    </w:p>
    <w:p w14:paraId="0723889B" w14:textId="77777777" w:rsidR="00CA036F" w:rsidRDefault="00FD35DA" w:rsidP="00036ADD">
      <w:pPr>
        <w:pStyle w:val="Level1IX"/>
      </w:pPr>
      <w:r w:rsidRPr="00FD35DA">
        <w:rPr>
          <w:rStyle w:val="Literal"/>
        </w:rPr>
        <w:t>new</w:t>
      </w:r>
      <w:r w:rsidR="00CA036F">
        <w:t xml:space="preserve"> function</w:t>
      </w:r>
    </w:p>
    <w:p w14:paraId="793C57F4" w14:textId="77777777" w:rsidR="00E1465A" w:rsidRDefault="00C81A8B">
      <w:pPr>
        <w:pStyle w:val="Level2IX"/>
      </w:pPr>
      <w:r>
        <w:t xml:space="preserve">on </w:t>
      </w:r>
      <w:r w:rsidR="00FD35DA" w:rsidRPr="00FD35DA">
        <w:rPr>
          <w:rStyle w:val="Literal"/>
        </w:rPr>
        <w:t>HashMap&lt;K, V&gt;</w:t>
      </w:r>
      <w:r>
        <w:t>, 142</w:t>
      </w:r>
      <w:r w:rsidRPr="00AF17CB">
        <w:t>–</w:t>
      </w:r>
      <w:r w:rsidR="004D51CB">
        <w:t>1</w:t>
      </w:r>
      <w:r>
        <w:t>43</w:t>
      </w:r>
    </w:p>
    <w:p w14:paraId="1B072DF2" w14:textId="77777777" w:rsidR="00E1465A" w:rsidRDefault="00C81A8B">
      <w:pPr>
        <w:pStyle w:val="Level2IX"/>
      </w:pPr>
      <w:r>
        <w:t xml:space="preserve">on </w:t>
      </w:r>
      <w:r w:rsidR="00FD35DA" w:rsidRPr="00FD35DA">
        <w:rPr>
          <w:rStyle w:val="Literal"/>
        </w:rPr>
        <w:t>String</w:t>
      </w:r>
      <w:r>
        <w:t>, 135</w:t>
      </w:r>
      <w:r w:rsidRPr="00AF17CB">
        <w:t>–</w:t>
      </w:r>
      <w:r w:rsidR="004D51CB">
        <w:t>1</w:t>
      </w:r>
      <w:r>
        <w:t>36</w:t>
      </w:r>
    </w:p>
    <w:p w14:paraId="7D7A4B97" w14:textId="77777777" w:rsidR="00E1465A" w:rsidRDefault="00CA036F">
      <w:pPr>
        <w:pStyle w:val="Level2IX"/>
      </w:pPr>
      <w:r>
        <w:t xml:space="preserve">on </w:t>
      </w:r>
      <w:proofErr w:type="spellStart"/>
      <w:r w:rsidR="00FD35DA" w:rsidRPr="00FD35DA">
        <w:rPr>
          <w:rStyle w:val="Literal"/>
        </w:rPr>
        <w:t>Vec</w:t>
      </w:r>
      <w:proofErr w:type="spellEnd"/>
      <w:r w:rsidR="00FD35DA" w:rsidRPr="00FD35DA">
        <w:rPr>
          <w:rStyle w:val="Literal"/>
        </w:rPr>
        <w:t>&lt;T&gt;</w:t>
      </w:r>
      <w:r w:rsidR="00C81A8B">
        <w:t>,</w:t>
      </w:r>
      <w:r w:rsidR="00FD7172">
        <w:t xml:space="preserve"> 130</w:t>
      </w:r>
    </w:p>
    <w:p w14:paraId="57B2E647" w14:textId="77777777" w:rsidR="00E3455D" w:rsidRDefault="00072883" w:rsidP="00036ADD">
      <w:pPr>
        <w:pStyle w:val="Level1IX"/>
      </w:pPr>
      <w:r>
        <w:t xml:space="preserve">new </w:t>
      </w:r>
      <w:r w:rsidR="00036ADD">
        <w:t>project setup</w:t>
      </w:r>
      <w:r w:rsidR="008B5C74">
        <w:t xml:space="preserve">, </w:t>
      </w:r>
      <w:r w:rsidR="00AE5C22">
        <w:t xml:space="preserve">using </w:t>
      </w:r>
      <w:r w:rsidR="00AE5C22" w:rsidRPr="00AE5C22">
        <w:rPr>
          <w:rStyle w:val="Literal"/>
        </w:rPr>
        <w:t>cargo</w:t>
      </w:r>
      <w:r w:rsidR="00AE5C22">
        <w:t xml:space="preserve">, </w:t>
      </w:r>
      <w:r w:rsidR="008B5C74">
        <w:t>14</w:t>
      </w:r>
    </w:p>
    <w:p w14:paraId="0539068A" w14:textId="77777777" w:rsidR="00841ADD" w:rsidRDefault="00841ADD" w:rsidP="00036ADD">
      <w:pPr>
        <w:pStyle w:val="Level1IX"/>
      </w:pPr>
      <w:proofErr w:type="spellStart"/>
      <w:r>
        <w:t>newtype</w:t>
      </w:r>
      <w:proofErr w:type="spellEnd"/>
      <w:r>
        <w:t xml:space="preserve"> pattern, 439</w:t>
      </w:r>
      <w:r w:rsidRPr="00AF17CB">
        <w:t>–</w:t>
      </w:r>
      <w:r w:rsidR="00F320E9">
        <w:t>441</w:t>
      </w:r>
    </w:p>
    <w:p w14:paraId="77BCA051" w14:textId="77777777" w:rsidR="001E340A" w:rsidRDefault="001E340A" w:rsidP="00036ADD">
      <w:pPr>
        <w:pStyle w:val="Level1IX"/>
      </w:pPr>
      <w:r>
        <w:t>null, 100</w:t>
      </w:r>
      <w:r w:rsidR="00627B30" w:rsidRPr="00AF17CB">
        <w:t>–</w:t>
      </w:r>
      <w:r w:rsidR="00627B30">
        <w:t>102</w:t>
      </w:r>
    </w:p>
    <w:p w14:paraId="1A5F2882" w14:textId="77777777" w:rsidR="004A04BB" w:rsidRDefault="00072883" w:rsidP="00036ADD">
      <w:pPr>
        <w:pStyle w:val="Level1IX"/>
      </w:pPr>
      <w:r>
        <w:t>n</w:t>
      </w:r>
      <w:r w:rsidR="004A04BB">
        <w:t>umeric operations,</w:t>
      </w:r>
      <w:r w:rsidR="001E7AEA">
        <w:t xml:space="preserve"> </w:t>
      </w:r>
      <w:r w:rsidR="004A04BB">
        <w:t>38</w:t>
      </w:r>
    </w:p>
    <w:p w14:paraId="4FA1B80D" w14:textId="77777777" w:rsidR="00036ADD" w:rsidRDefault="00036ADD" w:rsidP="00036ADD">
      <w:pPr>
        <w:pStyle w:val="Level1IX"/>
      </w:pPr>
    </w:p>
    <w:p w14:paraId="0A1EA6BD" w14:textId="77777777" w:rsidR="001664F2" w:rsidRDefault="001664F2" w:rsidP="009A316B">
      <w:pPr>
        <w:pStyle w:val="GroupTitlesIX"/>
        <w:outlineLvl w:val="0"/>
      </w:pPr>
      <w:r>
        <w:t>O</w:t>
      </w:r>
    </w:p>
    <w:p w14:paraId="54EF563C" w14:textId="77777777" w:rsidR="00E1465A" w:rsidRDefault="00FD35DA">
      <w:pPr>
        <w:pStyle w:val="Level1IX"/>
      </w:pPr>
      <w:r w:rsidRPr="00FD35DA">
        <w:t>object</w:t>
      </w:r>
      <w:r w:rsidR="00512BC1">
        <w:t>, 366</w:t>
      </w:r>
      <w:r w:rsidR="0097571F">
        <w:t>, 370</w:t>
      </w:r>
      <w:r w:rsidRPr="00FD35DA">
        <w:t xml:space="preserve">. </w:t>
      </w:r>
      <w:r w:rsidR="00F60930" w:rsidRPr="00F025A8">
        <w:rPr>
          <w:rStyle w:val="EmphasisItalic"/>
        </w:rPr>
        <w:t>See</w:t>
      </w:r>
      <w:r w:rsidR="00512BC1">
        <w:rPr>
          <w:rStyle w:val="EmphasisItalic"/>
        </w:rPr>
        <w:t xml:space="preserve"> also</w:t>
      </w:r>
      <w:r w:rsidR="00F60930">
        <w:t xml:space="preserve"> </w:t>
      </w:r>
      <w:r w:rsidR="00F60930" w:rsidRPr="00F025A8">
        <w:rPr>
          <w:rStyle w:val="Literal"/>
        </w:rPr>
        <w:t>HashMap&lt;K, V&gt;</w:t>
      </w:r>
      <w:r w:rsidR="00F60930">
        <w:t xml:space="preserve"> type</w:t>
      </w:r>
    </w:p>
    <w:p w14:paraId="7CCC10C3" w14:textId="77777777" w:rsidR="00E1465A" w:rsidRDefault="00172588">
      <w:pPr>
        <w:pStyle w:val="Level1IX"/>
      </w:pPr>
      <w:r>
        <w:t>object-oriented programming</w:t>
      </w:r>
      <w:r w:rsidR="00276530">
        <w:t xml:space="preserve"> (OOP)</w:t>
      </w:r>
      <w:r>
        <w:t>, 365</w:t>
      </w:r>
      <w:r w:rsidR="005D2A03" w:rsidRPr="00AF17CB">
        <w:t>–</w:t>
      </w:r>
      <w:r w:rsidR="004D51CB">
        <w:t>3</w:t>
      </w:r>
      <w:r w:rsidR="005D2A03">
        <w:t>87</w:t>
      </w:r>
    </w:p>
    <w:p w14:paraId="3BAC084B" w14:textId="77777777" w:rsidR="00E1465A" w:rsidRDefault="006C75E6">
      <w:pPr>
        <w:pStyle w:val="Level1IX"/>
      </w:pPr>
      <w:r>
        <w:t>object-safe traits, 374</w:t>
      </w:r>
      <w:r w:rsidRPr="00AF17CB">
        <w:t>–</w:t>
      </w:r>
      <w:r w:rsidR="004D51CB">
        <w:t>3</w:t>
      </w:r>
      <w:r w:rsidR="00BC24C1">
        <w:t>75, 383</w:t>
      </w:r>
    </w:p>
    <w:p w14:paraId="51C6FE09" w14:textId="77777777" w:rsidR="00276530" w:rsidRDefault="00276530" w:rsidP="00276530">
      <w:pPr>
        <w:pStyle w:val="Level1IX"/>
      </w:pPr>
      <w:r>
        <w:t>OOP (object-oriented programming), 365</w:t>
      </w:r>
      <w:r w:rsidR="005D2A03" w:rsidRPr="00AF17CB">
        <w:t>–</w:t>
      </w:r>
      <w:r w:rsidR="004D51CB">
        <w:t>3</w:t>
      </w:r>
      <w:r w:rsidR="005D2A03">
        <w:t>87</w:t>
      </w:r>
    </w:p>
    <w:p w14:paraId="5A0C8279" w14:textId="77777777" w:rsidR="00E1465A" w:rsidRDefault="005B343B">
      <w:pPr>
        <w:pStyle w:val="Level1IX"/>
      </w:pPr>
      <w:r>
        <w:t>operator overloading, 432</w:t>
      </w:r>
      <w:r w:rsidRPr="00AF17CB">
        <w:t>–</w:t>
      </w:r>
      <w:r w:rsidR="004D51CB">
        <w:t>4</w:t>
      </w:r>
      <w:r>
        <w:t>34</w:t>
      </w:r>
    </w:p>
    <w:p w14:paraId="2CF648AE" w14:textId="77777777" w:rsidR="00E1465A" w:rsidRDefault="002D1E65">
      <w:pPr>
        <w:pStyle w:val="Level1IX"/>
      </w:pPr>
      <w:r>
        <w:lastRenderedPageBreak/>
        <w:t>operators, 491</w:t>
      </w:r>
      <w:r w:rsidRPr="00AF17CB">
        <w:t>–</w:t>
      </w:r>
      <w:r w:rsidR="004D51CB">
        <w:t>4</w:t>
      </w:r>
      <w:r>
        <w:t>93</w:t>
      </w:r>
    </w:p>
    <w:p w14:paraId="7F4F0430" w14:textId="77777777" w:rsidR="00E1465A" w:rsidRDefault="00DA455E" w:rsidP="005B525C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t>optimizations</w:t>
      </w:r>
      <w:r w:rsidR="004D51CB">
        <w:t xml:space="preserve">, </w:t>
      </w:r>
      <w:r>
        <w:t>10</w:t>
      </w:r>
      <w:r w:rsidRPr="00AF17CB">
        <w:t>–</w:t>
      </w:r>
      <w:r>
        <w:t>11</w:t>
      </w:r>
    </w:p>
    <w:p w14:paraId="1560A27F" w14:textId="77777777" w:rsidR="00875B32" w:rsidRDefault="00875B32" w:rsidP="00F160FD">
      <w:pPr>
        <w:pStyle w:val="Level1IX"/>
        <w:rPr>
          <w:rStyle w:val="Literal"/>
        </w:rPr>
      </w:pPr>
      <w:r>
        <w:rPr>
          <w:rStyle w:val="Literal"/>
        </w:rPr>
        <w:t>Option&lt;T&gt;</w:t>
      </w:r>
      <w:r w:rsidR="00FD35DA" w:rsidRPr="00FD35DA">
        <w:t xml:space="preserve"> </w:t>
      </w:r>
      <w:proofErr w:type="spellStart"/>
      <w:r w:rsidR="00FD35DA" w:rsidRPr="00FD35DA">
        <w:t>enum</w:t>
      </w:r>
      <w:proofErr w:type="spellEnd"/>
      <w:r w:rsidR="00FD35DA" w:rsidRPr="00FD35DA">
        <w:t>,</w:t>
      </w:r>
      <w:r>
        <w:t xml:space="preserve"> 100</w:t>
      </w:r>
      <w:r w:rsidRPr="00AF17CB">
        <w:t>–</w:t>
      </w:r>
      <w:r>
        <w:t>102</w:t>
      </w:r>
    </w:p>
    <w:p w14:paraId="37469BC2" w14:textId="77777777" w:rsidR="00F160FD" w:rsidRDefault="00F160FD" w:rsidP="00F160FD">
      <w:pPr>
        <w:pStyle w:val="Level1IX"/>
      </w:pPr>
      <w:r w:rsidRPr="00684087">
        <w:rPr>
          <w:rStyle w:val="Literal"/>
        </w:rPr>
        <w:t>Ordering</w:t>
      </w:r>
      <w:r w:rsidR="00FD35DA" w:rsidRPr="00FD35DA">
        <w:t xml:space="preserve"> type</w:t>
      </w:r>
      <w:r>
        <w:t>,</w:t>
      </w:r>
      <w:r w:rsidR="00684087">
        <w:t xml:space="preserve"> 23</w:t>
      </w:r>
    </w:p>
    <w:p w14:paraId="2AD22F1B" w14:textId="77777777" w:rsidR="003769AA" w:rsidRDefault="00FD35DA" w:rsidP="00F160FD">
      <w:pPr>
        <w:pStyle w:val="Level1IX"/>
      </w:pPr>
      <w:r w:rsidRPr="00FD35DA">
        <w:rPr>
          <w:rStyle w:val="Literal"/>
        </w:rPr>
        <w:t>Ord</w:t>
      </w:r>
      <w:r w:rsidR="003769AA">
        <w:t xml:space="preserve"> trait, 499</w:t>
      </w:r>
    </w:p>
    <w:p w14:paraId="5C65D92D" w14:textId="77777777" w:rsidR="00300E78" w:rsidRDefault="00300E78" w:rsidP="003D485F">
      <w:pPr>
        <w:pStyle w:val="Level1IX"/>
      </w:pPr>
      <w:r>
        <w:t>orphan rule, 180</w:t>
      </w:r>
      <w:r w:rsidR="00841ADD">
        <w:t>, 439</w:t>
      </w:r>
    </w:p>
    <w:p w14:paraId="4A49804B" w14:textId="77777777" w:rsidR="00BA2405" w:rsidRDefault="00BA2405" w:rsidP="003D485F">
      <w:pPr>
        <w:pStyle w:val="Level1IX"/>
      </w:pPr>
      <w:r>
        <w:t>output lifetimes, 196</w:t>
      </w:r>
    </w:p>
    <w:p w14:paraId="00CB9B23" w14:textId="77777777" w:rsidR="003D485F" w:rsidRDefault="00072883" w:rsidP="003D485F">
      <w:pPr>
        <w:pStyle w:val="Level1IX"/>
      </w:pPr>
      <w:r>
        <w:t>o</w:t>
      </w:r>
      <w:r w:rsidR="003D485F">
        <w:t>wnership, 57</w:t>
      </w:r>
      <w:r w:rsidR="003D485F" w:rsidRPr="00AF17CB">
        <w:t>–</w:t>
      </w:r>
      <w:r w:rsidR="003D485F">
        <w:t>79</w:t>
      </w:r>
    </w:p>
    <w:p w14:paraId="1E0B31AF" w14:textId="77777777" w:rsidR="00B40412" w:rsidRDefault="00B40412" w:rsidP="00B40412">
      <w:pPr>
        <w:pStyle w:val="Level2IX"/>
      </w:pPr>
      <w:r>
        <w:t>rules, 59</w:t>
      </w:r>
    </w:p>
    <w:p w14:paraId="2E7DC13F" w14:textId="77777777" w:rsidR="004012F0" w:rsidRPr="00B40412" w:rsidRDefault="004012F0" w:rsidP="00B40412">
      <w:pPr>
        <w:pStyle w:val="Level2IX"/>
      </w:pPr>
      <w:r>
        <w:t>and functions, 66</w:t>
      </w:r>
      <w:r w:rsidRPr="00AF17CB">
        <w:t>–</w:t>
      </w:r>
      <w:r>
        <w:t>68</w:t>
      </w:r>
    </w:p>
    <w:p w14:paraId="296B557B" w14:textId="77777777" w:rsidR="00E3455D" w:rsidRDefault="00E3455D">
      <w:pPr>
        <w:pStyle w:val="GroupTitlesIX"/>
      </w:pPr>
    </w:p>
    <w:p w14:paraId="15BB2BBC" w14:textId="77777777" w:rsidR="001664F2" w:rsidRDefault="001664F2" w:rsidP="009A316B">
      <w:pPr>
        <w:pStyle w:val="GroupTitlesIX"/>
        <w:outlineLvl w:val="0"/>
      </w:pPr>
      <w:r>
        <w:t>P</w:t>
      </w:r>
    </w:p>
    <w:p w14:paraId="48899789" w14:textId="05732343" w:rsidR="00C460B9" w:rsidRPr="006D4005" w:rsidDel="009E2D38" w:rsidRDefault="00FD35DA" w:rsidP="00CF1736">
      <w:pPr>
        <w:pStyle w:val="Level1IX"/>
        <w:rPr>
          <w:del w:id="86" w:author="Carol Nichols" w:date="2018-05-16T14:23:00Z"/>
          <w:rStyle w:val="Literal"/>
          <w:rPrChange w:id="87" w:author="Carol Nichols" w:date="2018-05-16T14:36:00Z">
            <w:rPr>
              <w:del w:id="88" w:author="Carol Nichols" w:date="2018-05-16T14:23:00Z"/>
              <w:rStyle w:val="Literal"/>
              <w:highlight w:val="yellow"/>
            </w:rPr>
          </w:rPrChange>
        </w:rPr>
      </w:pPr>
      <w:r w:rsidRPr="006D4005">
        <w:rPr>
          <w:rStyle w:val="Literal"/>
          <w:rPrChange w:id="89" w:author="Carol Nichols" w:date="2018-05-16T14:36:00Z">
            <w:rPr>
              <w:rStyle w:val="Literal"/>
              <w:highlight w:val="yellow"/>
            </w:rPr>
          </w:rPrChange>
        </w:rPr>
        <w:t>package</w:t>
      </w:r>
      <w:ins w:id="90" w:author="Carol Nichols" w:date="2018-05-16T14:23:00Z">
        <w:r w:rsidR="009E2D38" w:rsidRPr="006D4005">
          <w:rPr>
            <w:rPrChange w:id="91" w:author="Carol Nichols" w:date="2018-05-16T14:36:00Z">
              <w:rPr>
                <w:rStyle w:val="Literal"/>
                <w:highlight w:val="yellow"/>
              </w:rPr>
            </w:rPrChange>
          </w:rPr>
          <w:t xml:space="preserve"> </w:t>
        </w:r>
      </w:ins>
    </w:p>
    <w:p w14:paraId="618748DC" w14:textId="77777777" w:rsidR="00E1465A" w:rsidRDefault="00C460B9" w:rsidP="009E2D38">
      <w:pPr>
        <w:pStyle w:val="Level1IX"/>
        <w:pPrChange w:id="92" w:author="Carol Nichols" w:date="2018-05-16T14:23:00Z">
          <w:pPr>
            <w:pStyle w:val="Level2IX"/>
          </w:pPr>
        </w:pPrChange>
      </w:pPr>
      <w:r w:rsidRPr="006D4005">
        <w:rPr>
          <w:rPrChange w:id="93" w:author="Carol Nichols" w:date="2018-05-16T14:36:00Z">
            <w:rPr>
              <w:highlight w:val="yellow"/>
            </w:rPr>
          </w:rPrChange>
        </w:rPr>
        <w:t xml:space="preserve">section in </w:t>
      </w:r>
      <w:proofErr w:type="spellStart"/>
      <w:r w:rsidR="00FD35DA" w:rsidRPr="006D4005">
        <w:rPr>
          <w:rStyle w:val="EmphasisItalic"/>
          <w:rPrChange w:id="94" w:author="Carol Nichols" w:date="2018-05-16T14:36:00Z">
            <w:rPr>
              <w:rStyle w:val="EmphasisItalic"/>
              <w:highlight w:val="yellow"/>
            </w:rPr>
          </w:rPrChange>
        </w:rPr>
        <w:t>Cargo.toml</w:t>
      </w:r>
      <w:proofErr w:type="spellEnd"/>
      <w:r w:rsidRPr="006D4005">
        <w:rPr>
          <w:rPrChange w:id="95" w:author="Carol Nichols" w:date="2018-05-16T14:36:00Z">
            <w:rPr>
              <w:highlight w:val="yellow"/>
            </w:rPr>
          </w:rPrChange>
        </w:rPr>
        <w:t>, 8</w:t>
      </w:r>
      <w:r w:rsidR="00E3345F" w:rsidRPr="006D4005">
        <w:rPr>
          <w:rPrChange w:id="96" w:author="Carol Nichols" w:date="2018-05-16T14:36:00Z">
            <w:rPr>
              <w:highlight w:val="yellow"/>
            </w:rPr>
          </w:rPrChange>
        </w:rPr>
        <w:t>, 294–</w:t>
      </w:r>
      <w:r w:rsidR="004D51CB" w:rsidRPr="006D4005">
        <w:rPr>
          <w:rPrChange w:id="97" w:author="Carol Nichols" w:date="2018-05-16T14:36:00Z">
            <w:rPr>
              <w:highlight w:val="yellow"/>
            </w:rPr>
          </w:rPrChange>
        </w:rPr>
        <w:t>2</w:t>
      </w:r>
      <w:r w:rsidR="00E3345F" w:rsidRPr="006D4005">
        <w:rPr>
          <w:rPrChange w:id="98" w:author="Carol Nichols" w:date="2018-05-16T14:36:00Z">
            <w:rPr>
              <w:highlight w:val="yellow"/>
            </w:rPr>
          </w:rPrChange>
        </w:rPr>
        <w:t>95</w:t>
      </w:r>
    </w:p>
    <w:p w14:paraId="1E02F93D" w14:textId="4128ABE4" w:rsidR="00696678" w:rsidRDefault="00072883" w:rsidP="00CF1736">
      <w:pPr>
        <w:pStyle w:val="Level1IX"/>
      </w:pPr>
      <w:r>
        <w:t>p</w:t>
      </w:r>
      <w:r w:rsidR="00C25F34">
        <w:t>anic</w:t>
      </w:r>
      <w:ins w:id="99" w:author="Carol Nichols" w:date="2018-05-16T14:23:00Z">
        <w:r w:rsidR="00AF0969">
          <w:t>, 42</w:t>
        </w:r>
      </w:ins>
    </w:p>
    <w:p w14:paraId="7320606A" w14:textId="184B7197" w:rsidR="00E1465A" w:rsidDel="00AF0969" w:rsidRDefault="00C25F34">
      <w:pPr>
        <w:pStyle w:val="Level2IX"/>
        <w:rPr>
          <w:del w:id="100" w:author="Carol Nichols" w:date="2018-05-16T14:23:00Z"/>
        </w:rPr>
      </w:pPr>
      <w:del w:id="101" w:author="Carol Nichols" w:date="2018-05-16T14:23:00Z">
        <w:r w:rsidDel="00AF0969">
          <w:delText>on invalid array element access, 42</w:delText>
        </w:r>
      </w:del>
    </w:p>
    <w:p w14:paraId="3C1FB8BF" w14:textId="3913CBE8" w:rsidR="00E1465A" w:rsidRDefault="00FD35DA">
      <w:pPr>
        <w:pStyle w:val="Level1IX"/>
      </w:pPr>
      <w:r w:rsidRPr="00FD35DA">
        <w:rPr>
          <w:rStyle w:val="Literal"/>
        </w:rPr>
        <w:t>panic!</w:t>
      </w:r>
      <w:r w:rsidR="00CA30CB">
        <w:t xml:space="preserve"> macro, 150</w:t>
      </w:r>
      <w:r w:rsidR="00CA30CB" w:rsidRPr="00AF17CB">
        <w:t>–</w:t>
      </w:r>
      <w:r w:rsidR="004D51CB">
        <w:t>1</w:t>
      </w:r>
      <w:r w:rsidR="00CA30CB">
        <w:t>53</w:t>
      </w:r>
      <w:ins w:id="102" w:author="Carol Nichols" w:date="2018-05-16T14:23:00Z">
        <w:r w:rsidR="00AF0969">
          <w:t>, 161</w:t>
        </w:r>
        <w:r w:rsidR="00AF0969" w:rsidRPr="00AF17CB">
          <w:t>–</w:t>
        </w:r>
        <w:r w:rsidR="00AF0969">
          <w:t>1</w:t>
        </w:r>
        <w:r w:rsidR="00AF0969">
          <w:t>65</w:t>
        </w:r>
        <w:r w:rsidR="00AF0969">
          <w:rPr>
            <w:rStyle w:val="CommentReference"/>
          </w:rPr>
          <w:commentReference w:id="103"/>
        </w:r>
        <w:r w:rsidR="00AF0969">
          <w:rPr>
            <w:rStyle w:val="CommentReference"/>
          </w:rPr>
          <w:commentReference w:id="104"/>
        </w:r>
      </w:ins>
    </w:p>
    <w:p w14:paraId="27FF4324" w14:textId="74DB04CC" w:rsidR="00E1465A" w:rsidDel="00AF0969" w:rsidRDefault="007440AB">
      <w:pPr>
        <w:pStyle w:val="Level2IX"/>
        <w:rPr>
          <w:del w:id="105" w:author="Carol Nichols" w:date="2018-05-16T14:23:00Z"/>
        </w:rPr>
      </w:pPr>
      <w:del w:id="106" w:author="Carol Nichols" w:date="2018-05-16T14:23:00Z">
        <w:r w:rsidDel="00AF0969">
          <w:delText xml:space="preserve">vs. </w:delText>
        </w:r>
        <w:r w:rsidR="00FD35DA" w:rsidRPr="00FD35DA" w:rsidDel="00AF0969">
          <w:rPr>
            <w:rStyle w:val="Literal"/>
          </w:rPr>
          <w:delText>Result&lt;T, E&gt;</w:delText>
        </w:r>
        <w:r w:rsidDel="00AF0969">
          <w:delText>, 161</w:delText>
        </w:r>
        <w:r w:rsidRPr="00AF17CB" w:rsidDel="00AF0969">
          <w:delText>–</w:delText>
        </w:r>
        <w:r w:rsidR="004D51CB" w:rsidDel="00AF0969">
          <w:delText>1</w:delText>
        </w:r>
        <w:r w:rsidDel="00AF0969">
          <w:delText>65</w:delText>
        </w:r>
      </w:del>
    </w:p>
    <w:p w14:paraId="06BF880F" w14:textId="77777777" w:rsidR="00D86AE9" w:rsidRDefault="00D86AE9" w:rsidP="00CF1736">
      <w:pPr>
        <w:pStyle w:val="Level1IX"/>
      </w:pPr>
      <w:r>
        <w:t>parallel programming, 341</w:t>
      </w:r>
    </w:p>
    <w:p w14:paraId="7CD361F7" w14:textId="77777777" w:rsidR="00C662F9" w:rsidRDefault="00072883" w:rsidP="00CF1736">
      <w:pPr>
        <w:pStyle w:val="Level1IX"/>
      </w:pPr>
      <w:r>
        <w:t>p</w:t>
      </w:r>
      <w:r w:rsidR="00C662F9">
        <w:t>arameters, 43</w:t>
      </w:r>
      <w:r w:rsidR="00C662F9" w:rsidRPr="00AF17CB">
        <w:t>–</w:t>
      </w:r>
      <w:r w:rsidR="00C662F9">
        <w:t>44</w:t>
      </w:r>
    </w:p>
    <w:p w14:paraId="54623B9D" w14:textId="77777777" w:rsidR="009F2F21" w:rsidRDefault="00072883" w:rsidP="00CF1736">
      <w:pPr>
        <w:pStyle w:val="Level1IX"/>
      </w:pPr>
      <w:r>
        <w:t>p</w:t>
      </w:r>
      <w:r w:rsidR="00CE5CC8">
        <w:t>arentheses, (</w:t>
      </w:r>
      <w:r w:rsidR="00CE5CC8" w:rsidRPr="00547A09">
        <w:rPr>
          <w:rStyle w:val="Literal"/>
        </w:rPr>
        <w:t>()</w:t>
      </w:r>
      <w:r w:rsidR="00CE5CC8">
        <w:t>)</w:t>
      </w:r>
      <w:r w:rsidR="006F461C">
        <w:t>, 496</w:t>
      </w:r>
    </w:p>
    <w:p w14:paraId="5795CBAD" w14:textId="77777777" w:rsidR="00CE5CC8" w:rsidRDefault="00CE5CC8" w:rsidP="009F2F21">
      <w:pPr>
        <w:pStyle w:val="Level2IX"/>
      </w:pPr>
      <w:r>
        <w:t xml:space="preserve">for function parameters, </w:t>
      </w:r>
      <w:r w:rsidR="0045053F">
        <w:t xml:space="preserve">6, </w:t>
      </w:r>
      <w:r>
        <w:t>15</w:t>
      </w:r>
    </w:p>
    <w:p w14:paraId="28B39D4A" w14:textId="77777777" w:rsidR="009F2F21" w:rsidRDefault="009F2F21" w:rsidP="009F2F21">
      <w:pPr>
        <w:pStyle w:val="Level2IX"/>
      </w:pPr>
      <w:r>
        <w:t>for tuples, 39</w:t>
      </w:r>
      <w:r w:rsidRPr="00AF17CB">
        <w:t>–</w:t>
      </w:r>
      <w:r>
        <w:t>40</w:t>
      </w:r>
    </w:p>
    <w:p w14:paraId="0DA5F9E0" w14:textId="77777777" w:rsidR="00206040" w:rsidRDefault="00206040" w:rsidP="00CF1736">
      <w:pPr>
        <w:pStyle w:val="Level1IX"/>
      </w:pPr>
      <w:r w:rsidRPr="00206040">
        <w:rPr>
          <w:rStyle w:val="Literal"/>
        </w:rPr>
        <w:t>parse</w:t>
      </w:r>
      <w:r>
        <w:t xml:space="preserve"> method</w:t>
      </w:r>
      <w:r w:rsidR="00E44092">
        <w:t>,</w:t>
      </w:r>
      <w:r>
        <w:t xml:space="preserve"> 25</w:t>
      </w:r>
    </w:p>
    <w:p w14:paraId="336FBF9F" w14:textId="77777777" w:rsidR="003769AA" w:rsidRDefault="003769AA" w:rsidP="00CF1736">
      <w:pPr>
        <w:pStyle w:val="Level1IX"/>
      </w:pPr>
      <w:proofErr w:type="spellStart"/>
      <w:r>
        <w:rPr>
          <w:rStyle w:val="Literal"/>
        </w:rPr>
        <w:t>PartialEq</w:t>
      </w:r>
      <w:proofErr w:type="spellEnd"/>
      <w:r w:rsidR="00FD35DA" w:rsidRPr="00FD35DA">
        <w:t xml:space="preserve"> trait, 498</w:t>
      </w:r>
    </w:p>
    <w:p w14:paraId="611707E8" w14:textId="77777777" w:rsidR="003769AA" w:rsidRDefault="003769AA" w:rsidP="00CF1736">
      <w:pPr>
        <w:pStyle w:val="Level1IX"/>
      </w:pPr>
      <w:proofErr w:type="spellStart"/>
      <w:r>
        <w:rPr>
          <w:rStyle w:val="Literal"/>
        </w:rPr>
        <w:t>PartialOrd</w:t>
      </w:r>
      <w:proofErr w:type="spellEnd"/>
      <w:r w:rsidR="00FD35DA" w:rsidRPr="00FD35DA">
        <w:t xml:space="preserve"> trait, 499</w:t>
      </w:r>
    </w:p>
    <w:p w14:paraId="4B97449E" w14:textId="77777777" w:rsidR="008906EC" w:rsidRDefault="008906EC" w:rsidP="00D52451">
      <w:pPr>
        <w:pStyle w:val="Level1IX"/>
      </w:pPr>
      <w:r>
        <w:t>PATH</w:t>
      </w:r>
      <w:r w:rsidR="0000194E">
        <w:t xml:space="preserve"> system variable</w:t>
      </w:r>
      <w:r>
        <w:t>, 2</w:t>
      </w:r>
      <w:r w:rsidR="0000194E">
        <w:t>, 3</w:t>
      </w:r>
      <w:r w:rsidR="00C467AA">
        <w:t>, 302</w:t>
      </w:r>
      <w:r w:rsidR="008A288E" w:rsidRPr="00AF17CB">
        <w:t>–</w:t>
      </w:r>
      <w:r w:rsidR="004D51CB">
        <w:t>30</w:t>
      </w:r>
      <w:r w:rsidR="008A288E">
        <w:t>3</w:t>
      </w:r>
    </w:p>
    <w:p w14:paraId="05304C7A" w14:textId="77777777" w:rsidR="00B91F60" w:rsidRDefault="00B91F60" w:rsidP="00D52451">
      <w:pPr>
        <w:pStyle w:val="Level1IX"/>
      </w:pPr>
      <w:r>
        <w:t>patterns</w:t>
      </w:r>
      <w:r w:rsidR="00764348">
        <w:t>, 389</w:t>
      </w:r>
      <w:r w:rsidR="00764348" w:rsidRPr="00AF17CB">
        <w:t>–</w:t>
      </w:r>
      <w:r w:rsidR="00E26982">
        <w:t>411</w:t>
      </w:r>
    </w:p>
    <w:p w14:paraId="28F28717" w14:textId="77777777" w:rsidR="00E26982" w:rsidRDefault="00E26982" w:rsidP="00E26982">
      <w:pPr>
        <w:pStyle w:val="Level2IX"/>
      </w:pPr>
      <w:r>
        <w:t>binding to values with, 104</w:t>
      </w:r>
      <w:r w:rsidRPr="00AF17CB">
        <w:t>–</w:t>
      </w:r>
      <w:r w:rsidR="008A046E">
        <w:t>10</w:t>
      </w:r>
      <w:r>
        <w:t>5</w:t>
      </w:r>
    </w:p>
    <w:p w14:paraId="7B353B9E" w14:textId="77777777" w:rsidR="00E26982" w:rsidRDefault="00E26982" w:rsidP="00E26982">
      <w:pPr>
        <w:pStyle w:val="Level2IX"/>
      </w:pPr>
      <w:r>
        <w:t xml:space="preserve">in </w:t>
      </w:r>
      <w:r w:rsidR="00FD35DA" w:rsidRPr="00FD35DA">
        <w:rPr>
          <w:rStyle w:val="Literal"/>
        </w:rPr>
        <w:t>for</w:t>
      </w:r>
      <w:r>
        <w:t xml:space="preserve"> loops, 392</w:t>
      </w:r>
      <w:r w:rsidRPr="00AF17CB">
        <w:t>–</w:t>
      </w:r>
      <w:r w:rsidR="008A046E">
        <w:t>3</w:t>
      </w:r>
      <w:r>
        <w:t>93</w:t>
      </w:r>
    </w:p>
    <w:p w14:paraId="443D1A6E" w14:textId="77777777" w:rsidR="00E26982" w:rsidRPr="00F025A8" w:rsidRDefault="00E26982" w:rsidP="00E26982">
      <w:pPr>
        <w:pStyle w:val="Level2IX"/>
      </w:pPr>
      <w:r>
        <w:t>in function parameters, 394</w:t>
      </w:r>
    </w:p>
    <w:p w14:paraId="772BB584" w14:textId="77777777" w:rsidR="00E1465A" w:rsidRDefault="00240631">
      <w:pPr>
        <w:pStyle w:val="Level2IX"/>
      </w:pPr>
      <w:r>
        <w:t xml:space="preserve">in </w:t>
      </w:r>
      <w:r w:rsidR="00FD35DA" w:rsidRPr="00FD35DA">
        <w:rPr>
          <w:rStyle w:val="Literal"/>
        </w:rPr>
        <w:t>if let</w:t>
      </w:r>
      <w:r>
        <w:t xml:space="preserve"> syntax, 107</w:t>
      </w:r>
      <w:r w:rsidR="00E26982">
        <w:t>, 390</w:t>
      </w:r>
      <w:r w:rsidR="00E26982" w:rsidRPr="00AF17CB">
        <w:t>–</w:t>
      </w:r>
      <w:r w:rsidR="008A046E">
        <w:t>3</w:t>
      </w:r>
      <w:r w:rsidR="00E26982">
        <w:t>91</w:t>
      </w:r>
    </w:p>
    <w:p w14:paraId="62DF74B3" w14:textId="77777777" w:rsidR="00E1465A" w:rsidRDefault="00E26982">
      <w:pPr>
        <w:pStyle w:val="Level2IX"/>
      </w:pPr>
      <w:r>
        <w:t xml:space="preserve">in </w:t>
      </w:r>
      <w:r w:rsidR="00FD35DA" w:rsidRPr="00FD35DA">
        <w:rPr>
          <w:rStyle w:val="Literal"/>
        </w:rPr>
        <w:t>let</w:t>
      </w:r>
      <w:r>
        <w:t xml:space="preserve"> statements, 393</w:t>
      </w:r>
      <w:r w:rsidRPr="00AF17CB">
        <w:t>–</w:t>
      </w:r>
      <w:r w:rsidR="008A046E">
        <w:t>3</w:t>
      </w:r>
      <w:r>
        <w:t>94</w:t>
      </w:r>
    </w:p>
    <w:p w14:paraId="318CD8A9" w14:textId="77777777" w:rsidR="00E1465A" w:rsidRDefault="00B91F60">
      <w:pPr>
        <w:pStyle w:val="Level2IX"/>
      </w:pPr>
      <w:r>
        <w:t xml:space="preserve">in </w:t>
      </w:r>
      <w:r w:rsidR="00FD35DA" w:rsidRPr="00FD35DA">
        <w:rPr>
          <w:rStyle w:val="Literal"/>
        </w:rPr>
        <w:t>match</w:t>
      </w:r>
      <w:r>
        <w:t xml:space="preserve"> expressions, </w:t>
      </w:r>
      <w:r w:rsidR="00696BDE">
        <w:t>102</w:t>
      </w:r>
      <w:r w:rsidR="00696BDE" w:rsidRPr="00AF17CB">
        <w:t>–</w:t>
      </w:r>
      <w:r w:rsidR="008A046E">
        <w:t>10</w:t>
      </w:r>
      <w:r w:rsidR="00696BDE">
        <w:t>3</w:t>
      </w:r>
      <w:r w:rsidR="00E26982">
        <w:t>, 390</w:t>
      </w:r>
    </w:p>
    <w:p w14:paraId="036098E0" w14:textId="77777777" w:rsidR="00E1465A" w:rsidRDefault="00E26982">
      <w:pPr>
        <w:pStyle w:val="Level2IX"/>
      </w:pPr>
      <w:r>
        <w:t xml:space="preserve">in </w:t>
      </w:r>
      <w:r w:rsidR="00FD35DA" w:rsidRPr="00FD35DA">
        <w:rPr>
          <w:rStyle w:val="Literal"/>
        </w:rPr>
        <w:t>while let</w:t>
      </w:r>
      <w:r>
        <w:t xml:space="preserve"> syntax, 392</w:t>
      </w:r>
    </w:p>
    <w:p w14:paraId="2BD575CF" w14:textId="77777777" w:rsidR="00E1465A" w:rsidRDefault="004C4BE7">
      <w:pPr>
        <w:pStyle w:val="Level2IX"/>
      </w:pPr>
      <w:r>
        <w:t>refutable vs. irrefutable, 395</w:t>
      </w:r>
      <w:r w:rsidRPr="00AF17CB">
        <w:t>–</w:t>
      </w:r>
      <w:r w:rsidR="008A046E">
        <w:t>3</w:t>
      </w:r>
      <w:r>
        <w:t>96</w:t>
      </w:r>
    </w:p>
    <w:p w14:paraId="37155506" w14:textId="7F6C4920" w:rsidR="006F09B6" w:rsidRPr="009B5ECF" w:rsidDel="005E7DA2" w:rsidRDefault="006F09B6" w:rsidP="006F09B6">
      <w:pPr>
        <w:pStyle w:val="Level1IX"/>
        <w:rPr>
          <w:del w:id="107" w:author="Carol Nichols" w:date="2018-05-16T14:07:00Z"/>
          <w:highlight w:val="yellow"/>
        </w:rPr>
      </w:pPr>
      <w:del w:id="108" w:author="Carol Nichols" w:date="2018-05-16T14:07:00Z">
        <w:r w:rsidRPr="009B5ECF" w:rsidDel="005E7DA2">
          <w:rPr>
            <w:highlight w:val="yellow"/>
          </w:rPr>
          <w:delText>percent (</w:delText>
        </w:r>
        <w:r w:rsidRPr="009B5ECF" w:rsidDel="005E7DA2">
          <w:rPr>
            <w:rStyle w:val="Literal"/>
            <w:highlight w:val="yellow"/>
          </w:rPr>
          <w:delText>%</w:delText>
        </w:r>
        <w:r w:rsidRPr="009B5ECF" w:rsidDel="005E7DA2">
          <w:rPr>
            <w:highlight w:val="yellow"/>
          </w:rPr>
          <w:delText>)</w:delText>
        </w:r>
        <w:r w:rsidR="006F461C" w:rsidRPr="009B5ECF" w:rsidDel="005E7DA2">
          <w:rPr>
            <w:highlight w:val="yellow"/>
          </w:rPr>
          <w:delText>, 492</w:delText>
        </w:r>
      </w:del>
    </w:p>
    <w:p w14:paraId="486BA451" w14:textId="2ECF9F25" w:rsidR="006F09B6" w:rsidRPr="00F025A8" w:rsidDel="005E7DA2" w:rsidRDefault="006F09B6" w:rsidP="006F09B6">
      <w:pPr>
        <w:pStyle w:val="Level2IX"/>
        <w:rPr>
          <w:del w:id="109" w:author="Carol Nichols" w:date="2018-05-16T14:07:00Z"/>
        </w:rPr>
      </w:pPr>
      <w:del w:id="110" w:author="Carol Nichols" w:date="2018-05-16T14:07:00Z">
        <w:r w:rsidRPr="009B5ECF" w:rsidDel="005E7DA2">
          <w:rPr>
            <w:highlight w:val="yellow"/>
          </w:rPr>
          <w:delText>for remainder, 38</w:delText>
        </w:r>
      </w:del>
    </w:p>
    <w:p w14:paraId="648B88CC" w14:textId="3EFCA548" w:rsidR="00AA4F9B" w:rsidRPr="009B5ECF" w:rsidDel="00BE762E" w:rsidRDefault="00AA4F9B" w:rsidP="00AA4F9B">
      <w:pPr>
        <w:pStyle w:val="Level1IX"/>
        <w:rPr>
          <w:del w:id="111" w:author="Carol Nichols" w:date="2018-05-16T14:23:00Z"/>
          <w:highlight w:val="yellow"/>
        </w:rPr>
      </w:pPr>
      <w:del w:id="112" w:author="Carol Nichols" w:date="2018-05-16T14:23:00Z">
        <w:r w:rsidRPr="009B5ECF" w:rsidDel="00BE762E">
          <w:rPr>
            <w:highlight w:val="yellow"/>
          </w:rPr>
          <w:delText>plus</w:delText>
        </w:r>
        <w:r w:rsidR="00FD35DA" w:rsidRPr="009B5ECF" w:rsidDel="00BE762E">
          <w:rPr>
            <w:highlight w:val="yellow"/>
          </w:rPr>
          <w:delText xml:space="preserve"> </w:delText>
        </w:r>
        <w:r w:rsidRPr="009B5ECF" w:rsidDel="00BE762E">
          <w:rPr>
            <w:highlight w:val="yellow"/>
          </w:rPr>
          <w:delText>(</w:delText>
        </w:r>
        <w:r w:rsidRPr="009B5ECF" w:rsidDel="00BE762E">
          <w:rPr>
            <w:rStyle w:val="Literal"/>
            <w:highlight w:val="yellow"/>
          </w:rPr>
          <w:delText>+</w:delText>
        </w:r>
        <w:r w:rsidRPr="009B5ECF" w:rsidDel="00BE762E">
          <w:rPr>
            <w:highlight w:val="yellow"/>
          </w:rPr>
          <w:delText>)</w:delText>
        </w:r>
        <w:r w:rsidR="006F461C" w:rsidRPr="009B5ECF" w:rsidDel="00BE762E">
          <w:rPr>
            <w:highlight w:val="yellow"/>
          </w:rPr>
          <w:delText>, 492</w:delText>
        </w:r>
      </w:del>
    </w:p>
    <w:p w14:paraId="580BDDFD" w14:textId="7D5D9345" w:rsidR="00AA4F9B" w:rsidRPr="009B5ECF" w:rsidDel="00BE762E" w:rsidRDefault="00AA4F9B" w:rsidP="00AA4F9B">
      <w:pPr>
        <w:pStyle w:val="Level2IX"/>
        <w:rPr>
          <w:del w:id="113" w:author="Carol Nichols" w:date="2018-05-16T14:23:00Z"/>
          <w:highlight w:val="yellow"/>
        </w:rPr>
      </w:pPr>
      <w:del w:id="114" w:author="Carol Nichols" w:date="2018-05-16T14:23:00Z">
        <w:r w:rsidRPr="009B5ECF" w:rsidDel="00BE762E">
          <w:rPr>
            <w:highlight w:val="yellow"/>
          </w:rPr>
          <w:delText>for addition of number types, 38</w:delText>
        </w:r>
      </w:del>
    </w:p>
    <w:p w14:paraId="5A50119E" w14:textId="5BBD07C9" w:rsidR="00AA4F9B" w:rsidRPr="009B5ECF" w:rsidDel="00BE762E" w:rsidRDefault="00AA4F9B" w:rsidP="00AA4F9B">
      <w:pPr>
        <w:pStyle w:val="Level2IX"/>
        <w:rPr>
          <w:del w:id="115" w:author="Carol Nichols" w:date="2018-05-16T14:23:00Z"/>
          <w:highlight w:val="yellow"/>
        </w:rPr>
      </w:pPr>
      <w:del w:id="116" w:author="Carol Nichols" w:date="2018-05-16T14:23:00Z">
        <w:r w:rsidRPr="009B5ECF" w:rsidDel="00BE762E">
          <w:rPr>
            <w:highlight w:val="yellow"/>
          </w:rPr>
          <w:delText>for addition of strings, 137–</w:delText>
        </w:r>
        <w:r w:rsidR="008A046E" w:rsidDel="00BE762E">
          <w:rPr>
            <w:highlight w:val="yellow"/>
          </w:rPr>
          <w:delText>1</w:delText>
        </w:r>
        <w:r w:rsidRPr="009B5ECF" w:rsidDel="00BE762E">
          <w:rPr>
            <w:highlight w:val="yellow"/>
          </w:rPr>
          <w:delText>38</w:delText>
        </w:r>
      </w:del>
    </w:p>
    <w:p w14:paraId="4CC0CB04" w14:textId="2CD8766F" w:rsidR="00AA4F9B" w:rsidRPr="00F025A8" w:rsidDel="00BE762E" w:rsidRDefault="00AA4F9B" w:rsidP="00AA4F9B">
      <w:pPr>
        <w:pStyle w:val="Level2IX"/>
        <w:rPr>
          <w:del w:id="117" w:author="Carol Nichols" w:date="2018-05-16T14:23:00Z"/>
        </w:rPr>
      </w:pPr>
      <w:del w:id="118" w:author="Carol Nichols" w:date="2018-05-16T14:23:00Z">
        <w:r w:rsidRPr="009B5ECF" w:rsidDel="00BE762E">
          <w:rPr>
            <w:highlight w:val="yellow"/>
          </w:rPr>
          <w:delText>for specifying multiple trait bounds, 183</w:delText>
        </w:r>
      </w:del>
    </w:p>
    <w:p w14:paraId="1B393285" w14:textId="77777777" w:rsidR="0016646B" w:rsidRDefault="00072883" w:rsidP="00D52451">
      <w:pPr>
        <w:pStyle w:val="Level1IX"/>
      </w:pPr>
      <w:r>
        <w:t>p</w:t>
      </w:r>
      <w:r w:rsidR="0016646B">
        <w:t>ointer</w:t>
      </w:r>
      <w:r w:rsidR="00B12577">
        <w:t>, 305</w:t>
      </w:r>
    </w:p>
    <w:p w14:paraId="7C53D887" w14:textId="77777777" w:rsidR="0016646B" w:rsidRDefault="0016646B" w:rsidP="0016646B">
      <w:pPr>
        <w:pStyle w:val="Level2IX"/>
      </w:pPr>
      <w:r>
        <w:t>dangling, 72</w:t>
      </w:r>
    </w:p>
    <w:p w14:paraId="37A6A66F" w14:textId="77777777" w:rsidR="008A046E" w:rsidRPr="00D52451" w:rsidRDefault="008A046E" w:rsidP="008A046E">
      <w:pPr>
        <w:pStyle w:val="Level2IX"/>
      </w:pPr>
      <w:r>
        <w:t>to data on the heap, 58</w:t>
      </w:r>
    </w:p>
    <w:p w14:paraId="0F4BBFAD" w14:textId="77777777" w:rsidR="00962B1C" w:rsidRPr="0016646B" w:rsidRDefault="00962B1C" w:rsidP="0016646B">
      <w:pPr>
        <w:pStyle w:val="Level2IX"/>
      </w:pPr>
      <w:r>
        <w:t>raw, 415</w:t>
      </w:r>
      <w:r w:rsidRPr="00AF17CB">
        <w:t>–</w:t>
      </w:r>
      <w:r w:rsidR="008A046E">
        <w:t>4</w:t>
      </w:r>
      <w:r>
        <w:t>17</w:t>
      </w:r>
    </w:p>
    <w:p w14:paraId="256B6129" w14:textId="77777777" w:rsidR="00F44554" w:rsidRDefault="00F44554" w:rsidP="000068EF">
      <w:pPr>
        <w:pStyle w:val="Level1IX"/>
      </w:pPr>
      <w:r>
        <w:t>poisoned mutex, 475</w:t>
      </w:r>
    </w:p>
    <w:p w14:paraId="237B2209" w14:textId="77777777" w:rsidR="00047E5B" w:rsidRDefault="00047E5B" w:rsidP="000068EF">
      <w:pPr>
        <w:pStyle w:val="Level1IX"/>
      </w:pPr>
      <w:r>
        <w:t>polymorphism, 368</w:t>
      </w:r>
    </w:p>
    <w:p w14:paraId="45D57954" w14:textId="77777777" w:rsidR="00E3455D" w:rsidRDefault="00072883" w:rsidP="000068EF">
      <w:pPr>
        <w:pStyle w:val="Level1IX"/>
      </w:pPr>
      <w:r>
        <w:t>p</w:t>
      </w:r>
      <w:r w:rsidR="000068EF">
        <w:t>relude, 15</w:t>
      </w:r>
    </w:p>
    <w:p w14:paraId="299C5EFD" w14:textId="77777777" w:rsidR="0016232B" w:rsidRDefault="0016232B" w:rsidP="000068EF">
      <w:pPr>
        <w:pStyle w:val="Level1IX"/>
      </w:pPr>
      <w:r>
        <w:t>primitive obsession, 235</w:t>
      </w:r>
    </w:p>
    <w:p w14:paraId="6EF4D0B8" w14:textId="02D3CB81" w:rsidR="00B16C71" w:rsidRDefault="00CF1736" w:rsidP="000068EF">
      <w:pPr>
        <w:pStyle w:val="Level1IX"/>
      </w:pPr>
      <w:proofErr w:type="spellStart"/>
      <w:r w:rsidRPr="00AA67C0">
        <w:rPr>
          <w:rStyle w:val="Literal"/>
        </w:rPr>
        <w:t>println</w:t>
      </w:r>
      <w:proofErr w:type="spellEnd"/>
      <w:r w:rsidRPr="00AA67C0">
        <w:rPr>
          <w:rStyle w:val="Literal"/>
        </w:rPr>
        <w:t>!</w:t>
      </w:r>
      <w:r>
        <w:t xml:space="preserve"> macro</w:t>
      </w:r>
      <w:r w:rsidR="00885B25">
        <w:t>, 6</w:t>
      </w:r>
      <w:ins w:id="119" w:author="Carol Nichols" w:date="2018-05-16T14:24:00Z">
        <w:r w:rsidR="00811043">
          <w:t>, 18</w:t>
        </w:r>
      </w:ins>
    </w:p>
    <w:p w14:paraId="40F8279E" w14:textId="0F35E31A" w:rsidR="00E1465A" w:rsidDel="00811043" w:rsidRDefault="00CF1736">
      <w:pPr>
        <w:pStyle w:val="Level2IX"/>
        <w:rPr>
          <w:del w:id="120" w:author="Carol Nichols" w:date="2018-05-16T14:24:00Z"/>
        </w:rPr>
      </w:pPr>
      <w:del w:id="121" w:author="Carol Nichols" w:date="2018-05-16T14:24:00Z">
        <w:r w:rsidDel="00811043">
          <w:delText>placeholders in</w:delText>
        </w:r>
        <w:r w:rsidR="00AA67C0" w:rsidDel="00811043">
          <w:delText>, 18</w:delText>
        </w:r>
      </w:del>
    </w:p>
    <w:p w14:paraId="0B14AD25" w14:textId="77777777" w:rsidR="00E1465A" w:rsidRDefault="00ED3D9C">
      <w:pPr>
        <w:pStyle w:val="Level1IX"/>
      </w:pPr>
      <w:commentRangeStart w:id="122"/>
      <w:commentRangeStart w:id="123"/>
      <w:r>
        <w:t>privacy rules, 121</w:t>
      </w:r>
    </w:p>
    <w:p w14:paraId="334328A1" w14:textId="571FB91C" w:rsidR="00E1465A" w:rsidRDefault="00536F6A">
      <w:pPr>
        <w:pStyle w:val="Level1IX"/>
      </w:pPr>
      <w:r>
        <w:t>private</w:t>
      </w:r>
      <w:ins w:id="124" w:author="Carol Nichols" w:date="2018-05-16T14:25:00Z">
        <w:r w:rsidR="00F479DD">
          <w:t>, 119</w:t>
        </w:r>
      </w:ins>
    </w:p>
    <w:commentRangeEnd w:id="122"/>
    <w:p w14:paraId="327A6734" w14:textId="1016A613" w:rsidR="00E1465A" w:rsidDel="001A0AE7" w:rsidRDefault="008A046E" w:rsidP="001A0AE7">
      <w:pPr>
        <w:pStyle w:val="Level2IX"/>
        <w:ind w:left="0" w:firstLine="0"/>
        <w:rPr>
          <w:del w:id="125" w:author="Carol Nichols" w:date="2018-05-16T14:26:00Z"/>
        </w:rPr>
        <w:pPrChange w:id="126" w:author="Carol Nichols" w:date="2018-05-16T14:26:00Z">
          <w:pPr>
            <w:pStyle w:val="Level2IX"/>
          </w:pPr>
        </w:pPrChange>
      </w:pPr>
      <w:r>
        <w:rPr>
          <w:rStyle w:val="CommentReference"/>
        </w:rPr>
        <w:commentReference w:id="122"/>
      </w:r>
      <w:commentRangeEnd w:id="123"/>
      <w:r w:rsidR="007F1E8B">
        <w:rPr>
          <w:rStyle w:val="CommentReference"/>
        </w:rPr>
        <w:commentReference w:id="123"/>
      </w:r>
      <w:del w:id="127" w:author="Carol Nichols" w:date="2018-05-16T14:26:00Z">
        <w:r w:rsidR="00536F6A" w:rsidDel="001A0AE7">
          <w:delText>vs. public, 119</w:delText>
        </w:r>
      </w:del>
    </w:p>
    <w:p w14:paraId="1CD61102" w14:textId="77777777" w:rsidR="00E1465A" w:rsidRDefault="00977D67" w:rsidP="001A0AE7">
      <w:pPr>
        <w:pStyle w:val="Level2IX"/>
        <w:ind w:left="0" w:firstLine="0"/>
        <w:pPrChange w:id="128" w:author="Carol Nichols" w:date="2018-05-16T14:26:00Z">
          <w:pPr>
            <w:pStyle w:val="Level1IX"/>
          </w:pPr>
        </w:pPrChange>
      </w:pPr>
      <w:r>
        <w:t>procedural macros, 504</w:t>
      </w:r>
      <w:r w:rsidRPr="00AF17CB">
        <w:t>–</w:t>
      </w:r>
      <w:r w:rsidR="008A046E">
        <w:t>50</w:t>
      </w:r>
      <w:r>
        <w:t>9</w:t>
      </w:r>
    </w:p>
    <w:p w14:paraId="5B572868" w14:textId="77777777" w:rsidR="00E1465A" w:rsidRDefault="00FD35DA">
      <w:pPr>
        <w:pStyle w:val="Level1IX"/>
      </w:pPr>
      <w:r w:rsidRPr="00FD35DA">
        <w:t>process, 342</w:t>
      </w:r>
    </w:p>
    <w:p w14:paraId="39B5FDD7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lastRenderedPageBreak/>
        <w:t>proc_macro</w:t>
      </w:r>
      <w:proofErr w:type="spellEnd"/>
      <w:r w:rsidR="00F3377F">
        <w:t xml:space="preserve"> crate, 507</w:t>
      </w:r>
    </w:p>
    <w:p w14:paraId="15D7F5B4" w14:textId="5A1F224F" w:rsidR="00E1465A" w:rsidRPr="006D4005" w:rsidDel="00453C11" w:rsidRDefault="00FD35DA">
      <w:pPr>
        <w:pStyle w:val="Level1IX"/>
        <w:rPr>
          <w:del w:id="129" w:author="Carol Nichols" w:date="2018-05-16T14:23:00Z"/>
          <w:rStyle w:val="Literal"/>
          <w:rPrChange w:id="130" w:author="Carol Nichols" w:date="2018-05-16T14:36:00Z">
            <w:rPr>
              <w:del w:id="131" w:author="Carol Nichols" w:date="2018-05-16T14:23:00Z"/>
              <w:rStyle w:val="Literal"/>
              <w:highlight w:val="yellow"/>
            </w:rPr>
          </w:rPrChange>
        </w:rPr>
      </w:pPr>
      <w:r w:rsidRPr="006D4005">
        <w:rPr>
          <w:rStyle w:val="Literal"/>
          <w:rPrChange w:id="132" w:author="Carol Nichols" w:date="2018-05-16T14:36:00Z">
            <w:rPr>
              <w:rStyle w:val="Literal"/>
              <w:highlight w:val="yellow"/>
            </w:rPr>
          </w:rPrChange>
        </w:rPr>
        <w:t>profile</w:t>
      </w:r>
      <w:ins w:id="133" w:author="Carol Nichols" w:date="2018-05-16T14:23:00Z">
        <w:r w:rsidR="00453C11" w:rsidRPr="006D4005">
          <w:rPr>
            <w:rPrChange w:id="134" w:author="Carol Nichols" w:date="2018-05-16T14:36:00Z">
              <w:rPr>
                <w:rStyle w:val="Literal"/>
                <w:highlight w:val="yellow"/>
              </w:rPr>
            </w:rPrChange>
          </w:rPr>
          <w:t xml:space="preserve"> </w:t>
        </w:r>
      </w:ins>
    </w:p>
    <w:p w14:paraId="18F9B0A4" w14:textId="77777777" w:rsidR="00E1465A" w:rsidRDefault="00F33C3E" w:rsidP="00453C11">
      <w:pPr>
        <w:pStyle w:val="Level1IX"/>
        <w:pPrChange w:id="135" w:author="Carol Nichols" w:date="2018-05-16T14:23:00Z">
          <w:pPr>
            <w:pStyle w:val="Level2IX"/>
          </w:pPr>
        </w:pPrChange>
      </w:pPr>
      <w:r w:rsidRPr="006D4005">
        <w:rPr>
          <w:rPrChange w:id="136" w:author="Carol Nichols" w:date="2018-05-16T14:36:00Z">
            <w:rPr>
              <w:highlight w:val="yellow"/>
            </w:rPr>
          </w:rPrChange>
        </w:rPr>
        <w:t xml:space="preserve">section in </w:t>
      </w:r>
      <w:proofErr w:type="spellStart"/>
      <w:r w:rsidR="00FD35DA" w:rsidRPr="006D4005">
        <w:rPr>
          <w:rStyle w:val="EmphasisItalic"/>
          <w:rPrChange w:id="137" w:author="Carol Nichols" w:date="2018-05-16T14:36:00Z">
            <w:rPr>
              <w:rStyle w:val="EmphasisItalic"/>
              <w:highlight w:val="yellow"/>
            </w:rPr>
          </w:rPrChange>
        </w:rPr>
        <w:t>Cargo.toml</w:t>
      </w:r>
      <w:proofErr w:type="spellEnd"/>
      <w:r w:rsidRPr="006D4005">
        <w:rPr>
          <w:rPrChange w:id="138" w:author="Carol Nichols" w:date="2018-05-16T14:36:00Z">
            <w:rPr>
              <w:highlight w:val="yellow"/>
            </w:rPr>
          </w:rPrChange>
        </w:rPr>
        <w:t>, 286–</w:t>
      </w:r>
      <w:r w:rsidR="008A046E" w:rsidRPr="006D4005">
        <w:rPr>
          <w:rPrChange w:id="139" w:author="Carol Nichols" w:date="2018-05-16T14:36:00Z">
            <w:rPr>
              <w:highlight w:val="yellow"/>
            </w:rPr>
          </w:rPrChange>
        </w:rPr>
        <w:t>2</w:t>
      </w:r>
      <w:r w:rsidRPr="006D4005">
        <w:rPr>
          <w:rPrChange w:id="140" w:author="Carol Nichols" w:date="2018-05-16T14:36:00Z">
            <w:rPr>
              <w:highlight w:val="yellow"/>
            </w:rPr>
          </w:rPrChange>
        </w:rPr>
        <w:t>87</w:t>
      </w:r>
    </w:p>
    <w:p w14:paraId="3DFA4A89" w14:textId="77777777" w:rsidR="00E1465A" w:rsidRDefault="000945CA">
      <w:pPr>
        <w:pStyle w:val="Level1IX"/>
      </w:pPr>
      <w:r>
        <w:t>profiles, 286</w:t>
      </w:r>
      <w:r w:rsidRPr="00AF17CB">
        <w:t>–</w:t>
      </w:r>
      <w:r w:rsidR="008A046E">
        <w:t>2</w:t>
      </w:r>
      <w:r>
        <w:t>87</w:t>
      </w:r>
    </w:p>
    <w:p w14:paraId="460A4422" w14:textId="77777777" w:rsidR="00E1465A" w:rsidRDefault="00F86BDF">
      <w:pPr>
        <w:pStyle w:val="Level1IX"/>
      </w:pPr>
      <w:r>
        <w:t>propagating errors, 158</w:t>
      </w:r>
      <w:r w:rsidRPr="00AF17CB">
        <w:t>–</w:t>
      </w:r>
      <w:r w:rsidR="008A046E">
        <w:t>1</w:t>
      </w:r>
      <w:r>
        <w:t>61</w:t>
      </w:r>
    </w:p>
    <w:p w14:paraId="12E4A871" w14:textId="77777777" w:rsidR="00E1465A" w:rsidRDefault="00FD35DA">
      <w:pPr>
        <w:pStyle w:val="Level1IX"/>
      </w:pPr>
      <w:r w:rsidRPr="00FD35DA">
        <w:rPr>
          <w:rStyle w:val="Literal"/>
        </w:rPr>
        <w:t>pub</w:t>
      </w:r>
      <w:r w:rsidR="003C791D">
        <w:t xml:space="preserve"> keyword, </w:t>
      </w:r>
      <w:r w:rsidR="00840408">
        <w:t>119</w:t>
      </w:r>
      <w:r w:rsidR="00840408" w:rsidRPr="00AF17CB">
        <w:t>–</w:t>
      </w:r>
      <w:r w:rsidR="008A046E">
        <w:t>1</w:t>
      </w:r>
      <w:r w:rsidR="00D57D46">
        <w:t>21</w:t>
      </w:r>
    </w:p>
    <w:p w14:paraId="691EB397" w14:textId="77777777" w:rsidR="00E1465A" w:rsidRDefault="00536F6A">
      <w:pPr>
        <w:pStyle w:val="Level1IX"/>
      </w:pPr>
      <w:r>
        <w:t>public</w:t>
      </w:r>
    </w:p>
    <w:p w14:paraId="59DC9F11" w14:textId="77777777" w:rsidR="00E1465A" w:rsidRDefault="00F9776E" w:rsidP="009A316B">
      <w:pPr>
        <w:pStyle w:val="Level2IX"/>
        <w:outlineLvl w:val="0"/>
      </w:pPr>
      <w:r>
        <w:t xml:space="preserve">API, </w:t>
      </w:r>
      <w:r w:rsidR="00261D5F">
        <w:t>120</w:t>
      </w:r>
      <w:r w:rsidR="007E1AA2">
        <w:t>, 290</w:t>
      </w:r>
      <w:r w:rsidR="007E1AA2" w:rsidRPr="00AF17CB">
        <w:t>–</w:t>
      </w:r>
      <w:r w:rsidR="008A046E">
        <w:t>2</w:t>
      </w:r>
      <w:r w:rsidR="007E1AA2">
        <w:t>93</w:t>
      </w:r>
    </w:p>
    <w:p w14:paraId="7FCF28A3" w14:textId="77777777" w:rsidR="00E1465A" w:rsidRDefault="00536F6A">
      <w:pPr>
        <w:pStyle w:val="Level2IX"/>
      </w:pPr>
      <w:r>
        <w:t>vs. private, 119</w:t>
      </w:r>
    </w:p>
    <w:p w14:paraId="4956F0C5" w14:textId="77777777" w:rsidR="00E1465A" w:rsidRDefault="00ED3509">
      <w:pPr>
        <w:pStyle w:val="Level1IX"/>
        <w:rPr>
          <w:rStyle w:val="Literal"/>
        </w:rPr>
      </w:pPr>
      <w:r>
        <w:rPr>
          <w:rStyle w:val="Literal"/>
        </w:rPr>
        <w:t>pub use</w:t>
      </w:r>
      <w:r w:rsidR="00FD35DA" w:rsidRPr="00FD35DA">
        <w:t>, 290–</w:t>
      </w:r>
      <w:r w:rsidR="008A046E">
        <w:t>2</w:t>
      </w:r>
      <w:r>
        <w:t>93</w:t>
      </w:r>
    </w:p>
    <w:p w14:paraId="275FA3A3" w14:textId="77777777" w:rsidR="00E1465A" w:rsidRDefault="00FD35DA">
      <w:pPr>
        <w:pStyle w:val="Level1IX"/>
      </w:pPr>
      <w:r w:rsidRPr="00FD35DA">
        <w:rPr>
          <w:rStyle w:val="Literal"/>
        </w:rPr>
        <w:t>push</w:t>
      </w:r>
      <w:r w:rsidR="008333D4">
        <w:t xml:space="preserve"> method, 131</w:t>
      </w:r>
      <w:r w:rsidR="007F7F57">
        <w:t>, 137</w:t>
      </w:r>
    </w:p>
    <w:p w14:paraId="1B15778A" w14:textId="77777777" w:rsidR="00FB3C2B" w:rsidRDefault="0028612D">
      <w:pPr>
        <w:pStyle w:val="Level1IX"/>
      </w:pPr>
      <w:proofErr w:type="spellStart"/>
      <w:r>
        <w:rPr>
          <w:rStyle w:val="Literal"/>
        </w:rPr>
        <w:t>push_str</w:t>
      </w:r>
      <w:proofErr w:type="spellEnd"/>
      <w:r w:rsidRPr="005014D1">
        <w:t xml:space="preserve"> method</w:t>
      </w:r>
      <w:r>
        <w:t>,</w:t>
      </w:r>
      <w:r w:rsidRPr="005014D1">
        <w:t xml:space="preserve"> 61</w:t>
      </w:r>
      <w:r w:rsidR="00A35964">
        <w:t>, 137</w:t>
      </w:r>
    </w:p>
    <w:p w14:paraId="21979C03" w14:textId="77777777" w:rsidR="009221BF" w:rsidRPr="000068EF" w:rsidRDefault="009221BF" w:rsidP="000068EF">
      <w:pPr>
        <w:pStyle w:val="Level1IX"/>
      </w:pPr>
    </w:p>
    <w:p w14:paraId="5048DF61" w14:textId="77777777" w:rsidR="001664F2" w:rsidRDefault="001664F2" w:rsidP="009A316B">
      <w:pPr>
        <w:pStyle w:val="GroupTitlesIX"/>
        <w:outlineLvl w:val="0"/>
      </w:pPr>
      <w:r>
        <w:t>Q</w:t>
      </w:r>
    </w:p>
    <w:p w14:paraId="16AE603C" w14:textId="77777777" w:rsidR="00E1465A" w:rsidRDefault="00404483">
      <w:pPr>
        <w:pStyle w:val="Level1IX"/>
      </w:pPr>
      <w:r>
        <w:t>question mark operator (</w:t>
      </w:r>
      <w:r w:rsidRPr="00F025A8">
        <w:rPr>
          <w:rStyle w:val="Literal"/>
        </w:rPr>
        <w:t>?</w:t>
      </w:r>
      <w:r>
        <w:t>), 159</w:t>
      </w:r>
      <w:r w:rsidRPr="00AF17CB">
        <w:t>–</w:t>
      </w:r>
      <w:r w:rsidR="008A046E">
        <w:t>1</w:t>
      </w:r>
      <w:r>
        <w:t>61</w:t>
      </w:r>
      <w:r w:rsidR="006F461C">
        <w:t>, 493</w:t>
      </w:r>
    </w:p>
    <w:p w14:paraId="3AAEA907" w14:textId="77777777" w:rsidR="00E1465A" w:rsidRDefault="00FD35DA">
      <w:pPr>
        <w:pStyle w:val="Level1IX"/>
      </w:pPr>
      <w:r w:rsidRPr="00FD35DA">
        <w:rPr>
          <w:rStyle w:val="Literal"/>
        </w:rPr>
        <w:t>quote</w:t>
      </w:r>
      <w:r w:rsidR="00133FD2">
        <w:t xml:space="preserve"> crate, 507</w:t>
      </w:r>
      <w:r w:rsidR="00133FD2" w:rsidRPr="00AF17CB">
        <w:t>–</w:t>
      </w:r>
      <w:r w:rsidR="008A046E">
        <w:t>50</w:t>
      </w:r>
      <w:r w:rsidR="00133FD2">
        <w:t>9</w:t>
      </w:r>
    </w:p>
    <w:p w14:paraId="5997331B" w14:textId="77777777" w:rsidR="00404483" w:rsidRDefault="00404483">
      <w:pPr>
        <w:pStyle w:val="GroupTitlesIX"/>
      </w:pPr>
    </w:p>
    <w:p w14:paraId="18906A2D" w14:textId="77777777" w:rsidR="001664F2" w:rsidRDefault="001664F2" w:rsidP="009A316B">
      <w:pPr>
        <w:pStyle w:val="GroupTitlesIX"/>
        <w:outlineLvl w:val="0"/>
      </w:pPr>
      <w:r>
        <w:t>R</w:t>
      </w:r>
    </w:p>
    <w:p w14:paraId="7746123E" w14:textId="77777777" w:rsidR="00CB75FC" w:rsidRDefault="00CB75FC" w:rsidP="008D04C8">
      <w:pPr>
        <w:pStyle w:val="Level1IX"/>
      </w:pPr>
      <w:r>
        <w:t xml:space="preserve">race conditions, </w:t>
      </w:r>
      <w:r w:rsidR="00084761">
        <w:t xml:space="preserve">70, </w:t>
      </w:r>
      <w:r>
        <w:t>343</w:t>
      </w:r>
    </w:p>
    <w:p w14:paraId="5636C2D1" w14:textId="77777777" w:rsidR="008D04C8" w:rsidRDefault="008D04C8" w:rsidP="008D04C8">
      <w:pPr>
        <w:pStyle w:val="Level1IX"/>
      </w:pPr>
      <w:r>
        <w:t>RAII (Resource Acquisition Is Initialization), 62</w:t>
      </w:r>
    </w:p>
    <w:p w14:paraId="0DDCB428" w14:textId="77777777" w:rsidR="0040367E" w:rsidRDefault="0040367E" w:rsidP="008D04C8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 w:rsidRPr="0040367E">
        <w:rPr>
          <w:rStyle w:val="Literal"/>
        </w:rPr>
        <w:t>rand</w:t>
      </w:r>
      <w:r w:rsidR="006D77F3" w:rsidRPr="00193B0F">
        <w:t xml:space="preserve"> </w:t>
      </w:r>
      <w:r w:rsidR="006D77F3" w:rsidRPr="008D04C8">
        <w:t>crate</w:t>
      </w:r>
      <w:r w:rsidR="006D77F3" w:rsidRPr="00193B0F">
        <w:t>,</w:t>
      </w:r>
      <w:r w:rsidRPr="00193B0F">
        <w:t xml:space="preserve"> 19</w:t>
      </w:r>
      <w:r w:rsidR="00730BCD" w:rsidRPr="00193B0F">
        <w:t>, 21</w:t>
      </w:r>
      <w:r w:rsidR="00730BCD" w:rsidRPr="00AF17CB">
        <w:t>–</w:t>
      </w:r>
      <w:r w:rsidR="00730BCD">
        <w:t>23</w:t>
      </w:r>
    </w:p>
    <w:p w14:paraId="66F8090B" w14:textId="77777777" w:rsidR="00193B0F" w:rsidRDefault="00072883" w:rsidP="00193B0F">
      <w:pPr>
        <w:pStyle w:val="Level1IX"/>
      </w:pPr>
      <w:r>
        <w:t>r</w:t>
      </w:r>
      <w:r w:rsidR="0040367E" w:rsidRPr="00193B0F">
        <w:t>andom number functionality, 19</w:t>
      </w:r>
      <w:r w:rsidR="00730BCD" w:rsidRPr="00193B0F">
        <w:t>, 21–23</w:t>
      </w:r>
    </w:p>
    <w:p w14:paraId="547FD2C5" w14:textId="77777777" w:rsidR="00193B0F" w:rsidRDefault="00193B0F" w:rsidP="009A316B">
      <w:pPr>
        <w:pStyle w:val="Level1IX"/>
        <w:outlineLvl w:val="0"/>
      </w:pPr>
      <w:r w:rsidRPr="00193B0F">
        <w:rPr>
          <w:rStyle w:val="Literal"/>
        </w:rPr>
        <w:t>Range</w:t>
      </w:r>
      <w:r w:rsidR="00E2547C">
        <w:t xml:space="preserve"> type</w:t>
      </w:r>
      <w:r>
        <w:t>, 55</w:t>
      </w:r>
    </w:p>
    <w:p w14:paraId="46C5BF5C" w14:textId="77777777" w:rsidR="00B76EBD" w:rsidRDefault="00FD35DA" w:rsidP="00193B0F">
      <w:pPr>
        <w:pStyle w:val="Level1IX"/>
      </w:pPr>
      <w:r w:rsidRPr="00FD35DA">
        <w:t>raw pointers, 415</w:t>
      </w:r>
      <w:r w:rsidR="00B76EBD" w:rsidRPr="00AF17CB">
        <w:t>–</w:t>
      </w:r>
      <w:r w:rsidR="008A046E">
        <w:t>4</w:t>
      </w:r>
      <w:r w:rsidR="00B76EBD">
        <w:t>17</w:t>
      </w:r>
    </w:p>
    <w:p w14:paraId="2B4B0690" w14:textId="77777777" w:rsidR="00476FDF" w:rsidRPr="00193B0F" w:rsidRDefault="00476FDF" w:rsidP="00193B0F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Style w:val="Literal"/>
        </w:rPr>
        <w:t>Rc</w:t>
      </w:r>
      <w:proofErr w:type="spellEnd"/>
      <w:r>
        <w:rPr>
          <w:rStyle w:val="Literal"/>
        </w:rPr>
        <w:t>&lt;T&gt;</w:t>
      </w:r>
      <w:r w:rsidR="00FD35DA" w:rsidRPr="00FD35DA">
        <w:t xml:space="preserve"> type, 320</w:t>
      </w:r>
      <w:r w:rsidRPr="00AF17CB">
        <w:t>–</w:t>
      </w:r>
      <w:r w:rsidR="008A046E">
        <w:t>3</w:t>
      </w:r>
      <w:r>
        <w:t>23</w:t>
      </w:r>
      <w:r w:rsidR="00072125">
        <w:t>, 330</w:t>
      </w:r>
      <w:r w:rsidR="00072125" w:rsidRPr="00AF17CB">
        <w:t>–</w:t>
      </w:r>
      <w:r w:rsidR="008A046E">
        <w:t>3</w:t>
      </w:r>
      <w:r w:rsidR="00072125">
        <w:t>39</w:t>
      </w:r>
    </w:p>
    <w:p w14:paraId="7847897E" w14:textId="77777777" w:rsidR="00E3455D" w:rsidRDefault="00974C22" w:rsidP="00974C22">
      <w:pPr>
        <w:pStyle w:val="Level1IX"/>
      </w:pPr>
      <w:proofErr w:type="spellStart"/>
      <w:r w:rsidRPr="00974C22">
        <w:rPr>
          <w:rStyle w:val="Literal"/>
        </w:rPr>
        <w:t>read_line</w:t>
      </w:r>
      <w:proofErr w:type="spellEnd"/>
      <w:r w:rsidR="00E2547C">
        <w:t xml:space="preserve"> method</w:t>
      </w:r>
      <w:r>
        <w:t>, 16</w:t>
      </w:r>
      <w:r w:rsidR="006933F1" w:rsidRPr="00AF17CB">
        <w:t>–17</w:t>
      </w:r>
    </w:p>
    <w:p w14:paraId="6B72960A" w14:textId="77777777" w:rsidR="006679B5" w:rsidRDefault="006679B5" w:rsidP="00742217">
      <w:pPr>
        <w:pStyle w:val="Level1IX"/>
      </w:pPr>
      <w:r>
        <w:t>receiver, 350</w:t>
      </w:r>
    </w:p>
    <w:p w14:paraId="25F2F3CC" w14:textId="77777777" w:rsidR="00FE5CF6" w:rsidRDefault="00FE5CF6" w:rsidP="00742217">
      <w:pPr>
        <w:pStyle w:val="Level1IX"/>
      </w:pPr>
      <w:r>
        <w:t xml:space="preserve">recoverable errors, </w:t>
      </w:r>
      <w:r w:rsidR="00BB5D94">
        <w:t>149</w:t>
      </w:r>
    </w:p>
    <w:p w14:paraId="747F9DD1" w14:textId="77777777" w:rsidR="004A1CF3" w:rsidRDefault="004A1CF3" w:rsidP="00742217">
      <w:pPr>
        <w:pStyle w:val="Level1IX"/>
      </w:pPr>
      <w:r>
        <w:t>recursive types, 308</w:t>
      </w:r>
      <w:r w:rsidRPr="00AF17CB">
        <w:t>–</w:t>
      </w:r>
      <w:r w:rsidR="008A046E">
        <w:t>3</w:t>
      </w:r>
      <w:r>
        <w:t>11</w:t>
      </w:r>
    </w:p>
    <w:p w14:paraId="5ED64A6B" w14:textId="77777777" w:rsidR="00874B9E" w:rsidRDefault="00874B9E" w:rsidP="00742217">
      <w:pPr>
        <w:pStyle w:val="Level1IX"/>
      </w:pPr>
      <w:r>
        <w:t>re-export, 290</w:t>
      </w:r>
      <w:r w:rsidRPr="00AF17CB">
        <w:t>–</w:t>
      </w:r>
      <w:r w:rsidR="008A046E">
        <w:t>2</w:t>
      </w:r>
      <w:r>
        <w:t>93</w:t>
      </w:r>
    </w:p>
    <w:p w14:paraId="5DF1CF80" w14:textId="77777777" w:rsidR="00FE09C9" w:rsidRDefault="00FD35DA" w:rsidP="00742217">
      <w:pPr>
        <w:pStyle w:val="Level1IX"/>
      </w:pPr>
      <w:proofErr w:type="spellStart"/>
      <w:r w:rsidRPr="00FD35DA">
        <w:rPr>
          <w:rStyle w:val="Literal"/>
        </w:rPr>
        <w:t>RefCell</w:t>
      </w:r>
      <w:proofErr w:type="spellEnd"/>
      <w:r w:rsidRPr="00FD35DA">
        <w:rPr>
          <w:rStyle w:val="Literal"/>
        </w:rPr>
        <w:t>&lt;T&gt;</w:t>
      </w:r>
      <w:r w:rsidR="00FE09C9">
        <w:t xml:space="preserve"> type, 323</w:t>
      </w:r>
      <w:r w:rsidR="00FE09C9" w:rsidRPr="00AF17CB">
        <w:t>–</w:t>
      </w:r>
      <w:r w:rsidR="008A046E">
        <w:t>3</w:t>
      </w:r>
      <w:r w:rsidR="00CC3B44">
        <w:t>39</w:t>
      </w:r>
    </w:p>
    <w:p w14:paraId="20B2392B" w14:textId="480B183B" w:rsidR="00596273" w:rsidRDefault="00596273" w:rsidP="00742217">
      <w:pPr>
        <w:pStyle w:val="Level1IX"/>
      </w:pPr>
      <w:r>
        <w:t>reference counting, 306</w:t>
      </w:r>
      <w:r w:rsidR="00BB6A90">
        <w:t>, 320</w:t>
      </w:r>
      <w:r w:rsidR="00BB6A90" w:rsidRPr="00AF17CB">
        <w:t>–</w:t>
      </w:r>
      <w:r w:rsidR="008A046E">
        <w:t>3</w:t>
      </w:r>
      <w:r w:rsidR="00BB6A90">
        <w:t>23</w:t>
      </w:r>
      <w:ins w:id="141" w:author="Carol Nichols" w:date="2018-05-16T14:27:00Z">
        <w:r w:rsidR="00567A4F">
          <w:t>, 361</w:t>
        </w:r>
        <w:r w:rsidR="00567A4F" w:rsidRPr="00AF17CB">
          <w:t>–</w:t>
        </w:r>
        <w:r w:rsidR="00567A4F">
          <w:t>3</w:t>
        </w:r>
        <w:r w:rsidR="00567A4F">
          <w:t>62</w:t>
        </w:r>
        <w:r w:rsidR="00567A4F">
          <w:rPr>
            <w:rStyle w:val="CommentReference"/>
          </w:rPr>
          <w:commentReference w:id="142"/>
        </w:r>
        <w:r w:rsidR="008724D6">
          <w:rPr>
            <w:rStyle w:val="CommentReference"/>
          </w:rPr>
          <w:commentReference w:id="143"/>
        </w:r>
      </w:ins>
    </w:p>
    <w:p w14:paraId="7047EE06" w14:textId="59A6C7C9" w:rsidR="00E1465A" w:rsidDel="00567A4F" w:rsidRDefault="00BE768C">
      <w:pPr>
        <w:pStyle w:val="Level2IX"/>
        <w:rPr>
          <w:del w:id="144" w:author="Carol Nichols" w:date="2018-05-16T14:27:00Z"/>
        </w:rPr>
      </w:pPr>
      <w:del w:id="145" w:author="Carol Nichols" w:date="2018-05-16T14:27:00Z">
        <w:r w:rsidDel="00567A4F">
          <w:delText>atomically, 361</w:delText>
        </w:r>
        <w:r w:rsidRPr="00AF17CB" w:rsidDel="00567A4F">
          <w:delText>–</w:delText>
        </w:r>
        <w:r w:rsidR="008A046E" w:rsidDel="00567A4F">
          <w:delText>3</w:delText>
        </w:r>
        <w:r w:rsidR="00E5068C" w:rsidDel="00567A4F">
          <w:delText>62</w:delText>
        </w:r>
      </w:del>
    </w:p>
    <w:p w14:paraId="1283605B" w14:textId="77777777" w:rsidR="00FC3FAC" w:rsidRDefault="00FC3FAC" w:rsidP="00742217">
      <w:pPr>
        <w:pStyle w:val="Level1IX"/>
      </w:pPr>
      <w:r>
        <w:t>reference cycles, 332</w:t>
      </w:r>
      <w:r w:rsidRPr="00AF17CB">
        <w:t>–</w:t>
      </w:r>
      <w:r w:rsidR="008A046E">
        <w:t>3</w:t>
      </w:r>
      <w:r w:rsidR="00033568">
        <w:t>39</w:t>
      </w:r>
    </w:p>
    <w:p w14:paraId="5514466B" w14:textId="77777777" w:rsidR="00B365D8" w:rsidRDefault="00072883" w:rsidP="00742217">
      <w:pPr>
        <w:pStyle w:val="Level1IX"/>
      </w:pPr>
      <w:r>
        <w:t>r</w:t>
      </w:r>
      <w:r w:rsidR="00742217">
        <w:t>eference</w:t>
      </w:r>
      <w:r w:rsidR="00B365D8">
        <w:t>s</w:t>
      </w:r>
    </w:p>
    <w:p w14:paraId="05DE5C07" w14:textId="77777777" w:rsidR="008A046E" w:rsidRDefault="008A046E" w:rsidP="008A046E">
      <w:pPr>
        <w:pStyle w:val="Level2IX"/>
      </w:pPr>
      <w:r>
        <w:t>for accessing data from multiple places, 17</w:t>
      </w:r>
    </w:p>
    <w:p w14:paraId="3E7D3443" w14:textId="77777777" w:rsidR="00722B92" w:rsidRDefault="00722B92" w:rsidP="00722B92">
      <w:pPr>
        <w:pStyle w:val="Level2IX"/>
      </w:pPr>
      <w:r>
        <w:t>and borrowing, 68</w:t>
      </w:r>
      <w:r w:rsidRPr="00AF17CB">
        <w:t>–</w:t>
      </w:r>
      <w:r>
        <w:t>73</w:t>
      </w:r>
    </w:p>
    <w:p w14:paraId="644ABF43" w14:textId="77777777" w:rsidR="007E033C" w:rsidRDefault="007E033C" w:rsidP="00722B92">
      <w:pPr>
        <w:pStyle w:val="Level2IX"/>
      </w:pPr>
      <w:r>
        <w:t>creating in patterns, 407</w:t>
      </w:r>
      <w:r w:rsidRPr="00AF17CB">
        <w:t>–</w:t>
      </w:r>
      <w:r w:rsidR="008A046E">
        <w:t>40</w:t>
      </w:r>
      <w:r>
        <w:t>8</w:t>
      </w:r>
    </w:p>
    <w:p w14:paraId="22984DC6" w14:textId="77777777" w:rsidR="00B80965" w:rsidRDefault="00B80965" w:rsidP="00722B92">
      <w:pPr>
        <w:pStyle w:val="Level2IX"/>
      </w:pPr>
      <w:r>
        <w:t xml:space="preserve">dangling, </w:t>
      </w:r>
      <w:r w:rsidR="0016646B">
        <w:t>72</w:t>
      </w:r>
      <w:r w:rsidR="0016646B" w:rsidRPr="00AF17CB">
        <w:t>–</w:t>
      </w:r>
      <w:r w:rsidR="0016646B">
        <w:t>73</w:t>
      </w:r>
    </w:p>
    <w:p w14:paraId="47EC7600" w14:textId="77777777" w:rsidR="00C66B05" w:rsidRPr="00722B92" w:rsidDel="0045029D" w:rsidRDefault="00C66B05" w:rsidP="00722B92">
      <w:pPr>
        <w:pStyle w:val="Level2IX"/>
        <w:rPr>
          <w:del w:id="146" w:author="Carol Nichols" w:date="2018-05-16T14:27:00Z"/>
        </w:rPr>
      </w:pPr>
      <w:r>
        <w:t>dereferencing, 68</w:t>
      </w:r>
    </w:p>
    <w:p w14:paraId="6FE82157" w14:textId="77777777" w:rsidR="00643455" w:rsidRDefault="00643455" w:rsidP="00B365D8">
      <w:pPr>
        <w:pStyle w:val="Level2IX"/>
      </w:pPr>
      <w:r>
        <w:t>mutability of, 69</w:t>
      </w:r>
      <w:r w:rsidRPr="00AF17CB">
        <w:t>–</w:t>
      </w:r>
      <w:r>
        <w:t>71</w:t>
      </w:r>
      <w:r w:rsidR="00202E77">
        <w:t>, 73</w:t>
      </w:r>
    </w:p>
    <w:p w14:paraId="3753F5BA" w14:textId="77777777" w:rsidR="00202E77" w:rsidRDefault="00202E77" w:rsidP="00B365D8">
      <w:pPr>
        <w:pStyle w:val="Level2IX"/>
      </w:pPr>
      <w:r>
        <w:t>rules of, 73</w:t>
      </w:r>
    </w:p>
    <w:p w14:paraId="2B06A26F" w14:textId="77777777" w:rsidR="00660186" w:rsidRDefault="00660186" w:rsidP="00742217">
      <w:pPr>
        <w:pStyle w:val="Level1IX"/>
      </w:pPr>
      <w:r>
        <w:t>refutable patterns, 395</w:t>
      </w:r>
      <w:r w:rsidRPr="00AF17CB">
        <w:t>–</w:t>
      </w:r>
      <w:r w:rsidR="008A046E">
        <w:t>3</w:t>
      </w:r>
      <w:r>
        <w:t>96</w:t>
      </w:r>
    </w:p>
    <w:p w14:paraId="38924934" w14:textId="77777777" w:rsidR="00FB7CF0" w:rsidRDefault="00072883" w:rsidP="00742217">
      <w:pPr>
        <w:pStyle w:val="Level1IX"/>
      </w:pPr>
      <w:r>
        <w:t>r</w:t>
      </w:r>
      <w:r w:rsidR="00FB7CF0">
        <w:t>egistry</w:t>
      </w:r>
      <w:r w:rsidR="005462CE">
        <w:t>, 20</w:t>
      </w:r>
      <w:r w:rsidR="00F7570F">
        <w:t>, 287</w:t>
      </w:r>
      <w:r w:rsidR="00F7570F" w:rsidRPr="00AF17CB">
        <w:t>–</w:t>
      </w:r>
      <w:r w:rsidR="008A046E">
        <w:t>2</w:t>
      </w:r>
      <w:r w:rsidR="00F7570F">
        <w:t>96</w:t>
      </w:r>
    </w:p>
    <w:p w14:paraId="5F0F114D" w14:textId="77777777" w:rsidR="00850E46" w:rsidRDefault="00850E46" w:rsidP="00742217">
      <w:pPr>
        <w:pStyle w:val="Level1IX"/>
      </w:pPr>
      <w:r>
        <w:t>release mode, 10</w:t>
      </w:r>
      <w:r w:rsidRPr="00AF17CB">
        <w:t>–</w:t>
      </w:r>
      <w:r>
        <w:t>11</w:t>
      </w:r>
    </w:p>
    <w:p w14:paraId="6017A6C4" w14:textId="77777777" w:rsidR="008D382F" w:rsidRDefault="008D382F" w:rsidP="00742217">
      <w:pPr>
        <w:pStyle w:val="Level1IX"/>
      </w:pPr>
      <w:r>
        <w:t>release profiles, 286</w:t>
      </w:r>
      <w:r w:rsidRPr="00AF17CB">
        <w:t>–</w:t>
      </w:r>
      <w:r w:rsidR="008A046E">
        <w:t>2</w:t>
      </w:r>
      <w:r>
        <w:t>87</w:t>
      </w:r>
    </w:p>
    <w:p w14:paraId="06658758" w14:textId="7AED41C7" w:rsidR="00F62523" w:rsidRDefault="00BA66CC" w:rsidP="00742217">
      <w:pPr>
        <w:pStyle w:val="Level1IX"/>
        <w:rPr>
          <w:ins w:id="147" w:author="Carol Nichols" w:date="2018-05-16T14:08:00Z"/>
        </w:rPr>
      </w:pPr>
      <w:r>
        <w:t>r</w:t>
      </w:r>
      <w:r w:rsidR="00F62523">
        <w:t>emainder, 38</w:t>
      </w:r>
    </w:p>
    <w:p w14:paraId="7B015C16" w14:textId="326CFAB1" w:rsidR="005E7DA2" w:rsidRDefault="005E7DA2" w:rsidP="00742217">
      <w:pPr>
        <w:pStyle w:val="Level1IX"/>
      </w:pPr>
      <w:ins w:id="148" w:author="Carol Nichols" w:date="2018-05-16T14:08:00Z">
        <w:r>
          <w:t>remainder operator (</w:t>
        </w:r>
        <w:r w:rsidRPr="005E7DA2">
          <w:rPr>
            <w:rStyle w:val="Literal"/>
            <w:rPrChange w:id="149" w:author="Carol Nichols" w:date="2018-05-16T14:08:00Z">
              <w:rPr/>
            </w:rPrChange>
          </w:rPr>
          <w:t>%</w:t>
        </w:r>
        <w:r>
          <w:t>), 38, 492</w:t>
        </w:r>
      </w:ins>
    </w:p>
    <w:p w14:paraId="00060228" w14:textId="77777777" w:rsidR="00387627" w:rsidRDefault="00387627" w:rsidP="00742217">
      <w:pPr>
        <w:pStyle w:val="Level1IX"/>
      </w:pPr>
      <w:r>
        <w:t>request line, 454</w:t>
      </w:r>
    </w:p>
    <w:p w14:paraId="018D5B14" w14:textId="77777777" w:rsidR="002157D3" w:rsidRDefault="002157D3" w:rsidP="00742217">
      <w:pPr>
        <w:pStyle w:val="Level1IX"/>
      </w:pPr>
      <w:r>
        <w:lastRenderedPageBreak/>
        <w:t>request-response protocol, 450</w:t>
      </w:r>
    </w:p>
    <w:p w14:paraId="26EBB7A1" w14:textId="77777777" w:rsidR="003954B1" w:rsidRDefault="003954B1" w:rsidP="00742217">
      <w:pPr>
        <w:pStyle w:val="Level1IX"/>
      </w:pPr>
      <w:r>
        <w:t>Resource Acquisition Is Initialization (RAII), 62</w:t>
      </w:r>
    </w:p>
    <w:p w14:paraId="3BF066CF" w14:textId="77777777" w:rsidR="00694FDF" w:rsidRDefault="00B8584B" w:rsidP="009A316B">
      <w:pPr>
        <w:pStyle w:val="Level1IX"/>
        <w:outlineLvl w:val="0"/>
      </w:pPr>
      <w:r w:rsidRPr="00B8584B">
        <w:rPr>
          <w:rStyle w:val="Literal"/>
        </w:rPr>
        <w:t>Result</w:t>
      </w:r>
      <w:r w:rsidR="007B691F">
        <w:rPr>
          <w:rStyle w:val="Literal"/>
        </w:rPr>
        <w:t>&lt;T, E&gt;</w:t>
      </w:r>
      <w:r w:rsidR="00FD35DA" w:rsidRPr="00FD35DA">
        <w:t xml:space="preserve"> type</w:t>
      </w:r>
      <w:r w:rsidR="00132226">
        <w:t>, 17, 153</w:t>
      </w:r>
      <w:r w:rsidR="00132226" w:rsidRPr="00AF17CB">
        <w:t>–</w:t>
      </w:r>
      <w:r w:rsidR="008A046E">
        <w:t>1</w:t>
      </w:r>
      <w:r w:rsidR="00132226">
        <w:t>61</w:t>
      </w:r>
    </w:p>
    <w:p w14:paraId="10A4EEC4" w14:textId="77777777" w:rsidR="00694FDF" w:rsidRDefault="00694FDF" w:rsidP="00694FDF">
      <w:pPr>
        <w:pStyle w:val="Level2IX"/>
      </w:pPr>
      <w:r w:rsidRPr="00694FDF">
        <w:rPr>
          <w:rStyle w:val="Literal"/>
        </w:rPr>
        <w:t>expect</w:t>
      </w:r>
      <w:r>
        <w:t xml:space="preserve"> method on, 17</w:t>
      </w:r>
      <w:r w:rsidRPr="00AF17CB">
        <w:t>–</w:t>
      </w:r>
      <w:r>
        <w:t>18, 26</w:t>
      </w:r>
      <w:r w:rsidR="00B50273">
        <w:t xml:space="preserve">, </w:t>
      </w:r>
      <w:r w:rsidR="00081666">
        <w:t>157</w:t>
      </w:r>
      <w:r w:rsidR="00081666" w:rsidRPr="00AF17CB">
        <w:t>–</w:t>
      </w:r>
      <w:r w:rsidR="008A046E">
        <w:t>1</w:t>
      </w:r>
      <w:r w:rsidR="00081666">
        <w:t>58</w:t>
      </w:r>
    </w:p>
    <w:p w14:paraId="22688755" w14:textId="77777777" w:rsidR="008A046E" w:rsidRDefault="008A046E" w:rsidP="008A046E">
      <w:pPr>
        <w:pStyle w:val="Level2IX"/>
      </w:pPr>
      <w:r w:rsidRPr="00FD35DA">
        <w:t xml:space="preserve">vs. </w:t>
      </w:r>
      <w:r>
        <w:rPr>
          <w:rStyle w:val="Literal"/>
        </w:rPr>
        <w:t>panic!</w:t>
      </w:r>
      <w:r w:rsidRPr="00FD35DA">
        <w:t>, 161–</w:t>
      </w:r>
      <w:r>
        <w:t>165</w:t>
      </w:r>
    </w:p>
    <w:p w14:paraId="1F1C8F37" w14:textId="77777777" w:rsidR="00B700F3" w:rsidRDefault="00FD35DA" w:rsidP="00694FDF">
      <w:pPr>
        <w:pStyle w:val="Level2IX"/>
      </w:pPr>
      <w:r w:rsidRPr="00FD35DA">
        <w:t>type aliases for, 442</w:t>
      </w:r>
      <w:r w:rsidR="00B700F3" w:rsidRPr="00AF17CB">
        <w:t>–</w:t>
      </w:r>
      <w:r w:rsidR="008A046E">
        <w:t>4</w:t>
      </w:r>
      <w:r w:rsidR="00B700F3">
        <w:t>43</w:t>
      </w:r>
    </w:p>
    <w:p w14:paraId="25AEE176" w14:textId="77777777" w:rsidR="002A5AB7" w:rsidRDefault="002A5AB7" w:rsidP="00694FDF">
      <w:pPr>
        <w:pStyle w:val="Level2IX"/>
      </w:pPr>
      <w:r>
        <w:rPr>
          <w:rStyle w:val="Literal"/>
        </w:rPr>
        <w:t>unwrap</w:t>
      </w:r>
      <w:r w:rsidR="00FD35DA" w:rsidRPr="00FD35DA">
        <w:t xml:space="preserve"> method on, </w:t>
      </w:r>
      <w:r>
        <w:t>157</w:t>
      </w:r>
      <w:r w:rsidR="00081666" w:rsidRPr="00AF17CB">
        <w:t>–</w:t>
      </w:r>
      <w:r w:rsidR="008A046E">
        <w:t>1</w:t>
      </w:r>
      <w:r w:rsidR="00081666">
        <w:t>58</w:t>
      </w:r>
    </w:p>
    <w:p w14:paraId="410C3359" w14:textId="77777777" w:rsidR="009D11B1" w:rsidRDefault="009D11B1" w:rsidP="00694FDF">
      <w:pPr>
        <w:pStyle w:val="Level2IX"/>
      </w:pPr>
      <w:proofErr w:type="spellStart"/>
      <w:r>
        <w:rPr>
          <w:rStyle w:val="Literal"/>
        </w:rPr>
        <w:t>unwrap_or_else</w:t>
      </w:r>
      <w:proofErr w:type="spellEnd"/>
      <w:r w:rsidR="00FD35DA" w:rsidRPr="00FD35DA">
        <w:t xml:space="preserve"> method on, 239</w:t>
      </w:r>
    </w:p>
    <w:p w14:paraId="799591C5" w14:textId="77777777" w:rsidR="006B3D7C" w:rsidRPr="006B3D7C" w:rsidRDefault="00D76F23" w:rsidP="006B3D7C">
      <w:pPr>
        <w:pStyle w:val="Level1IX"/>
      </w:pPr>
      <w:r w:rsidRPr="00D76F23">
        <w:rPr>
          <w:rStyle w:val="Literal"/>
        </w:rPr>
        <w:t>return</w:t>
      </w:r>
      <w:r>
        <w:t xml:space="preserve"> keyword, 46</w:t>
      </w:r>
    </w:p>
    <w:p w14:paraId="7A063E74" w14:textId="77777777" w:rsidR="00456294" w:rsidRDefault="00BA66CC" w:rsidP="003C520E">
      <w:pPr>
        <w:pStyle w:val="Level1IX"/>
      </w:pPr>
      <w:r>
        <w:t>r</w:t>
      </w:r>
      <w:r w:rsidR="00456294">
        <w:t>eturn values</w:t>
      </w:r>
    </w:p>
    <w:p w14:paraId="5C96ED23" w14:textId="77777777" w:rsidR="00AF17CB" w:rsidRDefault="003C520E" w:rsidP="00456294">
      <w:pPr>
        <w:pStyle w:val="Level2IX"/>
      </w:pPr>
      <w:r>
        <w:t>of functions, 46</w:t>
      </w:r>
      <w:r w:rsidRPr="00AF17CB">
        <w:t>–</w:t>
      </w:r>
      <w:r>
        <w:t>47</w:t>
      </w:r>
    </w:p>
    <w:p w14:paraId="25144171" w14:textId="77777777" w:rsidR="00456294" w:rsidRDefault="00456294" w:rsidP="00456294">
      <w:pPr>
        <w:pStyle w:val="Level2IX"/>
      </w:pPr>
      <w:r>
        <w:t>multiple</w:t>
      </w:r>
      <w:r w:rsidR="0094670E">
        <w:t xml:space="preserve"> using a tuple, 67</w:t>
      </w:r>
      <w:r w:rsidR="0094670E" w:rsidRPr="00AF17CB">
        <w:t>–</w:t>
      </w:r>
      <w:r w:rsidR="0094670E">
        <w:t>68</w:t>
      </w:r>
    </w:p>
    <w:p w14:paraId="151F4AD8" w14:textId="77777777" w:rsidR="001C1926" w:rsidRDefault="001C1926" w:rsidP="003C520E">
      <w:pPr>
        <w:pStyle w:val="Level1IX"/>
      </w:pPr>
      <w:r w:rsidRPr="001C1926">
        <w:rPr>
          <w:rStyle w:val="Literal"/>
        </w:rPr>
        <w:t>rev</w:t>
      </w:r>
      <w:r>
        <w:t xml:space="preserve"> method, 55</w:t>
      </w:r>
    </w:p>
    <w:p w14:paraId="6C86FC2F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ripgrep</w:t>
      </w:r>
      <w:proofErr w:type="spellEnd"/>
      <w:r w:rsidR="00A366E0">
        <w:t>, 228</w:t>
      </w:r>
      <w:r w:rsidR="006A6BA7">
        <w:t>, 302</w:t>
      </w:r>
      <w:r w:rsidR="006A6BA7" w:rsidRPr="00AF17CB">
        <w:t>–</w:t>
      </w:r>
      <w:r w:rsidR="008A046E">
        <w:t>30</w:t>
      </w:r>
      <w:r w:rsidR="006A6BA7">
        <w:t>3</w:t>
      </w:r>
    </w:p>
    <w:p w14:paraId="11858E5D" w14:textId="77777777" w:rsidR="00E1465A" w:rsidRDefault="008F7D1F">
      <w:pPr>
        <w:pStyle w:val="Level1IX"/>
      </w:pPr>
      <w:r>
        <w:t xml:space="preserve">RLS (Rust Language Server), </w:t>
      </w:r>
      <w:r w:rsidRPr="009B5ECF">
        <w:rPr>
          <w:highlight w:val="yellow"/>
        </w:rPr>
        <w:t>ii</w:t>
      </w:r>
    </w:p>
    <w:p w14:paraId="4BB33FDB" w14:textId="77777777" w:rsidR="00E1465A" w:rsidRDefault="00F72115">
      <w:pPr>
        <w:pStyle w:val="Level1IX"/>
      </w:pPr>
      <w:r>
        <w:t>root module, 118</w:t>
      </w:r>
    </w:p>
    <w:p w14:paraId="36A585A2" w14:textId="77777777" w:rsidR="00E1465A" w:rsidRDefault="00C56F8F">
      <w:pPr>
        <w:pStyle w:val="Level1IX"/>
      </w:pPr>
      <w:r w:rsidRPr="005B525C">
        <w:rPr>
          <w:rStyle w:val="EmphasisItalic"/>
        </w:rPr>
        <w:t>.</w:t>
      </w:r>
      <w:proofErr w:type="spellStart"/>
      <w:r w:rsidRPr="005B525C">
        <w:rPr>
          <w:rStyle w:val="EmphasisItalic"/>
        </w:rPr>
        <w:t>rs</w:t>
      </w:r>
      <w:proofErr w:type="spellEnd"/>
      <w:r>
        <w:t xml:space="preserve"> file extension, 5</w:t>
      </w:r>
    </w:p>
    <w:p w14:paraId="07045FDD" w14:textId="77777777" w:rsidR="00E1465A" w:rsidRDefault="00B81B25">
      <w:pPr>
        <w:pStyle w:val="Level1IX"/>
      </w:pPr>
      <w:r>
        <w:t>running</w:t>
      </w:r>
      <w:r w:rsidR="00D50F2B">
        <w:t xml:space="preserve"> code</w:t>
      </w:r>
      <w:r>
        <w:t>, 6</w:t>
      </w:r>
      <w:r w:rsidRPr="00AF17CB">
        <w:t>–</w:t>
      </w:r>
      <w:r>
        <w:t>7</w:t>
      </w:r>
    </w:p>
    <w:p w14:paraId="4DDE43C0" w14:textId="77777777" w:rsidR="00E1465A" w:rsidRDefault="009C47FF">
      <w:pPr>
        <w:pStyle w:val="Level1IX"/>
      </w:pPr>
      <w:r>
        <w:t>runtime, 343</w:t>
      </w:r>
    </w:p>
    <w:p w14:paraId="62DA0BDE" w14:textId="77777777" w:rsidR="00E1465A" w:rsidRDefault="00C74A46">
      <w:pPr>
        <w:pStyle w:val="Level1IX"/>
      </w:pPr>
      <w:proofErr w:type="spellStart"/>
      <w:r>
        <w:t>Rustaceans</w:t>
      </w:r>
      <w:proofErr w:type="spellEnd"/>
      <w:r>
        <w:t>, 3</w:t>
      </w:r>
      <w:r w:rsidRPr="00AF17CB">
        <w:t>–</w:t>
      </w:r>
      <w:r>
        <w:t>4</w:t>
      </w:r>
    </w:p>
    <w:p w14:paraId="62062BCC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rustc</w:t>
      </w:r>
      <w:proofErr w:type="spellEnd"/>
      <w:r w:rsidR="00414113">
        <w:t>, 3</w:t>
      </w:r>
      <w:r w:rsidR="00D6538F">
        <w:t>, 5</w:t>
      </w:r>
      <w:r w:rsidR="00924C16">
        <w:t>, 6</w:t>
      </w:r>
      <w:r w:rsidR="001408BB" w:rsidRPr="00AF17CB">
        <w:t>–</w:t>
      </w:r>
      <w:r w:rsidR="001408BB">
        <w:t>7</w:t>
      </w:r>
    </w:p>
    <w:p w14:paraId="21CB1D62" w14:textId="77777777" w:rsidR="00E1465A" w:rsidRDefault="0062699B">
      <w:pPr>
        <w:pStyle w:val="Level1IX"/>
      </w:pPr>
      <w:proofErr w:type="spellStart"/>
      <w:r>
        <w:t>rustfmt</w:t>
      </w:r>
      <w:proofErr w:type="spellEnd"/>
      <w:r>
        <w:t xml:space="preserve">, </w:t>
      </w:r>
      <w:r w:rsidRPr="009B5ECF">
        <w:rPr>
          <w:highlight w:val="yellow"/>
        </w:rPr>
        <w:t>ii</w:t>
      </w:r>
      <w:r w:rsidR="00D65BC4">
        <w:t>, 6</w:t>
      </w:r>
    </w:p>
    <w:p w14:paraId="0832FE24" w14:textId="77777777" w:rsidR="00E1465A" w:rsidRDefault="008F7D1F">
      <w:pPr>
        <w:pStyle w:val="Level1IX"/>
      </w:pPr>
      <w:r>
        <w:t xml:space="preserve">Rust Language Server (RLS), </w:t>
      </w:r>
      <w:r w:rsidRPr="009B5ECF">
        <w:rPr>
          <w:highlight w:val="yellow"/>
        </w:rPr>
        <w:t>ii</w:t>
      </w:r>
    </w:p>
    <w:p w14:paraId="274C4DC6" w14:textId="77777777" w:rsidR="00E1465A" w:rsidRDefault="00FD35DA">
      <w:pPr>
        <w:pStyle w:val="Level1IX"/>
      </w:pPr>
      <w:proofErr w:type="spellStart"/>
      <w:r w:rsidRPr="00FD35DA">
        <w:rPr>
          <w:rStyle w:val="EmphasisItalic"/>
        </w:rPr>
        <w:t>Rustonomicon</w:t>
      </w:r>
      <w:proofErr w:type="spellEnd"/>
      <w:r w:rsidRPr="00FD35DA">
        <w:rPr>
          <w:rStyle w:val="EmphasisItalic"/>
        </w:rPr>
        <w:t>, The</w:t>
      </w:r>
      <w:r w:rsidR="00B45DF8">
        <w:t>, 133</w:t>
      </w:r>
      <w:r w:rsidR="00A47D13">
        <w:t>, 339</w:t>
      </w:r>
      <w:r w:rsidR="00B12966">
        <w:t>, 363</w:t>
      </w:r>
    </w:p>
    <w:p w14:paraId="35505C3A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rustup</w:t>
      </w:r>
      <w:proofErr w:type="spellEnd"/>
      <w:r w:rsidRPr="00FD35DA">
        <w:t>, 1–4</w:t>
      </w:r>
    </w:p>
    <w:p w14:paraId="66EEF8DB" w14:textId="77777777" w:rsidR="00E1465A" w:rsidRDefault="000373EA">
      <w:pPr>
        <w:pStyle w:val="Level2IX"/>
      </w:pPr>
      <w:r>
        <w:t>commands</w:t>
      </w:r>
    </w:p>
    <w:p w14:paraId="78CDD6F3" w14:textId="77777777" w:rsidR="00E1465A" w:rsidRDefault="00FD35DA">
      <w:pPr>
        <w:pStyle w:val="Level3IX"/>
      </w:pPr>
      <w:r w:rsidRPr="00FD35DA">
        <w:rPr>
          <w:rStyle w:val="Literal"/>
        </w:rPr>
        <w:t>doc</w:t>
      </w:r>
      <w:r w:rsidR="006D0BB1">
        <w:t>, 4</w:t>
      </w:r>
    </w:p>
    <w:p w14:paraId="0BBC2FFA" w14:textId="77777777" w:rsidR="00E1465A" w:rsidRDefault="00FD35DA">
      <w:pPr>
        <w:pStyle w:val="Level3IX"/>
      </w:pPr>
      <w:r w:rsidRPr="00FD35DA">
        <w:rPr>
          <w:rStyle w:val="Literal"/>
        </w:rPr>
        <w:t>uninstall</w:t>
      </w:r>
      <w:r w:rsidR="00D00630">
        <w:t>, 3</w:t>
      </w:r>
    </w:p>
    <w:p w14:paraId="4D893B7F" w14:textId="77777777" w:rsidR="00E1465A" w:rsidRDefault="00FD35DA">
      <w:pPr>
        <w:pStyle w:val="Level3IX"/>
      </w:pPr>
      <w:r w:rsidRPr="00FD35DA">
        <w:rPr>
          <w:rStyle w:val="Literal"/>
        </w:rPr>
        <w:t>update</w:t>
      </w:r>
      <w:r w:rsidR="00D00630">
        <w:t>, 3</w:t>
      </w:r>
    </w:p>
    <w:p w14:paraId="24BC6163" w14:textId="77777777" w:rsidR="00974C22" w:rsidRDefault="00974C22">
      <w:pPr>
        <w:pStyle w:val="GroupTitlesIX"/>
      </w:pPr>
    </w:p>
    <w:p w14:paraId="69F0DC2B" w14:textId="77777777" w:rsidR="001664F2" w:rsidRDefault="001664F2" w:rsidP="009A316B">
      <w:pPr>
        <w:pStyle w:val="GroupTitlesIX"/>
        <w:outlineLvl w:val="0"/>
      </w:pPr>
      <w:r>
        <w:t>S</w:t>
      </w:r>
    </w:p>
    <w:p w14:paraId="583B4938" w14:textId="37543586" w:rsidR="006138EE" w:rsidRDefault="00BA66CC" w:rsidP="00780AA8">
      <w:pPr>
        <w:pStyle w:val="Level1IX"/>
      </w:pPr>
      <w:r>
        <w:t>s</w:t>
      </w:r>
      <w:r w:rsidR="006138EE">
        <w:t>calar data types, 36</w:t>
      </w:r>
      <w:r w:rsidR="006138EE" w:rsidRPr="00AF17CB">
        <w:t>–</w:t>
      </w:r>
      <w:r w:rsidR="006138EE">
        <w:t>39</w:t>
      </w:r>
      <w:ins w:id="150" w:author="Carol Nichols" w:date="2018-05-16T14:28:00Z">
        <w:r w:rsidR="0031497C">
          <w:t>, 65</w:t>
        </w:r>
        <w:r w:rsidR="0031497C" w:rsidRPr="00AF17CB">
          <w:t>–</w:t>
        </w:r>
        <w:r w:rsidR="0031497C">
          <w:t>66</w:t>
        </w:r>
        <w:r w:rsidR="0031497C">
          <w:rPr>
            <w:rStyle w:val="CommentReference"/>
          </w:rPr>
          <w:commentReference w:id="151"/>
        </w:r>
        <w:r w:rsidR="00F357DD">
          <w:rPr>
            <w:rStyle w:val="CommentReference"/>
          </w:rPr>
          <w:commentReference w:id="152"/>
        </w:r>
      </w:ins>
    </w:p>
    <w:p w14:paraId="7574BCE3" w14:textId="7EC49982" w:rsidR="009553AF" w:rsidRPr="009553AF" w:rsidDel="0031497C" w:rsidRDefault="009553AF" w:rsidP="009553AF">
      <w:pPr>
        <w:pStyle w:val="Level2IX"/>
        <w:rPr>
          <w:del w:id="153" w:author="Carol Nichols" w:date="2018-05-16T14:28:00Z"/>
        </w:rPr>
      </w:pPr>
      <w:del w:id="154" w:author="Carol Nichols" w:date="2018-05-16T14:28:00Z">
        <w:r w:rsidDel="0031497C">
          <w:delText xml:space="preserve">and </w:delText>
        </w:r>
        <w:r w:rsidRPr="00F876F7" w:rsidDel="0031497C">
          <w:rPr>
            <w:rStyle w:val="Literal"/>
          </w:rPr>
          <w:delText>Copy</w:delText>
        </w:r>
        <w:r w:rsidDel="0031497C">
          <w:delText xml:space="preserve"> trait, 65</w:delText>
        </w:r>
        <w:r w:rsidRPr="00AF17CB" w:rsidDel="0031497C">
          <w:delText>–</w:delText>
        </w:r>
        <w:r w:rsidDel="0031497C">
          <w:delText>66</w:delText>
        </w:r>
      </w:del>
    </w:p>
    <w:p w14:paraId="1A7F3E9D" w14:textId="77777777" w:rsidR="00B078F7" w:rsidRDefault="00BA66CC" w:rsidP="00780AA8">
      <w:pPr>
        <w:pStyle w:val="Level1IX"/>
      </w:pPr>
      <w:r>
        <w:t>s</w:t>
      </w:r>
      <w:r w:rsidR="00B078F7">
        <w:t>cope</w:t>
      </w:r>
      <w:r w:rsidR="006C6C43">
        <w:t>, 60</w:t>
      </w:r>
    </w:p>
    <w:p w14:paraId="1E91C11D" w14:textId="77777777" w:rsidR="00D05289" w:rsidRDefault="00D05289" w:rsidP="00780AA8">
      <w:pPr>
        <w:pStyle w:val="Level1IX"/>
      </w:pPr>
      <w:commentRangeStart w:id="155"/>
      <w:commentRangeStart w:id="156"/>
      <w:r w:rsidRPr="009B5ECF">
        <w:rPr>
          <w:rStyle w:val="Literal"/>
        </w:rPr>
        <w:t>SCREAMING_SNAKE_CASE</w:t>
      </w:r>
      <w:commentRangeEnd w:id="155"/>
      <w:r w:rsidR="00AB0B40">
        <w:rPr>
          <w:rStyle w:val="CommentReference"/>
        </w:rPr>
        <w:commentReference w:id="155"/>
      </w:r>
      <w:commentRangeEnd w:id="156"/>
      <w:r w:rsidR="00601D68">
        <w:rPr>
          <w:rStyle w:val="CommentReference"/>
        </w:rPr>
        <w:commentReference w:id="156"/>
      </w:r>
      <w:r>
        <w:t>, 421</w:t>
      </w:r>
    </w:p>
    <w:p w14:paraId="58AA323A" w14:textId="77777777" w:rsidR="006C75E6" w:rsidRDefault="00FD35DA" w:rsidP="00780AA8">
      <w:pPr>
        <w:pStyle w:val="Level1IX"/>
      </w:pPr>
      <w:r w:rsidRPr="00FD35DA">
        <w:rPr>
          <w:rStyle w:val="Literal"/>
        </w:rPr>
        <w:t>self</w:t>
      </w:r>
      <w:r w:rsidR="006C75E6">
        <w:t xml:space="preserve"> parameter, 90</w:t>
      </w:r>
    </w:p>
    <w:p w14:paraId="1455B9DC" w14:textId="77777777" w:rsidR="006C75E6" w:rsidRDefault="00FD35DA" w:rsidP="00780AA8">
      <w:pPr>
        <w:pStyle w:val="Level1IX"/>
      </w:pPr>
      <w:r w:rsidRPr="00FD35DA">
        <w:rPr>
          <w:rStyle w:val="Literal"/>
        </w:rPr>
        <w:t>Self</w:t>
      </w:r>
      <w:r w:rsidR="006C75E6">
        <w:t xml:space="preserve"> keyword, 374</w:t>
      </w:r>
      <w:r w:rsidR="006C75E6" w:rsidRPr="00AF17CB">
        <w:t>–</w:t>
      </w:r>
      <w:r w:rsidR="008A046E">
        <w:t>3</w:t>
      </w:r>
      <w:r w:rsidR="006C75E6">
        <w:t>75</w:t>
      </w:r>
    </w:p>
    <w:p w14:paraId="37C7D7C8" w14:textId="77777777" w:rsidR="00C00AE3" w:rsidRDefault="00C00AE3" w:rsidP="00780AA8">
      <w:pPr>
        <w:pStyle w:val="Level1IX"/>
      </w:pPr>
      <w:r>
        <w:t>Semantic Versioning (</w:t>
      </w:r>
      <w:proofErr w:type="spellStart"/>
      <w:r>
        <w:t>SemVer</w:t>
      </w:r>
      <w:proofErr w:type="spellEnd"/>
      <w:r>
        <w:t>), 19</w:t>
      </w:r>
      <w:r w:rsidR="00376C77">
        <w:t>, 296</w:t>
      </w:r>
    </w:p>
    <w:p w14:paraId="08ADE99A" w14:textId="77777777" w:rsidR="00235B77" w:rsidRDefault="00235B77" w:rsidP="00780AA8">
      <w:pPr>
        <w:pStyle w:val="Level1IX"/>
      </w:pPr>
      <w:r>
        <w:t>semicolon (</w:t>
      </w:r>
      <w:r w:rsidR="00FD35DA" w:rsidRPr="00FD35DA">
        <w:rPr>
          <w:rStyle w:val="Literal"/>
        </w:rPr>
        <w:t>;</w:t>
      </w:r>
      <w:r>
        <w:t>), 6</w:t>
      </w:r>
      <w:r w:rsidR="006F461C">
        <w:t>, 493</w:t>
      </w:r>
    </w:p>
    <w:p w14:paraId="12E77989" w14:textId="77777777" w:rsidR="005F3433" w:rsidRPr="00631BA9" w:rsidRDefault="005F3433" w:rsidP="009A316B">
      <w:pPr>
        <w:pStyle w:val="Level1IX"/>
        <w:outlineLvl w:val="0"/>
        <w:rPr>
          <w:rStyle w:val="Literal"/>
        </w:rPr>
      </w:pPr>
      <w:proofErr w:type="spellStart"/>
      <w:r>
        <w:t>SemVer</w:t>
      </w:r>
      <w:proofErr w:type="spellEnd"/>
      <w:r>
        <w:t xml:space="preserve"> (Semantic Versioning), 19</w:t>
      </w:r>
      <w:r w:rsidR="00376C77">
        <w:t>, 296</w:t>
      </w:r>
    </w:p>
    <w:p w14:paraId="552E4646" w14:textId="77777777" w:rsidR="00631BA9" w:rsidRDefault="00FD35DA" w:rsidP="00780AA8">
      <w:pPr>
        <w:pStyle w:val="Level1IX"/>
      </w:pPr>
      <w:r w:rsidRPr="00FD35DA">
        <w:rPr>
          <w:rStyle w:val="Literal"/>
        </w:rPr>
        <w:t>Send</w:t>
      </w:r>
      <w:r w:rsidR="00631BA9">
        <w:t xml:space="preserve"> trait, 362</w:t>
      </w:r>
      <w:r w:rsidR="00631BA9" w:rsidRPr="00AF17CB">
        <w:t>–</w:t>
      </w:r>
      <w:r w:rsidR="008A046E">
        <w:t>3</w:t>
      </w:r>
      <w:r w:rsidR="00631BA9">
        <w:t>63</w:t>
      </w:r>
      <w:r w:rsidR="006D6067">
        <w:t>, 423</w:t>
      </w:r>
      <w:r w:rsidR="00A3616F">
        <w:t>, 465</w:t>
      </w:r>
    </w:p>
    <w:p w14:paraId="6B4ACC89" w14:textId="77777777" w:rsidR="00ED3FB4" w:rsidRDefault="00BA66CC" w:rsidP="00780AA8">
      <w:pPr>
        <w:pStyle w:val="Level1IX"/>
      </w:pPr>
      <w:r>
        <w:t>s</w:t>
      </w:r>
      <w:r w:rsidR="00ED3FB4">
        <w:t>equence, 55</w:t>
      </w:r>
    </w:p>
    <w:p w14:paraId="2F958D32" w14:textId="77777777" w:rsidR="005F7FF8" w:rsidRDefault="005F7FF8" w:rsidP="00780AA8">
      <w:pPr>
        <w:pStyle w:val="Level1IX"/>
      </w:pPr>
      <w:r>
        <w:t>server, 450</w:t>
      </w:r>
    </w:p>
    <w:p w14:paraId="17568086" w14:textId="77777777" w:rsidR="00D63CED" w:rsidRDefault="00BA66CC" w:rsidP="00780AA8">
      <w:pPr>
        <w:pStyle w:val="Level1IX"/>
      </w:pPr>
      <w:r>
        <w:t>s</w:t>
      </w:r>
      <w:r w:rsidR="00D63CED">
        <w:t>hadowing, 25</w:t>
      </w:r>
      <w:r w:rsidR="00CE2D6E">
        <w:t>, 34</w:t>
      </w:r>
      <w:r w:rsidR="00CE2D6E" w:rsidRPr="00AF17CB">
        <w:t>–</w:t>
      </w:r>
      <w:r w:rsidR="00CE2D6E">
        <w:t>36</w:t>
      </w:r>
    </w:p>
    <w:p w14:paraId="6C8D417C" w14:textId="77777777" w:rsidR="00DB064B" w:rsidRDefault="00BA66CC" w:rsidP="00780AA8">
      <w:pPr>
        <w:pStyle w:val="Level1IX"/>
      </w:pPr>
      <w:r>
        <w:t>s</w:t>
      </w:r>
      <w:r w:rsidR="00DB064B">
        <w:t>hallow copy</w:t>
      </w:r>
      <w:r w:rsidR="00622DBD">
        <w:t>, 64</w:t>
      </w:r>
    </w:p>
    <w:p w14:paraId="021623B8" w14:textId="77777777" w:rsidR="003D32BD" w:rsidRDefault="003D32BD" w:rsidP="00780AA8">
      <w:pPr>
        <w:pStyle w:val="Level1IX"/>
      </w:pPr>
      <w:r>
        <w:t>shared-state concurrency, 355</w:t>
      </w:r>
      <w:r w:rsidRPr="00AF17CB">
        <w:t>–</w:t>
      </w:r>
      <w:r w:rsidR="008A046E">
        <w:t>3</w:t>
      </w:r>
      <w:r>
        <w:t>62</w:t>
      </w:r>
    </w:p>
    <w:p w14:paraId="2664EC16" w14:textId="77777777" w:rsidR="008E3FA8" w:rsidRDefault="00FD35DA" w:rsidP="00780AA8">
      <w:pPr>
        <w:pStyle w:val="Level1IX"/>
      </w:pPr>
      <w:proofErr w:type="spellStart"/>
      <w:r w:rsidRPr="00FD35DA">
        <w:rPr>
          <w:rStyle w:val="Literal"/>
        </w:rPr>
        <w:t>should_panic</w:t>
      </w:r>
      <w:proofErr w:type="spellEnd"/>
      <w:r w:rsidR="008E3FA8">
        <w:t xml:space="preserve"> attribute, 212</w:t>
      </w:r>
      <w:r w:rsidR="008E3FA8" w:rsidRPr="00AF17CB">
        <w:t>–</w:t>
      </w:r>
      <w:r w:rsidR="008A046E">
        <w:t>2</w:t>
      </w:r>
      <w:r w:rsidR="008E3FA8">
        <w:t>15</w:t>
      </w:r>
    </w:p>
    <w:p w14:paraId="08C1E236" w14:textId="77777777" w:rsidR="00797301" w:rsidRDefault="00BA66CC" w:rsidP="00780AA8">
      <w:pPr>
        <w:pStyle w:val="Level1IX"/>
      </w:pPr>
      <w:r>
        <w:lastRenderedPageBreak/>
        <w:t>s</w:t>
      </w:r>
      <w:r w:rsidR="00797301">
        <w:t>igned integer types, 36</w:t>
      </w:r>
      <w:r w:rsidR="00797301" w:rsidRPr="00AF17CB">
        <w:t>–</w:t>
      </w:r>
      <w:r w:rsidR="00797301">
        <w:t>37</w:t>
      </w:r>
    </w:p>
    <w:p w14:paraId="110FF069" w14:textId="77777777" w:rsidR="004020F5" w:rsidRDefault="00BA66CC" w:rsidP="002C40D3">
      <w:pPr>
        <w:pStyle w:val="Level1IX"/>
      </w:pPr>
      <w:r>
        <w:t>s</w:t>
      </w:r>
      <w:r w:rsidR="002C40D3">
        <w:t>ingle quote (</w:t>
      </w:r>
      <w:r w:rsidR="002C40D3" w:rsidRPr="00547A09">
        <w:rPr>
          <w:rStyle w:val="Literal"/>
        </w:rPr>
        <w:t>'</w:t>
      </w:r>
      <w:r w:rsidR="002C40D3">
        <w:t>)</w:t>
      </w:r>
      <w:r w:rsidR="006F461C">
        <w:t>, 493</w:t>
      </w:r>
      <w:r w:rsidR="006F461C" w:rsidRPr="00AF17CB">
        <w:t>–</w:t>
      </w:r>
      <w:r w:rsidR="008A046E">
        <w:t>4</w:t>
      </w:r>
      <w:r w:rsidR="006F461C">
        <w:t>94</w:t>
      </w:r>
    </w:p>
    <w:p w14:paraId="2B86A7DD" w14:textId="77777777" w:rsidR="00E1465A" w:rsidRDefault="004020F5">
      <w:pPr>
        <w:pStyle w:val="Level2IX"/>
      </w:pPr>
      <w:r>
        <w:t xml:space="preserve">for characters, </w:t>
      </w:r>
      <w:r w:rsidR="002C40D3">
        <w:t>39</w:t>
      </w:r>
    </w:p>
    <w:p w14:paraId="67E29A35" w14:textId="77777777" w:rsidR="00E1465A" w:rsidRDefault="004020F5">
      <w:pPr>
        <w:pStyle w:val="Level2IX"/>
      </w:pPr>
      <w:r>
        <w:t>for lifetime parameter names, 190</w:t>
      </w:r>
    </w:p>
    <w:p w14:paraId="7B42C3AF" w14:textId="77777777" w:rsidR="00DD7CA3" w:rsidRDefault="00FD35DA" w:rsidP="009A316B">
      <w:pPr>
        <w:pStyle w:val="Level1IX"/>
        <w:outlineLvl w:val="0"/>
      </w:pPr>
      <w:r w:rsidRPr="00FD35DA">
        <w:rPr>
          <w:rStyle w:val="Literal"/>
        </w:rPr>
        <w:t>Sized</w:t>
      </w:r>
      <w:r w:rsidR="00DD7CA3">
        <w:t xml:space="preserve"> trait, 445</w:t>
      </w:r>
      <w:r w:rsidR="00DD7CA3" w:rsidRPr="00AF17CB">
        <w:t>–</w:t>
      </w:r>
      <w:r w:rsidR="00FC2737">
        <w:t>4</w:t>
      </w:r>
      <w:r w:rsidR="00DD7CA3">
        <w:t>46</w:t>
      </w:r>
      <w:r w:rsidR="00152960">
        <w:t>, 448</w:t>
      </w:r>
    </w:p>
    <w:p w14:paraId="4B5A0802" w14:textId="77777777" w:rsidR="00202E77" w:rsidRDefault="00BA66CC" w:rsidP="002C40D3">
      <w:pPr>
        <w:pStyle w:val="Level1IX"/>
      </w:pPr>
      <w:r>
        <w:t>s</w:t>
      </w:r>
      <w:r w:rsidR="00202E77">
        <w:t>lice</w:t>
      </w:r>
      <w:r w:rsidR="00BE3BEB">
        <w:t xml:space="preserve"> type, </w:t>
      </w:r>
      <w:r w:rsidR="000B4115">
        <w:t>73</w:t>
      </w:r>
      <w:r w:rsidR="000B4115" w:rsidRPr="00AF17CB">
        <w:t>–</w:t>
      </w:r>
      <w:r w:rsidR="000B4115">
        <w:t>79</w:t>
      </w:r>
    </w:p>
    <w:p w14:paraId="57F2233F" w14:textId="77777777" w:rsidR="00AD0E37" w:rsidRPr="00AD0E37" w:rsidRDefault="00AD0E37" w:rsidP="00AD0E37">
      <w:pPr>
        <w:pStyle w:val="Level2IX"/>
      </w:pPr>
      <w:r>
        <w:t>of array, 78</w:t>
      </w:r>
      <w:r w:rsidRPr="00AF17CB">
        <w:t>–</w:t>
      </w:r>
      <w:r>
        <w:t>79</w:t>
      </w:r>
    </w:p>
    <w:p w14:paraId="7F3EFEA6" w14:textId="77777777" w:rsidR="000B4115" w:rsidRPr="000B4115" w:rsidRDefault="000B4115" w:rsidP="000B4115">
      <w:pPr>
        <w:pStyle w:val="Level2IX"/>
      </w:pPr>
      <w:r>
        <w:t xml:space="preserve">string slices, </w:t>
      </w:r>
      <w:r w:rsidR="00B14C7F">
        <w:t>75</w:t>
      </w:r>
      <w:r w:rsidR="00B14C7F" w:rsidRPr="00AF17CB">
        <w:t>–</w:t>
      </w:r>
      <w:r w:rsidR="00B14C7F">
        <w:t>78</w:t>
      </w:r>
    </w:p>
    <w:p w14:paraId="2EBC338C" w14:textId="77777777" w:rsidR="0081320F" w:rsidRDefault="0081320F" w:rsidP="002C40D3">
      <w:pPr>
        <w:pStyle w:val="Level1IX"/>
      </w:pPr>
      <w:r>
        <w:t>smart pointer, 305</w:t>
      </w:r>
      <w:r w:rsidRPr="00AF17CB">
        <w:t>–</w:t>
      </w:r>
      <w:r w:rsidR="00FC2737">
        <w:t>3</w:t>
      </w:r>
      <w:r w:rsidR="006B66AD">
        <w:t>39</w:t>
      </w:r>
    </w:p>
    <w:p w14:paraId="05124479" w14:textId="77777777" w:rsidR="00DD160D" w:rsidRDefault="00BA66CC" w:rsidP="002C40D3">
      <w:pPr>
        <w:pStyle w:val="Level1IX"/>
      </w:pPr>
      <w:r>
        <w:t>s</w:t>
      </w:r>
      <w:r w:rsidR="00DD160D">
        <w:t>nake case, 42</w:t>
      </w:r>
    </w:p>
    <w:p w14:paraId="28D99BCB" w14:textId="77777777" w:rsidR="00734327" w:rsidRDefault="00734327" w:rsidP="002C40D3">
      <w:pPr>
        <w:pStyle w:val="Level1IX"/>
      </w:pPr>
      <w:r>
        <w:t>Software Package Data Exchange (SPDX), 295</w:t>
      </w:r>
    </w:p>
    <w:p w14:paraId="3F3A7950" w14:textId="77777777" w:rsidR="00734327" w:rsidRDefault="00734327" w:rsidP="002C40D3">
      <w:pPr>
        <w:pStyle w:val="Level1IX"/>
      </w:pPr>
      <w:r>
        <w:t>SPDX (Software Package Data Exchange), 295</w:t>
      </w:r>
    </w:p>
    <w:p w14:paraId="414CBF3D" w14:textId="77777777" w:rsidR="00AA09A3" w:rsidRDefault="00BA66CC" w:rsidP="00AA09A3">
      <w:pPr>
        <w:pStyle w:val="Level1IX"/>
      </w:pPr>
      <w:r>
        <w:t>s</w:t>
      </w:r>
      <w:r w:rsidR="00AA09A3">
        <w:t>quare brackets (</w:t>
      </w:r>
      <w:r w:rsidR="00AA09A3" w:rsidRPr="00547A09">
        <w:rPr>
          <w:rStyle w:val="Literal"/>
        </w:rPr>
        <w:t>[]</w:t>
      </w:r>
      <w:r w:rsidR="00AA09A3">
        <w:t>)</w:t>
      </w:r>
      <w:r w:rsidR="003769AA">
        <w:t>, 496</w:t>
      </w:r>
    </w:p>
    <w:p w14:paraId="38516472" w14:textId="77777777" w:rsidR="00AA09A3" w:rsidRDefault="00AA09A3" w:rsidP="00AA09A3">
      <w:pPr>
        <w:pStyle w:val="Level2IX"/>
      </w:pPr>
      <w:r>
        <w:t>for array creation, 41</w:t>
      </w:r>
    </w:p>
    <w:p w14:paraId="258748BA" w14:textId="77777777" w:rsidR="00AA09A3" w:rsidRDefault="00AA09A3" w:rsidP="00AA09A3">
      <w:pPr>
        <w:pStyle w:val="Level2IX"/>
      </w:pPr>
      <w:r>
        <w:t>for element access, 41</w:t>
      </w:r>
      <w:r w:rsidR="009B6178">
        <w:t>, 131</w:t>
      </w:r>
      <w:r w:rsidR="009B6178" w:rsidRPr="00AF17CB">
        <w:t>–</w:t>
      </w:r>
      <w:r w:rsidR="007C0171">
        <w:t>1</w:t>
      </w:r>
      <w:r w:rsidR="009B6178">
        <w:t>32</w:t>
      </w:r>
    </w:p>
    <w:p w14:paraId="51FDBCD8" w14:textId="77777777" w:rsidR="00FE14CD" w:rsidRDefault="00BA66CC" w:rsidP="00B24BD8">
      <w:pPr>
        <w:pStyle w:val="Level1IX"/>
      </w:pPr>
      <w:r>
        <w:t>s</w:t>
      </w:r>
      <w:r w:rsidR="00FE14CD">
        <w:t>tack</w:t>
      </w:r>
    </w:p>
    <w:p w14:paraId="0E4289EE" w14:textId="77777777" w:rsidR="00B24BD8" w:rsidRDefault="00B24BD8" w:rsidP="00FE14CD">
      <w:pPr>
        <w:pStyle w:val="Level2IX"/>
      </w:pPr>
      <w:r>
        <w:t>and the heap, 58</w:t>
      </w:r>
      <w:r w:rsidRPr="00AF17CB">
        <w:t>–</w:t>
      </w:r>
      <w:r>
        <w:t>59</w:t>
      </w:r>
    </w:p>
    <w:p w14:paraId="29B232AC" w14:textId="77777777" w:rsidR="00FE14CD" w:rsidRDefault="00FE14CD" w:rsidP="00FE14CD">
      <w:pPr>
        <w:pStyle w:val="Level2IX"/>
      </w:pPr>
      <w:r>
        <w:t>last in, first out ordering, 58</w:t>
      </w:r>
    </w:p>
    <w:p w14:paraId="344EC7B4" w14:textId="77777777" w:rsidR="00D00C7C" w:rsidRDefault="00D00C7C" w:rsidP="00FE14CD">
      <w:pPr>
        <w:pStyle w:val="Level2IX"/>
      </w:pPr>
      <w:r>
        <w:t>popping off of, 58</w:t>
      </w:r>
    </w:p>
    <w:p w14:paraId="4D50085A" w14:textId="77777777" w:rsidR="00D00C7C" w:rsidRPr="00B24BD8" w:rsidRDefault="00D00C7C" w:rsidP="00FE14CD">
      <w:pPr>
        <w:pStyle w:val="Level2IX"/>
      </w:pPr>
      <w:r>
        <w:t>pushing onto, 58</w:t>
      </w:r>
    </w:p>
    <w:p w14:paraId="125D34DF" w14:textId="77777777" w:rsidR="00DE26D0" w:rsidRDefault="00DE26D0" w:rsidP="00780AA8">
      <w:pPr>
        <w:pStyle w:val="Level1IX"/>
      </w:pPr>
      <w:r>
        <w:t>standard error (</w:t>
      </w:r>
      <w:r w:rsidR="00FD35DA" w:rsidRPr="00FD35DA">
        <w:rPr>
          <w:rStyle w:val="Literal"/>
        </w:rPr>
        <w:t>stderr</w:t>
      </w:r>
      <w:r>
        <w:t>),</w:t>
      </w:r>
      <w:r w:rsidR="00565486">
        <w:t xml:space="preserve"> 254</w:t>
      </w:r>
      <w:r w:rsidR="00565486" w:rsidRPr="00AF17CB">
        <w:t>–</w:t>
      </w:r>
      <w:r w:rsidR="007C0171">
        <w:t>2</w:t>
      </w:r>
      <w:r w:rsidR="00565486">
        <w:t>56</w:t>
      </w:r>
    </w:p>
    <w:p w14:paraId="1CC21020" w14:textId="77777777" w:rsidR="00DE26D0" w:rsidRDefault="00DE26D0" w:rsidP="00780AA8">
      <w:pPr>
        <w:pStyle w:val="Level1IX"/>
      </w:pPr>
      <w:r>
        <w:t>standard output (</w:t>
      </w:r>
      <w:proofErr w:type="spellStart"/>
      <w:r w:rsidR="00FD35DA" w:rsidRPr="00FD35DA">
        <w:rPr>
          <w:rStyle w:val="Literal"/>
        </w:rPr>
        <w:t>stdout</w:t>
      </w:r>
      <w:proofErr w:type="spellEnd"/>
      <w:r>
        <w:t>),</w:t>
      </w:r>
      <w:r w:rsidR="00565486">
        <w:t xml:space="preserve"> 254</w:t>
      </w:r>
      <w:r w:rsidR="00565486" w:rsidRPr="00AF17CB">
        <w:t>–</w:t>
      </w:r>
      <w:r w:rsidR="007C0171">
        <w:t>2</w:t>
      </w:r>
      <w:r w:rsidR="00565486">
        <w:t>56</w:t>
      </w:r>
    </w:p>
    <w:p w14:paraId="5BF16F8B" w14:textId="77777777" w:rsidR="00514185" w:rsidRDefault="00BA66CC" w:rsidP="00780AA8">
      <w:pPr>
        <w:pStyle w:val="Level1IX"/>
      </w:pPr>
      <w:r>
        <w:t>s</w:t>
      </w:r>
      <w:r w:rsidR="00B424E0">
        <w:t>tatements</w:t>
      </w:r>
      <w:r w:rsidR="007C0171">
        <w:t>, 44</w:t>
      </w:r>
      <w:r w:rsidR="007C0171" w:rsidRPr="00AF17CB">
        <w:t>–</w:t>
      </w:r>
      <w:r w:rsidR="007C0171">
        <w:t xml:space="preserve">46. </w:t>
      </w:r>
      <w:r w:rsidR="007C0171" w:rsidRPr="005B525C">
        <w:rPr>
          <w:rStyle w:val="EmphasisItalic"/>
        </w:rPr>
        <w:t>See also</w:t>
      </w:r>
      <w:r w:rsidR="007C0171">
        <w:t xml:space="preserve"> expressions</w:t>
      </w:r>
    </w:p>
    <w:p w14:paraId="5851121E" w14:textId="77777777" w:rsidR="00162D54" w:rsidRDefault="00162D54" w:rsidP="00780AA8">
      <w:pPr>
        <w:pStyle w:val="Level1IX"/>
      </w:pPr>
      <w:r>
        <w:t>state objects, 376</w:t>
      </w:r>
    </w:p>
    <w:p w14:paraId="3930F4F2" w14:textId="77777777" w:rsidR="00162D54" w:rsidRDefault="00162D54" w:rsidP="00780AA8">
      <w:pPr>
        <w:pStyle w:val="Level1IX"/>
      </w:pPr>
      <w:r>
        <w:t>state pattern, 376</w:t>
      </w:r>
      <w:r w:rsidR="00B31AC0" w:rsidRPr="00AF17CB">
        <w:t>–</w:t>
      </w:r>
      <w:r w:rsidR="007C0171">
        <w:t>3</w:t>
      </w:r>
      <w:r w:rsidR="00B31AC0">
        <w:t>84</w:t>
      </w:r>
    </w:p>
    <w:p w14:paraId="2631BEE8" w14:textId="77777777" w:rsidR="007F09BE" w:rsidRDefault="00BA66CC" w:rsidP="00780AA8">
      <w:pPr>
        <w:pStyle w:val="Level1IX"/>
      </w:pPr>
      <w:r>
        <w:t>s</w:t>
      </w:r>
      <w:r w:rsidR="007F09BE">
        <w:t>tatically typed, 36</w:t>
      </w:r>
    </w:p>
    <w:p w14:paraId="5D759FB3" w14:textId="77777777" w:rsidR="00A40AC1" w:rsidRDefault="00A40AC1" w:rsidP="00780AA8">
      <w:pPr>
        <w:pStyle w:val="Level1IX"/>
      </w:pPr>
      <w:r>
        <w:t>static dispatch, 374</w:t>
      </w:r>
    </w:p>
    <w:p w14:paraId="047C7291" w14:textId="77777777" w:rsidR="00E3455D" w:rsidRDefault="00BA66CC" w:rsidP="00780AA8">
      <w:pPr>
        <w:pStyle w:val="Level1IX"/>
      </w:pPr>
      <w:r>
        <w:t>s</w:t>
      </w:r>
      <w:r w:rsidR="00780AA8">
        <w:t xml:space="preserve">tatic method. </w:t>
      </w:r>
      <w:r w:rsidR="00780AA8" w:rsidRPr="00780AA8">
        <w:rPr>
          <w:rStyle w:val="EmphasisItalic"/>
        </w:rPr>
        <w:t>See</w:t>
      </w:r>
      <w:r w:rsidR="00780AA8">
        <w:t xml:space="preserve"> associated function</w:t>
      </w:r>
    </w:p>
    <w:p w14:paraId="3543E4AA" w14:textId="77777777" w:rsidR="001B13F2" w:rsidRDefault="001B13F2" w:rsidP="00780AA8">
      <w:pPr>
        <w:pStyle w:val="Level1IX"/>
      </w:pPr>
      <w:r>
        <w:t>static variables</w:t>
      </w:r>
      <w:r w:rsidR="001D0F69">
        <w:t>, 421</w:t>
      </w:r>
      <w:r w:rsidR="001D0F69" w:rsidRPr="00AF17CB">
        <w:t>–</w:t>
      </w:r>
      <w:r w:rsidR="007C0171">
        <w:t>4</w:t>
      </w:r>
      <w:r w:rsidR="001D0F69">
        <w:t>22</w:t>
      </w:r>
    </w:p>
    <w:p w14:paraId="08A82C3F" w14:textId="77777777" w:rsidR="00855B39" w:rsidRDefault="00855B39" w:rsidP="00780AA8">
      <w:pPr>
        <w:pStyle w:val="Level1IX"/>
      </w:pPr>
      <w:r>
        <w:t>status line, 455</w:t>
      </w:r>
    </w:p>
    <w:p w14:paraId="36B6223D" w14:textId="77777777" w:rsidR="00565486" w:rsidRDefault="00565486" w:rsidP="00780AA8">
      <w:pPr>
        <w:pStyle w:val="Level1IX"/>
        <w:rPr>
          <w:rStyle w:val="Literal"/>
        </w:rPr>
      </w:pPr>
      <w:r w:rsidRPr="00F025A8">
        <w:rPr>
          <w:rStyle w:val="Literal"/>
        </w:rPr>
        <w:t>stderr</w:t>
      </w:r>
      <w:r w:rsidR="00FD35DA" w:rsidRPr="00FD35DA">
        <w:t xml:space="preserve"> (</w:t>
      </w:r>
      <w:r>
        <w:t>standard error)</w:t>
      </w:r>
      <w:r w:rsidRPr="00565486">
        <w:t xml:space="preserve"> </w:t>
      </w:r>
      <w:r>
        <w:t>, 254</w:t>
      </w:r>
      <w:r w:rsidRPr="00AF17CB">
        <w:t>–</w:t>
      </w:r>
      <w:r w:rsidR="007C0171">
        <w:t>2</w:t>
      </w:r>
      <w:r>
        <w:t>56</w:t>
      </w:r>
    </w:p>
    <w:p w14:paraId="044C3E3A" w14:textId="77777777" w:rsidR="00682C7A" w:rsidRDefault="00974C22" w:rsidP="00780AA8">
      <w:pPr>
        <w:pStyle w:val="Level1IX"/>
      </w:pPr>
      <w:r w:rsidRPr="00974C22">
        <w:rPr>
          <w:rStyle w:val="Literal"/>
        </w:rPr>
        <w:t>stdin</w:t>
      </w:r>
      <w:r w:rsidR="00DE4C90">
        <w:t xml:space="preserve"> </w:t>
      </w:r>
      <w:r>
        <w:t>function</w:t>
      </w:r>
      <w:r w:rsidR="00DE4C90">
        <w:t xml:space="preserve">, </w:t>
      </w:r>
      <w:r>
        <w:t>16</w:t>
      </w:r>
    </w:p>
    <w:p w14:paraId="7BFBF628" w14:textId="77777777" w:rsidR="00565486" w:rsidRDefault="00FD35DA" w:rsidP="00780AA8">
      <w:pPr>
        <w:pStyle w:val="Level1IX"/>
      </w:pPr>
      <w:proofErr w:type="spellStart"/>
      <w:r w:rsidRPr="00FD35DA">
        <w:rPr>
          <w:rStyle w:val="Literal"/>
        </w:rPr>
        <w:t>stdout</w:t>
      </w:r>
      <w:proofErr w:type="spellEnd"/>
      <w:r w:rsidR="00565486">
        <w:t xml:space="preserve"> (standard output)</w:t>
      </w:r>
      <w:r w:rsidR="00565486" w:rsidRPr="00565486">
        <w:t xml:space="preserve"> </w:t>
      </w:r>
      <w:r w:rsidR="00565486">
        <w:t>, 254</w:t>
      </w:r>
      <w:r w:rsidR="00565486" w:rsidRPr="00AF17CB">
        <w:t>–</w:t>
      </w:r>
      <w:r w:rsidR="007C0171">
        <w:t>2</w:t>
      </w:r>
      <w:r w:rsidR="00565486">
        <w:t>56</w:t>
      </w:r>
    </w:p>
    <w:p w14:paraId="0C1F5A7D" w14:textId="77777777" w:rsidR="006135C5" w:rsidRDefault="006135C5" w:rsidP="00780AA8">
      <w:pPr>
        <w:pStyle w:val="Level1IX"/>
      </w:pPr>
      <w:r>
        <w:t>stream, 451</w:t>
      </w:r>
      <w:r w:rsidR="00574FD5" w:rsidRPr="00AF17CB">
        <w:t>–</w:t>
      </w:r>
      <w:r w:rsidR="00574FD5">
        <w:t>53</w:t>
      </w:r>
    </w:p>
    <w:p w14:paraId="29DF2DED" w14:textId="77777777" w:rsidR="00133FD2" w:rsidRDefault="00FD35DA" w:rsidP="00780AA8">
      <w:pPr>
        <w:pStyle w:val="Level1IX"/>
      </w:pPr>
      <w:proofErr w:type="spellStart"/>
      <w:r w:rsidRPr="00FD35DA">
        <w:rPr>
          <w:rStyle w:val="Literal"/>
        </w:rPr>
        <w:t>stringify</w:t>
      </w:r>
      <w:proofErr w:type="spellEnd"/>
      <w:r w:rsidRPr="00FD35DA">
        <w:rPr>
          <w:rStyle w:val="Literal"/>
        </w:rPr>
        <w:t>!</w:t>
      </w:r>
      <w:r w:rsidR="00133FD2">
        <w:t xml:space="preserve"> macro, 509</w:t>
      </w:r>
    </w:p>
    <w:p w14:paraId="71F19FA2" w14:textId="77777777" w:rsidR="00974C22" w:rsidDel="00164050" w:rsidRDefault="00BA66CC" w:rsidP="00780AA8">
      <w:pPr>
        <w:pStyle w:val="Level1IX"/>
        <w:rPr>
          <w:del w:id="157" w:author="Carol Nichols" w:date="2018-05-16T14:28:00Z"/>
        </w:rPr>
      </w:pPr>
      <w:r>
        <w:t>s</w:t>
      </w:r>
      <w:r w:rsidR="00682C7A">
        <w:t>tring literal, 60</w:t>
      </w:r>
    </w:p>
    <w:p w14:paraId="7631BB63" w14:textId="77777777" w:rsidR="00CC66B2" w:rsidRDefault="00392C59" w:rsidP="00CC66B2">
      <w:pPr>
        <w:pStyle w:val="Level2IX"/>
      </w:pPr>
      <w:r>
        <w:t>storage in the binary of, 61</w:t>
      </w:r>
    </w:p>
    <w:p w14:paraId="6CEEBF18" w14:textId="77777777" w:rsidR="007C0171" w:rsidRPr="00CC66B2" w:rsidRDefault="007C0171" w:rsidP="007C0171">
      <w:pPr>
        <w:pStyle w:val="Level2IX"/>
      </w:pPr>
      <w:r>
        <w:t>of string slice type, 75</w:t>
      </w:r>
      <w:r w:rsidRPr="00AF17CB">
        <w:t>–</w:t>
      </w:r>
      <w:r>
        <w:t>78</w:t>
      </w:r>
    </w:p>
    <w:p w14:paraId="1E25FEEC" w14:textId="77777777" w:rsidR="000B4115" w:rsidRPr="000B4115" w:rsidRDefault="00BA66CC" w:rsidP="000B4115">
      <w:pPr>
        <w:pStyle w:val="Level1IX"/>
      </w:pPr>
      <w:r>
        <w:t>s</w:t>
      </w:r>
      <w:r w:rsidR="000277C7">
        <w:t>tring slice type (</w:t>
      </w:r>
      <w:r w:rsidR="000277C7" w:rsidRPr="000277C7">
        <w:rPr>
          <w:rStyle w:val="Literal"/>
        </w:rPr>
        <w:t>&amp;</w:t>
      </w:r>
      <w:proofErr w:type="spellStart"/>
      <w:r w:rsidR="000277C7" w:rsidRPr="000277C7">
        <w:rPr>
          <w:rStyle w:val="Literal"/>
        </w:rPr>
        <w:t>str</w:t>
      </w:r>
      <w:proofErr w:type="spellEnd"/>
      <w:r w:rsidR="000277C7">
        <w:t>)</w:t>
      </w:r>
      <w:r w:rsidR="000B4115">
        <w:t>,</w:t>
      </w:r>
      <w:r w:rsidR="000277C7">
        <w:t xml:space="preserve"> 75</w:t>
      </w:r>
      <w:r w:rsidR="000277C7" w:rsidRPr="00AF17CB">
        <w:t>–</w:t>
      </w:r>
      <w:r w:rsidR="000277C7">
        <w:t>78</w:t>
      </w:r>
      <w:r w:rsidR="000B4115">
        <w:t xml:space="preserve"> </w:t>
      </w:r>
    </w:p>
    <w:p w14:paraId="32B1594F" w14:textId="77777777" w:rsidR="00931EFF" w:rsidRDefault="00931EFF" w:rsidP="009A316B">
      <w:pPr>
        <w:pStyle w:val="Level1IX"/>
        <w:outlineLvl w:val="0"/>
      </w:pPr>
      <w:r>
        <w:rPr>
          <w:rStyle w:val="Literal"/>
        </w:rPr>
        <w:t>String</w:t>
      </w:r>
      <w:r w:rsidRPr="00931EFF">
        <w:t xml:space="preserve"> type, 60</w:t>
      </w:r>
      <w:r w:rsidRPr="00AF17CB">
        <w:t>–</w:t>
      </w:r>
      <w:r>
        <w:t>61</w:t>
      </w:r>
      <w:r w:rsidR="000E434C">
        <w:t>, 135</w:t>
      </w:r>
      <w:r w:rsidR="000E434C" w:rsidRPr="00AF17CB">
        <w:t>–</w:t>
      </w:r>
      <w:r w:rsidR="00B76231">
        <w:t>142</w:t>
      </w:r>
    </w:p>
    <w:p w14:paraId="58BC00AB" w14:textId="77777777" w:rsidR="00B40C66" w:rsidRDefault="00B40C66" w:rsidP="00B40C66">
      <w:pPr>
        <w:pStyle w:val="Level2IX"/>
      </w:pPr>
      <w:proofErr w:type="spellStart"/>
      <w:r w:rsidRPr="000B4115">
        <w:rPr>
          <w:rStyle w:val="Literal"/>
        </w:rPr>
        <w:t>as_bytes</w:t>
      </w:r>
      <w:proofErr w:type="spellEnd"/>
      <w:r>
        <w:t xml:space="preserve"> method on, 73</w:t>
      </w:r>
      <w:r w:rsidRPr="00AF17CB">
        <w:t>–</w:t>
      </w:r>
      <w:r>
        <w:t>74</w:t>
      </w:r>
    </w:p>
    <w:p w14:paraId="3F727936" w14:textId="77777777" w:rsidR="00986E44" w:rsidRDefault="00986E44" w:rsidP="00B40C66">
      <w:pPr>
        <w:pStyle w:val="Level2IX"/>
      </w:pPr>
      <w:r>
        <w:rPr>
          <w:rStyle w:val="Literal"/>
        </w:rPr>
        <w:t>bytes</w:t>
      </w:r>
      <w:r w:rsidR="00FD35DA" w:rsidRPr="00FD35DA">
        <w:t xml:space="preserve"> method on, 141–</w:t>
      </w:r>
      <w:r w:rsidR="007C0171">
        <w:t>1</w:t>
      </w:r>
      <w:r w:rsidR="00FD35DA" w:rsidRPr="00FD35DA">
        <w:t>42</w:t>
      </w:r>
    </w:p>
    <w:p w14:paraId="25A0E556" w14:textId="77777777" w:rsidR="00E1039B" w:rsidRDefault="00E1039B" w:rsidP="00B40C66">
      <w:pPr>
        <w:pStyle w:val="Level2IX"/>
      </w:pPr>
      <w:r>
        <w:rPr>
          <w:rStyle w:val="Literal"/>
        </w:rPr>
        <w:t>chars</w:t>
      </w:r>
      <w:r w:rsidR="00FD35DA" w:rsidRPr="00FD35DA">
        <w:t xml:space="preserve"> method on, 141</w:t>
      </w:r>
    </w:p>
    <w:p w14:paraId="288ACA1E" w14:textId="77777777" w:rsidR="00D82869" w:rsidRDefault="00FD35DA" w:rsidP="00B40C66">
      <w:pPr>
        <w:pStyle w:val="Level2IX"/>
      </w:pPr>
      <w:r w:rsidRPr="00FD35DA">
        <w:t xml:space="preserve">concatenation with </w:t>
      </w:r>
      <w:r w:rsidR="00D82869">
        <w:rPr>
          <w:rStyle w:val="Literal"/>
        </w:rPr>
        <w:t>+</w:t>
      </w:r>
      <w:r w:rsidRPr="00FD35DA">
        <w:t>, 137–</w:t>
      </w:r>
      <w:r w:rsidR="007C0171">
        <w:t>1</w:t>
      </w:r>
      <w:r w:rsidRPr="00FD35DA">
        <w:t>38</w:t>
      </w:r>
    </w:p>
    <w:p w14:paraId="6F78AB60" w14:textId="77777777" w:rsidR="00C042A0" w:rsidRDefault="00A10E43" w:rsidP="00C042A0">
      <w:pPr>
        <w:pStyle w:val="Level2IX"/>
      </w:pPr>
      <w:r w:rsidRPr="005014D1">
        <w:rPr>
          <w:rStyle w:val="Literal"/>
        </w:rPr>
        <w:t>from</w:t>
      </w:r>
      <w:r>
        <w:t xml:space="preserve"> function on, </w:t>
      </w:r>
      <w:r w:rsidR="005014D1">
        <w:t>60</w:t>
      </w:r>
      <w:r w:rsidR="00C042A0" w:rsidRPr="00AF17CB">
        <w:t>–</w:t>
      </w:r>
      <w:r w:rsidR="005014D1">
        <w:t>61</w:t>
      </w:r>
      <w:r w:rsidR="003E6052">
        <w:t>, 136</w:t>
      </w:r>
    </w:p>
    <w:p w14:paraId="035370D9" w14:textId="77777777" w:rsidR="00E42D03" w:rsidRDefault="00E42D03" w:rsidP="00C042A0">
      <w:pPr>
        <w:pStyle w:val="Level2IX"/>
      </w:pPr>
      <w:r>
        <w:t>indexing into, 139</w:t>
      </w:r>
      <w:r w:rsidRPr="00AF17CB">
        <w:t>–</w:t>
      </w:r>
      <w:r>
        <w:t>140</w:t>
      </w:r>
    </w:p>
    <w:p w14:paraId="331CE8C2" w14:textId="77777777" w:rsidR="00C042A0" w:rsidRDefault="00C042A0" w:rsidP="00C042A0">
      <w:pPr>
        <w:pStyle w:val="Level2IX"/>
      </w:pPr>
      <w:r w:rsidRPr="00C042A0">
        <w:t>internal structure of, 62–63</w:t>
      </w:r>
      <w:r w:rsidR="00B86E57">
        <w:t>, 139</w:t>
      </w:r>
      <w:r w:rsidR="00B86E57" w:rsidRPr="00AF17CB">
        <w:t>–</w:t>
      </w:r>
      <w:r w:rsidR="007C0171">
        <w:t>1</w:t>
      </w:r>
      <w:r w:rsidR="00AA2249">
        <w:t>40</w:t>
      </w:r>
    </w:p>
    <w:p w14:paraId="771A2F98" w14:textId="77777777" w:rsidR="00B2311C" w:rsidRDefault="00B2311C" w:rsidP="00C042A0">
      <w:pPr>
        <w:pStyle w:val="Level2IX"/>
      </w:pPr>
      <w:r>
        <w:lastRenderedPageBreak/>
        <w:t>iterating over, 141</w:t>
      </w:r>
      <w:r w:rsidRPr="00AF17CB">
        <w:t>–</w:t>
      </w:r>
      <w:r w:rsidR="007C0171">
        <w:t>1</w:t>
      </w:r>
      <w:r>
        <w:t>42</w:t>
      </w:r>
    </w:p>
    <w:p w14:paraId="42A0D840" w14:textId="77777777" w:rsidR="008C0489" w:rsidRDefault="008C0489" w:rsidP="00C042A0">
      <w:pPr>
        <w:pStyle w:val="Level2IX"/>
      </w:pPr>
      <w:proofErr w:type="spellStart"/>
      <w:r w:rsidRPr="008C0489">
        <w:rPr>
          <w:rStyle w:val="Literal"/>
        </w:rPr>
        <w:t>len</w:t>
      </w:r>
      <w:proofErr w:type="spellEnd"/>
      <w:r>
        <w:t xml:space="preserve"> method on, 74</w:t>
      </w:r>
    </w:p>
    <w:p w14:paraId="2F94D6CF" w14:textId="77777777" w:rsidR="004767E1" w:rsidRDefault="004767E1" w:rsidP="00C042A0">
      <w:pPr>
        <w:pStyle w:val="Level2IX"/>
      </w:pPr>
      <w:r>
        <w:rPr>
          <w:rStyle w:val="Literal"/>
        </w:rPr>
        <w:t>new</w:t>
      </w:r>
      <w:r w:rsidR="00FD35DA" w:rsidRPr="00FD35DA">
        <w:t xml:space="preserve"> function on, 135–</w:t>
      </w:r>
      <w:r w:rsidR="007C0171">
        <w:t>1</w:t>
      </w:r>
      <w:r w:rsidR="00FD35DA" w:rsidRPr="00FD35DA">
        <w:t>36</w:t>
      </w:r>
    </w:p>
    <w:p w14:paraId="7C018894" w14:textId="77777777" w:rsidR="0015050C" w:rsidRDefault="0015050C" w:rsidP="0015050C">
      <w:pPr>
        <w:pStyle w:val="Level2IX"/>
      </w:pPr>
      <w:r w:rsidRPr="00206040">
        <w:rPr>
          <w:rStyle w:val="Literal"/>
        </w:rPr>
        <w:t>parse</w:t>
      </w:r>
      <w:r>
        <w:t xml:space="preserve"> method on, 25</w:t>
      </w:r>
    </w:p>
    <w:p w14:paraId="61E19D9C" w14:textId="77777777" w:rsidR="007F7F57" w:rsidRPr="0015050C" w:rsidRDefault="007F7F57" w:rsidP="0015050C">
      <w:pPr>
        <w:pStyle w:val="Level2IX"/>
      </w:pPr>
      <w:r>
        <w:rPr>
          <w:rStyle w:val="Literal"/>
        </w:rPr>
        <w:t>push</w:t>
      </w:r>
      <w:r w:rsidR="00FD35DA" w:rsidRPr="00FD35DA">
        <w:t xml:space="preserve"> method on, 137</w:t>
      </w:r>
    </w:p>
    <w:p w14:paraId="27684FA7" w14:textId="77777777" w:rsidR="005014D1" w:rsidRDefault="005014D1" w:rsidP="005014D1">
      <w:pPr>
        <w:pStyle w:val="Level2IX"/>
      </w:pPr>
      <w:proofErr w:type="spellStart"/>
      <w:r>
        <w:rPr>
          <w:rStyle w:val="Literal"/>
        </w:rPr>
        <w:t>push_str</w:t>
      </w:r>
      <w:proofErr w:type="spellEnd"/>
      <w:r w:rsidRPr="005014D1">
        <w:t xml:space="preserve"> method on, 61</w:t>
      </w:r>
      <w:r w:rsidR="002F0B1B">
        <w:t>, 137</w:t>
      </w:r>
    </w:p>
    <w:p w14:paraId="67C4754F" w14:textId="77777777" w:rsidR="00E1465A" w:rsidRDefault="001D6E8F">
      <w:pPr>
        <w:pStyle w:val="Level2IX"/>
      </w:pPr>
      <w:r>
        <w:t>slicing, 140</w:t>
      </w:r>
      <w:r w:rsidRPr="00AF17CB">
        <w:t>–</w:t>
      </w:r>
      <w:r w:rsidR="007C0171">
        <w:t>1</w:t>
      </w:r>
      <w:r>
        <w:t>41</w:t>
      </w:r>
    </w:p>
    <w:p w14:paraId="76D54804" w14:textId="77777777" w:rsidR="00A068F7" w:rsidRDefault="00A068F7" w:rsidP="00A068F7">
      <w:pPr>
        <w:pStyle w:val="Level2IX"/>
      </w:pPr>
      <w:r w:rsidRPr="009105A3">
        <w:rPr>
          <w:rStyle w:val="Literal"/>
        </w:rPr>
        <w:t>trim</w:t>
      </w:r>
      <w:r>
        <w:t xml:space="preserve"> method on, 25</w:t>
      </w:r>
    </w:p>
    <w:p w14:paraId="6F38A601" w14:textId="77777777" w:rsidR="00E1465A" w:rsidRDefault="00FD35DA" w:rsidP="009A316B">
      <w:pPr>
        <w:pStyle w:val="Level2IX"/>
        <w:outlineLvl w:val="0"/>
      </w:pPr>
      <w:r w:rsidRPr="00FD35DA">
        <w:t>UTF-8 encoding of, 136</w:t>
      </w:r>
    </w:p>
    <w:p w14:paraId="6B456B92" w14:textId="77777777" w:rsidR="00E1465A" w:rsidRDefault="00F833C4">
      <w:pPr>
        <w:pStyle w:val="Level1IX"/>
      </w:pPr>
      <w:proofErr w:type="spellStart"/>
      <w:r>
        <w:t>Stroustrup</w:t>
      </w:r>
      <w:proofErr w:type="spellEnd"/>
      <w:r>
        <w:t>, Bjarne, 282</w:t>
      </w:r>
    </w:p>
    <w:p w14:paraId="613CBFF1" w14:textId="77777777" w:rsidR="00E1465A" w:rsidRDefault="00F72B63">
      <w:pPr>
        <w:pStyle w:val="Level1IX"/>
      </w:pPr>
      <w:r>
        <w:t xml:space="preserve">structs, </w:t>
      </w:r>
      <w:r w:rsidR="000F16E4">
        <w:t>81</w:t>
      </w:r>
      <w:r w:rsidR="000F16E4" w:rsidRPr="00AF17CB">
        <w:t>–</w:t>
      </w:r>
      <w:r w:rsidR="000F16E4">
        <w:t>94</w:t>
      </w:r>
    </w:p>
    <w:p w14:paraId="729C5CC9" w14:textId="77777777" w:rsidR="00E1465A" w:rsidRDefault="00764DE5">
      <w:pPr>
        <w:pStyle w:val="Level2IX"/>
      </w:pPr>
      <w:r>
        <w:t xml:space="preserve">defining, </w:t>
      </w:r>
      <w:r w:rsidR="00417BC6">
        <w:t>81</w:t>
      </w:r>
      <w:r w:rsidR="00417BC6" w:rsidRPr="00AF17CB">
        <w:t>–</w:t>
      </w:r>
      <w:r>
        <w:t>82</w:t>
      </w:r>
    </w:p>
    <w:p w14:paraId="73A07BDC" w14:textId="77777777" w:rsidR="00E1465A" w:rsidRDefault="00A649CC">
      <w:pPr>
        <w:pStyle w:val="Level2IX"/>
      </w:pPr>
      <w:r>
        <w:t>field init shorthand, 83</w:t>
      </w:r>
    </w:p>
    <w:p w14:paraId="6EBC960A" w14:textId="77777777" w:rsidR="00E1465A" w:rsidRDefault="00F25E13">
      <w:pPr>
        <w:pStyle w:val="Level2IX"/>
      </w:pPr>
      <w:r>
        <w:t>fields, 82</w:t>
      </w:r>
    </w:p>
    <w:p w14:paraId="53D4E5DB" w14:textId="77777777" w:rsidR="00E1465A" w:rsidRDefault="00417BC6">
      <w:pPr>
        <w:pStyle w:val="Level2IX"/>
      </w:pPr>
      <w:r>
        <w:t>instantiating, 81</w:t>
      </w:r>
      <w:r w:rsidRPr="00AF17CB">
        <w:t>–</w:t>
      </w:r>
      <w:r>
        <w:t>82</w:t>
      </w:r>
    </w:p>
    <w:p w14:paraId="2982F5E0" w14:textId="77777777" w:rsidR="00E1465A" w:rsidRDefault="001354B9">
      <w:pPr>
        <w:pStyle w:val="Level2IX"/>
      </w:pPr>
      <w:r>
        <w:t>ownership of data, 85</w:t>
      </w:r>
      <w:r w:rsidRPr="00AF17CB">
        <w:t>–</w:t>
      </w:r>
      <w:r>
        <w:t>86</w:t>
      </w:r>
    </w:p>
    <w:p w14:paraId="201F5AC2" w14:textId="77777777" w:rsidR="00E1465A" w:rsidRDefault="00C0319F">
      <w:pPr>
        <w:pStyle w:val="Level2IX"/>
      </w:pPr>
      <w:r>
        <w:t>tuple, 84</w:t>
      </w:r>
      <w:r w:rsidRPr="00AF17CB">
        <w:t>–</w:t>
      </w:r>
      <w:r>
        <w:t>85</w:t>
      </w:r>
      <w:r w:rsidR="00841ADD">
        <w:t>, 439</w:t>
      </w:r>
      <w:r w:rsidR="00841ADD" w:rsidRPr="00AF17CB">
        <w:t>–</w:t>
      </w:r>
      <w:r w:rsidR="007C0171">
        <w:t>4</w:t>
      </w:r>
      <w:r w:rsidR="001D696C">
        <w:t>40</w:t>
      </w:r>
    </w:p>
    <w:p w14:paraId="6DE989C8" w14:textId="77777777" w:rsidR="00E1465A" w:rsidRDefault="00FA09A5">
      <w:pPr>
        <w:pStyle w:val="Level2IX"/>
      </w:pPr>
      <w:r>
        <w:t>unit-like, 85</w:t>
      </w:r>
    </w:p>
    <w:p w14:paraId="3357BE89" w14:textId="77777777" w:rsidR="00E1465A" w:rsidRDefault="00127D48">
      <w:pPr>
        <w:pStyle w:val="Level2IX"/>
      </w:pPr>
      <w:r>
        <w:t>update syntax, 84</w:t>
      </w:r>
    </w:p>
    <w:p w14:paraId="4835516E" w14:textId="77777777" w:rsidR="0016689D" w:rsidRDefault="00BA66CC" w:rsidP="0016689D">
      <w:pPr>
        <w:pStyle w:val="Level1IX"/>
      </w:pPr>
      <w:r>
        <w:t>s</w:t>
      </w:r>
      <w:r w:rsidR="0016689D">
        <w:t>ubtraction, 38</w:t>
      </w:r>
    </w:p>
    <w:p w14:paraId="4081C3A0" w14:textId="77777777" w:rsidR="000812AA" w:rsidRDefault="00FD35DA" w:rsidP="0016689D">
      <w:pPr>
        <w:pStyle w:val="Level1IX"/>
      </w:pPr>
      <w:r w:rsidRPr="00FD35DA">
        <w:rPr>
          <w:rStyle w:val="Literal"/>
        </w:rPr>
        <w:t>super</w:t>
      </w:r>
      <w:r w:rsidR="000812AA">
        <w:t xml:space="preserve"> keyword, 125</w:t>
      </w:r>
      <w:r w:rsidR="000812AA" w:rsidRPr="00AF17CB">
        <w:t>–</w:t>
      </w:r>
      <w:r w:rsidR="007C0171">
        <w:t>1</w:t>
      </w:r>
      <w:r w:rsidR="000812AA">
        <w:t>27</w:t>
      </w:r>
    </w:p>
    <w:p w14:paraId="4D3AA2B9" w14:textId="77777777" w:rsidR="00F67E8B" w:rsidRDefault="00FD35DA" w:rsidP="0016689D">
      <w:pPr>
        <w:pStyle w:val="Level1IX"/>
      </w:pPr>
      <w:proofErr w:type="spellStart"/>
      <w:r w:rsidRPr="00FD35DA">
        <w:t>supertraits</w:t>
      </w:r>
      <w:proofErr w:type="spellEnd"/>
      <w:r w:rsidRPr="00FD35DA">
        <w:t>, 437</w:t>
      </w:r>
      <w:r w:rsidR="00F67E8B" w:rsidRPr="00AF17CB">
        <w:t>–</w:t>
      </w:r>
      <w:r w:rsidR="007C0171">
        <w:t>4</w:t>
      </w:r>
      <w:r w:rsidR="00F67E8B">
        <w:t>39</w:t>
      </w:r>
    </w:p>
    <w:p w14:paraId="5D8165A0" w14:textId="77777777" w:rsidR="002D1E65" w:rsidRDefault="002D1E65" w:rsidP="0016689D">
      <w:pPr>
        <w:pStyle w:val="Level1IX"/>
      </w:pPr>
      <w:r>
        <w:t>symbols, 493</w:t>
      </w:r>
      <w:r w:rsidRPr="00AF17CB">
        <w:t>–</w:t>
      </w:r>
      <w:r w:rsidR="007C0171">
        <w:t>4</w:t>
      </w:r>
      <w:r>
        <w:t>96</w:t>
      </w:r>
    </w:p>
    <w:p w14:paraId="4824A3D6" w14:textId="77777777" w:rsidR="00133FD2" w:rsidRDefault="00FD35DA" w:rsidP="0016689D">
      <w:pPr>
        <w:pStyle w:val="Level1IX"/>
      </w:pPr>
      <w:proofErr w:type="spellStart"/>
      <w:r w:rsidRPr="00FD35DA">
        <w:rPr>
          <w:rStyle w:val="Literal"/>
        </w:rPr>
        <w:t>syn</w:t>
      </w:r>
      <w:proofErr w:type="spellEnd"/>
      <w:r w:rsidR="00133FD2">
        <w:t xml:space="preserve"> crate, 507</w:t>
      </w:r>
      <w:r w:rsidR="00133FD2" w:rsidRPr="00AF17CB">
        <w:t>–</w:t>
      </w:r>
      <w:r w:rsidR="007C0171">
        <w:t>50</w:t>
      </w:r>
      <w:r w:rsidR="00133FD2">
        <w:t>8</w:t>
      </w:r>
    </w:p>
    <w:p w14:paraId="40AE141F" w14:textId="77777777" w:rsidR="002A463E" w:rsidRPr="0016689D" w:rsidRDefault="002A463E" w:rsidP="0016689D">
      <w:pPr>
        <w:pStyle w:val="Level1IX"/>
      </w:pPr>
      <w:r>
        <w:rPr>
          <w:rStyle w:val="Literal"/>
        </w:rPr>
        <w:t>Sync</w:t>
      </w:r>
      <w:r w:rsidR="00FD35DA" w:rsidRPr="00FD35DA">
        <w:t xml:space="preserve"> trait, 362</w:t>
      </w:r>
      <w:r w:rsidR="00631BA9" w:rsidRPr="00AF17CB">
        <w:t>–</w:t>
      </w:r>
      <w:r w:rsidR="007C0171">
        <w:t>3</w:t>
      </w:r>
      <w:r w:rsidR="00631BA9">
        <w:t>63</w:t>
      </w:r>
      <w:r w:rsidR="006D6067">
        <w:t>, 423</w:t>
      </w:r>
    </w:p>
    <w:p w14:paraId="7146B8C2" w14:textId="77777777" w:rsidR="00780AA8" w:rsidRDefault="00780AA8">
      <w:pPr>
        <w:pStyle w:val="GroupTitlesIX"/>
      </w:pPr>
    </w:p>
    <w:p w14:paraId="412ADFF7" w14:textId="77777777" w:rsidR="001664F2" w:rsidRDefault="001664F2" w:rsidP="009A316B">
      <w:pPr>
        <w:pStyle w:val="GroupTitlesIX"/>
        <w:outlineLvl w:val="0"/>
      </w:pPr>
      <w:r>
        <w:t>T</w:t>
      </w:r>
    </w:p>
    <w:p w14:paraId="24DED961" w14:textId="77777777" w:rsidR="00E1465A" w:rsidRDefault="003928FA">
      <w:pPr>
        <w:pStyle w:val="Level1IX"/>
      </w:pPr>
      <w:r>
        <w:t>TCP (Tra</w:t>
      </w:r>
      <w:r w:rsidR="00F95D3F">
        <w:t>nsmission Control Protocol), 450</w:t>
      </w:r>
      <w:r w:rsidR="006135C5" w:rsidRPr="00AF17CB">
        <w:t>–</w:t>
      </w:r>
      <w:r w:rsidR="00DB04D0">
        <w:t>4</w:t>
      </w:r>
      <w:r w:rsidR="006135C5">
        <w:t>52</w:t>
      </w:r>
    </w:p>
    <w:p w14:paraId="14461F21" w14:textId="77777777" w:rsidR="00E1465A" w:rsidRDefault="007B69CC" w:rsidP="009A316B">
      <w:pPr>
        <w:pStyle w:val="Level1IX"/>
        <w:outlineLvl w:val="0"/>
      </w:pPr>
      <w:r>
        <w:t>TDD (Test-driven development), 244</w:t>
      </w:r>
    </w:p>
    <w:p w14:paraId="6124F400" w14:textId="77777777" w:rsidR="00E1465A" w:rsidRDefault="00FD35DA">
      <w:pPr>
        <w:pStyle w:val="Level1IX"/>
      </w:pPr>
      <w:r w:rsidRPr="00FD35DA">
        <w:rPr>
          <w:rStyle w:val="Literal"/>
        </w:rPr>
        <w:t>test</w:t>
      </w:r>
      <w:r w:rsidR="003B6EFC">
        <w:t xml:space="preserve"> attribute, 202</w:t>
      </w:r>
      <w:r w:rsidR="003B6EFC" w:rsidRPr="00AF17CB">
        <w:t>–</w:t>
      </w:r>
      <w:r w:rsidR="00DB04D0">
        <w:t>20</w:t>
      </w:r>
      <w:r w:rsidR="003B6EFC">
        <w:t>3</w:t>
      </w:r>
    </w:p>
    <w:p w14:paraId="61B19AFC" w14:textId="77777777" w:rsidR="00E1465A" w:rsidRDefault="00FE09C9">
      <w:pPr>
        <w:pStyle w:val="Level1IX"/>
      </w:pPr>
      <w:r>
        <w:t>test double, 325</w:t>
      </w:r>
    </w:p>
    <w:p w14:paraId="7593A077" w14:textId="77777777" w:rsidR="00E1465A" w:rsidRDefault="00FD35DA" w:rsidP="009A316B">
      <w:pPr>
        <w:pStyle w:val="Level1IX"/>
        <w:outlineLvl w:val="0"/>
      </w:pPr>
      <w:r w:rsidRPr="00FD35DA">
        <w:t>Test-driven development (TDD), 244</w:t>
      </w:r>
    </w:p>
    <w:p w14:paraId="3B7FFD27" w14:textId="77777777" w:rsidR="00E1465A" w:rsidRDefault="00FD35DA">
      <w:pPr>
        <w:pStyle w:val="Level1IX"/>
      </w:pPr>
      <w:r w:rsidRPr="00FD35DA">
        <w:t>test functions</w:t>
      </w:r>
      <w:r w:rsidR="003E6B23">
        <w:t>, 202</w:t>
      </w:r>
      <w:r w:rsidR="003E6B23" w:rsidRPr="00AF17CB">
        <w:t>–</w:t>
      </w:r>
      <w:r w:rsidR="00DB04D0">
        <w:t>20</w:t>
      </w:r>
      <w:r w:rsidR="003E6B23">
        <w:t>5</w:t>
      </w:r>
    </w:p>
    <w:p w14:paraId="381F87D3" w14:textId="77777777" w:rsidR="00E1465A" w:rsidRDefault="00C11CE5">
      <w:pPr>
        <w:pStyle w:val="Level1IX"/>
      </w:pPr>
      <w:r>
        <w:t>tests</w:t>
      </w:r>
      <w:r w:rsidR="00C6071F">
        <w:t>, 201</w:t>
      </w:r>
      <w:r w:rsidR="00C6071F" w:rsidRPr="00AF17CB">
        <w:t>–</w:t>
      </w:r>
      <w:r w:rsidR="00DB04D0">
        <w:t>2</w:t>
      </w:r>
      <w:r w:rsidR="00FF6A26">
        <w:t>26</w:t>
      </w:r>
    </w:p>
    <w:p w14:paraId="2CAA8E82" w14:textId="77777777" w:rsidR="00E1465A" w:rsidRDefault="003E6B23">
      <w:pPr>
        <w:pStyle w:val="Level2IX"/>
      </w:pPr>
      <w:r>
        <w:t>custom failure messages for,</w:t>
      </w:r>
      <w:r w:rsidR="00E836A4">
        <w:t xml:space="preserve"> 210</w:t>
      </w:r>
      <w:r w:rsidR="00E836A4" w:rsidRPr="00AF17CB">
        <w:t>–</w:t>
      </w:r>
      <w:r w:rsidR="00DB04D0">
        <w:t>2</w:t>
      </w:r>
      <w:r w:rsidR="00E836A4">
        <w:t>12</w:t>
      </w:r>
    </w:p>
    <w:p w14:paraId="2629D770" w14:textId="77777777" w:rsidR="00E1465A" w:rsidRDefault="0059328A">
      <w:pPr>
        <w:pStyle w:val="Level2IX"/>
      </w:pPr>
      <w:r>
        <w:t>filtering, 218</w:t>
      </w:r>
      <w:r w:rsidRPr="00AF17CB">
        <w:t>–</w:t>
      </w:r>
      <w:r w:rsidR="00DB04D0">
        <w:t>2</w:t>
      </w:r>
      <w:r>
        <w:t>19</w:t>
      </w:r>
    </w:p>
    <w:p w14:paraId="2E3A9EBB" w14:textId="77777777" w:rsidR="00E1465A" w:rsidRDefault="00F06231">
      <w:pPr>
        <w:pStyle w:val="Level2IX"/>
      </w:pPr>
      <w:r>
        <w:t>ignoring,</w:t>
      </w:r>
      <w:r w:rsidR="00B34211">
        <w:t xml:space="preserve"> 219</w:t>
      </w:r>
      <w:r w:rsidR="00B34211" w:rsidRPr="00AF17CB">
        <w:t>–</w:t>
      </w:r>
      <w:r w:rsidR="00DB04D0">
        <w:t>2</w:t>
      </w:r>
      <w:r w:rsidR="00B34211">
        <w:t>20</w:t>
      </w:r>
    </w:p>
    <w:p w14:paraId="19E84ADF" w14:textId="77777777" w:rsidR="00E1465A" w:rsidRDefault="00C11CE5">
      <w:pPr>
        <w:pStyle w:val="Level2IX"/>
      </w:pPr>
      <w:r>
        <w:t>integration, 222</w:t>
      </w:r>
      <w:r w:rsidRPr="00AF17CB">
        <w:t>–</w:t>
      </w:r>
      <w:r w:rsidR="00DB04D0">
        <w:t>2</w:t>
      </w:r>
      <w:r>
        <w:t>25</w:t>
      </w:r>
    </w:p>
    <w:p w14:paraId="6024A3E6" w14:textId="77777777" w:rsidR="00E1465A" w:rsidRDefault="004D4A66">
      <w:pPr>
        <w:pStyle w:val="Level2IX"/>
      </w:pPr>
      <w:r>
        <w:t>organizing, 220</w:t>
      </w:r>
      <w:r w:rsidRPr="00AF17CB">
        <w:t>–</w:t>
      </w:r>
      <w:r w:rsidR="00DB04D0">
        <w:t>2</w:t>
      </w:r>
      <w:r>
        <w:t>25</w:t>
      </w:r>
    </w:p>
    <w:p w14:paraId="78B09654" w14:textId="77777777" w:rsidR="00DB04D0" w:rsidRDefault="00DB04D0" w:rsidP="00DB04D0">
      <w:pPr>
        <w:pStyle w:val="Level2IX"/>
      </w:pPr>
      <w:r>
        <w:t>of private functions, 221</w:t>
      </w:r>
      <w:r w:rsidRPr="00AF17CB">
        <w:t>–</w:t>
      </w:r>
      <w:r>
        <w:t>222</w:t>
      </w:r>
    </w:p>
    <w:p w14:paraId="2984044F" w14:textId="77777777" w:rsidR="00E1465A" w:rsidRDefault="003E6B23">
      <w:pPr>
        <w:pStyle w:val="Level2IX"/>
      </w:pPr>
      <w:r>
        <w:t>running,</w:t>
      </w:r>
      <w:r w:rsidR="00F06231">
        <w:t xml:space="preserve"> 215</w:t>
      </w:r>
      <w:r w:rsidR="00F06231" w:rsidRPr="00AF17CB">
        <w:t>–</w:t>
      </w:r>
      <w:r w:rsidR="00DB04D0">
        <w:t>2</w:t>
      </w:r>
      <w:r w:rsidR="00F06231">
        <w:t>20</w:t>
      </w:r>
    </w:p>
    <w:p w14:paraId="48A624D6" w14:textId="77777777" w:rsidR="00E1465A" w:rsidRDefault="00054A02">
      <w:pPr>
        <w:pStyle w:val="Level2IX"/>
      </w:pPr>
      <w:r>
        <w:t>unit, 220</w:t>
      </w:r>
      <w:r w:rsidRPr="00AF17CB">
        <w:t>–</w:t>
      </w:r>
      <w:r w:rsidR="00DB04D0">
        <w:t>2</w:t>
      </w:r>
      <w:r>
        <w:t>22</w:t>
      </w:r>
    </w:p>
    <w:p w14:paraId="28E0134A" w14:textId="77777777" w:rsidR="00E1465A" w:rsidRDefault="005D0E23">
      <w:pPr>
        <w:pStyle w:val="Level2IX"/>
      </w:pPr>
      <w:r>
        <w:t xml:space="preserve">writing, </w:t>
      </w:r>
      <w:r w:rsidR="003E6B23">
        <w:t>201</w:t>
      </w:r>
      <w:r w:rsidR="003E6B23" w:rsidRPr="00AF17CB">
        <w:t>–</w:t>
      </w:r>
      <w:r w:rsidR="00DB04D0">
        <w:t>2</w:t>
      </w:r>
      <w:r w:rsidR="003E6B23">
        <w:t>15</w:t>
      </w:r>
    </w:p>
    <w:p w14:paraId="3750C6CA" w14:textId="77777777" w:rsidR="00E1465A" w:rsidRDefault="00F74C47">
      <w:pPr>
        <w:pStyle w:val="Level1IX"/>
      </w:pPr>
      <w:r>
        <w:t>thread pool, 461</w:t>
      </w:r>
      <w:r w:rsidRPr="00AF17CB">
        <w:t>–</w:t>
      </w:r>
      <w:r w:rsidR="00DB04D0">
        <w:t>4</w:t>
      </w:r>
      <w:r>
        <w:t>85</w:t>
      </w:r>
    </w:p>
    <w:p w14:paraId="30E7031C" w14:textId="77777777" w:rsidR="00E1465A" w:rsidRDefault="003A11FD">
      <w:pPr>
        <w:pStyle w:val="Level1IX"/>
      </w:pPr>
      <w:r>
        <w:t>threads, 342</w:t>
      </w:r>
      <w:r w:rsidRPr="00AF17CB">
        <w:t>–</w:t>
      </w:r>
      <w:r w:rsidR="00DB04D0">
        <w:t>3</w:t>
      </w:r>
      <w:r>
        <w:t>49</w:t>
      </w:r>
    </w:p>
    <w:p w14:paraId="296F06D7" w14:textId="77777777" w:rsidR="00E1465A" w:rsidRDefault="001650CA">
      <w:pPr>
        <w:pStyle w:val="Level2IX"/>
      </w:pPr>
      <w:r>
        <w:t xml:space="preserve">creating with </w:t>
      </w:r>
      <w:r w:rsidR="00FD35DA" w:rsidRPr="00FD35DA">
        <w:rPr>
          <w:rStyle w:val="Literal"/>
        </w:rPr>
        <w:t>spawn</w:t>
      </w:r>
      <w:r>
        <w:t>, 344</w:t>
      </w:r>
      <w:r w:rsidR="00A3616F">
        <w:t>, 462</w:t>
      </w:r>
      <w:r w:rsidR="00A3616F" w:rsidRPr="00AF17CB">
        <w:t>–</w:t>
      </w:r>
      <w:r w:rsidR="00DB04D0">
        <w:t>4</w:t>
      </w:r>
      <w:r w:rsidR="00A3616F">
        <w:t>63</w:t>
      </w:r>
    </w:p>
    <w:p w14:paraId="23662C64" w14:textId="77777777" w:rsidR="00E1465A" w:rsidRDefault="007F1146">
      <w:pPr>
        <w:pStyle w:val="Level2IX"/>
      </w:pPr>
      <w:r>
        <w:lastRenderedPageBreak/>
        <w:t>joining, 345</w:t>
      </w:r>
    </w:p>
    <w:p w14:paraId="21C1BA58" w14:textId="77777777" w:rsidR="00E1465A" w:rsidRDefault="00BF0D4A">
      <w:pPr>
        <w:pStyle w:val="Level2IX"/>
      </w:pPr>
      <w:r>
        <w:t xml:space="preserve">pausing with </w:t>
      </w:r>
      <w:r w:rsidR="00FD35DA" w:rsidRPr="00FD35DA">
        <w:rPr>
          <w:rStyle w:val="Literal"/>
        </w:rPr>
        <w:t>sleep</w:t>
      </w:r>
      <w:r>
        <w:t>, 344</w:t>
      </w:r>
    </w:p>
    <w:p w14:paraId="2016766C" w14:textId="77777777" w:rsidR="00E1465A" w:rsidRDefault="00F320E9">
      <w:pPr>
        <w:pStyle w:val="Level1IX"/>
      </w:pPr>
      <w:proofErr w:type="spellStart"/>
      <w:r>
        <w:t>thunk</w:t>
      </w:r>
      <w:proofErr w:type="spellEnd"/>
      <w:r>
        <w:t>, 442</w:t>
      </w:r>
    </w:p>
    <w:p w14:paraId="18C9C668" w14:textId="77777777" w:rsidR="00E1465A" w:rsidRDefault="00FD35DA">
      <w:pPr>
        <w:pStyle w:val="Level1IX"/>
      </w:pPr>
      <w:r w:rsidRPr="00FD35DA">
        <w:t>TOML (Tom</w:t>
      </w:r>
      <w:r w:rsidR="00DB04D0">
        <w:t>’</w:t>
      </w:r>
      <w:r w:rsidRPr="00FD35DA">
        <w:t>s Obvious, Minimal Language), 8</w:t>
      </w:r>
    </w:p>
    <w:p w14:paraId="0FCD4DF7" w14:textId="77777777" w:rsidR="00E1465A" w:rsidRDefault="003856FC">
      <w:pPr>
        <w:pStyle w:val="Level1IX"/>
      </w:pPr>
      <w:r w:rsidRPr="00F025A8">
        <w:t>Tom</w:t>
      </w:r>
      <w:r w:rsidR="00DB04D0">
        <w:t>’</w:t>
      </w:r>
      <w:r w:rsidRPr="00F025A8">
        <w:t>s Obvious, Minimal Language</w:t>
      </w:r>
      <w:r>
        <w:t xml:space="preserve"> (TOML), 8</w:t>
      </w:r>
    </w:p>
    <w:p w14:paraId="5234A976" w14:textId="77777777" w:rsidR="00E26281" w:rsidRDefault="00E26281" w:rsidP="001A10AC">
      <w:pPr>
        <w:pStyle w:val="Level1IX"/>
      </w:pPr>
      <w:proofErr w:type="spellStart"/>
      <w:r>
        <w:rPr>
          <w:rStyle w:val="Literal"/>
        </w:rPr>
        <w:t>to_string</w:t>
      </w:r>
      <w:proofErr w:type="spellEnd"/>
      <w:r w:rsidR="00FD35DA" w:rsidRPr="00FD35DA">
        <w:t xml:space="preserve"> method, 136</w:t>
      </w:r>
      <w:r w:rsidR="006D6DFB">
        <w:t>, 186</w:t>
      </w:r>
    </w:p>
    <w:p w14:paraId="4955FE91" w14:textId="77777777" w:rsidR="00E1465A" w:rsidRDefault="00245600">
      <w:pPr>
        <w:pStyle w:val="Level1IX"/>
      </w:pPr>
      <w:r>
        <w:t>trait bounds, 182</w:t>
      </w:r>
      <w:r w:rsidRPr="00AF17CB">
        <w:t>–</w:t>
      </w:r>
      <w:r w:rsidR="00DB04D0">
        <w:t>1</w:t>
      </w:r>
      <w:r>
        <w:t>87</w:t>
      </w:r>
      <w:r w:rsidR="00485F67">
        <w:t>, 199</w:t>
      </w:r>
    </w:p>
    <w:p w14:paraId="0313CD55" w14:textId="77777777" w:rsidR="00E1465A" w:rsidRDefault="00245600">
      <w:pPr>
        <w:pStyle w:val="Level2IX"/>
      </w:pPr>
      <w:r>
        <w:t>conditionally implementing methods with, 185</w:t>
      </w:r>
      <w:r w:rsidRPr="00AF17CB">
        <w:t>–</w:t>
      </w:r>
      <w:r w:rsidR="00DB04D0">
        <w:t>1</w:t>
      </w:r>
      <w:r>
        <w:t>87</w:t>
      </w:r>
    </w:p>
    <w:p w14:paraId="29B8E263" w14:textId="77777777" w:rsidR="00DB04D0" w:rsidRDefault="00DB04D0">
      <w:pPr>
        <w:pStyle w:val="Level2IX"/>
      </w:pPr>
      <w:r>
        <w:t>fixing the largest function with, 183</w:t>
      </w:r>
      <w:r w:rsidRPr="00AF17CB">
        <w:t>–</w:t>
      </w:r>
      <w:r>
        <w:t>185</w:t>
      </w:r>
    </w:p>
    <w:p w14:paraId="34D1C5C3" w14:textId="77777777" w:rsidR="00E1465A" w:rsidRDefault="00F8196D">
      <w:pPr>
        <w:pStyle w:val="Level1IX"/>
      </w:pPr>
      <w:r>
        <w:t>trait objects, 369</w:t>
      </w:r>
      <w:r w:rsidRPr="00AF17CB">
        <w:t>–</w:t>
      </w:r>
      <w:r w:rsidR="00DB04D0">
        <w:t>3</w:t>
      </w:r>
      <w:r>
        <w:t>75</w:t>
      </w:r>
      <w:r w:rsidR="000F72C2">
        <w:t>, 448</w:t>
      </w:r>
    </w:p>
    <w:p w14:paraId="6E9C937E" w14:textId="77777777" w:rsidR="00DB04D0" w:rsidRDefault="00DB04D0" w:rsidP="005B525C">
      <w:pPr>
        <w:pStyle w:val="Level2IX"/>
      </w:pPr>
      <w:r>
        <w:t>dynamic dispatch, 374</w:t>
      </w:r>
    </w:p>
    <w:p w14:paraId="07D337D2" w14:textId="77777777" w:rsidR="00E1465A" w:rsidRDefault="003D0EA8">
      <w:pPr>
        <w:pStyle w:val="Level2IX"/>
      </w:pPr>
      <w:r>
        <w:t>inferring lifetimes of, 429</w:t>
      </w:r>
      <w:r w:rsidRPr="00AF17CB">
        <w:t>–</w:t>
      </w:r>
      <w:r w:rsidR="00DB04D0">
        <w:t>4</w:t>
      </w:r>
      <w:r>
        <w:t>30</w:t>
      </w:r>
    </w:p>
    <w:p w14:paraId="4D112E42" w14:textId="77777777" w:rsidR="00DB04D0" w:rsidRDefault="00DB04D0">
      <w:pPr>
        <w:pStyle w:val="Level2IX"/>
      </w:pPr>
      <w:r>
        <w:t>object safety, 374</w:t>
      </w:r>
      <w:r w:rsidRPr="00AF17CB">
        <w:t>–</w:t>
      </w:r>
      <w:r>
        <w:t>375</w:t>
      </w:r>
    </w:p>
    <w:p w14:paraId="272871F2" w14:textId="77777777" w:rsidR="00E1465A" w:rsidRDefault="00FD35DA">
      <w:pPr>
        <w:pStyle w:val="Level1IX"/>
      </w:pPr>
      <w:r w:rsidRPr="00FD35DA">
        <w:t>traits</w:t>
      </w:r>
      <w:r w:rsidR="00CB1B11">
        <w:t>, 178</w:t>
      </w:r>
      <w:r w:rsidR="00CB1B11" w:rsidRPr="00AF17CB">
        <w:t>–</w:t>
      </w:r>
      <w:r w:rsidR="004A15BE">
        <w:t>1</w:t>
      </w:r>
      <w:r w:rsidR="00CB1B11">
        <w:t>87</w:t>
      </w:r>
    </w:p>
    <w:p w14:paraId="55A80DD4" w14:textId="77777777" w:rsidR="00E1465A" w:rsidRDefault="00341FE6">
      <w:pPr>
        <w:pStyle w:val="Level2IX"/>
      </w:pPr>
      <w:r>
        <w:t>associated types in, 431</w:t>
      </w:r>
      <w:r w:rsidRPr="00AF17CB">
        <w:t>–</w:t>
      </w:r>
      <w:r w:rsidR="004A15BE">
        <w:t>4</w:t>
      </w:r>
      <w:r>
        <w:t>32</w:t>
      </w:r>
    </w:p>
    <w:p w14:paraId="2B2771B5" w14:textId="77777777" w:rsidR="00E1465A" w:rsidRDefault="00341EED">
      <w:pPr>
        <w:pStyle w:val="Level2IX"/>
      </w:pPr>
      <w:r>
        <w:t>default implementations of, 181</w:t>
      </w:r>
      <w:r w:rsidRPr="00AF17CB">
        <w:t>–</w:t>
      </w:r>
      <w:r w:rsidR="004A15BE">
        <w:t>1</w:t>
      </w:r>
      <w:r>
        <w:t>82</w:t>
      </w:r>
    </w:p>
    <w:p w14:paraId="2341F19D" w14:textId="77777777" w:rsidR="00E1465A" w:rsidRDefault="00D773C0">
      <w:pPr>
        <w:pStyle w:val="Level2IX"/>
      </w:pPr>
      <w:r>
        <w:t>defining, 178</w:t>
      </w:r>
      <w:r w:rsidRPr="00AF17CB">
        <w:t>–</w:t>
      </w:r>
      <w:r w:rsidR="004A15BE">
        <w:t>1</w:t>
      </w:r>
      <w:r w:rsidR="00341EED">
        <w:t>79</w:t>
      </w:r>
    </w:p>
    <w:p w14:paraId="33DEEB1A" w14:textId="77777777" w:rsidR="00E1465A" w:rsidRDefault="00341EED">
      <w:pPr>
        <w:pStyle w:val="Level2IX"/>
      </w:pPr>
      <w:r>
        <w:t>implementing, 179</w:t>
      </w:r>
      <w:r w:rsidRPr="00AF17CB">
        <w:t>–</w:t>
      </w:r>
      <w:r w:rsidR="004A15BE">
        <w:t>1</w:t>
      </w:r>
      <w:r>
        <w:t>80</w:t>
      </w:r>
    </w:p>
    <w:p w14:paraId="09EE20D6" w14:textId="77777777" w:rsidR="00E1465A" w:rsidRDefault="00D541AC">
      <w:pPr>
        <w:pStyle w:val="Level2IX"/>
      </w:pPr>
      <w:r>
        <w:t>unsafe, 422</w:t>
      </w:r>
      <w:r w:rsidRPr="00AF17CB">
        <w:t>–</w:t>
      </w:r>
      <w:r w:rsidR="004A15BE">
        <w:t>4</w:t>
      </w:r>
      <w:r>
        <w:t>23</w:t>
      </w:r>
    </w:p>
    <w:p w14:paraId="0F6E63CC" w14:textId="77777777" w:rsidR="00E1465A" w:rsidRDefault="006718F7">
      <w:pPr>
        <w:pStyle w:val="Level1IX"/>
      </w:pPr>
      <w:r>
        <w:t>Transmission Control Protocol (TCP), 450</w:t>
      </w:r>
      <w:r w:rsidR="006135C5" w:rsidRPr="00AF17CB">
        <w:t>–</w:t>
      </w:r>
      <w:r w:rsidR="004A15BE">
        <w:t>4</w:t>
      </w:r>
      <w:r w:rsidR="006135C5">
        <w:t>52</w:t>
      </w:r>
    </w:p>
    <w:p w14:paraId="18F7497A" w14:textId="77777777" w:rsidR="00E1465A" w:rsidRDefault="006679B5">
      <w:pPr>
        <w:pStyle w:val="Level1IX"/>
      </w:pPr>
      <w:r>
        <w:t>transmitter, 350</w:t>
      </w:r>
    </w:p>
    <w:p w14:paraId="61CA81EB" w14:textId="77777777" w:rsidR="009105A3" w:rsidRDefault="009105A3" w:rsidP="001A10AC">
      <w:pPr>
        <w:pStyle w:val="Level1IX"/>
      </w:pPr>
      <w:r w:rsidRPr="009105A3">
        <w:rPr>
          <w:rStyle w:val="Literal"/>
        </w:rPr>
        <w:t>trim</w:t>
      </w:r>
      <w:r>
        <w:t xml:space="preserve"> method</w:t>
      </w:r>
      <w:r w:rsidR="00CC7E8A">
        <w:t>,</w:t>
      </w:r>
      <w:r>
        <w:t xml:space="preserve"> 25</w:t>
      </w:r>
    </w:p>
    <w:p w14:paraId="30E701D8" w14:textId="77777777" w:rsidR="00760BCD" w:rsidRDefault="00BA66CC" w:rsidP="005B525C">
      <w:pPr>
        <w:pStyle w:val="Level1IX"/>
      </w:pPr>
      <w:r>
        <w:t>t</w:t>
      </w:r>
      <w:r w:rsidR="00C06D10">
        <w:t>uple data type, 39</w:t>
      </w:r>
      <w:r w:rsidR="00C06D10" w:rsidRPr="00AF17CB">
        <w:t>–</w:t>
      </w:r>
      <w:r w:rsidR="00C06D10">
        <w:t>40</w:t>
      </w:r>
      <w:r w:rsidR="00760BCD">
        <w:t>, 67</w:t>
      </w:r>
      <w:r w:rsidR="00760BCD" w:rsidRPr="00AF17CB">
        <w:t>–</w:t>
      </w:r>
      <w:r w:rsidR="00760BCD">
        <w:t>68</w:t>
      </w:r>
    </w:p>
    <w:p w14:paraId="293E7D68" w14:textId="77777777" w:rsidR="00E1465A" w:rsidRDefault="00821500">
      <w:pPr>
        <w:pStyle w:val="Level1IX"/>
      </w:pPr>
      <w:r>
        <w:t xml:space="preserve">tuple structs, </w:t>
      </w:r>
      <w:r w:rsidR="00C0319F">
        <w:t>84</w:t>
      </w:r>
      <w:r w:rsidR="00C0319F" w:rsidRPr="00AF17CB">
        <w:t>–</w:t>
      </w:r>
      <w:r w:rsidR="00C0319F">
        <w:t>85</w:t>
      </w:r>
      <w:r w:rsidR="00841ADD">
        <w:t>, 439</w:t>
      </w:r>
      <w:r w:rsidR="00BB7346" w:rsidRPr="00AF17CB">
        <w:t>–</w:t>
      </w:r>
      <w:r w:rsidR="004A15BE">
        <w:t>4</w:t>
      </w:r>
      <w:r w:rsidR="00BB7346">
        <w:t>40</w:t>
      </w:r>
    </w:p>
    <w:p w14:paraId="5D5DD2A0" w14:textId="77777777" w:rsidR="00E1465A" w:rsidRDefault="00F320E9">
      <w:pPr>
        <w:pStyle w:val="Level1IX"/>
      </w:pPr>
      <w:r>
        <w:t>type alias, 441</w:t>
      </w:r>
      <w:r w:rsidRPr="00AF17CB">
        <w:t>–</w:t>
      </w:r>
      <w:r w:rsidR="004A15BE">
        <w:t>4</w:t>
      </w:r>
      <w:r>
        <w:t>43</w:t>
      </w:r>
      <w:r w:rsidR="00F44554">
        <w:t>, 474</w:t>
      </w:r>
    </w:p>
    <w:p w14:paraId="736627C7" w14:textId="77777777" w:rsidR="00A05FE8" w:rsidRDefault="00BA66CC" w:rsidP="001A10AC">
      <w:pPr>
        <w:pStyle w:val="Level1IX"/>
      </w:pPr>
      <w:r>
        <w:t>t</w:t>
      </w:r>
      <w:r w:rsidR="00A05FE8">
        <w:t xml:space="preserve">ype annotation, </w:t>
      </w:r>
      <w:r w:rsidR="00C94E2A">
        <w:t xml:space="preserve">25, </w:t>
      </w:r>
      <w:r w:rsidR="00A05FE8">
        <w:t>36</w:t>
      </w:r>
    </w:p>
    <w:p w14:paraId="3110ED76" w14:textId="77777777" w:rsidR="001A10AC" w:rsidRDefault="00BA66CC" w:rsidP="001A10AC">
      <w:pPr>
        <w:pStyle w:val="Level1IX"/>
      </w:pPr>
      <w:r>
        <w:t>t</w:t>
      </w:r>
      <w:r w:rsidR="00764EB3">
        <w:t>ype inference, 24</w:t>
      </w:r>
    </w:p>
    <w:p w14:paraId="71729E8E" w14:textId="77777777" w:rsidR="00C02531" w:rsidRPr="001A10AC" w:rsidRDefault="00BA66CC" w:rsidP="001A10AC">
      <w:pPr>
        <w:pStyle w:val="Level1IX"/>
      </w:pPr>
      <w:r>
        <w:t>t</w:t>
      </w:r>
      <w:r w:rsidR="00C02531">
        <w:t>ype suffixes, 37</w:t>
      </w:r>
    </w:p>
    <w:p w14:paraId="5539B3DB" w14:textId="77777777" w:rsidR="00C25651" w:rsidRDefault="00C25651" w:rsidP="000A0888">
      <w:pPr>
        <w:pStyle w:val="Level2IX"/>
        <w:ind w:left="0" w:firstLine="0"/>
      </w:pPr>
    </w:p>
    <w:p w14:paraId="21B5C595" w14:textId="77777777" w:rsidR="001664F2" w:rsidRDefault="001664F2" w:rsidP="009A316B">
      <w:pPr>
        <w:pStyle w:val="GroupTitlesIX"/>
        <w:outlineLvl w:val="0"/>
      </w:pPr>
      <w:r>
        <w:t>U</w:t>
      </w:r>
    </w:p>
    <w:p w14:paraId="5569A39E" w14:textId="77777777" w:rsidR="00067A06" w:rsidRDefault="00BA66CC" w:rsidP="00F03B07">
      <w:pPr>
        <w:pStyle w:val="Level1IX"/>
      </w:pPr>
      <w:r>
        <w:t>u</w:t>
      </w:r>
      <w:r w:rsidR="00F03B07">
        <w:t>nderscore (</w:t>
      </w:r>
      <w:r w:rsidR="00F03B07" w:rsidRPr="00547A09">
        <w:rPr>
          <w:rStyle w:val="Literal"/>
        </w:rPr>
        <w:t>_</w:t>
      </w:r>
      <w:r w:rsidR="00F03B07">
        <w:t>)</w:t>
      </w:r>
      <w:r w:rsidR="003769AA">
        <w:t>, 494</w:t>
      </w:r>
    </w:p>
    <w:p w14:paraId="50B6D0F8" w14:textId="77777777" w:rsidR="00F03B07" w:rsidRPr="00067A06" w:rsidRDefault="00F03B07" w:rsidP="00067A06">
      <w:pPr>
        <w:pStyle w:val="Level2IX"/>
      </w:pPr>
      <w:r>
        <w:t>as a catchall pattern, 28</w:t>
      </w:r>
      <w:r w:rsidR="00CD26CF">
        <w:t>, 106</w:t>
      </w:r>
      <w:r w:rsidR="00CD26CF" w:rsidRPr="00AF17CB">
        <w:t>–</w:t>
      </w:r>
      <w:r w:rsidR="004A15BE">
        <w:t>10</w:t>
      </w:r>
      <w:r w:rsidR="00CD26CF">
        <w:t>7</w:t>
      </w:r>
      <w:r w:rsidR="00082042">
        <w:t>, 403</w:t>
      </w:r>
      <w:r w:rsidR="00082042" w:rsidRPr="00AF17CB">
        <w:t>–</w:t>
      </w:r>
      <w:r w:rsidR="004A15BE">
        <w:t>40</w:t>
      </w:r>
      <w:r w:rsidR="00082042">
        <w:t>5</w:t>
      </w:r>
    </w:p>
    <w:p w14:paraId="107B9B81" w14:textId="77777777" w:rsidR="00067A06" w:rsidRDefault="00067A06" w:rsidP="00067A06">
      <w:pPr>
        <w:pStyle w:val="Level2IX"/>
      </w:pPr>
      <w:r>
        <w:t>as a visual separator in integer literals, 37</w:t>
      </w:r>
    </w:p>
    <w:p w14:paraId="71095C6E" w14:textId="77777777" w:rsidR="00B210B4" w:rsidRDefault="00B210B4" w:rsidP="009A316B">
      <w:pPr>
        <w:pStyle w:val="Level1IX"/>
        <w:outlineLvl w:val="0"/>
      </w:pPr>
      <w:r>
        <w:t>Unicode Scalar Value, 39</w:t>
      </w:r>
      <w:r w:rsidR="00850BA0">
        <w:t>, 139</w:t>
      </w:r>
      <w:r w:rsidR="00836DF7" w:rsidRPr="00AF17CB">
        <w:t>–</w:t>
      </w:r>
      <w:r w:rsidR="004A15BE">
        <w:t>1</w:t>
      </w:r>
      <w:r w:rsidR="004E1705">
        <w:t>41</w:t>
      </w:r>
    </w:p>
    <w:p w14:paraId="0F2BED7D" w14:textId="77777777" w:rsidR="00C229E6" w:rsidRDefault="00C229E6" w:rsidP="00F03B07">
      <w:pPr>
        <w:pStyle w:val="Level1IX"/>
      </w:pPr>
      <w:r>
        <w:t>Uniform Resource Identifier (URI), 454</w:t>
      </w:r>
    </w:p>
    <w:p w14:paraId="23427BE6" w14:textId="77777777" w:rsidR="00C229E6" w:rsidRDefault="00C229E6" w:rsidP="009A316B">
      <w:pPr>
        <w:pStyle w:val="Level1IX"/>
        <w:outlineLvl w:val="0"/>
      </w:pPr>
      <w:r>
        <w:t>Uniform Resource Locator (URL), 454</w:t>
      </w:r>
    </w:p>
    <w:p w14:paraId="4897F5D4" w14:textId="77777777" w:rsidR="00FA09A5" w:rsidRDefault="00FA09A5" w:rsidP="00F03B07">
      <w:pPr>
        <w:pStyle w:val="Level1IX"/>
      </w:pPr>
      <w:r>
        <w:t>unit-like structs, 85</w:t>
      </w:r>
    </w:p>
    <w:p w14:paraId="08BEA69A" w14:textId="77777777" w:rsidR="00E53C44" w:rsidRDefault="00E53C44" w:rsidP="00F03B07">
      <w:pPr>
        <w:pStyle w:val="Level1IX"/>
      </w:pPr>
      <w:r>
        <w:t>unit tests, 220</w:t>
      </w:r>
      <w:r w:rsidRPr="00AF17CB">
        <w:t>–</w:t>
      </w:r>
      <w:r w:rsidR="004A15BE">
        <w:t>2</w:t>
      </w:r>
      <w:r>
        <w:t>22</w:t>
      </w:r>
    </w:p>
    <w:p w14:paraId="150A1A98" w14:textId="77777777" w:rsidR="008550D0" w:rsidRDefault="008550D0" w:rsidP="00F03B07">
      <w:pPr>
        <w:pStyle w:val="Level1IX"/>
      </w:pPr>
      <w:r>
        <w:t>unrecoverable errors, 149</w:t>
      </w:r>
      <w:r w:rsidR="00B76007" w:rsidRPr="00AF17CB">
        <w:t>–</w:t>
      </w:r>
      <w:r w:rsidR="004A15BE">
        <w:t>1</w:t>
      </w:r>
      <w:r w:rsidR="00B76007">
        <w:t>53</w:t>
      </w:r>
    </w:p>
    <w:p w14:paraId="3FAAF8FC" w14:textId="77777777" w:rsidR="00E5067F" w:rsidRDefault="00E5067F" w:rsidP="00F03B07">
      <w:pPr>
        <w:pStyle w:val="Level1IX"/>
      </w:pPr>
      <w:r>
        <w:t>unrolling, 283</w:t>
      </w:r>
    </w:p>
    <w:p w14:paraId="1D1EA521" w14:textId="77777777" w:rsidR="00E1465A" w:rsidRDefault="00ED01E5">
      <w:pPr>
        <w:pStyle w:val="Level1IX"/>
      </w:pPr>
      <w:r w:rsidRPr="00F025A8">
        <w:t>unsafe</w:t>
      </w:r>
      <w:r>
        <w:t>, 414</w:t>
      </w:r>
      <w:r w:rsidRPr="00AF17CB">
        <w:t>–</w:t>
      </w:r>
      <w:r w:rsidR="004A15BE">
        <w:t>4</w:t>
      </w:r>
      <w:r>
        <w:t>23</w:t>
      </w:r>
    </w:p>
    <w:p w14:paraId="3BB1A4B3" w14:textId="77777777" w:rsidR="00E1465A" w:rsidRDefault="00FD35DA">
      <w:pPr>
        <w:pStyle w:val="Level2IX"/>
      </w:pPr>
      <w:r w:rsidRPr="00FD35DA">
        <w:t>functions,</w:t>
      </w:r>
      <w:r w:rsidR="00DC402D">
        <w:t xml:space="preserve"> 417</w:t>
      </w:r>
      <w:r w:rsidR="00DC402D" w:rsidRPr="00AF17CB">
        <w:t>–</w:t>
      </w:r>
      <w:r w:rsidR="004A15BE">
        <w:t>4</w:t>
      </w:r>
      <w:r w:rsidR="00DC402D">
        <w:t>20</w:t>
      </w:r>
    </w:p>
    <w:p w14:paraId="29084C55" w14:textId="77777777" w:rsidR="00E1465A" w:rsidRDefault="00FD35DA">
      <w:pPr>
        <w:pStyle w:val="Level2IX"/>
      </w:pPr>
      <w:r w:rsidRPr="00FD35DA">
        <w:t>superpowers, 414</w:t>
      </w:r>
      <w:r w:rsidR="006D6067">
        <w:t>, 423</w:t>
      </w:r>
    </w:p>
    <w:p w14:paraId="3E652289" w14:textId="77777777" w:rsidR="00E1465A" w:rsidRDefault="00FD35DA">
      <w:pPr>
        <w:pStyle w:val="Level2IX"/>
      </w:pPr>
      <w:r w:rsidRPr="00FD35DA">
        <w:t>traits,</w:t>
      </w:r>
      <w:r w:rsidR="00ED01E5">
        <w:t xml:space="preserve"> 422</w:t>
      </w:r>
      <w:r w:rsidR="00ED01E5" w:rsidRPr="00AF17CB">
        <w:t>–</w:t>
      </w:r>
      <w:r w:rsidR="004A15BE">
        <w:t>4</w:t>
      </w:r>
      <w:r w:rsidR="00ED01E5">
        <w:t>23</w:t>
      </w:r>
    </w:p>
    <w:p w14:paraId="48EAAA73" w14:textId="77777777" w:rsidR="00EE145A" w:rsidRDefault="00BA66CC" w:rsidP="00F03B07">
      <w:pPr>
        <w:pStyle w:val="Level1IX"/>
      </w:pPr>
      <w:r>
        <w:t>u</w:t>
      </w:r>
      <w:r w:rsidR="00EE145A">
        <w:t>nsigned integer types, 36</w:t>
      </w:r>
      <w:r w:rsidR="00EE145A" w:rsidRPr="00AF17CB">
        <w:t>–</w:t>
      </w:r>
      <w:r w:rsidR="00EE145A">
        <w:t>37</w:t>
      </w:r>
    </w:p>
    <w:p w14:paraId="6D99DEF5" w14:textId="77777777" w:rsidR="00A70738" w:rsidRDefault="00A70738" w:rsidP="00F03B07">
      <w:pPr>
        <w:pStyle w:val="Level1IX"/>
      </w:pPr>
      <w:proofErr w:type="spellStart"/>
      <w:r>
        <w:t>unsized</w:t>
      </w:r>
      <w:proofErr w:type="spellEnd"/>
      <w:r>
        <w:t xml:space="preserve"> type. </w:t>
      </w:r>
      <w:r w:rsidR="00FD35DA" w:rsidRPr="00FD35DA">
        <w:rPr>
          <w:rStyle w:val="EmphasisItalic"/>
        </w:rPr>
        <w:t>See</w:t>
      </w:r>
      <w:r>
        <w:t xml:space="preserve"> dynamically sized type</w:t>
      </w:r>
    </w:p>
    <w:p w14:paraId="430B4D65" w14:textId="77777777" w:rsidR="00FB790B" w:rsidRDefault="00FB790B" w:rsidP="00F03B07">
      <w:pPr>
        <w:pStyle w:val="Level1IX"/>
      </w:pPr>
      <w:r>
        <w:lastRenderedPageBreak/>
        <w:t>unwinding, 150</w:t>
      </w:r>
    </w:p>
    <w:p w14:paraId="23A50737" w14:textId="77777777" w:rsidR="00EE52ED" w:rsidRDefault="00FD35DA" w:rsidP="00F03B07">
      <w:pPr>
        <w:pStyle w:val="Level1IX"/>
      </w:pPr>
      <w:r w:rsidRPr="00FD35DA">
        <w:rPr>
          <w:rStyle w:val="Literal"/>
        </w:rPr>
        <w:t>unwrap</w:t>
      </w:r>
      <w:r w:rsidR="00EE52ED">
        <w:t xml:space="preserve"> method, 157</w:t>
      </w:r>
      <w:r w:rsidR="00EE52ED" w:rsidRPr="00AF17CB">
        <w:t>–</w:t>
      </w:r>
      <w:r w:rsidR="004A15BE">
        <w:t>1</w:t>
      </w:r>
      <w:r w:rsidR="00EE52ED">
        <w:t>58</w:t>
      </w:r>
    </w:p>
    <w:p w14:paraId="0D129590" w14:textId="77777777" w:rsidR="009D11B1" w:rsidRDefault="009D11B1" w:rsidP="00F03B07">
      <w:pPr>
        <w:pStyle w:val="Level1IX"/>
      </w:pPr>
      <w:proofErr w:type="spellStart"/>
      <w:r>
        <w:rPr>
          <w:rStyle w:val="Literal"/>
        </w:rPr>
        <w:t>unwrap_or_else</w:t>
      </w:r>
      <w:proofErr w:type="spellEnd"/>
      <w:r w:rsidR="00FD35DA" w:rsidRPr="00FD35DA">
        <w:t xml:space="preserve"> method, 239</w:t>
      </w:r>
    </w:p>
    <w:p w14:paraId="1D005ADB" w14:textId="77777777" w:rsidR="00E1465A" w:rsidRDefault="00FD35DA">
      <w:pPr>
        <w:pStyle w:val="Level1IX"/>
      </w:pPr>
      <w:r w:rsidRPr="00FD35DA">
        <w:t>URI (Uniform Resource Identifier), 454</w:t>
      </w:r>
    </w:p>
    <w:p w14:paraId="31AA371C" w14:textId="77777777" w:rsidR="00E1465A" w:rsidRDefault="00FD35DA" w:rsidP="009A316B">
      <w:pPr>
        <w:pStyle w:val="Level1IX"/>
        <w:outlineLvl w:val="0"/>
      </w:pPr>
      <w:r w:rsidRPr="00FD35DA">
        <w:t>URL (Uniform Resource Locator), 454</w:t>
      </w:r>
    </w:p>
    <w:p w14:paraId="6A1105CF" w14:textId="77777777" w:rsidR="00527508" w:rsidRDefault="00527508" w:rsidP="00563342">
      <w:pPr>
        <w:pStyle w:val="Level1IX"/>
      </w:pPr>
      <w:r w:rsidRPr="00527508">
        <w:rPr>
          <w:rStyle w:val="Literal"/>
        </w:rPr>
        <w:t>use</w:t>
      </w:r>
      <w:r>
        <w:t xml:space="preserve"> </w:t>
      </w:r>
      <w:r w:rsidR="000D79A9">
        <w:t>keyword,</w:t>
      </w:r>
      <w:r>
        <w:t xml:space="preserve"> 22</w:t>
      </w:r>
      <w:r w:rsidR="00186B30">
        <w:t>, 123</w:t>
      </w:r>
      <w:r w:rsidR="00186B30" w:rsidRPr="00AF17CB">
        <w:t>–</w:t>
      </w:r>
      <w:r w:rsidR="004A15BE">
        <w:t>1</w:t>
      </w:r>
      <w:r w:rsidR="00785187">
        <w:t>27</w:t>
      </w:r>
    </w:p>
    <w:p w14:paraId="2A18D1D5" w14:textId="77777777" w:rsidR="00563342" w:rsidRDefault="00BA66CC" w:rsidP="00563342">
      <w:pPr>
        <w:pStyle w:val="Level1IX"/>
      </w:pPr>
      <w:r>
        <w:t>u</w:t>
      </w:r>
      <w:r w:rsidR="00563342">
        <w:t>ser input, 15</w:t>
      </w:r>
    </w:p>
    <w:p w14:paraId="1536A6FB" w14:textId="77777777" w:rsidR="00DD592F" w:rsidRDefault="0044798C" w:rsidP="00563342">
      <w:pPr>
        <w:pStyle w:val="Level1IX"/>
      </w:pPr>
      <w:proofErr w:type="spellStart"/>
      <w:r w:rsidRPr="0044798C">
        <w:rPr>
          <w:rStyle w:val="Literal"/>
        </w:rPr>
        <w:t>usize</w:t>
      </w:r>
      <w:proofErr w:type="spellEnd"/>
      <w:r>
        <w:t xml:space="preserve"> </w:t>
      </w:r>
      <w:r w:rsidR="00DD592F">
        <w:t>type</w:t>
      </w:r>
    </w:p>
    <w:p w14:paraId="6CB0B369" w14:textId="77777777" w:rsidR="0044798C" w:rsidRDefault="0044798C" w:rsidP="00DD592F">
      <w:pPr>
        <w:pStyle w:val="Level2IX"/>
      </w:pPr>
      <w:r>
        <w:t>architecture dependent size of, 37</w:t>
      </w:r>
    </w:p>
    <w:p w14:paraId="51DFC73E" w14:textId="77777777" w:rsidR="00DD592F" w:rsidRDefault="00DD592F" w:rsidP="00DD592F">
      <w:pPr>
        <w:pStyle w:val="Level2IX"/>
      </w:pPr>
      <w:r>
        <w:t>indexing collection with, 38</w:t>
      </w:r>
    </w:p>
    <w:p w14:paraId="10EB785B" w14:textId="77777777" w:rsidR="00E1465A" w:rsidRDefault="004A6905">
      <w:pPr>
        <w:pStyle w:val="Level1IX"/>
      </w:pPr>
      <w:r>
        <w:t>UTF-8 encoding, 136</w:t>
      </w:r>
      <w:r w:rsidR="009D2FD7">
        <w:t>, 139</w:t>
      </w:r>
      <w:r w:rsidR="009D2FD7" w:rsidRPr="00AF17CB">
        <w:t>–</w:t>
      </w:r>
      <w:r w:rsidR="009D2FD7">
        <w:t>140</w:t>
      </w:r>
    </w:p>
    <w:p w14:paraId="347504F0" w14:textId="77777777" w:rsidR="00C25651" w:rsidRDefault="00C25651">
      <w:pPr>
        <w:pStyle w:val="GroupTitlesIX"/>
      </w:pPr>
    </w:p>
    <w:p w14:paraId="084B48C7" w14:textId="77777777" w:rsidR="001664F2" w:rsidRDefault="001664F2" w:rsidP="009A316B">
      <w:pPr>
        <w:pStyle w:val="GroupTitlesIX"/>
        <w:outlineLvl w:val="0"/>
      </w:pPr>
      <w:r>
        <w:t>V</w:t>
      </w:r>
    </w:p>
    <w:p w14:paraId="4B33A8C0" w14:textId="77777777" w:rsidR="00F92C60" w:rsidRDefault="00BA66CC" w:rsidP="00AF17CB">
      <w:pPr>
        <w:pStyle w:val="Level1IX"/>
      </w:pPr>
      <w:r>
        <w:t>v</w:t>
      </w:r>
      <w:r w:rsidR="00F92C60">
        <w:t>ariables</w:t>
      </w:r>
    </w:p>
    <w:p w14:paraId="17DD98E8" w14:textId="77777777" w:rsidR="004A15BE" w:rsidRDefault="004A15BE" w:rsidP="004A15BE">
      <w:pPr>
        <w:pStyle w:val="Level2IX"/>
      </w:pPr>
      <w:r>
        <w:t>vs. constants, 34</w:t>
      </w:r>
    </w:p>
    <w:p w14:paraId="2B3FB6E0" w14:textId="77777777" w:rsidR="00F92C60" w:rsidRDefault="00F92C60" w:rsidP="00F92C60">
      <w:pPr>
        <w:pStyle w:val="Level2IX"/>
      </w:pPr>
      <w:r>
        <w:t>mutability, 32</w:t>
      </w:r>
      <w:r w:rsidRPr="00AF17CB">
        <w:t>–</w:t>
      </w:r>
      <w:r>
        <w:t>33</w:t>
      </w:r>
    </w:p>
    <w:p w14:paraId="46578ADD" w14:textId="77777777" w:rsidR="00682B78" w:rsidRDefault="00682B78" w:rsidP="00F92C60">
      <w:pPr>
        <w:pStyle w:val="Level2IX"/>
      </w:pPr>
      <w:r>
        <w:t>global, 421</w:t>
      </w:r>
      <w:r w:rsidRPr="00AF17CB">
        <w:t>–</w:t>
      </w:r>
      <w:r w:rsidR="004A15BE">
        <w:t>4</w:t>
      </w:r>
      <w:r>
        <w:t>22</w:t>
      </w:r>
    </w:p>
    <w:p w14:paraId="277711CF" w14:textId="77777777" w:rsidR="00337140" w:rsidRDefault="00337140" w:rsidP="00F92C60">
      <w:pPr>
        <w:pStyle w:val="Level2IX"/>
      </w:pPr>
      <w:r>
        <w:t>shadowing, 25, 34</w:t>
      </w:r>
      <w:r w:rsidRPr="00AF17CB">
        <w:t>–</w:t>
      </w:r>
      <w:r>
        <w:t>36</w:t>
      </w:r>
    </w:p>
    <w:p w14:paraId="1DF2FDA8" w14:textId="77777777" w:rsidR="0015477D" w:rsidRPr="00AF17CB" w:rsidRDefault="0015477D" w:rsidP="00F92C60">
      <w:pPr>
        <w:pStyle w:val="Level2IX"/>
      </w:pPr>
      <w:r>
        <w:t>static, 421</w:t>
      </w:r>
      <w:r w:rsidRPr="00AF17CB">
        <w:t>–</w:t>
      </w:r>
      <w:r w:rsidR="004A15BE">
        <w:t>4</w:t>
      </w:r>
      <w:r>
        <w:t>22</w:t>
      </w:r>
    </w:p>
    <w:p w14:paraId="0DF9C623" w14:textId="77777777" w:rsidR="00822448" w:rsidRDefault="00822448" w:rsidP="00822448">
      <w:pPr>
        <w:pStyle w:val="Level2IX"/>
      </w:pPr>
      <w:r w:rsidRPr="00AF17CB">
        <w:t>storing values in, 15–</w:t>
      </w:r>
      <w:r>
        <w:t>16</w:t>
      </w:r>
    </w:p>
    <w:p w14:paraId="385620DD" w14:textId="77777777" w:rsidR="00E1465A" w:rsidRDefault="0035726A">
      <w:pPr>
        <w:pStyle w:val="Level1IX"/>
      </w:pPr>
      <w:r>
        <w:t>variants, 96</w:t>
      </w:r>
    </w:p>
    <w:p w14:paraId="5B37A203" w14:textId="77777777" w:rsidR="00E1465A" w:rsidRDefault="00FD35DA">
      <w:pPr>
        <w:pStyle w:val="Level1IX"/>
      </w:pPr>
      <w:proofErr w:type="spellStart"/>
      <w:r w:rsidRPr="00FD35DA">
        <w:rPr>
          <w:rStyle w:val="Literal"/>
        </w:rPr>
        <w:t>vec</w:t>
      </w:r>
      <w:proofErr w:type="spellEnd"/>
      <w:r w:rsidRPr="00FD35DA">
        <w:rPr>
          <w:rStyle w:val="Literal"/>
        </w:rPr>
        <w:t>!</w:t>
      </w:r>
      <w:r w:rsidR="00E01650">
        <w:t xml:space="preserve"> macro, 130</w:t>
      </w:r>
    </w:p>
    <w:p w14:paraId="004F443B" w14:textId="77777777" w:rsidR="00E1465A" w:rsidRDefault="008952ED">
      <w:pPr>
        <w:pStyle w:val="Level1IX"/>
      </w:pPr>
      <w:r>
        <w:t>vector</w:t>
      </w:r>
      <w:r w:rsidR="008333D4">
        <w:t xml:space="preserve">. </w:t>
      </w:r>
      <w:r w:rsidR="008333D4" w:rsidRPr="00F025A8">
        <w:rPr>
          <w:rStyle w:val="EmphasisItalic"/>
        </w:rPr>
        <w:t>See</w:t>
      </w:r>
      <w:r w:rsidR="008333D4">
        <w:rPr>
          <w:rStyle w:val="EmphasisItalic"/>
        </w:rPr>
        <w:t xml:space="preserve"> </w:t>
      </w:r>
      <w:proofErr w:type="spellStart"/>
      <w:r w:rsidR="00FD35DA" w:rsidRPr="00FD35DA">
        <w:rPr>
          <w:rStyle w:val="Literal"/>
        </w:rPr>
        <w:t>Vec</w:t>
      </w:r>
      <w:proofErr w:type="spellEnd"/>
      <w:r w:rsidR="00FD35DA" w:rsidRPr="00FD35DA">
        <w:rPr>
          <w:rStyle w:val="Literal"/>
        </w:rPr>
        <w:t>&lt;T&gt;</w:t>
      </w:r>
      <w:r w:rsidR="00FD35DA" w:rsidRPr="00FD35DA">
        <w:t xml:space="preserve"> type.</w:t>
      </w:r>
    </w:p>
    <w:p w14:paraId="7BF93790" w14:textId="77777777" w:rsidR="00E1465A" w:rsidRDefault="00FD35DA" w:rsidP="009A316B">
      <w:pPr>
        <w:pStyle w:val="Level1IX"/>
        <w:outlineLvl w:val="0"/>
      </w:pPr>
      <w:proofErr w:type="spellStart"/>
      <w:r w:rsidRPr="00FD35DA">
        <w:rPr>
          <w:rStyle w:val="Literal"/>
        </w:rPr>
        <w:t>Vec</w:t>
      </w:r>
      <w:proofErr w:type="spellEnd"/>
      <w:r w:rsidRPr="00FD35DA">
        <w:rPr>
          <w:rStyle w:val="Literal"/>
        </w:rPr>
        <w:t>&lt;T&gt;</w:t>
      </w:r>
      <w:r w:rsidR="000A4E34">
        <w:t xml:space="preserve"> </w:t>
      </w:r>
      <w:r w:rsidR="008952ED">
        <w:t>type</w:t>
      </w:r>
      <w:r w:rsidR="008333D4">
        <w:t>, 130</w:t>
      </w:r>
      <w:r w:rsidR="008333D4" w:rsidRPr="00AF17CB">
        <w:t>–</w:t>
      </w:r>
      <w:r w:rsidR="004A15BE">
        <w:t>1</w:t>
      </w:r>
      <w:r w:rsidR="008333D4">
        <w:t>34</w:t>
      </w:r>
    </w:p>
    <w:p w14:paraId="22D58EFE" w14:textId="77777777" w:rsidR="00E1465A" w:rsidRDefault="00FD35DA">
      <w:pPr>
        <w:pStyle w:val="Level2IX"/>
      </w:pPr>
      <w:r w:rsidRPr="00FD35DA">
        <w:rPr>
          <w:rStyle w:val="Literal"/>
        </w:rPr>
        <w:t>get</w:t>
      </w:r>
      <w:r w:rsidR="00645BC6">
        <w:t xml:space="preserve"> method on, 131</w:t>
      </w:r>
      <w:r w:rsidR="00645BC6" w:rsidRPr="00AF17CB">
        <w:t>–</w:t>
      </w:r>
      <w:r w:rsidR="004A15BE">
        <w:t>1</w:t>
      </w:r>
      <w:r w:rsidR="00645BC6">
        <w:t>32</w:t>
      </w:r>
    </w:p>
    <w:p w14:paraId="75DB7BEA" w14:textId="77777777" w:rsidR="00E1465A" w:rsidRDefault="0019729F">
      <w:pPr>
        <w:pStyle w:val="Level2IX"/>
      </w:pPr>
      <w:r>
        <w:t xml:space="preserve">iterating over, </w:t>
      </w:r>
      <w:r w:rsidR="00474503">
        <w:t>133</w:t>
      </w:r>
      <w:r w:rsidR="00474503" w:rsidRPr="00AF17CB">
        <w:t>–</w:t>
      </w:r>
      <w:r w:rsidR="004A15BE">
        <w:t>1</w:t>
      </w:r>
      <w:r w:rsidR="00474503">
        <w:t>34</w:t>
      </w:r>
    </w:p>
    <w:p w14:paraId="002DB174" w14:textId="77777777" w:rsidR="00E1465A" w:rsidRDefault="00FD35DA">
      <w:pPr>
        <w:pStyle w:val="Level2IX"/>
      </w:pPr>
      <w:r w:rsidRPr="00FD35DA">
        <w:rPr>
          <w:rStyle w:val="Literal"/>
        </w:rPr>
        <w:t>new</w:t>
      </w:r>
      <w:r w:rsidR="00CA7353">
        <w:t xml:space="preserve"> function on, 130</w:t>
      </w:r>
    </w:p>
    <w:p w14:paraId="73FD62EA" w14:textId="77777777" w:rsidR="00E1465A" w:rsidRDefault="00FD35DA">
      <w:pPr>
        <w:pStyle w:val="Level2IX"/>
      </w:pPr>
      <w:r w:rsidRPr="00FD35DA">
        <w:rPr>
          <w:rStyle w:val="Literal"/>
        </w:rPr>
        <w:t>push</w:t>
      </w:r>
      <w:r w:rsidR="008333D4">
        <w:t xml:space="preserve"> method on, 131</w:t>
      </w:r>
    </w:p>
    <w:p w14:paraId="5AC8988E" w14:textId="77777777" w:rsidR="00E1465A" w:rsidRDefault="00993248">
      <w:pPr>
        <w:pStyle w:val="Level1IX"/>
      </w:pPr>
      <w:r>
        <w:t>vertical pipe (</w:t>
      </w:r>
      <w:r w:rsidR="00FD35DA" w:rsidRPr="00FD35DA">
        <w:rPr>
          <w:rStyle w:val="Literal"/>
        </w:rPr>
        <w:t>|</w:t>
      </w:r>
      <w:r>
        <w:t>)</w:t>
      </w:r>
      <w:r w:rsidR="003769AA">
        <w:t>, 493</w:t>
      </w:r>
      <w:r w:rsidR="003769AA" w:rsidRPr="00AF17CB">
        <w:t>–</w:t>
      </w:r>
      <w:r w:rsidR="004A15BE">
        <w:t>4</w:t>
      </w:r>
      <w:r w:rsidR="003769AA">
        <w:t>94</w:t>
      </w:r>
    </w:p>
    <w:p w14:paraId="5C9156E0" w14:textId="77777777" w:rsidR="00E1465A" w:rsidRDefault="00993248">
      <w:pPr>
        <w:pStyle w:val="Level2IX"/>
      </w:pPr>
      <w:r>
        <w:t>in closure definitions, 261</w:t>
      </w:r>
    </w:p>
    <w:p w14:paraId="4EBEC0AA" w14:textId="77777777" w:rsidR="00E1465A" w:rsidRDefault="009C7BC2">
      <w:pPr>
        <w:pStyle w:val="Level2IX"/>
      </w:pPr>
      <w:r>
        <w:t>in patterns, 398</w:t>
      </w:r>
    </w:p>
    <w:p w14:paraId="06F22C2D" w14:textId="77777777" w:rsidR="00E1465A" w:rsidRDefault="00D00630" w:rsidP="008438D3">
      <w:pPr>
        <w:pStyle w:val="Level1IX"/>
      </w:pPr>
      <w:r>
        <w:t>Visual Studio</w:t>
      </w:r>
      <w:r w:rsidR="004A15BE">
        <w:t xml:space="preserve">, </w:t>
      </w:r>
      <w:r w:rsidR="00B40616">
        <w:t>3</w:t>
      </w:r>
    </w:p>
    <w:p w14:paraId="13957BD7" w14:textId="77777777" w:rsidR="00E1465A" w:rsidRDefault="00397278">
      <w:pPr>
        <w:pStyle w:val="Level1IX"/>
      </w:pPr>
      <w:proofErr w:type="spellStart"/>
      <w:r>
        <w:t>Vlissides</w:t>
      </w:r>
      <w:proofErr w:type="spellEnd"/>
      <w:r>
        <w:t>, John, 366</w:t>
      </w:r>
    </w:p>
    <w:p w14:paraId="68BC9123" w14:textId="77777777" w:rsidR="00C25651" w:rsidRDefault="00C25651">
      <w:pPr>
        <w:pStyle w:val="GroupTitlesIX"/>
      </w:pPr>
    </w:p>
    <w:p w14:paraId="2518E819" w14:textId="77777777" w:rsidR="001664F2" w:rsidRDefault="001664F2" w:rsidP="009A316B">
      <w:pPr>
        <w:pStyle w:val="GroupTitlesIX"/>
        <w:outlineLvl w:val="0"/>
      </w:pPr>
      <w:r>
        <w:t>W</w:t>
      </w:r>
    </w:p>
    <w:p w14:paraId="478CCEA3" w14:textId="77777777" w:rsidR="009D6713" w:rsidRDefault="00FD35DA" w:rsidP="00B36B62">
      <w:pPr>
        <w:pStyle w:val="Level1IX"/>
      </w:pPr>
      <w:r w:rsidRPr="00FD35DA">
        <w:t>weak reference, 334</w:t>
      </w:r>
      <w:r w:rsidR="009D6713" w:rsidRPr="00AF17CB">
        <w:t>–</w:t>
      </w:r>
      <w:r w:rsidR="004A15BE">
        <w:t>3</w:t>
      </w:r>
      <w:r w:rsidR="009D6713">
        <w:t>35</w:t>
      </w:r>
    </w:p>
    <w:p w14:paraId="7FE02EF5" w14:textId="77777777" w:rsidR="009D6713" w:rsidRDefault="00FD35DA" w:rsidP="00B36B62">
      <w:pPr>
        <w:pStyle w:val="Level1IX"/>
        <w:rPr>
          <w:rStyle w:val="Literal"/>
        </w:rPr>
      </w:pPr>
      <w:r w:rsidRPr="00FD35DA">
        <w:rPr>
          <w:rStyle w:val="Literal"/>
        </w:rPr>
        <w:t>Weak&lt;T&gt;</w:t>
      </w:r>
      <w:r w:rsidR="009D6713">
        <w:t xml:space="preserve"> type, 334</w:t>
      </w:r>
      <w:r w:rsidR="009D6713" w:rsidRPr="00AF17CB">
        <w:t>–</w:t>
      </w:r>
      <w:r w:rsidR="004A15BE">
        <w:t>3</w:t>
      </w:r>
      <w:r w:rsidR="009D6713">
        <w:t>39</w:t>
      </w:r>
    </w:p>
    <w:p w14:paraId="567674D9" w14:textId="77777777" w:rsidR="00F306DE" w:rsidRDefault="00F306DE" w:rsidP="00B36B62">
      <w:pPr>
        <w:pStyle w:val="Level1IX"/>
        <w:rPr>
          <w:rStyle w:val="Literal"/>
        </w:rPr>
      </w:pPr>
      <w:r>
        <w:rPr>
          <w:rStyle w:val="Literal"/>
        </w:rPr>
        <w:t>where</w:t>
      </w:r>
      <w:r w:rsidR="00FD35DA" w:rsidRPr="00FD35DA">
        <w:t xml:space="preserve"> clause, 183</w:t>
      </w:r>
    </w:p>
    <w:p w14:paraId="196D8ED0" w14:textId="77777777" w:rsidR="00B36B62" w:rsidRDefault="00B36B62" w:rsidP="00B36B62">
      <w:pPr>
        <w:pStyle w:val="Level1IX"/>
      </w:pPr>
      <w:r w:rsidRPr="00ED771D">
        <w:rPr>
          <w:rStyle w:val="Literal"/>
        </w:rPr>
        <w:t>while</w:t>
      </w:r>
      <w:r>
        <w:t xml:space="preserve"> loop</w:t>
      </w:r>
      <w:r w:rsidR="00ED771D">
        <w:t>, 53</w:t>
      </w:r>
      <w:r w:rsidR="00ED771D" w:rsidRPr="00AF17CB">
        <w:t>–</w:t>
      </w:r>
      <w:r w:rsidR="00ED771D">
        <w:t>54</w:t>
      </w:r>
    </w:p>
    <w:p w14:paraId="1B0C7D35" w14:textId="77777777" w:rsidR="00E1465A" w:rsidRDefault="00DE2171">
      <w:pPr>
        <w:pStyle w:val="Level1IX"/>
      </w:pPr>
      <w:r>
        <w:t>Windows installation, 3</w:t>
      </w:r>
    </w:p>
    <w:p w14:paraId="492C2435" w14:textId="77777777" w:rsidR="00E1465A" w:rsidRDefault="007870FD">
      <w:pPr>
        <w:pStyle w:val="Level1IX"/>
      </w:pPr>
      <w:r>
        <w:t>workspaces, 297</w:t>
      </w:r>
      <w:r w:rsidRPr="00AF17CB">
        <w:t>–</w:t>
      </w:r>
      <w:r>
        <w:t>302</w:t>
      </w:r>
    </w:p>
    <w:p w14:paraId="3D75E9CF" w14:textId="77777777" w:rsidR="001664F2" w:rsidRDefault="00C25651">
      <w:pPr>
        <w:pStyle w:val="GroupTitlesIX"/>
      </w:pPr>
      <w:r>
        <w:br/>
      </w:r>
      <w:r w:rsidR="001664F2">
        <w:t>X</w:t>
      </w:r>
    </w:p>
    <w:p w14:paraId="6F977AE5" w14:textId="77777777" w:rsidR="00C25651" w:rsidRDefault="00C25651">
      <w:pPr>
        <w:pStyle w:val="GroupTitlesIX"/>
      </w:pPr>
    </w:p>
    <w:p w14:paraId="21529516" w14:textId="77777777" w:rsidR="001664F2" w:rsidRDefault="001664F2" w:rsidP="009A316B">
      <w:pPr>
        <w:pStyle w:val="GroupTitlesIX"/>
        <w:outlineLvl w:val="0"/>
      </w:pPr>
      <w:r>
        <w:t>Y</w:t>
      </w:r>
    </w:p>
    <w:p w14:paraId="782E2410" w14:textId="77777777" w:rsidR="00E1465A" w:rsidRDefault="00C0498A">
      <w:pPr>
        <w:pStyle w:val="Level1IX"/>
      </w:pPr>
      <w:r>
        <w:t>yanking, 296</w:t>
      </w:r>
    </w:p>
    <w:p w14:paraId="1D2A670F" w14:textId="77777777" w:rsidR="00C0498A" w:rsidRDefault="00C0498A">
      <w:pPr>
        <w:pStyle w:val="GroupTitlesIX"/>
      </w:pPr>
    </w:p>
    <w:p w14:paraId="7EC07DFE" w14:textId="77777777" w:rsidR="001664F2" w:rsidRDefault="001664F2" w:rsidP="009A316B">
      <w:pPr>
        <w:pStyle w:val="GroupTitlesIX"/>
        <w:outlineLvl w:val="0"/>
      </w:pPr>
      <w:r>
        <w:t>Z</w:t>
      </w:r>
    </w:p>
    <w:p w14:paraId="39AE676B" w14:textId="77777777" w:rsidR="001664F2" w:rsidRDefault="009D1EC8">
      <w:pPr>
        <w:pStyle w:val="Level1IX"/>
      </w:pPr>
      <w:r>
        <w:t xml:space="preserve">zero-cost abstractions, </w:t>
      </w:r>
      <w:r w:rsidRPr="009B5ECF">
        <w:rPr>
          <w:highlight w:val="yellow"/>
        </w:rPr>
        <w:t>ii</w:t>
      </w:r>
      <w:r w:rsidR="00976C0A" w:rsidRPr="009B5ECF">
        <w:rPr>
          <w:highlight w:val="yellow"/>
        </w:rPr>
        <w:t>i</w:t>
      </w:r>
      <w:r w:rsidR="003960D9">
        <w:t>, 282</w:t>
      </w:r>
      <w:r w:rsidR="003960D9" w:rsidRPr="00AF17CB">
        <w:t>–</w:t>
      </w:r>
      <w:r w:rsidR="004A15BE">
        <w:t>2</w:t>
      </w:r>
      <w:r w:rsidR="003960D9">
        <w:t>83</w:t>
      </w:r>
    </w:p>
    <w:p w14:paraId="72C24E4F" w14:textId="77777777" w:rsidR="00F833C4" w:rsidRDefault="00F833C4">
      <w:pPr>
        <w:pStyle w:val="Level1IX"/>
      </w:pPr>
      <w:r>
        <w:t>zero-overhead, 282</w:t>
      </w:r>
    </w:p>
    <w:sectPr w:rsidR="00F833C4" w:rsidSect="00CD3BCD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720" w:footer="720" w:gutter="0"/>
      <w:pgNumType w:start="1"/>
      <w:cols w:space="288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nelle" w:date="2018-05-15T15:33:00Z" w:initials="j">
    <w:p w14:paraId="64D80E91" w14:textId="77777777" w:rsidR="00792731" w:rsidRDefault="00792731" w:rsidP="00792731">
      <w:pPr>
        <w:pStyle w:val="CommentText"/>
      </w:pPr>
      <w:r>
        <w:rPr>
          <w:rStyle w:val="CommentReference"/>
        </w:rPr>
        <w:annotationRef/>
      </w:r>
      <w:r>
        <w:t>Should we have two subentries, one for + as an addition operator (38, 137-138) and another for + as the + syntax (183)?</w:t>
      </w:r>
    </w:p>
  </w:comment>
  <w:comment w:id="2" w:author="Carol Nichols" w:date="2018-05-16T14:12:00Z" w:initials="CN">
    <w:p w14:paraId="4FB3B694" w14:textId="77777777" w:rsidR="00792731" w:rsidRDefault="00792731" w:rsidP="00792731">
      <w:pPr>
        <w:pStyle w:val="CommentText"/>
      </w:pPr>
      <w:r>
        <w:rPr>
          <w:rStyle w:val="CommentReference"/>
        </w:rPr>
        <w:annotationRef/>
      </w:r>
      <w:r>
        <w:t>Ok, I didn't know I could do that!</w:t>
      </w:r>
    </w:p>
  </w:comment>
  <w:comment w:id="4" w:author="janelle" w:date="2018-05-15T15:33:00Z" w:initials="j">
    <w:p w14:paraId="37AD945D" w14:textId="77777777" w:rsidR="009A316B" w:rsidRDefault="009A316B">
      <w:pPr>
        <w:pStyle w:val="CommentText"/>
      </w:pPr>
      <w:r>
        <w:rPr>
          <w:rStyle w:val="CommentReference"/>
        </w:rPr>
        <w:annotationRef/>
      </w:r>
      <w:r>
        <w:t>You mentioned &amp; can be used for other things. List them as other subentries here?</w:t>
      </w:r>
    </w:p>
  </w:comment>
  <w:comment w:id="5" w:author="Carol Nichols" w:date="2018-05-16T14:02:00Z" w:initials="CN">
    <w:p w14:paraId="1921749A" w14:textId="77777777" w:rsidR="008438D3" w:rsidRDefault="008438D3">
      <w:pPr>
        <w:pStyle w:val="CommentText"/>
      </w:pPr>
      <w:r>
        <w:rPr>
          <w:rStyle w:val="CommentReference"/>
        </w:rPr>
        <w:annotationRef/>
      </w:r>
      <w:r>
        <w:t>The other uses of &amp; are only listed in the operators appendix on page 492, not discussed in the text. How about just collapsing?</w:t>
      </w:r>
    </w:p>
  </w:comment>
  <w:comment w:id="9" w:author="janelle" w:date="2018-05-15T15:33:00Z" w:initials="j">
    <w:p w14:paraId="3382EFFE" w14:textId="77777777" w:rsidR="009A316B" w:rsidRDefault="009A316B">
      <w:pPr>
        <w:pStyle w:val="CommentText"/>
      </w:pPr>
      <w:r>
        <w:rPr>
          <w:rStyle w:val="CommentReference"/>
        </w:rPr>
        <w:annotationRef/>
      </w:r>
      <w:r>
        <w:t>Should we change this to “/ (division operator)”? Seems like both these pages refer to / as a division operator.</w:t>
      </w:r>
    </w:p>
  </w:comment>
  <w:comment w:id="10" w:author="Carol Nichols" w:date="2018-05-16T14:05:00Z" w:initials="CN">
    <w:p w14:paraId="6EA32DD4" w14:textId="3C42ED93" w:rsidR="001661E5" w:rsidRDefault="001661E5">
      <w:pPr>
        <w:pStyle w:val="CommentText"/>
      </w:pPr>
      <w:r>
        <w:rPr>
          <w:rStyle w:val="CommentReference"/>
        </w:rPr>
        <w:annotationRef/>
      </w:r>
      <w:r>
        <w:t>Sure</w:t>
      </w:r>
    </w:p>
  </w:comment>
  <w:comment w:id="17" w:author="janelle" w:date="2018-05-15T15:45:00Z" w:initials="j">
    <w:p w14:paraId="413DB805" w14:textId="77777777" w:rsidR="009A316B" w:rsidRDefault="009A316B">
      <w:pPr>
        <w:pStyle w:val="CommentText"/>
      </w:pPr>
      <w:r>
        <w:rPr>
          <w:rStyle w:val="CommentReference"/>
        </w:rPr>
        <w:annotationRef/>
      </w:r>
      <w:r>
        <w:t>Should we change this to “% (remainder operator)”? Seems like both these pages reference % when used to determine the remainder.</w:t>
      </w:r>
    </w:p>
  </w:comment>
  <w:comment w:id="18" w:author="Carol Nichols" w:date="2018-05-16T14:06:00Z" w:initials="CN">
    <w:p w14:paraId="6B8225F6" w14:textId="0B3901B2" w:rsidR="00D30CCB" w:rsidRDefault="00D30CCB">
      <w:pPr>
        <w:pStyle w:val="CommentText"/>
      </w:pPr>
      <w:r>
        <w:rPr>
          <w:rStyle w:val="CommentReference"/>
        </w:rPr>
        <w:annotationRef/>
      </w:r>
      <w:r>
        <w:t>Sure</w:t>
      </w:r>
    </w:p>
  </w:comment>
  <w:comment w:id="32" w:author="janelle" w:date="2018-05-15T15:33:00Z" w:initials="j">
    <w:p w14:paraId="0222DE3C" w14:textId="77777777" w:rsidR="004B3B83" w:rsidRDefault="004B3B83" w:rsidP="004B3B83">
      <w:pPr>
        <w:pStyle w:val="CommentText"/>
      </w:pPr>
      <w:r>
        <w:rPr>
          <w:rStyle w:val="CommentReference"/>
        </w:rPr>
        <w:annotationRef/>
      </w:r>
      <w:r>
        <w:t>Should we have two subentries, one for + as an addition operator (38, 137-138) and another for + as the + syntax (183)?</w:t>
      </w:r>
    </w:p>
  </w:comment>
  <w:comment w:id="33" w:author="Carol Nichols" w:date="2018-05-16T14:12:00Z" w:initials="CN">
    <w:p w14:paraId="0EB466B6" w14:textId="77777777" w:rsidR="004B3B83" w:rsidRDefault="004B3B83" w:rsidP="004B3B83">
      <w:pPr>
        <w:pStyle w:val="CommentText"/>
      </w:pPr>
      <w:r>
        <w:rPr>
          <w:rStyle w:val="CommentReference"/>
        </w:rPr>
        <w:annotationRef/>
      </w:r>
      <w:r>
        <w:t>Ok, I didn't know I could do that!</w:t>
      </w:r>
    </w:p>
  </w:comment>
  <w:comment w:id="34" w:author="janelle" w:date="2018-05-15T15:33:00Z" w:initials="j">
    <w:p w14:paraId="02DB5115" w14:textId="77777777" w:rsidR="009A316B" w:rsidRDefault="009A316B">
      <w:pPr>
        <w:pStyle w:val="CommentText"/>
      </w:pPr>
      <w:r>
        <w:rPr>
          <w:rStyle w:val="CommentReference"/>
        </w:rPr>
        <w:annotationRef/>
      </w:r>
      <w:r>
        <w:t>Add subentries here as well if adding them above</w:t>
      </w:r>
    </w:p>
  </w:comment>
  <w:comment w:id="35" w:author="Carol Nichols" w:date="2018-05-16T14:04:00Z" w:initials="CN">
    <w:p w14:paraId="10E4E50A" w14:textId="25BAF911" w:rsidR="001935BB" w:rsidRDefault="001935BB">
      <w:pPr>
        <w:pStyle w:val="CommentText"/>
      </w:pPr>
      <w:r>
        <w:rPr>
          <w:rStyle w:val="CommentReference"/>
        </w:rPr>
        <w:annotationRef/>
      </w:r>
      <w:r>
        <w:t>Collapsed as above</w:t>
      </w:r>
    </w:p>
  </w:comment>
  <w:comment w:id="46" w:author="janelle" w:date="2018-05-15T15:33:00Z" w:initials="j">
    <w:p w14:paraId="3438101C" w14:textId="77777777" w:rsidR="009A316B" w:rsidRDefault="009A316B">
      <w:pPr>
        <w:pStyle w:val="CommentText"/>
      </w:pPr>
      <w:r>
        <w:rPr>
          <w:rStyle w:val="CommentReference"/>
        </w:rPr>
        <w:annotationRef/>
      </w:r>
      <w:r>
        <w:t>Necessary? If a definition, best to leave out of index.</w:t>
      </w:r>
    </w:p>
  </w:comment>
  <w:comment w:id="47" w:author="Carol Nichols" w:date="2018-05-16T14:18:00Z" w:initials="CN">
    <w:p w14:paraId="4C0EF86A" w14:textId="52510B62" w:rsidR="006E09F2" w:rsidRDefault="006E09F2">
      <w:pPr>
        <w:pStyle w:val="CommentText"/>
      </w:pPr>
      <w:r>
        <w:rPr>
          <w:rStyle w:val="CommentReference"/>
        </w:rPr>
        <w:annotationRef/>
      </w:r>
      <w:r>
        <w:t>I'm not sure if you're talking about the whole "</w:t>
      </w:r>
      <w:proofErr w:type="spellStart"/>
      <w:r>
        <w:t>cmp</w:t>
      </w:r>
      <w:proofErr w:type="spellEnd"/>
      <w:r>
        <w:t xml:space="preserve"> method" entry, or just the "method" part</w:t>
      </w:r>
      <w:r w:rsidR="00800074">
        <w:t xml:space="preserve">, and if you mean "is method a definition for </w:t>
      </w:r>
      <w:proofErr w:type="spellStart"/>
      <w:r w:rsidR="00800074">
        <w:t>cmp</w:t>
      </w:r>
      <w:proofErr w:type="spellEnd"/>
      <w:r w:rsidR="00800074">
        <w:t xml:space="preserve">" which it is not, or if you mean "does this entry lead to the definition of the </w:t>
      </w:r>
      <w:proofErr w:type="spellStart"/>
      <w:r w:rsidR="00800074">
        <w:t>cmp</w:t>
      </w:r>
      <w:proofErr w:type="spellEnd"/>
      <w:r w:rsidR="00800074">
        <w:t xml:space="preserve"> method" which it also does not... basically I'm confused about what you're asking/suggesting about this entry and how what you're asking differs from, say, the "collect method" entry a few lines down</w:t>
      </w:r>
    </w:p>
  </w:comment>
  <w:comment w:id="48" w:author="janelle" w:date="2018-05-15T15:33:00Z" w:initials="j">
    <w:p w14:paraId="65CECE12" w14:textId="77777777" w:rsidR="009A316B" w:rsidRDefault="009A316B">
      <w:pPr>
        <w:pStyle w:val="CommentText"/>
      </w:pPr>
      <w:r>
        <w:rPr>
          <w:rStyle w:val="CommentReference"/>
        </w:rPr>
        <w:annotationRef/>
      </w:r>
      <w:r>
        <w:t>Just a note: we don’t alphabetize by prepositions such as “with”, “for”, “in”, etc., but rather alphabetize by the term following the preposition. I’ve made some adjustments to reflect that.</w:t>
      </w:r>
    </w:p>
  </w:comment>
  <w:comment w:id="49" w:author="Carol Nichols" w:date="2018-05-16T14:21:00Z" w:initials="CN">
    <w:p w14:paraId="1594F427" w14:textId="4338BBF3" w:rsidR="00312C53" w:rsidRDefault="00312C53">
      <w:pPr>
        <w:pStyle w:val="CommentText"/>
      </w:pPr>
      <w:r>
        <w:rPr>
          <w:rStyle w:val="CommentReference"/>
        </w:rPr>
        <w:annotationRef/>
      </w:r>
      <w:r>
        <w:t>Ok!</w:t>
      </w:r>
    </w:p>
  </w:comment>
  <w:comment w:id="51" w:author="janelle" w:date="2018-05-15T15:42:00Z" w:initials="j">
    <w:p w14:paraId="49C488D1" w14:textId="77777777" w:rsidR="009A316B" w:rsidRDefault="009A316B">
      <w:pPr>
        <w:pStyle w:val="CommentText"/>
      </w:pPr>
      <w:r>
        <w:rPr>
          <w:rStyle w:val="CommentReference"/>
        </w:rPr>
        <w:annotationRef/>
      </w:r>
      <w:r>
        <w:t xml:space="preserve">“section in </w:t>
      </w:r>
      <w:proofErr w:type="spellStart"/>
      <w:r>
        <w:t>Cargo.toml</w:t>
      </w:r>
      <w:proofErr w:type="spellEnd"/>
      <w:r>
        <w:t xml:space="preserve">” seems less like a subentry and more like part of the definition. Perhaps run up into one main entry, so “dependencies section in </w:t>
      </w:r>
      <w:proofErr w:type="spellStart"/>
      <w:r>
        <w:t>Cargo.toml</w:t>
      </w:r>
      <w:proofErr w:type="spellEnd"/>
      <w:r>
        <w:t>, 9, 19”?</w:t>
      </w:r>
    </w:p>
  </w:comment>
  <w:comment w:id="52" w:author="Carol Nichols" w:date="2018-05-16T14:21:00Z" w:initials="CN">
    <w:p w14:paraId="4261BDA1" w14:textId="06213FFC" w:rsidR="00580D4A" w:rsidRDefault="00580D4A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3" w:author="janelle" w:date="2018-05-15T15:37:00Z" w:initials="j">
    <w:p w14:paraId="47824AFD" w14:textId="77777777" w:rsidR="00AF0969" w:rsidRDefault="00AF0969" w:rsidP="00AF0969">
      <w:pPr>
        <w:pStyle w:val="CommentText"/>
      </w:pPr>
      <w:r>
        <w:rPr>
          <w:rStyle w:val="CommentReference"/>
        </w:rPr>
        <w:annotationRef/>
      </w:r>
      <w:r>
        <w:t>Add another subentry or delete and run up?</w:t>
      </w:r>
    </w:p>
  </w:comment>
  <w:comment w:id="104" w:author="Carol Nichols" w:date="2018-05-16T14:23:00Z" w:initials="CN">
    <w:p w14:paraId="5CBA74EF" w14:textId="05E5396B" w:rsidR="00AF0969" w:rsidRDefault="00AF0969">
      <w:pPr>
        <w:pStyle w:val="CommentText"/>
      </w:pPr>
      <w:r>
        <w:rPr>
          <w:rStyle w:val="CommentReference"/>
        </w:rPr>
        <w:annotationRef/>
      </w:r>
      <w:r>
        <w:t>Ran up</w:t>
      </w:r>
    </w:p>
  </w:comment>
  <w:comment w:id="122" w:author="janelle" w:date="2018-05-15T15:33:00Z" w:initials="j">
    <w:p w14:paraId="329BE9CB" w14:textId="77777777" w:rsidR="009A316B" w:rsidRDefault="009A316B">
      <w:pPr>
        <w:pStyle w:val="CommentText"/>
      </w:pPr>
      <w:r>
        <w:rPr>
          <w:rStyle w:val="CommentReference"/>
        </w:rPr>
        <w:annotationRef/>
      </w:r>
      <w:r>
        <w:t>Do private and privacy rules refer to the same thing? Consolidate in one entry?</w:t>
      </w:r>
    </w:p>
  </w:comment>
  <w:comment w:id="123" w:author="Carol Nichols" w:date="2018-05-16T14:24:00Z" w:initials="CN">
    <w:p w14:paraId="7E660291" w14:textId="2D2A5319" w:rsidR="007F1E8B" w:rsidRDefault="007F1E8B">
      <w:pPr>
        <w:pStyle w:val="CommentText"/>
      </w:pPr>
      <w:r>
        <w:rPr>
          <w:rStyle w:val="CommentReference"/>
        </w:rPr>
        <w:annotationRef/>
      </w:r>
      <w:r>
        <w:t>Sort of but not really. Someone might be looking for the definition of private in Rust</w:t>
      </w:r>
      <w:r w:rsidR="00A6535A">
        <w:t>, and someone else might understand the concept of private and just want the privacy rules</w:t>
      </w:r>
      <w:r w:rsidR="00140949">
        <w:t>. The vs. public subentry isn't necessary though, so I've removed that</w:t>
      </w:r>
    </w:p>
  </w:comment>
  <w:comment w:id="142" w:author="janelle" w:date="2018-05-15T15:33:00Z" w:initials="j">
    <w:p w14:paraId="6CAD5E7B" w14:textId="77777777" w:rsidR="00567A4F" w:rsidRDefault="00567A4F" w:rsidP="00567A4F">
      <w:pPr>
        <w:pStyle w:val="CommentText"/>
      </w:pPr>
      <w:r>
        <w:rPr>
          <w:rStyle w:val="CommentReference"/>
        </w:rPr>
        <w:annotationRef/>
      </w:r>
      <w:r>
        <w:t>Add another subentry or delete and run up page range?</w:t>
      </w:r>
    </w:p>
  </w:comment>
  <w:comment w:id="143" w:author="Carol Nichols" w:date="2018-05-16T14:27:00Z" w:initials="CN">
    <w:p w14:paraId="647217A0" w14:textId="0CB0466C" w:rsidR="008724D6" w:rsidRDefault="008724D6">
      <w:pPr>
        <w:pStyle w:val="CommentText"/>
      </w:pPr>
      <w:r>
        <w:rPr>
          <w:rStyle w:val="CommentReference"/>
        </w:rPr>
        <w:annotationRef/>
      </w:r>
      <w:r>
        <w:t>ran up</w:t>
      </w:r>
    </w:p>
  </w:comment>
  <w:comment w:id="151" w:author="janelle" w:date="2018-05-15T15:33:00Z" w:initials="j">
    <w:p w14:paraId="34961405" w14:textId="77777777" w:rsidR="0031497C" w:rsidRDefault="0031497C" w:rsidP="0031497C">
      <w:pPr>
        <w:pStyle w:val="CommentText"/>
      </w:pPr>
      <w:r>
        <w:rPr>
          <w:rStyle w:val="CommentReference"/>
        </w:rPr>
        <w:annotationRef/>
      </w:r>
      <w:r>
        <w:t>Add another subentry?</w:t>
      </w:r>
    </w:p>
  </w:comment>
  <w:comment w:id="152" w:author="Carol Nichols" w:date="2018-05-16T14:28:00Z" w:initials="CN">
    <w:p w14:paraId="127B65AA" w14:textId="345CD966" w:rsidR="00F357DD" w:rsidRDefault="00F357DD">
      <w:pPr>
        <w:pStyle w:val="CommentText"/>
      </w:pPr>
      <w:r>
        <w:rPr>
          <w:rStyle w:val="CommentReference"/>
        </w:rPr>
        <w:annotationRef/>
      </w:r>
      <w:r>
        <w:t>Ran up instead</w:t>
      </w:r>
    </w:p>
  </w:comment>
  <w:comment w:id="155" w:author="janelle" w:date="2018-05-15T15:44:00Z" w:initials="j">
    <w:p w14:paraId="215B6994" w14:textId="77777777" w:rsidR="009A316B" w:rsidRDefault="009A316B">
      <w:pPr>
        <w:pStyle w:val="CommentText"/>
      </w:pPr>
      <w:r>
        <w:rPr>
          <w:rStyle w:val="CommentReference"/>
        </w:rPr>
        <w:annotationRef/>
      </w:r>
      <w:r>
        <w:t>Literal correct?</w:t>
      </w:r>
    </w:p>
  </w:comment>
  <w:comment w:id="156" w:author="Carol Nichols" w:date="2018-05-16T14:28:00Z" w:initials="CN">
    <w:p w14:paraId="4FA18581" w14:textId="5BD21173" w:rsidR="00601D68" w:rsidRDefault="00601D68">
      <w:pPr>
        <w:pStyle w:val="CommentText"/>
      </w:pPr>
      <w:r>
        <w:rPr>
          <w:rStyle w:val="CommentReference"/>
        </w:rPr>
        <w:annotationRef/>
      </w:r>
      <w:r>
        <w:t>Ah yes, good catch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D80E91" w15:done="0"/>
  <w15:commentEx w15:paraId="4FB3B694" w15:paraIdParent="64D80E91" w15:done="0"/>
  <w15:commentEx w15:paraId="37AD945D" w15:done="0"/>
  <w15:commentEx w15:paraId="1921749A" w15:paraIdParent="37AD945D" w15:done="0"/>
  <w15:commentEx w15:paraId="3382EFFE" w15:done="0"/>
  <w15:commentEx w15:paraId="6EA32DD4" w15:paraIdParent="3382EFFE" w15:done="0"/>
  <w15:commentEx w15:paraId="413DB805" w15:done="0"/>
  <w15:commentEx w15:paraId="6B8225F6" w15:paraIdParent="413DB805" w15:done="0"/>
  <w15:commentEx w15:paraId="0222DE3C" w15:done="0"/>
  <w15:commentEx w15:paraId="0EB466B6" w15:paraIdParent="0222DE3C" w15:done="0"/>
  <w15:commentEx w15:paraId="02DB5115" w15:done="0"/>
  <w15:commentEx w15:paraId="10E4E50A" w15:paraIdParent="02DB5115" w15:done="0"/>
  <w15:commentEx w15:paraId="3438101C" w15:done="0"/>
  <w15:commentEx w15:paraId="4C0EF86A" w15:paraIdParent="3438101C" w15:done="0"/>
  <w15:commentEx w15:paraId="65CECE12" w15:done="0"/>
  <w15:commentEx w15:paraId="1594F427" w15:paraIdParent="65CECE12" w15:done="0"/>
  <w15:commentEx w15:paraId="49C488D1" w15:done="0"/>
  <w15:commentEx w15:paraId="4261BDA1" w15:paraIdParent="49C488D1" w15:done="0"/>
  <w15:commentEx w15:paraId="47824AFD" w15:done="0"/>
  <w15:commentEx w15:paraId="5CBA74EF" w15:paraIdParent="47824AFD" w15:done="0"/>
  <w15:commentEx w15:paraId="329BE9CB" w15:done="0"/>
  <w15:commentEx w15:paraId="7E660291" w15:paraIdParent="329BE9CB" w15:done="0"/>
  <w15:commentEx w15:paraId="6CAD5E7B" w15:done="0"/>
  <w15:commentEx w15:paraId="647217A0" w15:paraIdParent="6CAD5E7B" w15:done="0"/>
  <w15:commentEx w15:paraId="34961405" w15:done="0"/>
  <w15:commentEx w15:paraId="127B65AA" w15:paraIdParent="34961405" w15:done="0"/>
  <w15:commentEx w15:paraId="215B6994" w15:done="0"/>
  <w15:commentEx w15:paraId="4FA18581" w15:paraIdParent="215B69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D80E91" w16cid:durableId="1EA6A848"/>
  <w16cid:commentId w16cid:paraId="4FB3B694" w16cid:durableId="1EA6BAE7"/>
  <w16cid:commentId w16cid:paraId="37AD945D" w16cid:durableId="1EA6A845"/>
  <w16cid:commentId w16cid:paraId="1921749A" w16cid:durableId="1EA6B869"/>
  <w16cid:commentId w16cid:paraId="3382EFFE" w16cid:durableId="1EA6A846"/>
  <w16cid:commentId w16cid:paraId="6EA32DD4" w16cid:durableId="1EA6B911"/>
  <w16cid:commentId w16cid:paraId="413DB805" w16cid:durableId="1EA6A847"/>
  <w16cid:commentId w16cid:paraId="6B8225F6" w16cid:durableId="1EA6B96A"/>
  <w16cid:commentId w16cid:paraId="0222DE3C" w16cid:durableId="1EA6BB79"/>
  <w16cid:commentId w16cid:paraId="0EB466B6" w16cid:durableId="1EA6BB78"/>
  <w16cid:commentId w16cid:paraId="02DB5115" w16cid:durableId="1EA6A849"/>
  <w16cid:commentId w16cid:paraId="10E4E50A" w16cid:durableId="1EA6B8D5"/>
  <w16cid:commentId w16cid:paraId="65CECE12" w16cid:durableId="1EA6A84C"/>
  <w16cid:commentId w16cid:paraId="1594F427" w16cid:durableId="1EA6BCD1"/>
  <w16cid:commentId w16cid:paraId="49C488D1" w16cid:durableId="1EA6A84D"/>
  <w16cid:commentId w16cid:paraId="4261BDA1" w16cid:durableId="1EA6BCED"/>
  <w16cid:commentId w16cid:paraId="329BE9CB" w16cid:durableId="1EA6A852"/>
  <w16cid:commentId w16cid:paraId="7E660291" w16cid:durableId="1EA6BD93"/>
  <w16cid:commentId w16cid:paraId="215B6994" w16cid:durableId="1EA6A856"/>
  <w16cid:commentId w16cid:paraId="4FA18581" w16cid:durableId="1EA6BE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D640D" w14:textId="77777777" w:rsidR="00BB71F6" w:rsidRDefault="00BB71F6">
      <w:r>
        <w:separator/>
      </w:r>
    </w:p>
  </w:endnote>
  <w:endnote w:type="continuationSeparator" w:id="0">
    <w:p w14:paraId="0DD18FC3" w14:textId="77777777" w:rsidR="00BB71F6" w:rsidRDefault="00BB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Courier New"/>
    <w:panose1 w:val="020B0604020202020204"/>
    <w:charset w:val="B1"/>
    <w:family w:val="swiss"/>
    <w:pitch w:val="variable"/>
    <w:sig w:usb0="80000867" w:usb1="00000000" w:usb2="00000000" w:usb3="00000000" w:csb0="000001FB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32083" w14:textId="77777777" w:rsidR="009A316B" w:rsidRDefault="009A316B">
    <w:pPr>
      <w:pStyle w:val="Footer"/>
      <w:jc w:val="center"/>
    </w:pPr>
    <w:r>
      <w:t xml:space="preserve">     </w:t>
    </w:r>
    <w:r>
      <w:rPr>
        <w:noProof/>
      </w:rPr>
      <w:fldChar w:fldCharType="begin"/>
    </w:r>
    <w:r>
      <w:rPr>
        <w:noProof/>
      </w:rPr>
      <w:instrText xml:space="preserve">page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9E084" w14:textId="77777777" w:rsidR="009A316B" w:rsidRDefault="009A316B">
    <w:pPr>
      <w:pStyle w:val="Footer"/>
      <w:jc w:val="center"/>
    </w:pPr>
    <w:r>
      <w:t xml:space="preserve">     </w:t>
    </w:r>
    <w:r>
      <w:rPr>
        <w:noProof/>
      </w:rPr>
      <w:fldChar w:fldCharType="begin"/>
    </w:r>
    <w:r>
      <w:rPr>
        <w:noProof/>
      </w:rPr>
      <w:instrText xml:space="preserve">page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92D94" w14:textId="77777777" w:rsidR="00BB71F6" w:rsidRDefault="00BB71F6">
      <w:r>
        <w:separator/>
      </w:r>
    </w:p>
  </w:footnote>
  <w:footnote w:type="continuationSeparator" w:id="0">
    <w:p w14:paraId="0148CF04" w14:textId="77777777" w:rsidR="00BB71F6" w:rsidRDefault="00BB7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779E4" w14:textId="77777777" w:rsidR="009A316B" w:rsidRDefault="009A316B">
    <w:pPr>
      <w:pStyle w:val="Header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81EC7" w14:textId="77777777" w:rsidR="009A316B" w:rsidRDefault="009A316B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3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2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Bullet5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Bullet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9FC"/>
    <w:rsid w:val="000008B7"/>
    <w:rsid w:val="0000194E"/>
    <w:rsid w:val="00006109"/>
    <w:rsid w:val="000068EF"/>
    <w:rsid w:val="000077D5"/>
    <w:rsid w:val="000132B1"/>
    <w:rsid w:val="000169A7"/>
    <w:rsid w:val="0001744C"/>
    <w:rsid w:val="000239D3"/>
    <w:rsid w:val="00023FF9"/>
    <w:rsid w:val="000259BD"/>
    <w:rsid w:val="000277C7"/>
    <w:rsid w:val="00030EF5"/>
    <w:rsid w:val="000317E4"/>
    <w:rsid w:val="000318F3"/>
    <w:rsid w:val="00033568"/>
    <w:rsid w:val="000360A8"/>
    <w:rsid w:val="00036ADD"/>
    <w:rsid w:val="000373EA"/>
    <w:rsid w:val="00041F34"/>
    <w:rsid w:val="00047E5B"/>
    <w:rsid w:val="000540E2"/>
    <w:rsid w:val="00054A02"/>
    <w:rsid w:val="00055541"/>
    <w:rsid w:val="00062B01"/>
    <w:rsid w:val="00063A95"/>
    <w:rsid w:val="00066E38"/>
    <w:rsid w:val="00067A06"/>
    <w:rsid w:val="00072125"/>
    <w:rsid w:val="00072883"/>
    <w:rsid w:val="00072F2D"/>
    <w:rsid w:val="000809AB"/>
    <w:rsid w:val="000812AA"/>
    <w:rsid w:val="0008145F"/>
    <w:rsid w:val="00081666"/>
    <w:rsid w:val="00082042"/>
    <w:rsid w:val="000840EF"/>
    <w:rsid w:val="00084761"/>
    <w:rsid w:val="0008558B"/>
    <w:rsid w:val="000879FC"/>
    <w:rsid w:val="00092771"/>
    <w:rsid w:val="0009439F"/>
    <w:rsid w:val="000945CA"/>
    <w:rsid w:val="00097E05"/>
    <w:rsid w:val="00097E2B"/>
    <w:rsid w:val="000A0888"/>
    <w:rsid w:val="000A4E34"/>
    <w:rsid w:val="000A5F29"/>
    <w:rsid w:val="000A653A"/>
    <w:rsid w:val="000A6C01"/>
    <w:rsid w:val="000B4115"/>
    <w:rsid w:val="000B4994"/>
    <w:rsid w:val="000B5842"/>
    <w:rsid w:val="000D0ED0"/>
    <w:rsid w:val="000D73B7"/>
    <w:rsid w:val="000D79A9"/>
    <w:rsid w:val="000E434C"/>
    <w:rsid w:val="000F16E4"/>
    <w:rsid w:val="000F6DAA"/>
    <w:rsid w:val="000F72C2"/>
    <w:rsid w:val="000F78F0"/>
    <w:rsid w:val="00100759"/>
    <w:rsid w:val="00105478"/>
    <w:rsid w:val="00112D58"/>
    <w:rsid w:val="0011728A"/>
    <w:rsid w:val="001231A3"/>
    <w:rsid w:val="00127D48"/>
    <w:rsid w:val="00132226"/>
    <w:rsid w:val="00133FD2"/>
    <w:rsid w:val="00134363"/>
    <w:rsid w:val="001353D1"/>
    <w:rsid w:val="001354B9"/>
    <w:rsid w:val="001408BB"/>
    <w:rsid w:val="00140949"/>
    <w:rsid w:val="0014238D"/>
    <w:rsid w:val="0014270B"/>
    <w:rsid w:val="0015050C"/>
    <w:rsid w:val="00151D2C"/>
    <w:rsid w:val="00152960"/>
    <w:rsid w:val="0015477D"/>
    <w:rsid w:val="00154D9C"/>
    <w:rsid w:val="0015580A"/>
    <w:rsid w:val="00155CD2"/>
    <w:rsid w:val="00157CD5"/>
    <w:rsid w:val="0016232B"/>
    <w:rsid w:val="00162D54"/>
    <w:rsid w:val="00164050"/>
    <w:rsid w:val="001650CA"/>
    <w:rsid w:val="001661E5"/>
    <w:rsid w:val="0016646B"/>
    <w:rsid w:val="001664F2"/>
    <w:rsid w:val="0016689D"/>
    <w:rsid w:val="00170700"/>
    <w:rsid w:val="00172588"/>
    <w:rsid w:val="00172ADA"/>
    <w:rsid w:val="0017337C"/>
    <w:rsid w:val="00181778"/>
    <w:rsid w:val="001840F7"/>
    <w:rsid w:val="001863D3"/>
    <w:rsid w:val="00186B30"/>
    <w:rsid w:val="001916A6"/>
    <w:rsid w:val="001935BB"/>
    <w:rsid w:val="00193873"/>
    <w:rsid w:val="00193B0F"/>
    <w:rsid w:val="00194925"/>
    <w:rsid w:val="00195643"/>
    <w:rsid w:val="0019729F"/>
    <w:rsid w:val="00197422"/>
    <w:rsid w:val="001A0AE7"/>
    <w:rsid w:val="001A1085"/>
    <w:rsid w:val="001A10AC"/>
    <w:rsid w:val="001A1541"/>
    <w:rsid w:val="001A2626"/>
    <w:rsid w:val="001A46A8"/>
    <w:rsid w:val="001A767B"/>
    <w:rsid w:val="001B13F2"/>
    <w:rsid w:val="001B6AE0"/>
    <w:rsid w:val="001C10D1"/>
    <w:rsid w:val="001C1926"/>
    <w:rsid w:val="001C1D22"/>
    <w:rsid w:val="001C6395"/>
    <w:rsid w:val="001C6D92"/>
    <w:rsid w:val="001C758E"/>
    <w:rsid w:val="001D0F69"/>
    <w:rsid w:val="001D696C"/>
    <w:rsid w:val="001D6E8F"/>
    <w:rsid w:val="001E2E43"/>
    <w:rsid w:val="001E340A"/>
    <w:rsid w:val="001E6E89"/>
    <w:rsid w:val="001E7AEA"/>
    <w:rsid w:val="00201A34"/>
    <w:rsid w:val="00202E77"/>
    <w:rsid w:val="00206040"/>
    <w:rsid w:val="00206732"/>
    <w:rsid w:val="00206C36"/>
    <w:rsid w:val="00210F6F"/>
    <w:rsid w:val="002157D3"/>
    <w:rsid w:val="00220862"/>
    <w:rsid w:val="00225150"/>
    <w:rsid w:val="00227902"/>
    <w:rsid w:val="0023244A"/>
    <w:rsid w:val="00233E3E"/>
    <w:rsid w:val="00234A22"/>
    <w:rsid w:val="00235B77"/>
    <w:rsid w:val="00237E76"/>
    <w:rsid w:val="00240631"/>
    <w:rsid w:val="00240BBE"/>
    <w:rsid w:val="00242041"/>
    <w:rsid w:val="00245600"/>
    <w:rsid w:val="002465DE"/>
    <w:rsid w:val="00253338"/>
    <w:rsid w:val="00255C34"/>
    <w:rsid w:val="002606FB"/>
    <w:rsid w:val="00261D5F"/>
    <w:rsid w:val="0026559C"/>
    <w:rsid w:val="00276530"/>
    <w:rsid w:val="00281C0E"/>
    <w:rsid w:val="0028282C"/>
    <w:rsid w:val="0028612D"/>
    <w:rsid w:val="00293C54"/>
    <w:rsid w:val="00293E61"/>
    <w:rsid w:val="0029574A"/>
    <w:rsid w:val="002963ED"/>
    <w:rsid w:val="002A463E"/>
    <w:rsid w:val="002A5AB7"/>
    <w:rsid w:val="002A5B5B"/>
    <w:rsid w:val="002A6F4E"/>
    <w:rsid w:val="002B463B"/>
    <w:rsid w:val="002B5B2A"/>
    <w:rsid w:val="002B6128"/>
    <w:rsid w:val="002B79BF"/>
    <w:rsid w:val="002C0CEE"/>
    <w:rsid w:val="002C14A2"/>
    <w:rsid w:val="002C33E7"/>
    <w:rsid w:val="002C40D3"/>
    <w:rsid w:val="002D1E65"/>
    <w:rsid w:val="002D4B44"/>
    <w:rsid w:val="002E086C"/>
    <w:rsid w:val="002E3E57"/>
    <w:rsid w:val="002F0B1B"/>
    <w:rsid w:val="002F1C68"/>
    <w:rsid w:val="002F7C47"/>
    <w:rsid w:val="00300E78"/>
    <w:rsid w:val="003030F3"/>
    <w:rsid w:val="00312C53"/>
    <w:rsid w:val="0031497C"/>
    <w:rsid w:val="00330636"/>
    <w:rsid w:val="00331F90"/>
    <w:rsid w:val="00334CC4"/>
    <w:rsid w:val="00335691"/>
    <w:rsid w:val="003363AF"/>
    <w:rsid w:val="003370D1"/>
    <w:rsid w:val="00337140"/>
    <w:rsid w:val="00341878"/>
    <w:rsid w:val="00341B6B"/>
    <w:rsid w:val="00341EED"/>
    <w:rsid w:val="00341FE6"/>
    <w:rsid w:val="00346055"/>
    <w:rsid w:val="00350443"/>
    <w:rsid w:val="00350C89"/>
    <w:rsid w:val="00355CFB"/>
    <w:rsid w:val="0035726A"/>
    <w:rsid w:val="00363FB3"/>
    <w:rsid w:val="00364629"/>
    <w:rsid w:val="00365E96"/>
    <w:rsid w:val="00366307"/>
    <w:rsid w:val="00371CE0"/>
    <w:rsid w:val="00373F7C"/>
    <w:rsid w:val="003769AA"/>
    <w:rsid w:val="00376C77"/>
    <w:rsid w:val="00384FBD"/>
    <w:rsid w:val="003856FC"/>
    <w:rsid w:val="00387627"/>
    <w:rsid w:val="0039018E"/>
    <w:rsid w:val="003928FA"/>
    <w:rsid w:val="00392C59"/>
    <w:rsid w:val="003943E7"/>
    <w:rsid w:val="00395434"/>
    <w:rsid w:val="003954B1"/>
    <w:rsid w:val="00395FEA"/>
    <w:rsid w:val="003960D9"/>
    <w:rsid w:val="00396D82"/>
    <w:rsid w:val="00397278"/>
    <w:rsid w:val="003A11FD"/>
    <w:rsid w:val="003A2628"/>
    <w:rsid w:val="003B071D"/>
    <w:rsid w:val="003B660E"/>
    <w:rsid w:val="003B6EFC"/>
    <w:rsid w:val="003C1F9D"/>
    <w:rsid w:val="003C24CF"/>
    <w:rsid w:val="003C2CEE"/>
    <w:rsid w:val="003C2CF2"/>
    <w:rsid w:val="003C520E"/>
    <w:rsid w:val="003C7244"/>
    <w:rsid w:val="003C791D"/>
    <w:rsid w:val="003D0EA8"/>
    <w:rsid w:val="003D16F2"/>
    <w:rsid w:val="003D2540"/>
    <w:rsid w:val="003D281F"/>
    <w:rsid w:val="003D32BD"/>
    <w:rsid w:val="003D3456"/>
    <w:rsid w:val="003D485F"/>
    <w:rsid w:val="003D4C7D"/>
    <w:rsid w:val="003E0C7A"/>
    <w:rsid w:val="003E23E4"/>
    <w:rsid w:val="003E6052"/>
    <w:rsid w:val="003E6211"/>
    <w:rsid w:val="003E694A"/>
    <w:rsid w:val="003E6B23"/>
    <w:rsid w:val="003F0D04"/>
    <w:rsid w:val="003F17D8"/>
    <w:rsid w:val="003F1F8A"/>
    <w:rsid w:val="004007B4"/>
    <w:rsid w:val="004012F0"/>
    <w:rsid w:val="004020F5"/>
    <w:rsid w:val="00402423"/>
    <w:rsid w:val="00403160"/>
    <w:rsid w:val="0040367E"/>
    <w:rsid w:val="00403BA6"/>
    <w:rsid w:val="00404483"/>
    <w:rsid w:val="004050BD"/>
    <w:rsid w:val="004077D2"/>
    <w:rsid w:val="00413B1D"/>
    <w:rsid w:val="00414113"/>
    <w:rsid w:val="0041452F"/>
    <w:rsid w:val="00415E7B"/>
    <w:rsid w:val="00417BC6"/>
    <w:rsid w:val="004201C9"/>
    <w:rsid w:val="004264A1"/>
    <w:rsid w:val="004361F1"/>
    <w:rsid w:val="00436B73"/>
    <w:rsid w:val="00437E4A"/>
    <w:rsid w:val="00441D7B"/>
    <w:rsid w:val="0044798C"/>
    <w:rsid w:val="0045029D"/>
    <w:rsid w:val="0045053F"/>
    <w:rsid w:val="00452EA7"/>
    <w:rsid w:val="0045391A"/>
    <w:rsid w:val="00453C11"/>
    <w:rsid w:val="00453F75"/>
    <w:rsid w:val="00456294"/>
    <w:rsid w:val="004603B2"/>
    <w:rsid w:val="004607D7"/>
    <w:rsid w:val="00462A67"/>
    <w:rsid w:val="004663D9"/>
    <w:rsid w:val="00470E3B"/>
    <w:rsid w:val="00474503"/>
    <w:rsid w:val="00475372"/>
    <w:rsid w:val="004767E1"/>
    <w:rsid w:val="00476FDF"/>
    <w:rsid w:val="00485A05"/>
    <w:rsid w:val="00485F67"/>
    <w:rsid w:val="00486D4E"/>
    <w:rsid w:val="0049291C"/>
    <w:rsid w:val="004963D1"/>
    <w:rsid w:val="004A04BB"/>
    <w:rsid w:val="004A0D15"/>
    <w:rsid w:val="004A15BE"/>
    <w:rsid w:val="004A1CF3"/>
    <w:rsid w:val="004A333D"/>
    <w:rsid w:val="004A4D78"/>
    <w:rsid w:val="004A4D86"/>
    <w:rsid w:val="004A525F"/>
    <w:rsid w:val="004A6905"/>
    <w:rsid w:val="004B0520"/>
    <w:rsid w:val="004B3B83"/>
    <w:rsid w:val="004B5780"/>
    <w:rsid w:val="004C32BA"/>
    <w:rsid w:val="004C4BE7"/>
    <w:rsid w:val="004C4D42"/>
    <w:rsid w:val="004D06C5"/>
    <w:rsid w:val="004D3FFD"/>
    <w:rsid w:val="004D4A66"/>
    <w:rsid w:val="004D51CB"/>
    <w:rsid w:val="004E092E"/>
    <w:rsid w:val="004E1705"/>
    <w:rsid w:val="004E28A0"/>
    <w:rsid w:val="004E56C6"/>
    <w:rsid w:val="004F10BD"/>
    <w:rsid w:val="004F43F9"/>
    <w:rsid w:val="004F4C54"/>
    <w:rsid w:val="004F5826"/>
    <w:rsid w:val="004F59D1"/>
    <w:rsid w:val="005014D1"/>
    <w:rsid w:val="00502221"/>
    <w:rsid w:val="0050493D"/>
    <w:rsid w:val="00512BC1"/>
    <w:rsid w:val="00514185"/>
    <w:rsid w:val="00527508"/>
    <w:rsid w:val="00532996"/>
    <w:rsid w:val="00536F6A"/>
    <w:rsid w:val="00545C82"/>
    <w:rsid w:val="005462CE"/>
    <w:rsid w:val="005472EC"/>
    <w:rsid w:val="00547A09"/>
    <w:rsid w:val="005500D8"/>
    <w:rsid w:val="00560F07"/>
    <w:rsid w:val="00563342"/>
    <w:rsid w:val="0056488D"/>
    <w:rsid w:val="00565486"/>
    <w:rsid w:val="00567A4F"/>
    <w:rsid w:val="00574A02"/>
    <w:rsid w:val="00574FD5"/>
    <w:rsid w:val="005752A4"/>
    <w:rsid w:val="00575ACC"/>
    <w:rsid w:val="005767D6"/>
    <w:rsid w:val="00580D4A"/>
    <w:rsid w:val="0058126D"/>
    <w:rsid w:val="00587681"/>
    <w:rsid w:val="0059299F"/>
    <w:rsid w:val="0059328A"/>
    <w:rsid w:val="00593810"/>
    <w:rsid w:val="00594199"/>
    <w:rsid w:val="00596273"/>
    <w:rsid w:val="00596A8B"/>
    <w:rsid w:val="005A3EB8"/>
    <w:rsid w:val="005B038A"/>
    <w:rsid w:val="005B1623"/>
    <w:rsid w:val="005B2C6D"/>
    <w:rsid w:val="005B343B"/>
    <w:rsid w:val="005B525C"/>
    <w:rsid w:val="005B572A"/>
    <w:rsid w:val="005C0421"/>
    <w:rsid w:val="005D0CB8"/>
    <w:rsid w:val="005D0E23"/>
    <w:rsid w:val="005D2A03"/>
    <w:rsid w:val="005E7DA2"/>
    <w:rsid w:val="005F3433"/>
    <w:rsid w:val="005F7FF8"/>
    <w:rsid w:val="00601D68"/>
    <w:rsid w:val="00605605"/>
    <w:rsid w:val="00612D37"/>
    <w:rsid w:val="006135C5"/>
    <w:rsid w:val="006138EE"/>
    <w:rsid w:val="00622DBD"/>
    <w:rsid w:val="00624290"/>
    <w:rsid w:val="0062569B"/>
    <w:rsid w:val="0062699B"/>
    <w:rsid w:val="00627B30"/>
    <w:rsid w:val="006301D7"/>
    <w:rsid w:val="00631BA9"/>
    <w:rsid w:val="00631ED4"/>
    <w:rsid w:val="00641510"/>
    <w:rsid w:val="00643455"/>
    <w:rsid w:val="006434FA"/>
    <w:rsid w:val="006451D4"/>
    <w:rsid w:val="006459A5"/>
    <w:rsid w:val="00645BC6"/>
    <w:rsid w:val="0065220E"/>
    <w:rsid w:val="006533A1"/>
    <w:rsid w:val="00656DB4"/>
    <w:rsid w:val="00660186"/>
    <w:rsid w:val="006601B4"/>
    <w:rsid w:val="0066455B"/>
    <w:rsid w:val="006679B5"/>
    <w:rsid w:val="006718F7"/>
    <w:rsid w:val="00680C95"/>
    <w:rsid w:val="00681DB7"/>
    <w:rsid w:val="00682B78"/>
    <w:rsid w:val="00682C7A"/>
    <w:rsid w:val="00684087"/>
    <w:rsid w:val="006910FF"/>
    <w:rsid w:val="006933F1"/>
    <w:rsid w:val="00693401"/>
    <w:rsid w:val="00694FDF"/>
    <w:rsid w:val="00695A6C"/>
    <w:rsid w:val="00696678"/>
    <w:rsid w:val="00696BDE"/>
    <w:rsid w:val="006A1047"/>
    <w:rsid w:val="006A6BA7"/>
    <w:rsid w:val="006B0317"/>
    <w:rsid w:val="006B3D7C"/>
    <w:rsid w:val="006B4BE6"/>
    <w:rsid w:val="006B5C7F"/>
    <w:rsid w:val="006B66AD"/>
    <w:rsid w:val="006C1420"/>
    <w:rsid w:val="006C6C43"/>
    <w:rsid w:val="006C75E6"/>
    <w:rsid w:val="006D0BB1"/>
    <w:rsid w:val="006D30E4"/>
    <w:rsid w:val="006D4005"/>
    <w:rsid w:val="006D4A3F"/>
    <w:rsid w:val="006D6067"/>
    <w:rsid w:val="006D6887"/>
    <w:rsid w:val="006D6DFB"/>
    <w:rsid w:val="006D77F3"/>
    <w:rsid w:val="006E09F2"/>
    <w:rsid w:val="006E25F7"/>
    <w:rsid w:val="006E4F74"/>
    <w:rsid w:val="006F00EA"/>
    <w:rsid w:val="006F09B6"/>
    <w:rsid w:val="006F461C"/>
    <w:rsid w:val="006F7168"/>
    <w:rsid w:val="00700155"/>
    <w:rsid w:val="0071099D"/>
    <w:rsid w:val="00712003"/>
    <w:rsid w:val="00713756"/>
    <w:rsid w:val="00714670"/>
    <w:rsid w:val="0072290F"/>
    <w:rsid w:val="00722B92"/>
    <w:rsid w:val="00730033"/>
    <w:rsid w:val="00730BCD"/>
    <w:rsid w:val="00734327"/>
    <w:rsid w:val="0073505C"/>
    <w:rsid w:val="00735289"/>
    <w:rsid w:val="00735494"/>
    <w:rsid w:val="007376AB"/>
    <w:rsid w:val="00742217"/>
    <w:rsid w:val="007440AB"/>
    <w:rsid w:val="00744B97"/>
    <w:rsid w:val="007550B5"/>
    <w:rsid w:val="00760BCD"/>
    <w:rsid w:val="00763DBB"/>
    <w:rsid w:val="00764348"/>
    <w:rsid w:val="00764DE5"/>
    <w:rsid w:val="00764EB3"/>
    <w:rsid w:val="007652A9"/>
    <w:rsid w:val="00770A5A"/>
    <w:rsid w:val="007738D3"/>
    <w:rsid w:val="00776868"/>
    <w:rsid w:val="00780AA8"/>
    <w:rsid w:val="00781C6D"/>
    <w:rsid w:val="007830EF"/>
    <w:rsid w:val="00784C3F"/>
    <w:rsid w:val="00785187"/>
    <w:rsid w:val="007870FD"/>
    <w:rsid w:val="00792731"/>
    <w:rsid w:val="00794741"/>
    <w:rsid w:val="00796D62"/>
    <w:rsid w:val="00797301"/>
    <w:rsid w:val="007A0F94"/>
    <w:rsid w:val="007B28C8"/>
    <w:rsid w:val="007B691F"/>
    <w:rsid w:val="007B69CC"/>
    <w:rsid w:val="007C0171"/>
    <w:rsid w:val="007C254A"/>
    <w:rsid w:val="007C4CDB"/>
    <w:rsid w:val="007D0EFB"/>
    <w:rsid w:val="007D6FF8"/>
    <w:rsid w:val="007E033C"/>
    <w:rsid w:val="007E1A9B"/>
    <w:rsid w:val="007E1AA2"/>
    <w:rsid w:val="007E57B6"/>
    <w:rsid w:val="007E58AD"/>
    <w:rsid w:val="007F09BE"/>
    <w:rsid w:val="007F1146"/>
    <w:rsid w:val="007F1E58"/>
    <w:rsid w:val="007F1E8B"/>
    <w:rsid w:val="007F7F57"/>
    <w:rsid w:val="00800074"/>
    <w:rsid w:val="00800DAB"/>
    <w:rsid w:val="00811043"/>
    <w:rsid w:val="00811403"/>
    <w:rsid w:val="0081320F"/>
    <w:rsid w:val="00817A35"/>
    <w:rsid w:val="00821500"/>
    <w:rsid w:val="00821E18"/>
    <w:rsid w:val="00822448"/>
    <w:rsid w:val="00823E52"/>
    <w:rsid w:val="00826C23"/>
    <w:rsid w:val="00833180"/>
    <w:rsid w:val="008333D4"/>
    <w:rsid w:val="008341CF"/>
    <w:rsid w:val="00836DF7"/>
    <w:rsid w:val="00836EA2"/>
    <w:rsid w:val="00840408"/>
    <w:rsid w:val="00841ADD"/>
    <w:rsid w:val="00842E39"/>
    <w:rsid w:val="008438D3"/>
    <w:rsid w:val="00843AB4"/>
    <w:rsid w:val="0084532B"/>
    <w:rsid w:val="00847E6C"/>
    <w:rsid w:val="008500C2"/>
    <w:rsid w:val="00850BA0"/>
    <w:rsid w:val="00850E46"/>
    <w:rsid w:val="008550D0"/>
    <w:rsid w:val="00855B39"/>
    <w:rsid w:val="00857677"/>
    <w:rsid w:val="00864950"/>
    <w:rsid w:val="008724D6"/>
    <w:rsid w:val="0087479C"/>
    <w:rsid w:val="00874B9E"/>
    <w:rsid w:val="00875B32"/>
    <w:rsid w:val="00883EBC"/>
    <w:rsid w:val="008841F5"/>
    <w:rsid w:val="00885B25"/>
    <w:rsid w:val="008906EC"/>
    <w:rsid w:val="00891C64"/>
    <w:rsid w:val="008952ED"/>
    <w:rsid w:val="008A02B1"/>
    <w:rsid w:val="008A046E"/>
    <w:rsid w:val="008A17A6"/>
    <w:rsid w:val="008A288E"/>
    <w:rsid w:val="008B5C74"/>
    <w:rsid w:val="008C0489"/>
    <w:rsid w:val="008C54DE"/>
    <w:rsid w:val="008D0188"/>
    <w:rsid w:val="008D04C8"/>
    <w:rsid w:val="008D382F"/>
    <w:rsid w:val="008E1C09"/>
    <w:rsid w:val="008E3FA8"/>
    <w:rsid w:val="008F11F6"/>
    <w:rsid w:val="008F1DF9"/>
    <w:rsid w:val="008F3C36"/>
    <w:rsid w:val="008F5A58"/>
    <w:rsid w:val="008F6F1E"/>
    <w:rsid w:val="008F7D1F"/>
    <w:rsid w:val="00906583"/>
    <w:rsid w:val="009105A3"/>
    <w:rsid w:val="00920255"/>
    <w:rsid w:val="009221BF"/>
    <w:rsid w:val="00924C16"/>
    <w:rsid w:val="00931EFF"/>
    <w:rsid w:val="00932D13"/>
    <w:rsid w:val="0093633D"/>
    <w:rsid w:val="0094191E"/>
    <w:rsid w:val="00942FFE"/>
    <w:rsid w:val="0094451C"/>
    <w:rsid w:val="009446F1"/>
    <w:rsid w:val="00945515"/>
    <w:rsid w:val="0094600F"/>
    <w:rsid w:val="00946334"/>
    <w:rsid w:val="0094670E"/>
    <w:rsid w:val="00950688"/>
    <w:rsid w:val="009553AF"/>
    <w:rsid w:val="00962079"/>
    <w:rsid w:val="00962B1C"/>
    <w:rsid w:val="00973FBE"/>
    <w:rsid w:val="00974C22"/>
    <w:rsid w:val="009750E6"/>
    <w:rsid w:val="0097571F"/>
    <w:rsid w:val="00975DB5"/>
    <w:rsid w:val="00976C0A"/>
    <w:rsid w:val="00977D67"/>
    <w:rsid w:val="009861CE"/>
    <w:rsid w:val="00986E44"/>
    <w:rsid w:val="00991475"/>
    <w:rsid w:val="00993248"/>
    <w:rsid w:val="009A0118"/>
    <w:rsid w:val="009A316B"/>
    <w:rsid w:val="009A6FC4"/>
    <w:rsid w:val="009B5ECF"/>
    <w:rsid w:val="009B6178"/>
    <w:rsid w:val="009C2015"/>
    <w:rsid w:val="009C47FF"/>
    <w:rsid w:val="009C7BA1"/>
    <w:rsid w:val="009C7BC2"/>
    <w:rsid w:val="009D11B1"/>
    <w:rsid w:val="009D1EC8"/>
    <w:rsid w:val="009D2FD7"/>
    <w:rsid w:val="009D4001"/>
    <w:rsid w:val="009D4E06"/>
    <w:rsid w:val="009D6713"/>
    <w:rsid w:val="009E2D38"/>
    <w:rsid w:val="009E6AE5"/>
    <w:rsid w:val="009F11E1"/>
    <w:rsid w:val="009F2F21"/>
    <w:rsid w:val="009F5D8D"/>
    <w:rsid w:val="00A05FE8"/>
    <w:rsid w:val="00A068F7"/>
    <w:rsid w:val="00A10E43"/>
    <w:rsid w:val="00A11832"/>
    <w:rsid w:val="00A13543"/>
    <w:rsid w:val="00A13CDC"/>
    <w:rsid w:val="00A1664E"/>
    <w:rsid w:val="00A1729C"/>
    <w:rsid w:val="00A211A7"/>
    <w:rsid w:val="00A266F4"/>
    <w:rsid w:val="00A26EB8"/>
    <w:rsid w:val="00A336E2"/>
    <w:rsid w:val="00A35964"/>
    <w:rsid w:val="00A35FE8"/>
    <w:rsid w:val="00A3616F"/>
    <w:rsid w:val="00A366E0"/>
    <w:rsid w:val="00A40AC1"/>
    <w:rsid w:val="00A40EB6"/>
    <w:rsid w:val="00A451A9"/>
    <w:rsid w:val="00A47D13"/>
    <w:rsid w:val="00A47DC8"/>
    <w:rsid w:val="00A53E67"/>
    <w:rsid w:val="00A649CC"/>
    <w:rsid w:val="00A64F21"/>
    <w:rsid w:val="00A6535A"/>
    <w:rsid w:val="00A66CF3"/>
    <w:rsid w:val="00A67A81"/>
    <w:rsid w:val="00A70738"/>
    <w:rsid w:val="00A7075D"/>
    <w:rsid w:val="00A7394A"/>
    <w:rsid w:val="00A74115"/>
    <w:rsid w:val="00A768F9"/>
    <w:rsid w:val="00A85002"/>
    <w:rsid w:val="00A87094"/>
    <w:rsid w:val="00A87E2B"/>
    <w:rsid w:val="00A91FD1"/>
    <w:rsid w:val="00AA08E1"/>
    <w:rsid w:val="00AA09A3"/>
    <w:rsid w:val="00AA2249"/>
    <w:rsid w:val="00AA2930"/>
    <w:rsid w:val="00AA4F9B"/>
    <w:rsid w:val="00AA67C0"/>
    <w:rsid w:val="00AB0B40"/>
    <w:rsid w:val="00AB16A6"/>
    <w:rsid w:val="00AD0E37"/>
    <w:rsid w:val="00AD2B5F"/>
    <w:rsid w:val="00AD3913"/>
    <w:rsid w:val="00AD7574"/>
    <w:rsid w:val="00AE414E"/>
    <w:rsid w:val="00AE5C22"/>
    <w:rsid w:val="00AF06B8"/>
    <w:rsid w:val="00AF0969"/>
    <w:rsid w:val="00AF12F4"/>
    <w:rsid w:val="00AF17CB"/>
    <w:rsid w:val="00AF7330"/>
    <w:rsid w:val="00B002AD"/>
    <w:rsid w:val="00B03AF0"/>
    <w:rsid w:val="00B05996"/>
    <w:rsid w:val="00B078F7"/>
    <w:rsid w:val="00B12577"/>
    <w:rsid w:val="00B12966"/>
    <w:rsid w:val="00B13564"/>
    <w:rsid w:val="00B14C7F"/>
    <w:rsid w:val="00B16C71"/>
    <w:rsid w:val="00B210B4"/>
    <w:rsid w:val="00B2311C"/>
    <w:rsid w:val="00B24BD8"/>
    <w:rsid w:val="00B31AC0"/>
    <w:rsid w:val="00B34211"/>
    <w:rsid w:val="00B349F4"/>
    <w:rsid w:val="00B35984"/>
    <w:rsid w:val="00B365D8"/>
    <w:rsid w:val="00B36B62"/>
    <w:rsid w:val="00B40412"/>
    <w:rsid w:val="00B40616"/>
    <w:rsid w:val="00B40C66"/>
    <w:rsid w:val="00B42170"/>
    <w:rsid w:val="00B421FB"/>
    <w:rsid w:val="00B424E0"/>
    <w:rsid w:val="00B45DF8"/>
    <w:rsid w:val="00B4610F"/>
    <w:rsid w:val="00B467CE"/>
    <w:rsid w:val="00B47578"/>
    <w:rsid w:val="00B50273"/>
    <w:rsid w:val="00B539B9"/>
    <w:rsid w:val="00B5672E"/>
    <w:rsid w:val="00B57969"/>
    <w:rsid w:val="00B6550A"/>
    <w:rsid w:val="00B700F3"/>
    <w:rsid w:val="00B7013F"/>
    <w:rsid w:val="00B72E82"/>
    <w:rsid w:val="00B76007"/>
    <w:rsid w:val="00B76231"/>
    <w:rsid w:val="00B76EBD"/>
    <w:rsid w:val="00B80965"/>
    <w:rsid w:val="00B81B25"/>
    <w:rsid w:val="00B833E5"/>
    <w:rsid w:val="00B837DE"/>
    <w:rsid w:val="00B8584B"/>
    <w:rsid w:val="00B86E57"/>
    <w:rsid w:val="00B91547"/>
    <w:rsid w:val="00B91F60"/>
    <w:rsid w:val="00BA2405"/>
    <w:rsid w:val="00BA5AC5"/>
    <w:rsid w:val="00BA66CC"/>
    <w:rsid w:val="00BA7D32"/>
    <w:rsid w:val="00BB2052"/>
    <w:rsid w:val="00BB5577"/>
    <w:rsid w:val="00BB5D94"/>
    <w:rsid w:val="00BB6A90"/>
    <w:rsid w:val="00BB71F6"/>
    <w:rsid w:val="00BB7346"/>
    <w:rsid w:val="00BC01E2"/>
    <w:rsid w:val="00BC1E4D"/>
    <w:rsid w:val="00BC24C1"/>
    <w:rsid w:val="00BC4631"/>
    <w:rsid w:val="00BD1639"/>
    <w:rsid w:val="00BD5FB4"/>
    <w:rsid w:val="00BD6601"/>
    <w:rsid w:val="00BD7057"/>
    <w:rsid w:val="00BD7B61"/>
    <w:rsid w:val="00BE122B"/>
    <w:rsid w:val="00BE35F8"/>
    <w:rsid w:val="00BE3BEB"/>
    <w:rsid w:val="00BE762E"/>
    <w:rsid w:val="00BE768C"/>
    <w:rsid w:val="00BF0D4A"/>
    <w:rsid w:val="00BF2FB4"/>
    <w:rsid w:val="00BF5439"/>
    <w:rsid w:val="00BF6E5E"/>
    <w:rsid w:val="00C00AE3"/>
    <w:rsid w:val="00C00C47"/>
    <w:rsid w:val="00C02531"/>
    <w:rsid w:val="00C02911"/>
    <w:rsid w:val="00C03038"/>
    <w:rsid w:val="00C0319F"/>
    <w:rsid w:val="00C042A0"/>
    <w:rsid w:val="00C0498A"/>
    <w:rsid w:val="00C06D10"/>
    <w:rsid w:val="00C11CE5"/>
    <w:rsid w:val="00C159E2"/>
    <w:rsid w:val="00C21B1A"/>
    <w:rsid w:val="00C229E6"/>
    <w:rsid w:val="00C23F85"/>
    <w:rsid w:val="00C2420E"/>
    <w:rsid w:val="00C25651"/>
    <w:rsid w:val="00C25A51"/>
    <w:rsid w:val="00C25F34"/>
    <w:rsid w:val="00C27A2B"/>
    <w:rsid w:val="00C31597"/>
    <w:rsid w:val="00C375D3"/>
    <w:rsid w:val="00C4303F"/>
    <w:rsid w:val="00C43875"/>
    <w:rsid w:val="00C460B9"/>
    <w:rsid w:val="00C462DC"/>
    <w:rsid w:val="00C467AA"/>
    <w:rsid w:val="00C50A78"/>
    <w:rsid w:val="00C51A9A"/>
    <w:rsid w:val="00C533EB"/>
    <w:rsid w:val="00C56F8F"/>
    <w:rsid w:val="00C6071F"/>
    <w:rsid w:val="00C61BED"/>
    <w:rsid w:val="00C62554"/>
    <w:rsid w:val="00C6518A"/>
    <w:rsid w:val="00C662F9"/>
    <w:rsid w:val="00C66A2C"/>
    <w:rsid w:val="00C66B05"/>
    <w:rsid w:val="00C73A29"/>
    <w:rsid w:val="00C73B22"/>
    <w:rsid w:val="00C74A46"/>
    <w:rsid w:val="00C81A8B"/>
    <w:rsid w:val="00C847E6"/>
    <w:rsid w:val="00C944E9"/>
    <w:rsid w:val="00C94C90"/>
    <w:rsid w:val="00C94E2A"/>
    <w:rsid w:val="00CA036F"/>
    <w:rsid w:val="00CA121B"/>
    <w:rsid w:val="00CA13D9"/>
    <w:rsid w:val="00CA30CB"/>
    <w:rsid w:val="00CA7353"/>
    <w:rsid w:val="00CB1B11"/>
    <w:rsid w:val="00CB2AD6"/>
    <w:rsid w:val="00CB3F40"/>
    <w:rsid w:val="00CB6766"/>
    <w:rsid w:val="00CB75FC"/>
    <w:rsid w:val="00CC19F3"/>
    <w:rsid w:val="00CC3B44"/>
    <w:rsid w:val="00CC66B2"/>
    <w:rsid w:val="00CC7E8A"/>
    <w:rsid w:val="00CD1521"/>
    <w:rsid w:val="00CD26CF"/>
    <w:rsid w:val="00CD304D"/>
    <w:rsid w:val="00CD31E0"/>
    <w:rsid w:val="00CD3BCD"/>
    <w:rsid w:val="00CE0089"/>
    <w:rsid w:val="00CE0B2A"/>
    <w:rsid w:val="00CE0C06"/>
    <w:rsid w:val="00CE2A67"/>
    <w:rsid w:val="00CE2D6E"/>
    <w:rsid w:val="00CE59C3"/>
    <w:rsid w:val="00CE59DA"/>
    <w:rsid w:val="00CE5CC8"/>
    <w:rsid w:val="00CE6002"/>
    <w:rsid w:val="00CF0F4B"/>
    <w:rsid w:val="00CF1736"/>
    <w:rsid w:val="00CF3770"/>
    <w:rsid w:val="00CF49D5"/>
    <w:rsid w:val="00CF794B"/>
    <w:rsid w:val="00D00630"/>
    <w:rsid w:val="00D00C7C"/>
    <w:rsid w:val="00D043DF"/>
    <w:rsid w:val="00D05289"/>
    <w:rsid w:val="00D13CD5"/>
    <w:rsid w:val="00D236FD"/>
    <w:rsid w:val="00D25F5D"/>
    <w:rsid w:val="00D273F0"/>
    <w:rsid w:val="00D30CCB"/>
    <w:rsid w:val="00D31C47"/>
    <w:rsid w:val="00D34735"/>
    <w:rsid w:val="00D34F64"/>
    <w:rsid w:val="00D374D7"/>
    <w:rsid w:val="00D37F43"/>
    <w:rsid w:val="00D37F77"/>
    <w:rsid w:val="00D50F2B"/>
    <w:rsid w:val="00D510A7"/>
    <w:rsid w:val="00D5170E"/>
    <w:rsid w:val="00D52451"/>
    <w:rsid w:val="00D541AC"/>
    <w:rsid w:val="00D574A7"/>
    <w:rsid w:val="00D57D46"/>
    <w:rsid w:val="00D61114"/>
    <w:rsid w:val="00D63CED"/>
    <w:rsid w:val="00D6459E"/>
    <w:rsid w:val="00D64675"/>
    <w:rsid w:val="00D6538F"/>
    <w:rsid w:val="00D65BC4"/>
    <w:rsid w:val="00D666E1"/>
    <w:rsid w:val="00D67962"/>
    <w:rsid w:val="00D72910"/>
    <w:rsid w:val="00D75EE4"/>
    <w:rsid w:val="00D76F23"/>
    <w:rsid w:val="00D773C0"/>
    <w:rsid w:val="00D7769F"/>
    <w:rsid w:val="00D80CE0"/>
    <w:rsid w:val="00D82869"/>
    <w:rsid w:val="00D85942"/>
    <w:rsid w:val="00D85FCE"/>
    <w:rsid w:val="00D86AE9"/>
    <w:rsid w:val="00D95A24"/>
    <w:rsid w:val="00DA23DA"/>
    <w:rsid w:val="00DA3A09"/>
    <w:rsid w:val="00DA455E"/>
    <w:rsid w:val="00DB04D0"/>
    <w:rsid w:val="00DB064B"/>
    <w:rsid w:val="00DB09D3"/>
    <w:rsid w:val="00DB2A9E"/>
    <w:rsid w:val="00DC1B2B"/>
    <w:rsid w:val="00DC3AEF"/>
    <w:rsid w:val="00DC402D"/>
    <w:rsid w:val="00DD160D"/>
    <w:rsid w:val="00DD592F"/>
    <w:rsid w:val="00DD5A52"/>
    <w:rsid w:val="00DD6CB2"/>
    <w:rsid w:val="00DD7CA3"/>
    <w:rsid w:val="00DE2171"/>
    <w:rsid w:val="00DE26D0"/>
    <w:rsid w:val="00DE4C90"/>
    <w:rsid w:val="00DE7E63"/>
    <w:rsid w:val="00E00A5A"/>
    <w:rsid w:val="00E01650"/>
    <w:rsid w:val="00E1039B"/>
    <w:rsid w:val="00E1465A"/>
    <w:rsid w:val="00E20FA5"/>
    <w:rsid w:val="00E220D5"/>
    <w:rsid w:val="00E2547C"/>
    <w:rsid w:val="00E26281"/>
    <w:rsid w:val="00E26982"/>
    <w:rsid w:val="00E319E4"/>
    <w:rsid w:val="00E31CAF"/>
    <w:rsid w:val="00E3345F"/>
    <w:rsid w:val="00E33562"/>
    <w:rsid w:val="00E3455D"/>
    <w:rsid w:val="00E36B6C"/>
    <w:rsid w:val="00E36B7F"/>
    <w:rsid w:val="00E42D03"/>
    <w:rsid w:val="00E42D24"/>
    <w:rsid w:val="00E44092"/>
    <w:rsid w:val="00E45CB3"/>
    <w:rsid w:val="00E5067F"/>
    <w:rsid w:val="00E5068C"/>
    <w:rsid w:val="00E51C95"/>
    <w:rsid w:val="00E53C44"/>
    <w:rsid w:val="00E547D9"/>
    <w:rsid w:val="00E54A01"/>
    <w:rsid w:val="00E5589B"/>
    <w:rsid w:val="00E563EF"/>
    <w:rsid w:val="00E56529"/>
    <w:rsid w:val="00E650A1"/>
    <w:rsid w:val="00E6614B"/>
    <w:rsid w:val="00E7211F"/>
    <w:rsid w:val="00E836A4"/>
    <w:rsid w:val="00E95490"/>
    <w:rsid w:val="00E9710C"/>
    <w:rsid w:val="00EA1A0D"/>
    <w:rsid w:val="00EA61EE"/>
    <w:rsid w:val="00EB3181"/>
    <w:rsid w:val="00EB3E2F"/>
    <w:rsid w:val="00EB4EDF"/>
    <w:rsid w:val="00EB54DA"/>
    <w:rsid w:val="00EB774B"/>
    <w:rsid w:val="00EC0F92"/>
    <w:rsid w:val="00ED01E5"/>
    <w:rsid w:val="00ED3509"/>
    <w:rsid w:val="00ED3D9C"/>
    <w:rsid w:val="00ED3FB4"/>
    <w:rsid w:val="00ED771D"/>
    <w:rsid w:val="00EE092A"/>
    <w:rsid w:val="00EE0D80"/>
    <w:rsid w:val="00EE145A"/>
    <w:rsid w:val="00EE1C55"/>
    <w:rsid w:val="00EE52ED"/>
    <w:rsid w:val="00F03B07"/>
    <w:rsid w:val="00F06231"/>
    <w:rsid w:val="00F06471"/>
    <w:rsid w:val="00F10356"/>
    <w:rsid w:val="00F10D84"/>
    <w:rsid w:val="00F15693"/>
    <w:rsid w:val="00F160FD"/>
    <w:rsid w:val="00F22922"/>
    <w:rsid w:val="00F22FA2"/>
    <w:rsid w:val="00F23EF4"/>
    <w:rsid w:val="00F25D5D"/>
    <w:rsid w:val="00F25E13"/>
    <w:rsid w:val="00F27B33"/>
    <w:rsid w:val="00F306DE"/>
    <w:rsid w:val="00F320E9"/>
    <w:rsid w:val="00F3377F"/>
    <w:rsid w:val="00F33C3E"/>
    <w:rsid w:val="00F34D6B"/>
    <w:rsid w:val="00F357DD"/>
    <w:rsid w:val="00F370D2"/>
    <w:rsid w:val="00F3741B"/>
    <w:rsid w:val="00F44554"/>
    <w:rsid w:val="00F461C3"/>
    <w:rsid w:val="00F479DD"/>
    <w:rsid w:val="00F51A7F"/>
    <w:rsid w:val="00F60930"/>
    <w:rsid w:val="00F61322"/>
    <w:rsid w:val="00F61C68"/>
    <w:rsid w:val="00F62523"/>
    <w:rsid w:val="00F656C1"/>
    <w:rsid w:val="00F66A89"/>
    <w:rsid w:val="00F67E8B"/>
    <w:rsid w:val="00F70C0C"/>
    <w:rsid w:val="00F713EE"/>
    <w:rsid w:val="00F72115"/>
    <w:rsid w:val="00F72B63"/>
    <w:rsid w:val="00F74B42"/>
    <w:rsid w:val="00F74C47"/>
    <w:rsid w:val="00F7570F"/>
    <w:rsid w:val="00F8196D"/>
    <w:rsid w:val="00F823E9"/>
    <w:rsid w:val="00F833C4"/>
    <w:rsid w:val="00F858F2"/>
    <w:rsid w:val="00F86BDF"/>
    <w:rsid w:val="00F876F7"/>
    <w:rsid w:val="00F87834"/>
    <w:rsid w:val="00F92C60"/>
    <w:rsid w:val="00F95D3F"/>
    <w:rsid w:val="00F97070"/>
    <w:rsid w:val="00F9776E"/>
    <w:rsid w:val="00FA09A5"/>
    <w:rsid w:val="00FA1AA0"/>
    <w:rsid w:val="00FB3C2B"/>
    <w:rsid w:val="00FB517B"/>
    <w:rsid w:val="00FB790B"/>
    <w:rsid w:val="00FB7CF0"/>
    <w:rsid w:val="00FC1F9E"/>
    <w:rsid w:val="00FC2737"/>
    <w:rsid w:val="00FC2F20"/>
    <w:rsid w:val="00FC3805"/>
    <w:rsid w:val="00FC3FAC"/>
    <w:rsid w:val="00FC4598"/>
    <w:rsid w:val="00FC4D2D"/>
    <w:rsid w:val="00FD01E8"/>
    <w:rsid w:val="00FD16BE"/>
    <w:rsid w:val="00FD26FE"/>
    <w:rsid w:val="00FD2DD3"/>
    <w:rsid w:val="00FD35DA"/>
    <w:rsid w:val="00FD7172"/>
    <w:rsid w:val="00FD7BF7"/>
    <w:rsid w:val="00FE09C9"/>
    <w:rsid w:val="00FE14CD"/>
    <w:rsid w:val="00FE3913"/>
    <w:rsid w:val="00FE4126"/>
    <w:rsid w:val="00FE5CF6"/>
    <w:rsid w:val="00FF35E7"/>
    <w:rsid w:val="00FF4948"/>
    <w:rsid w:val="00FF6A26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87F1B"/>
  <w15:docId w15:val="{47A9F845-C435-934C-8E75-FDA7E27E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CD3BCD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D3BCD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D3BCD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D3BCD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D3BCD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D3BCD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D3BCD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D3BCD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D3BCD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Note">
    <w:name w:val="IndexNote"/>
    <w:rsid w:val="00CD3BCD"/>
    <w:pPr>
      <w:widowControl w:val="0"/>
      <w:autoSpaceDE w:val="0"/>
      <w:autoSpaceDN w:val="0"/>
    </w:pPr>
    <w:rPr>
      <w:sz w:val="24"/>
      <w:szCs w:val="24"/>
    </w:rPr>
  </w:style>
  <w:style w:type="paragraph" w:customStyle="1" w:styleId="GroupTitlesIX">
    <w:name w:val="GroupTitlesIX"/>
    <w:rsid w:val="00CD3BCD"/>
    <w:pPr>
      <w:widowControl w:val="0"/>
      <w:autoSpaceDE w:val="0"/>
      <w:autoSpaceDN w:val="0"/>
    </w:pPr>
    <w:rPr>
      <w:b/>
      <w:bCs/>
      <w:sz w:val="24"/>
      <w:szCs w:val="24"/>
    </w:rPr>
  </w:style>
  <w:style w:type="paragraph" w:customStyle="1" w:styleId="Level1IX">
    <w:name w:val="Level1IX"/>
    <w:rsid w:val="00CD3BCD"/>
    <w:pPr>
      <w:widowControl w:val="0"/>
      <w:autoSpaceDE w:val="0"/>
      <w:autoSpaceDN w:val="0"/>
      <w:ind w:left="324" w:hanging="325"/>
    </w:pPr>
    <w:rPr>
      <w:sz w:val="24"/>
      <w:szCs w:val="24"/>
    </w:rPr>
  </w:style>
  <w:style w:type="paragraph" w:customStyle="1" w:styleId="Level2IX">
    <w:name w:val="Level2IX"/>
    <w:rsid w:val="00CD3BCD"/>
    <w:pPr>
      <w:widowControl w:val="0"/>
      <w:autoSpaceDE w:val="0"/>
      <w:autoSpaceDN w:val="0"/>
      <w:ind w:left="540" w:hanging="324"/>
    </w:pPr>
    <w:rPr>
      <w:sz w:val="24"/>
      <w:szCs w:val="24"/>
    </w:rPr>
  </w:style>
  <w:style w:type="paragraph" w:customStyle="1" w:styleId="Level3IX">
    <w:name w:val="Level3IX"/>
    <w:rsid w:val="00CD3BCD"/>
    <w:pPr>
      <w:widowControl w:val="0"/>
      <w:autoSpaceDE w:val="0"/>
      <w:autoSpaceDN w:val="0"/>
      <w:ind w:left="756" w:hanging="325"/>
    </w:pPr>
    <w:rPr>
      <w:sz w:val="24"/>
      <w:szCs w:val="24"/>
    </w:rPr>
  </w:style>
  <w:style w:type="paragraph" w:customStyle="1" w:styleId="Sub3">
    <w:name w:val="Sub3"/>
    <w:rsid w:val="00CD3BCD"/>
    <w:pPr>
      <w:widowControl w:val="0"/>
      <w:autoSpaceDE w:val="0"/>
      <w:autoSpaceDN w:val="0"/>
      <w:ind w:left="972" w:hanging="324"/>
    </w:pPr>
    <w:rPr>
      <w:sz w:val="24"/>
      <w:szCs w:val="24"/>
    </w:rPr>
  </w:style>
  <w:style w:type="paragraph" w:styleId="Header">
    <w:name w:val="header"/>
    <w:basedOn w:val="Normal"/>
    <w:rsid w:val="00CD3B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3BCD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CD3BCD"/>
    <w:pPr>
      <w:spacing w:after="120"/>
      <w:ind w:left="1440" w:right="1440"/>
    </w:pPr>
  </w:style>
  <w:style w:type="paragraph" w:styleId="BodyText">
    <w:name w:val="Body Text"/>
    <w:basedOn w:val="Normal"/>
    <w:rsid w:val="00CD3BCD"/>
    <w:pPr>
      <w:spacing w:after="120"/>
    </w:pPr>
  </w:style>
  <w:style w:type="paragraph" w:styleId="BodyTextIndent">
    <w:name w:val="Body Text Indent"/>
    <w:basedOn w:val="Normal"/>
    <w:rsid w:val="00CD3BCD"/>
    <w:pPr>
      <w:spacing w:after="120"/>
      <w:ind w:left="360"/>
    </w:pPr>
  </w:style>
  <w:style w:type="paragraph" w:styleId="BodyText3">
    <w:name w:val="Body Text 3"/>
    <w:basedOn w:val="Normal"/>
    <w:rsid w:val="00CD3BC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D3BCD"/>
    <w:pPr>
      <w:ind w:firstLine="210"/>
    </w:pPr>
  </w:style>
  <w:style w:type="paragraph" w:styleId="BodyTextFirstIndent2">
    <w:name w:val="Body Text First Indent 2"/>
    <w:basedOn w:val="BodyTextIndent"/>
    <w:rsid w:val="00CD3BCD"/>
    <w:pPr>
      <w:ind w:firstLine="210"/>
    </w:pPr>
  </w:style>
  <w:style w:type="paragraph" w:styleId="BodyTextIndent2">
    <w:name w:val="Body Text Indent 2"/>
    <w:basedOn w:val="Normal"/>
    <w:rsid w:val="00CD3BC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D3BCD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D3BCD"/>
    <w:pPr>
      <w:ind w:left="4320"/>
    </w:pPr>
  </w:style>
  <w:style w:type="paragraph" w:styleId="Date">
    <w:name w:val="Date"/>
    <w:basedOn w:val="Normal"/>
    <w:next w:val="Normal"/>
    <w:rsid w:val="00CD3BCD"/>
  </w:style>
  <w:style w:type="paragraph" w:styleId="E-mailSignature">
    <w:name w:val="E-mail Signature"/>
    <w:basedOn w:val="Normal"/>
    <w:rsid w:val="00CD3BCD"/>
  </w:style>
  <w:style w:type="character" w:styleId="Emphasis">
    <w:name w:val="Emphasis"/>
    <w:qFormat/>
    <w:rsid w:val="00CD3BCD"/>
    <w:rPr>
      <w:i/>
      <w:iCs/>
    </w:rPr>
  </w:style>
  <w:style w:type="paragraph" w:styleId="EnvelopeAddress">
    <w:name w:val="envelope address"/>
    <w:basedOn w:val="Normal"/>
    <w:rsid w:val="00CD3BC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D3BCD"/>
    <w:rPr>
      <w:rFonts w:ascii="Arial" w:hAnsi="Arial" w:cs="Arial"/>
    </w:rPr>
  </w:style>
  <w:style w:type="character" w:styleId="FollowedHyperlink">
    <w:name w:val="FollowedHyperlink"/>
    <w:rsid w:val="00CD3BCD"/>
    <w:rPr>
      <w:color w:val="800080"/>
      <w:u w:val="single"/>
    </w:rPr>
  </w:style>
  <w:style w:type="character" w:styleId="HTMLAcronym">
    <w:name w:val="HTML Acronym"/>
    <w:basedOn w:val="DefaultParagraphFont"/>
    <w:rsid w:val="00CD3BCD"/>
  </w:style>
  <w:style w:type="paragraph" w:styleId="HTMLAddress">
    <w:name w:val="HTML Address"/>
    <w:basedOn w:val="Normal"/>
    <w:rsid w:val="00CD3BCD"/>
    <w:rPr>
      <w:i/>
      <w:iCs/>
    </w:rPr>
  </w:style>
  <w:style w:type="character" w:styleId="HTMLCite">
    <w:name w:val="HTML Cite"/>
    <w:rsid w:val="00CD3BCD"/>
    <w:rPr>
      <w:i/>
      <w:iCs/>
    </w:rPr>
  </w:style>
  <w:style w:type="character" w:styleId="HTMLCode">
    <w:name w:val="HTML Code"/>
    <w:rsid w:val="00CD3BC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CD3BCD"/>
    <w:rPr>
      <w:i/>
      <w:iCs/>
    </w:rPr>
  </w:style>
  <w:style w:type="character" w:styleId="HTMLKeyboard">
    <w:name w:val="HTML Keyboard"/>
    <w:rsid w:val="00CD3BC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CD3BCD"/>
    <w:rPr>
      <w:rFonts w:ascii="Courier New" w:hAnsi="Courier New" w:cs="Courier New"/>
    </w:rPr>
  </w:style>
  <w:style w:type="character" w:styleId="HTMLSample">
    <w:name w:val="HTML Sample"/>
    <w:rsid w:val="00CD3BCD"/>
    <w:rPr>
      <w:rFonts w:ascii="Courier New" w:hAnsi="Courier New" w:cs="Courier New"/>
    </w:rPr>
  </w:style>
  <w:style w:type="character" w:styleId="HTMLTypewriter">
    <w:name w:val="HTML Typewriter"/>
    <w:rsid w:val="00CD3BCD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CD3BCD"/>
    <w:rPr>
      <w:i/>
      <w:iCs/>
    </w:rPr>
  </w:style>
  <w:style w:type="character" w:styleId="Hyperlink">
    <w:name w:val="Hyperlink"/>
    <w:rsid w:val="00CD3BCD"/>
    <w:rPr>
      <w:color w:val="0000FF"/>
      <w:u w:val="single"/>
    </w:rPr>
  </w:style>
  <w:style w:type="character" w:styleId="LineNumber">
    <w:name w:val="line number"/>
    <w:basedOn w:val="DefaultParagraphFont"/>
    <w:rsid w:val="00CD3BCD"/>
  </w:style>
  <w:style w:type="paragraph" w:styleId="List">
    <w:name w:val="List"/>
    <w:basedOn w:val="Normal"/>
    <w:rsid w:val="00CD3BCD"/>
    <w:pPr>
      <w:ind w:left="360" w:hanging="360"/>
    </w:pPr>
  </w:style>
  <w:style w:type="paragraph" w:styleId="List2">
    <w:name w:val="List 2"/>
    <w:basedOn w:val="Normal"/>
    <w:rsid w:val="00CD3BCD"/>
    <w:pPr>
      <w:ind w:left="720" w:hanging="360"/>
    </w:pPr>
  </w:style>
  <w:style w:type="paragraph" w:styleId="List3">
    <w:name w:val="List 3"/>
    <w:basedOn w:val="Normal"/>
    <w:rsid w:val="00CD3BCD"/>
    <w:pPr>
      <w:ind w:left="1080" w:hanging="360"/>
    </w:pPr>
  </w:style>
  <w:style w:type="paragraph" w:styleId="List4">
    <w:name w:val="List 4"/>
    <w:basedOn w:val="Normal"/>
    <w:rsid w:val="00CD3BCD"/>
    <w:pPr>
      <w:ind w:left="1440" w:hanging="360"/>
    </w:pPr>
  </w:style>
  <w:style w:type="paragraph" w:styleId="List5">
    <w:name w:val="List 5"/>
    <w:basedOn w:val="Normal"/>
    <w:rsid w:val="00CD3BCD"/>
    <w:pPr>
      <w:ind w:left="1800" w:hanging="360"/>
    </w:pPr>
  </w:style>
  <w:style w:type="paragraph" w:styleId="ListBullet">
    <w:name w:val="List Bullet"/>
    <w:basedOn w:val="Normal"/>
    <w:autoRedefine/>
    <w:rsid w:val="00CD3BCD"/>
    <w:pPr>
      <w:numPr>
        <w:numId w:val="1"/>
      </w:numPr>
      <w:ind w:left="360"/>
    </w:pPr>
  </w:style>
  <w:style w:type="paragraph" w:styleId="ListBullet2">
    <w:name w:val="List Bullet 2"/>
    <w:basedOn w:val="Normal"/>
    <w:autoRedefine/>
    <w:rsid w:val="00CD3BCD"/>
    <w:pPr>
      <w:numPr>
        <w:numId w:val="2"/>
      </w:numPr>
      <w:tabs>
        <w:tab w:val="num" w:pos="720"/>
      </w:tabs>
      <w:ind w:left="720"/>
    </w:pPr>
  </w:style>
  <w:style w:type="paragraph" w:styleId="ListBullet3">
    <w:name w:val="List Bullet 3"/>
    <w:basedOn w:val="Normal"/>
    <w:autoRedefine/>
    <w:rsid w:val="00CD3BCD"/>
    <w:pPr>
      <w:numPr>
        <w:numId w:val="3"/>
      </w:numPr>
      <w:tabs>
        <w:tab w:val="num" w:pos="1080"/>
      </w:tabs>
      <w:ind w:left="1080"/>
    </w:pPr>
  </w:style>
  <w:style w:type="paragraph" w:styleId="ListBullet4">
    <w:name w:val="List Bullet 4"/>
    <w:basedOn w:val="Normal"/>
    <w:autoRedefine/>
    <w:rsid w:val="00CD3BCD"/>
    <w:pPr>
      <w:numPr>
        <w:numId w:val="4"/>
      </w:num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Normal"/>
    <w:autoRedefine/>
    <w:rsid w:val="00CD3BCD"/>
    <w:pPr>
      <w:numPr>
        <w:numId w:val="5"/>
      </w:numPr>
      <w:tabs>
        <w:tab w:val="num" w:pos="1800"/>
      </w:tabs>
      <w:ind w:left="1800"/>
    </w:pPr>
  </w:style>
  <w:style w:type="paragraph" w:styleId="ListContinue">
    <w:name w:val="List Continue"/>
    <w:basedOn w:val="Normal"/>
    <w:rsid w:val="00CD3BCD"/>
    <w:pPr>
      <w:spacing w:after="120"/>
      <w:ind w:left="360"/>
    </w:pPr>
  </w:style>
  <w:style w:type="paragraph" w:styleId="ListContinue2">
    <w:name w:val="List Continue 2"/>
    <w:basedOn w:val="Normal"/>
    <w:rsid w:val="00CD3BCD"/>
    <w:pPr>
      <w:spacing w:after="120"/>
      <w:ind w:left="720"/>
    </w:pPr>
  </w:style>
  <w:style w:type="paragraph" w:styleId="ListContinue3">
    <w:name w:val="List Continue 3"/>
    <w:basedOn w:val="Normal"/>
    <w:rsid w:val="00CD3BCD"/>
    <w:pPr>
      <w:spacing w:after="120"/>
      <w:ind w:left="1080"/>
    </w:pPr>
  </w:style>
  <w:style w:type="paragraph" w:styleId="ListContinue4">
    <w:name w:val="List Continue 4"/>
    <w:basedOn w:val="Normal"/>
    <w:rsid w:val="00CD3BCD"/>
    <w:pPr>
      <w:spacing w:after="120"/>
      <w:ind w:left="1440"/>
    </w:pPr>
  </w:style>
  <w:style w:type="paragraph" w:styleId="ListContinue5">
    <w:name w:val="List Continue 5"/>
    <w:basedOn w:val="Normal"/>
    <w:rsid w:val="00CD3BCD"/>
    <w:pPr>
      <w:spacing w:after="120"/>
      <w:ind w:left="1800"/>
    </w:pPr>
  </w:style>
  <w:style w:type="paragraph" w:styleId="ListNumber">
    <w:name w:val="List Number"/>
    <w:basedOn w:val="Normal"/>
    <w:rsid w:val="00CD3BCD"/>
    <w:pPr>
      <w:numPr>
        <w:numId w:val="6"/>
      </w:numPr>
      <w:ind w:left="360"/>
    </w:pPr>
  </w:style>
  <w:style w:type="paragraph" w:styleId="ListNumber2">
    <w:name w:val="List Number 2"/>
    <w:basedOn w:val="Normal"/>
    <w:rsid w:val="00CD3BCD"/>
    <w:pPr>
      <w:numPr>
        <w:numId w:val="7"/>
      </w:numPr>
      <w:tabs>
        <w:tab w:val="num" w:pos="720"/>
      </w:tabs>
      <w:ind w:left="720"/>
    </w:pPr>
  </w:style>
  <w:style w:type="paragraph" w:styleId="ListNumber3">
    <w:name w:val="List Number 3"/>
    <w:basedOn w:val="Normal"/>
    <w:rsid w:val="00CD3BCD"/>
    <w:pPr>
      <w:numPr>
        <w:numId w:val="8"/>
      </w:numPr>
      <w:tabs>
        <w:tab w:val="num" w:pos="1080"/>
      </w:tabs>
      <w:ind w:left="1080"/>
    </w:pPr>
  </w:style>
  <w:style w:type="paragraph" w:styleId="ListNumber4">
    <w:name w:val="List Number 4"/>
    <w:basedOn w:val="Normal"/>
    <w:rsid w:val="00CD3BCD"/>
    <w:pPr>
      <w:numPr>
        <w:numId w:val="9"/>
      </w:num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Normal"/>
    <w:rsid w:val="00CD3BCD"/>
    <w:pPr>
      <w:numPr>
        <w:numId w:val="10"/>
      </w:numPr>
      <w:tabs>
        <w:tab w:val="num" w:pos="1080"/>
        <w:tab w:val="num" w:pos="1800"/>
      </w:tabs>
      <w:ind w:left="1800"/>
    </w:pPr>
  </w:style>
  <w:style w:type="paragraph" w:styleId="MessageHeader">
    <w:name w:val="Message Header"/>
    <w:basedOn w:val="Normal"/>
    <w:rsid w:val="00CD3B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CD3BCD"/>
  </w:style>
  <w:style w:type="paragraph" w:styleId="NormalIndent">
    <w:name w:val="Normal Indent"/>
    <w:basedOn w:val="Normal"/>
    <w:rsid w:val="00CD3BCD"/>
    <w:pPr>
      <w:ind w:left="720"/>
    </w:pPr>
  </w:style>
  <w:style w:type="paragraph" w:styleId="NoteHeading">
    <w:name w:val="Note Heading"/>
    <w:basedOn w:val="Normal"/>
    <w:next w:val="Normal"/>
    <w:rsid w:val="00CD3BCD"/>
  </w:style>
  <w:style w:type="character" w:styleId="PageNumber">
    <w:name w:val="page number"/>
    <w:basedOn w:val="DefaultParagraphFont"/>
    <w:rsid w:val="00CD3BCD"/>
  </w:style>
  <w:style w:type="paragraph" w:styleId="PlainText">
    <w:name w:val="Plain Text"/>
    <w:basedOn w:val="Normal"/>
    <w:rsid w:val="00CD3BC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D3BCD"/>
  </w:style>
  <w:style w:type="paragraph" w:styleId="Signature">
    <w:name w:val="Signature"/>
    <w:basedOn w:val="Normal"/>
    <w:rsid w:val="00CD3BCD"/>
    <w:pPr>
      <w:ind w:left="4320"/>
    </w:pPr>
  </w:style>
  <w:style w:type="character" w:styleId="Strong">
    <w:name w:val="Strong"/>
    <w:qFormat/>
    <w:rsid w:val="00CD3BCD"/>
    <w:rPr>
      <w:b/>
      <w:bCs/>
    </w:rPr>
  </w:style>
  <w:style w:type="paragraph" w:styleId="Subtitle">
    <w:name w:val="Subtitle"/>
    <w:basedOn w:val="Normal"/>
    <w:qFormat/>
    <w:rsid w:val="00CD3BCD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CD3BC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CD3BCD"/>
    <w:pPr>
      <w:autoSpaceDE w:val="0"/>
      <w:autoSpaceDN w:val="0"/>
      <w:jc w:val="center"/>
    </w:pPr>
    <w:rPr>
      <w:b/>
      <w:bCs/>
      <w:sz w:val="24"/>
      <w:szCs w:val="24"/>
    </w:rPr>
  </w:style>
  <w:style w:type="paragraph" w:customStyle="1" w:styleId="ChapterTitle">
    <w:name w:val="ChapterTitle"/>
    <w:next w:val="1stPara"/>
    <w:autoRedefine/>
    <w:rsid w:val="00CD3BCD"/>
    <w:pPr>
      <w:autoSpaceDE w:val="0"/>
      <w:autoSpaceDN w:val="0"/>
      <w:spacing w:line="360" w:lineRule="auto"/>
    </w:pPr>
    <w:rPr>
      <w:b/>
      <w:bCs/>
      <w:sz w:val="24"/>
      <w:szCs w:val="24"/>
    </w:rPr>
  </w:style>
  <w:style w:type="paragraph" w:customStyle="1" w:styleId="1stPara">
    <w:name w:val="1st Para"/>
    <w:next w:val="Body"/>
    <w:autoRedefine/>
    <w:rsid w:val="00CD3BCD"/>
    <w:pPr>
      <w:autoSpaceDE w:val="0"/>
      <w:autoSpaceDN w:val="0"/>
      <w:spacing w:after="40" w:line="360" w:lineRule="auto"/>
    </w:pPr>
    <w:rPr>
      <w:sz w:val="24"/>
      <w:szCs w:val="24"/>
    </w:rPr>
  </w:style>
  <w:style w:type="paragraph" w:customStyle="1" w:styleId="BodyFirst">
    <w:name w:val="BodyFirst"/>
    <w:next w:val="Body"/>
    <w:autoRedefine/>
    <w:rsid w:val="00CD3BCD"/>
    <w:pPr>
      <w:autoSpaceDE w:val="0"/>
      <w:autoSpaceDN w:val="0"/>
      <w:spacing w:line="360" w:lineRule="auto"/>
    </w:pPr>
    <w:rPr>
      <w:sz w:val="24"/>
      <w:szCs w:val="24"/>
    </w:rPr>
  </w:style>
  <w:style w:type="paragraph" w:customStyle="1" w:styleId="Body">
    <w:name w:val="Body"/>
    <w:autoRedefine/>
    <w:rsid w:val="00CD3BCD"/>
    <w:pPr>
      <w:autoSpaceDE w:val="0"/>
      <w:autoSpaceDN w:val="0"/>
      <w:spacing w:line="360" w:lineRule="auto"/>
      <w:ind w:firstLine="360"/>
    </w:pPr>
    <w:rPr>
      <w:sz w:val="24"/>
      <w:szCs w:val="24"/>
    </w:rPr>
  </w:style>
  <w:style w:type="paragraph" w:customStyle="1" w:styleId="HeadA">
    <w:name w:val="HeadA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sz w:val="24"/>
      <w:szCs w:val="24"/>
    </w:rPr>
  </w:style>
  <w:style w:type="paragraph" w:customStyle="1" w:styleId="HeadB">
    <w:name w:val="HeadB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HeadC">
    <w:name w:val="HeadC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</w:rPr>
  </w:style>
  <w:style w:type="paragraph" w:customStyle="1" w:styleId="CodeA">
    <w:name w:val="CodeA"/>
    <w:next w:val="CodeB"/>
    <w:autoRedefine/>
    <w:rsid w:val="00CD3BCD"/>
    <w:pPr>
      <w:autoSpaceDE w:val="0"/>
      <w:autoSpaceDN w:val="0"/>
      <w:spacing w:before="120" w:line="360" w:lineRule="auto"/>
    </w:pPr>
    <w:rPr>
      <w:rFonts w:ascii="Courier" w:hAnsi="Courier" w:cs="Courier"/>
    </w:rPr>
  </w:style>
  <w:style w:type="paragraph" w:customStyle="1" w:styleId="CodeB">
    <w:name w:val="CodeB"/>
    <w:autoRedefine/>
    <w:rsid w:val="00CD3BCD"/>
    <w:pPr>
      <w:autoSpaceDE w:val="0"/>
      <w:autoSpaceDN w:val="0"/>
      <w:spacing w:line="360" w:lineRule="auto"/>
    </w:pPr>
    <w:rPr>
      <w:rFonts w:ascii="Courier" w:hAnsi="Courier" w:cs="Courier"/>
    </w:rPr>
  </w:style>
  <w:style w:type="paragraph" w:customStyle="1" w:styleId="CodeC">
    <w:name w:val="CodeC"/>
    <w:next w:val="Body"/>
    <w:autoRedefine/>
    <w:rsid w:val="00CD3BCD"/>
    <w:pPr>
      <w:autoSpaceDE w:val="0"/>
      <w:autoSpaceDN w:val="0"/>
      <w:spacing w:after="120" w:line="360" w:lineRule="auto"/>
    </w:pPr>
    <w:rPr>
      <w:rFonts w:ascii="Courier" w:hAnsi="Courier" w:cs="Courier"/>
    </w:rPr>
  </w:style>
  <w:style w:type="paragraph" w:customStyle="1" w:styleId="CodeSingle">
    <w:name w:val="CodeSingle"/>
    <w:next w:val="Body"/>
    <w:autoRedefine/>
    <w:rsid w:val="00CD3BCD"/>
    <w:pPr>
      <w:autoSpaceDE w:val="0"/>
      <w:autoSpaceDN w:val="0"/>
      <w:spacing w:before="120" w:after="120" w:line="360" w:lineRule="auto"/>
    </w:pPr>
    <w:rPr>
      <w:rFonts w:ascii="Courier" w:hAnsi="Courier" w:cs="Courier"/>
    </w:rPr>
  </w:style>
  <w:style w:type="paragraph" w:customStyle="1" w:styleId="CodeAWide">
    <w:name w:val="CodeA Wide"/>
    <w:next w:val="CodeBWide"/>
    <w:autoRedefine/>
    <w:rsid w:val="00CD3BCD"/>
    <w:pPr>
      <w:autoSpaceDE w:val="0"/>
      <w:autoSpaceDN w:val="0"/>
      <w:spacing w:before="120" w:line="360" w:lineRule="auto"/>
    </w:pPr>
    <w:rPr>
      <w:rFonts w:ascii="Courier" w:hAnsi="Courier" w:cs="Courier"/>
      <w:sz w:val="16"/>
      <w:szCs w:val="16"/>
    </w:rPr>
  </w:style>
  <w:style w:type="paragraph" w:customStyle="1" w:styleId="CodeBWide">
    <w:name w:val="CodeB Wide"/>
    <w:autoRedefine/>
    <w:rsid w:val="00CD3BCD"/>
    <w:pPr>
      <w:autoSpaceDE w:val="0"/>
      <w:autoSpaceDN w:val="0"/>
      <w:spacing w:line="360" w:lineRule="auto"/>
    </w:pPr>
    <w:rPr>
      <w:rFonts w:ascii="Courier" w:hAnsi="Courier" w:cs="Courier"/>
      <w:sz w:val="16"/>
      <w:szCs w:val="16"/>
    </w:rPr>
  </w:style>
  <w:style w:type="paragraph" w:customStyle="1" w:styleId="CodeCWide">
    <w:name w:val="CodeC Wide"/>
    <w:next w:val="Normal"/>
    <w:autoRedefine/>
    <w:rsid w:val="00CD3BCD"/>
    <w:pPr>
      <w:autoSpaceDE w:val="0"/>
      <w:autoSpaceDN w:val="0"/>
      <w:spacing w:after="120" w:line="360" w:lineRule="auto"/>
    </w:pPr>
    <w:rPr>
      <w:rFonts w:ascii="Courier" w:hAnsi="Courier" w:cs="Courier"/>
      <w:sz w:val="16"/>
      <w:szCs w:val="16"/>
    </w:rPr>
  </w:style>
  <w:style w:type="paragraph" w:customStyle="1" w:styleId="CodeSingleWide">
    <w:name w:val="CodeSingle Wide"/>
    <w:next w:val="Body"/>
    <w:autoRedefine/>
    <w:rsid w:val="00CD3BCD"/>
    <w:pPr>
      <w:autoSpaceDE w:val="0"/>
      <w:autoSpaceDN w:val="0"/>
      <w:spacing w:before="120" w:after="120" w:line="360" w:lineRule="auto"/>
    </w:pPr>
    <w:rPr>
      <w:rFonts w:ascii="Courier" w:hAnsi="Courier" w:cs="Courier"/>
      <w:sz w:val="16"/>
      <w:szCs w:val="16"/>
    </w:rPr>
  </w:style>
  <w:style w:type="paragraph" w:customStyle="1" w:styleId="Note">
    <w:name w:val="Note"/>
    <w:next w:val="Body"/>
    <w:autoRedefine/>
    <w:rsid w:val="00CD3BCD"/>
    <w:pPr>
      <w:autoSpaceDE w:val="0"/>
      <w:autoSpaceDN w:val="0"/>
      <w:spacing w:before="120" w:after="120" w:line="360" w:lineRule="auto"/>
      <w:ind w:left="720" w:hanging="720"/>
    </w:pPr>
    <w:rPr>
      <w:i/>
      <w:iCs/>
      <w:sz w:val="24"/>
      <w:szCs w:val="24"/>
    </w:rPr>
  </w:style>
  <w:style w:type="paragraph" w:customStyle="1" w:styleId="ListPlain">
    <w:name w:val="List Plain"/>
    <w:autoRedefine/>
    <w:rsid w:val="00CD3BCD"/>
    <w:pPr>
      <w:autoSpaceDE w:val="0"/>
      <w:autoSpaceDN w:val="0"/>
      <w:spacing w:before="60" w:after="60" w:line="360" w:lineRule="auto"/>
      <w:ind w:left="360"/>
    </w:pPr>
    <w:rPr>
      <w:sz w:val="24"/>
      <w:szCs w:val="24"/>
    </w:rPr>
  </w:style>
  <w:style w:type="paragraph" w:customStyle="1" w:styleId="ListHead">
    <w:name w:val="ListHead"/>
    <w:next w:val="ListBody"/>
    <w:autoRedefine/>
    <w:rsid w:val="00CD3BCD"/>
    <w:pPr>
      <w:autoSpaceDE w:val="0"/>
      <w:autoSpaceDN w:val="0"/>
      <w:spacing w:before="120" w:line="360" w:lineRule="auto"/>
    </w:pPr>
    <w:rPr>
      <w:b/>
      <w:bCs/>
      <w:sz w:val="24"/>
      <w:szCs w:val="24"/>
    </w:rPr>
  </w:style>
  <w:style w:type="paragraph" w:customStyle="1" w:styleId="ListBody">
    <w:name w:val="ListBody"/>
    <w:next w:val="Normal"/>
    <w:autoRedefine/>
    <w:rsid w:val="00CD3BCD"/>
    <w:pPr>
      <w:autoSpaceDE w:val="0"/>
      <w:autoSpaceDN w:val="0"/>
      <w:spacing w:after="120" w:line="360" w:lineRule="auto"/>
      <w:ind w:left="360"/>
    </w:pPr>
    <w:rPr>
      <w:sz w:val="24"/>
      <w:szCs w:val="24"/>
    </w:rPr>
  </w:style>
  <w:style w:type="paragraph" w:customStyle="1" w:styleId="NumListA">
    <w:name w:val="NumListA"/>
    <w:next w:val="Normal"/>
    <w:autoRedefine/>
    <w:rsid w:val="00CD3BCD"/>
    <w:pPr>
      <w:autoSpaceDE w:val="0"/>
      <w:autoSpaceDN w:val="0"/>
      <w:spacing w:before="120" w:line="360" w:lineRule="auto"/>
      <w:ind w:left="720"/>
    </w:pPr>
    <w:rPr>
      <w:color w:val="000000"/>
      <w:sz w:val="24"/>
      <w:szCs w:val="24"/>
    </w:rPr>
  </w:style>
  <w:style w:type="paragraph" w:customStyle="1" w:styleId="NumListB">
    <w:name w:val="NumListB"/>
    <w:next w:val="Normal"/>
    <w:autoRedefine/>
    <w:rsid w:val="00CD3BCD"/>
    <w:pPr>
      <w:autoSpaceDE w:val="0"/>
      <w:autoSpaceDN w:val="0"/>
      <w:spacing w:line="360" w:lineRule="auto"/>
      <w:ind w:left="720"/>
    </w:pPr>
    <w:rPr>
      <w:color w:val="000000"/>
      <w:sz w:val="24"/>
      <w:szCs w:val="24"/>
    </w:rPr>
  </w:style>
  <w:style w:type="paragraph" w:customStyle="1" w:styleId="NumListC">
    <w:name w:val="NumListC"/>
    <w:next w:val="Normal"/>
    <w:autoRedefine/>
    <w:rsid w:val="00CD3BCD"/>
    <w:pPr>
      <w:autoSpaceDE w:val="0"/>
      <w:autoSpaceDN w:val="0"/>
      <w:spacing w:after="120" w:line="360" w:lineRule="auto"/>
      <w:ind w:left="720"/>
    </w:pPr>
    <w:rPr>
      <w:color w:val="000000"/>
      <w:sz w:val="24"/>
      <w:szCs w:val="24"/>
    </w:rPr>
  </w:style>
  <w:style w:type="paragraph" w:customStyle="1" w:styleId="ListSimple">
    <w:name w:val="ListSimple"/>
    <w:next w:val="Normal"/>
    <w:autoRedefine/>
    <w:rsid w:val="00CD3BCD"/>
    <w:pPr>
      <w:autoSpaceDE w:val="0"/>
      <w:autoSpaceDN w:val="0"/>
      <w:spacing w:line="360" w:lineRule="auto"/>
      <w:ind w:left="360" w:firstLine="360"/>
    </w:pPr>
    <w:rPr>
      <w:sz w:val="24"/>
      <w:szCs w:val="24"/>
    </w:rPr>
  </w:style>
  <w:style w:type="paragraph" w:customStyle="1" w:styleId="CodeAIndent">
    <w:name w:val="CodeA Indent"/>
    <w:next w:val="Normal"/>
    <w:autoRedefine/>
    <w:rsid w:val="00CD3BCD"/>
    <w:pPr>
      <w:autoSpaceDE w:val="0"/>
      <w:autoSpaceDN w:val="0"/>
      <w:spacing w:before="120" w:line="360" w:lineRule="auto"/>
      <w:ind w:left="360"/>
    </w:pPr>
    <w:rPr>
      <w:rFonts w:ascii="Courier" w:hAnsi="Courier" w:cs="Courier"/>
    </w:rPr>
  </w:style>
  <w:style w:type="paragraph" w:customStyle="1" w:styleId="CodeBIndent">
    <w:name w:val="CodeB Indent"/>
    <w:next w:val="Normal"/>
    <w:autoRedefine/>
    <w:rsid w:val="00CD3BCD"/>
    <w:pPr>
      <w:autoSpaceDE w:val="0"/>
      <w:autoSpaceDN w:val="0"/>
      <w:spacing w:line="360" w:lineRule="auto"/>
      <w:ind w:left="360"/>
    </w:pPr>
    <w:rPr>
      <w:rFonts w:ascii="Courier" w:hAnsi="Courier" w:cs="Courier"/>
    </w:rPr>
  </w:style>
  <w:style w:type="paragraph" w:customStyle="1" w:styleId="CodeCIndent">
    <w:name w:val="CodeC Indent"/>
    <w:next w:val="Normal"/>
    <w:autoRedefine/>
    <w:rsid w:val="00CD3BCD"/>
    <w:pPr>
      <w:autoSpaceDE w:val="0"/>
      <w:autoSpaceDN w:val="0"/>
      <w:spacing w:after="120" w:line="360" w:lineRule="auto"/>
      <w:ind w:left="360"/>
    </w:pPr>
    <w:rPr>
      <w:rFonts w:ascii="Courier" w:hAnsi="Courier" w:cs="Courier"/>
    </w:rPr>
  </w:style>
  <w:style w:type="paragraph" w:customStyle="1" w:styleId="CodeSingleIndent">
    <w:name w:val="CodeSingle Indent"/>
    <w:next w:val="Normal"/>
    <w:autoRedefine/>
    <w:rsid w:val="00CD3BCD"/>
    <w:pPr>
      <w:autoSpaceDE w:val="0"/>
      <w:autoSpaceDN w:val="0"/>
      <w:spacing w:before="120" w:after="120" w:line="360" w:lineRule="auto"/>
      <w:ind w:left="360"/>
    </w:pPr>
    <w:rPr>
      <w:rFonts w:ascii="Courier" w:hAnsi="Courier" w:cs="Courier"/>
    </w:rPr>
  </w:style>
  <w:style w:type="paragraph" w:customStyle="1" w:styleId="BulletA">
    <w:name w:val="BulletA"/>
    <w:next w:val="Normal"/>
    <w:autoRedefine/>
    <w:rsid w:val="00CD3BCD"/>
    <w:pPr>
      <w:autoSpaceDE w:val="0"/>
      <w:autoSpaceDN w:val="0"/>
      <w:spacing w:before="120" w:line="360" w:lineRule="auto"/>
      <w:ind w:left="720"/>
    </w:pPr>
    <w:rPr>
      <w:color w:val="000080"/>
      <w:sz w:val="24"/>
      <w:szCs w:val="24"/>
    </w:rPr>
  </w:style>
  <w:style w:type="paragraph" w:customStyle="1" w:styleId="BulletB">
    <w:name w:val="BulletB"/>
    <w:next w:val="Normal"/>
    <w:autoRedefine/>
    <w:rsid w:val="00CD3BCD"/>
    <w:pPr>
      <w:autoSpaceDE w:val="0"/>
      <w:autoSpaceDN w:val="0"/>
      <w:spacing w:line="360" w:lineRule="auto"/>
      <w:ind w:left="720"/>
    </w:pPr>
    <w:rPr>
      <w:color w:val="000080"/>
      <w:sz w:val="24"/>
      <w:szCs w:val="24"/>
    </w:rPr>
  </w:style>
  <w:style w:type="paragraph" w:customStyle="1" w:styleId="BulletC">
    <w:name w:val="BulletC"/>
    <w:next w:val="Normal"/>
    <w:autoRedefine/>
    <w:rsid w:val="00CD3BCD"/>
    <w:pPr>
      <w:autoSpaceDE w:val="0"/>
      <w:autoSpaceDN w:val="0"/>
      <w:spacing w:after="120" w:line="360" w:lineRule="auto"/>
      <w:ind w:left="720"/>
    </w:pPr>
    <w:rPr>
      <w:color w:val="000080"/>
      <w:sz w:val="24"/>
      <w:szCs w:val="24"/>
    </w:rPr>
  </w:style>
  <w:style w:type="paragraph" w:customStyle="1" w:styleId="BlockQuote">
    <w:name w:val="Block Quote"/>
    <w:next w:val="Normal"/>
    <w:autoRedefine/>
    <w:rsid w:val="00CD3BCD"/>
    <w:pPr>
      <w:autoSpaceDE w:val="0"/>
      <w:autoSpaceDN w:val="0"/>
      <w:spacing w:before="120" w:after="120"/>
      <w:ind w:left="1440" w:right="1440"/>
    </w:pPr>
  </w:style>
  <w:style w:type="paragraph" w:styleId="Caption">
    <w:name w:val="caption"/>
    <w:basedOn w:val="Normal"/>
    <w:next w:val="Normal"/>
    <w:autoRedefine/>
    <w:qFormat/>
    <w:rsid w:val="00CD3BCD"/>
    <w:pPr>
      <w:spacing w:before="120" w:after="180" w:line="360" w:lineRule="auto"/>
    </w:pPr>
    <w:rPr>
      <w:rFonts w:ascii="Arial" w:hAnsi="Arial" w:cs="Arial"/>
      <w:i/>
      <w:iCs/>
    </w:rPr>
  </w:style>
  <w:style w:type="paragraph" w:customStyle="1" w:styleId="TableTitle">
    <w:name w:val="Table Title"/>
    <w:next w:val="Normal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</w:rPr>
  </w:style>
  <w:style w:type="paragraph" w:customStyle="1" w:styleId="TableHeader">
    <w:name w:val="Table Header"/>
    <w:next w:val="Normal"/>
    <w:autoRedefine/>
    <w:rsid w:val="00CD3BCD"/>
    <w:pPr>
      <w:autoSpaceDE w:val="0"/>
      <w:autoSpaceDN w:val="0"/>
      <w:spacing w:before="60" w:after="60" w:line="360" w:lineRule="auto"/>
    </w:pPr>
    <w:rPr>
      <w:rFonts w:ascii="Futura-Book" w:hAnsi="Futura-Book" w:cs="Futura-Book"/>
      <w:b/>
      <w:bCs/>
    </w:rPr>
  </w:style>
  <w:style w:type="paragraph" w:customStyle="1" w:styleId="TableBody">
    <w:name w:val="Table Body"/>
    <w:autoRedefine/>
    <w:rsid w:val="00CD3BCD"/>
    <w:pPr>
      <w:autoSpaceDE w:val="0"/>
      <w:autoSpaceDN w:val="0"/>
      <w:spacing w:line="360" w:lineRule="auto"/>
    </w:pPr>
    <w:rPr>
      <w:rFonts w:ascii="Futura-Book" w:hAnsi="Futura-Book" w:cs="Futura-Book"/>
    </w:rPr>
  </w:style>
  <w:style w:type="paragraph" w:customStyle="1" w:styleId="AuthorQuery">
    <w:name w:val="Author Query"/>
    <w:autoRedefine/>
    <w:rsid w:val="00CD3BCD"/>
    <w:pPr>
      <w:autoSpaceDE w:val="0"/>
      <w:autoSpaceDN w:val="0"/>
      <w:spacing w:before="120" w:after="120" w:line="360" w:lineRule="auto"/>
      <w:ind w:left="1440" w:right="1440"/>
    </w:pPr>
    <w:rPr>
      <w:color w:val="FF0000"/>
      <w:sz w:val="24"/>
      <w:szCs w:val="24"/>
    </w:rPr>
  </w:style>
  <w:style w:type="paragraph" w:customStyle="1" w:styleId="ProductionDirective">
    <w:name w:val="Production Directive"/>
    <w:next w:val="Normal"/>
    <w:autoRedefine/>
    <w:rsid w:val="00CD3BCD"/>
    <w:pPr>
      <w:autoSpaceDE w:val="0"/>
      <w:autoSpaceDN w:val="0"/>
      <w:spacing w:before="120" w:after="120" w:line="360" w:lineRule="auto"/>
    </w:pPr>
    <w:rPr>
      <w:smallCaps/>
      <w:color w:val="008000"/>
    </w:rPr>
  </w:style>
  <w:style w:type="character" w:customStyle="1" w:styleId="EmphasisBold">
    <w:name w:val="EmphasisBold"/>
    <w:rsid w:val="00CD3BCD"/>
    <w:rPr>
      <w:b/>
      <w:bCs/>
      <w:color w:val="0000FF"/>
    </w:rPr>
  </w:style>
  <w:style w:type="character" w:customStyle="1" w:styleId="EmphasisItalic">
    <w:name w:val="EmphasisItalic"/>
    <w:rsid w:val="00CD3BCD"/>
    <w:rPr>
      <w:i/>
      <w:iCs/>
      <w:color w:val="0000FF"/>
    </w:rPr>
  </w:style>
  <w:style w:type="character" w:customStyle="1" w:styleId="EmphasisBoldItal">
    <w:name w:val="EmphasisBoldItal"/>
    <w:rsid w:val="00CD3BCD"/>
    <w:rPr>
      <w:b/>
      <w:bCs/>
      <w:i/>
      <w:iCs/>
      <w:color w:val="0000FF"/>
    </w:rPr>
  </w:style>
  <w:style w:type="character" w:customStyle="1" w:styleId="EmphasisRevItal">
    <w:name w:val="EmphasisRevItal"/>
    <w:rsid w:val="00CD3BCD"/>
    <w:rPr>
      <w:i/>
      <w:iCs/>
      <w:color w:val="0000FF"/>
    </w:rPr>
  </w:style>
  <w:style w:type="character" w:customStyle="1" w:styleId="Keycap">
    <w:name w:val="Keycap"/>
    <w:rsid w:val="00CD3BCD"/>
    <w:rPr>
      <w:smallCaps/>
      <w:color w:val="0000FF"/>
    </w:rPr>
  </w:style>
  <w:style w:type="character" w:customStyle="1" w:styleId="Literal">
    <w:name w:val="Literal"/>
    <w:rsid w:val="00CD3BCD"/>
    <w:rPr>
      <w:rFonts w:ascii="Courier" w:hAnsi="Courier" w:cs="Courier"/>
      <w:color w:val="0000FF"/>
      <w:sz w:val="20"/>
      <w:szCs w:val="20"/>
    </w:rPr>
  </w:style>
  <w:style w:type="character" w:customStyle="1" w:styleId="LiteralBold">
    <w:name w:val="LiteralBold"/>
    <w:rsid w:val="00CD3BCD"/>
    <w:rPr>
      <w:rFonts w:ascii="Courier" w:hAnsi="Courier" w:cs="Courier"/>
      <w:b/>
      <w:bCs/>
      <w:color w:val="0000FF"/>
      <w:sz w:val="20"/>
      <w:szCs w:val="20"/>
    </w:rPr>
  </w:style>
  <w:style w:type="character" w:customStyle="1" w:styleId="LiteralItal">
    <w:name w:val="LiteralItal"/>
    <w:rsid w:val="00CD3BCD"/>
    <w:rPr>
      <w:rFonts w:ascii="Courier" w:hAnsi="Courier" w:cs="Courier"/>
      <w:i/>
      <w:iCs/>
      <w:color w:val="0000FF"/>
      <w:sz w:val="20"/>
      <w:szCs w:val="20"/>
    </w:rPr>
  </w:style>
  <w:style w:type="character" w:customStyle="1" w:styleId="LiteralBoldItal">
    <w:name w:val="LiteralBoldItal"/>
    <w:rsid w:val="00CD3BCD"/>
    <w:rPr>
      <w:rFonts w:ascii="Courier" w:hAnsi="Courier" w:cs="Courier"/>
      <w:b/>
      <w:bCs/>
      <w:i/>
      <w:iCs/>
      <w:color w:val="0000FF"/>
      <w:sz w:val="20"/>
      <w:szCs w:val="20"/>
    </w:rPr>
  </w:style>
  <w:style w:type="character" w:customStyle="1" w:styleId="MenuArrow">
    <w:name w:val="MenuArrow"/>
    <w:rsid w:val="00CD3BCD"/>
    <w:rPr>
      <w:rFonts w:ascii="Webdings" w:hAnsi="Webdings" w:cs="Webdings"/>
      <w:color w:val="0000FF"/>
    </w:rPr>
  </w:style>
  <w:style w:type="paragraph" w:customStyle="1" w:styleId="HeadANum">
    <w:name w:val="HeadANum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color w:val="800000"/>
      <w:sz w:val="24"/>
      <w:szCs w:val="24"/>
    </w:rPr>
  </w:style>
  <w:style w:type="paragraph" w:customStyle="1" w:styleId="HeadBNum">
    <w:name w:val="HeadBNum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i/>
      <w:iCs/>
      <w:color w:val="800000"/>
      <w:sz w:val="24"/>
      <w:szCs w:val="24"/>
    </w:rPr>
  </w:style>
  <w:style w:type="paragraph" w:customStyle="1" w:styleId="HeadCNum">
    <w:name w:val="HeadCNum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color w:val="800000"/>
    </w:rPr>
  </w:style>
  <w:style w:type="paragraph" w:customStyle="1" w:styleId="NoteWarning">
    <w:name w:val="Note Warning"/>
    <w:next w:val="Normal"/>
    <w:autoRedefine/>
    <w:rsid w:val="00CD3BCD"/>
    <w:pPr>
      <w:autoSpaceDE w:val="0"/>
      <w:autoSpaceDN w:val="0"/>
      <w:spacing w:before="120" w:after="120" w:line="360" w:lineRule="auto"/>
      <w:ind w:left="720" w:hanging="720"/>
    </w:pPr>
    <w:rPr>
      <w:i/>
      <w:iCs/>
      <w:color w:val="800000"/>
      <w:sz w:val="24"/>
      <w:szCs w:val="24"/>
    </w:rPr>
  </w:style>
  <w:style w:type="paragraph" w:customStyle="1" w:styleId="SubBullet">
    <w:name w:val="SubBullet"/>
    <w:next w:val="Normal"/>
    <w:autoRedefine/>
    <w:rsid w:val="00CD3BCD"/>
    <w:pPr>
      <w:autoSpaceDE w:val="0"/>
      <w:autoSpaceDN w:val="0"/>
      <w:spacing w:line="360" w:lineRule="auto"/>
      <w:ind w:left="1080"/>
    </w:pPr>
    <w:rPr>
      <w:color w:val="000080"/>
      <w:sz w:val="24"/>
      <w:szCs w:val="24"/>
    </w:rPr>
  </w:style>
  <w:style w:type="paragraph" w:customStyle="1" w:styleId="SubNumberA">
    <w:name w:val="SubNumberA"/>
    <w:next w:val="Normal"/>
    <w:autoRedefine/>
    <w:rsid w:val="00CD3BCD"/>
    <w:pPr>
      <w:autoSpaceDE w:val="0"/>
      <w:autoSpaceDN w:val="0"/>
      <w:spacing w:line="360" w:lineRule="auto"/>
      <w:ind w:left="1080"/>
    </w:pPr>
    <w:rPr>
      <w:color w:val="000000"/>
      <w:sz w:val="24"/>
      <w:szCs w:val="24"/>
    </w:rPr>
  </w:style>
  <w:style w:type="paragraph" w:customStyle="1" w:styleId="SubNumberB">
    <w:name w:val="SubNumberB"/>
    <w:next w:val="Normal"/>
    <w:autoRedefine/>
    <w:rsid w:val="00CD3BCD"/>
    <w:pPr>
      <w:autoSpaceDE w:val="0"/>
      <w:autoSpaceDN w:val="0"/>
      <w:spacing w:line="360" w:lineRule="auto"/>
      <w:ind w:left="1080"/>
    </w:pPr>
    <w:rPr>
      <w:color w:val="000000"/>
      <w:sz w:val="24"/>
      <w:szCs w:val="24"/>
    </w:rPr>
  </w:style>
  <w:style w:type="character" w:customStyle="1" w:styleId="EmphasisBoldItalic">
    <w:name w:val="EmphasisBoldItalic"/>
    <w:rsid w:val="00CD3BCD"/>
    <w:rPr>
      <w:rFonts w:ascii="Times New Roman" w:hAnsi="Times New Roman" w:cs="Times New Roman"/>
      <w:b/>
      <w:bCs/>
      <w:i/>
      <w:iCs/>
      <w:color w:val="0000FF"/>
      <w:w w:val="100"/>
      <w:sz w:val="20"/>
      <w:szCs w:val="20"/>
    </w:rPr>
  </w:style>
  <w:style w:type="character" w:customStyle="1" w:styleId="Level2IXChar">
    <w:name w:val="Level2IX Char"/>
    <w:rsid w:val="00CD3BCD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A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0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7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7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7D7"/>
    <w:rPr>
      <w:b/>
      <w:bCs/>
    </w:rPr>
  </w:style>
  <w:style w:type="paragraph" w:styleId="Revision">
    <w:name w:val="Revision"/>
    <w:hidden/>
    <w:uiPriority w:val="99"/>
    <w:semiHidden/>
    <w:rsid w:val="009A31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19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Page numbers in italics refer to figures</vt:lpstr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Page numbers in italics refer to figures</dc:title>
  <dc:creator>Carol Nichols</dc:creator>
  <cp:lastModifiedBy>Carol Nichols</cp:lastModifiedBy>
  <cp:revision>47</cp:revision>
  <dcterms:created xsi:type="dcterms:W3CDTF">2018-05-15T19:40:00Z</dcterms:created>
  <dcterms:modified xsi:type="dcterms:W3CDTF">2018-05-16T18:36:00Z</dcterms:modified>
</cp:coreProperties>
</file>