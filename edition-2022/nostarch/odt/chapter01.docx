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getting-started"/>
    <w:bookmarkEnd w:id="0"/>
    <w:p w14:paraId="16507AE4" w14:textId="77777777" w:rsidR="00BE2710" w:rsidRDefault="00984E84">
      <w:pPr>
        <w:pStyle w:val="TOC1"/>
        <w:rPr>
          <w:ins w:id="1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2" w:author="AnneMarieW" w:date="2018-03-29T09:39:00Z">
        <w:r>
          <w:fldChar w:fldCharType="begin"/>
        </w:r>
        <w:r w:rsidR="00BE2710">
          <w:instrText xml:space="preserve"> TOC \o "3-3" \h \z \t "Heading 1,1,Heading 2,2,HeadA,1,HeadB,2,HeadC,3" </w:instrText>
        </w:r>
      </w:ins>
      <w:r>
        <w:fldChar w:fldCharType="separate"/>
      </w:r>
      <w:ins w:id="3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"_Toc510079705"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Installation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" w:author="AnneMarieW" w:date="2018-03-29T09:39:00Z">
        <w:r w:rsidR="00BE271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28874955" w14:textId="77777777" w:rsidR="00BE2710" w:rsidRDefault="00984E84">
      <w:pPr>
        <w:pStyle w:val="TOC2"/>
        <w:tabs>
          <w:tab w:val="right" w:leader="dot" w:pos="9227"/>
        </w:tabs>
        <w:rPr>
          <w:ins w:id="5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6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"_Toc510079706"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Installing Rustup on Linux or macOS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" w:author="AnneMarieW" w:date="2018-03-29T09:39:00Z">
        <w:r w:rsidR="00BE271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691506D0" w14:textId="77777777" w:rsidR="00BE2710" w:rsidRDefault="00984E84">
      <w:pPr>
        <w:pStyle w:val="TOC2"/>
        <w:tabs>
          <w:tab w:val="right" w:leader="dot" w:pos="9227"/>
        </w:tabs>
        <w:rPr>
          <w:ins w:id="8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9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"_Toc510079707"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Installing Rustup on Windows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" w:author="AnneMarieW" w:date="2018-03-29T09:39:00Z">
        <w:r w:rsidR="00BE2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66B33798" w14:textId="77777777" w:rsidR="00BE2710" w:rsidRDefault="00984E84">
      <w:pPr>
        <w:pStyle w:val="TOC2"/>
        <w:tabs>
          <w:tab w:val="right" w:leader="dot" w:pos="9227"/>
        </w:tabs>
        <w:rPr>
          <w:ins w:id="11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12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"_Toc510079708"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Custom Installations Without Rustup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AnneMarieW" w:date="2018-03-29T09:39:00Z">
        <w:r w:rsidR="00BE2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0468C0DA" w14:textId="77777777" w:rsidR="00BE2710" w:rsidRDefault="00984E84">
      <w:pPr>
        <w:pStyle w:val="TOC2"/>
        <w:tabs>
          <w:tab w:val="right" w:leader="dot" w:pos="9227"/>
        </w:tabs>
        <w:rPr>
          <w:ins w:id="14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15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"_Toc510079709"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Updating and Uninstalling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" w:author="AnneMarieW" w:date="2018-03-29T09:39:00Z">
        <w:r w:rsidR="00BE2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41BB1D9F" w14:textId="77777777" w:rsidR="00BE2710" w:rsidRDefault="00984E84">
      <w:pPr>
        <w:pStyle w:val="TOC2"/>
        <w:tabs>
          <w:tab w:val="right" w:leader="dot" w:pos="9227"/>
        </w:tabs>
        <w:rPr>
          <w:ins w:id="17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18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"_Toc510079710"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Troubleshooting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" w:author="AnneMarieW" w:date="2018-03-29T09:39:00Z">
        <w:r w:rsidR="00BE271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426C3FF8" w14:textId="77777777" w:rsidR="00BE2710" w:rsidRDefault="00984E84">
      <w:pPr>
        <w:pStyle w:val="TOC2"/>
        <w:tabs>
          <w:tab w:val="right" w:leader="dot" w:pos="9227"/>
        </w:tabs>
        <w:rPr>
          <w:ins w:id="20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21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"_Toc510079711"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Local Documentation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" w:author="AnneMarieW" w:date="2018-03-29T09:39:00Z">
        <w:r w:rsidR="00BE27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4DDED373" w14:textId="77777777" w:rsidR="00BE2710" w:rsidRDefault="00984E84">
      <w:pPr>
        <w:pStyle w:val="TOC1"/>
        <w:rPr>
          <w:ins w:id="23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24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"_Toc510079712"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Hello, World!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5" w:author="AnneMarieW" w:date="2018-03-29T09:39:00Z">
        <w:r w:rsidR="00BE27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7862D21E" w14:textId="77777777" w:rsidR="00BE2710" w:rsidRDefault="00984E84">
      <w:pPr>
        <w:pStyle w:val="TOC2"/>
        <w:tabs>
          <w:tab w:val="right" w:leader="dot" w:pos="9227"/>
        </w:tabs>
        <w:rPr>
          <w:ins w:id="26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27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"_Toc510079713"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Creating a Project Directory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" w:author="AnneMarieW" w:date="2018-03-29T09:39:00Z">
        <w:r w:rsidR="00BE271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0223C5F5" w14:textId="77777777" w:rsidR="00BE2710" w:rsidRDefault="00984E84">
      <w:pPr>
        <w:pStyle w:val="TOC2"/>
        <w:tabs>
          <w:tab w:val="right" w:leader="dot" w:pos="9227"/>
        </w:tabs>
        <w:rPr>
          <w:ins w:id="29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30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"_Toc510079714"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Writing and Running a Rust Program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1" w:author="AnneMarieW" w:date="2018-03-29T09:39:00Z">
        <w:r w:rsidR="00BE271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316E01A0" w14:textId="77777777" w:rsidR="00BE2710" w:rsidRDefault="00984E84">
      <w:pPr>
        <w:pStyle w:val="TOC2"/>
        <w:tabs>
          <w:tab w:val="right" w:leader="dot" w:pos="9227"/>
        </w:tabs>
        <w:rPr>
          <w:ins w:id="32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33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"_Toc510079715"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Anatomy of a Rust Program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AnneMarieW" w:date="2018-03-29T09:39:00Z">
        <w:r w:rsidR="00BE271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644124C0" w14:textId="77777777" w:rsidR="00BE2710" w:rsidRDefault="00984E84">
      <w:pPr>
        <w:pStyle w:val="TOC2"/>
        <w:tabs>
          <w:tab w:val="right" w:leader="dot" w:pos="9227"/>
        </w:tabs>
        <w:rPr>
          <w:ins w:id="35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36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"_Toc510079716"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Compiling and Running Are Separate Steps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7" w:author="AnneMarieW" w:date="2018-03-29T09:39:00Z">
        <w:r w:rsidR="00BE271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322BD17D" w14:textId="77777777" w:rsidR="00BE2710" w:rsidRDefault="00984E84">
      <w:pPr>
        <w:pStyle w:val="TOC1"/>
        <w:rPr>
          <w:ins w:id="38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39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"_Toc510079717"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Hello, Cargo!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0" w:author="AnneMarieW" w:date="2018-03-29T09:39:00Z">
        <w:r w:rsidR="00BE271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561065ED" w14:textId="77777777" w:rsidR="00BE2710" w:rsidRDefault="00984E84">
      <w:pPr>
        <w:pStyle w:val="TOC2"/>
        <w:tabs>
          <w:tab w:val="right" w:leader="dot" w:pos="9227"/>
        </w:tabs>
        <w:rPr>
          <w:ins w:id="41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42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"_Toc510079718"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Creating a Project with Cargo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3" w:author="AnneMarieW" w:date="2018-03-29T09:39:00Z">
        <w:r w:rsidR="00BE271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4E2313CE" w14:textId="77777777" w:rsidR="00BE2710" w:rsidRDefault="00984E84">
      <w:pPr>
        <w:pStyle w:val="TOC2"/>
        <w:tabs>
          <w:tab w:val="right" w:leader="dot" w:pos="9227"/>
        </w:tabs>
        <w:rPr>
          <w:ins w:id="44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45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"_Toc510079719"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Building and Running a Cargo Project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6" w:author="AnneMarieW" w:date="2018-03-29T09:39:00Z">
        <w:r w:rsidR="00BE271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32BBB674" w14:textId="77777777" w:rsidR="00BE2710" w:rsidRDefault="00984E84">
      <w:pPr>
        <w:pStyle w:val="TOC2"/>
        <w:tabs>
          <w:tab w:val="right" w:leader="dot" w:pos="9227"/>
        </w:tabs>
        <w:rPr>
          <w:ins w:id="47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48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"_Toc510079720"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Building for Release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AnneMarieW" w:date="2018-03-29T09:39:00Z">
        <w:r w:rsidR="00BE271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66535A34" w14:textId="77777777" w:rsidR="00BE2710" w:rsidRDefault="00984E84">
      <w:pPr>
        <w:pStyle w:val="TOC2"/>
        <w:tabs>
          <w:tab w:val="right" w:leader="dot" w:pos="9227"/>
        </w:tabs>
        <w:rPr>
          <w:ins w:id="50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51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"_Toc510079721"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Cargo as Convention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2" w:author="AnneMarieW" w:date="2018-03-29T09:39:00Z">
        <w:r w:rsidR="00BE27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26B86378" w14:textId="77777777" w:rsidR="00BE2710" w:rsidRDefault="00984E84">
      <w:pPr>
        <w:pStyle w:val="TOC1"/>
        <w:rPr>
          <w:ins w:id="53" w:author="AnneMarieW" w:date="2018-03-29T09:39:00Z"/>
          <w:rFonts w:asciiTheme="minorHAnsi" w:eastAsiaTheme="minorEastAsia" w:hAnsiTheme="minorHAnsi" w:cstheme="minorBidi"/>
          <w:noProof/>
          <w:sz w:val="22"/>
          <w:szCs w:val="22"/>
        </w:rPr>
      </w:pPr>
      <w:ins w:id="54" w:author="AnneMarieW" w:date="2018-03-29T09:39:00Z">
        <w:r w:rsidRPr="00414420">
          <w:rPr>
            <w:rStyle w:val="Hyperlink"/>
            <w:noProof/>
          </w:rPr>
          <w:fldChar w:fldCharType="begin"/>
        </w:r>
        <w:r w:rsidR="00BE2710" w:rsidRPr="00414420">
          <w:rPr>
            <w:rStyle w:val="Hyperlink"/>
            <w:noProof/>
          </w:rPr>
          <w:instrText xml:space="preserve"> </w:instrText>
        </w:r>
        <w:r w:rsidR="00BE2710">
          <w:rPr>
            <w:noProof/>
          </w:rPr>
          <w:instrText>HYPERLINK \l "_Toc510079722"</w:instrText>
        </w:r>
        <w:r w:rsidR="00BE2710" w:rsidRPr="00414420">
          <w:rPr>
            <w:rStyle w:val="Hyperlink"/>
            <w:noProof/>
          </w:rPr>
          <w:instrText xml:space="preserve"> </w:instrText>
        </w:r>
        <w:r w:rsidRPr="00414420">
          <w:rPr>
            <w:rStyle w:val="Hyperlink"/>
            <w:noProof/>
          </w:rPr>
          <w:fldChar w:fldCharType="separate"/>
        </w:r>
        <w:r w:rsidR="00BE2710" w:rsidRPr="00414420">
          <w:rPr>
            <w:rStyle w:val="Hyperlink"/>
            <w:noProof/>
          </w:rPr>
          <w:t>Summary</w:t>
        </w:r>
        <w:r w:rsidR="00BE271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E2710">
          <w:rPr>
            <w:noProof/>
            <w:webHidden/>
          </w:rPr>
          <w:instrText xml:space="preserve"> PAGEREF _Toc510079722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5" w:author="AnneMarieW" w:date="2018-03-29T09:39:00Z">
        <w:r w:rsidR="00BE271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414420">
          <w:rPr>
            <w:rStyle w:val="Hyperlink"/>
            <w:noProof/>
          </w:rPr>
          <w:fldChar w:fldCharType="end"/>
        </w:r>
      </w:ins>
    </w:p>
    <w:p w14:paraId="0ACCBFA0" w14:textId="77777777" w:rsidR="00BE2710" w:rsidRDefault="00984E84" w:rsidP="009161E0">
      <w:pPr>
        <w:pStyle w:val="ChapterStart"/>
        <w:rPr>
          <w:ins w:id="56" w:author="AnneMarieW" w:date="2018-03-29T09:39:00Z"/>
        </w:rPr>
      </w:pPr>
      <w:ins w:id="57" w:author="AnneMarieW" w:date="2018-03-29T09:39:00Z">
        <w:r>
          <w:fldChar w:fldCharType="end"/>
        </w:r>
      </w:ins>
    </w:p>
    <w:p w14:paraId="6BE0061C" w14:textId="77777777" w:rsidR="009161E0" w:rsidRDefault="009161E0" w:rsidP="009161E0">
      <w:pPr>
        <w:pStyle w:val="ChapterStart"/>
      </w:pPr>
      <w:del w:id="58" w:author="janelle" w:date="2018-03-28T11:31:00Z">
        <w:r w:rsidDel="001A6B2A">
          <w:delText xml:space="preserve">Chapter </w:delText>
        </w:r>
      </w:del>
      <w:r>
        <w:t>1</w:t>
      </w:r>
    </w:p>
    <w:p w14:paraId="0C5747BA" w14:textId="77777777" w:rsidR="00594BFA" w:rsidRDefault="00594BFA" w:rsidP="009161E0">
      <w:pPr>
        <w:pStyle w:val="ChapterTitle"/>
      </w:pPr>
      <w:r>
        <w:t>Getting Started</w:t>
      </w:r>
    </w:p>
    <w:p w14:paraId="0B675F40" w14:textId="77777777" w:rsidR="00220C56" w:rsidRDefault="00366133">
      <w:pPr>
        <w:pStyle w:val="ProductionDirective"/>
        <w:rPr>
          <w:ins w:id="59" w:author="janelle" w:date="2018-03-30T10:44:00Z"/>
        </w:rPr>
        <w:pPrChange w:id="60" w:author="janelle" w:date="2018-03-30T10:44:00Z">
          <w:pPr>
            <w:pStyle w:val="BodyFirst"/>
          </w:pPr>
        </w:pPrChange>
      </w:pPr>
      <w:ins w:id="61" w:author="janelle" w:date="2018-03-30T10:44:00Z">
        <w:r>
          <w:t>prod: Let’s try setting the bullet points in the same size font as 1</w:t>
        </w:r>
        <w:r w:rsidR="00984E84" w:rsidRPr="00984E84">
          <w:rPr>
            <w:vertAlign w:val="superscript"/>
            <w:rPrChange w:id="62" w:author="janelle" w:date="2018-03-30T10:44:00Z">
              <w:rPr>
                <w:smallCaps/>
              </w:rPr>
            </w:rPrChange>
          </w:rPr>
          <w:t>st</w:t>
        </w:r>
        <w:r>
          <w:t xml:space="preserve"> para, and see how that looks.</w:t>
        </w:r>
      </w:ins>
    </w:p>
    <w:p w14:paraId="17BDC1F7" w14:textId="77777777" w:rsidR="00220C56" w:rsidRDefault="00594BFA">
      <w:pPr>
        <w:pStyle w:val="1stPara"/>
        <w:pPrChange w:id="63" w:author="AnneMarieW" w:date="2018-03-29T16:25:00Z">
          <w:pPr>
            <w:pStyle w:val="BodyFirst"/>
          </w:pPr>
        </w:pPrChange>
      </w:pPr>
      <w:r>
        <w:t xml:space="preserve">Let’s </w:t>
      </w:r>
      <w:ins w:id="64" w:author="AnneMarieW" w:date="2018-03-28T14:11:00Z">
        <w:r w:rsidR="00F00058">
          <w:t>start</w:t>
        </w:r>
      </w:ins>
      <w:del w:id="65" w:author="AnneMarieW" w:date="2018-03-28T14:11:00Z">
        <w:r w:rsidDel="00F00058">
          <w:delText>get</w:delText>
        </w:r>
      </w:del>
      <w:r>
        <w:t xml:space="preserve"> your Rust journey</w:t>
      </w:r>
      <w:del w:id="66" w:author="AnneMarieW" w:date="2018-03-28T14:11:00Z">
        <w:r w:rsidDel="00F00058">
          <w:delText xml:space="preserve"> started</w:delText>
        </w:r>
      </w:del>
      <w:r>
        <w:t>! In this chapter, we’ll discuss:</w:t>
      </w:r>
    </w:p>
    <w:p w14:paraId="65C6DE8B" w14:textId="77777777" w:rsidR="00594BFA" w:rsidRDefault="00594BFA" w:rsidP="009161E0">
      <w:pPr>
        <w:pStyle w:val="BulletA"/>
      </w:pPr>
      <w:r>
        <w:t xml:space="preserve">Installing Rust on Linux, </w:t>
      </w:r>
      <w:proofErr w:type="spellStart"/>
      <w:ins w:id="67" w:author="janelle" w:date="2018-03-28T11:26:00Z">
        <w:r w:rsidR="001A6B2A">
          <w:t>macOS</w:t>
        </w:r>
      </w:ins>
      <w:proofErr w:type="spellEnd"/>
      <w:del w:id="68" w:author="janelle" w:date="2018-03-28T11:26:00Z">
        <w:r w:rsidDel="001A6B2A">
          <w:delText>Mac</w:delText>
        </w:r>
      </w:del>
      <w:r>
        <w:t xml:space="preserve">, </w:t>
      </w:r>
      <w:del w:id="69" w:author="AnneMarieW" w:date="2018-03-30T08:55:00Z">
        <w:r w:rsidDel="00DB3662">
          <w:delText>or</w:delText>
        </w:r>
      </w:del>
      <w:ins w:id="70" w:author="AnneMarieW" w:date="2018-03-30T08:55:00Z">
        <w:r w:rsidR="00DB3662">
          <w:t>and</w:t>
        </w:r>
      </w:ins>
      <w:r>
        <w:t xml:space="preserve"> Windows</w:t>
      </w:r>
    </w:p>
    <w:p w14:paraId="19547515" w14:textId="77777777" w:rsidR="00594BFA" w:rsidRDefault="00594BFA" w:rsidP="009161E0">
      <w:pPr>
        <w:pStyle w:val="BulletB"/>
      </w:pPr>
      <w:r>
        <w:t>Writing a program that prints “Hello, world!”</w:t>
      </w:r>
    </w:p>
    <w:p w14:paraId="581C6066" w14:textId="77777777" w:rsidR="00594BFA" w:rsidRDefault="00594BFA" w:rsidP="009161E0">
      <w:pPr>
        <w:pStyle w:val="BulletC"/>
      </w:pPr>
      <w:r w:rsidRPr="009161E0">
        <w:t>Using </w:t>
      </w:r>
      <w:r w:rsidRPr="009161E0">
        <w:rPr>
          <w:rStyle w:val="Literal"/>
        </w:rPr>
        <w:t>cargo</w:t>
      </w:r>
      <w:r>
        <w:t>, Rust’s package manager and build system</w:t>
      </w:r>
    </w:p>
    <w:p w14:paraId="53AB049E" w14:textId="77777777" w:rsidR="00594BFA" w:rsidRDefault="00594BFA" w:rsidP="009161E0">
      <w:pPr>
        <w:pStyle w:val="HeadA"/>
      </w:pPr>
      <w:bookmarkStart w:id="71" w:name="installation"/>
      <w:bookmarkStart w:id="72" w:name="_Toc510079705"/>
      <w:bookmarkEnd w:id="71"/>
      <w:r>
        <w:t>Installation</w:t>
      </w:r>
      <w:bookmarkEnd w:id="72"/>
    </w:p>
    <w:p w14:paraId="62DCF9E3" w14:textId="77777777" w:rsidR="00594BFA" w:rsidRDefault="00594BFA" w:rsidP="009161E0">
      <w:pPr>
        <w:pStyle w:val="BodyFirst"/>
      </w:pPr>
      <w:r w:rsidRPr="009161E0">
        <w:t>The first step</w:t>
      </w:r>
      <w:del w:id="73" w:author="AnneMarieW" w:date="2018-03-28T14:12:00Z">
        <w:r w:rsidRPr="009161E0" w:rsidDel="00F00058">
          <w:delText xml:space="preserve"> to using</w:delText>
        </w:r>
      </w:del>
      <w:ins w:id="74" w:author="AnneMarieW" w:date="2018-03-28T14:12:00Z">
        <w:r w:rsidR="00F00058" w:rsidRPr="00F00058">
          <w:t xml:space="preserve"> </w:t>
        </w:r>
        <w:r w:rsidR="00F00058" w:rsidRPr="009161E0">
          <w:t>is to install</w:t>
        </w:r>
      </w:ins>
      <w:r w:rsidRPr="009161E0">
        <w:t xml:space="preserve"> Rust</w:t>
      </w:r>
      <w:del w:id="75" w:author="AnneMarieW" w:date="2018-03-28T14:12:00Z">
        <w:r w:rsidRPr="009161E0" w:rsidDel="00F00058">
          <w:delText xml:space="preserve"> is to install it</w:delText>
        </w:r>
      </w:del>
      <w:r w:rsidRPr="009161E0">
        <w:t>. We’ll download Rust through</w:t>
      </w:r>
      <w:r w:rsidR="009161E0">
        <w:t xml:space="preserve"> </w:t>
      </w:r>
      <w:proofErr w:type="spellStart"/>
      <w:r w:rsidRPr="009161E0">
        <w:rPr>
          <w:rStyle w:val="Literal"/>
        </w:rPr>
        <w:t>rustup</w:t>
      </w:r>
      <w:proofErr w:type="spellEnd"/>
      <w:r>
        <w:t>, a command</w:t>
      </w:r>
      <w:del w:id="76" w:author="AnneMarieW" w:date="2018-03-28T14:12:00Z">
        <w:r w:rsidDel="006F44DC">
          <w:delText>-</w:delText>
        </w:r>
      </w:del>
      <w:ins w:id="77" w:author="AnneMarieW" w:date="2018-03-28T14:12:00Z">
        <w:r w:rsidR="006F44DC">
          <w:t xml:space="preserve"> </w:t>
        </w:r>
      </w:ins>
      <w:r>
        <w:t>line tool for managing Rust versions and associated tools.</w:t>
      </w:r>
      <w:r w:rsidR="009161E0">
        <w:t xml:space="preserve"> </w:t>
      </w:r>
      <w:del w:id="78" w:author="AnneMarieW" w:date="2018-03-28T14:13:00Z">
        <w:r w:rsidDel="006F44DC">
          <w:delText>For this y</w:delText>
        </w:r>
      </w:del>
      <w:ins w:id="79" w:author="AnneMarieW" w:date="2018-03-28T14:13:00Z">
        <w:r w:rsidR="006F44DC">
          <w:t>Y</w:t>
        </w:r>
      </w:ins>
      <w:r>
        <w:t>ou’ll need an internet connection</w:t>
      </w:r>
      <w:ins w:id="80" w:author="AnneMarieW" w:date="2018-03-28T14:13:00Z">
        <w:r w:rsidR="006F44DC">
          <w:t xml:space="preserve"> for the download</w:t>
        </w:r>
      </w:ins>
      <w:r>
        <w:t>.</w:t>
      </w:r>
    </w:p>
    <w:p w14:paraId="526B6729" w14:textId="77777777" w:rsidR="00594BFA" w:rsidRDefault="00594BFA" w:rsidP="009161E0">
      <w:pPr>
        <w:pStyle w:val="Body"/>
      </w:pPr>
      <w:r>
        <w:t xml:space="preserve">The following steps </w:t>
      </w:r>
      <w:del w:id="81" w:author="AnneMarieW" w:date="2018-03-28T14:13:00Z">
        <w:r w:rsidDel="00AE435F">
          <w:delText xml:space="preserve">will </w:delText>
        </w:r>
      </w:del>
      <w:r>
        <w:t>install the latest stable version of the Rust</w:t>
      </w:r>
      <w:r w:rsidR="009161E0">
        <w:t xml:space="preserve"> </w:t>
      </w:r>
      <w:r>
        <w:t xml:space="preserve">compiler. </w:t>
      </w:r>
      <w:ins w:id="82" w:author="AnneMarieW" w:date="2018-03-28T14:13:00Z">
        <w:r w:rsidR="00AE435F">
          <w:t xml:space="preserve">All </w:t>
        </w:r>
      </w:ins>
      <w:del w:id="83" w:author="AnneMarieW" w:date="2018-03-28T14:13:00Z">
        <w:r w:rsidDel="00AE435F">
          <w:delText>T</w:delText>
        </w:r>
      </w:del>
      <w:ins w:id="84" w:author="AnneMarieW" w:date="2018-03-28T14:13:00Z">
        <w:r w:rsidR="00AE435F">
          <w:t>t</w:t>
        </w:r>
      </w:ins>
      <w:r>
        <w:t>he examples and output</w:t>
      </w:r>
      <w:del w:id="85" w:author="AnneMarieW" w:date="2018-03-28T14:13:00Z">
        <w:r w:rsidDel="00AE435F">
          <w:delText xml:space="preserve"> shown</w:delText>
        </w:r>
      </w:del>
      <w:r>
        <w:t xml:space="preserve"> in this book</w:t>
      </w:r>
      <w:del w:id="86" w:author="AnneMarieW" w:date="2018-03-28T14:13:00Z">
        <w:r w:rsidDel="00AE435F">
          <w:delText xml:space="preserve"> all</w:delText>
        </w:r>
      </w:del>
      <w:r>
        <w:t xml:space="preserve"> use stable Rust</w:t>
      </w:r>
      <w:r w:rsidR="009161E0">
        <w:t xml:space="preserve"> </w:t>
      </w:r>
      <w:r>
        <w:t xml:space="preserve">1.21.0. Rust’s stability guarantees ensure that all </w:t>
      </w:r>
      <w:del w:id="87" w:author="AnneMarieW" w:date="2018-03-28T14:13:00Z">
        <w:r w:rsidDel="00AE435F">
          <w:delText xml:space="preserve">of </w:delText>
        </w:r>
      </w:del>
      <w:r>
        <w:t>the examples in the book</w:t>
      </w:r>
      <w:r w:rsidR="009161E0">
        <w:t xml:space="preserve"> </w:t>
      </w:r>
      <w:r>
        <w:t xml:space="preserve">that compile will continue to compile with newer </w:t>
      </w:r>
      <w:ins w:id="88" w:author="AnneMarieW" w:date="2018-03-28T14:14:00Z">
        <w:r w:rsidR="00AE435F">
          <w:t xml:space="preserve">Rust </w:t>
        </w:r>
      </w:ins>
      <w:r>
        <w:t>versions</w:t>
      </w:r>
      <w:del w:id="89" w:author="AnneMarieW" w:date="2018-03-28T14:14:00Z">
        <w:r w:rsidDel="00AE435F">
          <w:delText xml:space="preserve"> of Rust</w:delText>
        </w:r>
      </w:del>
      <w:r>
        <w:t>. The output</w:t>
      </w:r>
      <w:r w:rsidR="009161E0">
        <w:t xml:space="preserve"> </w:t>
      </w:r>
      <w:r>
        <w:t>m</w:t>
      </w:r>
      <w:del w:id="90" w:author="AnneMarieW" w:date="2018-03-28T14:14:00Z">
        <w:r w:rsidDel="00AE435F">
          <w:delText>ay</w:delText>
        </w:r>
      </w:del>
      <w:ins w:id="91" w:author="AnneMarieW" w:date="2018-03-28T14:14:00Z">
        <w:r w:rsidR="00AE435F">
          <w:t>ight</w:t>
        </w:r>
      </w:ins>
      <w:r>
        <w:t xml:space="preserve"> differ slightly between versions, </w:t>
      </w:r>
      <w:del w:id="92" w:author="AnneMarieW" w:date="2018-03-28T14:14:00Z">
        <w:r w:rsidDel="00AE435F">
          <w:delText>as</w:delText>
        </w:r>
      </w:del>
      <w:ins w:id="93" w:author="AnneMarieW" w:date="2018-03-28T14:14:00Z">
        <w:r w:rsidR="00AE435F">
          <w:t>because Rust often improves</w:t>
        </w:r>
      </w:ins>
      <w:r>
        <w:t xml:space="preserve"> error messages and </w:t>
      </w:r>
      <w:r>
        <w:lastRenderedPageBreak/>
        <w:t>warnings</w:t>
      </w:r>
      <w:del w:id="94" w:author="AnneMarieW" w:date="2018-03-28T14:14:00Z">
        <w:r w:rsidDel="00AE435F">
          <w:delText xml:space="preserve"> are often</w:delText>
        </w:r>
        <w:r w:rsidR="009161E0" w:rsidDel="00AE435F">
          <w:delText xml:space="preserve"> </w:delText>
        </w:r>
        <w:r w:rsidDel="00AE435F">
          <w:delText>improved</w:delText>
        </w:r>
      </w:del>
      <w:r>
        <w:t>. In other words, any newer, stable version of Rust you</w:t>
      </w:r>
      <w:del w:id="95" w:author="AnneMarieW" w:date="2018-03-28T14:14:00Z">
        <w:r w:rsidDel="00AE435F">
          <w:delText xml:space="preserve"> will</w:delText>
        </w:r>
      </w:del>
      <w:r>
        <w:t xml:space="preserve"> install</w:t>
      </w:r>
      <w:r w:rsidR="009161E0">
        <w:t xml:space="preserve"> </w:t>
      </w:r>
      <w:del w:id="96" w:author="AnneMarieW" w:date="2018-03-28T14:15:00Z">
        <w:r w:rsidDel="00AE435F">
          <w:delText>with</w:delText>
        </w:r>
      </w:del>
      <w:ins w:id="97" w:author="AnneMarieW" w:date="2018-03-28T14:15:00Z">
        <w:r w:rsidR="00AE435F">
          <w:t>using</w:t>
        </w:r>
      </w:ins>
      <w:r>
        <w:t xml:space="preserve"> these steps should work as expected with the content of this book.</w:t>
      </w:r>
    </w:p>
    <w:p w14:paraId="7D6166BC" w14:textId="77777777" w:rsidR="009161E0" w:rsidRPr="009161E0" w:rsidRDefault="009161E0" w:rsidP="009161E0">
      <w:pPr>
        <w:pStyle w:val="ProductionDirective"/>
        <w:rPr>
          <w:lang w:val="en-GB"/>
        </w:rPr>
      </w:pPr>
      <w:r>
        <w:t>Start box</w:t>
      </w:r>
    </w:p>
    <w:p w14:paraId="1CAF2825" w14:textId="77777777" w:rsidR="00594BFA" w:rsidRDefault="00594BFA" w:rsidP="009161E0">
      <w:pPr>
        <w:pStyle w:val="HeadBox"/>
      </w:pPr>
      <w:bookmarkStart w:id="98" w:name="command-line-notation"/>
      <w:bookmarkEnd w:id="98"/>
      <w:r>
        <w:t>Command Line Notation</w:t>
      </w:r>
    </w:p>
    <w:p w14:paraId="06A3D203" w14:textId="77777777" w:rsidR="00594BFA" w:rsidRDefault="00594BFA" w:rsidP="009161E0">
      <w:pPr>
        <w:pStyle w:val="BodyFirstBox"/>
      </w:pPr>
      <w:r w:rsidRPr="009161E0">
        <w:t>In this chapter and throughout the book</w:t>
      </w:r>
      <w:ins w:id="99" w:author="AnneMarieW" w:date="2018-03-29T16:26:00Z">
        <w:r w:rsidR="00C077CC">
          <w:t>,</w:t>
        </w:r>
      </w:ins>
      <w:r w:rsidRPr="009161E0">
        <w:t xml:space="preserve"> we’ll </w:t>
      </w:r>
      <w:del w:id="100" w:author="AnneMarieW" w:date="2018-03-28T14:15:00Z">
        <w:r w:rsidRPr="009161E0" w:rsidDel="00AE435F">
          <w:delText xml:space="preserve">be </w:delText>
        </w:r>
      </w:del>
      <w:r w:rsidRPr="009161E0">
        <w:t>show</w:t>
      </w:r>
      <w:del w:id="101" w:author="AnneMarieW" w:date="2018-03-28T14:15:00Z">
        <w:r w:rsidRPr="009161E0" w:rsidDel="00AE435F">
          <w:delText>ing</w:delText>
        </w:r>
      </w:del>
      <w:r w:rsidRPr="009161E0">
        <w:t xml:space="preserve"> some commands used</w:t>
      </w:r>
      <w:r w:rsidR="009161E0">
        <w:t xml:space="preserve"> </w:t>
      </w:r>
      <w:r w:rsidRPr="009161E0">
        <w:t xml:space="preserve">in the terminal. Lines that </w:t>
      </w:r>
      <w:ins w:id="102" w:author="AnneMarieW" w:date="2018-03-28T14:15:00Z">
        <w:r w:rsidR="00AE435F">
          <w:t xml:space="preserve">you </w:t>
        </w:r>
      </w:ins>
      <w:r w:rsidRPr="009161E0">
        <w:t xml:space="preserve">should </w:t>
      </w:r>
      <w:del w:id="103" w:author="AnneMarieW" w:date="2018-03-28T14:15:00Z">
        <w:r w:rsidRPr="009161E0" w:rsidDel="00AE435F">
          <w:delText xml:space="preserve">be </w:delText>
        </w:r>
      </w:del>
      <w:r w:rsidRPr="009161E0">
        <w:t>enter</w:t>
      </w:r>
      <w:del w:id="104" w:author="AnneMarieW" w:date="2018-03-28T14:15:00Z">
        <w:r w:rsidRPr="009161E0" w:rsidDel="00AE435F">
          <w:delText>ed</w:delText>
        </w:r>
      </w:del>
      <w:r w:rsidRPr="009161E0">
        <w:t xml:space="preserve"> in a terminal all start with</w:t>
      </w:r>
      <w:r w:rsidR="009161E0">
        <w:t xml:space="preserve"> </w:t>
      </w:r>
      <w:r w:rsidR="00984E84" w:rsidRPr="00984E84">
        <w:rPr>
          <w:rStyle w:val="LiteralBox"/>
          <w:rPrChange w:id="105" w:author="janelle" w:date="2018-03-28T11:27:00Z">
            <w:rPr>
              <w:rStyle w:val="Literal"/>
            </w:rPr>
          </w:rPrChange>
        </w:rPr>
        <w:t>$</w:t>
      </w:r>
      <w:r w:rsidRPr="009161E0">
        <w:t>. You don’t need to type in the </w:t>
      </w:r>
      <w:r w:rsidR="00984E84" w:rsidRPr="00984E84">
        <w:rPr>
          <w:rStyle w:val="LiteralBox"/>
          <w:rPrChange w:id="106" w:author="janelle" w:date="2018-03-28T11:27:00Z">
            <w:rPr>
              <w:rStyle w:val="Literal"/>
            </w:rPr>
          </w:rPrChange>
        </w:rPr>
        <w:t>$</w:t>
      </w:r>
      <w:r w:rsidRPr="009161E0">
        <w:t> character</w:t>
      </w:r>
      <w:del w:id="107" w:author="AnneMarieW" w:date="2018-03-28T14:16:00Z">
        <w:r w:rsidRPr="009161E0" w:rsidDel="00AE435F">
          <w:delText>,</w:delText>
        </w:r>
      </w:del>
      <w:ins w:id="108" w:author="AnneMarieW" w:date="2018-03-28T14:16:00Z">
        <w:r w:rsidR="00AE435F">
          <w:t>;</w:t>
        </w:r>
      </w:ins>
      <w:r w:rsidRPr="009161E0">
        <w:t xml:space="preserve"> it</w:t>
      </w:r>
      <w:del w:id="109" w:author="AnneMarieW" w:date="2018-03-28T14:16:00Z">
        <w:r w:rsidRPr="009161E0" w:rsidDel="00AE435F">
          <w:delText xml:space="preserve"> is</w:delText>
        </w:r>
      </w:del>
      <w:r w:rsidRPr="009161E0">
        <w:t xml:space="preserve"> </w:t>
      </w:r>
      <w:del w:id="110" w:author="Carol Nichols" w:date="2018-04-05T21:56:00Z">
        <w:r w:rsidRPr="009161E0" w:rsidDel="00C45174">
          <w:delText xml:space="preserve">simply </w:delText>
        </w:r>
      </w:del>
      <w:del w:id="111" w:author="AnneMarieW" w:date="2018-03-28T14:16:00Z">
        <w:r w:rsidRPr="009161E0" w:rsidDel="00AE435F">
          <w:delText>there to</w:delText>
        </w:r>
        <w:r w:rsidR="009161E0" w:rsidDel="00AE435F">
          <w:delText xml:space="preserve"> </w:delText>
        </w:r>
      </w:del>
      <w:r w:rsidRPr="009161E0">
        <w:t>indicate</w:t>
      </w:r>
      <w:ins w:id="112" w:author="AnneMarieW" w:date="2018-03-28T14:16:00Z">
        <w:r w:rsidR="00AE435F">
          <w:t>s</w:t>
        </w:r>
      </w:ins>
      <w:r w:rsidRPr="009161E0">
        <w:t xml:space="preserve"> the start of each command. Many tutorials use th</w:t>
      </w:r>
      <w:del w:id="113" w:author="AnneMarieW" w:date="2018-03-28T14:16:00Z">
        <w:r w:rsidRPr="009161E0" w:rsidDel="00AE435F">
          <w:delText>is</w:delText>
        </w:r>
      </w:del>
      <w:ins w:id="114" w:author="AnneMarieW" w:date="2018-03-28T14:16:00Z">
        <w:r w:rsidR="00AE435F">
          <w:t>e</w:t>
        </w:r>
      </w:ins>
      <w:r w:rsidRPr="009161E0">
        <w:t xml:space="preserve"> convention</w:t>
      </w:r>
      <w:del w:id="115" w:author="AnneMarieW" w:date="2018-03-28T14:16:00Z">
        <w:r w:rsidRPr="009161E0" w:rsidDel="00AE435F">
          <w:delText>:</w:delText>
        </w:r>
      </w:del>
      <w:r w:rsidRPr="009161E0">
        <w:t> </w:t>
      </w:r>
      <w:r w:rsidR="00984E84" w:rsidRPr="00984E84">
        <w:rPr>
          <w:rStyle w:val="LiteralBox"/>
          <w:rPrChange w:id="116" w:author="janelle" w:date="2018-03-28T11:27:00Z">
            <w:rPr>
              <w:rStyle w:val="Literal"/>
            </w:rPr>
          </w:rPrChange>
        </w:rPr>
        <w:t>$</w:t>
      </w:r>
      <w:r w:rsidR="009161E0">
        <w:t xml:space="preserve"> </w:t>
      </w:r>
      <w:r w:rsidRPr="009161E0">
        <w:t xml:space="preserve">for commands </w:t>
      </w:r>
      <w:ins w:id="117" w:author="AnneMarieW" w:date="2018-03-28T14:17:00Z">
        <w:r w:rsidR="00AE435F">
          <w:t xml:space="preserve">you </w:t>
        </w:r>
      </w:ins>
      <w:r w:rsidRPr="009161E0">
        <w:t>run as a regular user</w:t>
      </w:r>
      <w:del w:id="118" w:author="AnneMarieW" w:date="2018-03-28T14:16:00Z">
        <w:r w:rsidRPr="009161E0" w:rsidDel="00AE435F">
          <w:delText>,</w:delText>
        </w:r>
      </w:del>
      <w:r w:rsidRPr="009161E0">
        <w:t xml:space="preserve"> and </w:t>
      </w:r>
      <w:r w:rsidR="00984E84" w:rsidRPr="00984E84">
        <w:rPr>
          <w:rStyle w:val="LiteralBox"/>
          <w:rPrChange w:id="119" w:author="janelle" w:date="2018-03-28T11:27:00Z">
            <w:rPr>
              <w:rStyle w:val="Literal"/>
            </w:rPr>
          </w:rPrChange>
        </w:rPr>
        <w:t>#</w:t>
      </w:r>
      <w:r w:rsidRPr="009161E0">
        <w:t xml:space="preserve"> for commands you </w:t>
      </w:r>
      <w:del w:id="120" w:author="AnneMarieW" w:date="2018-03-28T14:17:00Z">
        <w:r w:rsidRPr="009161E0" w:rsidDel="00AE435F">
          <w:delText>should be</w:delText>
        </w:r>
        <w:r w:rsidR="009161E0" w:rsidDel="00AE435F">
          <w:delText xml:space="preserve"> </w:delText>
        </w:r>
      </w:del>
      <w:r w:rsidRPr="009161E0">
        <w:t>run</w:t>
      </w:r>
      <w:del w:id="121" w:author="AnneMarieW" w:date="2018-03-28T14:17:00Z">
        <w:r w:rsidRPr="009161E0" w:rsidDel="00AE435F">
          <w:delText>ning</w:delText>
        </w:r>
      </w:del>
      <w:r w:rsidRPr="009161E0">
        <w:t xml:space="preserve"> as an administrator. Lines that don’t start with </w:t>
      </w:r>
      <w:r w:rsidR="00984E84" w:rsidRPr="00984E84">
        <w:rPr>
          <w:rStyle w:val="LiteralBox"/>
          <w:rPrChange w:id="122" w:author="janelle" w:date="2018-03-28T11:27:00Z">
            <w:rPr>
              <w:rStyle w:val="Literal"/>
            </w:rPr>
          </w:rPrChange>
        </w:rPr>
        <w:t>$</w:t>
      </w:r>
      <w:r w:rsidRPr="009161E0">
        <w:t> </w:t>
      </w:r>
      <w:del w:id="123" w:author="AnneMarieW" w:date="2018-03-28T14:17:00Z">
        <w:r w:rsidRPr="009161E0" w:rsidDel="00AE435F">
          <w:delText>are</w:delText>
        </w:r>
      </w:del>
      <w:del w:id="124" w:author="Carol Nichols" w:date="2018-04-05T21:56:00Z">
        <w:r w:rsidRPr="009161E0" w:rsidDel="00C45174">
          <w:delText xml:space="preserve"> </w:delText>
        </w:r>
      </w:del>
      <w:r w:rsidRPr="009161E0">
        <w:t>typically</w:t>
      </w:r>
      <w:r w:rsidR="009161E0">
        <w:t xml:space="preserve"> </w:t>
      </w:r>
      <w:r w:rsidRPr="009161E0">
        <w:t>show</w:t>
      </w:r>
      <w:del w:id="125" w:author="AnneMarieW" w:date="2018-03-28T14:17:00Z">
        <w:r w:rsidRPr="009161E0" w:rsidDel="00AE435F">
          <w:delText>ing</w:delText>
        </w:r>
      </w:del>
      <w:r w:rsidRPr="009161E0">
        <w:t xml:space="preserve"> the output of the previous command. Additionally, PowerShell specific</w:t>
      </w:r>
      <w:r w:rsidR="009161E0">
        <w:t xml:space="preserve"> </w:t>
      </w:r>
      <w:r w:rsidRPr="009161E0">
        <w:t>examples will use </w:t>
      </w:r>
      <w:r w:rsidR="00984E84" w:rsidRPr="00984E84">
        <w:rPr>
          <w:rStyle w:val="LiteralBox"/>
          <w:rPrChange w:id="126" w:author="janelle" w:date="2018-03-28T11:27:00Z">
            <w:rPr>
              <w:rStyle w:val="Literal"/>
            </w:rPr>
          </w:rPrChange>
        </w:rPr>
        <w:t>&gt;</w:t>
      </w:r>
      <w:r w:rsidRPr="009161E0">
        <w:t> rather than </w:t>
      </w:r>
      <w:r w:rsidR="00984E84" w:rsidRPr="00984E84">
        <w:rPr>
          <w:rStyle w:val="LiteralBox"/>
          <w:rPrChange w:id="127" w:author="janelle" w:date="2018-03-28T11:27:00Z">
            <w:rPr>
              <w:rStyle w:val="Literal"/>
            </w:rPr>
          </w:rPrChange>
        </w:rPr>
        <w:t>$</w:t>
      </w:r>
      <w:r>
        <w:t>.</w:t>
      </w:r>
    </w:p>
    <w:p w14:paraId="55BC63E7" w14:textId="77777777" w:rsidR="009161E0" w:rsidRDefault="009161E0" w:rsidP="009161E0">
      <w:pPr>
        <w:pStyle w:val="ProductionDirective"/>
      </w:pPr>
      <w:r>
        <w:t>End box</w:t>
      </w:r>
    </w:p>
    <w:p w14:paraId="37517234" w14:textId="77777777" w:rsidR="00594BFA" w:rsidRDefault="00594BFA" w:rsidP="009161E0">
      <w:pPr>
        <w:pStyle w:val="HeadB"/>
      </w:pPr>
      <w:bookmarkStart w:id="128" w:name="installing-rustup-on-linux-or-mac"/>
      <w:bookmarkStart w:id="129" w:name="_Toc510079706"/>
      <w:bookmarkEnd w:id="128"/>
      <w:r>
        <w:t xml:space="preserve">Installing </w:t>
      </w:r>
      <w:proofErr w:type="spellStart"/>
      <w:r>
        <w:t>Rustup</w:t>
      </w:r>
      <w:proofErr w:type="spellEnd"/>
      <w:r>
        <w:t xml:space="preserve"> on Linux or </w:t>
      </w:r>
      <w:proofErr w:type="spellStart"/>
      <w:ins w:id="130" w:author="janelle" w:date="2018-03-28T11:32:00Z">
        <w:r w:rsidR="001A6B2A">
          <w:t>macOS</w:t>
        </w:r>
      </w:ins>
      <w:bookmarkEnd w:id="129"/>
      <w:proofErr w:type="spellEnd"/>
      <w:del w:id="131" w:author="janelle" w:date="2018-03-28T11:32:00Z">
        <w:r w:rsidDel="001A6B2A">
          <w:delText>Mac</w:delText>
        </w:r>
      </w:del>
    </w:p>
    <w:p w14:paraId="4A971433" w14:textId="77777777" w:rsidR="00594BFA" w:rsidRDefault="00594BFA" w:rsidP="009161E0">
      <w:pPr>
        <w:pStyle w:val="BodyFirst"/>
      </w:pPr>
      <w:r>
        <w:t xml:space="preserve">If you’re </w:t>
      </w:r>
      <w:del w:id="132" w:author="janelle" w:date="2018-03-28T11:27:00Z">
        <w:r w:rsidDel="001A6B2A">
          <w:delText>on</w:delText>
        </w:r>
      </w:del>
      <w:ins w:id="133" w:author="janelle" w:date="2018-03-28T11:27:00Z">
        <w:r w:rsidR="001A6B2A">
          <w:t>using</w:t>
        </w:r>
      </w:ins>
      <w:r>
        <w:t xml:space="preserve"> Linux or </w:t>
      </w:r>
      <w:del w:id="134" w:author="janelle" w:date="2018-03-28T11:27:00Z">
        <w:r w:rsidDel="001A6B2A">
          <w:delText>a Mac</w:delText>
        </w:r>
      </w:del>
      <w:proofErr w:type="spellStart"/>
      <w:ins w:id="135" w:author="janelle" w:date="2018-03-28T11:27:00Z">
        <w:r w:rsidR="001A6B2A">
          <w:t>macOS</w:t>
        </w:r>
      </w:ins>
      <w:proofErr w:type="spellEnd"/>
      <w:r>
        <w:t>, open a terminal and enter the following command:</w:t>
      </w:r>
    </w:p>
    <w:p w14:paraId="20EEC42B" w14:textId="77777777" w:rsidR="00594BFA" w:rsidRPr="009161E0" w:rsidRDefault="00594BFA" w:rsidP="009161E0">
      <w:pPr>
        <w:pStyle w:val="CodeSingle"/>
      </w:pPr>
      <w:r w:rsidRPr="009161E0">
        <w:t xml:space="preserve">$ </w:t>
      </w:r>
      <w:r w:rsidRPr="00AE6207">
        <w:rPr>
          <w:rStyle w:val="LiteralBold"/>
        </w:rPr>
        <w:t>curl https://sh.rustup.rs -sSf | sh</w:t>
      </w:r>
    </w:p>
    <w:p w14:paraId="02E85EB8" w14:textId="77777777" w:rsidR="00594BFA" w:rsidRDefault="00594BFA" w:rsidP="009161E0">
      <w:pPr>
        <w:pStyle w:val="Body"/>
      </w:pPr>
      <w:r w:rsidRPr="009161E0">
        <w:t>Th</w:t>
      </w:r>
      <w:ins w:id="136" w:author="AnneMarieW" w:date="2018-03-28T14:18:00Z">
        <w:r w:rsidR="00AE435F">
          <w:t>e command</w:t>
        </w:r>
      </w:ins>
      <w:del w:id="137" w:author="AnneMarieW" w:date="2018-03-28T14:18:00Z">
        <w:r w:rsidRPr="009161E0" w:rsidDel="00AE435F">
          <w:delText xml:space="preserve">is </w:delText>
        </w:r>
      </w:del>
      <w:del w:id="138" w:author="AnneMarieW" w:date="2018-03-28T14:19:00Z">
        <w:r w:rsidRPr="009161E0" w:rsidDel="00AE435F">
          <w:delText>will</w:delText>
        </w:r>
      </w:del>
      <w:r w:rsidRPr="009161E0">
        <w:t xml:space="preserve"> download</w:t>
      </w:r>
      <w:ins w:id="139" w:author="AnneMarieW" w:date="2018-03-28T14:19:00Z">
        <w:r w:rsidR="00AE435F">
          <w:t>s</w:t>
        </w:r>
      </w:ins>
      <w:r w:rsidRPr="009161E0">
        <w:t xml:space="preserve"> a script and start</w:t>
      </w:r>
      <w:ins w:id="140" w:author="AnneMarieW" w:date="2018-03-28T14:19:00Z">
        <w:r w:rsidR="00AE435F">
          <w:t>s</w:t>
        </w:r>
      </w:ins>
      <w:r w:rsidRPr="009161E0">
        <w:t xml:space="preserve"> the installation of the </w:t>
      </w:r>
      <w:proofErr w:type="spellStart"/>
      <w:r w:rsidRPr="009161E0">
        <w:rPr>
          <w:rStyle w:val="Literal"/>
        </w:rPr>
        <w:t>rustup</w:t>
      </w:r>
      <w:proofErr w:type="spellEnd"/>
      <w:r>
        <w:t> tool,</w:t>
      </w:r>
      <w:r w:rsidR="009161E0">
        <w:t xml:space="preserve"> </w:t>
      </w:r>
      <w:r>
        <w:t>which installs the latest stable version of Rust. You m</w:t>
      </w:r>
      <w:del w:id="141" w:author="AnneMarieW" w:date="2018-03-28T14:19:00Z">
        <w:r w:rsidDel="00AE435F">
          <w:delText>ay</w:delText>
        </w:r>
      </w:del>
      <w:ins w:id="142" w:author="AnneMarieW" w:date="2018-03-28T14:19:00Z">
        <w:r w:rsidR="00AE435F">
          <w:t>ight</w:t>
        </w:r>
      </w:ins>
      <w:r>
        <w:t xml:space="preserve"> be prompted for your</w:t>
      </w:r>
      <w:r w:rsidR="009161E0">
        <w:t xml:space="preserve"> </w:t>
      </w:r>
      <w:r>
        <w:t xml:space="preserve">password. If </w:t>
      </w:r>
      <w:ins w:id="143" w:author="AnneMarieW" w:date="2018-03-28T14:19:00Z">
        <w:r w:rsidR="00AE435F">
          <w:t>the install is successful</w:t>
        </w:r>
      </w:ins>
      <w:del w:id="144" w:author="AnneMarieW" w:date="2018-03-28T14:19:00Z">
        <w:r w:rsidDel="00AE435F">
          <w:delText>it all goes well</w:delText>
        </w:r>
      </w:del>
      <w:r>
        <w:t xml:space="preserve">, </w:t>
      </w:r>
      <w:ins w:id="145" w:author="AnneMarieW" w:date="2018-03-28T14:19:00Z">
        <w:r w:rsidR="00AE435F">
          <w:t>the following line</w:t>
        </w:r>
      </w:ins>
      <w:del w:id="146" w:author="AnneMarieW" w:date="2018-03-28T14:19:00Z">
        <w:r w:rsidDel="00AE435F">
          <w:delText>you’ll see this</w:delText>
        </w:r>
      </w:del>
      <w:ins w:id="147" w:author="AnneMarieW" w:date="2018-03-28T14:19:00Z">
        <w:r w:rsidR="00AE435F">
          <w:t xml:space="preserve"> will</w:t>
        </w:r>
      </w:ins>
      <w:r>
        <w:t xml:space="preserve"> appear:</w:t>
      </w:r>
    </w:p>
    <w:p w14:paraId="27867C0E" w14:textId="77777777" w:rsidR="00594BFA" w:rsidRPr="009161E0" w:rsidRDefault="00594BFA" w:rsidP="009161E0">
      <w:pPr>
        <w:pStyle w:val="CodeSingle"/>
      </w:pPr>
      <w:r w:rsidRPr="009161E0">
        <w:t>Rust is installed now. Great!</w:t>
      </w:r>
    </w:p>
    <w:p w14:paraId="6D51FC4D" w14:textId="77777777" w:rsidR="00594BFA" w:rsidRDefault="00594BFA" w:rsidP="009161E0">
      <w:pPr>
        <w:pStyle w:val="Body"/>
      </w:pPr>
      <w:r w:rsidRPr="009161E0">
        <w:t>Of course, if you distrust using </w:t>
      </w:r>
      <w:r w:rsidRPr="009161E0">
        <w:rPr>
          <w:rStyle w:val="Literal"/>
        </w:rPr>
        <w:t xml:space="preserve">curl URL | </w:t>
      </w:r>
      <w:proofErr w:type="spellStart"/>
      <w:r w:rsidRPr="009161E0">
        <w:rPr>
          <w:rStyle w:val="Literal"/>
        </w:rPr>
        <w:t>sh</w:t>
      </w:r>
      <w:proofErr w:type="spellEnd"/>
      <w:r>
        <w:t> to install software, you can</w:t>
      </w:r>
      <w:r w:rsidR="009161E0">
        <w:t xml:space="preserve"> </w:t>
      </w:r>
      <w:r>
        <w:t>download, inspect, and run the script however you like.</w:t>
      </w:r>
    </w:p>
    <w:p w14:paraId="7D49174C" w14:textId="77777777" w:rsidR="00594BFA" w:rsidRDefault="00594BFA" w:rsidP="009161E0">
      <w:pPr>
        <w:pStyle w:val="Body"/>
      </w:pPr>
      <w:r>
        <w:t>The installation script automatically adds Rust to your system PATH after your</w:t>
      </w:r>
      <w:r w:rsidR="009161E0">
        <w:t xml:space="preserve"> </w:t>
      </w:r>
      <w:r>
        <w:t>next login. If you want to start using Rust right away instead of restarting</w:t>
      </w:r>
      <w:r w:rsidR="009161E0">
        <w:t xml:space="preserve"> </w:t>
      </w:r>
      <w:r>
        <w:t>your terminal, run the following command in your shell to add Rust to your</w:t>
      </w:r>
      <w:r w:rsidR="009161E0">
        <w:t xml:space="preserve"> </w:t>
      </w:r>
      <w:r>
        <w:t>system PATH manually:</w:t>
      </w:r>
    </w:p>
    <w:p w14:paraId="780FAC3A" w14:textId="77777777" w:rsidR="00594BFA" w:rsidRPr="00AE6207" w:rsidRDefault="009161E0" w:rsidP="009161E0">
      <w:pPr>
        <w:pStyle w:val="CodeSingle"/>
        <w:rPr>
          <w:rStyle w:val="LiteralBold"/>
        </w:rPr>
      </w:pPr>
      <w:del w:id="148" w:author="Carol Nichols" w:date="2018-04-05T22:41:00Z">
        <w:r w:rsidDel="00FA07CF">
          <w:delText xml:space="preserve"> </w:delText>
        </w:r>
      </w:del>
      <w:r w:rsidR="00594BFA" w:rsidRPr="009161E0">
        <w:t xml:space="preserve">$ </w:t>
      </w:r>
      <w:r w:rsidR="00594BFA" w:rsidRPr="00AE6207">
        <w:rPr>
          <w:rStyle w:val="LiteralBold"/>
        </w:rPr>
        <w:t>source $HOME/.cargo/env</w:t>
      </w:r>
    </w:p>
    <w:p w14:paraId="0C4F2363" w14:textId="77777777" w:rsidR="00594BFA" w:rsidRDefault="00594BFA" w:rsidP="009161E0">
      <w:pPr>
        <w:pStyle w:val="Body"/>
      </w:pPr>
      <w:r w:rsidRPr="009161E0">
        <w:t>Alternatively, you can add the following line to your </w:t>
      </w:r>
      <w:r w:rsidRPr="009161E0">
        <w:rPr>
          <w:rStyle w:val="EmphasisItalic"/>
        </w:rPr>
        <w:t>~/.</w:t>
      </w:r>
      <w:proofErr w:type="spellStart"/>
      <w:r w:rsidRPr="009161E0">
        <w:rPr>
          <w:rStyle w:val="EmphasisItalic"/>
        </w:rPr>
        <w:t>bash_profile</w:t>
      </w:r>
      <w:proofErr w:type="spellEnd"/>
      <w:r>
        <w:t>:</w:t>
      </w:r>
    </w:p>
    <w:p w14:paraId="530D393F" w14:textId="77777777" w:rsidR="00594BFA" w:rsidRPr="00AE6207" w:rsidRDefault="00594BFA" w:rsidP="009161E0">
      <w:pPr>
        <w:pStyle w:val="CodeSingle"/>
        <w:rPr>
          <w:rStyle w:val="LiteralBold"/>
        </w:rPr>
      </w:pPr>
      <w:r w:rsidRPr="009161E0">
        <w:t xml:space="preserve">$ </w:t>
      </w:r>
      <w:r w:rsidRPr="00AE6207">
        <w:rPr>
          <w:rStyle w:val="LiteralBold"/>
        </w:rPr>
        <w:t>export PATH="$HOME/.cargo/bin:$PATH"</w:t>
      </w:r>
    </w:p>
    <w:p w14:paraId="3D5A0D23" w14:textId="77777777" w:rsidR="00594BFA" w:rsidRDefault="00594BFA" w:rsidP="009161E0">
      <w:pPr>
        <w:pStyle w:val="Body"/>
      </w:pPr>
      <w:del w:id="149" w:author="AnneMarieW" w:date="2018-03-28T14:20:00Z">
        <w:r w:rsidDel="00CE2D29">
          <w:lastRenderedPageBreak/>
          <w:delText>Fin</w:delText>
        </w:r>
      </w:del>
      <w:ins w:id="150" w:author="AnneMarieW" w:date="2018-03-28T14:20:00Z">
        <w:r w:rsidR="00CE2D29">
          <w:t>Addition</w:t>
        </w:r>
      </w:ins>
      <w:r>
        <w:t xml:space="preserve">ally, you’ll need a linker of some kind. It’s likely </w:t>
      </w:r>
      <w:ins w:id="151" w:author="AnneMarieW" w:date="2018-03-28T14:22:00Z">
        <w:r w:rsidR="00CE2D29">
          <w:t xml:space="preserve">one is </w:t>
        </w:r>
      </w:ins>
      <w:del w:id="152" w:author="AnneMarieW" w:date="2018-03-28T14:22:00Z">
        <w:r w:rsidDel="00CE2D29">
          <w:delText xml:space="preserve">you </w:delText>
        </w:r>
      </w:del>
      <w:r>
        <w:t>already</w:t>
      </w:r>
      <w:ins w:id="153" w:author="AnneMarieW" w:date="2018-03-28T14:22:00Z">
        <w:r w:rsidR="00CE2D29">
          <w:t xml:space="preserve"> installed</w:t>
        </w:r>
      </w:ins>
      <w:del w:id="154" w:author="AnneMarieW" w:date="2018-03-28T14:22:00Z">
        <w:r w:rsidDel="00CE2D29">
          <w:delText xml:space="preserve"> have one</w:delText>
        </w:r>
        <w:r w:rsidR="009161E0" w:rsidDel="00CE2D29">
          <w:delText xml:space="preserve"> </w:delText>
        </w:r>
        <w:r w:rsidDel="00CE2D29">
          <w:delText>installed</w:delText>
        </w:r>
      </w:del>
      <w:r>
        <w:t xml:space="preserve">, but </w:t>
      </w:r>
      <w:del w:id="155" w:author="AnneMarieW" w:date="2018-03-28T14:20:00Z">
        <w:r w:rsidDel="00CE2D29">
          <w:delText>if</w:delText>
        </w:r>
      </w:del>
      <w:ins w:id="156" w:author="AnneMarieW" w:date="2018-03-28T14:20:00Z">
        <w:r w:rsidR="00CE2D29">
          <w:t>when</w:t>
        </w:r>
      </w:ins>
      <w:r>
        <w:t xml:space="preserve"> you try to compile a Rust program and get errors </w:t>
      </w:r>
      <w:ins w:id="157" w:author="AnneMarieW" w:date="2018-03-28T14:21:00Z">
        <w:r w:rsidR="00CE2D29">
          <w:t>indicat</w:t>
        </w:r>
      </w:ins>
      <w:del w:id="158" w:author="AnneMarieW" w:date="2018-03-28T14:21:00Z">
        <w:r w:rsidDel="00CE2D29">
          <w:delText>tell</w:delText>
        </w:r>
      </w:del>
      <w:r>
        <w:t xml:space="preserve">ing </w:t>
      </w:r>
      <w:del w:id="159" w:author="AnneMarieW" w:date="2018-03-28T14:21:00Z">
        <w:r w:rsidDel="00CE2D29">
          <w:delText>you</w:delText>
        </w:r>
        <w:r w:rsidR="009161E0" w:rsidDel="00CE2D29">
          <w:delText xml:space="preserve"> </w:delText>
        </w:r>
      </w:del>
      <w:r>
        <w:t xml:space="preserve">that a linker could not </w:t>
      </w:r>
      <w:del w:id="160" w:author="AnneMarieW" w:date="2018-03-28T14:21:00Z">
        <w:r w:rsidDel="00CE2D29">
          <w:delText xml:space="preserve">be </w:delText>
        </w:r>
      </w:del>
      <w:r>
        <w:t>execute</w:t>
      </w:r>
      <w:del w:id="161" w:author="AnneMarieW" w:date="2018-03-28T14:21:00Z">
        <w:r w:rsidDel="00CE2D29">
          <w:delText>d</w:delText>
        </w:r>
      </w:del>
      <w:r>
        <w:t>, you’ll need to install one. You can</w:t>
      </w:r>
      <w:r w:rsidR="009161E0">
        <w:t xml:space="preserve"> </w:t>
      </w:r>
      <w:r>
        <w:t xml:space="preserve">install a C compiler, </w:t>
      </w:r>
      <w:del w:id="162" w:author="AnneMarieW" w:date="2018-03-28T14:21:00Z">
        <w:r w:rsidDel="00CE2D29">
          <w:delText>as</w:delText>
        </w:r>
      </w:del>
      <w:ins w:id="163" w:author="AnneMarieW" w:date="2018-03-28T14:21:00Z">
        <w:r w:rsidR="00CE2D29">
          <w:t>because</w:t>
        </w:r>
      </w:ins>
      <w:r>
        <w:t xml:space="preserve"> that will usually come with the correct linker. Check</w:t>
      </w:r>
      <w:r w:rsidR="009161E0">
        <w:t xml:space="preserve"> </w:t>
      </w:r>
      <w:r>
        <w:t>your platform’s documentation for how to install a C compiler. Some common Rust</w:t>
      </w:r>
      <w:r w:rsidR="009161E0">
        <w:t xml:space="preserve"> </w:t>
      </w:r>
      <w:r>
        <w:t>packages depend on C code and will need a C compiler too, so it m</w:t>
      </w:r>
      <w:del w:id="164" w:author="AnneMarieW" w:date="2018-03-28T14:21:00Z">
        <w:r w:rsidDel="00CE2D29">
          <w:delText>ay</w:delText>
        </w:r>
      </w:del>
      <w:ins w:id="165" w:author="AnneMarieW" w:date="2018-03-28T14:21:00Z">
        <w:r w:rsidR="00CE2D29">
          <w:t>ight</w:t>
        </w:r>
      </w:ins>
      <w:r>
        <w:t xml:space="preserve"> be worth</w:t>
      </w:r>
      <w:r w:rsidR="009161E0">
        <w:t xml:space="preserve"> </w:t>
      </w:r>
      <w:r>
        <w:t>installing one now regardless.</w:t>
      </w:r>
    </w:p>
    <w:p w14:paraId="42B6DD18" w14:textId="77777777" w:rsidR="00594BFA" w:rsidRDefault="00594BFA" w:rsidP="009161E0">
      <w:pPr>
        <w:pStyle w:val="HeadB"/>
      </w:pPr>
      <w:bookmarkStart w:id="166" w:name="installing-rustup-on-windows"/>
      <w:bookmarkStart w:id="167" w:name="_Toc510079707"/>
      <w:bookmarkEnd w:id="166"/>
      <w:r>
        <w:t xml:space="preserve">Installing </w:t>
      </w:r>
      <w:proofErr w:type="spellStart"/>
      <w:r>
        <w:t>Rustup</w:t>
      </w:r>
      <w:proofErr w:type="spellEnd"/>
      <w:r>
        <w:t xml:space="preserve"> on Windows</w:t>
      </w:r>
      <w:bookmarkEnd w:id="167"/>
    </w:p>
    <w:p w14:paraId="7C4CB257" w14:textId="77777777" w:rsidR="00594BFA" w:rsidRDefault="00594BFA" w:rsidP="009161E0">
      <w:pPr>
        <w:pStyle w:val="BodyFirst"/>
      </w:pPr>
      <w:r>
        <w:t>On Windows, go to </w:t>
      </w:r>
      <w:r w:rsidRPr="009161E0">
        <w:rPr>
          <w:rStyle w:val="EmphasisItalic"/>
        </w:rPr>
        <w:t>https://www.rust-lang.org/en-US/install.html</w:t>
      </w:r>
      <w:r>
        <w:t> and follow the</w:t>
      </w:r>
      <w:r w:rsidR="009161E0">
        <w:t xml:space="preserve"> </w:t>
      </w:r>
      <w:r>
        <w:t>instructions for installing Rust. At some point in the installation</w:t>
      </w:r>
      <w:ins w:id="168" w:author="AnneMarieW" w:date="2018-03-28T14:23:00Z">
        <w:r w:rsidR="009655C2">
          <w:t>,</w:t>
        </w:r>
      </w:ins>
      <w:r>
        <w:t xml:space="preserve"> you’ll</w:t>
      </w:r>
      <w:r w:rsidR="009161E0">
        <w:t xml:space="preserve"> </w:t>
      </w:r>
      <w:r>
        <w:t xml:space="preserve">receive a message </w:t>
      </w:r>
      <w:del w:id="169" w:author="AnneMarieW" w:date="2018-03-28T14:23:00Z">
        <w:r w:rsidDel="009655C2">
          <w:delText>tell</w:delText>
        </w:r>
      </w:del>
      <w:ins w:id="170" w:author="AnneMarieW" w:date="2018-03-28T14:23:00Z">
        <w:r w:rsidR="009655C2">
          <w:t>explain</w:t>
        </w:r>
      </w:ins>
      <w:r>
        <w:t xml:space="preserve">ing </w:t>
      </w:r>
      <w:del w:id="171" w:author="AnneMarieW" w:date="2018-03-28T14:23:00Z">
        <w:r w:rsidDel="009655C2">
          <w:delText xml:space="preserve">you </w:delText>
        </w:r>
      </w:del>
      <w:ins w:id="172" w:author="AnneMarieW" w:date="2018-03-28T14:23:00Z">
        <w:r w:rsidR="009655C2">
          <w:t xml:space="preserve">that </w:t>
        </w:r>
      </w:ins>
      <w:r>
        <w:t>you’ll also need the C++ build tools for Visual</w:t>
      </w:r>
      <w:r w:rsidR="009161E0">
        <w:t xml:space="preserve"> </w:t>
      </w:r>
      <w:r>
        <w:t>Studio 2013 or later. The easiest way to acquire the build tools is to install</w:t>
      </w:r>
      <w:r w:rsidR="009161E0">
        <w:t xml:space="preserve"> </w:t>
      </w:r>
      <w:r>
        <w:t>Build Tools for Visual Studio 2017 at</w:t>
      </w:r>
      <w:r w:rsidR="009161E0">
        <w:t xml:space="preserve"> </w:t>
      </w:r>
      <w:r w:rsidRPr="009161E0">
        <w:rPr>
          <w:rStyle w:val="EmphasisItalic"/>
        </w:rPr>
        <w:t>https://www.visualstudio.com/downloads/</w:t>
      </w:r>
      <w:ins w:id="173" w:author="AnneMarieW" w:date="2018-03-28T14:24:00Z">
        <w:r w:rsidR="009655C2">
          <w:t>. The tools are</w:t>
        </w:r>
      </w:ins>
      <w:del w:id="174" w:author="AnneMarieW" w:date="2018-03-28T14:24:00Z">
        <w:r w:rsidDel="009655C2">
          <w:delText>, found</w:delText>
        </w:r>
      </w:del>
      <w:r>
        <w:t xml:space="preserve"> in the Other Tools and</w:t>
      </w:r>
      <w:r w:rsidR="009161E0">
        <w:t xml:space="preserve"> </w:t>
      </w:r>
      <w:r>
        <w:t>Frameworks section.</w:t>
      </w:r>
    </w:p>
    <w:p w14:paraId="25629E88" w14:textId="77777777" w:rsidR="00594BFA" w:rsidRDefault="00594BFA" w:rsidP="009161E0">
      <w:pPr>
        <w:pStyle w:val="Body"/>
      </w:pPr>
      <w:r w:rsidRPr="009161E0">
        <w:t>The rest of this book</w:t>
      </w:r>
      <w:del w:id="175" w:author="AnneMarieW" w:date="2018-03-28T14:24:00Z">
        <w:r w:rsidRPr="009161E0" w:rsidDel="009655C2">
          <w:delText xml:space="preserve"> will</w:delText>
        </w:r>
      </w:del>
      <w:r w:rsidRPr="009161E0">
        <w:t xml:space="preserve"> use</w:t>
      </w:r>
      <w:ins w:id="176" w:author="AnneMarieW" w:date="2018-03-28T14:25:00Z">
        <w:r w:rsidR="009655C2">
          <w:t>s</w:t>
        </w:r>
      </w:ins>
      <w:r w:rsidRPr="009161E0">
        <w:t xml:space="preserve"> commands that work in both </w:t>
      </w:r>
      <w:commentRangeStart w:id="177"/>
      <w:commentRangeStart w:id="178"/>
      <w:r w:rsidR="00984E84" w:rsidRPr="00984E84">
        <w:rPr>
          <w:rStyle w:val="EmphasisItalic"/>
          <w:rPrChange w:id="179" w:author="AnneMarieW" w:date="2018-03-29T16:21:00Z">
            <w:rPr>
              <w:rStyle w:val="Literal"/>
            </w:rPr>
          </w:rPrChange>
        </w:rPr>
        <w:t>cmd.exe</w:t>
      </w:r>
      <w:commentRangeEnd w:id="177"/>
      <w:r w:rsidR="00C37E81">
        <w:rPr>
          <w:rStyle w:val="CommentReference"/>
        </w:rPr>
        <w:commentReference w:id="177"/>
      </w:r>
      <w:commentRangeEnd w:id="178"/>
      <w:r w:rsidR="00170BA0">
        <w:rPr>
          <w:rStyle w:val="CommentReference"/>
        </w:rPr>
        <w:commentReference w:id="178"/>
      </w:r>
      <w:r>
        <w:t> and</w:t>
      </w:r>
      <w:r w:rsidR="009161E0">
        <w:t xml:space="preserve"> </w:t>
      </w:r>
      <w:r>
        <w:t>PowerShell. If there are specific differences, we’ll explain which to use.</w:t>
      </w:r>
    </w:p>
    <w:p w14:paraId="536882AC" w14:textId="77777777" w:rsidR="00594BFA" w:rsidRDefault="00594BFA" w:rsidP="009161E0">
      <w:pPr>
        <w:pStyle w:val="HeadB"/>
      </w:pPr>
      <w:bookmarkStart w:id="180" w:name="custom-installations-without-rustup"/>
      <w:bookmarkStart w:id="181" w:name="_Toc510079708"/>
      <w:bookmarkEnd w:id="180"/>
      <w:r>
        <w:t xml:space="preserve">Custom Installations Without </w:t>
      </w:r>
      <w:proofErr w:type="spellStart"/>
      <w:r>
        <w:t>Rustup</w:t>
      </w:r>
      <w:bookmarkEnd w:id="181"/>
      <w:proofErr w:type="spellEnd"/>
    </w:p>
    <w:p w14:paraId="6B69F452" w14:textId="77777777" w:rsidR="00594BFA" w:rsidRDefault="00594BFA" w:rsidP="009161E0">
      <w:pPr>
        <w:pStyle w:val="BodyFirst"/>
      </w:pPr>
      <w:r w:rsidRPr="009161E0">
        <w:t xml:space="preserve">If you </w:t>
      </w:r>
      <w:del w:id="182" w:author="AnneMarieW" w:date="2018-03-28T14:25:00Z">
        <w:r w:rsidRPr="009161E0" w:rsidDel="0097746C">
          <w:delText xml:space="preserve">have reasons for </w:delText>
        </w:r>
      </w:del>
      <w:r w:rsidRPr="009161E0">
        <w:t>prefer</w:t>
      </w:r>
      <w:del w:id="183" w:author="AnneMarieW" w:date="2018-03-28T14:25:00Z">
        <w:r w:rsidRPr="009161E0" w:rsidDel="0097746C">
          <w:delText>ring</w:delText>
        </w:r>
      </w:del>
      <w:r w:rsidRPr="009161E0">
        <w:t xml:space="preserve"> not to use </w:t>
      </w:r>
      <w:proofErr w:type="spellStart"/>
      <w:r w:rsidRPr="009161E0">
        <w:rPr>
          <w:rStyle w:val="Literal"/>
        </w:rPr>
        <w:t>rustup</w:t>
      </w:r>
      <w:proofErr w:type="spellEnd"/>
      <w:ins w:id="184" w:author="AnneMarieW" w:date="2018-03-28T14:25:00Z">
        <w:r w:rsidR="00984E84" w:rsidRPr="00984E84">
          <w:rPr>
            <w:rPrChange w:id="185" w:author="AnneMarieW" w:date="2018-03-28T14:25:00Z">
              <w:rPr>
                <w:rStyle w:val="Literal"/>
              </w:rPr>
            </w:rPrChange>
          </w:rPr>
          <w:t xml:space="preserve"> for some reason</w:t>
        </w:r>
      </w:ins>
      <w:r w:rsidRPr="009161E0">
        <w:t>, please see the Rust</w:t>
      </w:r>
      <w:r w:rsidR="009161E0">
        <w:t xml:space="preserve"> </w:t>
      </w:r>
      <w:r w:rsidRPr="009161E0">
        <w:t>installation page at </w:t>
      </w:r>
      <w:r w:rsidRPr="009161E0">
        <w:rPr>
          <w:rStyle w:val="EmphasisItalic"/>
        </w:rPr>
        <w:t>https://www.rust-lang.org/install.html</w:t>
      </w:r>
      <w:r>
        <w:t> for other options.</w:t>
      </w:r>
    </w:p>
    <w:p w14:paraId="5ACEE6F2" w14:textId="77777777" w:rsidR="00594BFA" w:rsidRDefault="00594BFA" w:rsidP="009161E0">
      <w:pPr>
        <w:pStyle w:val="HeadB"/>
      </w:pPr>
      <w:bookmarkStart w:id="186" w:name="updating-and-uninstalling"/>
      <w:bookmarkStart w:id="187" w:name="_Toc510079709"/>
      <w:bookmarkEnd w:id="186"/>
      <w:r>
        <w:t>Updating and Uninstalling</w:t>
      </w:r>
      <w:bookmarkEnd w:id="187"/>
    </w:p>
    <w:p w14:paraId="4E7EC72D" w14:textId="77777777" w:rsidR="00594BFA" w:rsidRDefault="00594BFA" w:rsidP="009161E0">
      <w:pPr>
        <w:pStyle w:val="BodyFirst"/>
      </w:pPr>
      <w:del w:id="188" w:author="AnneMarieW" w:date="2018-03-28T14:26:00Z">
        <w:r w:rsidRPr="009161E0" w:rsidDel="00323EB7">
          <w:delText>Once</w:delText>
        </w:r>
      </w:del>
      <w:ins w:id="189" w:author="AnneMarieW" w:date="2018-03-28T14:26:00Z">
        <w:r w:rsidR="00323EB7">
          <w:t>After</w:t>
        </w:r>
      </w:ins>
      <w:r w:rsidRPr="009161E0">
        <w:t xml:space="preserve"> you</w:t>
      </w:r>
      <w:del w:id="190" w:author="AnneMarieW" w:date="2018-03-28T14:26:00Z">
        <w:r w:rsidRPr="009161E0" w:rsidDel="00323EB7">
          <w:delText xml:space="preserve"> h</w:delText>
        </w:r>
      </w:del>
      <w:ins w:id="191" w:author="AnneMarieW" w:date="2018-03-28T14:26:00Z">
        <w:r w:rsidR="00323EB7">
          <w:t>’</w:t>
        </w:r>
      </w:ins>
      <w:del w:id="192" w:author="AnneMarieW" w:date="2018-03-28T14:26:00Z">
        <w:r w:rsidRPr="009161E0" w:rsidDel="00323EB7">
          <w:delText>a</w:delText>
        </w:r>
      </w:del>
      <w:r w:rsidRPr="009161E0">
        <w:t xml:space="preserve">ve </w:t>
      </w:r>
      <w:ins w:id="193" w:author="AnneMarieW" w:date="2018-03-28T14:26:00Z">
        <w:r w:rsidR="00323EB7" w:rsidRPr="009161E0">
          <w:t xml:space="preserve">installed </w:t>
        </w:r>
      </w:ins>
      <w:r w:rsidRPr="009161E0">
        <w:t xml:space="preserve">Rust </w:t>
      </w:r>
      <w:del w:id="194" w:author="AnneMarieW" w:date="2018-03-28T14:26:00Z">
        <w:r w:rsidRPr="009161E0" w:rsidDel="00323EB7">
          <w:delText xml:space="preserve">installed </w:delText>
        </w:r>
      </w:del>
      <w:r w:rsidRPr="009161E0">
        <w:t>via </w:t>
      </w:r>
      <w:proofErr w:type="spellStart"/>
      <w:r w:rsidRPr="009161E0">
        <w:rPr>
          <w:rStyle w:val="Literal"/>
        </w:rPr>
        <w:t>rustup</w:t>
      </w:r>
      <w:proofErr w:type="spellEnd"/>
      <w:r>
        <w:t>, updating to the latest version is</w:t>
      </w:r>
      <w:r w:rsidR="009161E0">
        <w:t xml:space="preserve"> </w:t>
      </w:r>
      <w:r>
        <w:t xml:space="preserve">easy. From your shell, run the </w:t>
      </w:r>
      <w:ins w:id="195" w:author="AnneMarieW" w:date="2018-03-28T14:26:00Z">
        <w:r w:rsidR="00323EB7">
          <w:t xml:space="preserve">following </w:t>
        </w:r>
      </w:ins>
      <w:r>
        <w:t>update script:</w:t>
      </w:r>
    </w:p>
    <w:p w14:paraId="70ABED73" w14:textId="77777777" w:rsidR="00594BFA" w:rsidRPr="0025765E" w:rsidRDefault="00594BFA" w:rsidP="009161E0">
      <w:pPr>
        <w:pStyle w:val="CodeSingle"/>
      </w:pPr>
      <w:r w:rsidRPr="0025765E">
        <w:t xml:space="preserve">$ </w:t>
      </w:r>
      <w:r w:rsidRPr="00AE6207">
        <w:rPr>
          <w:rStyle w:val="LiteralBold"/>
        </w:rPr>
        <w:t>rustup update</w:t>
      </w:r>
    </w:p>
    <w:p w14:paraId="0EC14865" w14:textId="77777777" w:rsidR="00594BFA" w:rsidRDefault="00594BFA" w:rsidP="009161E0">
      <w:pPr>
        <w:pStyle w:val="Body"/>
      </w:pPr>
      <w:r w:rsidRPr="009161E0">
        <w:t>To uninstall Rust and </w:t>
      </w:r>
      <w:proofErr w:type="spellStart"/>
      <w:r w:rsidRPr="009161E0">
        <w:rPr>
          <w:rStyle w:val="Literal"/>
        </w:rPr>
        <w:t>rustup</w:t>
      </w:r>
      <w:proofErr w:type="spellEnd"/>
      <w:r>
        <w:t>, from your shell</w:t>
      </w:r>
      <w:del w:id="196" w:author="AnneMarieW" w:date="2018-03-28T14:26:00Z">
        <w:r w:rsidDel="00323EB7">
          <w:delText>,</w:delText>
        </w:r>
      </w:del>
      <w:r>
        <w:t xml:space="preserve"> run the </w:t>
      </w:r>
      <w:ins w:id="197" w:author="AnneMarieW" w:date="2018-03-28T14:26:00Z">
        <w:r w:rsidR="00323EB7">
          <w:t xml:space="preserve">following </w:t>
        </w:r>
      </w:ins>
      <w:r>
        <w:t>uninstall script:</w:t>
      </w:r>
    </w:p>
    <w:p w14:paraId="280308A9" w14:textId="77777777" w:rsidR="00594BFA" w:rsidRPr="0025765E" w:rsidRDefault="00594BFA" w:rsidP="009161E0">
      <w:pPr>
        <w:pStyle w:val="CodeSingle"/>
      </w:pPr>
      <w:r w:rsidRPr="0025765E">
        <w:t xml:space="preserve">$ </w:t>
      </w:r>
      <w:r w:rsidRPr="00AE6207">
        <w:rPr>
          <w:rStyle w:val="LiteralBold"/>
        </w:rPr>
        <w:t>rustup self uninstall</w:t>
      </w:r>
    </w:p>
    <w:p w14:paraId="176FF731" w14:textId="77777777" w:rsidR="00594BFA" w:rsidRDefault="00594BFA" w:rsidP="009161E0">
      <w:pPr>
        <w:pStyle w:val="HeadB"/>
      </w:pPr>
      <w:bookmarkStart w:id="198" w:name="troubleshooting"/>
      <w:bookmarkStart w:id="199" w:name="_Toc510079710"/>
      <w:bookmarkEnd w:id="198"/>
      <w:r>
        <w:t>Troubleshooting</w:t>
      </w:r>
      <w:bookmarkEnd w:id="199"/>
    </w:p>
    <w:p w14:paraId="3D6AC454" w14:textId="77777777" w:rsidR="00594BFA" w:rsidRDefault="00594BFA" w:rsidP="009161E0">
      <w:pPr>
        <w:pStyle w:val="BodyFirst"/>
      </w:pPr>
      <w:r>
        <w:t>To check whether you have Rust installed correctly, open</w:t>
      </w:r>
      <w:del w:id="200" w:author="AnneMarieW" w:date="2018-03-28T14:27:00Z">
        <w:r w:rsidDel="00323EB7">
          <w:delText xml:space="preserve"> up</w:delText>
        </w:r>
      </w:del>
      <w:r>
        <w:t xml:space="preserve"> a shell and enter</w:t>
      </w:r>
      <w:ins w:id="201" w:author="AnneMarieW" w:date="2018-03-28T14:27:00Z">
        <w:r w:rsidR="00323EB7">
          <w:t xml:space="preserve"> this line</w:t>
        </w:r>
      </w:ins>
      <w:r>
        <w:t>:</w:t>
      </w:r>
    </w:p>
    <w:p w14:paraId="43FAA6D4" w14:textId="77777777" w:rsidR="00594BFA" w:rsidRPr="0025765E" w:rsidRDefault="00594BFA" w:rsidP="009161E0">
      <w:pPr>
        <w:pStyle w:val="CodeSingle"/>
      </w:pPr>
      <w:r w:rsidRPr="0025765E">
        <w:t>$</w:t>
      </w:r>
      <w:r w:rsidRPr="00AE6207">
        <w:rPr>
          <w:rStyle w:val="LiteralBold"/>
        </w:rPr>
        <w:t xml:space="preserve"> rustc --version</w:t>
      </w:r>
    </w:p>
    <w:p w14:paraId="01DEE478" w14:textId="1A456A30" w:rsidR="00594BFA" w:rsidRDefault="00323EB7" w:rsidP="009161E0">
      <w:pPr>
        <w:pStyle w:val="Body"/>
      </w:pPr>
      <w:ins w:id="202" w:author="AnneMarieW" w:date="2018-03-28T14:28:00Z">
        <w:del w:id="203" w:author="Carol Nichols" w:date="2018-04-05T22:00:00Z">
          <w:r w:rsidDel="00781FF2">
            <w:lastRenderedPageBreak/>
            <w:delText>At the time you install,</w:delText>
          </w:r>
        </w:del>
      </w:ins>
      <w:del w:id="204" w:author="Carol Nichols" w:date="2018-04-05T22:00:00Z">
        <w:r w:rsidR="00594BFA" w:rsidDel="00781FF2">
          <w:delText>Y</w:delText>
        </w:r>
      </w:del>
      <w:ins w:id="205" w:author="Carol Nichols" w:date="2018-04-05T22:00:00Z">
        <w:r w:rsidR="00781FF2">
          <w:t>Y</w:t>
        </w:r>
      </w:ins>
      <w:ins w:id="206" w:author="AnneMarieW" w:date="2018-03-28T14:28:00Z">
        <w:del w:id="207" w:author="Carol Nichols" w:date="2018-04-05T22:00:00Z">
          <w:r w:rsidDel="00781FF2">
            <w:delText xml:space="preserve"> y</w:delText>
          </w:r>
        </w:del>
      </w:ins>
      <w:r w:rsidR="00594BFA">
        <w:t>ou should see the version number, commit hash, and commit date for the latest</w:t>
      </w:r>
      <w:r w:rsidR="009161E0">
        <w:t xml:space="preserve"> </w:t>
      </w:r>
      <w:r w:rsidR="00594BFA">
        <w:t>stable version</w:t>
      </w:r>
      <w:ins w:id="208" w:author="Carol Nichols" w:date="2018-04-05T22:00:00Z">
        <w:r w:rsidR="00781FF2">
          <w:t xml:space="preserve"> that has been released</w:t>
        </w:r>
      </w:ins>
      <w:r w:rsidR="00594BFA">
        <w:t xml:space="preserve"> </w:t>
      </w:r>
      <w:del w:id="209" w:author="AnneMarieW" w:date="2018-03-28T14:28:00Z">
        <w:r w:rsidR="00594BFA" w:rsidDel="00323EB7">
          <w:delText xml:space="preserve">at the time you install </w:delText>
        </w:r>
      </w:del>
      <w:r w:rsidR="00594BFA">
        <w:t>in the following format:</w:t>
      </w:r>
    </w:p>
    <w:p w14:paraId="5EEF6DB7" w14:textId="77777777" w:rsidR="00594BFA" w:rsidRPr="0025765E" w:rsidRDefault="00594BFA" w:rsidP="009161E0">
      <w:pPr>
        <w:pStyle w:val="CodeSingle"/>
      </w:pPr>
      <w:r w:rsidRPr="0025765E">
        <w:t>rustc x.y.z (abcabcabc yyyy-mm-dd)</w:t>
      </w:r>
    </w:p>
    <w:p w14:paraId="2250E013" w14:textId="6C2FD933" w:rsidR="00594BFA" w:rsidDel="00E0128E" w:rsidRDefault="00594BFA" w:rsidP="00AE6207">
      <w:pPr>
        <w:pStyle w:val="Body"/>
        <w:rPr>
          <w:del w:id="210" w:author="AnneMarieW" w:date="2018-03-28T14:31:00Z"/>
        </w:rPr>
      </w:pPr>
      <w:r>
        <w:t>If you see this</w:t>
      </w:r>
      <w:ins w:id="211" w:author="AnneMarieW" w:date="2018-03-28T14:29:00Z">
        <w:r w:rsidR="00323EB7">
          <w:t xml:space="preserve"> information</w:t>
        </w:r>
      </w:ins>
      <w:r>
        <w:t xml:space="preserve">, </w:t>
      </w:r>
      <w:ins w:id="212" w:author="Carol Nichols" w:date="2018-04-05T22:02:00Z">
        <w:r w:rsidR="003E76DC">
          <w:t xml:space="preserve">you have installed </w:t>
        </w:r>
      </w:ins>
      <w:r>
        <w:t xml:space="preserve">Rust </w:t>
      </w:r>
      <w:del w:id="213" w:author="Carol Nichols" w:date="2018-04-05T22:02:00Z">
        <w:r w:rsidDel="003E76DC">
          <w:delText xml:space="preserve">has been installed </w:delText>
        </w:r>
      </w:del>
      <w:r>
        <w:t xml:space="preserve">successfully! </w:t>
      </w:r>
      <w:del w:id="214" w:author="AnneMarieW" w:date="2018-03-28T14:29:00Z">
        <w:r w:rsidDel="00323EB7">
          <w:delText>Congrats!</w:delText>
        </w:r>
        <w:r w:rsidR="00AE6207" w:rsidDel="00323EB7">
          <w:delText xml:space="preserve"> </w:delText>
        </w:r>
      </w:del>
      <w:r w:rsidRPr="009161E0">
        <w:t xml:space="preserve">If you don’t </w:t>
      </w:r>
      <w:ins w:id="215" w:author="AnneMarieW" w:date="2018-03-28T14:29:00Z">
        <w:r w:rsidR="00323EB7">
          <w:t xml:space="preserve">see this information </w:t>
        </w:r>
      </w:ins>
      <w:r w:rsidRPr="009161E0">
        <w:t>and you’re on Windows, check that Rust is in your </w:t>
      </w:r>
      <w:r w:rsidRPr="009161E0">
        <w:rPr>
          <w:rStyle w:val="Literal"/>
        </w:rPr>
        <w:t>%PATH%</w:t>
      </w:r>
      <w:r>
        <w:t> system</w:t>
      </w:r>
      <w:r w:rsidR="009161E0">
        <w:t xml:space="preserve"> </w:t>
      </w:r>
      <w:r>
        <w:t>variable.</w:t>
      </w:r>
      <w:ins w:id="216" w:author="AnneMarieW" w:date="2018-03-28T14:31:00Z">
        <w:r w:rsidR="00E0128E">
          <w:t xml:space="preserve"> </w:t>
        </w:r>
      </w:ins>
    </w:p>
    <w:p w14:paraId="13B0F42C" w14:textId="77777777" w:rsidR="00594BFA" w:rsidRDefault="00594BFA" w:rsidP="009161E0">
      <w:pPr>
        <w:pStyle w:val="Body"/>
      </w:pPr>
      <w:r>
        <w:t>If that’s all correct and Rust still isn’t working, there are a number of</w:t>
      </w:r>
      <w:r w:rsidR="009161E0">
        <w:t xml:space="preserve"> </w:t>
      </w:r>
      <w:r>
        <w:t>places you can get help. The easiest is the #rust IRC channel on</w:t>
      </w:r>
      <w:r w:rsidR="009161E0">
        <w:t xml:space="preserve"> </w:t>
      </w:r>
      <w:r w:rsidR="00984E84" w:rsidRPr="00984E84">
        <w:rPr>
          <w:rStyle w:val="EmphasisItalic"/>
          <w:rPrChange w:id="217" w:author="AnneMarieW" w:date="2018-03-30T09:00:00Z">
            <w:rPr>
              <w:rFonts w:ascii="Courier" w:hAnsi="Courier"/>
              <w:color w:val="0000FF"/>
              <w:sz w:val="20"/>
            </w:rPr>
          </w:rPrChange>
        </w:rPr>
        <w:t>irc.mozilla.org</w:t>
      </w:r>
      <w:r>
        <w:t xml:space="preserve">, which you can access through </w:t>
      </w:r>
      <w:proofErr w:type="spellStart"/>
      <w:r>
        <w:t>Mibbit</w:t>
      </w:r>
      <w:proofErr w:type="spellEnd"/>
      <w:r>
        <w:t xml:space="preserve"> at</w:t>
      </w:r>
      <w:r w:rsidR="009161E0">
        <w:t xml:space="preserve"> </w:t>
      </w:r>
      <w:r w:rsidRPr="009161E0">
        <w:rPr>
          <w:rStyle w:val="EmphasisItalic"/>
        </w:rPr>
        <w:t>http://chat.mibbit.com/?server=irc.mozilla.org&amp;channel=%23rust</w:t>
      </w:r>
      <w:ins w:id="218" w:author="AnneMarieW" w:date="2018-03-28T14:32:00Z">
        <w:r w:rsidR="00E0128E">
          <w:rPr>
            <w:rStyle w:val="EmphasisItalic"/>
          </w:rPr>
          <w:t>/</w:t>
        </w:r>
      </w:ins>
      <w:r>
        <w:t xml:space="preserve">. </w:t>
      </w:r>
      <w:del w:id="219" w:author="AnneMarieW" w:date="2018-03-28T14:31:00Z">
        <w:r w:rsidDel="00E0128E">
          <w:delText>Go to</w:delText>
        </w:r>
      </w:del>
      <w:ins w:id="220" w:author="AnneMarieW" w:date="2018-03-28T14:31:00Z">
        <w:r w:rsidR="00E0128E">
          <w:t>At</w:t>
        </w:r>
      </w:ins>
      <w:r>
        <w:t xml:space="preserve"> that</w:t>
      </w:r>
      <w:r w:rsidR="009161E0">
        <w:t xml:space="preserve"> </w:t>
      </w:r>
      <w:r>
        <w:t>address</w:t>
      </w:r>
      <w:del w:id="221" w:author="AnneMarieW" w:date="2018-03-28T14:31:00Z">
        <w:r w:rsidDel="00E0128E">
          <w:delText>, and</w:delText>
        </w:r>
      </w:del>
      <w:r>
        <w:t xml:space="preserve"> you</w:t>
      </w:r>
      <w:del w:id="222" w:author="AnneMarieW" w:date="2018-03-28T14:31:00Z">
        <w:r w:rsidDel="00E0128E">
          <w:delText>’ll be</w:delText>
        </w:r>
      </w:del>
      <w:ins w:id="223" w:author="AnneMarieW" w:date="2018-03-28T14:31:00Z">
        <w:r w:rsidR="00E0128E">
          <w:t xml:space="preserve"> can</w:t>
        </w:r>
      </w:ins>
      <w:r>
        <w:t xml:space="preserve"> chat</w:t>
      </w:r>
      <w:del w:id="224" w:author="AnneMarieW" w:date="2018-03-28T14:31:00Z">
        <w:r w:rsidDel="00E0128E">
          <w:delText>ting</w:delText>
        </w:r>
      </w:del>
      <w:r>
        <w:t xml:space="preserve"> with other </w:t>
      </w:r>
      <w:proofErr w:type="spellStart"/>
      <w:r>
        <w:t>Rustaceans</w:t>
      </w:r>
      <w:proofErr w:type="spellEnd"/>
      <w:r>
        <w:t xml:space="preserve"> (a silly nickname we call</w:t>
      </w:r>
      <w:r w:rsidR="009161E0">
        <w:t xml:space="preserve"> </w:t>
      </w:r>
      <w:r>
        <w:t>ourselves) who can help you out. Other great resources include the Users forum</w:t>
      </w:r>
      <w:r w:rsidR="009161E0">
        <w:t xml:space="preserve"> </w:t>
      </w:r>
      <w:r>
        <w:t>at </w:t>
      </w:r>
      <w:r w:rsidRPr="009161E0">
        <w:rPr>
          <w:rStyle w:val="EmphasisItalic"/>
        </w:rPr>
        <w:t>https://users.rust-lang.org/</w:t>
      </w:r>
      <w:r>
        <w:t> and Stack Overflow at</w:t>
      </w:r>
      <w:r w:rsidR="009161E0">
        <w:t xml:space="preserve"> </w:t>
      </w:r>
      <w:r w:rsidRPr="009161E0">
        <w:rPr>
          <w:rStyle w:val="EmphasisItalic"/>
        </w:rPr>
        <w:t>http://stackoverflow.com/questions/tagged/rust</w:t>
      </w:r>
      <w:ins w:id="225" w:author="AnneMarieW" w:date="2018-03-28T14:32:00Z">
        <w:r w:rsidR="00E0128E">
          <w:rPr>
            <w:rStyle w:val="EmphasisItalic"/>
          </w:rPr>
          <w:t>/</w:t>
        </w:r>
      </w:ins>
      <w:r>
        <w:t>.</w:t>
      </w:r>
    </w:p>
    <w:p w14:paraId="06940977" w14:textId="77777777" w:rsidR="00594BFA" w:rsidRDefault="00594BFA" w:rsidP="009161E0">
      <w:pPr>
        <w:pStyle w:val="HeadB"/>
      </w:pPr>
      <w:bookmarkStart w:id="226" w:name="local-documentation"/>
      <w:bookmarkStart w:id="227" w:name="_Toc510079711"/>
      <w:bookmarkEnd w:id="226"/>
      <w:r>
        <w:t>Local Documentation</w:t>
      </w:r>
      <w:bookmarkEnd w:id="227"/>
    </w:p>
    <w:p w14:paraId="783BC6A9" w14:textId="77777777" w:rsidR="00594BFA" w:rsidRDefault="00594BFA" w:rsidP="009161E0">
      <w:pPr>
        <w:pStyle w:val="BodyFirst"/>
      </w:pPr>
      <w:r w:rsidRPr="009161E0">
        <w:t>The installer also includes a copy of the documentation locally, so you can</w:t>
      </w:r>
      <w:r w:rsidR="009161E0">
        <w:t xml:space="preserve"> </w:t>
      </w:r>
      <w:r w:rsidRPr="009161E0">
        <w:t>read it offline. Run </w:t>
      </w:r>
      <w:proofErr w:type="spellStart"/>
      <w:r w:rsidRPr="009161E0">
        <w:rPr>
          <w:rStyle w:val="Literal"/>
        </w:rPr>
        <w:t>rustup</w:t>
      </w:r>
      <w:proofErr w:type="spellEnd"/>
      <w:r w:rsidRPr="009161E0">
        <w:rPr>
          <w:rStyle w:val="Literal"/>
        </w:rPr>
        <w:t xml:space="preserve"> doc</w:t>
      </w:r>
      <w:r>
        <w:t> to open the local documentation in your</w:t>
      </w:r>
      <w:r w:rsidR="009161E0">
        <w:t xml:space="preserve"> </w:t>
      </w:r>
      <w:r>
        <w:t>browser.</w:t>
      </w:r>
    </w:p>
    <w:p w14:paraId="28413696" w14:textId="77777777" w:rsidR="00594BFA" w:rsidRDefault="00594BFA" w:rsidP="009161E0">
      <w:pPr>
        <w:pStyle w:val="Body"/>
      </w:pPr>
      <w:r>
        <w:t xml:space="preserve">Any time </w:t>
      </w:r>
      <w:del w:id="228" w:author="AnneMarieW" w:date="2018-03-28T14:33:00Z">
        <w:r w:rsidDel="00635917">
          <w:delText xml:space="preserve">there’s </w:delText>
        </w:r>
      </w:del>
      <w:r>
        <w:t>a type or function</w:t>
      </w:r>
      <w:ins w:id="229" w:author="AnneMarieW" w:date="2018-03-28T14:33:00Z">
        <w:r w:rsidR="00635917">
          <w:t xml:space="preserve"> is</w:t>
        </w:r>
      </w:ins>
      <w:r>
        <w:t xml:space="preserve"> provided by the standard library and you’re</w:t>
      </w:r>
      <w:r w:rsidR="009161E0">
        <w:t xml:space="preserve"> </w:t>
      </w:r>
      <w:r>
        <w:t xml:space="preserve">not sure what it does or how to use it, use the </w:t>
      </w:r>
      <w:del w:id="230" w:author="AnneMarieW" w:date="2018-03-28T14:33:00Z">
        <w:r w:rsidDel="00635917">
          <w:delText>API (</w:delText>
        </w:r>
      </w:del>
      <w:del w:id="231" w:author="AnneMarieW" w:date="2018-03-28T14:34:00Z">
        <w:r w:rsidDel="00635917">
          <w:delText>A</w:delText>
        </w:r>
      </w:del>
      <w:ins w:id="232" w:author="AnneMarieW" w:date="2018-03-28T14:34:00Z">
        <w:r w:rsidR="00635917">
          <w:t>a</w:t>
        </w:r>
      </w:ins>
      <w:r>
        <w:t xml:space="preserve">pplication </w:t>
      </w:r>
      <w:ins w:id="233" w:author="AnneMarieW" w:date="2018-03-28T14:34:00Z">
        <w:r w:rsidR="00635917">
          <w:t>p</w:t>
        </w:r>
      </w:ins>
      <w:del w:id="234" w:author="AnneMarieW" w:date="2018-03-28T14:34:00Z">
        <w:r w:rsidDel="00635917">
          <w:delText>P</w:delText>
        </w:r>
      </w:del>
      <w:r>
        <w:t>rogramming</w:t>
      </w:r>
      <w:r w:rsidR="009161E0">
        <w:t xml:space="preserve"> </w:t>
      </w:r>
      <w:ins w:id="235" w:author="AnneMarieW" w:date="2018-03-28T14:34:00Z">
        <w:r w:rsidR="00635917">
          <w:t>i</w:t>
        </w:r>
      </w:ins>
      <w:del w:id="236" w:author="AnneMarieW" w:date="2018-03-28T14:34:00Z">
        <w:r w:rsidDel="00635917">
          <w:delText>I</w:delText>
        </w:r>
      </w:del>
      <w:r>
        <w:t>nterface</w:t>
      </w:r>
      <w:ins w:id="237" w:author="AnneMarieW" w:date="2018-03-28T14:33:00Z">
        <w:r w:rsidR="00635917" w:rsidRPr="00635917">
          <w:t xml:space="preserve"> </w:t>
        </w:r>
        <w:r w:rsidR="00635917">
          <w:t>(API</w:t>
        </w:r>
      </w:ins>
      <w:r>
        <w:t>) documentation to find out!</w:t>
      </w:r>
    </w:p>
    <w:p w14:paraId="68D7CF43" w14:textId="77777777" w:rsidR="00594BFA" w:rsidRDefault="00594BFA" w:rsidP="009161E0">
      <w:pPr>
        <w:pStyle w:val="HeadA"/>
      </w:pPr>
      <w:bookmarkStart w:id="238" w:name="hello,-world!"/>
      <w:bookmarkStart w:id="239" w:name="_Toc510079712"/>
      <w:bookmarkEnd w:id="238"/>
      <w:r>
        <w:t>Hello, World!</w:t>
      </w:r>
      <w:bookmarkEnd w:id="239"/>
    </w:p>
    <w:p w14:paraId="3A373513" w14:textId="77777777" w:rsidR="00594BFA" w:rsidRDefault="00594BFA" w:rsidP="009161E0">
      <w:pPr>
        <w:pStyle w:val="BodyFirst"/>
      </w:pPr>
      <w:r>
        <w:t>Now that you</w:t>
      </w:r>
      <w:del w:id="240" w:author="AnneMarieW" w:date="2018-03-28T14:34:00Z">
        <w:r w:rsidDel="002F58FE">
          <w:delText xml:space="preserve"> ha</w:delText>
        </w:r>
      </w:del>
      <w:ins w:id="241" w:author="AnneMarieW" w:date="2018-03-28T14:34:00Z">
        <w:r w:rsidR="002F58FE">
          <w:t>’</w:t>
        </w:r>
      </w:ins>
      <w:r>
        <w:t xml:space="preserve">ve </w:t>
      </w:r>
      <w:ins w:id="242" w:author="AnneMarieW" w:date="2018-03-28T14:34:00Z">
        <w:r w:rsidR="002F58FE">
          <w:t xml:space="preserve">installed </w:t>
        </w:r>
      </w:ins>
      <w:r>
        <w:t>Rust</w:t>
      </w:r>
      <w:del w:id="243" w:author="AnneMarieW" w:date="2018-03-28T14:34:00Z">
        <w:r w:rsidDel="002F58FE">
          <w:delText xml:space="preserve"> installed</w:delText>
        </w:r>
      </w:del>
      <w:r>
        <w:t>, let’s write your first Rust program. It’s</w:t>
      </w:r>
      <w:r w:rsidR="009161E0">
        <w:t xml:space="preserve"> </w:t>
      </w:r>
      <w:r>
        <w:t xml:space="preserve">traditional when learning a new language to write a little program </w:t>
      </w:r>
      <w:del w:id="244" w:author="AnneMarieW" w:date="2018-03-28T14:35:00Z">
        <w:r w:rsidDel="002F58FE">
          <w:delText xml:space="preserve">to </w:delText>
        </w:r>
      </w:del>
      <w:ins w:id="245" w:author="AnneMarieW" w:date="2018-03-28T14:35:00Z">
        <w:r w:rsidR="002F58FE">
          <w:t xml:space="preserve">that </w:t>
        </w:r>
      </w:ins>
      <w:r>
        <w:t>print</w:t>
      </w:r>
      <w:ins w:id="246" w:author="AnneMarieW" w:date="2018-03-28T14:35:00Z">
        <w:r w:rsidR="002F58FE">
          <w:t>s</w:t>
        </w:r>
      </w:ins>
      <w:r>
        <w:t xml:space="preserve"> the</w:t>
      </w:r>
      <w:r w:rsidR="009161E0">
        <w:t xml:space="preserve"> </w:t>
      </w:r>
      <w:r>
        <w:t>text “Hello, world!” to the screen, so we’ll do the same here!</w:t>
      </w:r>
    </w:p>
    <w:p w14:paraId="72FBFDC7" w14:textId="77777777" w:rsidR="00220C56" w:rsidRDefault="00594BFA">
      <w:pPr>
        <w:pStyle w:val="Note"/>
        <w:pPrChange w:id="247" w:author="AnneMarieW" w:date="2018-03-28T14:37:00Z">
          <w:pPr>
            <w:pStyle w:val="Body"/>
          </w:pPr>
        </w:pPrChange>
      </w:pPr>
      <w:r>
        <w:t>Note</w:t>
      </w:r>
      <w:del w:id="248" w:author="AnneMarieW" w:date="2018-03-29T16:26:00Z">
        <w:r w:rsidDel="00C077CC">
          <w:delText>:</w:delText>
        </w:r>
      </w:del>
      <w:ins w:id="249" w:author="AnneMarieW" w:date="2018-03-29T16:26:00Z">
        <w:r w:rsidR="00C077CC">
          <w:tab/>
        </w:r>
      </w:ins>
      <w:r>
        <w:t xml:space="preserve"> This book assumes basic familiarity with the command line. Rust</w:t>
      </w:r>
      <w:del w:id="250" w:author="AnneMarieW" w:date="2018-03-28T14:37:00Z">
        <w:r w:rsidDel="002F58FE">
          <w:delText xml:space="preserve"> itself</w:delText>
        </w:r>
      </w:del>
      <w:r w:rsidR="009161E0">
        <w:t xml:space="preserve"> </w:t>
      </w:r>
      <w:r>
        <w:t>makes no specific demands about your editing, tooling, or where your code</w:t>
      </w:r>
      <w:r w:rsidR="009161E0">
        <w:t xml:space="preserve"> </w:t>
      </w:r>
      <w:r>
        <w:t xml:space="preserve">lives, so if you prefer </w:t>
      </w:r>
      <w:ins w:id="251" w:author="AnneMarieW" w:date="2018-03-28T14:38:00Z">
        <w:r w:rsidR="002F58FE">
          <w:t xml:space="preserve">to use </w:t>
        </w:r>
      </w:ins>
      <w:r>
        <w:t xml:space="preserve">an </w:t>
      </w:r>
      <w:del w:id="252" w:author="AnneMarieW" w:date="2018-03-28T14:35:00Z">
        <w:r w:rsidDel="002F58FE">
          <w:delText xml:space="preserve">IDE </w:delText>
        </w:r>
      </w:del>
      <w:del w:id="253" w:author="AnneMarieW" w:date="2018-03-28T14:36:00Z">
        <w:r w:rsidDel="002F58FE">
          <w:delText>(</w:delText>
        </w:r>
      </w:del>
      <w:r w:rsidR="002F58FE">
        <w:t>integrated development envir</w:t>
      </w:r>
      <w:r>
        <w:t>onment</w:t>
      </w:r>
      <w:ins w:id="254" w:author="AnneMarieW" w:date="2018-03-28T14:35:00Z">
        <w:r w:rsidR="002F58FE" w:rsidRPr="002F58FE">
          <w:t xml:space="preserve"> </w:t>
        </w:r>
      </w:ins>
      <w:ins w:id="255" w:author="AnneMarieW" w:date="2018-03-28T14:36:00Z">
        <w:r w:rsidR="002F58FE">
          <w:t>(</w:t>
        </w:r>
      </w:ins>
      <w:ins w:id="256" w:author="AnneMarieW" w:date="2018-03-28T14:35:00Z">
        <w:r w:rsidR="002F58FE">
          <w:t>IDE</w:t>
        </w:r>
      </w:ins>
      <w:r>
        <w:t>)</w:t>
      </w:r>
      <w:ins w:id="257" w:author="AnneMarieW" w:date="2018-03-28T14:38:00Z">
        <w:r w:rsidR="002F58FE">
          <w:t xml:space="preserve"> instead of</w:t>
        </w:r>
      </w:ins>
      <w:del w:id="258" w:author="AnneMarieW" w:date="2018-03-28T14:38:00Z">
        <w:r w:rsidDel="002F58FE">
          <w:delText xml:space="preserve"> to</w:delText>
        </w:r>
      </w:del>
      <w:r>
        <w:t xml:space="preserve"> the</w:t>
      </w:r>
      <w:r w:rsidR="009161E0">
        <w:t xml:space="preserve"> </w:t>
      </w:r>
      <w:r>
        <w:t>command line, feel free to use your favorite IDE. Many IDEs now have some</w:t>
      </w:r>
      <w:r w:rsidR="009161E0">
        <w:t xml:space="preserve"> </w:t>
      </w:r>
      <w:r>
        <w:t xml:space="preserve">degree of Rust support; check the IDE’s documentation for details. </w:t>
      </w:r>
      <w:ins w:id="259" w:author="AnneMarieW" w:date="2018-03-28T14:36:00Z">
        <w:r w:rsidR="002F58FE">
          <w:t xml:space="preserve">Recently, the Rust team has been focusing on </w:t>
        </w:r>
      </w:ins>
      <w:del w:id="260" w:author="AnneMarieW" w:date="2018-03-28T14:36:00Z">
        <w:r w:rsidDel="002F58FE">
          <w:delText>E</w:delText>
        </w:r>
      </w:del>
      <w:ins w:id="261" w:author="AnneMarieW" w:date="2018-03-28T14:36:00Z">
        <w:r w:rsidR="002F58FE">
          <w:t>e</w:t>
        </w:r>
      </w:ins>
      <w:r>
        <w:t>nabling</w:t>
      </w:r>
      <w:r w:rsidR="009161E0">
        <w:t xml:space="preserve"> </w:t>
      </w:r>
      <w:r>
        <w:t>great IDE support</w:t>
      </w:r>
      <w:del w:id="262" w:author="AnneMarieW" w:date="2018-03-28T14:37:00Z">
        <w:r w:rsidDel="002F58FE">
          <w:delText xml:space="preserve"> has been a </w:delText>
        </w:r>
      </w:del>
      <w:del w:id="263" w:author="AnneMarieW" w:date="2018-03-28T14:36:00Z">
        <w:r w:rsidDel="002F58FE">
          <w:delText xml:space="preserve">recent </w:delText>
        </w:r>
      </w:del>
      <w:del w:id="264" w:author="AnneMarieW" w:date="2018-03-28T14:37:00Z">
        <w:r w:rsidDel="002F58FE">
          <w:delText>focus of</w:delText>
        </w:r>
      </w:del>
      <w:del w:id="265" w:author="AnneMarieW" w:date="2018-03-28T14:36:00Z">
        <w:r w:rsidDel="002F58FE">
          <w:delText xml:space="preserve"> the Rust team</w:delText>
        </w:r>
      </w:del>
      <w:r>
        <w:t>, and progress</w:t>
      </w:r>
      <w:r w:rsidR="009161E0">
        <w:t xml:space="preserve"> </w:t>
      </w:r>
      <w:r>
        <w:t>has been made rapidly on that front!</w:t>
      </w:r>
    </w:p>
    <w:p w14:paraId="4843C05E" w14:textId="77777777" w:rsidR="00594BFA" w:rsidRDefault="00594BFA" w:rsidP="009161E0">
      <w:pPr>
        <w:pStyle w:val="HeadB"/>
      </w:pPr>
      <w:bookmarkStart w:id="266" w:name="creating-a-project-directory"/>
      <w:bookmarkStart w:id="267" w:name="_Toc510079713"/>
      <w:bookmarkEnd w:id="266"/>
      <w:r>
        <w:t>Creating a Project Directory</w:t>
      </w:r>
      <w:bookmarkEnd w:id="267"/>
    </w:p>
    <w:p w14:paraId="6A37A066" w14:textId="77777777" w:rsidR="00594BFA" w:rsidRDefault="008F7B91" w:rsidP="009161E0">
      <w:pPr>
        <w:pStyle w:val="BodyFirst"/>
      </w:pPr>
      <w:ins w:id="268" w:author="AnneMarieW" w:date="2018-03-28T14:52:00Z">
        <w:r>
          <w:lastRenderedPageBreak/>
          <w:t xml:space="preserve">You’ll </w:t>
        </w:r>
      </w:ins>
      <w:ins w:id="269" w:author="AnneMarieW" w:date="2018-03-28T14:39:00Z">
        <w:r w:rsidR="002F58FE">
          <w:t>start by</w:t>
        </w:r>
      </w:ins>
      <w:del w:id="270" w:author="AnneMarieW" w:date="2018-03-28T14:39:00Z">
        <w:r w:rsidR="00594BFA" w:rsidDel="002F58FE">
          <w:delText>First,</w:delText>
        </w:r>
      </w:del>
      <w:r w:rsidR="00594BFA">
        <w:t xml:space="preserve"> mak</w:t>
      </w:r>
      <w:del w:id="271" w:author="AnneMarieW" w:date="2018-03-28T14:39:00Z">
        <w:r w:rsidR="00594BFA" w:rsidDel="002F58FE">
          <w:delText>e</w:delText>
        </w:r>
      </w:del>
      <w:ins w:id="272" w:author="AnneMarieW" w:date="2018-03-28T14:39:00Z">
        <w:r w:rsidR="002F58FE">
          <w:t>ing</w:t>
        </w:r>
      </w:ins>
      <w:r w:rsidR="00594BFA">
        <w:t xml:space="preserve"> a directory to </w:t>
      </w:r>
      <w:del w:id="273" w:author="AnneMarieW" w:date="2018-03-28T14:39:00Z">
        <w:r w:rsidR="00594BFA" w:rsidDel="002F58FE">
          <w:delText>put</w:delText>
        </w:r>
      </w:del>
      <w:ins w:id="274" w:author="AnneMarieW" w:date="2018-03-28T14:39:00Z">
        <w:r w:rsidR="002F58FE">
          <w:t>store</w:t>
        </w:r>
      </w:ins>
      <w:r w:rsidR="00594BFA">
        <w:t xml:space="preserve"> your Rust code</w:t>
      </w:r>
      <w:del w:id="275" w:author="AnneMarieW" w:date="2018-03-28T14:39:00Z">
        <w:r w:rsidR="00594BFA" w:rsidDel="002F58FE">
          <w:delText xml:space="preserve"> in</w:delText>
        </w:r>
      </w:del>
      <w:r w:rsidR="00594BFA">
        <w:t xml:space="preserve">. </w:t>
      </w:r>
      <w:ins w:id="276" w:author="AnneMarieW" w:date="2018-03-28T14:40:00Z">
        <w:r w:rsidR="002F58FE">
          <w:t xml:space="preserve">It doesn’t matter to </w:t>
        </w:r>
      </w:ins>
      <w:r w:rsidR="00594BFA">
        <w:t xml:space="preserve">Rust </w:t>
      </w:r>
      <w:del w:id="277" w:author="AnneMarieW" w:date="2018-03-28T14:40:00Z">
        <w:r w:rsidR="00594BFA" w:rsidDel="002F58FE">
          <w:delText xml:space="preserve">doesn’t care </w:delText>
        </w:r>
      </w:del>
      <w:r w:rsidR="00594BFA">
        <w:t>where your</w:t>
      </w:r>
      <w:r w:rsidR="009161E0">
        <w:t xml:space="preserve"> </w:t>
      </w:r>
      <w:r w:rsidR="00594BFA">
        <w:t xml:space="preserve">code lives, but for the exercises and projects in this book, </w:t>
      </w:r>
      <w:del w:id="278" w:author="AnneMarieW" w:date="2018-03-28T14:52:00Z">
        <w:r w:rsidR="00594BFA" w:rsidDel="008F7B91">
          <w:delText>we</w:delText>
        </w:r>
      </w:del>
      <w:ins w:id="279" w:author="AnneMarieW" w:date="2018-03-28T14:52:00Z">
        <w:r>
          <w:t>you</w:t>
        </w:r>
      </w:ins>
      <w:ins w:id="280" w:author="AnneMarieW" w:date="2018-03-28T14:40:00Z">
        <w:r w:rsidR="005C395B">
          <w:t>’ll</w:t>
        </w:r>
      </w:ins>
      <w:del w:id="281" w:author="AnneMarieW" w:date="2018-03-28T14:39:00Z">
        <w:r w:rsidR="00594BFA" w:rsidDel="002F58FE">
          <w:delText>’d</w:delText>
        </w:r>
      </w:del>
      <w:del w:id="282" w:author="AnneMarieW" w:date="2018-03-28T14:40:00Z">
        <w:r w:rsidR="00594BFA" w:rsidDel="005C395B">
          <w:delText xml:space="preserve"> suggest</w:delText>
        </w:r>
      </w:del>
      <w:r w:rsidR="009161E0">
        <w:t xml:space="preserve"> </w:t>
      </w:r>
      <w:r w:rsidR="00594BFA">
        <w:t>mak</w:t>
      </w:r>
      <w:ins w:id="283" w:author="AnneMarieW" w:date="2018-03-28T14:40:00Z">
        <w:r w:rsidR="005C395B">
          <w:t>e</w:t>
        </w:r>
      </w:ins>
      <w:del w:id="284" w:author="AnneMarieW" w:date="2018-03-28T14:40:00Z">
        <w:r w:rsidR="00594BFA" w:rsidDel="005C395B">
          <w:delText>ing</w:delText>
        </w:r>
      </w:del>
      <w:r w:rsidR="00594BFA">
        <w:t xml:space="preserve"> a </w:t>
      </w:r>
      <w:r w:rsidR="00594BFA" w:rsidRPr="009161E0">
        <w:rPr>
          <w:rStyle w:val="EmphasisItalic"/>
        </w:rPr>
        <w:t>projects</w:t>
      </w:r>
      <w:r w:rsidR="00594BFA">
        <w:t xml:space="preserve"> directory in your home directory </w:t>
      </w:r>
      <w:del w:id="285" w:author="AnneMarieW" w:date="2018-03-28T14:40:00Z">
        <w:r w:rsidR="00594BFA" w:rsidDel="005C395B">
          <w:delText>and</w:delText>
        </w:r>
      </w:del>
      <w:ins w:id="286" w:author="AnneMarieW" w:date="2018-03-28T14:40:00Z">
        <w:r w:rsidR="005C395B">
          <w:t>to</w:t>
        </w:r>
      </w:ins>
      <w:r w:rsidR="00594BFA">
        <w:t xml:space="preserve"> keep</w:t>
      </w:r>
      <w:del w:id="287" w:author="AnneMarieW" w:date="2018-03-28T14:40:00Z">
        <w:r w:rsidR="00594BFA" w:rsidDel="005C395B">
          <w:delText>ing</w:delText>
        </w:r>
      </w:del>
      <w:r w:rsidR="00594BFA">
        <w:t xml:space="preserve"> all your</w:t>
      </w:r>
      <w:r w:rsidR="009161E0">
        <w:t xml:space="preserve"> </w:t>
      </w:r>
      <w:r w:rsidR="00594BFA">
        <w:t>projects there.</w:t>
      </w:r>
    </w:p>
    <w:p w14:paraId="7311697B" w14:textId="77777777" w:rsidR="00594BFA" w:rsidRDefault="00594BFA" w:rsidP="009161E0">
      <w:pPr>
        <w:pStyle w:val="Body"/>
      </w:pPr>
      <w:r>
        <w:t>Open a terminal and enter the following commands to make a </w:t>
      </w:r>
      <w:r w:rsidRPr="009161E0">
        <w:rPr>
          <w:rStyle w:val="EmphasisItalic"/>
        </w:rPr>
        <w:t>projects</w:t>
      </w:r>
      <w:r>
        <w:t> directory</w:t>
      </w:r>
      <w:ins w:id="288" w:author="AnneMarieW" w:date="2018-03-28T14:53:00Z">
        <w:r w:rsidR="008F7B91">
          <w:t xml:space="preserve"> and a</w:t>
        </w:r>
        <w:r w:rsidR="008F7B91" w:rsidRPr="008F7B91">
          <w:t xml:space="preserve"> </w:t>
        </w:r>
        <w:r w:rsidR="008F7B91">
          <w:t>directory for the “Hello, world!” project</w:t>
        </w:r>
      </w:ins>
      <w:ins w:id="289" w:author="AnneMarieW" w:date="2018-03-28T14:41:00Z">
        <w:r w:rsidR="005C395B">
          <w:t xml:space="preserve"> </w:t>
        </w:r>
      </w:ins>
      <w:del w:id="290" w:author="AnneMarieW" w:date="2018-03-28T14:41:00Z">
        <w:r w:rsidR="009161E0" w:rsidDel="005C395B">
          <w:delText xml:space="preserve"> </w:delText>
        </w:r>
        <w:r w:rsidDel="005C395B">
          <w:delText xml:space="preserve">and, </w:delText>
        </w:r>
      </w:del>
      <w:ins w:id="291" w:author="AnneMarieW" w:date="2018-03-28T14:41:00Z">
        <w:r w:rsidR="005C395B">
          <w:t xml:space="preserve">within the </w:t>
        </w:r>
        <w:r w:rsidR="005C395B" w:rsidRPr="009161E0">
          <w:rPr>
            <w:rStyle w:val="EmphasisItalic"/>
          </w:rPr>
          <w:t>projects</w:t>
        </w:r>
        <w:r w:rsidR="005C395B">
          <w:t> directory</w:t>
        </w:r>
      </w:ins>
      <w:del w:id="292" w:author="AnneMarieW" w:date="2018-03-28T14:41:00Z">
        <w:r w:rsidDel="005C395B">
          <w:delText>inside that</w:delText>
        </w:r>
      </w:del>
      <w:del w:id="293" w:author="AnneMarieW" w:date="2018-03-28T14:53:00Z">
        <w:r w:rsidDel="008F7B91">
          <w:delText>, a directory for th</w:delText>
        </w:r>
      </w:del>
      <w:del w:id="294" w:author="AnneMarieW" w:date="2018-03-28T14:42:00Z">
        <w:r w:rsidDel="005C395B">
          <w:delText>is</w:delText>
        </w:r>
      </w:del>
      <w:del w:id="295" w:author="AnneMarieW" w:date="2018-03-28T14:53:00Z">
        <w:r w:rsidDel="008F7B91">
          <w:delText xml:space="preserve"> “Hello, world!” project</w:delText>
        </w:r>
      </w:del>
      <w:del w:id="296" w:author="AnneMarieW" w:date="2018-03-28T14:42:00Z">
        <w:r w:rsidDel="005C395B">
          <w:delText>:</w:delText>
        </w:r>
      </w:del>
      <w:ins w:id="297" w:author="AnneMarieW" w:date="2018-03-28T14:42:00Z">
        <w:r w:rsidR="005C395B">
          <w:t>.</w:t>
        </w:r>
      </w:ins>
    </w:p>
    <w:p w14:paraId="7E087A42" w14:textId="77777777" w:rsidR="00594BFA" w:rsidRDefault="005C395B" w:rsidP="009161E0">
      <w:pPr>
        <w:pStyle w:val="Body"/>
      </w:pPr>
      <w:ins w:id="298" w:author="AnneMarieW" w:date="2018-03-28T14:42:00Z">
        <w:r>
          <w:t xml:space="preserve">For </w:t>
        </w:r>
      </w:ins>
      <w:r w:rsidR="00594BFA">
        <w:t xml:space="preserve">Linux and </w:t>
      </w:r>
      <w:del w:id="299" w:author="janelle" w:date="2018-03-28T11:28:00Z">
        <w:r w:rsidR="00594BFA" w:rsidDel="001A6B2A">
          <w:delText>M</w:delText>
        </w:r>
      </w:del>
      <w:proofErr w:type="spellStart"/>
      <w:ins w:id="300" w:author="janelle" w:date="2018-03-28T11:28:00Z">
        <w:r w:rsidR="001A6B2A">
          <w:t>m</w:t>
        </w:r>
      </w:ins>
      <w:r w:rsidR="00594BFA">
        <w:t>ac</w:t>
      </w:r>
      <w:ins w:id="301" w:author="janelle" w:date="2018-03-28T11:28:00Z">
        <w:r w:rsidR="001A6B2A">
          <w:t>OS</w:t>
        </w:r>
      </w:ins>
      <w:proofErr w:type="spellEnd"/>
      <w:ins w:id="302" w:author="AnneMarieW" w:date="2018-03-28T14:42:00Z">
        <w:r>
          <w:t>, enter this</w:t>
        </w:r>
      </w:ins>
      <w:r w:rsidR="00594BFA">
        <w:t>:</w:t>
      </w:r>
    </w:p>
    <w:p w14:paraId="26472971" w14:textId="77777777" w:rsidR="00594BFA" w:rsidRPr="00AE6207" w:rsidRDefault="00594BFA" w:rsidP="009161E0">
      <w:pPr>
        <w:pStyle w:val="CodeA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mkdir ~/projects</w:t>
      </w:r>
    </w:p>
    <w:p w14:paraId="130DAA72" w14:textId="77777777" w:rsidR="00594BFA" w:rsidRPr="00AE6207" w:rsidRDefault="00594BFA" w:rsidP="009161E0">
      <w:pPr>
        <w:pStyle w:val="CodeB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cd ~/projects</w:t>
      </w:r>
    </w:p>
    <w:p w14:paraId="0E509B74" w14:textId="77777777" w:rsidR="00594BFA" w:rsidRPr="00AE6207" w:rsidRDefault="00594BFA" w:rsidP="009161E0">
      <w:pPr>
        <w:pStyle w:val="CodeB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mkdir hello_world</w:t>
      </w:r>
    </w:p>
    <w:p w14:paraId="456861EB" w14:textId="77777777" w:rsidR="00594BFA" w:rsidRPr="00AE6207" w:rsidRDefault="00594BFA" w:rsidP="009161E0">
      <w:pPr>
        <w:pStyle w:val="CodeC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cd hello_world</w:t>
      </w:r>
    </w:p>
    <w:p w14:paraId="508157BA" w14:textId="77777777" w:rsidR="00594BFA" w:rsidRDefault="005C395B" w:rsidP="009161E0">
      <w:pPr>
        <w:pStyle w:val="Body"/>
      </w:pPr>
      <w:ins w:id="303" w:author="AnneMarieW" w:date="2018-03-28T14:42:00Z">
        <w:r>
          <w:t xml:space="preserve">For </w:t>
        </w:r>
      </w:ins>
      <w:r w:rsidR="00594BFA">
        <w:t>Windows CMD</w:t>
      </w:r>
      <w:ins w:id="304" w:author="AnneMarieW" w:date="2018-03-28T14:42:00Z">
        <w:r>
          <w:t>, enter this</w:t>
        </w:r>
      </w:ins>
      <w:r w:rsidR="00594BFA">
        <w:t>:</w:t>
      </w:r>
    </w:p>
    <w:p w14:paraId="0D0F4EDE" w14:textId="77777777" w:rsidR="00594BFA" w:rsidRPr="00AE6207" w:rsidRDefault="00594BFA" w:rsidP="009161E0">
      <w:pPr>
        <w:pStyle w:val="CodeA"/>
        <w:rPr>
          <w:rStyle w:val="LiteralBold"/>
        </w:rPr>
      </w:pPr>
      <w:r w:rsidRPr="00AE6207">
        <w:t>&gt;</w:t>
      </w:r>
      <w:r w:rsidRPr="00AE6207">
        <w:rPr>
          <w:rStyle w:val="LiteralBold"/>
        </w:rPr>
        <w:t xml:space="preserve"> mkdir "%USERPROFILE%\projects"</w:t>
      </w:r>
    </w:p>
    <w:p w14:paraId="1F515B64" w14:textId="77777777" w:rsidR="00594BFA" w:rsidRPr="00AE6207" w:rsidRDefault="00594BFA" w:rsidP="009161E0">
      <w:pPr>
        <w:pStyle w:val="CodeB"/>
        <w:rPr>
          <w:rStyle w:val="LiteralBold"/>
        </w:rPr>
      </w:pPr>
      <w:r w:rsidRPr="00AE6207">
        <w:t>&gt;</w:t>
      </w:r>
      <w:r w:rsidRPr="00AE6207">
        <w:rPr>
          <w:rStyle w:val="LiteralBold"/>
        </w:rPr>
        <w:t xml:space="preserve"> cd /d "%USERPROFILE%\projects"</w:t>
      </w:r>
    </w:p>
    <w:p w14:paraId="0F2BBC69" w14:textId="77777777" w:rsidR="00594BFA" w:rsidRPr="00AE6207" w:rsidRDefault="00594BFA" w:rsidP="009161E0">
      <w:pPr>
        <w:pStyle w:val="CodeB"/>
        <w:rPr>
          <w:rStyle w:val="LiteralBold"/>
        </w:rPr>
      </w:pPr>
      <w:r w:rsidRPr="00AE6207">
        <w:t>&gt;</w:t>
      </w:r>
      <w:r w:rsidRPr="00AE6207">
        <w:rPr>
          <w:rStyle w:val="LiteralBold"/>
        </w:rPr>
        <w:t xml:space="preserve"> mkdir hello_world</w:t>
      </w:r>
    </w:p>
    <w:p w14:paraId="1BE7BAA6" w14:textId="77777777" w:rsidR="00594BFA" w:rsidRPr="00AE6207" w:rsidRDefault="00594BFA" w:rsidP="009161E0">
      <w:pPr>
        <w:pStyle w:val="CodeC"/>
        <w:rPr>
          <w:rStyle w:val="LiteralBold"/>
        </w:rPr>
      </w:pPr>
      <w:r w:rsidRPr="00AE6207">
        <w:t>&gt;</w:t>
      </w:r>
      <w:r w:rsidRPr="00AE6207">
        <w:rPr>
          <w:rStyle w:val="LiteralBold"/>
        </w:rPr>
        <w:t xml:space="preserve"> cd hello_world</w:t>
      </w:r>
    </w:p>
    <w:p w14:paraId="23F0361E" w14:textId="77777777" w:rsidR="00594BFA" w:rsidRDefault="005C395B" w:rsidP="009161E0">
      <w:pPr>
        <w:pStyle w:val="Body"/>
      </w:pPr>
      <w:ins w:id="305" w:author="AnneMarieW" w:date="2018-03-28T14:42:00Z">
        <w:r>
          <w:t xml:space="preserve">For </w:t>
        </w:r>
      </w:ins>
      <w:r w:rsidR="00594BFA">
        <w:t>Windows PowerShell</w:t>
      </w:r>
      <w:ins w:id="306" w:author="AnneMarieW" w:date="2018-03-28T14:43:00Z">
        <w:r>
          <w:t>, enter this</w:t>
        </w:r>
      </w:ins>
      <w:r w:rsidR="00594BFA">
        <w:t>:</w:t>
      </w:r>
    </w:p>
    <w:p w14:paraId="5158DF22" w14:textId="77777777" w:rsidR="00594BFA" w:rsidRPr="00836477" w:rsidRDefault="00594BFA" w:rsidP="009161E0">
      <w:pPr>
        <w:pStyle w:val="CodeA"/>
        <w:rPr>
          <w:rStyle w:val="LiteralBold"/>
          <w:rPrChange w:id="307" w:author="Carol Nichols" w:date="2018-04-05T22:44:00Z">
            <w:rPr>
              <w:rStyle w:val="Literal"/>
            </w:rPr>
          </w:rPrChange>
        </w:rPr>
      </w:pPr>
      <w:r w:rsidRPr="00AE6207">
        <w:t>&gt;</w:t>
      </w:r>
      <w:r w:rsidRPr="00AE6207">
        <w:rPr>
          <w:rStyle w:val="Literal"/>
        </w:rPr>
        <w:t xml:space="preserve"> </w:t>
      </w:r>
      <w:r w:rsidRPr="00836477">
        <w:rPr>
          <w:rStyle w:val="LiteralBold"/>
          <w:rPrChange w:id="308" w:author="Carol Nichols" w:date="2018-04-05T22:44:00Z">
            <w:rPr>
              <w:rStyle w:val="Literal"/>
            </w:rPr>
          </w:rPrChange>
        </w:rPr>
        <w:t>mkdir $env:USERPROFILE\projects</w:t>
      </w:r>
    </w:p>
    <w:p w14:paraId="59750B12" w14:textId="77777777" w:rsidR="00594BFA" w:rsidRPr="00836477" w:rsidRDefault="00594BFA" w:rsidP="009161E0">
      <w:pPr>
        <w:pStyle w:val="CodeB"/>
        <w:rPr>
          <w:rStyle w:val="LiteralBold"/>
          <w:rPrChange w:id="309" w:author="Carol Nichols" w:date="2018-04-05T22:44:00Z">
            <w:rPr>
              <w:rStyle w:val="Literal"/>
            </w:rPr>
          </w:rPrChange>
        </w:rPr>
      </w:pPr>
      <w:r w:rsidRPr="00AE6207">
        <w:t>&gt;</w:t>
      </w:r>
      <w:r w:rsidRPr="00AE6207">
        <w:rPr>
          <w:rStyle w:val="Literal"/>
        </w:rPr>
        <w:t xml:space="preserve"> </w:t>
      </w:r>
      <w:r w:rsidRPr="00836477">
        <w:rPr>
          <w:rStyle w:val="LiteralBold"/>
          <w:rPrChange w:id="310" w:author="Carol Nichols" w:date="2018-04-05T22:44:00Z">
            <w:rPr>
              <w:rStyle w:val="Literal"/>
            </w:rPr>
          </w:rPrChange>
        </w:rPr>
        <w:t>cd $env:USERPROFILE\projects</w:t>
      </w:r>
    </w:p>
    <w:p w14:paraId="7A3684B5" w14:textId="77777777" w:rsidR="00594BFA" w:rsidRPr="00836477" w:rsidRDefault="00594BFA" w:rsidP="009161E0">
      <w:pPr>
        <w:pStyle w:val="CodeB"/>
        <w:rPr>
          <w:rStyle w:val="LiteralBold"/>
          <w:rPrChange w:id="311" w:author="Carol Nichols" w:date="2018-04-05T22:45:00Z">
            <w:rPr>
              <w:rStyle w:val="Literal"/>
            </w:rPr>
          </w:rPrChange>
        </w:rPr>
      </w:pPr>
      <w:r w:rsidRPr="00AE6207">
        <w:t>&gt;</w:t>
      </w:r>
      <w:r w:rsidRPr="00AE6207">
        <w:rPr>
          <w:rStyle w:val="Literal"/>
        </w:rPr>
        <w:t xml:space="preserve"> </w:t>
      </w:r>
      <w:r w:rsidRPr="00836477">
        <w:rPr>
          <w:rStyle w:val="LiteralBold"/>
          <w:rPrChange w:id="312" w:author="Carol Nichols" w:date="2018-04-05T22:45:00Z">
            <w:rPr>
              <w:rStyle w:val="Literal"/>
            </w:rPr>
          </w:rPrChange>
        </w:rPr>
        <w:t>mkdir hello_world</w:t>
      </w:r>
    </w:p>
    <w:p w14:paraId="188E056C" w14:textId="77777777" w:rsidR="00594BFA" w:rsidRPr="00836477" w:rsidRDefault="00594BFA" w:rsidP="009161E0">
      <w:pPr>
        <w:pStyle w:val="CodeC"/>
        <w:rPr>
          <w:rStyle w:val="LiteralBold"/>
          <w:rPrChange w:id="313" w:author="Carol Nichols" w:date="2018-04-05T22:45:00Z">
            <w:rPr>
              <w:rStyle w:val="Literal"/>
            </w:rPr>
          </w:rPrChange>
        </w:rPr>
      </w:pPr>
      <w:r w:rsidRPr="00AE6207">
        <w:t>&gt;</w:t>
      </w:r>
      <w:r w:rsidRPr="00AE6207">
        <w:rPr>
          <w:rStyle w:val="Literal"/>
        </w:rPr>
        <w:t xml:space="preserve"> </w:t>
      </w:r>
      <w:r w:rsidRPr="00836477">
        <w:rPr>
          <w:rStyle w:val="LiteralBold"/>
          <w:rPrChange w:id="314" w:author="Carol Nichols" w:date="2018-04-05T22:45:00Z">
            <w:rPr>
              <w:rStyle w:val="Literal"/>
            </w:rPr>
          </w:rPrChange>
        </w:rPr>
        <w:t>cd hello_world</w:t>
      </w:r>
    </w:p>
    <w:p w14:paraId="1B72C8D8" w14:textId="77777777" w:rsidR="00594BFA" w:rsidRDefault="00594BFA" w:rsidP="009161E0">
      <w:pPr>
        <w:pStyle w:val="HeadB"/>
      </w:pPr>
      <w:bookmarkStart w:id="315" w:name="writing-and-running-a-rust-program"/>
      <w:bookmarkStart w:id="316" w:name="_Toc510079714"/>
      <w:bookmarkEnd w:id="315"/>
      <w:r>
        <w:t>Writing and Running a Rust Program</w:t>
      </w:r>
      <w:bookmarkEnd w:id="316"/>
    </w:p>
    <w:p w14:paraId="1D8FBA52" w14:textId="77777777" w:rsidR="00594BFA" w:rsidRDefault="00594BFA" w:rsidP="009161E0">
      <w:pPr>
        <w:pStyle w:val="BodyFirst"/>
      </w:pPr>
      <w:r>
        <w:t>Next, make a new source file and call it </w:t>
      </w:r>
      <w:r w:rsidRPr="009161E0">
        <w:rPr>
          <w:rStyle w:val="EmphasisItalic"/>
        </w:rPr>
        <w:t>main.rs</w:t>
      </w:r>
      <w:ins w:id="317" w:author="AnneMarieW" w:date="2018-03-28T14:50:00Z">
        <w:r w:rsidR="00984E84" w:rsidRPr="00984E84">
          <w:rPr>
            <w:rPrChange w:id="318" w:author="AnneMarieW" w:date="2018-03-28T14:51:00Z">
              <w:rPr>
                <w:rStyle w:val="EmphasisItalic"/>
              </w:rPr>
            </w:rPrChange>
          </w:rPr>
          <w:t>.</w:t>
        </w:r>
        <w:r w:rsidR="00BF4806">
          <w:rPr>
            <w:rStyle w:val="EmphasisItalic"/>
          </w:rPr>
          <w:t xml:space="preserve"> </w:t>
        </w:r>
      </w:ins>
      <w:del w:id="319" w:author="AnneMarieW" w:date="2018-03-28T14:50:00Z">
        <w:r w:rsidDel="00BF4806">
          <w:delText>—-</w:delText>
        </w:r>
      </w:del>
      <w:r>
        <w:t>Rust files always end with</w:t>
      </w:r>
      <w:r w:rsidR="009161E0">
        <w:t xml:space="preserve"> </w:t>
      </w:r>
      <w:r>
        <w:t>the </w:t>
      </w:r>
      <w:r w:rsidRPr="009161E0">
        <w:rPr>
          <w:rStyle w:val="EmphasisItalic"/>
        </w:rPr>
        <w:t>.</w:t>
      </w:r>
      <w:proofErr w:type="spellStart"/>
      <w:r w:rsidRPr="009161E0">
        <w:rPr>
          <w:rStyle w:val="EmphasisItalic"/>
        </w:rPr>
        <w:t>rs</w:t>
      </w:r>
      <w:proofErr w:type="spellEnd"/>
      <w:r>
        <w:t> extension. If you’re using more than one word in your filename, use</w:t>
      </w:r>
      <w:r w:rsidR="009161E0">
        <w:t xml:space="preserve"> </w:t>
      </w:r>
      <w:r>
        <w:t xml:space="preserve">an underscore to separate them. For example, </w:t>
      </w:r>
      <w:del w:id="320" w:author="AnneMarieW" w:date="2018-03-28T14:51:00Z">
        <w:r w:rsidDel="00BF4806">
          <w:delText xml:space="preserve">you’d </w:delText>
        </w:r>
      </w:del>
      <w:r>
        <w:t>use </w:t>
      </w:r>
      <w:r w:rsidRPr="009161E0">
        <w:rPr>
          <w:rStyle w:val="EmphasisItalic"/>
        </w:rPr>
        <w:t>hello_world.rs</w:t>
      </w:r>
      <w:r>
        <w:t> rather</w:t>
      </w:r>
      <w:r w:rsidR="009161E0">
        <w:t xml:space="preserve"> </w:t>
      </w:r>
      <w:r>
        <w:t>than </w:t>
      </w:r>
      <w:r w:rsidRPr="009161E0">
        <w:rPr>
          <w:rStyle w:val="EmphasisItalic"/>
        </w:rPr>
        <w:t>helloworld.rs</w:t>
      </w:r>
      <w:r>
        <w:t>.</w:t>
      </w:r>
    </w:p>
    <w:p w14:paraId="2DEBA9F1" w14:textId="02AC7CE1" w:rsidR="00594BFA" w:rsidRDefault="00594BFA" w:rsidP="009161E0">
      <w:pPr>
        <w:pStyle w:val="Body"/>
      </w:pPr>
      <w:r>
        <w:t>Now open the </w:t>
      </w:r>
      <w:r w:rsidRPr="009161E0">
        <w:rPr>
          <w:rStyle w:val="EmphasisItalic"/>
        </w:rPr>
        <w:t>main.rs</w:t>
      </w:r>
      <w:r>
        <w:t xml:space="preserve"> file you just created, and enter the code </w:t>
      </w:r>
      <w:del w:id="321" w:author="AnneMarieW" w:date="2018-03-29T16:27:00Z">
        <w:r w:rsidDel="00C077CC">
          <w:delText xml:space="preserve">shown </w:delText>
        </w:r>
      </w:del>
      <w:r>
        <w:t>in</w:t>
      </w:r>
      <w:r w:rsidR="009161E0">
        <w:t xml:space="preserve"> </w:t>
      </w:r>
      <w:r>
        <w:t>Listing 1-1</w:t>
      </w:r>
      <w:ins w:id="322" w:author="Carol Nichols" w:date="2018-04-05T22:05:00Z">
        <w:r w:rsidR="003E76DC">
          <w:t>.</w:t>
        </w:r>
      </w:ins>
      <w:del w:id="323" w:author="Carol Nichols" w:date="2018-04-05T22:05:00Z">
        <w:r w:rsidDel="003E76DC">
          <w:delText>:</w:delText>
        </w:r>
      </w:del>
    </w:p>
    <w:p w14:paraId="44E34756" w14:textId="77777777" w:rsidR="00594BFA" w:rsidRDefault="00594BFA" w:rsidP="009161E0">
      <w:pPr>
        <w:pStyle w:val="ProductionDirective"/>
      </w:pPr>
      <w:del w:id="324" w:author="janelle" w:date="2018-03-28T11:28:00Z">
        <w:r w:rsidDel="001A6B2A">
          <w:delText xml:space="preserve">Filename: </w:delText>
        </w:r>
      </w:del>
      <w:r>
        <w:t>main.rs</w:t>
      </w:r>
    </w:p>
    <w:p w14:paraId="5E347E57" w14:textId="77777777" w:rsidR="00594BFA" w:rsidRPr="0025765E" w:rsidRDefault="00594BFA" w:rsidP="009161E0">
      <w:pPr>
        <w:pStyle w:val="CodeA"/>
      </w:pPr>
      <w:r w:rsidRPr="0025765E">
        <w:t>fn main() {</w:t>
      </w:r>
    </w:p>
    <w:p w14:paraId="1EDFB01E" w14:textId="77777777" w:rsidR="00594BFA" w:rsidRPr="0025765E" w:rsidRDefault="00594BFA" w:rsidP="009161E0">
      <w:pPr>
        <w:pStyle w:val="CodeB"/>
      </w:pPr>
      <w:r w:rsidRPr="0025765E">
        <w:t xml:space="preserve">    println!("Hello, world!");</w:t>
      </w:r>
    </w:p>
    <w:p w14:paraId="06742094" w14:textId="77777777" w:rsidR="00594BFA" w:rsidRPr="0025765E" w:rsidRDefault="00594BFA" w:rsidP="009161E0">
      <w:pPr>
        <w:pStyle w:val="CodeC"/>
      </w:pPr>
      <w:r w:rsidRPr="0025765E">
        <w:t>}</w:t>
      </w:r>
    </w:p>
    <w:p w14:paraId="301291A7" w14:textId="77777777" w:rsidR="00594BFA" w:rsidRDefault="00594BFA" w:rsidP="009161E0">
      <w:pPr>
        <w:pStyle w:val="Listing"/>
      </w:pPr>
      <w:r>
        <w:t>Listing 1-1: A program that prints “Hello, world!”</w:t>
      </w:r>
    </w:p>
    <w:p w14:paraId="536A7CDF" w14:textId="77777777" w:rsidR="00594BFA" w:rsidRDefault="00594BFA" w:rsidP="009161E0">
      <w:pPr>
        <w:pStyle w:val="Body"/>
      </w:pPr>
      <w:r>
        <w:lastRenderedPageBreak/>
        <w:t xml:space="preserve">Save the file, and go back to your terminal window. On Linux or </w:t>
      </w:r>
      <w:proofErr w:type="spellStart"/>
      <w:r>
        <w:t>macOS</w:t>
      </w:r>
      <w:proofErr w:type="spellEnd"/>
      <w:r>
        <w:t>, enter</w:t>
      </w:r>
      <w:r w:rsidR="009161E0">
        <w:t xml:space="preserve"> </w:t>
      </w:r>
      <w:r>
        <w:t>the following commands to compile and run the file:</w:t>
      </w:r>
    </w:p>
    <w:p w14:paraId="3745629C" w14:textId="77777777" w:rsidR="00594BFA" w:rsidRPr="0025765E" w:rsidRDefault="00594BFA" w:rsidP="009161E0">
      <w:pPr>
        <w:pStyle w:val="CodeA"/>
      </w:pPr>
      <w:r w:rsidRPr="0025765E">
        <w:t xml:space="preserve">$ </w:t>
      </w:r>
      <w:r w:rsidRPr="00AE6207">
        <w:rPr>
          <w:rStyle w:val="LiteralBold"/>
        </w:rPr>
        <w:t>rustc main.rs</w:t>
      </w:r>
    </w:p>
    <w:p w14:paraId="7BE4CE37" w14:textId="77777777" w:rsidR="00594BFA" w:rsidRPr="0025765E" w:rsidRDefault="00594BFA" w:rsidP="009161E0">
      <w:pPr>
        <w:pStyle w:val="CodeB"/>
      </w:pPr>
      <w:r w:rsidRPr="0025765E">
        <w:t>$</w:t>
      </w:r>
      <w:r w:rsidRPr="00AE6207">
        <w:rPr>
          <w:rStyle w:val="LiteralBold"/>
        </w:rPr>
        <w:t xml:space="preserve"> ./main</w:t>
      </w:r>
    </w:p>
    <w:p w14:paraId="13C80221" w14:textId="77777777" w:rsidR="00594BFA" w:rsidRPr="0025765E" w:rsidRDefault="00594BFA" w:rsidP="009161E0">
      <w:pPr>
        <w:pStyle w:val="CodeC"/>
      </w:pPr>
      <w:r w:rsidRPr="0025765E">
        <w:t>Hello, world!</w:t>
      </w:r>
    </w:p>
    <w:p w14:paraId="7B06600F" w14:textId="5EE0C08D" w:rsidR="00594BFA" w:rsidRDefault="00594BFA" w:rsidP="009161E0">
      <w:pPr>
        <w:pStyle w:val="Body"/>
      </w:pPr>
      <w:r w:rsidRPr="009161E0">
        <w:t xml:space="preserve">On Windows, </w:t>
      </w:r>
      <w:del w:id="325" w:author="AnneMarieW" w:date="2018-03-29T09:37:00Z">
        <w:r w:rsidRPr="009161E0" w:rsidDel="00BE2710">
          <w:delText>use</w:delText>
        </w:r>
      </w:del>
      <w:ins w:id="326" w:author="AnneMarieW" w:date="2018-03-29T09:37:00Z">
        <w:r w:rsidR="00BE2710">
          <w:t>enter</w:t>
        </w:r>
      </w:ins>
      <w:ins w:id="327" w:author="Carol Nichols" w:date="2018-04-05T22:45:00Z">
        <w:r w:rsidR="002A2FE7">
          <w:t xml:space="preserve"> the command</w:t>
        </w:r>
      </w:ins>
      <w:r w:rsidRPr="009161E0">
        <w:t> </w:t>
      </w:r>
      <w:r w:rsidRPr="002A2FE7">
        <w:rPr>
          <w:rStyle w:val="Literal"/>
          <w:rPrChange w:id="328" w:author="Carol Nichols" w:date="2018-04-05T22:45:00Z">
            <w:rPr>
              <w:rStyle w:val="EmphasisItalic"/>
            </w:rPr>
          </w:rPrChange>
        </w:rPr>
        <w:t>.\main.exe</w:t>
      </w:r>
      <w:r w:rsidRPr="009161E0">
        <w:t> instead of </w:t>
      </w:r>
      <w:bookmarkStart w:id="329" w:name="_GoBack"/>
      <w:r w:rsidRPr="002A2FE7">
        <w:rPr>
          <w:rStyle w:val="Literal"/>
          <w:rPrChange w:id="330" w:author="Carol Nichols" w:date="2018-04-05T22:46:00Z">
            <w:rPr>
              <w:rStyle w:val="EmphasisItalic"/>
            </w:rPr>
          </w:rPrChange>
        </w:rPr>
        <w:t>./main</w:t>
      </w:r>
      <w:bookmarkEnd w:id="329"/>
      <w:r>
        <w:t>.</w:t>
      </w:r>
    </w:p>
    <w:p w14:paraId="3EA028DE" w14:textId="77777777" w:rsidR="00594BFA" w:rsidRPr="0025765E" w:rsidRDefault="00594BFA" w:rsidP="009161E0">
      <w:pPr>
        <w:pStyle w:val="CodeA"/>
      </w:pPr>
      <w:r w:rsidRPr="0025765E">
        <w:t xml:space="preserve">&gt; </w:t>
      </w:r>
      <w:r w:rsidRPr="00AE6207">
        <w:rPr>
          <w:rStyle w:val="LiteralBold"/>
        </w:rPr>
        <w:t>rustc main.rs</w:t>
      </w:r>
    </w:p>
    <w:p w14:paraId="214CAB96" w14:textId="77777777" w:rsidR="00594BFA" w:rsidRPr="00AE6207" w:rsidRDefault="00594BFA" w:rsidP="009161E0">
      <w:pPr>
        <w:pStyle w:val="CodeB"/>
        <w:rPr>
          <w:rStyle w:val="LiteralBold"/>
        </w:rPr>
      </w:pPr>
      <w:r w:rsidRPr="0025765E">
        <w:t xml:space="preserve">&gt; </w:t>
      </w:r>
      <w:r w:rsidRPr="00AE6207">
        <w:rPr>
          <w:rStyle w:val="LiteralBold"/>
        </w:rPr>
        <w:t>.\main.exe</w:t>
      </w:r>
    </w:p>
    <w:p w14:paraId="155F524A" w14:textId="77777777" w:rsidR="00594BFA" w:rsidRPr="0025765E" w:rsidRDefault="00594BFA" w:rsidP="009161E0">
      <w:pPr>
        <w:pStyle w:val="CodeC"/>
      </w:pPr>
      <w:r w:rsidRPr="0025765E">
        <w:t>Hello, world!</w:t>
      </w:r>
    </w:p>
    <w:p w14:paraId="04E4AE96" w14:textId="77777777" w:rsidR="00594BFA" w:rsidRDefault="00594BFA" w:rsidP="009161E0">
      <w:pPr>
        <w:pStyle w:val="Body"/>
        <w:rPr>
          <w:ins w:id="331" w:author="janelle" w:date="2018-03-28T11:29:00Z"/>
        </w:rPr>
      </w:pPr>
      <w:r w:rsidRPr="009161E0">
        <w:t xml:space="preserve">Regardless of your operating system, </w:t>
      </w:r>
      <w:del w:id="332" w:author="AnneMarieW" w:date="2018-03-29T09:38:00Z">
        <w:r w:rsidRPr="009161E0" w:rsidDel="00BE2710">
          <w:delText xml:space="preserve">you should see </w:delText>
        </w:r>
      </w:del>
      <w:r w:rsidRPr="009161E0">
        <w:t>the string </w:t>
      </w:r>
      <w:r w:rsidRPr="009161E0">
        <w:rPr>
          <w:rStyle w:val="Literal"/>
        </w:rPr>
        <w:t>Hello, world!</w:t>
      </w:r>
      <w:r w:rsidR="009161E0">
        <w:t xml:space="preserve"> </w:t>
      </w:r>
      <w:ins w:id="333" w:author="AnneMarieW" w:date="2018-03-29T09:38:00Z">
        <w:r w:rsidR="00BE2710">
          <w:t xml:space="preserve">should </w:t>
        </w:r>
      </w:ins>
      <w:r>
        <w:t xml:space="preserve">print to the terminal. If you don’t see this output, </w:t>
      </w:r>
      <w:del w:id="334" w:author="janelle" w:date="2018-03-28T11:29:00Z">
        <w:r w:rsidDel="001A6B2A">
          <w:delText>see</w:delText>
        </w:r>
      </w:del>
      <w:ins w:id="335" w:author="janelle" w:date="2018-03-28T11:29:00Z">
        <w:r w:rsidR="001A6B2A">
          <w:t>refer back to</w:t>
        </w:r>
      </w:ins>
      <w:r>
        <w:t xml:space="preserve"> </w:t>
      </w:r>
      <w:del w:id="336" w:author="janelle" w:date="2018-03-28T11:29:00Z">
        <w:r w:rsidDel="001A6B2A">
          <w:delText xml:space="preserve">the </w:delText>
        </w:r>
      </w:del>
      <w:r>
        <w:t>“</w:t>
      </w:r>
      <w:r w:rsidR="00984E84" w:rsidRPr="00984E84">
        <w:rPr>
          <w:highlight w:val="yellow"/>
          <w:rPrChange w:id="337" w:author="AnneMarieW" w:date="2018-03-30T09:03:00Z">
            <w:rPr>
              <w:i/>
              <w:color w:val="0000FF"/>
            </w:rPr>
          </w:rPrChange>
        </w:rPr>
        <w:t>Troubleshooting”</w:t>
      </w:r>
      <w:del w:id="338" w:author="janelle" w:date="2018-03-28T11:29:00Z">
        <w:r w:rsidR="00984E84" w:rsidRPr="00984E84">
          <w:rPr>
            <w:highlight w:val="yellow"/>
            <w:rPrChange w:id="339" w:author="AnneMarieW" w:date="2018-03-30T09:03:00Z">
              <w:rPr>
                <w:i/>
                <w:color w:val="0000FF"/>
              </w:rPr>
            </w:rPrChange>
          </w:rPr>
          <w:delText xml:space="preserve"> section</w:delText>
        </w:r>
      </w:del>
      <w:ins w:id="340" w:author="janelle" w:date="2018-03-28T11:29:00Z">
        <w:r w:rsidR="00984E84" w:rsidRPr="00984E84">
          <w:rPr>
            <w:highlight w:val="yellow"/>
            <w:rPrChange w:id="341" w:author="AnneMarieW" w:date="2018-03-30T09:03:00Z">
              <w:rPr>
                <w:i/>
                <w:color w:val="0000FF"/>
              </w:rPr>
            </w:rPrChange>
          </w:rPr>
          <w:t xml:space="preserve"> on page XX</w:t>
        </w:r>
      </w:ins>
      <w:del w:id="342" w:author="janelle" w:date="2018-03-28T11:29:00Z">
        <w:r w:rsidDel="001A6B2A">
          <w:delText xml:space="preserve"> earlier</w:delText>
        </w:r>
      </w:del>
      <w:r>
        <w:t xml:space="preserve"> for ways to get help.</w:t>
      </w:r>
    </w:p>
    <w:p w14:paraId="540A71D4" w14:textId="77777777" w:rsidR="00220C56" w:rsidRDefault="001A6B2A">
      <w:pPr>
        <w:pStyle w:val="ProductionDirective"/>
        <w:pPrChange w:id="343" w:author="janelle" w:date="2018-03-28T11:29:00Z">
          <w:pPr>
            <w:pStyle w:val="Body"/>
          </w:pPr>
        </w:pPrChange>
      </w:pPr>
      <w:ins w:id="344" w:author="janelle" w:date="2018-03-28T11:29:00Z">
        <w:r>
          <w:t xml:space="preserve">prod: link </w:t>
        </w:r>
        <w:proofErr w:type="spellStart"/>
        <w:r>
          <w:t>xref</w:t>
        </w:r>
      </w:ins>
      <w:proofErr w:type="spellEnd"/>
      <w:ins w:id="345" w:author="janelle" w:date="2018-04-04T17:05:00Z">
        <w:r w:rsidR="002746BA">
          <w:t xml:space="preserve"> (this chapter)</w:t>
        </w:r>
      </w:ins>
    </w:p>
    <w:p w14:paraId="2FBDBAD7" w14:textId="77777777" w:rsidR="00594BFA" w:rsidRDefault="00594BFA" w:rsidP="009161E0">
      <w:pPr>
        <w:pStyle w:val="Body"/>
      </w:pPr>
      <w:r>
        <w:t>If you did see </w:t>
      </w:r>
      <w:r w:rsidRPr="009161E0">
        <w:rPr>
          <w:rStyle w:val="Literal"/>
        </w:rPr>
        <w:t>Hello, world!</w:t>
      </w:r>
      <w:r>
        <w:t xml:space="preserve"> printed, </w:t>
      </w:r>
      <w:del w:id="346" w:author="AnneMarieW" w:date="2018-03-29T09:38:00Z">
        <w:r w:rsidDel="00BE2710">
          <w:delText xml:space="preserve">then </w:delText>
        </w:r>
      </w:del>
      <w:r>
        <w:t>congratulations! You’ve officially</w:t>
      </w:r>
      <w:r w:rsidR="009161E0">
        <w:t xml:space="preserve"> </w:t>
      </w:r>
      <w:r>
        <w:t>written a Rust program. That makes you a Rust programmer! Welcome!</w:t>
      </w:r>
    </w:p>
    <w:p w14:paraId="1CB5A85E" w14:textId="77777777" w:rsidR="00594BFA" w:rsidRDefault="009161E0" w:rsidP="009161E0">
      <w:pPr>
        <w:pStyle w:val="HeadB"/>
      </w:pPr>
      <w:del w:id="347" w:author="janelle" w:date="2018-03-28T11:29:00Z">
        <w:r w:rsidDel="001A6B2A">
          <w:delText xml:space="preserve"> </w:delText>
        </w:r>
      </w:del>
      <w:bookmarkStart w:id="348" w:name="anatomy-of-a-rust-program"/>
      <w:bookmarkStart w:id="349" w:name="_Toc510079715"/>
      <w:bookmarkEnd w:id="348"/>
      <w:r w:rsidR="00594BFA">
        <w:t>Anatomy of a Rust Program</w:t>
      </w:r>
      <w:bookmarkEnd w:id="349"/>
    </w:p>
    <w:p w14:paraId="0008E4F6" w14:textId="77777777" w:rsidR="00594BFA" w:rsidRDefault="00594BFA" w:rsidP="009161E0">
      <w:pPr>
        <w:pStyle w:val="BodyFirst"/>
      </w:pPr>
      <w:del w:id="350" w:author="AnneMarieW" w:date="2018-03-29T16:27:00Z">
        <w:r w:rsidDel="00525DD1">
          <w:delText>Now, l</w:delText>
        </w:r>
      </w:del>
      <w:ins w:id="351" w:author="AnneMarieW" w:date="2018-03-29T16:27:00Z">
        <w:r w:rsidR="00525DD1">
          <w:t>L</w:t>
        </w:r>
      </w:ins>
      <w:r>
        <w:t xml:space="preserve">et’s </w:t>
      </w:r>
      <w:del w:id="352" w:author="AnneMarieW" w:date="2018-03-29T09:40:00Z">
        <w:r w:rsidDel="005427A6">
          <w:delText>go over</w:delText>
        </w:r>
      </w:del>
      <w:ins w:id="353" w:author="AnneMarieW" w:date="2018-03-29T09:40:00Z">
        <w:r w:rsidR="005427A6">
          <w:t>review</w:t>
        </w:r>
      </w:ins>
      <w:r>
        <w:t xml:space="preserve"> </w:t>
      </w:r>
      <w:ins w:id="354" w:author="AnneMarieW" w:date="2018-03-30T09:03:00Z">
        <w:r w:rsidR="00954A3A">
          <w:t xml:space="preserve">in detail </w:t>
        </w:r>
      </w:ins>
      <w:r>
        <w:t>what just happened in your “Hello, world!” program</w:t>
      </w:r>
      <w:del w:id="355" w:author="AnneMarieW" w:date="2018-03-30T09:03:00Z">
        <w:r w:rsidDel="00954A3A">
          <w:delText xml:space="preserve"> in</w:delText>
        </w:r>
        <w:r w:rsidR="009161E0" w:rsidDel="00954A3A">
          <w:delText xml:space="preserve"> </w:delText>
        </w:r>
        <w:r w:rsidDel="00954A3A">
          <w:delText>detail</w:delText>
        </w:r>
      </w:del>
      <w:r>
        <w:t>. Here’s the first piece of the puzzle:</w:t>
      </w:r>
    </w:p>
    <w:p w14:paraId="7044576E" w14:textId="77777777" w:rsidR="00594BFA" w:rsidRPr="0025765E" w:rsidRDefault="00594BFA" w:rsidP="009161E0">
      <w:pPr>
        <w:pStyle w:val="CodeA"/>
      </w:pPr>
      <w:r w:rsidRPr="0025765E">
        <w:t>fn main() {</w:t>
      </w:r>
    </w:p>
    <w:p w14:paraId="08DAFB4C" w14:textId="77777777" w:rsidR="00594BFA" w:rsidRPr="0025765E" w:rsidRDefault="00594BFA" w:rsidP="009161E0">
      <w:pPr>
        <w:pStyle w:val="CodeB"/>
      </w:pPr>
    </w:p>
    <w:p w14:paraId="53E735C0" w14:textId="77777777" w:rsidR="00594BFA" w:rsidRPr="0025765E" w:rsidRDefault="00594BFA" w:rsidP="009161E0">
      <w:pPr>
        <w:pStyle w:val="CodeC"/>
      </w:pPr>
      <w:r w:rsidRPr="0025765E">
        <w:t>}</w:t>
      </w:r>
    </w:p>
    <w:p w14:paraId="6805E7DB" w14:textId="77777777" w:rsidR="00594BFA" w:rsidRDefault="00594BFA" w:rsidP="009161E0">
      <w:pPr>
        <w:pStyle w:val="Body"/>
      </w:pPr>
      <w:r w:rsidRPr="009161E0">
        <w:t>These lines define a </w:t>
      </w:r>
      <w:r w:rsidRPr="009161E0">
        <w:rPr>
          <w:rStyle w:val="EmphasisItalic"/>
        </w:rPr>
        <w:t>function</w:t>
      </w:r>
      <w:r w:rsidRPr="009161E0">
        <w:t> in Rust. The </w:t>
      </w:r>
      <w:r w:rsidRPr="009161E0">
        <w:rPr>
          <w:rStyle w:val="Literal"/>
        </w:rPr>
        <w:t>main</w:t>
      </w:r>
      <w:r w:rsidRPr="009161E0">
        <w:t> function is special: it is</w:t>
      </w:r>
      <w:r w:rsidR="009161E0">
        <w:t xml:space="preserve"> </w:t>
      </w:r>
      <w:r w:rsidRPr="009161E0">
        <w:t xml:space="preserve">always the first code that </w:t>
      </w:r>
      <w:del w:id="356" w:author="AnneMarieW" w:date="2018-03-29T09:42:00Z">
        <w:r w:rsidRPr="009161E0" w:rsidDel="006030D7">
          <w:delText xml:space="preserve">is </w:delText>
        </w:r>
      </w:del>
      <w:r w:rsidRPr="009161E0">
        <w:t>run</w:t>
      </w:r>
      <w:ins w:id="357" w:author="AnneMarieW" w:date="2018-03-29T09:42:00Z">
        <w:r w:rsidR="006030D7">
          <w:t>s</w:t>
        </w:r>
      </w:ins>
      <w:r w:rsidRPr="009161E0">
        <w:t xml:space="preserve"> </w:t>
      </w:r>
      <w:del w:id="358" w:author="AnneMarieW" w:date="2018-03-29T09:42:00Z">
        <w:r w:rsidRPr="009161E0" w:rsidDel="006030D7">
          <w:delText>for</w:delText>
        </w:r>
      </w:del>
      <w:ins w:id="359" w:author="AnneMarieW" w:date="2018-03-29T09:42:00Z">
        <w:r w:rsidR="006030D7">
          <w:t>in</w:t>
        </w:r>
      </w:ins>
      <w:r w:rsidRPr="009161E0">
        <w:t xml:space="preserve"> every executable Rust program. The first</w:t>
      </w:r>
      <w:r w:rsidR="009161E0">
        <w:t xml:space="preserve"> </w:t>
      </w:r>
      <w:r w:rsidRPr="009161E0">
        <w:t>line declares a function named </w:t>
      </w:r>
      <w:r w:rsidRPr="009161E0">
        <w:rPr>
          <w:rStyle w:val="Literal"/>
        </w:rPr>
        <w:t>main</w:t>
      </w:r>
      <w:r w:rsidRPr="009161E0">
        <w:t> that has no parameters and returns</w:t>
      </w:r>
      <w:r w:rsidR="009161E0">
        <w:t xml:space="preserve"> </w:t>
      </w:r>
      <w:r w:rsidRPr="009161E0">
        <w:t>nothing. If there were parameters, the</w:t>
      </w:r>
      <w:del w:id="360" w:author="AnneMarieW" w:date="2018-03-29T09:43:00Z">
        <w:r w:rsidRPr="009161E0" w:rsidDel="006030D7">
          <w:delText>ir names</w:delText>
        </w:r>
      </w:del>
      <w:ins w:id="361" w:author="AnneMarieW" w:date="2018-03-29T09:43:00Z">
        <w:r w:rsidR="006030D7">
          <w:t>y</w:t>
        </w:r>
      </w:ins>
      <w:r w:rsidRPr="009161E0">
        <w:t xml:space="preserve"> would go inside the parentheses,</w:t>
      </w:r>
      <w:r w:rsidR="009161E0">
        <w:t xml:space="preserve"> </w:t>
      </w:r>
      <w:r w:rsidRPr="009161E0">
        <w:rPr>
          <w:rStyle w:val="Literal"/>
        </w:rPr>
        <w:t>(</w:t>
      </w:r>
      <w:r w:rsidRPr="009161E0">
        <w:t> and </w:t>
      </w:r>
      <w:r w:rsidRPr="009161E0">
        <w:rPr>
          <w:rStyle w:val="Literal"/>
        </w:rPr>
        <w:t>)</w:t>
      </w:r>
      <w:r>
        <w:t>.</w:t>
      </w:r>
    </w:p>
    <w:p w14:paraId="459CA5FC" w14:textId="77777777" w:rsidR="00594BFA" w:rsidRDefault="00594BFA" w:rsidP="009161E0">
      <w:pPr>
        <w:pStyle w:val="Body"/>
      </w:pPr>
      <w:r>
        <w:t>Also</w:t>
      </w:r>
      <w:ins w:id="362" w:author="AnneMarieW" w:date="2018-03-29T09:44:00Z">
        <w:r w:rsidR="006030D7">
          <w:t>,</w:t>
        </w:r>
      </w:ins>
      <w:r>
        <w:t xml:space="preserve"> note that the function body is wrapped in curly brackets, </w:t>
      </w:r>
      <w:r w:rsidRPr="009161E0">
        <w:rPr>
          <w:rStyle w:val="Literal"/>
        </w:rPr>
        <w:t>{</w:t>
      </w:r>
      <w:r w:rsidRPr="009161E0">
        <w:t> and </w:t>
      </w:r>
      <w:r w:rsidRPr="009161E0">
        <w:rPr>
          <w:rStyle w:val="Literal"/>
        </w:rPr>
        <w:t>}</w:t>
      </w:r>
      <w:r>
        <w:t>.</w:t>
      </w:r>
      <w:r w:rsidR="009161E0">
        <w:t xml:space="preserve"> </w:t>
      </w:r>
      <w:r>
        <w:t xml:space="preserve">Rust requires these around all function bodies. It’s </w:t>
      </w:r>
      <w:del w:id="363" w:author="AnneMarieW" w:date="2018-03-29T09:44:00Z">
        <w:r w:rsidDel="006030D7">
          <w:delText xml:space="preserve">considered </w:delText>
        </w:r>
      </w:del>
      <w:r>
        <w:t>good style to</w:t>
      </w:r>
      <w:r w:rsidR="009161E0">
        <w:t xml:space="preserve"> </w:t>
      </w:r>
      <w:r>
        <w:t>place the opening curly bracket on the same line as the function declaration</w:t>
      </w:r>
      <w:ins w:id="364" w:author="AnneMarieW" w:date="2018-03-29T09:45:00Z">
        <w:r w:rsidR="006030D7">
          <w:t>,</w:t>
        </w:r>
      </w:ins>
      <w:del w:id="365" w:author="AnneMarieW" w:date="2018-03-29T09:44:00Z">
        <w:r w:rsidDel="006030D7">
          <w:delText>,</w:delText>
        </w:r>
      </w:del>
      <w:r w:rsidR="009161E0">
        <w:t xml:space="preserve"> </w:t>
      </w:r>
      <w:del w:id="366" w:author="AnneMarieW" w:date="2018-03-29T09:44:00Z">
        <w:r w:rsidDel="006030D7">
          <w:delText>with</w:delText>
        </w:r>
      </w:del>
      <w:ins w:id="367" w:author="AnneMarieW" w:date="2018-03-29T09:44:00Z">
        <w:r w:rsidR="006030D7">
          <w:t>adding</w:t>
        </w:r>
      </w:ins>
      <w:r>
        <w:t xml:space="preserve"> one space in between.</w:t>
      </w:r>
    </w:p>
    <w:p w14:paraId="25987DD4" w14:textId="77777777" w:rsidR="00594BFA" w:rsidRDefault="00594BFA" w:rsidP="009161E0">
      <w:pPr>
        <w:pStyle w:val="Body"/>
      </w:pPr>
      <w:r w:rsidRPr="009161E0">
        <w:lastRenderedPageBreak/>
        <w:t xml:space="preserve">At the time of </w:t>
      </w:r>
      <w:ins w:id="368" w:author="AnneMarieW" w:date="2018-03-29T09:45:00Z">
        <w:r w:rsidR="006030D7">
          <w:t xml:space="preserve">this </w:t>
        </w:r>
      </w:ins>
      <w:r w:rsidRPr="009161E0">
        <w:t>writing, an automatic formatter</w:t>
      </w:r>
      <w:ins w:id="369" w:author="AnneMarieW" w:date="2018-03-29T09:45:00Z">
        <w:r w:rsidR="006030D7">
          <w:t xml:space="preserve"> tool called</w:t>
        </w:r>
      </w:ins>
      <w:del w:id="370" w:author="AnneMarieW" w:date="2018-03-29T09:46:00Z">
        <w:r w:rsidRPr="009161E0" w:rsidDel="006030D7">
          <w:delText>,</w:delText>
        </w:r>
      </w:del>
      <w:r w:rsidRPr="009161E0">
        <w:t> </w:t>
      </w:r>
      <w:proofErr w:type="spellStart"/>
      <w:r w:rsidRPr="009161E0">
        <w:rPr>
          <w:rStyle w:val="Literal"/>
        </w:rPr>
        <w:t>rustfmt</w:t>
      </w:r>
      <w:proofErr w:type="spellEnd"/>
      <w:del w:id="371" w:author="AnneMarieW" w:date="2018-03-29T09:46:00Z">
        <w:r w:rsidRPr="009161E0" w:rsidDel="006030D7">
          <w:delText>,</w:delText>
        </w:r>
      </w:del>
      <w:r w:rsidRPr="009161E0">
        <w:t xml:space="preserve"> is under</w:t>
      </w:r>
      <w:r w:rsidR="009161E0">
        <w:t xml:space="preserve"> </w:t>
      </w:r>
      <w:r w:rsidRPr="009161E0">
        <w:t>development. If you</w:t>
      </w:r>
      <w:del w:id="372" w:author="AnneMarieW" w:date="2018-03-29T09:45:00Z">
        <w:r w:rsidRPr="009161E0" w:rsidDel="006030D7">
          <w:delText xml:space="preserve">’d </w:delText>
        </w:r>
      </w:del>
      <w:ins w:id="373" w:author="AnneMarieW" w:date="2018-03-29T09:45:00Z">
        <w:r w:rsidR="006030D7">
          <w:t xml:space="preserve"> want </w:t>
        </w:r>
      </w:ins>
      <w:del w:id="374" w:author="AnneMarieW" w:date="2018-03-29T09:45:00Z">
        <w:r w:rsidRPr="009161E0" w:rsidDel="006030D7">
          <w:delText xml:space="preserve">like </w:delText>
        </w:r>
      </w:del>
      <w:r w:rsidRPr="009161E0">
        <w:t>to stick to a standard style across Rust projects,</w:t>
      </w:r>
      <w:r w:rsidR="009161E0">
        <w:t xml:space="preserve"> </w:t>
      </w:r>
      <w:proofErr w:type="spellStart"/>
      <w:r w:rsidRPr="009161E0">
        <w:rPr>
          <w:rStyle w:val="Literal"/>
        </w:rPr>
        <w:t>rustfmt</w:t>
      </w:r>
      <w:proofErr w:type="spellEnd"/>
      <w:del w:id="375" w:author="AnneMarieW" w:date="2018-03-29T09:46:00Z">
        <w:r w:rsidRPr="009161E0" w:rsidDel="006030D7">
          <w:delText> is a tool that</w:delText>
        </w:r>
      </w:del>
      <w:r w:rsidRPr="009161E0">
        <w:t xml:space="preserve"> will format your code in a particular style. The</w:t>
      </w:r>
      <w:r w:rsidR="009161E0">
        <w:t xml:space="preserve"> </w:t>
      </w:r>
      <w:ins w:id="376" w:author="AnneMarieW" w:date="2018-03-29T09:47:00Z">
        <w:r w:rsidR="00C33E8D">
          <w:t xml:space="preserve">Rust team </w:t>
        </w:r>
      </w:ins>
      <w:r w:rsidRPr="009161E0">
        <w:t>plan</w:t>
      </w:r>
      <w:ins w:id="377" w:author="AnneMarieW" w:date="2018-03-29T09:47:00Z">
        <w:r w:rsidR="00C33E8D">
          <w:t>s</w:t>
        </w:r>
      </w:ins>
      <w:del w:id="378" w:author="AnneMarieW" w:date="2018-03-29T09:47:00Z">
        <w:r w:rsidRPr="009161E0" w:rsidDel="00C33E8D">
          <w:delText xml:space="preserve"> is</w:delText>
        </w:r>
      </w:del>
      <w:r w:rsidRPr="009161E0">
        <w:t xml:space="preserve"> to eventually include it with the standard Rust distribution, like</w:t>
      </w:r>
      <w:r w:rsidR="009161E0">
        <w:t xml:space="preserve"> </w:t>
      </w:r>
      <w:proofErr w:type="spellStart"/>
      <w:r w:rsidRPr="009161E0">
        <w:rPr>
          <w:rStyle w:val="Literal"/>
        </w:rPr>
        <w:t>rustc</w:t>
      </w:r>
      <w:proofErr w:type="spellEnd"/>
      <w:ins w:id="379" w:author="AnneMarieW" w:date="2018-03-29T09:46:00Z">
        <w:r w:rsidR="00C33E8D">
          <w:t>.</w:t>
        </w:r>
      </w:ins>
      <w:del w:id="380" w:author="AnneMarieW" w:date="2018-03-29T09:46:00Z">
        <w:r w:rsidDel="00C33E8D">
          <w:delText>,</w:delText>
        </w:r>
      </w:del>
      <w:r>
        <w:t xml:space="preserve"> </w:t>
      </w:r>
      <w:del w:id="381" w:author="AnneMarieW" w:date="2018-03-29T09:46:00Z">
        <w:r w:rsidDel="00C33E8D">
          <w:delText>s</w:delText>
        </w:r>
      </w:del>
      <w:ins w:id="382" w:author="AnneMarieW" w:date="2018-03-29T09:46:00Z">
        <w:r w:rsidR="00C33E8D">
          <w:t>S</w:t>
        </w:r>
      </w:ins>
      <w:r>
        <w:t xml:space="preserve">o depending on when you read this book, </w:t>
      </w:r>
      <w:del w:id="383" w:author="AnneMarieW" w:date="2018-03-29T09:48:00Z">
        <w:r w:rsidDel="00910B6D">
          <w:delText>you m</w:delText>
        </w:r>
      </w:del>
      <w:del w:id="384" w:author="AnneMarieW" w:date="2018-03-29T09:46:00Z">
        <w:r w:rsidDel="00C33E8D">
          <w:delText>ay</w:delText>
        </w:r>
      </w:del>
      <w:del w:id="385" w:author="AnneMarieW" w:date="2018-03-29T09:48:00Z">
        <w:r w:rsidDel="00910B6D">
          <w:delText xml:space="preserve"> have </w:delText>
        </w:r>
      </w:del>
      <w:r>
        <w:t>it</w:t>
      </w:r>
      <w:ins w:id="386" w:author="AnneMarieW" w:date="2018-03-29T09:48:00Z">
        <w:r w:rsidR="00910B6D" w:rsidRPr="00910B6D">
          <w:t xml:space="preserve"> </w:t>
        </w:r>
        <w:r w:rsidR="00910B6D">
          <w:t>might</w:t>
        </w:r>
      </w:ins>
      <w:r>
        <w:t xml:space="preserve"> already</w:t>
      </w:r>
      <w:r w:rsidR="009161E0">
        <w:t xml:space="preserve"> </w:t>
      </w:r>
      <w:ins w:id="387" w:author="AnneMarieW" w:date="2018-03-29T09:48:00Z">
        <w:r w:rsidR="00910B6D">
          <w:t xml:space="preserve">be </w:t>
        </w:r>
      </w:ins>
      <w:r>
        <w:t>installed</w:t>
      </w:r>
      <w:ins w:id="388" w:author="AnneMarieW" w:date="2018-03-29T09:48:00Z">
        <w:r w:rsidR="00910B6D">
          <w:t xml:space="preserve"> on your computer</w:t>
        </w:r>
      </w:ins>
      <w:r>
        <w:t>! Check the online documentation for more details.</w:t>
      </w:r>
    </w:p>
    <w:p w14:paraId="661FFA37" w14:textId="77777777" w:rsidR="00594BFA" w:rsidRDefault="00594BFA" w:rsidP="009161E0">
      <w:pPr>
        <w:pStyle w:val="Body"/>
      </w:pPr>
      <w:r w:rsidRPr="009161E0">
        <w:t>Inside the </w:t>
      </w:r>
      <w:r w:rsidRPr="009161E0">
        <w:rPr>
          <w:rStyle w:val="Literal"/>
        </w:rPr>
        <w:t>main</w:t>
      </w:r>
      <w:r>
        <w:t> function</w:t>
      </w:r>
      <w:del w:id="389" w:author="AnneMarieW" w:date="2018-03-29T09:48:00Z">
        <w:r w:rsidDel="00910B6D">
          <w:delText>,</w:delText>
        </w:r>
      </w:del>
      <w:r>
        <w:t xml:space="preserve"> </w:t>
      </w:r>
      <w:ins w:id="390" w:author="AnneMarieW" w:date="2018-03-29T09:47:00Z">
        <w:r w:rsidR="00C33E8D">
          <w:t>is the following</w:t>
        </w:r>
      </w:ins>
      <w:del w:id="391" w:author="AnneMarieW" w:date="2018-03-29T09:47:00Z">
        <w:r w:rsidDel="00C33E8D">
          <w:delText>we have this</w:delText>
        </w:r>
      </w:del>
      <w:r>
        <w:t xml:space="preserve"> code:</w:t>
      </w:r>
    </w:p>
    <w:p w14:paraId="73CF05C4" w14:textId="77777777" w:rsidR="00594BFA" w:rsidRPr="0025765E" w:rsidRDefault="00594BFA" w:rsidP="009161E0">
      <w:pPr>
        <w:pStyle w:val="CodeSingle"/>
      </w:pPr>
      <w:r w:rsidRPr="0025765E">
        <w:t xml:space="preserve">    println!("Hello, world!");</w:t>
      </w:r>
    </w:p>
    <w:p w14:paraId="681D1EB8" w14:textId="77777777" w:rsidR="00594BFA" w:rsidRDefault="00594BFA" w:rsidP="009161E0">
      <w:pPr>
        <w:pStyle w:val="Body"/>
      </w:pPr>
      <w:r>
        <w:t xml:space="preserve">This line does all </w:t>
      </w:r>
      <w:del w:id="392" w:author="AnneMarieW" w:date="2018-03-29T09:48:00Z">
        <w:r w:rsidDel="00910B6D">
          <w:delText xml:space="preserve">of </w:delText>
        </w:r>
      </w:del>
      <w:r>
        <w:t>the work in this little program: it prints text to the</w:t>
      </w:r>
      <w:r w:rsidR="009161E0">
        <w:t xml:space="preserve"> </w:t>
      </w:r>
      <w:r>
        <w:t xml:space="preserve">screen. There are </w:t>
      </w:r>
      <w:ins w:id="393" w:author="AnneMarieW" w:date="2018-03-29T09:50:00Z">
        <w:r w:rsidR="00910B6D">
          <w:t>four</w:t>
        </w:r>
      </w:ins>
      <w:del w:id="394" w:author="AnneMarieW" w:date="2018-03-29T09:50:00Z">
        <w:r w:rsidDel="00910B6D">
          <w:delText>a</w:delText>
        </w:r>
      </w:del>
      <w:r>
        <w:t xml:space="preserve"> </w:t>
      </w:r>
      <w:del w:id="395" w:author="AnneMarieW" w:date="2018-03-29T09:50:00Z">
        <w:r w:rsidDel="00910B6D">
          <w:delText xml:space="preserve">number of </w:delText>
        </w:r>
      </w:del>
      <w:ins w:id="396" w:author="AnneMarieW" w:date="2018-03-29T09:50:00Z">
        <w:r w:rsidR="00910B6D">
          <w:t xml:space="preserve">important </w:t>
        </w:r>
      </w:ins>
      <w:r>
        <w:t xml:space="preserve">details to notice here. </w:t>
      </w:r>
      <w:del w:id="397" w:author="AnneMarieW" w:date="2018-03-29T09:50:00Z">
        <w:r w:rsidDel="00910B6D">
          <w:delText>The f</w:delText>
        </w:r>
      </w:del>
      <w:ins w:id="398" w:author="AnneMarieW" w:date="2018-03-29T09:50:00Z">
        <w:r w:rsidR="00910B6D">
          <w:t>F</w:t>
        </w:r>
      </w:ins>
      <w:r>
        <w:t>irst</w:t>
      </w:r>
      <w:ins w:id="399" w:author="AnneMarieW" w:date="2018-03-29T09:50:00Z">
        <w:r w:rsidR="00910B6D">
          <w:t>,</w:t>
        </w:r>
      </w:ins>
      <w:del w:id="400" w:author="AnneMarieW" w:date="2018-03-29T09:50:00Z">
        <w:r w:rsidDel="00910B6D">
          <w:delText xml:space="preserve"> is that</w:delText>
        </w:r>
      </w:del>
      <w:r>
        <w:t xml:space="preserve"> Rust</w:t>
      </w:r>
      <w:r w:rsidR="009161E0">
        <w:t xml:space="preserve"> </w:t>
      </w:r>
      <w:r>
        <w:t>style is to indent with four spaces, not a tab.</w:t>
      </w:r>
    </w:p>
    <w:p w14:paraId="4030760D" w14:textId="77777777" w:rsidR="00594BFA" w:rsidRDefault="00594BFA" w:rsidP="009161E0">
      <w:pPr>
        <w:pStyle w:val="Body"/>
        <w:rPr>
          <w:ins w:id="401" w:author="AnneMarieW" w:date="2018-03-29T09:54:00Z"/>
        </w:rPr>
      </w:pPr>
      <w:del w:id="402" w:author="AnneMarieW" w:date="2018-03-29T09:51:00Z">
        <w:r w:rsidRPr="009161E0" w:rsidDel="00910B6D">
          <w:delText>The s</w:delText>
        </w:r>
      </w:del>
      <w:ins w:id="403" w:author="AnneMarieW" w:date="2018-03-29T09:51:00Z">
        <w:r w:rsidR="00910B6D">
          <w:t>S</w:t>
        </w:r>
      </w:ins>
      <w:r w:rsidRPr="009161E0">
        <w:t>econd</w:t>
      </w:r>
      <w:ins w:id="404" w:author="AnneMarieW" w:date="2018-03-29T09:52:00Z">
        <w:r w:rsidR="00910B6D">
          <w:t>,</w:t>
        </w:r>
      </w:ins>
      <w:del w:id="405" w:author="AnneMarieW" w:date="2018-03-29T09:51:00Z">
        <w:r w:rsidRPr="009161E0" w:rsidDel="00910B6D">
          <w:delText xml:space="preserve"> important detail </w:delText>
        </w:r>
      </w:del>
      <w:del w:id="406" w:author="AnneMarieW" w:date="2018-03-29T09:52:00Z">
        <w:r w:rsidRPr="009161E0" w:rsidDel="00910B6D">
          <w:delText xml:space="preserve">is </w:delText>
        </w:r>
      </w:del>
      <w:ins w:id="407" w:author="AnneMarieW" w:date="2018-03-29T09:52:00Z">
        <w:del w:id="408" w:author="Carol Nichols" w:date="2018-04-05T22:08:00Z">
          <w:r w:rsidR="00910B6D" w:rsidDel="001F5E60">
            <w:delText xml:space="preserve"> </w:delText>
          </w:r>
        </w:del>
      </w:ins>
      <w:del w:id="409" w:author="AnneMarieW" w:date="2018-03-29T09:52:00Z">
        <w:r w:rsidRPr="009161E0" w:rsidDel="00910B6D">
          <w:delText>the</w:delText>
        </w:r>
      </w:del>
      <w:r w:rsidRPr="009161E0">
        <w:t> </w:t>
      </w:r>
      <w:proofErr w:type="spellStart"/>
      <w:r w:rsidRPr="009161E0">
        <w:rPr>
          <w:rStyle w:val="Literal"/>
        </w:rPr>
        <w:t>println</w:t>
      </w:r>
      <w:proofErr w:type="spellEnd"/>
      <w:r w:rsidRPr="009161E0">
        <w:rPr>
          <w:rStyle w:val="Literal"/>
        </w:rPr>
        <w:t>!</w:t>
      </w:r>
      <w:r w:rsidRPr="009161E0">
        <w:t> </w:t>
      </w:r>
      <w:del w:id="410" w:author="AnneMarieW" w:date="2018-03-29T09:52:00Z">
        <w:r w:rsidRPr="009161E0" w:rsidDel="00910B6D">
          <w:delText xml:space="preserve">call. This code </w:delText>
        </w:r>
      </w:del>
      <w:del w:id="411" w:author="AnneMarieW" w:date="2018-03-29T09:51:00Z">
        <w:r w:rsidRPr="009161E0" w:rsidDel="00910B6D">
          <w:delText xml:space="preserve">is </w:delText>
        </w:r>
      </w:del>
      <w:r w:rsidRPr="009161E0">
        <w:t>call</w:t>
      </w:r>
      <w:ins w:id="412" w:author="AnneMarieW" w:date="2018-03-29T09:51:00Z">
        <w:r w:rsidR="00910B6D">
          <w:t>s</w:t>
        </w:r>
      </w:ins>
      <w:del w:id="413" w:author="AnneMarieW" w:date="2018-03-29T09:51:00Z">
        <w:r w:rsidRPr="009161E0" w:rsidDel="00910B6D">
          <w:delText>ing</w:delText>
        </w:r>
      </w:del>
      <w:r w:rsidRPr="009161E0">
        <w:t xml:space="preserve"> a Rust</w:t>
      </w:r>
      <w:r w:rsidR="009161E0">
        <w:t xml:space="preserve"> </w:t>
      </w:r>
      <w:r w:rsidRPr="009161E0">
        <w:rPr>
          <w:rStyle w:val="EmphasisItalic"/>
        </w:rPr>
        <w:t>macro</w:t>
      </w:r>
      <w:r w:rsidRPr="009161E0">
        <w:t xml:space="preserve">. If it </w:t>
      </w:r>
      <w:del w:id="414" w:author="AnneMarieW" w:date="2018-03-29T09:53:00Z">
        <w:r w:rsidRPr="009161E0" w:rsidDel="00910B6D">
          <w:delText xml:space="preserve">were </w:delText>
        </w:r>
      </w:del>
      <w:r w:rsidRPr="009161E0">
        <w:t>call</w:t>
      </w:r>
      <w:ins w:id="415" w:author="AnneMarieW" w:date="2018-03-29T09:53:00Z">
        <w:r w:rsidR="00910B6D">
          <w:t>ed</w:t>
        </w:r>
      </w:ins>
      <w:del w:id="416" w:author="AnneMarieW" w:date="2018-03-29T09:53:00Z">
        <w:r w:rsidRPr="009161E0" w:rsidDel="00910B6D">
          <w:delText>ing</w:delText>
        </w:r>
      </w:del>
      <w:r w:rsidRPr="009161E0">
        <w:t xml:space="preserve"> a function instead, it would be entered as</w:t>
      </w:r>
      <w:r w:rsidR="009161E0">
        <w:t xml:space="preserve"> </w:t>
      </w:r>
      <w:proofErr w:type="spellStart"/>
      <w:r w:rsidRPr="009161E0">
        <w:rPr>
          <w:rStyle w:val="Literal"/>
        </w:rPr>
        <w:t>println</w:t>
      </w:r>
      <w:proofErr w:type="spellEnd"/>
      <w:r w:rsidRPr="009161E0">
        <w:t> (without the </w:t>
      </w:r>
      <w:r w:rsidRPr="009161E0">
        <w:rPr>
          <w:rStyle w:val="Literal"/>
        </w:rPr>
        <w:t>!</w:t>
      </w:r>
      <w:r w:rsidRPr="009161E0">
        <w:t>). We’ll discuss Rust macros in more detail in</w:t>
      </w:r>
      <w:r w:rsidR="009161E0">
        <w:t xml:space="preserve"> </w:t>
      </w:r>
      <w:r w:rsidR="00984E84" w:rsidRPr="00984E84">
        <w:rPr>
          <w:highlight w:val="yellow"/>
          <w:rPrChange w:id="417" w:author="AnneMarieW" w:date="2018-03-29T09:54:00Z">
            <w:rPr>
              <w:i/>
              <w:color w:val="0000FF"/>
            </w:rPr>
          </w:rPrChange>
        </w:rPr>
        <w:t>Appendix D</w:t>
      </w:r>
      <w:del w:id="418" w:author="AnneMarieW" w:date="2018-03-29T09:54:00Z">
        <w:r w:rsidRPr="009161E0" w:rsidDel="00910B6D">
          <w:delText>,</w:delText>
        </w:r>
      </w:del>
      <w:ins w:id="419" w:author="AnneMarieW" w:date="2018-03-29T09:54:00Z">
        <w:r w:rsidR="00910B6D">
          <w:t>.</w:t>
        </w:r>
      </w:ins>
      <w:del w:id="420" w:author="AnneMarieW" w:date="2018-03-29T09:54:00Z">
        <w:r w:rsidRPr="009161E0" w:rsidDel="00910B6D">
          <w:delText xml:space="preserve"> but </w:delText>
        </w:r>
      </w:del>
      <w:ins w:id="421" w:author="AnneMarieW" w:date="2018-03-29T09:54:00Z">
        <w:r w:rsidR="00910B6D">
          <w:t xml:space="preserve"> </w:t>
        </w:r>
      </w:ins>
      <w:del w:id="422" w:author="AnneMarieW" w:date="2018-03-29T09:54:00Z">
        <w:r w:rsidRPr="009161E0" w:rsidDel="00910B6D">
          <w:delText>f</w:delText>
        </w:r>
      </w:del>
      <w:ins w:id="423" w:author="AnneMarieW" w:date="2018-03-29T09:54:00Z">
        <w:r w:rsidR="00910B6D">
          <w:t>F</w:t>
        </w:r>
      </w:ins>
      <w:r w:rsidRPr="009161E0">
        <w:t>or now</w:t>
      </w:r>
      <w:ins w:id="424" w:author="AnneMarieW" w:date="2018-03-29T09:54:00Z">
        <w:r w:rsidR="00910B6D">
          <w:t>,</w:t>
        </w:r>
      </w:ins>
      <w:r w:rsidRPr="009161E0">
        <w:t xml:space="preserve"> you just need to know that </w:t>
      </w:r>
      <w:del w:id="425" w:author="AnneMarieW" w:date="2018-03-29T09:54:00Z">
        <w:r w:rsidRPr="009161E0" w:rsidDel="00910B6D">
          <w:delText xml:space="preserve">when you see </w:delText>
        </w:r>
      </w:del>
      <w:ins w:id="426" w:author="AnneMarieW" w:date="2018-03-29T09:54:00Z">
        <w:r w:rsidR="00910B6D">
          <w:t xml:space="preserve">using </w:t>
        </w:r>
      </w:ins>
      <w:r w:rsidRPr="009161E0">
        <w:t>a </w:t>
      </w:r>
      <w:r w:rsidRPr="009161E0">
        <w:rPr>
          <w:rStyle w:val="Literal"/>
        </w:rPr>
        <w:t>!</w:t>
      </w:r>
      <w:r>
        <w:t> </w:t>
      </w:r>
      <w:del w:id="427" w:author="AnneMarieW" w:date="2018-03-29T09:55:00Z">
        <w:r w:rsidDel="00910B6D">
          <w:delText>that</w:delText>
        </w:r>
      </w:del>
      <w:r w:rsidR="009161E0">
        <w:t xml:space="preserve"> </w:t>
      </w:r>
      <w:r>
        <w:t>means that you’re calling a macro instead of a normal function.</w:t>
      </w:r>
    </w:p>
    <w:p w14:paraId="1E2D9835" w14:textId="77777777" w:rsidR="00220C56" w:rsidRDefault="00910B6D">
      <w:pPr>
        <w:pStyle w:val="ProductionDirective"/>
        <w:pPrChange w:id="428" w:author="AnneMarieW" w:date="2018-03-29T09:54:00Z">
          <w:pPr>
            <w:pStyle w:val="Body"/>
          </w:pPr>
        </w:pPrChange>
      </w:pPr>
      <w:ins w:id="429" w:author="AnneMarieW" w:date="2018-03-29T09:54:00Z">
        <w:r>
          <w:t xml:space="preserve">prod: check </w:t>
        </w:r>
        <w:proofErr w:type="spellStart"/>
        <w:r>
          <w:t>xref</w:t>
        </w:r>
      </w:ins>
      <w:proofErr w:type="spellEnd"/>
    </w:p>
    <w:p w14:paraId="5634E7AB" w14:textId="77777777" w:rsidR="00594BFA" w:rsidRDefault="009161E0" w:rsidP="00AE6207">
      <w:pPr>
        <w:pStyle w:val="Body"/>
      </w:pPr>
      <w:del w:id="430" w:author="janelle" w:date="2018-03-30T10:29:00Z">
        <w:r w:rsidDel="00FD06ED">
          <w:delText xml:space="preserve"> </w:delText>
        </w:r>
      </w:del>
      <w:ins w:id="431" w:author="AnneMarieW" w:date="2018-03-29T09:55:00Z">
        <w:r w:rsidR="00910B6D">
          <w:t>Third, you see</w:t>
        </w:r>
      </w:ins>
      <w:del w:id="432" w:author="AnneMarieW" w:date="2018-03-29T09:55:00Z">
        <w:r w:rsidR="00594BFA" w:rsidRPr="009161E0" w:rsidDel="00910B6D">
          <w:delText>Next comes</w:delText>
        </w:r>
      </w:del>
      <w:ins w:id="433" w:author="AnneMarieW" w:date="2018-03-29T09:55:00Z">
        <w:r w:rsidR="00910B6D">
          <w:t xml:space="preserve"> </w:t>
        </w:r>
      </w:ins>
      <w:ins w:id="434" w:author="AnneMarieW" w:date="2018-03-29T09:56:00Z">
        <w:r w:rsidR="00910B6D">
          <w:t xml:space="preserve">the </w:t>
        </w:r>
      </w:ins>
      <w:r w:rsidR="00594BFA" w:rsidRPr="009161E0">
        <w:rPr>
          <w:rStyle w:val="Literal"/>
        </w:rPr>
        <w:t>"Hello, world!"</w:t>
      </w:r>
      <w:r w:rsidR="00594BFA" w:rsidRPr="009161E0">
        <w:t> </w:t>
      </w:r>
      <w:del w:id="435" w:author="AnneMarieW" w:date="2018-03-29T09:55:00Z">
        <w:r w:rsidR="00594BFA" w:rsidRPr="009161E0" w:rsidDel="00910B6D">
          <w:delText>which is a </w:delText>
        </w:r>
      </w:del>
      <w:r w:rsidR="00594BFA" w:rsidRPr="009161E0">
        <w:rPr>
          <w:rStyle w:val="EmphasisItalic"/>
        </w:rPr>
        <w:t>string</w:t>
      </w:r>
      <w:r w:rsidR="00594BFA" w:rsidRPr="009161E0">
        <w:t>. We pass this string as an</w:t>
      </w:r>
      <w:r>
        <w:t xml:space="preserve"> </w:t>
      </w:r>
      <w:r w:rsidR="00594BFA" w:rsidRPr="009161E0">
        <w:t>argument to </w:t>
      </w:r>
      <w:proofErr w:type="spellStart"/>
      <w:r w:rsidR="00594BFA" w:rsidRPr="009161E0">
        <w:rPr>
          <w:rStyle w:val="Literal"/>
        </w:rPr>
        <w:t>println</w:t>
      </w:r>
      <w:proofErr w:type="spellEnd"/>
      <w:r w:rsidR="00594BFA" w:rsidRPr="009161E0">
        <w:rPr>
          <w:rStyle w:val="Literal"/>
        </w:rPr>
        <w:t>!</w:t>
      </w:r>
      <w:del w:id="436" w:author="AnneMarieW" w:date="2018-03-29T09:57:00Z">
        <w:r w:rsidR="00594BFA" w:rsidDel="002B5FDF">
          <w:delText> </w:delText>
        </w:r>
      </w:del>
      <w:ins w:id="437" w:author="AnneMarieW" w:date="2018-03-29T09:56:00Z">
        <w:r w:rsidR="002B5FDF">
          <w:t xml:space="preserve">, </w:t>
        </w:r>
      </w:ins>
      <w:r w:rsidR="00594BFA">
        <w:t xml:space="preserve">and </w:t>
      </w:r>
      <w:del w:id="438" w:author="AnneMarieW" w:date="2018-03-29T09:56:00Z">
        <w:r w:rsidR="00594BFA" w:rsidDel="002B5FDF">
          <w:delText xml:space="preserve">the total effect is that </w:delText>
        </w:r>
      </w:del>
      <w:r w:rsidR="00594BFA">
        <w:t>the string is printed to</w:t>
      </w:r>
      <w:r>
        <w:t xml:space="preserve"> </w:t>
      </w:r>
      <w:r w:rsidR="00594BFA">
        <w:t>the screen.</w:t>
      </w:r>
      <w:del w:id="439" w:author="AnneMarieW" w:date="2018-03-29T09:56:00Z">
        <w:r w:rsidR="00594BFA" w:rsidDel="00910B6D">
          <w:delText xml:space="preserve"> Easy enough!</w:delText>
        </w:r>
      </w:del>
    </w:p>
    <w:p w14:paraId="46A870B9" w14:textId="77777777" w:rsidR="00594BFA" w:rsidRDefault="005C1D16" w:rsidP="009161E0">
      <w:pPr>
        <w:pStyle w:val="Body"/>
      </w:pPr>
      <w:ins w:id="440" w:author="AnneMarieW" w:date="2018-03-29T16:27:00Z">
        <w:r>
          <w:t xml:space="preserve">Fourth, </w:t>
        </w:r>
      </w:ins>
      <w:del w:id="441" w:author="AnneMarieW" w:date="2018-03-29T16:27:00Z">
        <w:r w:rsidR="00594BFA" w:rsidDel="005C1D16">
          <w:delText>W</w:delText>
        </w:r>
      </w:del>
      <w:ins w:id="442" w:author="AnneMarieW" w:date="2018-03-29T16:27:00Z">
        <w:r>
          <w:t>w</w:t>
        </w:r>
      </w:ins>
      <w:r w:rsidR="00594BFA">
        <w:t>e end the line with a semicolon </w:t>
      </w:r>
      <w:r w:rsidR="00594BFA" w:rsidRPr="009161E0">
        <w:rPr>
          <w:rStyle w:val="Literal"/>
        </w:rPr>
        <w:t>;</w:t>
      </w:r>
      <w:r w:rsidR="00594BFA" w:rsidRPr="009161E0">
        <w:t>, which indicates that this expression is</w:t>
      </w:r>
      <w:r w:rsidR="009161E0">
        <w:t xml:space="preserve"> </w:t>
      </w:r>
      <w:r w:rsidR="00594BFA" w:rsidRPr="009161E0">
        <w:t>over</w:t>
      </w:r>
      <w:del w:id="443" w:author="AnneMarieW" w:date="2018-03-29T09:57:00Z">
        <w:r w:rsidR="00594BFA" w:rsidRPr="009161E0" w:rsidDel="002B5FDF">
          <w:delText>,</w:delText>
        </w:r>
      </w:del>
      <w:r w:rsidR="00594BFA" w:rsidRPr="009161E0">
        <w:t xml:space="preserve"> and the next one is ready to begin. Most lines of Rust code end with a</w:t>
      </w:r>
      <w:ins w:id="444" w:author="AnneMarieW" w:date="2018-03-29T09:57:00Z">
        <w:r w:rsidR="002B5FDF">
          <w:t xml:space="preserve"> semicolon</w:t>
        </w:r>
      </w:ins>
      <w:del w:id="445" w:author="AnneMarieW" w:date="2018-03-29T09:57:00Z">
        <w:r w:rsidR="009161E0" w:rsidDel="002B5FDF">
          <w:delText xml:space="preserve"> </w:delText>
        </w:r>
        <w:r w:rsidR="00594BFA" w:rsidRPr="009161E0" w:rsidDel="002B5FDF">
          <w:rPr>
            <w:rStyle w:val="Literal"/>
          </w:rPr>
          <w:delText>;</w:delText>
        </w:r>
      </w:del>
      <w:r w:rsidR="00594BFA">
        <w:t>.</w:t>
      </w:r>
    </w:p>
    <w:p w14:paraId="46F94EBC" w14:textId="77777777" w:rsidR="00594BFA" w:rsidRDefault="00594BFA" w:rsidP="009161E0">
      <w:pPr>
        <w:pStyle w:val="HeadB"/>
      </w:pPr>
      <w:bookmarkStart w:id="446" w:name="compiling-and-running-are-separate-steps"/>
      <w:bookmarkStart w:id="447" w:name="_Toc510079716"/>
      <w:bookmarkEnd w:id="446"/>
      <w:r>
        <w:t>Compiling and Running Are Separate Steps</w:t>
      </w:r>
      <w:bookmarkEnd w:id="447"/>
    </w:p>
    <w:p w14:paraId="654E60DB" w14:textId="77777777" w:rsidR="00594BFA" w:rsidRDefault="00594BFA" w:rsidP="009161E0">
      <w:pPr>
        <w:pStyle w:val="BodyFirst"/>
      </w:pPr>
      <w:r>
        <w:t xml:space="preserve">You’ve just </w:t>
      </w:r>
      <w:del w:id="448" w:author="AnneMarieW" w:date="2018-03-29T09:59:00Z">
        <w:r w:rsidDel="00BF51AD">
          <w:delText xml:space="preserve">seen how to </w:delText>
        </w:r>
      </w:del>
      <w:r>
        <w:t xml:space="preserve">run a newly created program, so </w:t>
      </w:r>
      <w:del w:id="449" w:author="AnneMarieW" w:date="2018-03-29T09:59:00Z">
        <w:r w:rsidDel="00BF51AD">
          <w:delText xml:space="preserve">now </w:delText>
        </w:r>
      </w:del>
      <w:r>
        <w:t xml:space="preserve">let’s </w:t>
      </w:r>
      <w:ins w:id="450" w:author="AnneMarieW" w:date="2018-03-29T09:58:00Z">
        <w:r w:rsidR="00BF51AD">
          <w:t xml:space="preserve">examine each step </w:t>
        </w:r>
      </w:ins>
      <w:del w:id="451" w:author="AnneMarieW" w:date="2018-03-29T09:58:00Z">
        <w:r w:rsidDel="00BF51AD">
          <w:delText>break</w:delText>
        </w:r>
      </w:del>
      <w:ins w:id="452" w:author="AnneMarieW" w:date="2018-03-29T09:58:00Z">
        <w:r w:rsidR="00BF51AD">
          <w:t>in the</w:t>
        </w:r>
      </w:ins>
      <w:del w:id="453" w:author="AnneMarieW" w:date="2018-03-29T09:58:00Z">
        <w:r w:rsidDel="00BF51AD">
          <w:delText xml:space="preserve"> that</w:delText>
        </w:r>
      </w:del>
      <w:r w:rsidR="009161E0">
        <w:t xml:space="preserve"> </w:t>
      </w:r>
      <w:r>
        <w:t>process</w:t>
      </w:r>
      <w:del w:id="454" w:author="AnneMarieW" w:date="2018-03-29T09:58:00Z">
        <w:r w:rsidDel="00BF51AD">
          <w:delText xml:space="preserve"> down and examine each step</w:delText>
        </w:r>
      </w:del>
      <w:r>
        <w:t>.</w:t>
      </w:r>
    </w:p>
    <w:p w14:paraId="0AE6943E" w14:textId="77777777" w:rsidR="00594BFA" w:rsidRDefault="00594BFA" w:rsidP="009161E0">
      <w:pPr>
        <w:pStyle w:val="Body"/>
      </w:pPr>
      <w:r w:rsidRPr="009161E0">
        <w:t xml:space="preserve">Before running a Rust program, you </w:t>
      </w:r>
      <w:del w:id="455" w:author="AnneMarieW" w:date="2018-03-29T10:14:00Z">
        <w:r w:rsidRPr="009161E0" w:rsidDel="007E7951">
          <w:delText>have to</w:delText>
        </w:r>
      </w:del>
      <w:ins w:id="456" w:author="AnneMarieW" w:date="2018-03-29T10:14:00Z">
        <w:r w:rsidR="007E7951">
          <w:t>must</w:t>
        </w:r>
      </w:ins>
      <w:r w:rsidRPr="009161E0">
        <w:t xml:space="preserve"> compile it using the Rust compiler</w:t>
      </w:r>
      <w:r w:rsidR="009161E0">
        <w:t xml:space="preserve"> </w:t>
      </w:r>
      <w:r w:rsidRPr="009161E0">
        <w:t>by entering the </w:t>
      </w:r>
      <w:proofErr w:type="spellStart"/>
      <w:r w:rsidRPr="009161E0">
        <w:rPr>
          <w:rStyle w:val="Literal"/>
        </w:rPr>
        <w:t>rustc</w:t>
      </w:r>
      <w:proofErr w:type="spellEnd"/>
      <w:r>
        <w:t> command and passing it the name of your source file,</w:t>
      </w:r>
      <w:r w:rsidR="009161E0">
        <w:t xml:space="preserve"> </w:t>
      </w:r>
      <w:r>
        <w:t>like this:</w:t>
      </w:r>
    </w:p>
    <w:p w14:paraId="4AD1CA77" w14:textId="77777777" w:rsidR="00594BFA" w:rsidRPr="0025765E" w:rsidRDefault="00594BFA" w:rsidP="009161E0">
      <w:pPr>
        <w:pStyle w:val="CodeSingle"/>
      </w:pPr>
      <w:r w:rsidRPr="0025765E">
        <w:t xml:space="preserve">$ </w:t>
      </w:r>
      <w:r w:rsidRPr="00AE6207">
        <w:rPr>
          <w:rStyle w:val="LiteralBold"/>
        </w:rPr>
        <w:t>rustc main.rs</w:t>
      </w:r>
    </w:p>
    <w:p w14:paraId="6D511D0E" w14:textId="77777777" w:rsidR="00594BFA" w:rsidRDefault="00594BFA" w:rsidP="009161E0">
      <w:pPr>
        <w:pStyle w:val="Body"/>
      </w:pPr>
      <w:r w:rsidRPr="009161E0">
        <w:t xml:space="preserve">If you </w:t>
      </w:r>
      <w:del w:id="457" w:author="AnneMarieW" w:date="2018-03-29T10:14:00Z">
        <w:r w:rsidRPr="009161E0" w:rsidDel="007E7951">
          <w:delText xml:space="preserve">come from </w:delText>
        </w:r>
      </w:del>
      <w:ins w:id="458" w:author="AnneMarieW" w:date="2018-03-29T10:14:00Z">
        <w:r w:rsidR="007E7951">
          <w:t xml:space="preserve">have </w:t>
        </w:r>
      </w:ins>
      <w:r w:rsidRPr="009161E0">
        <w:t>a C or C++ background, you’ll notice that this is similar to</w:t>
      </w:r>
      <w:r w:rsidR="009161E0">
        <w:t xml:space="preserve"> </w:t>
      </w:r>
      <w:proofErr w:type="spellStart"/>
      <w:r w:rsidRPr="009161E0">
        <w:rPr>
          <w:rStyle w:val="Literal"/>
        </w:rPr>
        <w:t>gcc</w:t>
      </w:r>
      <w:proofErr w:type="spellEnd"/>
      <w:r w:rsidRPr="009161E0">
        <w:t> or </w:t>
      </w:r>
      <w:r w:rsidRPr="009161E0">
        <w:rPr>
          <w:rStyle w:val="Literal"/>
        </w:rPr>
        <w:t>clang</w:t>
      </w:r>
      <w:r>
        <w:t>. After compiling successfully, Rust outputs a binary</w:t>
      </w:r>
      <w:r w:rsidR="009161E0">
        <w:t xml:space="preserve"> </w:t>
      </w:r>
      <w:r>
        <w:t>executable.</w:t>
      </w:r>
    </w:p>
    <w:p w14:paraId="5BD49C84" w14:textId="77777777" w:rsidR="00594BFA" w:rsidRDefault="00594BFA" w:rsidP="009161E0">
      <w:pPr>
        <w:pStyle w:val="Body"/>
      </w:pPr>
      <w:r>
        <w:t xml:space="preserve">On Linux, </w:t>
      </w:r>
      <w:proofErr w:type="spellStart"/>
      <w:ins w:id="459" w:author="janelle" w:date="2018-03-28T11:29:00Z">
        <w:r w:rsidR="001A6B2A">
          <w:t>macOS</w:t>
        </w:r>
      </w:ins>
      <w:proofErr w:type="spellEnd"/>
      <w:del w:id="460" w:author="janelle" w:date="2018-03-28T11:29:00Z">
        <w:r w:rsidDel="001A6B2A">
          <w:delText>Mac</w:delText>
        </w:r>
      </w:del>
      <w:r>
        <w:t>, and PowerShell on Windows, you can see the executable by</w:t>
      </w:r>
      <w:r w:rsidR="009161E0">
        <w:t xml:space="preserve"> </w:t>
      </w:r>
      <w:r>
        <w:t>entering the </w:t>
      </w:r>
      <w:r w:rsidRPr="009161E0">
        <w:rPr>
          <w:rStyle w:val="Literal"/>
        </w:rPr>
        <w:t>ls</w:t>
      </w:r>
      <w:r>
        <w:t> command in your shell as follows:</w:t>
      </w:r>
    </w:p>
    <w:p w14:paraId="06856CAB" w14:textId="77777777" w:rsidR="00594BFA" w:rsidRPr="0025765E" w:rsidRDefault="00594BFA" w:rsidP="009161E0">
      <w:pPr>
        <w:pStyle w:val="CodeA"/>
      </w:pPr>
      <w:r w:rsidRPr="0025765E">
        <w:t xml:space="preserve">$ </w:t>
      </w:r>
      <w:r w:rsidRPr="00AE6207">
        <w:rPr>
          <w:rStyle w:val="LiteralBold"/>
        </w:rPr>
        <w:t>ls</w:t>
      </w:r>
    </w:p>
    <w:p w14:paraId="47A68123" w14:textId="77777777" w:rsidR="00594BFA" w:rsidRPr="0025765E" w:rsidRDefault="00594BFA" w:rsidP="009161E0">
      <w:pPr>
        <w:pStyle w:val="CodeC"/>
      </w:pPr>
      <w:r w:rsidRPr="0025765E">
        <w:lastRenderedPageBreak/>
        <w:t>main  main.rs</w:t>
      </w:r>
    </w:p>
    <w:p w14:paraId="59B4EB36" w14:textId="77777777" w:rsidR="00594BFA" w:rsidRDefault="00594BFA" w:rsidP="009161E0">
      <w:pPr>
        <w:pStyle w:val="Body"/>
      </w:pPr>
      <w:r>
        <w:t>With CMD on Windows, you</w:t>
      </w:r>
      <w:del w:id="461" w:author="AnneMarieW" w:date="2018-03-29T10:15:00Z">
        <w:r w:rsidDel="007E7951">
          <w:delText>’</w:delText>
        </w:r>
      </w:del>
      <w:ins w:id="462" w:author="AnneMarieW" w:date="2018-03-29T10:15:00Z">
        <w:r w:rsidR="007E7951">
          <w:t xml:space="preserve"> woul</w:t>
        </w:r>
      </w:ins>
      <w:r>
        <w:t>d enter</w:t>
      </w:r>
      <w:ins w:id="463" w:author="AnneMarieW" w:date="2018-03-29T10:15:00Z">
        <w:r w:rsidR="007E7951">
          <w:t xml:space="preserve"> the following</w:t>
        </w:r>
      </w:ins>
      <w:r>
        <w:t>:</w:t>
      </w:r>
    </w:p>
    <w:p w14:paraId="0CB06C1C" w14:textId="77777777" w:rsidR="00594BFA" w:rsidRPr="0025765E" w:rsidRDefault="00594BFA" w:rsidP="009161E0">
      <w:pPr>
        <w:pStyle w:val="CodeA"/>
      </w:pPr>
      <w:r w:rsidRPr="0025765E">
        <w:t xml:space="preserve">&gt; </w:t>
      </w:r>
      <w:r w:rsidRPr="00AE6207">
        <w:rPr>
          <w:rStyle w:val="LiteralBold"/>
        </w:rPr>
        <w:t>dir /B %= the /B option says to only show the file names =%</w:t>
      </w:r>
    </w:p>
    <w:p w14:paraId="67301A74" w14:textId="77777777" w:rsidR="00594BFA" w:rsidRPr="0025765E" w:rsidRDefault="00594BFA" w:rsidP="009161E0">
      <w:pPr>
        <w:pStyle w:val="CodeB"/>
      </w:pPr>
      <w:r w:rsidRPr="0025765E">
        <w:t>main.exe</w:t>
      </w:r>
    </w:p>
    <w:p w14:paraId="3B73BB64" w14:textId="77777777" w:rsidR="00594BFA" w:rsidRPr="0025765E" w:rsidRDefault="00594BFA" w:rsidP="009161E0">
      <w:pPr>
        <w:pStyle w:val="CodeB"/>
      </w:pPr>
      <w:r w:rsidRPr="0025765E">
        <w:t>main.pdb</w:t>
      </w:r>
    </w:p>
    <w:p w14:paraId="61E8D0B4" w14:textId="77777777" w:rsidR="00594BFA" w:rsidRPr="0025765E" w:rsidRDefault="00594BFA" w:rsidP="009161E0">
      <w:pPr>
        <w:pStyle w:val="CodeC"/>
      </w:pPr>
      <w:r w:rsidRPr="0025765E">
        <w:t>main.rs</w:t>
      </w:r>
    </w:p>
    <w:p w14:paraId="3B9B8061" w14:textId="0F414331" w:rsidR="00594BFA" w:rsidRDefault="00594BFA" w:rsidP="009161E0">
      <w:pPr>
        <w:pStyle w:val="Body"/>
      </w:pPr>
      <w:r>
        <w:t>This</w:t>
      </w:r>
      <w:commentRangeStart w:id="464"/>
      <w:commentRangeStart w:id="465"/>
      <w:r>
        <w:t xml:space="preserve"> shows </w:t>
      </w:r>
      <w:del w:id="466" w:author="AnneMarieW" w:date="2018-03-29T10:15:00Z">
        <w:r w:rsidDel="009F607F">
          <w:delText xml:space="preserve">we have </w:delText>
        </w:r>
      </w:del>
      <w:del w:id="467" w:author="Carol Nichols" w:date="2018-04-05T22:37:00Z">
        <w:r w:rsidDel="00074640">
          <w:delText xml:space="preserve">two files: </w:delText>
        </w:r>
      </w:del>
      <w:r>
        <w:t>the source code</w:t>
      </w:r>
      <w:ins w:id="468" w:author="Carol Nichols" w:date="2018-04-05T22:37:00Z">
        <w:r w:rsidR="00074640">
          <w:t xml:space="preserve"> file</w:t>
        </w:r>
      </w:ins>
      <w:del w:id="469" w:author="AnneMarieW" w:date="2018-03-29T10:16:00Z">
        <w:r w:rsidDel="009F607F">
          <w:delText>,</w:delText>
        </w:r>
      </w:del>
      <w:r>
        <w:t xml:space="preserve"> with the </w:t>
      </w:r>
      <w:r w:rsidRPr="009161E0">
        <w:rPr>
          <w:rStyle w:val="EmphasisItalic"/>
        </w:rPr>
        <w:t>.</w:t>
      </w:r>
      <w:proofErr w:type="spellStart"/>
      <w:r w:rsidRPr="009161E0">
        <w:rPr>
          <w:rStyle w:val="EmphasisItalic"/>
        </w:rPr>
        <w:t>rs</w:t>
      </w:r>
      <w:proofErr w:type="spellEnd"/>
      <w:r>
        <w:t> extension</w:t>
      </w:r>
      <w:del w:id="470" w:author="AnneMarieW" w:date="2018-03-29T10:16:00Z">
        <w:r w:rsidDel="009F607F">
          <w:delText>,</w:delText>
        </w:r>
      </w:del>
      <w:ins w:id="471" w:author="Carol Nichols" w:date="2018-04-05T22:37:00Z">
        <w:r w:rsidR="00074640">
          <w:t xml:space="preserve">, </w:t>
        </w:r>
      </w:ins>
      <w:del w:id="472" w:author="Carol Nichols" w:date="2018-04-05T22:37:00Z">
        <w:r w:rsidDel="00074640">
          <w:delText xml:space="preserve"> and</w:delText>
        </w:r>
        <w:r w:rsidR="009161E0" w:rsidDel="00074640">
          <w:delText xml:space="preserve"> </w:delText>
        </w:r>
      </w:del>
      <w:r>
        <w:t>the executabl</w:t>
      </w:r>
      <w:commentRangeEnd w:id="464"/>
      <w:r w:rsidR="009F607F">
        <w:rPr>
          <w:rStyle w:val="CommentReference"/>
        </w:rPr>
        <w:commentReference w:id="464"/>
      </w:r>
      <w:commentRangeEnd w:id="465"/>
      <w:r w:rsidR="00074640">
        <w:rPr>
          <w:rStyle w:val="CommentReference"/>
        </w:rPr>
        <w:commentReference w:id="465"/>
      </w:r>
      <w:r>
        <w:t>e</w:t>
      </w:r>
      <w:ins w:id="473" w:author="Carol Nichols" w:date="2018-04-05T22:37:00Z">
        <w:r w:rsidR="00074640">
          <w:t xml:space="preserve"> file</w:t>
        </w:r>
      </w:ins>
      <w:r>
        <w:t xml:space="preserve"> (</w:t>
      </w:r>
      <w:r w:rsidRPr="009161E0">
        <w:rPr>
          <w:rStyle w:val="EmphasisItalic"/>
        </w:rPr>
        <w:t>main.exe</w:t>
      </w:r>
      <w:r>
        <w:t> on Windows,</w:t>
      </w:r>
      <w:ins w:id="474" w:author="AnneMarieW" w:date="2018-03-29T10:16:00Z">
        <w:r w:rsidR="009F607F">
          <w:t xml:space="preserve"> but</w:t>
        </w:r>
      </w:ins>
      <w:r>
        <w:t> </w:t>
      </w:r>
      <w:r w:rsidRPr="009161E0">
        <w:rPr>
          <w:rStyle w:val="EmphasisItalic"/>
        </w:rPr>
        <w:t>main</w:t>
      </w:r>
      <w:r>
        <w:t> </w:t>
      </w:r>
      <w:ins w:id="475" w:author="AnneMarieW" w:date="2018-03-29T10:16:00Z">
        <w:r w:rsidR="009F607F">
          <w:t>on all other platforms</w:t>
        </w:r>
      </w:ins>
      <w:del w:id="476" w:author="AnneMarieW" w:date="2018-03-29T10:16:00Z">
        <w:r w:rsidDel="009F607F">
          <w:delText>everywhere else</w:delText>
        </w:r>
      </w:del>
      <w:r>
        <w:t>)</w:t>
      </w:r>
      <w:ins w:id="477" w:author="Carol Nichols" w:date="2018-04-05T22:38:00Z">
        <w:r w:rsidR="00074640">
          <w:t xml:space="preserve">, and, when using CMD, a file containing debugging information with the </w:t>
        </w:r>
        <w:r w:rsidR="00074640" w:rsidRPr="00074640">
          <w:rPr>
            <w:rStyle w:val="EmphasisItalic"/>
            <w:rPrChange w:id="478" w:author="Carol Nichols" w:date="2018-04-05T22:38:00Z">
              <w:rPr/>
            </w:rPrChange>
          </w:rPr>
          <w:t>.</w:t>
        </w:r>
        <w:proofErr w:type="spellStart"/>
        <w:r w:rsidR="00074640" w:rsidRPr="00074640">
          <w:rPr>
            <w:rStyle w:val="EmphasisItalic"/>
            <w:rPrChange w:id="479" w:author="Carol Nichols" w:date="2018-04-05T22:38:00Z">
              <w:rPr/>
            </w:rPrChange>
          </w:rPr>
          <w:t>pdb</w:t>
        </w:r>
        <w:proofErr w:type="spellEnd"/>
        <w:r w:rsidR="00074640">
          <w:t xml:space="preserve"> extension</w:t>
        </w:r>
      </w:ins>
      <w:r>
        <w:t xml:space="preserve">. </w:t>
      </w:r>
      <w:del w:id="480" w:author="AnneMarieW" w:date="2018-03-29T10:17:00Z">
        <w:r w:rsidDel="009F607F">
          <w:delText>All that’s left</w:delText>
        </w:r>
        <w:r w:rsidR="009161E0" w:rsidDel="009F607F">
          <w:delText xml:space="preserve"> </w:delText>
        </w:r>
        <w:r w:rsidDel="009F607F">
          <w:delText>to do f</w:delText>
        </w:r>
      </w:del>
      <w:ins w:id="481" w:author="AnneMarieW" w:date="2018-03-29T10:17:00Z">
        <w:r w:rsidR="009F607F">
          <w:t>F</w:t>
        </w:r>
      </w:ins>
      <w:r>
        <w:t>rom here</w:t>
      </w:r>
      <w:ins w:id="482" w:author="AnneMarieW" w:date="2018-03-29T10:17:00Z">
        <w:r w:rsidR="009F607F">
          <w:t xml:space="preserve">, you </w:t>
        </w:r>
        <w:del w:id="483" w:author="Carol Nichols" w:date="2018-04-05T22:10:00Z">
          <w:r w:rsidR="009F607F" w:rsidDel="001F5E60">
            <w:delText>just</w:delText>
          </w:r>
        </w:del>
      </w:ins>
      <w:del w:id="484" w:author="Carol Nichols" w:date="2018-04-05T22:10:00Z">
        <w:r w:rsidDel="001F5E60">
          <w:delText xml:space="preserve"> is </w:delText>
        </w:r>
      </w:del>
      <w:r>
        <w:t>run the </w:t>
      </w:r>
      <w:r w:rsidRPr="009161E0">
        <w:rPr>
          <w:rStyle w:val="EmphasisItalic"/>
        </w:rPr>
        <w:t>main</w:t>
      </w:r>
      <w:r>
        <w:t> or </w:t>
      </w:r>
      <w:r w:rsidRPr="009161E0">
        <w:rPr>
          <w:rStyle w:val="EmphasisItalic"/>
        </w:rPr>
        <w:t>main.exe</w:t>
      </w:r>
      <w:r>
        <w:t> file, like this:</w:t>
      </w:r>
    </w:p>
    <w:p w14:paraId="5798CDCC" w14:textId="77777777" w:rsidR="00594BFA" w:rsidRPr="0025765E" w:rsidRDefault="00594BFA" w:rsidP="009161E0">
      <w:pPr>
        <w:pStyle w:val="CodeSingle"/>
      </w:pPr>
      <w:r w:rsidRPr="0025765E">
        <w:t xml:space="preserve">$ </w:t>
      </w:r>
      <w:r w:rsidRPr="00AE6207">
        <w:rPr>
          <w:rStyle w:val="LiteralBold"/>
        </w:rPr>
        <w:t>./main  # or .\main.exe on Windows</w:t>
      </w:r>
    </w:p>
    <w:p w14:paraId="1C1BECAB" w14:textId="77777777" w:rsidR="00594BFA" w:rsidRDefault="00594BFA" w:rsidP="009161E0">
      <w:pPr>
        <w:pStyle w:val="Body"/>
      </w:pPr>
      <w:r w:rsidRPr="009161E0">
        <w:t>If </w:t>
      </w:r>
      <w:r w:rsidRPr="009161E0">
        <w:rPr>
          <w:rStyle w:val="EmphasisItalic"/>
        </w:rPr>
        <w:t>main.rs</w:t>
      </w:r>
      <w:r w:rsidRPr="009161E0">
        <w:t> w</w:t>
      </w:r>
      <w:del w:id="485" w:author="AnneMarieW" w:date="2018-03-29T10:18:00Z">
        <w:r w:rsidRPr="009161E0" w:rsidDel="009F607F">
          <w:delText>ere</w:delText>
        </w:r>
      </w:del>
      <w:ins w:id="486" w:author="AnneMarieW" w:date="2018-03-29T10:18:00Z">
        <w:r w:rsidR="009F607F">
          <w:t>as</w:t>
        </w:r>
      </w:ins>
      <w:r w:rsidRPr="009161E0">
        <w:t xml:space="preserve"> your “Hello, world!” program, this </w:t>
      </w:r>
      <w:ins w:id="487" w:author="AnneMarieW" w:date="2018-03-29T10:18:00Z">
        <w:r w:rsidR="009F607F">
          <w:t xml:space="preserve">line </w:t>
        </w:r>
      </w:ins>
      <w:r w:rsidRPr="009161E0">
        <w:t>would print </w:t>
      </w:r>
      <w:r w:rsidRPr="009161E0">
        <w:rPr>
          <w:rStyle w:val="Literal"/>
        </w:rPr>
        <w:t>Hello, world!</w:t>
      </w:r>
      <w:r>
        <w:t> to your terminal.</w:t>
      </w:r>
    </w:p>
    <w:p w14:paraId="765322A0" w14:textId="77777777" w:rsidR="00594BFA" w:rsidRDefault="00594BFA" w:rsidP="009161E0">
      <w:pPr>
        <w:pStyle w:val="Body"/>
      </w:pPr>
      <w:r>
        <w:t>If you</w:t>
      </w:r>
      <w:ins w:id="488" w:author="AnneMarieW" w:date="2018-03-29T10:19:00Z">
        <w:r w:rsidR="009F607F">
          <w:t>’</w:t>
        </w:r>
      </w:ins>
      <w:ins w:id="489" w:author="AnneMarieW" w:date="2018-03-29T10:22:00Z">
        <w:r w:rsidR="009F607F">
          <w:t>re more familiar</w:t>
        </w:r>
      </w:ins>
      <w:del w:id="490" w:author="AnneMarieW" w:date="2018-03-29T10:19:00Z">
        <w:r w:rsidDel="009F607F">
          <w:delText xml:space="preserve"> come from</w:delText>
        </w:r>
      </w:del>
      <w:r>
        <w:t xml:space="preserve"> </w:t>
      </w:r>
      <w:ins w:id="491" w:author="AnneMarieW" w:date="2018-03-29T10:22:00Z">
        <w:r w:rsidR="009F607F">
          <w:t xml:space="preserve">with </w:t>
        </w:r>
      </w:ins>
      <w:r>
        <w:t>a dynamic language</w:t>
      </w:r>
      <w:ins w:id="492" w:author="AnneMarieW" w:date="2018-03-29T10:19:00Z">
        <w:r w:rsidR="009F607F">
          <w:t>, such as</w:t>
        </w:r>
      </w:ins>
      <w:del w:id="493" w:author="AnneMarieW" w:date="2018-03-29T10:19:00Z">
        <w:r w:rsidDel="009F607F">
          <w:delText xml:space="preserve"> like</w:delText>
        </w:r>
      </w:del>
      <w:r>
        <w:t xml:space="preserve"> Ruby, Python, or JavaScript, you m</w:t>
      </w:r>
      <w:del w:id="494" w:author="AnneMarieW" w:date="2018-03-29T10:19:00Z">
        <w:r w:rsidDel="009F607F">
          <w:delText>ay</w:delText>
        </w:r>
      </w:del>
      <w:ins w:id="495" w:author="AnneMarieW" w:date="2018-03-29T10:19:00Z">
        <w:r w:rsidR="009F607F">
          <w:t>ight</w:t>
        </w:r>
      </w:ins>
      <w:r w:rsidR="009161E0">
        <w:t xml:space="preserve"> </w:t>
      </w:r>
      <w:r>
        <w:t xml:space="preserve">not be used to compiling and running a program </w:t>
      </w:r>
      <w:del w:id="496" w:author="AnneMarieW" w:date="2018-03-29T10:19:00Z">
        <w:r w:rsidDel="009F607F">
          <w:delText>be</w:delText>
        </w:r>
      </w:del>
      <w:del w:id="497" w:author="AnneMarieW" w:date="2018-03-29T10:20:00Z">
        <w:r w:rsidDel="009F607F">
          <w:delText>ing</w:delText>
        </w:r>
      </w:del>
      <w:ins w:id="498" w:author="AnneMarieW" w:date="2018-03-29T10:20:00Z">
        <w:r w:rsidR="009F607F">
          <w:t>as</w:t>
        </w:r>
      </w:ins>
      <w:r>
        <w:t xml:space="preserve"> separate steps. Rust is an</w:t>
      </w:r>
      <w:r w:rsidR="009161E0">
        <w:t xml:space="preserve"> </w:t>
      </w:r>
      <w:r w:rsidRPr="009161E0">
        <w:rPr>
          <w:rStyle w:val="EmphasisItalic"/>
        </w:rPr>
        <w:t>ahead-of-time compiled</w:t>
      </w:r>
      <w:r w:rsidRPr="009161E0">
        <w:t> language</w:t>
      </w:r>
      <w:ins w:id="499" w:author="AnneMarieW" w:date="2018-03-29T10:20:00Z">
        <w:r w:rsidR="009F607F">
          <w:t xml:space="preserve">, </w:t>
        </w:r>
      </w:ins>
      <w:del w:id="500" w:author="AnneMarieW" w:date="2018-03-29T10:20:00Z">
        <w:r w:rsidRPr="009161E0" w:rsidDel="009F607F">
          <w:delText xml:space="preserve">, which </w:delText>
        </w:r>
      </w:del>
      <w:r w:rsidRPr="009161E0">
        <w:t>mean</w:t>
      </w:r>
      <w:ins w:id="501" w:author="AnneMarieW" w:date="2018-03-29T10:20:00Z">
        <w:r w:rsidR="009F607F">
          <w:t>ing</w:t>
        </w:r>
      </w:ins>
      <w:del w:id="502" w:author="AnneMarieW" w:date="2018-03-29T10:20:00Z">
        <w:r w:rsidRPr="009161E0" w:rsidDel="009F607F">
          <w:delText>s that</w:delText>
        </w:r>
      </w:del>
      <w:r w:rsidRPr="009161E0">
        <w:t xml:space="preserve"> you can compile a program,</w:t>
      </w:r>
      <w:r w:rsidR="009161E0">
        <w:t xml:space="preserve"> </w:t>
      </w:r>
      <w:r w:rsidRPr="009161E0">
        <w:t>give the executable to someone else, and they can run it even without having</w:t>
      </w:r>
      <w:r w:rsidR="009161E0">
        <w:t xml:space="preserve"> </w:t>
      </w:r>
      <w:r w:rsidRPr="009161E0">
        <w:t>Rust installed. If you give someone a </w:t>
      </w:r>
      <w:r w:rsidR="00984E84" w:rsidRPr="00984E84">
        <w:rPr>
          <w:rStyle w:val="EmphasisItalic"/>
          <w:rPrChange w:id="503" w:author="AnneMarieW" w:date="2018-03-29T10:23:00Z">
            <w:rPr>
              <w:rStyle w:val="Literal"/>
            </w:rPr>
          </w:rPrChange>
        </w:rPr>
        <w:t>.</w:t>
      </w:r>
      <w:proofErr w:type="spellStart"/>
      <w:r w:rsidR="00984E84" w:rsidRPr="00984E84">
        <w:rPr>
          <w:rStyle w:val="EmphasisItalic"/>
          <w:rPrChange w:id="504" w:author="AnneMarieW" w:date="2018-03-29T10:23:00Z">
            <w:rPr>
              <w:rStyle w:val="Literal"/>
            </w:rPr>
          </w:rPrChange>
        </w:rPr>
        <w:t>rb</w:t>
      </w:r>
      <w:proofErr w:type="spellEnd"/>
      <w:r w:rsidRPr="009161E0">
        <w:t>, </w:t>
      </w:r>
      <w:r w:rsidR="00984E84" w:rsidRPr="00984E84">
        <w:rPr>
          <w:rStyle w:val="EmphasisItalic"/>
          <w:rPrChange w:id="505" w:author="AnneMarieW" w:date="2018-03-29T10:23:00Z">
            <w:rPr>
              <w:rStyle w:val="Literal"/>
            </w:rPr>
          </w:rPrChange>
        </w:rPr>
        <w:t>.</w:t>
      </w:r>
      <w:proofErr w:type="spellStart"/>
      <w:r w:rsidR="00984E84" w:rsidRPr="00984E84">
        <w:rPr>
          <w:rStyle w:val="EmphasisItalic"/>
          <w:rPrChange w:id="506" w:author="AnneMarieW" w:date="2018-03-29T10:23:00Z">
            <w:rPr>
              <w:rStyle w:val="Literal"/>
            </w:rPr>
          </w:rPrChange>
        </w:rPr>
        <w:t>py</w:t>
      </w:r>
      <w:proofErr w:type="spellEnd"/>
      <w:r w:rsidRPr="009161E0">
        <w:t>, or </w:t>
      </w:r>
      <w:r w:rsidR="00984E84" w:rsidRPr="00984E84">
        <w:rPr>
          <w:rStyle w:val="EmphasisItalic"/>
          <w:rPrChange w:id="507" w:author="AnneMarieW" w:date="2018-03-29T10:23:00Z">
            <w:rPr>
              <w:rStyle w:val="Literal"/>
            </w:rPr>
          </w:rPrChange>
        </w:rPr>
        <w:t>.</w:t>
      </w:r>
      <w:proofErr w:type="spellStart"/>
      <w:r w:rsidR="00984E84" w:rsidRPr="00984E84">
        <w:rPr>
          <w:rStyle w:val="EmphasisItalic"/>
          <w:rPrChange w:id="508" w:author="AnneMarieW" w:date="2018-03-29T10:23:00Z">
            <w:rPr>
              <w:rStyle w:val="Literal"/>
            </w:rPr>
          </w:rPrChange>
        </w:rPr>
        <w:t>js</w:t>
      </w:r>
      <w:proofErr w:type="spellEnd"/>
      <w:r>
        <w:t xml:space="preserve"> file, </w:t>
      </w:r>
      <w:del w:id="509" w:author="AnneMarieW" w:date="2018-03-29T10:22:00Z">
        <w:r w:rsidDel="009F607F">
          <w:delText>on the other</w:delText>
        </w:r>
        <w:r w:rsidR="009161E0" w:rsidDel="009F607F">
          <w:delText xml:space="preserve"> </w:delText>
        </w:r>
        <w:r w:rsidDel="009F607F">
          <w:delText xml:space="preserve">hand, </w:delText>
        </w:r>
      </w:del>
      <w:r>
        <w:t>they need to have a Ruby, Python, or JavaScript implementation installed</w:t>
      </w:r>
      <w:r w:rsidR="009161E0">
        <w:t xml:space="preserve"> </w:t>
      </w:r>
      <w:r>
        <w:t>(respectively)</w:t>
      </w:r>
      <w:del w:id="510" w:author="AnneMarieW" w:date="2018-03-29T10:24:00Z">
        <w:r w:rsidDel="004E1528">
          <w:delText>,</w:delText>
        </w:r>
      </w:del>
      <w:ins w:id="511" w:author="AnneMarieW" w:date="2018-03-29T10:24:00Z">
        <w:r w:rsidR="004E1528">
          <w:t>.</w:t>
        </w:r>
      </w:ins>
      <w:r>
        <w:t xml:space="preserve"> </w:t>
      </w:r>
      <w:del w:id="512" w:author="AnneMarieW" w:date="2018-03-29T10:24:00Z">
        <w:r w:rsidDel="004E1528">
          <w:delText>b</w:delText>
        </w:r>
      </w:del>
      <w:ins w:id="513" w:author="AnneMarieW" w:date="2018-03-29T10:24:00Z">
        <w:r w:rsidR="004E1528">
          <w:t>B</w:t>
        </w:r>
      </w:ins>
      <w:r>
        <w:t xml:space="preserve">ut </w:t>
      </w:r>
      <w:ins w:id="514" w:author="AnneMarieW" w:date="2018-03-29T10:24:00Z">
        <w:r w:rsidR="004E1528">
          <w:t xml:space="preserve">in those languages, </w:t>
        </w:r>
      </w:ins>
      <w:r>
        <w:t xml:space="preserve">you only need one command to </w:t>
      </w:r>
      <w:del w:id="515" w:author="AnneMarieW" w:date="2018-03-29T10:24:00Z">
        <w:r w:rsidDel="004E1528">
          <w:delText xml:space="preserve">both </w:delText>
        </w:r>
      </w:del>
      <w:r>
        <w:t>compile and run your</w:t>
      </w:r>
      <w:r w:rsidR="009161E0">
        <w:t xml:space="preserve"> </w:t>
      </w:r>
      <w:r>
        <w:t>program. Everything is a trade</w:t>
      </w:r>
      <w:ins w:id="516" w:author="AnneMarieW" w:date="2018-03-29T10:24:00Z">
        <w:r w:rsidR="004E1528">
          <w:t>-</w:t>
        </w:r>
      </w:ins>
      <w:r>
        <w:t>off in language design.</w:t>
      </w:r>
    </w:p>
    <w:p w14:paraId="6E645167" w14:textId="77777777" w:rsidR="00594BFA" w:rsidRDefault="00594BFA" w:rsidP="009161E0">
      <w:pPr>
        <w:pStyle w:val="Body"/>
      </w:pPr>
      <w:r>
        <w:t>Just compiling with </w:t>
      </w:r>
      <w:proofErr w:type="spellStart"/>
      <w:r w:rsidRPr="009161E0">
        <w:rPr>
          <w:rStyle w:val="Literal"/>
        </w:rPr>
        <w:t>rustc</w:t>
      </w:r>
      <w:proofErr w:type="spellEnd"/>
      <w:r>
        <w:t> is fine for simple programs, but as your project</w:t>
      </w:r>
      <w:r w:rsidR="009161E0">
        <w:t xml:space="preserve"> </w:t>
      </w:r>
      <w:r>
        <w:t xml:space="preserve">grows, you’ll want to </w:t>
      </w:r>
      <w:del w:id="517" w:author="AnneMarieW" w:date="2018-03-29T10:25:00Z">
        <w:r w:rsidDel="004E1528">
          <w:delText xml:space="preserve">be able to </w:delText>
        </w:r>
      </w:del>
      <w:r>
        <w:t>manage all</w:t>
      </w:r>
      <w:del w:id="518" w:author="AnneMarieW" w:date="2018-03-29T10:26:00Z">
        <w:r w:rsidDel="00A32AC7">
          <w:delText xml:space="preserve"> of</w:delText>
        </w:r>
      </w:del>
      <w:r>
        <w:t xml:space="preserve"> the options and make it easy to</w:t>
      </w:r>
      <w:r w:rsidR="009161E0">
        <w:t xml:space="preserve"> </w:t>
      </w:r>
      <w:r>
        <w:t xml:space="preserve">share your code. Next, we’ll introduce you to </w:t>
      </w:r>
      <w:ins w:id="519" w:author="AnneMarieW" w:date="2018-03-29T10:25:00Z">
        <w:r w:rsidR="004E1528">
          <w:t xml:space="preserve">the Cargo </w:t>
        </w:r>
      </w:ins>
      <w:del w:id="520" w:author="AnneMarieW" w:date="2018-03-29T10:25:00Z">
        <w:r w:rsidDel="004E1528">
          <w:delText xml:space="preserve">a </w:delText>
        </w:r>
      </w:del>
      <w:r>
        <w:t>tool</w:t>
      </w:r>
      <w:del w:id="521" w:author="AnneMarieW" w:date="2018-03-29T10:25:00Z">
        <w:r w:rsidDel="004E1528">
          <w:delText xml:space="preserve"> called Cargo</w:delText>
        </w:r>
      </w:del>
      <w:r>
        <w:t>, which will</w:t>
      </w:r>
      <w:r w:rsidR="009161E0">
        <w:t xml:space="preserve"> </w:t>
      </w:r>
      <w:r>
        <w:t>help you write real-world Rust programs.</w:t>
      </w:r>
    </w:p>
    <w:p w14:paraId="1993D13C" w14:textId="77777777" w:rsidR="00594BFA" w:rsidRDefault="00594BFA" w:rsidP="009161E0">
      <w:pPr>
        <w:pStyle w:val="HeadA"/>
      </w:pPr>
      <w:bookmarkStart w:id="522" w:name="hello,-cargo!"/>
      <w:bookmarkStart w:id="523" w:name="_Toc510079717"/>
      <w:bookmarkEnd w:id="522"/>
      <w:r>
        <w:t>Hello, Cargo!</w:t>
      </w:r>
      <w:bookmarkEnd w:id="523"/>
    </w:p>
    <w:p w14:paraId="56CEA52A" w14:textId="77777777" w:rsidR="00594BFA" w:rsidRDefault="00594BFA" w:rsidP="009161E0">
      <w:pPr>
        <w:pStyle w:val="BodyFirst"/>
      </w:pPr>
      <w:r>
        <w:t xml:space="preserve">Cargo is Rust’s build system and package manager. Most </w:t>
      </w:r>
      <w:proofErr w:type="spellStart"/>
      <w:r>
        <w:t>Rustaceans</w:t>
      </w:r>
      <w:proofErr w:type="spellEnd"/>
      <w:r>
        <w:t xml:space="preserve"> </w:t>
      </w:r>
      <w:del w:id="524" w:author="AnneMarieW" w:date="2018-03-29T10:26:00Z">
        <w:r w:rsidDel="00F23225">
          <w:delText xml:space="preserve">will </w:delText>
        </w:r>
      </w:del>
      <w:r>
        <w:t>use this</w:t>
      </w:r>
      <w:r w:rsidR="009161E0">
        <w:t xml:space="preserve"> </w:t>
      </w:r>
      <w:r>
        <w:t>tool to manage their Rust projects because Cargo</w:t>
      </w:r>
      <w:del w:id="525" w:author="AnneMarieW" w:date="2018-03-29T10:27:00Z">
        <w:r w:rsidDel="00F23225">
          <w:delText xml:space="preserve"> takes care of</w:delText>
        </w:r>
      </w:del>
      <w:ins w:id="526" w:author="AnneMarieW" w:date="2018-03-29T10:27:00Z">
        <w:r w:rsidR="00F23225">
          <w:t xml:space="preserve"> handles</w:t>
        </w:r>
      </w:ins>
      <w:r>
        <w:t xml:space="preserve"> a lot of tasks</w:t>
      </w:r>
      <w:r w:rsidR="009161E0">
        <w:t xml:space="preserve"> </w:t>
      </w:r>
      <w:r>
        <w:t>for you, such as building your code, downloading the libraries your code</w:t>
      </w:r>
      <w:r w:rsidR="009161E0">
        <w:t xml:space="preserve"> </w:t>
      </w:r>
      <w:r>
        <w:t>depends on, and building those libraries. (We call libraries your code needs</w:t>
      </w:r>
      <w:r w:rsidR="009161E0">
        <w:t xml:space="preserve"> </w:t>
      </w:r>
      <w:r w:rsidRPr="009161E0">
        <w:rPr>
          <w:rStyle w:val="EmphasisItalic"/>
        </w:rPr>
        <w:t>dependencies</w:t>
      </w:r>
      <w:r>
        <w:t>.)</w:t>
      </w:r>
    </w:p>
    <w:p w14:paraId="50A32934" w14:textId="77777777" w:rsidR="00594BFA" w:rsidRDefault="00594BFA" w:rsidP="009161E0">
      <w:pPr>
        <w:pStyle w:val="Body"/>
      </w:pPr>
      <w:r>
        <w:t>The simplest Rust programs, like the one we’ve written so far, don’t have any</w:t>
      </w:r>
      <w:r w:rsidR="009161E0">
        <w:t xml:space="preserve"> </w:t>
      </w:r>
      <w:r>
        <w:t>dependencies</w:t>
      </w:r>
      <w:del w:id="527" w:author="AnneMarieW" w:date="2018-03-29T10:27:00Z">
        <w:r w:rsidDel="00F23225">
          <w:delText>,</w:delText>
        </w:r>
      </w:del>
      <w:ins w:id="528" w:author="AnneMarieW" w:date="2018-03-29T10:28:00Z">
        <w:r w:rsidR="00F23225">
          <w:t>.</w:t>
        </w:r>
      </w:ins>
      <w:r>
        <w:t xml:space="preserve"> </w:t>
      </w:r>
      <w:del w:id="529" w:author="AnneMarieW" w:date="2018-03-29T10:29:00Z">
        <w:r w:rsidDel="00F23225">
          <w:delText>s</w:delText>
        </w:r>
      </w:del>
      <w:ins w:id="530" w:author="AnneMarieW" w:date="2018-03-29T10:29:00Z">
        <w:r w:rsidR="00F23225">
          <w:t>S</w:t>
        </w:r>
      </w:ins>
      <w:r>
        <w:t xml:space="preserve">o if we had built the </w:t>
      </w:r>
      <w:del w:id="531" w:author="AnneMarieW" w:date="2018-03-29T10:29:00Z">
        <w:r w:rsidDel="00F23225">
          <w:delText xml:space="preserve">Hello World </w:delText>
        </w:r>
      </w:del>
      <w:ins w:id="532" w:author="AnneMarieW" w:date="2018-03-29T10:29:00Z">
        <w:r w:rsidR="00F23225">
          <w:t xml:space="preserve">“Hello, world!” </w:t>
        </w:r>
      </w:ins>
      <w:r>
        <w:t>project with Cargo, it would</w:t>
      </w:r>
      <w:r w:rsidR="009161E0">
        <w:t xml:space="preserve"> </w:t>
      </w:r>
      <w:r>
        <w:t xml:space="preserve">only </w:t>
      </w:r>
      <w:del w:id="533" w:author="AnneMarieW" w:date="2018-03-29T10:28:00Z">
        <w:r w:rsidDel="00F23225">
          <w:delText xml:space="preserve">be </w:delText>
        </w:r>
      </w:del>
      <w:r>
        <w:t>us</w:t>
      </w:r>
      <w:ins w:id="534" w:author="AnneMarieW" w:date="2018-03-29T10:28:00Z">
        <w:r w:rsidR="00F23225">
          <w:t>e</w:t>
        </w:r>
      </w:ins>
      <w:del w:id="535" w:author="AnneMarieW" w:date="2018-03-29T10:28:00Z">
        <w:r w:rsidDel="00F23225">
          <w:delText>ing</w:delText>
        </w:r>
      </w:del>
      <w:r>
        <w:t xml:space="preserve"> the part of Cargo </w:t>
      </w:r>
      <w:ins w:id="536" w:author="AnneMarieW" w:date="2018-03-29T10:29:00Z">
        <w:r w:rsidR="00F23225">
          <w:t xml:space="preserve">that </w:t>
        </w:r>
      </w:ins>
      <w:del w:id="537" w:author="AnneMarieW" w:date="2018-03-29T10:28:00Z">
        <w:r w:rsidDel="00F23225">
          <w:delText xml:space="preserve">that takes care of </w:delText>
        </w:r>
      </w:del>
      <w:ins w:id="538" w:author="AnneMarieW" w:date="2018-03-29T10:28:00Z">
        <w:r w:rsidR="00F23225">
          <w:t xml:space="preserve">handles </w:t>
        </w:r>
      </w:ins>
      <w:r>
        <w:t>building your code. As you</w:t>
      </w:r>
      <w:r w:rsidR="009161E0">
        <w:t xml:space="preserve"> </w:t>
      </w:r>
      <w:r>
        <w:t xml:space="preserve">write more complex Rust programs, </w:t>
      </w:r>
      <w:r>
        <w:lastRenderedPageBreak/>
        <w:t xml:space="preserve">you’ll </w:t>
      </w:r>
      <w:del w:id="539" w:author="AnneMarieW" w:date="2018-03-29T10:29:00Z">
        <w:r w:rsidDel="00497ABA">
          <w:delText xml:space="preserve">want to </w:delText>
        </w:r>
      </w:del>
      <w:r>
        <w:t>add dependencies, and if you</w:t>
      </w:r>
      <w:r w:rsidR="009161E0">
        <w:t xml:space="preserve"> </w:t>
      </w:r>
      <w:r>
        <w:t xml:space="preserve">start </w:t>
      </w:r>
      <w:del w:id="540" w:author="AnneMarieW" w:date="2018-03-29T10:29:00Z">
        <w:r w:rsidDel="00497ABA">
          <w:delText>the</w:delText>
        </w:r>
      </w:del>
      <w:ins w:id="541" w:author="AnneMarieW" w:date="2018-03-29T10:29:00Z">
        <w:r w:rsidR="00497ABA">
          <w:t>a</w:t>
        </w:r>
      </w:ins>
      <w:r>
        <w:t xml:space="preserve"> project</w:t>
      </w:r>
      <w:del w:id="542" w:author="AnneMarieW" w:date="2018-03-29T10:29:00Z">
        <w:r w:rsidDel="00497ABA">
          <w:delText xml:space="preserve"> off</w:delText>
        </w:r>
      </w:del>
      <w:r>
        <w:t xml:space="preserve"> using Cargo, </w:t>
      </w:r>
      <w:del w:id="543" w:author="AnneMarieW" w:date="2018-03-29T10:30:00Z">
        <w:r w:rsidDel="00497ABA">
          <w:delText>that</w:delText>
        </w:r>
      </w:del>
      <w:ins w:id="544" w:author="AnneMarieW" w:date="2018-03-29T10:30:00Z">
        <w:r w:rsidR="00497ABA">
          <w:t>adding dependencies</w:t>
        </w:r>
      </w:ins>
      <w:r>
        <w:t xml:space="preserve"> will be </w:t>
      </w:r>
      <w:del w:id="545" w:author="AnneMarieW" w:date="2018-03-29T10:30:00Z">
        <w:r w:rsidDel="00497ABA">
          <w:delText>a lot</w:delText>
        </w:r>
      </w:del>
      <w:ins w:id="546" w:author="AnneMarieW" w:date="2018-03-29T10:30:00Z">
        <w:r w:rsidR="00497ABA">
          <w:t>much</w:t>
        </w:r>
      </w:ins>
      <w:r>
        <w:t xml:space="preserve"> easier to do.</w:t>
      </w:r>
    </w:p>
    <w:p w14:paraId="1E708DC7" w14:textId="77777777" w:rsidR="00594BFA" w:rsidRDefault="00594BFA" w:rsidP="009161E0">
      <w:pPr>
        <w:pStyle w:val="Body"/>
        <w:rPr>
          <w:ins w:id="547" w:author="AnneMarieW" w:date="2018-03-29T10:31:00Z"/>
        </w:rPr>
      </w:pPr>
      <w:del w:id="548" w:author="AnneMarieW" w:date="2018-03-29T10:30:00Z">
        <w:r w:rsidDel="003E03F1">
          <w:delText>As</w:delText>
        </w:r>
      </w:del>
      <w:ins w:id="549" w:author="AnneMarieW" w:date="2018-03-29T10:30:00Z">
        <w:r w:rsidR="003E03F1">
          <w:t>Because</w:t>
        </w:r>
      </w:ins>
      <w:r>
        <w:t xml:space="preserve"> the vast majority of Rust projects use Cargo, the rest of this book </w:t>
      </w:r>
      <w:del w:id="550" w:author="AnneMarieW" w:date="2018-03-29T10:31:00Z">
        <w:r w:rsidDel="003E03F1">
          <w:delText>will</w:delText>
        </w:r>
        <w:r w:rsidR="009161E0" w:rsidDel="003E03F1">
          <w:delText xml:space="preserve"> </w:delText>
        </w:r>
      </w:del>
      <w:r>
        <w:t>assume</w:t>
      </w:r>
      <w:ins w:id="551" w:author="AnneMarieW" w:date="2018-03-29T10:31:00Z">
        <w:r w:rsidR="003E03F1">
          <w:t>s</w:t>
        </w:r>
      </w:ins>
      <w:r>
        <w:t xml:space="preserve"> that you’re using Cargo too. Cargo comes installed with Rust</w:t>
      </w:r>
      <w:del w:id="552" w:author="AnneMarieW" w:date="2018-03-29T10:31:00Z">
        <w:r w:rsidDel="003E03F1">
          <w:delText xml:space="preserve"> itself,</w:delText>
        </w:r>
      </w:del>
      <w:r>
        <w:t xml:space="preserve"> if</w:t>
      </w:r>
      <w:r w:rsidR="009161E0">
        <w:t xml:space="preserve"> </w:t>
      </w:r>
      <w:r>
        <w:t xml:space="preserve">you used the official installers </w:t>
      </w:r>
      <w:ins w:id="553" w:author="AnneMarieW" w:date="2018-03-29T10:31:00Z">
        <w:r w:rsidR="003E03F1">
          <w:t>discussed</w:t>
        </w:r>
      </w:ins>
      <w:del w:id="554" w:author="AnneMarieW" w:date="2018-03-29T10:31:00Z">
        <w:r w:rsidDel="003E03F1">
          <w:delText>as covered</w:delText>
        </w:r>
      </w:del>
      <w:r>
        <w:t xml:space="preserve"> in the </w:t>
      </w:r>
      <w:r w:rsidR="00984E84" w:rsidRPr="00984E84">
        <w:rPr>
          <w:highlight w:val="yellow"/>
          <w:rPrChange w:id="555" w:author="AnneMarieW" w:date="2018-03-29T10:31:00Z">
            <w:rPr>
              <w:rFonts w:ascii="Courier" w:hAnsi="Courier"/>
              <w:color w:val="0000FF"/>
              <w:sz w:val="20"/>
            </w:rPr>
          </w:rPrChange>
        </w:rPr>
        <w:t>“Installation” section</w:t>
      </w:r>
      <w:ins w:id="556" w:author="AnneMarieW" w:date="2018-03-29T10:31:00Z">
        <w:r w:rsidR="00984E84" w:rsidRPr="00984E84">
          <w:rPr>
            <w:highlight w:val="yellow"/>
            <w:rPrChange w:id="557" w:author="AnneMarieW" w:date="2018-03-29T10:31:00Z">
              <w:rPr>
                <w:rFonts w:ascii="Courier" w:hAnsi="Courier"/>
                <w:color w:val="0000FF"/>
                <w:sz w:val="20"/>
              </w:rPr>
            </w:rPrChange>
          </w:rPr>
          <w:t xml:space="preserve"> on page XX</w:t>
        </w:r>
      </w:ins>
      <w:r>
        <w:t>. If</w:t>
      </w:r>
      <w:r w:rsidR="009161E0">
        <w:t xml:space="preserve"> </w:t>
      </w:r>
      <w:r>
        <w:t xml:space="preserve">you installed Rust through some other means, </w:t>
      </w:r>
      <w:del w:id="558" w:author="AnneMarieW" w:date="2018-03-29T10:32:00Z">
        <w:r w:rsidDel="003E402F">
          <w:delText xml:space="preserve">you can </w:delText>
        </w:r>
      </w:del>
      <w:r>
        <w:t xml:space="preserve">check </w:t>
      </w:r>
      <w:del w:id="559" w:author="AnneMarieW" w:date="2018-03-29T10:32:00Z">
        <w:r w:rsidDel="003E402F">
          <w:delText>if</w:delText>
        </w:r>
      </w:del>
      <w:ins w:id="560" w:author="AnneMarieW" w:date="2018-03-29T10:32:00Z">
        <w:r w:rsidR="003E402F">
          <w:t>whether</w:t>
        </w:r>
      </w:ins>
      <w:r>
        <w:t xml:space="preserve"> </w:t>
      </w:r>
      <w:del w:id="561" w:author="AnneMarieW" w:date="2018-03-29T10:32:00Z">
        <w:r w:rsidDel="003E402F">
          <w:delText xml:space="preserve">you have </w:delText>
        </w:r>
      </w:del>
      <w:r>
        <w:t>Cargo</w:t>
      </w:r>
      <w:ins w:id="562" w:author="AnneMarieW" w:date="2018-03-29T10:32:00Z">
        <w:r w:rsidR="003E402F">
          <w:t xml:space="preserve"> is</w:t>
        </w:r>
      </w:ins>
      <w:r w:rsidR="009161E0">
        <w:t xml:space="preserve"> </w:t>
      </w:r>
      <w:r>
        <w:t>installed by entering the following into your terminal:</w:t>
      </w:r>
    </w:p>
    <w:p w14:paraId="5EFBD59F" w14:textId="77777777" w:rsidR="00220C56" w:rsidRDefault="003E03F1">
      <w:pPr>
        <w:pStyle w:val="ProductionDirective"/>
        <w:pPrChange w:id="563" w:author="AnneMarieW" w:date="2018-03-29T10:31:00Z">
          <w:pPr>
            <w:pStyle w:val="Body"/>
          </w:pPr>
        </w:pPrChange>
      </w:pPr>
      <w:ins w:id="564" w:author="AnneMarieW" w:date="2018-03-29T10:31:00Z">
        <w:r>
          <w:t xml:space="preserve">prod: check &amp; fill </w:t>
        </w:r>
        <w:proofErr w:type="spellStart"/>
        <w:r>
          <w:t>xref</w:t>
        </w:r>
      </w:ins>
      <w:proofErr w:type="spellEnd"/>
      <w:ins w:id="565" w:author="janelle" w:date="2018-04-04T17:06:00Z">
        <w:r w:rsidR="002746BA">
          <w:t xml:space="preserve"> (this chapter)</w:t>
        </w:r>
      </w:ins>
    </w:p>
    <w:p w14:paraId="7E3F15CA" w14:textId="77777777" w:rsidR="00594BFA" w:rsidRPr="009161E0" w:rsidRDefault="00594BFA" w:rsidP="009161E0">
      <w:pPr>
        <w:pStyle w:val="CodeSingle"/>
        <w:rPr>
          <w:rStyle w:val="LiteralBold"/>
        </w:rPr>
      </w:pPr>
      <w:r w:rsidRPr="009161E0">
        <w:t xml:space="preserve">$ </w:t>
      </w:r>
      <w:r w:rsidRPr="009161E0">
        <w:rPr>
          <w:rStyle w:val="LiteralBold"/>
        </w:rPr>
        <w:t>cargo --version</w:t>
      </w:r>
    </w:p>
    <w:p w14:paraId="5533EF33" w14:textId="77777777" w:rsidR="00594BFA" w:rsidRDefault="00594BFA" w:rsidP="009161E0">
      <w:pPr>
        <w:pStyle w:val="Body"/>
      </w:pPr>
      <w:r w:rsidRPr="009161E0">
        <w:t xml:space="preserve">If you see a version number, </w:t>
      </w:r>
      <w:del w:id="566" w:author="AnneMarieW" w:date="2018-03-29T10:33:00Z">
        <w:r w:rsidRPr="009161E0" w:rsidDel="003E402F">
          <w:delText>great</w:delText>
        </w:r>
      </w:del>
      <w:ins w:id="567" w:author="AnneMarieW" w:date="2018-03-29T10:33:00Z">
        <w:r w:rsidR="003E402F">
          <w:t>you have it</w:t>
        </w:r>
      </w:ins>
      <w:r w:rsidRPr="009161E0">
        <w:t>! If you see an error</w:t>
      </w:r>
      <w:ins w:id="568" w:author="AnneMarieW" w:date="2018-03-29T10:33:00Z">
        <w:r w:rsidR="003E402F">
          <w:t>, such as</w:t>
        </w:r>
      </w:ins>
      <w:del w:id="569" w:author="AnneMarieW" w:date="2018-03-29T10:33:00Z">
        <w:r w:rsidRPr="009161E0" w:rsidDel="003E402F">
          <w:delText xml:space="preserve"> like</w:delText>
        </w:r>
      </w:del>
      <w:r w:rsidRPr="009161E0">
        <w:t> </w:t>
      </w:r>
      <w:r w:rsidRPr="009161E0">
        <w:rPr>
          <w:rStyle w:val="Literal"/>
        </w:rPr>
        <w:t>command not found</w:t>
      </w:r>
      <w:r>
        <w:t xml:space="preserve">, </w:t>
      </w:r>
      <w:del w:id="570" w:author="AnneMarieW" w:date="2018-03-29T10:33:00Z">
        <w:r w:rsidDel="003E402F">
          <w:delText xml:space="preserve">then you should </w:delText>
        </w:r>
      </w:del>
      <w:r>
        <w:t>look at the documentation for your method of</w:t>
      </w:r>
      <w:r w:rsidR="009161E0">
        <w:t xml:space="preserve"> </w:t>
      </w:r>
      <w:r>
        <w:t>installation to determine how to install Cargo separately.</w:t>
      </w:r>
    </w:p>
    <w:p w14:paraId="446C6B71" w14:textId="77777777" w:rsidR="00594BFA" w:rsidRDefault="00594BFA" w:rsidP="009161E0">
      <w:pPr>
        <w:pStyle w:val="HeadB"/>
      </w:pPr>
      <w:bookmarkStart w:id="571" w:name="creating-a-project-with-cargo"/>
      <w:bookmarkStart w:id="572" w:name="_Toc510079718"/>
      <w:bookmarkEnd w:id="571"/>
      <w:r>
        <w:t>Creating a Project with Cargo</w:t>
      </w:r>
      <w:bookmarkEnd w:id="572"/>
    </w:p>
    <w:p w14:paraId="0E62A7D1" w14:textId="4C3450FA" w:rsidR="00594BFA" w:rsidRDefault="00594BFA" w:rsidP="009161E0">
      <w:pPr>
        <w:pStyle w:val="BodyFirst"/>
      </w:pPr>
      <w:r>
        <w:t>Let’s create a new project using Cargo and look at how it differs from our</w:t>
      </w:r>
      <w:r w:rsidR="009161E0">
        <w:t xml:space="preserve"> </w:t>
      </w:r>
      <w:r>
        <w:t xml:space="preserve">original </w:t>
      </w:r>
      <w:del w:id="573" w:author="AnneMarieW" w:date="2018-03-29T10:34:00Z">
        <w:r w:rsidDel="00CA48AC">
          <w:delText>Hello World</w:delText>
        </w:r>
      </w:del>
      <w:ins w:id="574" w:author="AnneMarieW" w:date="2018-03-29T10:34:00Z">
        <w:r w:rsidR="00CA48AC">
          <w:t>“Hello, world!”</w:t>
        </w:r>
      </w:ins>
      <w:r>
        <w:t xml:space="preserve"> project. Navigate back to your </w:t>
      </w:r>
      <w:r w:rsidRPr="009161E0">
        <w:rPr>
          <w:rStyle w:val="EmphasisItalic"/>
        </w:rPr>
        <w:t>projects</w:t>
      </w:r>
      <w:r>
        <w:t> director</w:t>
      </w:r>
      <w:del w:id="575" w:author="Carol Nichols" w:date="2018-04-05T22:15:00Z">
        <w:r w:rsidDel="00554C97">
          <w:delText>y (o</w:delText>
        </w:r>
        <w:commentRangeStart w:id="576"/>
        <w:commentRangeStart w:id="577"/>
        <w:r w:rsidDel="00554C97">
          <w:delText>r</w:delText>
        </w:r>
        <w:r w:rsidR="009161E0" w:rsidDel="00554C97">
          <w:delText xml:space="preserve"> </w:delText>
        </w:r>
        <w:r w:rsidDel="00554C97">
          <w:delText xml:space="preserve">wherever </w:delText>
        </w:r>
      </w:del>
      <w:r>
        <w:t>y</w:t>
      </w:r>
      <w:del w:id="578" w:author="Carol Nichols" w:date="2018-04-05T22:16:00Z">
        <w:r w:rsidDel="00554C97">
          <w:delText>ou decided to put</w:delText>
        </w:r>
      </w:del>
      <w:ins w:id="579" w:author="AnneMarieW" w:date="2018-03-29T10:35:00Z">
        <w:del w:id="580" w:author="Carol Nichols" w:date="2018-04-05T22:16:00Z">
          <w:r w:rsidR="00CA48AC" w:rsidDel="00554C97">
            <w:delText>store</w:delText>
          </w:r>
        </w:del>
      </w:ins>
      <w:del w:id="581" w:author="Carol Nichols" w:date="2018-04-05T22:16:00Z">
        <w:r w:rsidDel="00554C97">
          <w:delText xml:space="preserve"> your code</w:delText>
        </w:r>
        <w:commentRangeEnd w:id="576"/>
        <w:r w:rsidR="00BC1D12" w:rsidDel="00554C97">
          <w:rPr>
            <w:rStyle w:val="CommentReference"/>
          </w:rPr>
          <w:commentReference w:id="576"/>
        </w:r>
        <w:commentRangeEnd w:id="577"/>
        <w:r w:rsidR="00566CE8" w:rsidDel="00554C97">
          <w:rPr>
            <w:rStyle w:val="CommentReference"/>
          </w:rPr>
          <w:commentReference w:id="577"/>
        </w:r>
        <w:r w:rsidDel="00554C97">
          <w:delText>)</w:delText>
        </w:r>
      </w:del>
      <w:ins w:id="582" w:author="AnneMarieW" w:date="2018-03-29T10:37:00Z">
        <w:r w:rsidR="00B1264B">
          <w:t>.</w:t>
        </w:r>
      </w:ins>
      <w:del w:id="583" w:author="AnneMarieW" w:date="2018-03-29T10:36:00Z">
        <w:r w:rsidDel="00B1264B">
          <w:delText xml:space="preserve"> and t</w:delText>
        </w:r>
      </w:del>
      <w:ins w:id="584" w:author="AnneMarieW" w:date="2018-03-29T10:36:00Z">
        <w:r w:rsidR="00B1264B">
          <w:t xml:space="preserve"> T</w:t>
        </w:r>
      </w:ins>
      <w:r>
        <w:t>hen</w:t>
      </w:r>
      <w:ins w:id="585" w:author="AnneMarieW" w:date="2018-03-29T10:37:00Z">
        <w:r w:rsidR="00B1264B">
          <w:t>,</w:t>
        </w:r>
      </w:ins>
      <w:r>
        <w:t xml:space="preserve"> on any operating system</w:t>
      </w:r>
      <w:ins w:id="586" w:author="AnneMarieW" w:date="2018-03-29T10:37:00Z">
        <w:r w:rsidR="00B1264B">
          <w:t>,</w:t>
        </w:r>
      </w:ins>
      <w:r>
        <w:t xml:space="preserve"> run</w:t>
      </w:r>
      <w:ins w:id="587" w:author="AnneMarieW" w:date="2018-03-29T10:35:00Z">
        <w:r w:rsidR="00CA48AC">
          <w:t xml:space="preserve"> the following</w:t>
        </w:r>
      </w:ins>
      <w:r>
        <w:t>:</w:t>
      </w:r>
    </w:p>
    <w:p w14:paraId="79CCC7A0" w14:textId="77777777" w:rsidR="00594BFA" w:rsidRPr="0025765E" w:rsidRDefault="00594BFA" w:rsidP="009161E0">
      <w:pPr>
        <w:pStyle w:val="CodeA"/>
      </w:pPr>
      <w:r w:rsidRPr="0025765E">
        <w:t xml:space="preserve">$ </w:t>
      </w:r>
      <w:r w:rsidRPr="00823C25">
        <w:rPr>
          <w:rStyle w:val="LiteralBold"/>
          <w:rPrChange w:id="588" w:author="Carol Nichols" w:date="2018-04-05T22:16:00Z">
            <w:rPr>
              <w:rStyle w:val="Literal"/>
            </w:rPr>
          </w:rPrChange>
        </w:rPr>
        <w:t>cargo new hello_cargo --bin</w:t>
      </w:r>
    </w:p>
    <w:p w14:paraId="40134900" w14:textId="77777777" w:rsidR="00594BFA" w:rsidRPr="0025765E" w:rsidRDefault="00594BFA" w:rsidP="009161E0">
      <w:pPr>
        <w:pStyle w:val="CodeC"/>
      </w:pPr>
      <w:r w:rsidRPr="0025765E">
        <w:t xml:space="preserve">$ </w:t>
      </w:r>
      <w:r w:rsidRPr="00AE6207">
        <w:rPr>
          <w:rStyle w:val="LiteralBold"/>
        </w:rPr>
        <w:t>cd hello_cargo</w:t>
      </w:r>
    </w:p>
    <w:p w14:paraId="3EE452DA" w14:textId="695B74DD" w:rsidR="00594BFA" w:rsidRDefault="009161E0" w:rsidP="009161E0">
      <w:pPr>
        <w:pStyle w:val="Body"/>
      </w:pPr>
      <w:del w:id="589" w:author="janelle" w:date="2018-03-28T11:30:00Z">
        <w:r w:rsidDel="001A6B2A">
          <w:delText xml:space="preserve"> </w:delText>
        </w:r>
      </w:del>
      <w:r w:rsidR="00594BFA" w:rsidRPr="009161E0">
        <w:t>Th</w:t>
      </w:r>
      <w:ins w:id="590" w:author="Carol Nichols" w:date="2018-04-05T22:16:00Z">
        <w:r w:rsidR="00E969C7">
          <w:t>e</w:t>
        </w:r>
        <w:r w:rsidR="00C37AE6">
          <w:t xml:space="preserve"> </w:t>
        </w:r>
        <w:r w:rsidR="00E969C7">
          <w:t>first command</w:t>
        </w:r>
      </w:ins>
      <w:del w:id="591" w:author="Carol Nichols" w:date="2018-04-05T22:16:00Z">
        <w:r w:rsidR="00594BFA" w:rsidRPr="009161E0" w:rsidDel="00C37AE6">
          <w:delText xml:space="preserve">is </w:delText>
        </w:r>
      </w:del>
      <w:ins w:id="592" w:author="AnneMarieW" w:date="2018-03-29T10:37:00Z">
        <w:del w:id="593" w:author="Carol Nichols" w:date="2018-04-05T22:16:00Z">
          <w:r w:rsidR="00B1264B" w:rsidDel="00C37AE6">
            <w:delText>code</w:delText>
          </w:r>
        </w:del>
        <w:r w:rsidR="00B1264B">
          <w:t xml:space="preserve"> </w:t>
        </w:r>
      </w:ins>
      <w:r w:rsidR="00594BFA" w:rsidRPr="009161E0">
        <w:t>create</w:t>
      </w:r>
      <w:ins w:id="594" w:author="Carol Nichols" w:date="2018-04-05T22:16:00Z">
        <w:r w:rsidR="00E969C7">
          <w:t>s</w:t>
        </w:r>
      </w:ins>
      <w:del w:id="595" w:author="Carol Nichols" w:date="2018-04-05T22:16:00Z">
        <w:r w:rsidR="00594BFA" w:rsidRPr="009161E0" w:rsidDel="00C37AE6">
          <w:delText>s</w:delText>
        </w:r>
      </w:del>
      <w:r w:rsidR="00594BFA" w:rsidRPr="009161E0">
        <w:t xml:space="preserve"> a new binary executable called </w:t>
      </w:r>
      <w:proofErr w:type="spellStart"/>
      <w:r w:rsidR="00984E84" w:rsidRPr="00984E84">
        <w:rPr>
          <w:rStyle w:val="EmphasisItalic"/>
          <w:rPrChange w:id="596" w:author="AnneMarieW" w:date="2018-03-29T10:39:00Z">
            <w:rPr>
              <w:rStyle w:val="Literal"/>
            </w:rPr>
          </w:rPrChange>
        </w:rPr>
        <w:t>hello_cargo</w:t>
      </w:r>
      <w:proofErr w:type="spellEnd"/>
      <w:r w:rsidR="00594BFA" w:rsidRPr="009161E0">
        <w:t>. The </w:t>
      </w:r>
      <w:r w:rsidR="00594BFA" w:rsidRPr="009161E0">
        <w:rPr>
          <w:rStyle w:val="Literal"/>
        </w:rPr>
        <w:t>--bin</w:t>
      </w:r>
      <w:r w:rsidR="00594BFA" w:rsidRPr="009161E0">
        <w:t> argument</w:t>
      </w:r>
      <w:del w:id="597" w:author="AnneMarieW" w:date="2018-03-29T10:37:00Z">
        <w:r w:rsidDel="00B1264B">
          <w:delText xml:space="preserve"> </w:delText>
        </w:r>
        <w:r w:rsidR="00594BFA" w:rsidRPr="009161E0" w:rsidDel="00B1264B">
          <w:delText>to</w:delText>
        </w:r>
      </w:del>
      <w:r w:rsidR="00594BFA" w:rsidRPr="009161E0">
        <w:t xml:space="preserve"> passed to </w:t>
      </w:r>
      <w:r w:rsidR="00594BFA" w:rsidRPr="009161E0">
        <w:rPr>
          <w:rStyle w:val="Literal"/>
        </w:rPr>
        <w:t>cargo new</w:t>
      </w:r>
      <w:r w:rsidR="00594BFA" w:rsidRPr="009161E0">
        <w:t> makes an executable application (often just called a</w:t>
      </w:r>
      <w:r>
        <w:t xml:space="preserve"> </w:t>
      </w:r>
      <w:r w:rsidR="00594BFA" w:rsidRPr="009161E0">
        <w:rPr>
          <w:rStyle w:val="EmphasisItalic"/>
        </w:rPr>
        <w:t>binary</w:t>
      </w:r>
      <w:r w:rsidR="00594BFA" w:rsidRPr="009161E0">
        <w:t>)</w:t>
      </w:r>
      <w:del w:id="598" w:author="AnneMarieW" w:date="2018-03-29T10:37:00Z">
        <w:r w:rsidR="00594BFA" w:rsidRPr="009161E0" w:rsidDel="00B1264B">
          <w:delText>,</w:delText>
        </w:r>
      </w:del>
      <w:r w:rsidR="00594BFA" w:rsidRPr="009161E0">
        <w:t xml:space="preserve"> as opposed to a library. We’ve </w:t>
      </w:r>
      <w:ins w:id="599" w:author="AnneMarieW" w:date="2018-03-29T10:37:00Z">
        <w:r w:rsidR="00B1264B">
          <w:t>name</w:t>
        </w:r>
      </w:ins>
      <w:ins w:id="600" w:author="AnneMarieW" w:date="2018-03-29T10:38:00Z">
        <w:r w:rsidR="00B1264B">
          <w:t>d</w:t>
        </w:r>
      </w:ins>
      <w:ins w:id="601" w:author="AnneMarieW" w:date="2018-03-29T10:37:00Z">
        <w:r w:rsidR="00B1264B">
          <w:t xml:space="preserve"> our project</w:t>
        </w:r>
      </w:ins>
      <w:del w:id="602" w:author="AnneMarieW" w:date="2018-03-29T10:38:00Z">
        <w:r w:rsidR="00984E84" w:rsidRPr="00984E84">
          <w:rPr>
            <w:rStyle w:val="EmphasisItalic"/>
            <w:rPrChange w:id="603" w:author="AnneMarieW" w:date="2018-03-29T10:39:00Z">
              <w:rPr>
                <w:rFonts w:ascii="Courier" w:hAnsi="Courier"/>
                <w:color w:val="0000FF"/>
                <w:sz w:val="20"/>
              </w:rPr>
            </w:rPrChange>
          </w:rPr>
          <w:delText>given</w:delText>
        </w:r>
      </w:del>
      <w:r w:rsidR="00984E84" w:rsidRPr="00984E84">
        <w:rPr>
          <w:rStyle w:val="EmphasisItalic"/>
          <w:rPrChange w:id="604" w:author="AnneMarieW" w:date="2018-03-29T10:39:00Z">
            <w:rPr>
              <w:rFonts w:ascii="Courier" w:hAnsi="Courier"/>
              <w:color w:val="0000FF"/>
              <w:sz w:val="20"/>
            </w:rPr>
          </w:rPrChange>
        </w:rPr>
        <w:t> </w:t>
      </w:r>
      <w:proofErr w:type="spellStart"/>
      <w:r w:rsidR="00984E84" w:rsidRPr="00984E84">
        <w:rPr>
          <w:rStyle w:val="EmphasisItalic"/>
          <w:rPrChange w:id="605" w:author="AnneMarieW" w:date="2018-03-29T10:39:00Z">
            <w:rPr>
              <w:rFonts w:ascii="Courier" w:hAnsi="Courier"/>
              <w:color w:val="0000FF"/>
              <w:sz w:val="20"/>
            </w:rPr>
          </w:rPrChange>
        </w:rPr>
        <w:t>hello_cargo</w:t>
      </w:r>
      <w:proofErr w:type="spellEnd"/>
      <w:del w:id="606" w:author="AnneMarieW" w:date="2018-03-29T10:38:00Z">
        <w:r w:rsidR="00594BFA" w:rsidDel="00B1264B">
          <w:delText> as the</w:delText>
        </w:r>
      </w:del>
      <w:del w:id="607" w:author="AnneMarieW" w:date="2018-03-29T10:37:00Z">
        <w:r w:rsidR="00594BFA" w:rsidDel="00B1264B">
          <w:delText xml:space="preserve"> name for</w:delText>
        </w:r>
        <w:r w:rsidDel="00B1264B">
          <w:delText xml:space="preserve"> </w:delText>
        </w:r>
        <w:r w:rsidR="00594BFA" w:rsidDel="00B1264B">
          <w:delText>our project</w:delText>
        </w:r>
      </w:del>
      <w:r w:rsidR="00594BFA">
        <w:t>, and Cargo creates its files in a directory of the same name.</w:t>
      </w:r>
    </w:p>
    <w:p w14:paraId="584B4478" w14:textId="77777777" w:rsidR="00594BFA" w:rsidRDefault="00594BFA" w:rsidP="009161E0">
      <w:pPr>
        <w:pStyle w:val="Body"/>
      </w:pPr>
      <w:r>
        <w:t>Go into the </w:t>
      </w:r>
      <w:proofErr w:type="spellStart"/>
      <w:r w:rsidRPr="009161E0">
        <w:rPr>
          <w:rStyle w:val="EmphasisItalic"/>
        </w:rPr>
        <w:t>hello_cargo</w:t>
      </w:r>
      <w:proofErr w:type="spellEnd"/>
      <w:r>
        <w:t> directory and list the files</w:t>
      </w:r>
      <w:del w:id="608" w:author="AnneMarieW" w:date="2018-03-29T10:38:00Z">
        <w:r w:rsidDel="00456DFF">
          <w:delText>,</w:delText>
        </w:r>
      </w:del>
      <w:ins w:id="609" w:author="AnneMarieW" w:date="2018-03-29T10:38:00Z">
        <w:r w:rsidR="00456DFF">
          <w:t xml:space="preserve">. </w:t>
        </w:r>
      </w:ins>
      <w:del w:id="610" w:author="AnneMarieW" w:date="2018-03-29T10:38:00Z">
        <w:r w:rsidDel="00456DFF">
          <w:delText xml:space="preserve"> and y</w:delText>
        </w:r>
      </w:del>
      <w:ins w:id="611" w:author="AnneMarieW" w:date="2018-03-29T10:38:00Z">
        <w:r w:rsidR="00456DFF">
          <w:t>Y</w:t>
        </w:r>
      </w:ins>
      <w:r>
        <w:t>ou</w:t>
      </w:r>
      <w:ins w:id="612" w:author="AnneMarieW" w:date="2018-03-29T10:38:00Z">
        <w:r w:rsidR="00456DFF">
          <w:t>’ll</w:t>
        </w:r>
      </w:ins>
      <w:del w:id="613" w:author="AnneMarieW" w:date="2018-03-29T10:38:00Z">
        <w:r w:rsidDel="00456DFF">
          <w:delText xml:space="preserve"> should</w:delText>
        </w:r>
      </w:del>
      <w:r>
        <w:t xml:space="preserve"> see that</w:t>
      </w:r>
      <w:r w:rsidR="009161E0">
        <w:t xml:space="preserve"> </w:t>
      </w:r>
      <w:r>
        <w:t>Cargo has generated two files and one directory for us: a </w:t>
      </w:r>
      <w:proofErr w:type="spellStart"/>
      <w:r w:rsidRPr="009161E0">
        <w:rPr>
          <w:rStyle w:val="EmphasisItalic"/>
        </w:rPr>
        <w:t>Cargo.toml</w:t>
      </w:r>
      <w:proofErr w:type="spellEnd"/>
      <w:r>
        <w:t> </w:t>
      </w:r>
      <w:ins w:id="614" w:author="AnneMarieW" w:date="2018-03-29T10:39:00Z">
        <w:r w:rsidR="00116E80">
          <w:t xml:space="preserve">file </w:t>
        </w:r>
      </w:ins>
      <w:r>
        <w:t>and a</w:t>
      </w:r>
      <w:r w:rsidR="009161E0">
        <w:t xml:space="preserve"> </w:t>
      </w:r>
      <w:proofErr w:type="spellStart"/>
      <w:r w:rsidRPr="009161E0">
        <w:rPr>
          <w:rStyle w:val="EmphasisItalic"/>
        </w:rPr>
        <w:t>src</w:t>
      </w:r>
      <w:proofErr w:type="spellEnd"/>
      <w:r>
        <w:t> directory with a </w:t>
      </w:r>
      <w:r w:rsidRPr="009161E0">
        <w:rPr>
          <w:rStyle w:val="EmphasisItalic"/>
        </w:rPr>
        <w:t>main.rs</w:t>
      </w:r>
      <w:r>
        <w:t xml:space="preserve"> file inside. It has also initialized a new </w:t>
      </w:r>
      <w:proofErr w:type="spellStart"/>
      <w:ins w:id="615" w:author="AnneMarieW" w:date="2018-03-29T10:40:00Z">
        <w:r w:rsidR="00116E80">
          <w:t>G</w:t>
        </w:r>
      </w:ins>
      <w:del w:id="616" w:author="AnneMarieW" w:date="2018-03-29T10:40:00Z">
        <w:r w:rsidDel="00116E80">
          <w:delText>g</w:delText>
        </w:r>
      </w:del>
      <w:r>
        <w:t>it</w:t>
      </w:r>
      <w:proofErr w:type="spellEnd"/>
      <w:r w:rsidR="009161E0">
        <w:t xml:space="preserve"> </w:t>
      </w:r>
      <w:r>
        <w:t>repository</w:t>
      </w:r>
      <w:del w:id="617" w:author="AnneMarieW" w:date="2018-03-29T10:39:00Z">
        <w:r w:rsidDel="00116E80">
          <w:delText>,</w:delText>
        </w:r>
      </w:del>
      <w:r>
        <w:t xml:space="preserve"> along with a </w:t>
      </w:r>
      <w:r w:rsidRPr="009161E0">
        <w:rPr>
          <w:rStyle w:val="EmphasisItalic"/>
        </w:rPr>
        <w:t>.</w:t>
      </w:r>
      <w:proofErr w:type="spellStart"/>
      <w:r w:rsidRPr="009161E0">
        <w:rPr>
          <w:rStyle w:val="EmphasisItalic"/>
        </w:rPr>
        <w:t>gitignore</w:t>
      </w:r>
      <w:proofErr w:type="spellEnd"/>
      <w:r>
        <w:t> file.</w:t>
      </w:r>
    </w:p>
    <w:p w14:paraId="5A8E902D" w14:textId="77777777" w:rsidR="00220C56" w:rsidRDefault="00594BFA">
      <w:pPr>
        <w:pStyle w:val="Note"/>
        <w:pPrChange w:id="618" w:author="AnneMarieW" w:date="2018-03-29T10:40:00Z">
          <w:pPr>
            <w:pStyle w:val="Body"/>
          </w:pPr>
        </w:pPrChange>
      </w:pPr>
      <w:r w:rsidRPr="009161E0">
        <w:t>Note</w:t>
      </w:r>
      <w:del w:id="619" w:author="AnneMarieW" w:date="2018-03-29T16:28:00Z">
        <w:r w:rsidRPr="009161E0" w:rsidDel="005C1D16">
          <w:delText xml:space="preserve">: </w:delText>
        </w:r>
      </w:del>
      <w:ins w:id="620" w:author="AnneMarieW" w:date="2018-03-29T16:28:00Z">
        <w:r w:rsidR="005C1D16">
          <w:tab/>
        </w:r>
      </w:ins>
      <w:proofErr w:type="spellStart"/>
      <w:r w:rsidRPr="009161E0">
        <w:t>Git</w:t>
      </w:r>
      <w:proofErr w:type="spellEnd"/>
      <w:r w:rsidRPr="009161E0">
        <w:t xml:space="preserve"> is a common version control system. You can change </w:t>
      </w:r>
      <w:r w:rsidR="00984E84" w:rsidRPr="00984E84">
        <w:rPr>
          <w:rStyle w:val="LiteralItal"/>
          <w:rPrChange w:id="621" w:author="janelle" w:date="2018-03-30T10:29:00Z">
            <w:rPr>
              <w:rStyle w:val="Literal"/>
            </w:rPr>
          </w:rPrChange>
        </w:rPr>
        <w:t>cargo new</w:t>
      </w:r>
      <w:r w:rsidRPr="009161E0">
        <w:t> to</w:t>
      </w:r>
      <w:r w:rsidR="009161E0">
        <w:t xml:space="preserve"> </w:t>
      </w:r>
      <w:r w:rsidRPr="009161E0">
        <w:t>use a different version control system</w:t>
      </w:r>
      <w:del w:id="622" w:author="AnneMarieW" w:date="2018-03-29T10:41:00Z">
        <w:r w:rsidRPr="009161E0" w:rsidDel="00116E80">
          <w:delText>,</w:delText>
        </w:r>
      </w:del>
      <w:r w:rsidRPr="009161E0">
        <w:t xml:space="preserve"> or no version control system</w:t>
      </w:r>
      <w:del w:id="623" w:author="AnneMarieW" w:date="2018-03-29T10:41:00Z">
        <w:r w:rsidRPr="009161E0" w:rsidDel="00116E80">
          <w:delText>,</w:delText>
        </w:r>
      </w:del>
      <w:r w:rsidRPr="009161E0">
        <w:t xml:space="preserve"> by</w:t>
      </w:r>
      <w:r w:rsidR="009161E0">
        <w:t xml:space="preserve"> </w:t>
      </w:r>
      <w:r w:rsidRPr="009161E0">
        <w:t>using the </w:t>
      </w:r>
      <w:r w:rsidR="00984E84" w:rsidRPr="00984E84">
        <w:rPr>
          <w:rStyle w:val="LiteralItal"/>
          <w:rPrChange w:id="624" w:author="janelle" w:date="2018-03-30T10:30:00Z">
            <w:rPr>
              <w:rStyle w:val="Literal"/>
            </w:rPr>
          </w:rPrChange>
        </w:rPr>
        <w:t>--</w:t>
      </w:r>
      <w:proofErr w:type="spellStart"/>
      <w:r w:rsidR="00984E84" w:rsidRPr="00984E84">
        <w:rPr>
          <w:rStyle w:val="LiteralItal"/>
          <w:rPrChange w:id="625" w:author="janelle" w:date="2018-03-30T10:30:00Z">
            <w:rPr>
              <w:rStyle w:val="Literal"/>
            </w:rPr>
          </w:rPrChange>
        </w:rPr>
        <w:t>vcs</w:t>
      </w:r>
      <w:proofErr w:type="spellEnd"/>
      <w:r w:rsidRPr="009161E0">
        <w:t> flag. Run </w:t>
      </w:r>
      <w:r w:rsidR="00984E84" w:rsidRPr="00984E84">
        <w:rPr>
          <w:rStyle w:val="LiteralItal"/>
          <w:rPrChange w:id="626" w:author="janelle" w:date="2018-03-30T10:30:00Z">
            <w:rPr>
              <w:rStyle w:val="Literal"/>
            </w:rPr>
          </w:rPrChange>
        </w:rPr>
        <w:t>cargo new --help</w:t>
      </w:r>
      <w:r>
        <w:t> to see the available options.</w:t>
      </w:r>
    </w:p>
    <w:p w14:paraId="2A3DED5C" w14:textId="7F71170A" w:rsidR="00594BFA" w:rsidRDefault="00594BFA" w:rsidP="009161E0">
      <w:pPr>
        <w:pStyle w:val="Body"/>
      </w:pPr>
      <w:r>
        <w:t>Open</w:t>
      </w:r>
      <w:del w:id="627" w:author="AnneMarieW" w:date="2018-03-29T10:41:00Z">
        <w:r w:rsidDel="00116E80">
          <w:delText xml:space="preserve"> up</w:delText>
        </w:r>
      </w:del>
      <w:r>
        <w:t> </w:t>
      </w:r>
      <w:proofErr w:type="spellStart"/>
      <w:r w:rsidRPr="009161E0">
        <w:rPr>
          <w:rStyle w:val="EmphasisItalic"/>
        </w:rPr>
        <w:t>Cargo.toml</w:t>
      </w:r>
      <w:proofErr w:type="spellEnd"/>
      <w:r>
        <w:t> in your text editor of choice. It should look similar to</w:t>
      </w:r>
      <w:r w:rsidR="009161E0">
        <w:t xml:space="preserve"> </w:t>
      </w:r>
      <w:r>
        <w:t>the code in Listing 1-2</w:t>
      </w:r>
      <w:ins w:id="628" w:author="Carol Nichols" w:date="2018-04-05T22:18:00Z">
        <w:r w:rsidR="001D22EC">
          <w:t>.</w:t>
        </w:r>
      </w:ins>
      <w:del w:id="629" w:author="Carol Nichols" w:date="2018-04-05T22:18:00Z">
        <w:r w:rsidDel="001D22EC">
          <w:delText>:</w:delText>
        </w:r>
      </w:del>
    </w:p>
    <w:p w14:paraId="24C7A230" w14:textId="77777777" w:rsidR="00594BFA" w:rsidRDefault="00594BFA" w:rsidP="009161E0">
      <w:pPr>
        <w:pStyle w:val="ProductionDirective"/>
      </w:pPr>
      <w:del w:id="630" w:author="janelle" w:date="2018-03-28T11:30:00Z">
        <w:r w:rsidDel="001A6B2A">
          <w:lastRenderedPageBreak/>
          <w:delText xml:space="preserve">Filename: </w:delText>
        </w:r>
      </w:del>
      <w:proofErr w:type="spellStart"/>
      <w:r>
        <w:t>Cargo.toml</w:t>
      </w:r>
      <w:proofErr w:type="spellEnd"/>
    </w:p>
    <w:p w14:paraId="19A5D505" w14:textId="77777777" w:rsidR="00594BFA" w:rsidRPr="009161E0" w:rsidRDefault="00594BFA" w:rsidP="009161E0">
      <w:pPr>
        <w:pStyle w:val="CodeA"/>
      </w:pPr>
      <w:r w:rsidRPr="009161E0">
        <w:t>[package]</w:t>
      </w:r>
    </w:p>
    <w:p w14:paraId="09E9E288" w14:textId="77777777" w:rsidR="00594BFA" w:rsidRPr="009161E0" w:rsidRDefault="00594BFA" w:rsidP="009161E0">
      <w:pPr>
        <w:pStyle w:val="CodeB"/>
      </w:pPr>
      <w:r w:rsidRPr="009161E0">
        <w:t>name = "hello_cargo"</w:t>
      </w:r>
    </w:p>
    <w:p w14:paraId="6CA43A58" w14:textId="77777777" w:rsidR="00594BFA" w:rsidRPr="009161E0" w:rsidRDefault="00594BFA" w:rsidP="009161E0">
      <w:pPr>
        <w:pStyle w:val="CodeB"/>
      </w:pPr>
      <w:r w:rsidRPr="009161E0">
        <w:t>version = "0.1.0"</w:t>
      </w:r>
    </w:p>
    <w:p w14:paraId="735F31FC" w14:textId="77777777" w:rsidR="00594BFA" w:rsidRPr="009161E0" w:rsidRDefault="00594BFA" w:rsidP="009161E0">
      <w:pPr>
        <w:pStyle w:val="CodeB"/>
      </w:pPr>
      <w:r w:rsidRPr="009161E0">
        <w:t>authors = ["Your Name &lt;you@example.com&gt;"]</w:t>
      </w:r>
    </w:p>
    <w:p w14:paraId="260D7FAB" w14:textId="77777777" w:rsidR="00594BFA" w:rsidRPr="009161E0" w:rsidRDefault="00594BFA" w:rsidP="009161E0">
      <w:pPr>
        <w:pStyle w:val="CodeB"/>
      </w:pPr>
    </w:p>
    <w:p w14:paraId="6EE784FB" w14:textId="77777777" w:rsidR="00594BFA" w:rsidRPr="009161E0" w:rsidRDefault="00594BFA" w:rsidP="009161E0">
      <w:pPr>
        <w:pStyle w:val="CodeC"/>
      </w:pPr>
      <w:r w:rsidRPr="009161E0">
        <w:t>[dependencies]</w:t>
      </w:r>
    </w:p>
    <w:p w14:paraId="42E5846C" w14:textId="77777777" w:rsidR="00594BFA" w:rsidRDefault="00594BFA" w:rsidP="009161E0">
      <w:pPr>
        <w:pStyle w:val="Listing"/>
      </w:pPr>
      <w:r w:rsidRPr="009161E0">
        <w:t>Listing 1-2: Contents of </w:t>
      </w:r>
      <w:proofErr w:type="spellStart"/>
      <w:r w:rsidR="00984E84" w:rsidRPr="00984E84">
        <w:rPr>
          <w:rStyle w:val="EmphasisRevCaption"/>
          <w:rPrChange w:id="631" w:author="AnneMarieW" w:date="2018-03-29T16:25:00Z">
            <w:rPr>
              <w:rStyle w:val="EmphasisItalic"/>
            </w:rPr>
          </w:rPrChange>
        </w:rPr>
        <w:t>Cargo.toml</w:t>
      </w:r>
      <w:proofErr w:type="spellEnd"/>
      <w:r w:rsidRPr="009161E0">
        <w:t> generated by </w:t>
      </w:r>
      <w:r w:rsidR="00984E84" w:rsidRPr="00984E84">
        <w:rPr>
          <w:rStyle w:val="LiteralCaption"/>
          <w:rPrChange w:id="632" w:author="janelle" w:date="2018-03-28T11:30:00Z">
            <w:rPr>
              <w:rStyle w:val="Literal"/>
            </w:rPr>
          </w:rPrChange>
        </w:rPr>
        <w:t>cargo new</w:t>
      </w:r>
    </w:p>
    <w:p w14:paraId="7A160B28" w14:textId="77777777" w:rsidR="00594BFA" w:rsidRDefault="00594BFA" w:rsidP="009161E0">
      <w:pPr>
        <w:pStyle w:val="Body"/>
      </w:pPr>
      <w:r>
        <w:t>This file is in the </w:t>
      </w:r>
      <w:r w:rsidRPr="009161E0">
        <w:rPr>
          <w:rStyle w:val="EmphasisItalic"/>
        </w:rPr>
        <w:t>TOML</w:t>
      </w:r>
      <w:r>
        <w:t> (Tom’s Obvious, Minimal Language) format, which is</w:t>
      </w:r>
      <w:r w:rsidR="009161E0">
        <w:t xml:space="preserve"> </w:t>
      </w:r>
      <w:del w:id="633" w:author="AnneMarieW" w:date="2018-03-29T10:42:00Z">
        <w:r w:rsidDel="00116E80">
          <w:delText xml:space="preserve">what </w:delText>
        </w:r>
      </w:del>
      <w:r>
        <w:t>Cargo</w:t>
      </w:r>
      <w:ins w:id="634" w:author="AnneMarieW" w:date="2018-03-29T10:42:00Z">
        <w:r w:rsidR="00116E80">
          <w:t>’s</w:t>
        </w:r>
      </w:ins>
      <w:del w:id="635" w:author="AnneMarieW" w:date="2018-03-29T10:42:00Z">
        <w:r w:rsidDel="00116E80">
          <w:delText xml:space="preserve"> uses as its</w:delText>
        </w:r>
      </w:del>
      <w:r>
        <w:t xml:space="preserve"> configuration format.</w:t>
      </w:r>
    </w:p>
    <w:p w14:paraId="3AB6FB43" w14:textId="77777777" w:rsidR="00594BFA" w:rsidRDefault="00594BFA" w:rsidP="009161E0">
      <w:pPr>
        <w:pStyle w:val="Body"/>
      </w:pPr>
      <w:r w:rsidRPr="009161E0">
        <w:t>The first line, </w:t>
      </w:r>
      <w:r w:rsidRPr="009161E0">
        <w:rPr>
          <w:rStyle w:val="Literal"/>
        </w:rPr>
        <w:t>[package]</w:t>
      </w:r>
      <w:r>
        <w:t>, is a section heading that indicates that the</w:t>
      </w:r>
      <w:r w:rsidR="009161E0">
        <w:t xml:space="preserve"> </w:t>
      </w:r>
      <w:r>
        <w:t>following statements are configuring a package. As we add more information to</w:t>
      </w:r>
      <w:r w:rsidR="009161E0">
        <w:t xml:space="preserve"> </w:t>
      </w:r>
      <w:r>
        <w:t>this file, we’ll add other sections.</w:t>
      </w:r>
    </w:p>
    <w:p w14:paraId="18D20B64" w14:textId="38B45AEE" w:rsidR="00594BFA" w:rsidRDefault="00594BFA" w:rsidP="009161E0">
      <w:pPr>
        <w:pStyle w:val="Body"/>
      </w:pPr>
      <w:r>
        <w:t>The next three lines set the configuration information Cargo needs</w:t>
      </w:r>
      <w:del w:id="636" w:author="AnneMarieW" w:date="2018-03-29T10:43:00Z">
        <w:r w:rsidDel="00116E80">
          <w:delText xml:space="preserve"> in order</w:delText>
        </w:r>
      </w:del>
      <w:del w:id="637" w:author="AnneMarieW" w:date="2018-03-29T10:45:00Z">
        <w:r w:rsidDel="00116E80">
          <w:delText xml:space="preserve"> </w:delText>
        </w:r>
      </w:del>
      <w:del w:id="638" w:author="AnneMarieW" w:date="2018-03-29T10:44:00Z">
        <w:r w:rsidDel="00116E80">
          <w:delText>to</w:delText>
        </w:r>
      </w:del>
      <w:del w:id="639" w:author="AnneMarieW" w:date="2018-03-29T10:45:00Z">
        <w:r w:rsidR="009161E0" w:rsidDel="00116E80">
          <w:delText xml:space="preserve"> </w:delText>
        </w:r>
        <w:r w:rsidDel="00116E80">
          <w:delText>know</w:delText>
        </w:r>
      </w:del>
      <w:del w:id="640" w:author="AnneMarieW" w:date="2018-03-29T10:44:00Z">
        <w:r w:rsidDel="00116E80">
          <w:delText xml:space="preserve"> that it should</w:delText>
        </w:r>
      </w:del>
      <w:ins w:id="641" w:author="AnneMarieW" w:date="2018-03-29T10:44:00Z">
        <w:r w:rsidR="00116E80">
          <w:t xml:space="preserve"> to</w:t>
        </w:r>
      </w:ins>
      <w:r>
        <w:t xml:space="preserve"> compile your program: the name, the version, and who wrote</w:t>
      </w:r>
      <w:r w:rsidR="009161E0">
        <w:t xml:space="preserve"> </w:t>
      </w:r>
      <w:r>
        <w:t>it. Cargo gets your name and email information from your environment, so if</w:t>
      </w:r>
      <w:r w:rsidR="009161E0">
        <w:t xml:space="preserve"> </w:t>
      </w:r>
      <w:r>
        <w:t>that</w:t>
      </w:r>
      <w:del w:id="642" w:author="AnneMarieW" w:date="2018-03-29T10:45:00Z">
        <w:r w:rsidDel="00116E80">
          <w:delText>’s</w:delText>
        </w:r>
      </w:del>
      <w:ins w:id="643" w:author="AnneMarieW" w:date="2018-03-29T10:45:00Z">
        <w:r w:rsidR="00116E80">
          <w:t xml:space="preserve"> information is</w:t>
        </w:r>
      </w:ins>
      <w:r>
        <w:t xml:space="preserve"> not correct, </w:t>
      </w:r>
      <w:commentRangeStart w:id="644"/>
      <w:commentRangeStart w:id="645"/>
      <w:del w:id="646" w:author="AnneMarieW" w:date="2018-03-29T10:43:00Z">
        <w:r w:rsidDel="00116E80">
          <w:delText xml:space="preserve">go ahead and </w:delText>
        </w:r>
      </w:del>
      <w:r>
        <w:t xml:space="preserve">fix </w:t>
      </w:r>
      <w:del w:id="647" w:author="AnneMarieW" w:date="2018-03-29T10:45:00Z">
        <w:r w:rsidDel="00116E80">
          <w:delText>that</w:delText>
        </w:r>
      </w:del>
      <w:ins w:id="648" w:author="Carol Nichols" w:date="2018-04-05T22:20:00Z">
        <w:r w:rsidR="000C1CB6">
          <w:t>the information</w:t>
        </w:r>
      </w:ins>
      <w:ins w:id="649" w:author="AnneMarieW" w:date="2018-03-29T10:45:00Z">
        <w:del w:id="650" w:author="Carol Nichols" w:date="2018-04-05T22:20:00Z">
          <w:r w:rsidR="00116E80" w:rsidDel="000C1CB6">
            <w:delText>it</w:delText>
          </w:r>
        </w:del>
      </w:ins>
      <w:r>
        <w:t xml:space="preserve"> </w:t>
      </w:r>
      <w:ins w:id="651" w:author="AnneMarieW" w:date="2018-03-29T10:44:00Z">
        <w:r w:rsidR="00116E80">
          <w:t>now</w:t>
        </w:r>
      </w:ins>
      <w:commentRangeEnd w:id="644"/>
      <w:ins w:id="652" w:author="AnneMarieW" w:date="2018-03-30T09:12:00Z">
        <w:r w:rsidR="00C83411">
          <w:rPr>
            <w:rStyle w:val="CommentReference"/>
          </w:rPr>
          <w:commentReference w:id="644"/>
        </w:r>
      </w:ins>
      <w:commentRangeEnd w:id="645"/>
      <w:r w:rsidR="009559AD">
        <w:rPr>
          <w:rStyle w:val="CommentReference"/>
        </w:rPr>
        <w:commentReference w:id="645"/>
      </w:r>
      <w:ins w:id="653" w:author="AnneMarieW" w:date="2018-03-29T10:44:00Z">
        <w:r w:rsidR="00116E80">
          <w:t xml:space="preserve"> </w:t>
        </w:r>
      </w:ins>
      <w:r>
        <w:t xml:space="preserve">and </w:t>
      </w:r>
      <w:ins w:id="654" w:author="AnneMarieW" w:date="2018-03-29T16:23:00Z">
        <w:r w:rsidR="00C37E81">
          <w:t xml:space="preserve">then </w:t>
        </w:r>
      </w:ins>
      <w:r>
        <w:t>save the file.</w:t>
      </w:r>
    </w:p>
    <w:p w14:paraId="4D0BAAD5" w14:textId="77777777" w:rsidR="00594BFA" w:rsidRDefault="00594BFA" w:rsidP="009161E0">
      <w:pPr>
        <w:pStyle w:val="Body"/>
        <w:rPr>
          <w:ins w:id="655" w:author="janelle" w:date="2018-03-28T11:31:00Z"/>
        </w:rPr>
      </w:pPr>
      <w:r w:rsidRPr="009161E0">
        <w:t>The last line, </w:t>
      </w:r>
      <w:r w:rsidRPr="009161E0">
        <w:rPr>
          <w:rStyle w:val="Literal"/>
        </w:rPr>
        <w:t>[dependencies]</w:t>
      </w:r>
      <w:r w:rsidRPr="009161E0">
        <w:t>, is the start of a section for you to list any</w:t>
      </w:r>
      <w:r w:rsidR="009161E0">
        <w:t xml:space="preserve"> </w:t>
      </w:r>
      <w:r w:rsidRPr="009161E0">
        <w:t>of your project’s dependencies. In Rust, packages of code are referred to as</w:t>
      </w:r>
      <w:r w:rsidR="009161E0">
        <w:t xml:space="preserve"> </w:t>
      </w:r>
      <w:r w:rsidRPr="009161E0">
        <w:rPr>
          <w:rStyle w:val="EmphasisItalic"/>
        </w:rPr>
        <w:t>crates</w:t>
      </w:r>
      <w:r>
        <w:t>. We won’t need any other crates for this project, but we will in the</w:t>
      </w:r>
      <w:r w:rsidR="009161E0">
        <w:t xml:space="preserve"> </w:t>
      </w:r>
      <w:r>
        <w:t>first project in Chapter 2, so we’ll use this dependencies section then.</w:t>
      </w:r>
    </w:p>
    <w:p w14:paraId="53A58D5C" w14:textId="77777777" w:rsidR="00220C56" w:rsidRDefault="001A6B2A">
      <w:pPr>
        <w:pStyle w:val="ProductionDirective"/>
        <w:pPrChange w:id="656" w:author="janelle" w:date="2018-03-28T11:31:00Z">
          <w:pPr>
            <w:pStyle w:val="Body"/>
          </w:pPr>
        </w:pPrChange>
      </w:pPr>
      <w:ins w:id="657" w:author="janelle" w:date="2018-03-28T11:31:00Z">
        <w:r>
          <w:t xml:space="preserve">prod: confirm </w:t>
        </w:r>
        <w:proofErr w:type="spellStart"/>
        <w:r>
          <w:t>xref</w:t>
        </w:r>
      </w:ins>
      <w:proofErr w:type="spellEnd"/>
    </w:p>
    <w:p w14:paraId="112CF66A" w14:textId="77777777" w:rsidR="00594BFA" w:rsidRDefault="00594BFA" w:rsidP="009161E0">
      <w:pPr>
        <w:pStyle w:val="Body"/>
      </w:pPr>
      <w:r>
        <w:t xml:space="preserve">Now open </w:t>
      </w:r>
      <w:del w:id="658" w:author="AnneMarieW" w:date="2018-03-29T10:46:00Z">
        <w:r w:rsidDel="00116E80">
          <w:delText>up </w:delText>
        </w:r>
      </w:del>
      <w:r w:rsidRPr="009161E0">
        <w:rPr>
          <w:rStyle w:val="EmphasisItalic"/>
        </w:rPr>
        <w:t>src/main.rs</w:t>
      </w:r>
      <w:r>
        <w:t> and take a look:</w:t>
      </w:r>
    </w:p>
    <w:p w14:paraId="04F5FAE2" w14:textId="77777777" w:rsidR="00594BFA" w:rsidRDefault="00594BFA" w:rsidP="009161E0">
      <w:pPr>
        <w:pStyle w:val="ProductionDirective"/>
      </w:pPr>
      <w:del w:id="659" w:author="janelle" w:date="2018-03-28T11:30:00Z">
        <w:r w:rsidDel="001A6B2A">
          <w:delText xml:space="preserve">Filename: </w:delText>
        </w:r>
      </w:del>
      <w:r>
        <w:t>src/main.rs</w:t>
      </w:r>
    </w:p>
    <w:p w14:paraId="6BA65052" w14:textId="77777777" w:rsidR="00594BFA" w:rsidRPr="0025765E" w:rsidRDefault="00594BFA" w:rsidP="009161E0">
      <w:pPr>
        <w:pStyle w:val="CodeA"/>
      </w:pPr>
      <w:r w:rsidRPr="0025765E">
        <w:t>fn main() {</w:t>
      </w:r>
    </w:p>
    <w:p w14:paraId="666437AC" w14:textId="77777777" w:rsidR="00594BFA" w:rsidRPr="0025765E" w:rsidRDefault="00594BFA" w:rsidP="009161E0">
      <w:pPr>
        <w:pStyle w:val="CodeB"/>
      </w:pPr>
      <w:r w:rsidRPr="0025765E">
        <w:t xml:space="preserve">    println!("Hello, world!");</w:t>
      </w:r>
    </w:p>
    <w:p w14:paraId="2DB8B241" w14:textId="77777777" w:rsidR="00594BFA" w:rsidRPr="0025765E" w:rsidRDefault="00594BFA" w:rsidP="009161E0">
      <w:pPr>
        <w:pStyle w:val="CodeC"/>
      </w:pPr>
      <w:r w:rsidRPr="0025765E">
        <w:t>}</w:t>
      </w:r>
    </w:p>
    <w:p w14:paraId="219B2941" w14:textId="40503EDE" w:rsidR="00594BFA" w:rsidRDefault="00594BFA" w:rsidP="009161E0">
      <w:pPr>
        <w:pStyle w:val="Body"/>
      </w:pPr>
      <w:r>
        <w:t>Cargo has generated a “Hello</w:t>
      </w:r>
      <w:ins w:id="660" w:author="AnneMarieW" w:date="2018-03-29T10:47:00Z">
        <w:r w:rsidR="00116E80">
          <w:t>,</w:t>
        </w:r>
      </w:ins>
      <w:r>
        <w:t xml:space="preserve"> </w:t>
      </w:r>
      <w:ins w:id="661" w:author="AnneMarieW" w:date="2018-03-29T10:46:00Z">
        <w:r w:rsidR="00116E80">
          <w:t>w</w:t>
        </w:r>
      </w:ins>
      <w:del w:id="662" w:author="AnneMarieW" w:date="2018-03-29T10:46:00Z">
        <w:r w:rsidDel="00116E80">
          <w:delText>W</w:delText>
        </w:r>
      </w:del>
      <w:r>
        <w:t xml:space="preserve">orld!” </w:t>
      </w:r>
      <w:ins w:id="663" w:author="AnneMarieW" w:date="2018-03-29T10:46:00Z">
        <w:r w:rsidR="00116E80">
          <w:t xml:space="preserve">program </w:t>
        </w:r>
      </w:ins>
      <w:r>
        <w:t>for you, just like the one we wrote in</w:t>
      </w:r>
      <w:r w:rsidR="009161E0">
        <w:t xml:space="preserve"> </w:t>
      </w:r>
      <w:r>
        <w:t>Listing 1-1! So far, the differences between our previous project and the</w:t>
      </w:r>
      <w:r w:rsidR="009161E0">
        <w:t xml:space="preserve"> </w:t>
      </w:r>
      <w:r>
        <w:t xml:space="preserve">project </w:t>
      </w:r>
      <w:ins w:id="664" w:author="AnneMarieW" w:date="2018-03-29T10:47:00Z">
        <w:r w:rsidR="00116E80">
          <w:t xml:space="preserve">Cargo </w:t>
        </w:r>
      </w:ins>
      <w:r>
        <w:t>generate</w:t>
      </w:r>
      <w:del w:id="665" w:author="AnneMarieW" w:date="2018-03-29T10:47:00Z">
        <w:r w:rsidDel="00116E80">
          <w:delText>d</w:delText>
        </w:r>
      </w:del>
      <w:ins w:id="666" w:author="AnneMarieW" w:date="2018-03-29T10:47:00Z">
        <w:r w:rsidR="00116E80">
          <w:t>s</w:t>
        </w:r>
      </w:ins>
      <w:del w:id="667" w:author="AnneMarieW" w:date="2018-03-29T10:47:00Z">
        <w:r w:rsidDel="00116E80">
          <w:delText xml:space="preserve"> by</w:delText>
        </w:r>
      </w:del>
      <w:r>
        <w:t xml:space="preserve"> </w:t>
      </w:r>
      <w:del w:id="668" w:author="AnneMarieW" w:date="2018-03-29T10:47:00Z">
        <w:r w:rsidDel="00116E80">
          <w:delText xml:space="preserve">Cargo </w:delText>
        </w:r>
      </w:del>
      <w:r>
        <w:t xml:space="preserve">are that </w:t>
      </w:r>
      <w:del w:id="669" w:author="AnneMarieW" w:date="2018-03-29T10:48:00Z">
        <w:r w:rsidDel="00116E80">
          <w:delText xml:space="preserve">with </w:delText>
        </w:r>
      </w:del>
      <w:r>
        <w:t>Cargo</w:t>
      </w:r>
      <w:ins w:id="670" w:author="Carol Nichols" w:date="2018-04-05T22:22:00Z">
        <w:r w:rsidR="002458C8">
          <w:t xml:space="preserve"> placed the</w:t>
        </w:r>
      </w:ins>
      <w:ins w:id="671" w:author="AnneMarieW" w:date="2018-03-29T10:48:00Z">
        <w:del w:id="672" w:author="Carol Nichols" w:date="2018-04-05T22:22:00Z">
          <w:r w:rsidR="00116E80" w:rsidDel="002458C8">
            <w:delText>’s</w:delText>
          </w:r>
        </w:del>
      </w:ins>
      <w:del w:id="673" w:author="AnneMarieW" w:date="2018-03-29T10:48:00Z">
        <w:r w:rsidDel="00116E80">
          <w:delText xml:space="preserve"> our</w:delText>
        </w:r>
      </w:del>
      <w:r>
        <w:t xml:space="preserve"> code </w:t>
      </w:r>
      <w:ins w:id="674" w:author="AnneMarieW" w:date="2018-03-29T10:48:00Z">
        <w:del w:id="675" w:author="Carol Nichols" w:date="2018-04-05T22:22:00Z">
          <w:r w:rsidR="00116E80" w:rsidDel="002458C8">
            <w:delText xml:space="preserve">is stored </w:delText>
          </w:r>
        </w:del>
      </w:ins>
      <w:del w:id="676" w:author="AnneMarieW" w:date="2018-03-29T10:48:00Z">
        <w:r w:rsidDel="00116E80">
          <w:delText xml:space="preserve">goes </w:delText>
        </w:r>
      </w:del>
      <w:r>
        <w:t>in the </w:t>
      </w:r>
      <w:proofErr w:type="spellStart"/>
      <w:r w:rsidRPr="009161E0">
        <w:rPr>
          <w:rStyle w:val="EmphasisItalic"/>
        </w:rPr>
        <w:t>src</w:t>
      </w:r>
      <w:proofErr w:type="spellEnd"/>
      <w:r w:rsidR="009161E0">
        <w:t xml:space="preserve"> </w:t>
      </w:r>
      <w:r>
        <w:t>directory, and we have a </w:t>
      </w:r>
      <w:proofErr w:type="spellStart"/>
      <w:r w:rsidRPr="009161E0">
        <w:rPr>
          <w:rStyle w:val="EmphasisItalic"/>
        </w:rPr>
        <w:t>Cargo.toml</w:t>
      </w:r>
      <w:proofErr w:type="spellEnd"/>
      <w:r>
        <w:t> configuration file in the top directory.</w:t>
      </w:r>
    </w:p>
    <w:p w14:paraId="588A5A95" w14:textId="5ACD4372" w:rsidR="00594BFA" w:rsidRDefault="00594BFA" w:rsidP="009161E0">
      <w:pPr>
        <w:pStyle w:val="Body"/>
      </w:pPr>
      <w:r>
        <w:lastRenderedPageBreak/>
        <w:t>Cargo expects your source files to live inside the </w:t>
      </w:r>
      <w:proofErr w:type="spellStart"/>
      <w:r w:rsidRPr="009161E0">
        <w:rPr>
          <w:rStyle w:val="EmphasisItalic"/>
        </w:rPr>
        <w:t>src</w:t>
      </w:r>
      <w:proofErr w:type="spellEnd"/>
      <w:r>
        <w:t> directory</w:t>
      </w:r>
      <w:ins w:id="677" w:author="AnneMarieW" w:date="2018-03-29T10:49:00Z">
        <w:r w:rsidR="0058312B">
          <w:t xml:space="preserve">. </w:t>
        </w:r>
      </w:ins>
      <w:del w:id="678" w:author="AnneMarieW" w:date="2018-03-29T10:49:00Z">
        <w:r w:rsidDel="0058312B">
          <w:delText xml:space="preserve"> s</w:delText>
        </w:r>
      </w:del>
      <w:ins w:id="679" w:author="AnneMarieW" w:date="2018-03-29T10:49:00Z">
        <w:del w:id="680" w:author="Carol Nichols" w:date="2018-04-05T22:22:00Z">
          <w:r w:rsidR="0058312B" w:rsidDel="00D46628">
            <w:delText>S</w:delText>
          </w:r>
        </w:del>
      </w:ins>
      <w:del w:id="681" w:author="Carol Nichols" w:date="2018-04-05T22:22:00Z">
        <w:r w:rsidDel="00D46628">
          <w:delText>o tha</w:delText>
        </w:r>
      </w:del>
      <w:ins w:id="682" w:author="Carol Nichols" w:date="2018-04-05T22:22:00Z">
        <w:r w:rsidR="00D46628">
          <w:t>T</w:t>
        </w:r>
      </w:ins>
      <w:del w:id="683" w:author="AnneMarieW" w:date="2018-03-29T10:49:00Z">
        <w:r w:rsidDel="0058312B">
          <w:delText>t</w:delText>
        </w:r>
      </w:del>
      <w:del w:id="684" w:author="Carol Nichols" w:date="2018-04-05T22:22:00Z">
        <w:r w:rsidDel="00D46628">
          <w:delText xml:space="preserve"> t</w:delText>
        </w:r>
      </w:del>
      <w:r>
        <w:t>he</w:t>
      </w:r>
      <w:r w:rsidR="009161E0">
        <w:t xml:space="preserve"> </w:t>
      </w:r>
      <w:r>
        <w:t>top-level project directory is just for README</w:t>
      </w:r>
      <w:ins w:id="685" w:author="AnneMarieW" w:date="2018-03-29T16:23:00Z">
        <w:r w:rsidR="00C37E81">
          <w:t xml:space="preserve"> file</w:t>
        </w:r>
      </w:ins>
      <w:r>
        <w:t>s, license information,</w:t>
      </w:r>
      <w:r w:rsidR="009161E0">
        <w:t xml:space="preserve"> </w:t>
      </w:r>
      <w:r>
        <w:t xml:space="preserve">configuration files, and anything else not related to your code. </w:t>
      </w:r>
      <w:del w:id="686" w:author="AnneMarieW" w:date="2018-03-29T10:49:00Z">
        <w:r w:rsidDel="0058312B">
          <w:delText>In this way,</w:delText>
        </w:r>
        <w:r w:rsidR="009161E0" w:rsidDel="0058312B">
          <w:delText xml:space="preserve"> </w:delText>
        </w:r>
        <w:r w:rsidDel="0058312B">
          <w:delText>u</w:delText>
        </w:r>
      </w:del>
      <w:ins w:id="687" w:author="AnneMarieW" w:date="2018-03-29T10:49:00Z">
        <w:r w:rsidR="0058312B">
          <w:t>U</w:t>
        </w:r>
      </w:ins>
      <w:r>
        <w:t xml:space="preserve">sing Cargo helps you </w:t>
      </w:r>
      <w:ins w:id="688" w:author="AnneMarieW" w:date="2018-03-29T10:49:00Z">
        <w:r w:rsidR="0058312B">
          <w:t xml:space="preserve">organize </w:t>
        </w:r>
      </w:ins>
      <w:del w:id="689" w:author="AnneMarieW" w:date="2018-03-29T10:50:00Z">
        <w:r w:rsidDel="0058312B">
          <w:delText xml:space="preserve">keep </w:delText>
        </w:r>
      </w:del>
      <w:r>
        <w:t>your projects</w:t>
      </w:r>
      <w:del w:id="690" w:author="AnneMarieW" w:date="2018-03-29T10:49:00Z">
        <w:r w:rsidDel="0058312B">
          <w:delText xml:space="preserve"> nice and tidy</w:delText>
        </w:r>
      </w:del>
      <w:r>
        <w:t>. There’s a place for</w:t>
      </w:r>
      <w:r w:rsidR="009161E0">
        <w:t xml:space="preserve"> </w:t>
      </w:r>
      <w:r>
        <w:t>everything, and everything is in its place.</w:t>
      </w:r>
    </w:p>
    <w:p w14:paraId="4EC1FA44" w14:textId="55F60F2D" w:rsidR="00594BFA" w:rsidRDefault="00594BFA" w:rsidP="009161E0">
      <w:pPr>
        <w:pStyle w:val="Body"/>
      </w:pPr>
      <w:r>
        <w:t>If you started a project that doesn’t use Cargo, as we did with our</w:t>
      </w:r>
      <w:commentRangeStart w:id="691"/>
      <w:commentRangeStart w:id="692"/>
      <w:r>
        <w:t xml:space="preserve"> project in</w:t>
      </w:r>
      <w:r w:rsidR="009161E0">
        <w:t xml:space="preserve"> </w:t>
      </w:r>
      <w:r>
        <w:t>the </w:t>
      </w:r>
      <w:proofErr w:type="spellStart"/>
      <w:r w:rsidRPr="009161E0">
        <w:rPr>
          <w:rStyle w:val="EmphasisItalic"/>
        </w:rPr>
        <w:t>hello_world</w:t>
      </w:r>
      <w:proofErr w:type="spellEnd"/>
      <w:r>
        <w:t> directory</w:t>
      </w:r>
      <w:commentRangeEnd w:id="691"/>
      <w:r w:rsidR="0086064B">
        <w:rPr>
          <w:rStyle w:val="CommentReference"/>
        </w:rPr>
        <w:commentReference w:id="691"/>
      </w:r>
      <w:commentRangeEnd w:id="692"/>
      <w:r w:rsidR="00110764">
        <w:rPr>
          <w:rStyle w:val="CommentReference"/>
        </w:rPr>
        <w:commentReference w:id="692"/>
      </w:r>
      <w:r>
        <w:t>, you can convert it to a project that does use</w:t>
      </w:r>
      <w:r w:rsidR="009161E0">
        <w:t xml:space="preserve"> </w:t>
      </w:r>
      <w:r>
        <w:t>Cargo</w:t>
      </w:r>
      <w:ins w:id="693" w:author="AnneMarieW" w:date="2018-03-29T10:50:00Z">
        <w:r w:rsidR="0058312B">
          <w:t xml:space="preserve">. </w:t>
        </w:r>
      </w:ins>
      <w:del w:id="694" w:author="AnneMarieW" w:date="2018-03-29T10:50:00Z">
        <w:r w:rsidDel="0058312B">
          <w:delText xml:space="preserve"> by </w:delText>
        </w:r>
      </w:del>
      <w:ins w:id="695" w:author="Carol Nichols" w:date="2018-04-05T22:23:00Z">
        <w:r w:rsidR="00386037">
          <w:t>M</w:t>
        </w:r>
      </w:ins>
      <w:ins w:id="696" w:author="AnneMarieW" w:date="2018-03-29T10:50:00Z">
        <w:del w:id="697" w:author="Carol Nichols" w:date="2018-04-05T22:23:00Z">
          <w:r w:rsidR="0058312B" w:rsidDel="00386037">
            <w:delText>Just m</w:delText>
          </w:r>
        </w:del>
      </w:ins>
      <w:del w:id="698" w:author="AnneMarieW" w:date="2018-03-29T10:50:00Z">
        <w:r w:rsidDel="0058312B">
          <w:delText>m</w:delText>
        </w:r>
      </w:del>
      <w:r>
        <w:t>ov</w:t>
      </w:r>
      <w:ins w:id="699" w:author="AnneMarieW" w:date="2018-03-29T10:50:00Z">
        <w:r w:rsidR="0058312B">
          <w:t>e</w:t>
        </w:r>
      </w:ins>
      <w:del w:id="700" w:author="AnneMarieW" w:date="2018-03-29T10:50:00Z">
        <w:r w:rsidDel="0058312B">
          <w:delText>ing</w:delText>
        </w:r>
      </w:del>
      <w:r>
        <w:t xml:space="preserve"> the project code into the </w:t>
      </w:r>
      <w:proofErr w:type="spellStart"/>
      <w:r w:rsidRPr="009161E0">
        <w:rPr>
          <w:rStyle w:val="EmphasisItalic"/>
        </w:rPr>
        <w:t>src</w:t>
      </w:r>
      <w:proofErr w:type="spellEnd"/>
      <w:r>
        <w:t> directory and creat</w:t>
      </w:r>
      <w:ins w:id="701" w:author="AnneMarieW" w:date="2018-03-29T10:50:00Z">
        <w:r w:rsidR="0058312B">
          <w:t>e</w:t>
        </w:r>
      </w:ins>
      <w:del w:id="702" w:author="AnneMarieW" w:date="2018-03-29T10:50:00Z">
        <w:r w:rsidDel="0058312B">
          <w:delText>ing</w:delText>
        </w:r>
      </w:del>
      <w:r>
        <w:t xml:space="preserve"> </w:t>
      </w:r>
      <w:commentRangeStart w:id="703"/>
      <w:commentRangeStart w:id="704"/>
      <w:r>
        <w:t>an</w:t>
      </w:r>
      <w:r w:rsidR="009161E0">
        <w:t xml:space="preserve"> </w:t>
      </w:r>
      <w:r>
        <w:t>appropriate </w:t>
      </w:r>
      <w:proofErr w:type="spellStart"/>
      <w:r w:rsidRPr="009161E0">
        <w:rPr>
          <w:rStyle w:val="EmphasisItalic"/>
        </w:rPr>
        <w:t>Cargo.toml</w:t>
      </w:r>
      <w:proofErr w:type="spellEnd"/>
      <w:ins w:id="705" w:author="AnneMarieW" w:date="2018-03-29T10:51:00Z">
        <w:r w:rsidR="0058312B">
          <w:rPr>
            <w:rStyle w:val="EmphasisItalic"/>
          </w:rPr>
          <w:t xml:space="preserve"> </w:t>
        </w:r>
        <w:r w:rsidR="00984E84" w:rsidRPr="00984E84">
          <w:rPr>
            <w:rPrChange w:id="706" w:author="AnneMarieW" w:date="2018-03-29T10:51:00Z">
              <w:rPr>
                <w:rStyle w:val="EmphasisItalic"/>
              </w:rPr>
            </w:rPrChange>
          </w:rPr>
          <w:t>file</w:t>
        </w:r>
      </w:ins>
      <w:commentRangeEnd w:id="703"/>
      <w:ins w:id="707" w:author="AnneMarieW" w:date="2018-03-29T10:55:00Z">
        <w:r w:rsidR="000D732A">
          <w:rPr>
            <w:rStyle w:val="CommentReference"/>
          </w:rPr>
          <w:commentReference w:id="703"/>
        </w:r>
      </w:ins>
      <w:commentRangeEnd w:id="704"/>
      <w:r w:rsidR="003023F4">
        <w:rPr>
          <w:rStyle w:val="CommentReference"/>
        </w:rPr>
        <w:commentReference w:id="704"/>
      </w:r>
      <w:r>
        <w:t>.</w:t>
      </w:r>
    </w:p>
    <w:p w14:paraId="02AAF160" w14:textId="77777777" w:rsidR="00594BFA" w:rsidRDefault="00594BFA" w:rsidP="009161E0">
      <w:pPr>
        <w:pStyle w:val="HeadB"/>
      </w:pPr>
      <w:bookmarkStart w:id="708" w:name="building-and-running-a-cargo-project"/>
      <w:bookmarkStart w:id="709" w:name="_Toc510079719"/>
      <w:bookmarkEnd w:id="708"/>
      <w:r>
        <w:t>Building and Running a Cargo Project</w:t>
      </w:r>
      <w:bookmarkEnd w:id="709"/>
    </w:p>
    <w:p w14:paraId="72FAAE36" w14:textId="7F6E4C14" w:rsidR="00594BFA" w:rsidRDefault="00594BFA" w:rsidP="009161E0">
      <w:pPr>
        <w:pStyle w:val="BodyFirst"/>
      </w:pPr>
      <w:r>
        <w:t xml:space="preserve">Now let’s look at </w:t>
      </w:r>
      <w:del w:id="710" w:author="AnneMarieW" w:date="2018-03-29T10:57:00Z">
        <w:r w:rsidDel="00701618">
          <w:delText>what’s</w:delText>
        </w:r>
      </w:del>
      <w:ins w:id="711" w:author="AnneMarieW" w:date="2018-03-29T10:57:00Z">
        <w:r w:rsidR="00701618">
          <w:t>the</w:t>
        </w:r>
      </w:ins>
      <w:r>
        <w:t xml:space="preserve"> differen</w:t>
      </w:r>
      <w:del w:id="712" w:author="AnneMarieW" w:date="2018-03-29T10:57:00Z">
        <w:r w:rsidDel="00701618">
          <w:delText>t</w:delText>
        </w:r>
      </w:del>
      <w:ins w:id="713" w:author="AnneMarieW" w:date="2018-03-29T10:57:00Z">
        <w:r w:rsidR="00701618">
          <w:t>ce when we</w:t>
        </w:r>
      </w:ins>
      <w:del w:id="714" w:author="AnneMarieW" w:date="2018-03-29T10:57:00Z">
        <w:r w:rsidDel="00701618">
          <w:delText xml:space="preserve"> about</w:delText>
        </w:r>
      </w:del>
      <w:r>
        <w:t xml:space="preserve"> build</w:t>
      </w:r>
      <w:del w:id="715" w:author="AnneMarieW" w:date="2018-03-29T10:57:00Z">
        <w:r w:rsidDel="00701618">
          <w:delText>ing</w:delText>
        </w:r>
      </w:del>
      <w:r>
        <w:t xml:space="preserve"> and run</w:t>
      </w:r>
      <w:del w:id="716" w:author="AnneMarieW" w:date="2018-03-29T10:57:00Z">
        <w:r w:rsidDel="00701618">
          <w:delText>ning your</w:delText>
        </w:r>
      </w:del>
      <w:ins w:id="717" w:author="AnneMarieW" w:date="2018-03-29T10:57:00Z">
        <w:r w:rsidR="00701618">
          <w:t xml:space="preserve"> the</w:t>
        </w:r>
      </w:ins>
      <w:r>
        <w:t xml:space="preserve"> </w:t>
      </w:r>
      <w:commentRangeStart w:id="718"/>
      <w:commentRangeStart w:id="719"/>
      <w:del w:id="720" w:author="AnneMarieW" w:date="2018-03-29T10:56:00Z">
        <w:r w:rsidDel="00701618">
          <w:delText>Hello World</w:delText>
        </w:r>
      </w:del>
      <w:ins w:id="721" w:author="AnneMarieW" w:date="2018-03-29T10:56:00Z">
        <w:r w:rsidR="00701618">
          <w:t>“Hello, world!”</w:t>
        </w:r>
      </w:ins>
      <w:commentRangeEnd w:id="718"/>
      <w:ins w:id="722" w:author="AnneMarieW" w:date="2018-03-30T09:14:00Z">
        <w:r w:rsidR="00C83411">
          <w:rPr>
            <w:rStyle w:val="CommentReference"/>
          </w:rPr>
          <w:commentReference w:id="718"/>
        </w:r>
      </w:ins>
      <w:commentRangeEnd w:id="719"/>
      <w:r w:rsidR="00B44504">
        <w:rPr>
          <w:rStyle w:val="CommentReference"/>
        </w:rPr>
        <w:commentReference w:id="719"/>
      </w:r>
      <w:r w:rsidR="009161E0">
        <w:t xml:space="preserve"> </w:t>
      </w:r>
      <w:r>
        <w:t xml:space="preserve">program </w:t>
      </w:r>
      <w:del w:id="723" w:author="AnneMarieW" w:date="2018-03-29T10:57:00Z">
        <w:r w:rsidDel="00701618">
          <w:delText>through</w:delText>
        </w:r>
      </w:del>
      <w:ins w:id="724" w:author="AnneMarieW" w:date="2018-03-29T10:57:00Z">
        <w:del w:id="725" w:author="Carol Nichols" w:date="2018-04-05T22:25:00Z">
          <w:r w:rsidR="00701618" w:rsidDel="00426998">
            <w:delText>in</w:delText>
          </w:r>
        </w:del>
      </w:ins>
      <w:ins w:id="726" w:author="Carol Nichols" w:date="2018-04-05T22:25:00Z">
        <w:r w:rsidR="00426998">
          <w:t>with</w:t>
        </w:r>
      </w:ins>
      <w:r>
        <w:t xml:space="preserve"> Cargo! From your</w:t>
      </w:r>
      <w:commentRangeStart w:id="727"/>
      <w:commentRangeStart w:id="728"/>
      <w:r>
        <w:t xml:space="preserve"> </w:t>
      </w:r>
      <w:proofErr w:type="spellStart"/>
      <w:ins w:id="729" w:author="Carol Nichols" w:date="2018-04-05T22:21:00Z">
        <w:r w:rsidR="00BF21CF" w:rsidRPr="00BF21CF">
          <w:rPr>
            <w:rStyle w:val="EmphasisItalic"/>
            <w:rPrChange w:id="730" w:author="Carol Nichols" w:date="2018-04-05T22:22:00Z">
              <w:rPr/>
            </w:rPrChange>
          </w:rPr>
          <w:t>hello_cargo</w:t>
        </w:r>
        <w:proofErr w:type="spellEnd"/>
        <w:r w:rsidR="00BF21CF">
          <w:t xml:space="preserve"> </w:t>
        </w:r>
      </w:ins>
      <w:del w:id="731" w:author="Carol Nichols" w:date="2018-04-05T22:27:00Z">
        <w:r w:rsidDel="00E971B7">
          <w:delText>project</w:delText>
        </w:r>
        <w:commentRangeEnd w:id="727"/>
        <w:r w:rsidR="00701618" w:rsidDel="00E971B7">
          <w:rPr>
            <w:rStyle w:val="CommentReference"/>
          </w:rPr>
          <w:commentReference w:id="727"/>
        </w:r>
        <w:commentRangeEnd w:id="728"/>
        <w:r w:rsidR="00BF21CF" w:rsidDel="00E971B7">
          <w:rPr>
            <w:rStyle w:val="CommentReference"/>
          </w:rPr>
          <w:commentReference w:id="728"/>
        </w:r>
        <w:r w:rsidDel="00E971B7">
          <w:delText xml:space="preserve"> </w:delText>
        </w:r>
      </w:del>
      <w:r>
        <w:t>directory, build your project by</w:t>
      </w:r>
      <w:r w:rsidR="009161E0">
        <w:t xml:space="preserve"> </w:t>
      </w:r>
      <w:r>
        <w:t>entering the following command</w:t>
      </w:r>
      <w:del w:id="732" w:author="Carol Nichols" w:date="2018-04-05T22:22:00Z">
        <w:r w:rsidDel="00C92D67">
          <w:delText>s</w:delText>
        </w:r>
      </w:del>
      <w:r>
        <w:t>:</w:t>
      </w:r>
    </w:p>
    <w:p w14:paraId="15FA529F" w14:textId="77777777" w:rsidR="00594BFA" w:rsidRPr="0025765E" w:rsidRDefault="00594BFA" w:rsidP="009161E0">
      <w:pPr>
        <w:pStyle w:val="CodeA"/>
      </w:pPr>
      <w:r w:rsidRPr="0025765E">
        <w:t xml:space="preserve">$ </w:t>
      </w:r>
      <w:r w:rsidRPr="00AE6207">
        <w:rPr>
          <w:rStyle w:val="LiteralBold"/>
        </w:rPr>
        <w:t>cargo build</w:t>
      </w:r>
    </w:p>
    <w:p w14:paraId="3F4051B0" w14:textId="77777777" w:rsidR="00594BFA" w:rsidRPr="0025765E" w:rsidRDefault="00594BFA" w:rsidP="009161E0">
      <w:pPr>
        <w:pStyle w:val="CodeB"/>
      </w:pPr>
      <w:r w:rsidRPr="0025765E">
        <w:t xml:space="preserve">   Compiling hello_cargo v0.1.0 (file:///projects/hello_cargo)</w:t>
      </w:r>
    </w:p>
    <w:p w14:paraId="218AA20F" w14:textId="77777777" w:rsidR="00594BFA" w:rsidRPr="0025765E" w:rsidRDefault="00594BFA" w:rsidP="009161E0">
      <w:pPr>
        <w:pStyle w:val="CodeC"/>
      </w:pPr>
      <w:r w:rsidRPr="0025765E">
        <w:t xml:space="preserve">    Finished dev [unoptimized + debuginfo] target(s) in 2.85 secs</w:t>
      </w:r>
    </w:p>
    <w:p w14:paraId="5E77DA1C" w14:textId="494D0815" w:rsidR="00594BFA" w:rsidRDefault="00594BFA" w:rsidP="009161E0">
      <w:pPr>
        <w:pStyle w:val="Body"/>
      </w:pPr>
      <w:r>
        <w:t xml:space="preserve">This </w:t>
      </w:r>
      <w:ins w:id="733" w:author="AnneMarieW" w:date="2018-03-29T10:58:00Z">
        <w:del w:id="734" w:author="Carol Nichols" w:date="2018-04-05T22:24:00Z">
          <w:r w:rsidR="00701618" w:rsidDel="004F2C0B">
            <w:delText>code</w:delText>
          </w:r>
        </w:del>
      </w:ins>
      <w:ins w:id="735" w:author="Carol Nichols" w:date="2018-04-05T22:24:00Z">
        <w:r w:rsidR="004F2C0B">
          <w:t>command</w:t>
        </w:r>
      </w:ins>
      <w:ins w:id="736" w:author="AnneMarieW" w:date="2018-03-29T10:58:00Z">
        <w:r w:rsidR="00701618">
          <w:t xml:space="preserve"> </w:t>
        </w:r>
      </w:ins>
      <w:r>
        <w:t>creates an executable file in </w:t>
      </w:r>
      <w:r w:rsidRPr="009161E0">
        <w:rPr>
          <w:rStyle w:val="EmphasisItalic"/>
        </w:rPr>
        <w:t>target/debug/</w:t>
      </w:r>
      <w:proofErr w:type="spellStart"/>
      <w:r w:rsidRPr="009161E0">
        <w:rPr>
          <w:rStyle w:val="EmphasisItalic"/>
        </w:rPr>
        <w:t>hello_cargo</w:t>
      </w:r>
      <w:proofErr w:type="spellEnd"/>
      <w:r>
        <w:t> (or</w:t>
      </w:r>
      <w:r w:rsidR="009161E0">
        <w:t xml:space="preserve"> </w:t>
      </w:r>
      <w:r w:rsidRPr="009161E0">
        <w:rPr>
          <w:rStyle w:val="EmphasisItalic"/>
        </w:rPr>
        <w:t>target\debug\hello_cargo.exe</w:t>
      </w:r>
      <w:r>
        <w:t> on Windows)</w:t>
      </w:r>
      <w:ins w:id="737" w:author="Carol Nichols" w:date="2018-04-05T22:31:00Z">
        <w:r w:rsidR="00034A06">
          <w:t xml:space="preserve"> rather than in your current directory.</w:t>
        </w:r>
      </w:ins>
      <w:del w:id="738" w:author="Carol Nichols" w:date="2018-04-05T22:31:00Z">
        <w:r w:rsidDel="00034A06">
          <w:delText>, which y</w:delText>
        </w:r>
      </w:del>
      <w:ins w:id="739" w:author="Carol Nichols" w:date="2018-04-05T22:31:00Z">
        <w:r w:rsidR="00034A06">
          <w:t xml:space="preserve"> Y</w:t>
        </w:r>
      </w:ins>
      <w:r>
        <w:t xml:space="preserve">ou can run </w:t>
      </w:r>
      <w:ins w:id="740" w:author="Carol Nichols" w:date="2018-04-05T22:31:00Z">
        <w:r w:rsidR="00034A06">
          <w:t xml:space="preserve">the executable </w:t>
        </w:r>
      </w:ins>
      <w:r>
        <w:t>with this</w:t>
      </w:r>
      <w:r w:rsidR="009161E0">
        <w:t xml:space="preserve"> </w:t>
      </w:r>
      <w:r>
        <w:t>command:</w:t>
      </w:r>
    </w:p>
    <w:p w14:paraId="36F75B02" w14:textId="77777777" w:rsidR="00594BFA" w:rsidRPr="0025765E" w:rsidRDefault="00594BFA" w:rsidP="009161E0">
      <w:pPr>
        <w:pStyle w:val="CodeA"/>
      </w:pPr>
      <w:r w:rsidRPr="0025765E">
        <w:t xml:space="preserve">$ </w:t>
      </w:r>
      <w:r w:rsidRPr="00AE6207">
        <w:rPr>
          <w:rStyle w:val="LiteralBold"/>
        </w:rPr>
        <w:t>./target/debug/hello_cargo # or .\target\debug\hello_cargo.exe on Windows</w:t>
      </w:r>
    </w:p>
    <w:p w14:paraId="4A6B38B6" w14:textId="77777777" w:rsidR="00594BFA" w:rsidRPr="0025765E" w:rsidRDefault="00594BFA" w:rsidP="009161E0">
      <w:pPr>
        <w:pStyle w:val="CodeC"/>
      </w:pPr>
      <w:r w:rsidRPr="0025765E">
        <w:t>Hello, world!</w:t>
      </w:r>
    </w:p>
    <w:p w14:paraId="0E6B87EB" w14:textId="2306CC20" w:rsidR="00594BFA" w:rsidRDefault="00594BFA" w:rsidP="009161E0">
      <w:pPr>
        <w:pStyle w:val="Body"/>
      </w:pPr>
      <w:del w:id="741" w:author="AnneMarieW" w:date="2018-03-29T11:00:00Z">
        <w:r w:rsidRPr="009161E0" w:rsidDel="005C4AE6">
          <w:delText xml:space="preserve">Bam! </w:delText>
        </w:r>
      </w:del>
      <w:r w:rsidRPr="009161E0">
        <w:t>If all goes well, </w:t>
      </w:r>
      <w:r w:rsidRPr="009161E0">
        <w:rPr>
          <w:rStyle w:val="Literal"/>
        </w:rPr>
        <w:t>Hello, world!</w:t>
      </w:r>
      <w:r w:rsidRPr="009161E0">
        <w:t> should print to the terminal</w:t>
      </w:r>
      <w:del w:id="742" w:author="AnneMarieW" w:date="2018-03-30T09:15:00Z">
        <w:r w:rsidRPr="009161E0" w:rsidDel="00E320C8">
          <w:delText xml:space="preserve"> once more</w:delText>
        </w:r>
      </w:del>
      <w:r w:rsidRPr="009161E0">
        <w:t>.</w:t>
      </w:r>
      <w:r w:rsidR="009161E0">
        <w:t xml:space="preserve"> </w:t>
      </w:r>
      <w:r w:rsidRPr="009161E0">
        <w:t>Running </w:t>
      </w:r>
      <w:r w:rsidRPr="009161E0">
        <w:rPr>
          <w:rStyle w:val="Literal"/>
        </w:rPr>
        <w:t>cargo build</w:t>
      </w:r>
      <w:r w:rsidRPr="009161E0">
        <w:t> for the first time also causes Cargo to create a new file</w:t>
      </w:r>
      <w:ins w:id="743" w:author="Carol Nichols" w:date="2018-04-05T22:26:00Z">
        <w:r w:rsidR="00A843F3">
          <w:t xml:space="preserve"> at the top level</w:t>
        </w:r>
      </w:ins>
      <w:ins w:id="744" w:author="AnneMarieW" w:date="2018-03-29T11:01:00Z">
        <w:del w:id="745" w:author="Carol Nichols" w:date="2018-04-05T22:26:00Z">
          <w:r w:rsidR="005C4AE6" w:rsidDel="003F2B30">
            <w:delText>.</w:delText>
          </w:r>
        </w:del>
      </w:ins>
      <w:ins w:id="746" w:author="Carol Nichols" w:date="2018-04-05T22:26:00Z">
        <w:r w:rsidR="003F2B30">
          <w:t>:</w:t>
        </w:r>
      </w:ins>
      <w:del w:id="747" w:author="Carol Nichols" w:date="2018-04-05T22:26:00Z">
        <w:r w:rsidR="009161E0" w:rsidDel="003F2B30">
          <w:delText xml:space="preserve"> </w:delText>
        </w:r>
        <w:r w:rsidRPr="009161E0" w:rsidDel="003F2B30">
          <w:delText>a</w:delText>
        </w:r>
      </w:del>
      <w:ins w:id="748" w:author="AnneMarieW" w:date="2018-03-29T11:01:00Z">
        <w:del w:id="749" w:author="Carol Nichols" w:date="2018-04-05T22:26:00Z">
          <w:r w:rsidR="005C4AE6" w:rsidDel="003F2B30">
            <w:delText>A</w:delText>
          </w:r>
        </w:del>
      </w:ins>
      <w:del w:id="750" w:author="Carol Nichols" w:date="2018-04-05T22:26:00Z">
        <w:r w:rsidRPr="009161E0" w:rsidDel="003F2B30">
          <w:delText>t the top level</w:delText>
        </w:r>
      </w:del>
      <w:ins w:id="751" w:author="AnneMarieW" w:date="2018-03-29T11:01:00Z">
        <w:del w:id="752" w:author="Carol Nichols" w:date="2018-04-05T22:26:00Z">
          <w:r w:rsidR="005C4AE6" w:rsidDel="003F2B30">
            <w:delText>, Cargo creates</w:delText>
          </w:r>
        </w:del>
      </w:ins>
      <w:del w:id="753" w:author="AnneMarieW" w:date="2018-03-29T11:01:00Z">
        <w:r w:rsidRPr="009161E0" w:rsidDel="005C4AE6">
          <w:delText xml:space="preserve"> called</w:delText>
        </w:r>
      </w:del>
      <w:r w:rsidRPr="009161E0">
        <w:t> </w:t>
      </w:r>
      <w:proofErr w:type="spellStart"/>
      <w:r w:rsidRPr="009161E0">
        <w:rPr>
          <w:rStyle w:val="EmphasisItalic"/>
        </w:rPr>
        <w:t>Cargo.lock</w:t>
      </w:r>
      <w:proofErr w:type="spellEnd"/>
      <w:del w:id="754" w:author="Carol Nichols" w:date="2018-04-05T22:26:00Z">
        <w:r w:rsidDel="003F2B30">
          <w:delText xml:space="preserve">, </w:delText>
        </w:r>
      </w:del>
      <w:ins w:id="755" w:author="Carol Nichols" w:date="2018-04-05T22:26:00Z">
        <w:r w:rsidR="003F2B30">
          <w:t>. This file</w:t>
        </w:r>
      </w:ins>
      <w:del w:id="756" w:author="Carol Nichols" w:date="2018-04-05T22:26:00Z">
        <w:r w:rsidDel="003F2B30">
          <w:delText>which</w:delText>
        </w:r>
      </w:del>
      <w:r>
        <w:t xml:space="preserve"> </w:t>
      </w:r>
      <w:del w:id="757" w:author="AnneMarieW" w:date="2018-03-29T11:01:00Z">
        <w:r w:rsidDel="005C4AE6">
          <w:delText xml:space="preserve">is used to </w:delText>
        </w:r>
      </w:del>
      <w:r>
        <w:t>keep</w:t>
      </w:r>
      <w:ins w:id="758" w:author="AnneMarieW" w:date="2018-03-29T11:01:00Z">
        <w:r w:rsidR="005C4AE6">
          <w:t>s</w:t>
        </w:r>
      </w:ins>
      <w:r>
        <w:t xml:space="preserve"> track of the exact</w:t>
      </w:r>
      <w:r w:rsidR="009161E0">
        <w:t xml:space="preserve"> </w:t>
      </w:r>
      <w:r>
        <w:t>versions of dependencies in your project. This project doesn’t have</w:t>
      </w:r>
      <w:r w:rsidR="009161E0">
        <w:t xml:space="preserve"> </w:t>
      </w:r>
      <w:r>
        <w:t xml:space="preserve">dependencies, so the file is a bit sparse. You won’t ever need to </w:t>
      </w:r>
      <w:del w:id="759" w:author="AnneMarieW" w:date="2018-03-29T11:02:00Z">
        <w:r w:rsidDel="005C4AE6">
          <w:delText>touch</w:delText>
        </w:r>
      </w:del>
      <w:ins w:id="760" w:author="AnneMarieW" w:date="2018-03-29T11:02:00Z">
        <w:r w:rsidR="005C4AE6">
          <w:t>change</w:t>
        </w:r>
      </w:ins>
      <w:r>
        <w:t xml:space="preserve"> this</w:t>
      </w:r>
      <w:r w:rsidR="009161E0">
        <w:t xml:space="preserve"> </w:t>
      </w:r>
      <w:r>
        <w:t xml:space="preserve">file </w:t>
      </w:r>
      <w:del w:id="761" w:author="AnneMarieW" w:date="2018-03-29T11:02:00Z">
        <w:r w:rsidDel="005C4AE6">
          <w:delText>yourself</w:delText>
        </w:r>
      </w:del>
      <w:ins w:id="762" w:author="AnneMarieW" w:date="2018-03-29T11:02:00Z">
        <w:r w:rsidR="005C4AE6">
          <w:t>manually</w:t>
        </w:r>
      </w:ins>
      <w:r>
        <w:t xml:space="preserve">; Cargo </w:t>
      </w:r>
      <w:del w:id="763" w:author="AnneMarieW" w:date="2018-03-29T11:02:00Z">
        <w:r w:rsidDel="005C4AE6">
          <w:delText xml:space="preserve">will </w:delText>
        </w:r>
      </w:del>
      <w:r>
        <w:t>manage</w:t>
      </w:r>
      <w:ins w:id="764" w:author="AnneMarieW" w:date="2018-03-29T11:02:00Z">
        <w:r w:rsidR="005C4AE6">
          <w:t>s</w:t>
        </w:r>
      </w:ins>
      <w:r>
        <w:t xml:space="preserve"> its contents for you.</w:t>
      </w:r>
    </w:p>
    <w:p w14:paraId="4E4A0821" w14:textId="58958DB2" w:rsidR="00594BFA" w:rsidRDefault="00594BFA" w:rsidP="009161E0">
      <w:pPr>
        <w:pStyle w:val="Body"/>
      </w:pPr>
      <w:r>
        <w:t>We just built a project with </w:t>
      </w:r>
      <w:r w:rsidRPr="009161E0">
        <w:rPr>
          <w:rStyle w:val="Literal"/>
        </w:rPr>
        <w:t>cargo build</w:t>
      </w:r>
      <w:r w:rsidRPr="009161E0">
        <w:t> and ran it with</w:t>
      </w:r>
      <w:r w:rsidR="009161E0">
        <w:t xml:space="preserve"> </w:t>
      </w:r>
      <w:r w:rsidRPr="009161E0">
        <w:rPr>
          <w:rStyle w:val="Literal"/>
        </w:rPr>
        <w:t>./target/debug/</w:t>
      </w:r>
      <w:proofErr w:type="spellStart"/>
      <w:r w:rsidRPr="009161E0">
        <w:rPr>
          <w:rStyle w:val="Literal"/>
        </w:rPr>
        <w:t>hello_cargo</w:t>
      </w:r>
      <w:proofErr w:type="spellEnd"/>
      <w:r w:rsidRPr="009161E0">
        <w:t>, but we can also use </w:t>
      </w:r>
      <w:r w:rsidRPr="009161E0">
        <w:rPr>
          <w:rStyle w:val="Literal"/>
        </w:rPr>
        <w:t>cargo run</w:t>
      </w:r>
      <w:r>
        <w:t xml:space="preserve"> to compile </w:t>
      </w:r>
      <w:ins w:id="765" w:author="Carol Nichols" w:date="2018-04-05T22:27:00Z">
        <w:r w:rsidR="00C778E1">
          <w:t xml:space="preserve">the code </w:t>
        </w:r>
      </w:ins>
      <w:r>
        <w:t>and</w:t>
      </w:r>
      <w:r w:rsidR="009161E0">
        <w:t xml:space="preserve"> </w:t>
      </w:r>
      <w:r>
        <w:t xml:space="preserve">then run </w:t>
      </w:r>
      <w:ins w:id="766" w:author="AnneMarieW" w:date="2018-03-30T09:15:00Z">
        <w:del w:id="767" w:author="Carol Nichols" w:date="2018-04-05T22:27:00Z">
          <w:r w:rsidR="00FE56FA" w:rsidDel="00492118">
            <w:delText>code</w:delText>
          </w:r>
        </w:del>
      </w:ins>
      <w:ins w:id="768" w:author="Carol Nichols" w:date="2018-04-05T22:27:00Z">
        <w:r w:rsidR="00492118">
          <w:t>the resulting executable</w:t>
        </w:r>
      </w:ins>
      <w:ins w:id="769" w:author="AnneMarieW" w:date="2018-03-30T09:15:00Z">
        <w:r w:rsidR="00FE56FA">
          <w:t xml:space="preserve"> </w:t>
        </w:r>
      </w:ins>
      <w:r>
        <w:t xml:space="preserve">all in one </w:t>
      </w:r>
      <w:del w:id="770" w:author="AnneMarieW" w:date="2018-03-29T11:02:00Z">
        <w:r w:rsidDel="005C4AE6">
          <w:delText>go</w:delText>
        </w:r>
      </w:del>
      <w:ins w:id="771" w:author="AnneMarieW" w:date="2018-03-29T11:02:00Z">
        <w:del w:id="772" w:author="Carol Nichols" w:date="2018-04-05T22:27:00Z">
          <w:r w:rsidR="005C4AE6" w:rsidDel="004073E0">
            <w:delText>step</w:delText>
          </w:r>
        </w:del>
      </w:ins>
      <w:ins w:id="773" w:author="Carol Nichols" w:date="2018-04-05T22:27:00Z">
        <w:r w:rsidR="004073E0">
          <w:t>command</w:t>
        </w:r>
      </w:ins>
      <w:r>
        <w:t>:</w:t>
      </w:r>
    </w:p>
    <w:p w14:paraId="0926B7F4" w14:textId="77777777" w:rsidR="00594BFA" w:rsidRPr="0025765E" w:rsidRDefault="00594BFA" w:rsidP="009161E0">
      <w:pPr>
        <w:pStyle w:val="CodeA"/>
      </w:pPr>
      <w:r w:rsidRPr="0025765E">
        <w:t xml:space="preserve">$ </w:t>
      </w:r>
      <w:r w:rsidRPr="00AE6207">
        <w:rPr>
          <w:rStyle w:val="LiteralBold"/>
        </w:rPr>
        <w:t>cargo run</w:t>
      </w:r>
    </w:p>
    <w:p w14:paraId="2D6BB693" w14:textId="77777777" w:rsidR="00594BFA" w:rsidRPr="0025765E" w:rsidRDefault="00594BFA" w:rsidP="009161E0">
      <w:pPr>
        <w:pStyle w:val="CodeB"/>
      </w:pPr>
      <w:r w:rsidRPr="0025765E">
        <w:t xml:space="preserve">    Finished dev [unoptimized + debuginfo] target(s) in 0.0 secs</w:t>
      </w:r>
    </w:p>
    <w:p w14:paraId="18480251" w14:textId="77777777" w:rsidR="00594BFA" w:rsidRPr="0025765E" w:rsidRDefault="00594BFA" w:rsidP="009161E0">
      <w:pPr>
        <w:pStyle w:val="CodeB"/>
      </w:pPr>
      <w:r w:rsidRPr="0025765E">
        <w:t xml:space="preserve">     Running `target/debug/hello_cargo`</w:t>
      </w:r>
    </w:p>
    <w:p w14:paraId="1D8D99E5" w14:textId="77777777" w:rsidR="00594BFA" w:rsidRPr="0025765E" w:rsidRDefault="00594BFA" w:rsidP="009161E0">
      <w:pPr>
        <w:pStyle w:val="CodeC"/>
      </w:pPr>
      <w:r w:rsidRPr="0025765E">
        <w:lastRenderedPageBreak/>
        <w:t>Hello, world!</w:t>
      </w:r>
    </w:p>
    <w:p w14:paraId="5C55B012" w14:textId="77777777" w:rsidR="00594BFA" w:rsidRDefault="00594BFA" w:rsidP="009161E0">
      <w:pPr>
        <w:pStyle w:val="Body"/>
      </w:pPr>
      <w:r w:rsidRPr="009161E0">
        <w:t>Notice that this time</w:t>
      </w:r>
      <w:del w:id="774" w:author="AnneMarieW" w:date="2018-03-29T11:03:00Z">
        <w:r w:rsidRPr="009161E0" w:rsidDel="005C4AE6">
          <w:delText>,</w:delText>
        </w:r>
      </w:del>
      <w:r w:rsidRPr="009161E0">
        <w:t xml:space="preserve"> we didn’t see</w:t>
      </w:r>
      <w:del w:id="775" w:author="AnneMarieW" w:date="2018-03-29T11:03:00Z">
        <w:r w:rsidRPr="009161E0" w:rsidDel="005C4AE6">
          <w:delText xml:space="preserve"> the</w:delText>
        </w:r>
      </w:del>
      <w:r w:rsidRPr="009161E0">
        <w:t xml:space="preserve"> output </w:t>
      </w:r>
      <w:del w:id="776" w:author="AnneMarieW" w:date="2018-03-29T11:03:00Z">
        <w:r w:rsidRPr="009161E0" w:rsidDel="005C4AE6">
          <w:delText>telling us</w:delText>
        </w:r>
      </w:del>
      <w:ins w:id="777" w:author="AnneMarieW" w:date="2018-03-29T11:03:00Z">
        <w:r w:rsidR="005C4AE6">
          <w:t>indicating</w:t>
        </w:r>
      </w:ins>
      <w:r w:rsidRPr="009161E0">
        <w:t xml:space="preserve"> that Cargo was</w:t>
      </w:r>
      <w:r w:rsidR="009161E0">
        <w:t xml:space="preserve"> </w:t>
      </w:r>
      <w:r w:rsidRPr="009161E0">
        <w:t>compiling </w:t>
      </w:r>
      <w:proofErr w:type="spellStart"/>
      <w:r w:rsidRPr="009161E0">
        <w:rPr>
          <w:rStyle w:val="Literal"/>
        </w:rPr>
        <w:t>hello_cargo</w:t>
      </w:r>
      <w:proofErr w:type="spellEnd"/>
      <w:r>
        <w:t>. Cargo figured out that the files ha</w:t>
      </w:r>
      <w:del w:id="778" w:author="AnneMarieW" w:date="2018-03-29T16:29:00Z">
        <w:r w:rsidDel="00E73099">
          <w:delText>ve</w:delText>
        </w:r>
      </w:del>
      <w:ins w:id="779" w:author="AnneMarieW" w:date="2018-03-29T16:29:00Z">
        <w:r w:rsidR="00E73099">
          <w:t>d</w:t>
        </w:r>
      </w:ins>
      <w:r>
        <w:t>n’t changed, so</w:t>
      </w:r>
      <w:r w:rsidR="009161E0">
        <w:t xml:space="preserve"> </w:t>
      </w:r>
      <w:r>
        <w:t>it just ran the binary. If you had modified your source code, Cargo would have</w:t>
      </w:r>
      <w:r w:rsidR="009161E0">
        <w:t xml:space="preserve"> </w:t>
      </w:r>
      <w:r>
        <w:t xml:space="preserve">rebuilt the project before running it, and you would have seen </w:t>
      </w:r>
      <w:del w:id="780" w:author="AnneMarieW" w:date="2018-03-29T11:03:00Z">
        <w:r w:rsidDel="005C4AE6">
          <w:delText xml:space="preserve">output like </w:delText>
        </w:r>
      </w:del>
      <w:r>
        <w:t>this</w:t>
      </w:r>
      <w:ins w:id="781" w:author="AnneMarieW" w:date="2018-03-29T11:03:00Z">
        <w:r w:rsidR="005C4AE6" w:rsidRPr="005C4AE6">
          <w:t xml:space="preserve"> </w:t>
        </w:r>
        <w:r w:rsidR="005C4AE6">
          <w:t>output</w:t>
        </w:r>
      </w:ins>
      <w:r>
        <w:t>:</w:t>
      </w:r>
    </w:p>
    <w:p w14:paraId="5E50801F" w14:textId="77777777" w:rsidR="00594BFA" w:rsidRPr="00AE6207" w:rsidRDefault="00594BFA" w:rsidP="009161E0">
      <w:pPr>
        <w:pStyle w:val="CodeA"/>
        <w:rPr>
          <w:rStyle w:val="LiteralBold"/>
        </w:rPr>
      </w:pPr>
      <w:r w:rsidRPr="0025765E">
        <w:t xml:space="preserve">$ </w:t>
      </w:r>
      <w:r w:rsidRPr="00AE6207">
        <w:rPr>
          <w:rStyle w:val="LiteralBold"/>
        </w:rPr>
        <w:t>cargo run</w:t>
      </w:r>
    </w:p>
    <w:p w14:paraId="51502071" w14:textId="77777777" w:rsidR="00594BFA" w:rsidRPr="0025765E" w:rsidRDefault="00594BFA" w:rsidP="009161E0">
      <w:pPr>
        <w:pStyle w:val="CodeB"/>
      </w:pPr>
      <w:r w:rsidRPr="0025765E">
        <w:t xml:space="preserve">   Compiling hello_cargo v0.1.0 (file:///projects/hello_cargo)</w:t>
      </w:r>
    </w:p>
    <w:p w14:paraId="09F98092" w14:textId="77777777" w:rsidR="00594BFA" w:rsidRPr="0025765E" w:rsidRDefault="00594BFA" w:rsidP="009161E0">
      <w:pPr>
        <w:pStyle w:val="CodeB"/>
      </w:pPr>
      <w:r w:rsidRPr="0025765E">
        <w:t xml:space="preserve">    Finished dev [unoptimized + debuginfo] target(s) in 0.33 secs</w:t>
      </w:r>
    </w:p>
    <w:p w14:paraId="43C61BA2" w14:textId="77777777" w:rsidR="00594BFA" w:rsidRPr="0025765E" w:rsidRDefault="00594BFA" w:rsidP="009161E0">
      <w:pPr>
        <w:pStyle w:val="CodeB"/>
      </w:pPr>
      <w:r w:rsidRPr="0025765E">
        <w:t xml:space="preserve">     Running `target/debug/hello_cargo`</w:t>
      </w:r>
    </w:p>
    <w:p w14:paraId="221EF157" w14:textId="77777777" w:rsidR="00594BFA" w:rsidRPr="0025765E" w:rsidRDefault="00594BFA" w:rsidP="009161E0">
      <w:pPr>
        <w:pStyle w:val="CodeC"/>
      </w:pPr>
      <w:r w:rsidRPr="0025765E">
        <w:t>Hello, world!</w:t>
      </w:r>
    </w:p>
    <w:p w14:paraId="181D6821" w14:textId="11CC229E" w:rsidR="00594BFA" w:rsidRDefault="005C4AE6" w:rsidP="009161E0">
      <w:pPr>
        <w:pStyle w:val="Body"/>
      </w:pPr>
      <w:ins w:id="782" w:author="AnneMarieW" w:date="2018-03-29T11:04:00Z">
        <w:r>
          <w:t xml:space="preserve">Cargo also </w:t>
        </w:r>
        <w:del w:id="783" w:author="Carol Nichols" w:date="2018-04-05T22:28:00Z">
          <w:r w:rsidDel="00765672">
            <w:delText>uses</w:delText>
          </w:r>
        </w:del>
      </w:ins>
      <w:ins w:id="784" w:author="Carol Nichols" w:date="2018-04-05T22:28:00Z">
        <w:r w:rsidR="00765672">
          <w:t>provides a command called</w:t>
        </w:r>
      </w:ins>
      <w:ins w:id="785" w:author="AnneMarieW" w:date="2018-03-29T11:04:00Z">
        <w:r>
          <w:t xml:space="preserve"> </w:t>
        </w:r>
      </w:ins>
      <w:del w:id="786" w:author="AnneMarieW" w:date="2018-03-29T11:04:00Z">
        <w:r w:rsidR="00594BFA" w:rsidRPr="009161E0" w:rsidDel="005C4AE6">
          <w:delText>Finally, there’s </w:delText>
        </w:r>
      </w:del>
      <w:r w:rsidR="00594BFA" w:rsidRPr="009161E0">
        <w:rPr>
          <w:rStyle w:val="Literal"/>
        </w:rPr>
        <w:t>cargo check</w:t>
      </w:r>
      <w:r w:rsidR="00594BFA">
        <w:t xml:space="preserve">. This command </w:t>
      </w:r>
      <w:del w:id="787" w:author="AnneMarieW" w:date="2018-03-29T11:04:00Z">
        <w:r w:rsidR="00594BFA" w:rsidDel="005C4AE6">
          <w:delText xml:space="preserve">will </w:delText>
        </w:r>
      </w:del>
      <w:r w:rsidR="00594BFA">
        <w:t>quickly check</w:t>
      </w:r>
      <w:ins w:id="788" w:author="AnneMarieW" w:date="2018-03-29T11:04:00Z">
        <w:r>
          <w:t>s</w:t>
        </w:r>
      </w:ins>
      <w:r w:rsidR="00594BFA">
        <w:t xml:space="preserve"> your code to</w:t>
      </w:r>
      <w:r w:rsidR="009161E0">
        <w:t xml:space="preserve"> </w:t>
      </w:r>
      <w:r w:rsidR="00594BFA">
        <w:t xml:space="preserve">make sure </w:t>
      </w:r>
      <w:del w:id="789" w:author="AnneMarieW" w:date="2018-03-29T11:05:00Z">
        <w:r w:rsidR="00594BFA" w:rsidDel="005C4AE6">
          <w:delText xml:space="preserve">that </w:delText>
        </w:r>
      </w:del>
      <w:r w:rsidR="00594BFA">
        <w:t>it compiles</w:t>
      </w:r>
      <w:del w:id="790" w:author="AnneMarieW" w:date="2018-03-29T11:05:00Z">
        <w:r w:rsidR="00594BFA" w:rsidDel="005C4AE6">
          <w:delText>,</w:delText>
        </w:r>
      </w:del>
      <w:r w:rsidR="00594BFA">
        <w:t xml:space="preserve"> but </w:t>
      </w:r>
      <w:del w:id="791" w:author="AnneMarieW" w:date="2018-03-29T11:05:00Z">
        <w:r w:rsidR="00594BFA" w:rsidDel="005C4AE6">
          <w:delText xml:space="preserve">not bother </w:delText>
        </w:r>
      </w:del>
      <w:ins w:id="792" w:author="AnneMarieW" w:date="2018-03-29T11:05:00Z">
        <w:r>
          <w:t xml:space="preserve">doesn’t </w:t>
        </w:r>
      </w:ins>
      <w:r w:rsidR="00594BFA">
        <w:t>produc</w:t>
      </w:r>
      <w:ins w:id="793" w:author="AnneMarieW" w:date="2018-03-29T11:05:00Z">
        <w:r>
          <w:t>e</w:t>
        </w:r>
      </w:ins>
      <w:del w:id="794" w:author="AnneMarieW" w:date="2018-03-29T11:05:00Z">
        <w:r w:rsidR="00594BFA" w:rsidDel="005C4AE6">
          <w:delText>ing</w:delText>
        </w:r>
      </w:del>
      <w:r w:rsidR="00594BFA">
        <w:t xml:space="preserve"> an executable:</w:t>
      </w:r>
    </w:p>
    <w:p w14:paraId="3B308571" w14:textId="77777777" w:rsidR="00594BFA" w:rsidRPr="0025765E" w:rsidRDefault="00594BFA" w:rsidP="009161E0">
      <w:pPr>
        <w:pStyle w:val="CodeA"/>
      </w:pPr>
      <w:r w:rsidRPr="0025765E">
        <w:t>$</w:t>
      </w:r>
      <w:r w:rsidRPr="00AE6207">
        <w:rPr>
          <w:rStyle w:val="LiteralBold"/>
        </w:rPr>
        <w:t xml:space="preserve"> cargo check</w:t>
      </w:r>
    </w:p>
    <w:p w14:paraId="4F7C1684" w14:textId="77777777" w:rsidR="00594BFA" w:rsidRPr="0025765E" w:rsidRDefault="00594BFA" w:rsidP="009161E0">
      <w:pPr>
        <w:pStyle w:val="CodeB"/>
      </w:pPr>
      <w:r w:rsidRPr="0025765E">
        <w:t xml:space="preserve">   Compiling hello_cargo v0.1.0 (file:///projects/hello_cargo)</w:t>
      </w:r>
    </w:p>
    <w:p w14:paraId="6678B751" w14:textId="77777777" w:rsidR="00594BFA" w:rsidRPr="0025765E" w:rsidRDefault="00594BFA" w:rsidP="009161E0">
      <w:pPr>
        <w:pStyle w:val="CodeC"/>
      </w:pPr>
      <w:r w:rsidRPr="0025765E">
        <w:t xml:space="preserve">    Finished dev [unoptimized + debuginfo] target(s) in 0.32 secs</w:t>
      </w:r>
    </w:p>
    <w:p w14:paraId="401D97CF" w14:textId="19C58380" w:rsidR="00594BFA" w:rsidRDefault="00594BFA" w:rsidP="009161E0">
      <w:pPr>
        <w:pStyle w:val="Body"/>
      </w:pPr>
      <w:r w:rsidRPr="009161E0">
        <w:t>Why would you not want an executable? </w:t>
      </w:r>
      <w:ins w:id="795" w:author="AnneMarieW" w:date="2018-03-29T11:06:00Z">
        <w:r w:rsidR="005C4AE6">
          <w:t>O</w:t>
        </w:r>
      </w:ins>
      <w:ins w:id="796" w:author="AnneMarieW" w:date="2018-03-29T11:05:00Z">
        <w:r w:rsidR="005C4AE6" w:rsidRPr="009161E0">
          <w:t>ften</w:t>
        </w:r>
        <w:r w:rsidR="005C4AE6">
          <w:t xml:space="preserve">, </w:t>
        </w:r>
      </w:ins>
      <w:r w:rsidRPr="009161E0">
        <w:rPr>
          <w:rStyle w:val="Literal"/>
        </w:rPr>
        <w:t>cargo check</w:t>
      </w:r>
      <w:r w:rsidRPr="009161E0">
        <w:t xml:space="preserve"> is </w:t>
      </w:r>
      <w:del w:id="797" w:author="AnneMarieW" w:date="2018-03-29T11:05:00Z">
        <w:r w:rsidRPr="009161E0" w:rsidDel="005C4AE6">
          <w:delText xml:space="preserve">often </w:delText>
        </w:r>
      </w:del>
      <w:r w:rsidRPr="009161E0">
        <w:t>much faster than</w:t>
      </w:r>
      <w:r w:rsidR="009161E0">
        <w:t xml:space="preserve"> </w:t>
      </w:r>
      <w:r w:rsidRPr="009161E0">
        <w:rPr>
          <w:rStyle w:val="Literal"/>
        </w:rPr>
        <w:t>cargo build</w:t>
      </w:r>
      <w:r w:rsidRPr="009161E0">
        <w:t xml:space="preserve">, because it skips the </w:t>
      </w:r>
      <w:del w:id="798" w:author="AnneMarieW" w:date="2018-03-29T11:05:00Z">
        <w:r w:rsidRPr="009161E0" w:rsidDel="005C4AE6">
          <w:delText xml:space="preserve">entire </w:delText>
        </w:r>
      </w:del>
      <w:r w:rsidRPr="009161E0">
        <w:t xml:space="preserve">step of producing </w:t>
      </w:r>
      <w:del w:id="799" w:author="AnneMarieW" w:date="2018-03-29T11:06:00Z">
        <w:r w:rsidRPr="009161E0" w:rsidDel="005C4AE6">
          <w:delText>the</w:delText>
        </w:r>
      </w:del>
      <w:ins w:id="800" w:author="AnneMarieW" w:date="2018-03-29T11:06:00Z">
        <w:r w:rsidR="005C4AE6">
          <w:t>an</w:t>
        </w:r>
      </w:ins>
      <w:r w:rsidRPr="009161E0">
        <w:t xml:space="preserve"> executable. If</w:t>
      </w:r>
      <w:r w:rsidR="009161E0">
        <w:t xml:space="preserve"> </w:t>
      </w:r>
      <w:r w:rsidRPr="009161E0">
        <w:t>you’re</w:t>
      </w:r>
      <w:ins w:id="801" w:author="AnneMarieW" w:date="2018-03-29T11:09:00Z">
        <w:r w:rsidR="005C4AE6">
          <w:t xml:space="preserve"> continually</w:t>
        </w:r>
      </w:ins>
      <w:r w:rsidRPr="009161E0">
        <w:t xml:space="preserve"> checking your work </w:t>
      </w:r>
      <w:del w:id="802" w:author="AnneMarieW" w:date="2018-03-29T11:08:00Z">
        <w:r w:rsidRPr="009161E0" w:rsidDel="005C4AE6">
          <w:delText xml:space="preserve">throughout the process of </w:delText>
        </w:r>
      </w:del>
      <w:ins w:id="803" w:author="AnneMarieW" w:date="2018-03-29T11:08:00Z">
        <w:r w:rsidR="005C4AE6">
          <w:t xml:space="preserve">while </w:t>
        </w:r>
      </w:ins>
      <w:r w:rsidRPr="009161E0">
        <w:t>writing the code, using</w:t>
      </w:r>
      <w:r w:rsidR="009161E0">
        <w:t xml:space="preserve"> </w:t>
      </w:r>
      <w:r w:rsidRPr="009161E0">
        <w:rPr>
          <w:rStyle w:val="Literal"/>
        </w:rPr>
        <w:t>cargo check</w:t>
      </w:r>
      <w:r w:rsidRPr="009161E0">
        <w:t xml:space="preserve"> will speed </w:t>
      </w:r>
      <w:del w:id="804" w:author="AnneMarieW" w:date="2018-03-29T11:06:00Z">
        <w:r w:rsidRPr="009161E0" w:rsidDel="005C4AE6">
          <w:delText xml:space="preserve">things </w:delText>
        </w:r>
      </w:del>
      <w:r w:rsidRPr="009161E0">
        <w:t>up</w:t>
      </w:r>
      <w:ins w:id="805" w:author="AnneMarieW" w:date="2018-03-29T11:06:00Z">
        <w:r w:rsidR="005C4AE6">
          <w:t xml:space="preserve"> the process</w:t>
        </w:r>
      </w:ins>
      <w:r w:rsidRPr="009161E0">
        <w:t xml:space="preserve">! As such, many </w:t>
      </w:r>
      <w:proofErr w:type="spellStart"/>
      <w:r w:rsidRPr="009161E0">
        <w:t>Rustaceans</w:t>
      </w:r>
      <w:proofErr w:type="spellEnd"/>
      <w:r w:rsidRPr="009161E0">
        <w:t xml:space="preserve"> run </w:t>
      </w:r>
      <w:r w:rsidRPr="009161E0">
        <w:rPr>
          <w:rStyle w:val="Literal"/>
        </w:rPr>
        <w:t>cargo check</w:t>
      </w:r>
      <w:r w:rsidR="009161E0">
        <w:t xml:space="preserve"> </w:t>
      </w:r>
      <w:r w:rsidRPr="009161E0">
        <w:t>periodically as they write their program to make sure</w:t>
      </w:r>
      <w:del w:id="806" w:author="AnneMarieW" w:date="2018-03-29T11:09:00Z">
        <w:r w:rsidRPr="009161E0" w:rsidDel="005C4AE6">
          <w:delText xml:space="preserve"> that</w:delText>
        </w:r>
      </w:del>
      <w:r w:rsidRPr="009161E0">
        <w:t xml:space="preserve"> it compiles</w:t>
      </w:r>
      <w:del w:id="807" w:author="AnneMarieW" w:date="2018-03-29T11:06:00Z">
        <w:r w:rsidRPr="009161E0" w:rsidDel="005C4AE6">
          <w:delText>,</w:delText>
        </w:r>
      </w:del>
      <w:ins w:id="808" w:author="AnneMarieW" w:date="2018-03-29T11:06:00Z">
        <w:r w:rsidR="005C4AE6">
          <w:t>.</w:t>
        </w:r>
      </w:ins>
      <w:r w:rsidRPr="009161E0">
        <w:t xml:space="preserve"> </w:t>
      </w:r>
      <w:del w:id="809" w:author="AnneMarieW" w:date="2018-03-29T11:06:00Z">
        <w:r w:rsidRPr="009161E0" w:rsidDel="005C4AE6">
          <w:delText>and</w:delText>
        </w:r>
        <w:r w:rsidR="009161E0" w:rsidDel="005C4AE6">
          <w:delText xml:space="preserve"> </w:delText>
        </w:r>
        <w:r w:rsidRPr="009161E0" w:rsidDel="005C4AE6">
          <w:delText>t</w:delText>
        </w:r>
      </w:del>
      <w:ins w:id="810" w:author="AnneMarieW" w:date="2018-03-29T11:06:00Z">
        <w:r w:rsidR="005C4AE6">
          <w:t>T</w:t>
        </w:r>
      </w:ins>
      <w:r w:rsidRPr="009161E0">
        <w:t xml:space="preserve">hen </w:t>
      </w:r>
      <w:ins w:id="811" w:author="AnneMarieW" w:date="2018-03-29T11:07:00Z">
        <w:r w:rsidR="005C4AE6">
          <w:t xml:space="preserve">they </w:t>
        </w:r>
      </w:ins>
      <w:r w:rsidRPr="009161E0">
        <w:t>run </w:t>
      </w:r>
      <w:r w:rsidRPr="009161E0">
        <w:rPr>
          <w:rStyle w:val="Literal"/>
        </w:rPr>
        <w:t>cargo build</w:t>
      </w:r>
      <w:r>
        <w:t> </w:t>
      </w:r>
      <w:del w:id="812" w:author="AnneMarieW" w:date="2018-03-29T11:07:00Z">
        <w:r w:rsidDel="005C4AE6">
          <w:delText>once</w:delText>
        </w:r>
      </w:del>
      <w:ins w:id="813" w:author="AnneMarieW" w:date="2018-03-29T11:07:00Z">
        <w:r w:rsidR="005C4AE6">
          <w:t>when</w:t>
        </w:r>
      </w:ins>
      <w:r>
        <w:t xml:space="preserve"> they’re ready </w:t>
      </w:r>
      <w:commentRangeStart w:id="814"/>
      <w:commentRangeStart w:id="815"/>
      <w:r>
        <w:t xml:space="preserve">to </w:t>
      </w:r>
      <w:del w:id="816" w:author="Carol Nichols" w:date="2018-04-05T22:30:00Z">
        <w:r w:rsidDel="005510AE">
          <w:delText>give it a spin themselves</w:delText>
        </w:r>
      </w:del>
      <w:commentRangeEnd w:id="814"/>
      <w:commentRangeEnd w:id="815"/>
      <w:ins w:id="817" w:author="Carol Nichols" w:date="2018-04-05T22:30:00Z">
        <w:r w:rsidR="005510AE">
          <w:t>use the executable</w:t>
        </w:r>
      </w:ins>
      <w:r w:rsidR="005C4AE6">
        <w:rPr>
          <w:rStyle w:val="CommentReference"/>
        </w:rPr>
        <w:commentReference w:id="814"/>
      </w:r>
      <w:r w:rsidR="005510AE">
        <w:rPr>
          <w:rStyle w:val="CommentReference"/>
        </w:rPr>
        <w:commentReference w:id="815"/>
      </w:r>
      <w:r>
        <w:t>.</w:t>
      </w:r>
    </w:p>
    <w:p w14:paraId="4A55C3EE" w14:textId="3634CDD4" w:rsidR="00594BFA" w:rsidRDefault="00594BFA" w:rsidP="009161E0">
      <w:pPr>
        <w:pStyle w:val="Body"/>
      </w:pPr>
      <w:del w:id="818" w:author="AnneMarieW" w:date="2018-03-29T11:10:00Z">
        <w:r w:rsidDel="001840CB">
          <w:delText>So t</w:delText>
        </w:r>
      </w:del>
      <w:ins w:id="819" w:author="AnneMarieW" w:date="2018-03-29T11:10:00Z">
        <w:r w:rsidR="001840CB">
          <w:t>T</w:t>
        </w:r>
      </w:ins>
      <w:r>
        <w:t>o recap</w:t>
      </w:r>
      <w:del w:id="820" w:author="Carol Nichols" w:date="2018-04-05T22:30:00Z">
        <w:r w:rsidDel="00537ED1">
          <w:delText xml:space="preserve">, </w:delText>
        </w:r>
      </w:del>
      <w:ins w:id="821" w:author="AnneMarieW" w:date="2018-03-29T11:10:00Z">
        <w:del w:id="822" w:author="Carol Nichols" w:date="2018-04-05T22:30:00Z">
          <w:r w:rsidR="001840CB" w:rsidDel="00537ED1">
            <w:delText xml:space="preserve">the benefits of </w:delText>
          </w:r>
        </w:del>
      </w:ins>
      <w:del w:id="823" w:author="Carol Nichols" w:date="2018-04-05T22:30:00Z">
        <w:r w:rsidDel="00537ED1">
          <w:delText>using</w:delText>
        </w:r>
      </w:del>
      <w:ins w:id="824" w:author="Carol Nichols" w:date="2018-04-05T22:30:00Z">
        <w:r w:rsidR="00537ED1">
          <w:t xml:space="preserve"> what we’ve learned so far about</w:t>
        </w:r>
      </w:ins>
      <w:r>
        <w:t xml:space="preserve"> Cargo</w:t>
      </w:r>
      <w:ins w:id="825" w:author="AnneMarieW" w:date="2018-03-29T11:10:00Z">
        <w:del w:id="826" w:author="Carol Nichols" w:date="2018-04-05T22:31:00Z">
          <w:r w:rsidR="001840CB" w:rsidDel="00537ED1">
            <w:delText xml:space="preserve"> are</w:delText>
          </w:r>
        </w:del>
      </w:ins>
      <w:r>
        <w:t>:</w:t>
      </w:r>
    </w:p>
    <w:p w14:paraId="574A523C" w14:textId="77777777" w:rsidR="00220C56" w:rsidRDefault="00594BFA">
      <w:pPr>
        <w:pStyle w:val="BulletA"/>
        <w:pPrChange w:id="827" w:author="janelle" w:date="2018-03-28T11:30:00Z">
          <w:pPr>
            <w:pStyle w:val="ProductionDirective"/>
          </w:pPr>
        </w:pPrChange>
      </w:pPr>
      <w:r w:rsidRPr="009161E0">
        <w:t>We can build a project using </w:t>
      </w:r>
      <w:r w:rsidRPr="009161E0">
        <w:rPr>
          <w:rStyle w:val="Literal"/>
        </w:rPr>
        <w:t>cargo build</w:t>
      </w:r>
      <w:r w:rsidRPr="009161E0">
        <w:t> or </w:t>
      </w:r>
      <w:r w:rsidRPr="009161E0">
        <w:rPr>
          <w:rStyle w:val="Literal"/>
        </w:rPr>
        <w:t>cargo check</w:t>
      </w:r>
      <w:ins w:id="828" w:author="AnneMarieW" w:date="2018-03-29T11:11:00Z">
        <w:r w:rsidR="00984E84" w:rsidRPr="00984E84">
          <w:rPr>
            <w:rPrChange w:id="829" w:author="AnneMarieW" w:date="2018-03-29T11:11:00Z">
              <w:rPr>
                <w:rStyle w:val="Literal"/>
                <w:smallCaps w:val="0"/>
              </w:rPr>
            </w:rPrChange>
          </w:rPr>
          <w:t>.</w:t>
        </w:r>
      </w:ins>
    </w:p>
    <w:p w14:paraId="59419A4B" w14:textId="77777777" w:rsidR="00594BFA" w:rsidRDefault="00594BFA" w:rsidP="009161E0">
      <w:pPr>
        <w:pStyle w:val="BulletB"/>
      </w:pPr>
      <w:r>
        <w:t xml:space="preserve">We can build and run </w:t>
      </w:r>
      <w:del w:id="830" w:author="AnneMarieW" w:date="2018-03-29T11:11:00Z">
        <w:r w:rsidDel="001E60BA">
          <w:delText xml:space="preserve">the </w:delText>
        </w:r>
      </w:del>
      <w:ins w:id="831" w:author="AnneMarieW" w:date="2018-03-29T11:11:00Z">
        <w:r w:rsidR="001E60BA">
          <w:t xml:space="preserve">a </w:t>
        </w:r>
      </w:ins>
      <w:r>
        <w:t xml:space="preserve">project in one step </w:t>
      </w:r>
      <w:del w:id="832" w:author="AnneMarieW" w:date="2018-03-29T11:10:00Z">
        <w:r w:rsidDel="001840CB">
          <w:delText>with</w:delText>
        </w:r>
      </w:del>
      <w:ins w:id="833" w:author="AnneMarieW" w:date="2018-03-29T11:10:00Z">
        <w:r w:rsidR="001840CB">
          <w:t>using</w:t>
        </w:r>
      </w:ins>
      <w:r>
        <w:t> </w:t>
      </w:r>
      <w:r w:rsidRPr="009161E0">
        <w:rPr>
          <w:rStyle w:val="Literal"/>
        </w:rPr>
        <w:t>cargo run</w:t>
      </w:r>
      <w:ins w:id="834" w:author="AnneMarieW" w:date="2018-03-29T11:11:00Z">
        <w:r w:rsidR="00984E84" w:rsidRPr="00984E84">
          <w:rPr>
            <w:rPrChange w:id="835" w:author="AnneMarieW" w:date="2018-03-29T11:11:00Z">
              <w:rPr>
                <w:rStyle w:val="Literal"/>
              </w:rPr>
            </w:rPrChange>
          </w:rPr>
          <w:t>.</w:t>
        </w:r>
      </w:ins>
    </w:p>
    <w:p w14:paraId="44C90890" w14:textId="77777777" w:rsidR="00220C56" w:rsidRDefault="00594BFA">
      <w:pPr>
        <w:pStyle w:val="BulletC"/>
        <w:pPrChange w:id="836" w:author="janelle" w:date="2018-03-28T11:30:00Z">
          <w:pPr>
            <w:pStyle w:val="BulletA"/>
          </w:pPr>
        </w:pPrChange>
      </w:pPr>
      <w:r>
        <w:t xml:space="preserve">Instead of the result of the build being </w:t>
      </w:r>
      <w:del w:id="837" w:author="AnneMarieW" w:date="2018-03-29T11:11:00Z">
        <w:r w:rsidDel="001E60BA">
          <w:delText>put</w:delText>
        </w:r>
      </w:del>
      <w:ins w:id="838" w:author="AnneMarieW" w:date="2018-03-29T11:11:00Z">
        <w:r w:rsidR="001E60BA">
          <w:t>saved</w:t>
        </w:r>
      </w:ins>
      <w:r>
        <w:t xml:space="preserve"> in the same directory as our</w:t>
      </w:r>
      <w:r w:rsidR="009161E0">
        <w:t xml:space="preserve"> </w:t>
      </w:r>
      <w:r>
        <w:t xml:space="preserve">code, Cargo </w:t>
      </w:r>
      <w:del w:id="839" w:author="AnneMarieW" w:date="2018-03-29T11:11:00Z">
        <w:r w:rsidDel="001840CB">
          <w:delText>will put</w:delText>
        </w:r>
      </w:del>
      <w:ins w:id="840" w:author="AnneMarieW" w:date="2018-03-29T11:11:00Z">
        <w:r w:rsidR="001840CB">
          <w:t>s</w:t>
        </w:r>
        <w:commentRangeStart w:id="841"/>
        <w:commentRangeStart w:id="842"/>
        <w:r w:rsidR="001840CB">
          <w:t>tores</w:t>
        </w:r>
      </w:ins>
      <w:r>
        <w:t xml:space="preserve"> it in the </w:t>
      </w:r>
      <w:r w:rsidRPr="009161E0">
        <w:rPr>
          <w:rStyle w:val="EmphasisItalic"/>
        </w:rPr>
        <w:t>target/debug</w:t>
      </w:r>
      <w:r>
        <w:t> directory</w:t>
      </w:r>
      <w:commentRangeEnd w:id="841"/>
      <w:r w:rsidR="004D69A0">
        <w:rPr>
          <w:rStyle w:val="CommentReference"/>
          <w:color w:val="auto"/>
        </w:rPr>
        <w:commentReference w:id="841"/>
      </w:r>
      <w:commentRangeEnd w:id="842"/>
      <w:r w:rsidR="006560DC">
        <w:rPr>
          <w:rStyle w:val="CommentReference"/>
          <w:color w:val="auto"/>
        </w:rPr>
        <w:commentReference w:id="842"/>
      </w:r>
      <w:r>
        <w:t>.</w:t>
      </w:r>
    </w:p>
    <w:p w14:paraId="6F5A4391" w14:textId="77777777" w:rsidR="00594BFA" w:rsidRDefault="00594BFA" w:rsidP="009161E0">
      <w:pPr>
        <w:pStyle w:val="Body"/>
      </w:pPr>
      <w:r>
        <w:t>A</w:t>
      </w:r>
      <w:ins w:id="843" w:author="AnneMarieW" w:date="2018-03-29T11:12:00Z">
        <w:r w:rsidR="001E60BA">
          <w:t>n additional</w:t>
        </w:r>
      </w:ins>
      <w:del w:id="844" w:author="AnneMarieW" w:date="2018-03-29T11:12:00Z">
        <w:r w:rsidDel="001E60BA">
          <w:delText xml:space="preserve"> final</w:delText>
        </w:r>
      </w:del>
      <w:r>
        <w:t xml:space="preserve"> advantage of using Cargo is that the commands are the same no matter</w:t>
      </w:r>
      <w:r w:rsidR="009161E0">
        <w:t xml:space="preserve"> </w:t>
      </w:r>
      <w:r>
        <w:t>wh</w:t>
      </w:r>
      <w:del w:id="845" w:author="AnneMarieW" w:date="2018-03-29T11:12:00Z">
        <w:r w:rsidDel="001E60BA">
          <w:delText>at</w:delText>
        </w:r>
      </w:del>
      <w:ins w:id="846" w:author="AnneMarieW" w:date="2018-03-29T11:12:00Z">
        <w:r w:rsidR="001E60BA">
          <w:t>ich</w:t>
        </w:r>
      </w:ins>
      <w:r>
        <w:t xml:space="preserve"> operating system you’re </w:t>
      </w:r>
      <w:ins w:id="847" w:author="AnneMarieW" w:date="2018-03-29T11:12:00Z">
        <w:r w:rsidR="001E60BA">
          <w:t xml:space="preserve">working </w:t>
        </w:r>
      </w:ins>
      <w:r>
        <w:t>on</w:t>
      </w:r>
      <w:del w:id="848" w:author="AnneMarieW" w:date="2018-03-29T11:12:00Z">
        <w:r w:rsidDel="001E60BA">
          <w:delText>,</w:delText>
        </w:r>
      </w:del>
      <w:ins w:id="849" w:author="AnneMarieW" w:date="2018-03-29T11:12:00Z">
        <w:r w:rsidR="001E60BA">
          <w:t>.</w:t>
        </w:r>
      </w:ins>
      <w:r>
        <w:t xml:space="preserve"> </w:t>
      </w:r>
      <w:del w:id="850" w:author="AnneMarieW" w:date="2018-03-29T11:12:00Z">
        <w:r w:rsidDel="001E60BA">
          <w:delText>s</w:delText>
        </w:r>
      </w:del>
      <w:ins w:id="851" w:author="AnneMarieW" w:date="2018-03-29T11:12:00Z">
        <w:r w:rsidR="001E60BA">
          <w:t>S</w:t>
        </w:r>
      </w:ins>
      <w:r>
        <w:t>o</w:t>
      </w:r>
      <w:ins w:id="852" w:author="AnneMarieW" w:date="2018-03-29T11:12:00Z">
        <w:r w:rsidR="001E60BA">
          <w:t>,</w:t>
        </w:r>
      </w:ins>
      <w:r>
        <w:t xml:space="preserve"> at this point</w:t>
      </w:r>
      <w:ins w:id="853" w:author="AnneMarieW" w:date="2018-03-29T11:12:00Z">
        <w:r w:rsidR="001E60BA">
          <w:t>,</w:t>
        </w:r>
      </w:ins>
      <w:r>
        <w:t xml:space="preserve"> we</w:t>
      </w:r>
      <w:del w:id="854" w:author="AnneMarieW" w:date="2018-03-29T11:13:00Z">
        <w:r w:rsidDel="001E60BA">
          <w:delText xml:space="preserve"> wi</w:delText>
        </w:r>
      </w:del>
      <w:ins w:id="855" w:author="AnneMarieW" w:date="2018-03-29T11:13:00Z">
        <w:r w:rsidR="001E60BA">
          <w:t>’</w:t>
        </w:r>
      </w:ins>
      <w:r>
        <w:t>ll no longer</w:t>
      </w:r>
      <w:del w:id="856" w:author="AnneMarieW" w:date="2018-03-29T11:12:00Z">
        <w:r w:rsidDel="001E60BA">
          <w:delText xml:space="preserve"> be</w:delText>
        </w:r>
      </w:del>
      <w:r w:rsidR="009161E0">
        <w:t xml:space="preserve"> </w:t>
      </w:r>
      <w:r>
        <w:t>provid</w:t>
      </w:r>
      <w:ins w:id="857" w:author="AnneMarieW" w:date="2018-03-29T11:12:00Z">
        <w:r w:rsidR="001E60BA">
          <w:t>e</w:t>
        </w:r>
      </w:ins>
      <w:del w:id="858" w:author="AnneMarieW" w:date="2018-03-29T11:12:00Z">
        <w:r w:rsidDel="001E60BA">
          <w:delText>ing</w:delText>
        </w:r>
      </w:del>
      <w:r>
        <w:t xml:space="preserve"> specific instructions for Linux and </w:t>
      </w:r>
      <w:proofErr w:type="spellStart"/>
      <w:ins w:id="859" w:author="janelle" w:date="2018-03-28T11:32:00Z">
        <w:r w:rsidR="001A6B2A">
          <w:t>macOS</w:t>
        </w:r>
      </w:ins>
      <w:proofErr w:type="spellEnd"/>
      <w:del w:id="860" w:author="janelle" w:date="2018-03-28T11:32:00Z">
        <w:r w:rsidDel="001A6B2A">
          <w:delText>Mac</w:delText>
        </w:r>
      </w:del>
      <w:r>
        <w:t xml:space="preserve"> versus Windows.</w:t>
      </w:r>
    </w:p>
    <w:p w14:paraId="74DF07E9" w14:textId="77777777" w:rsidR="00594BFA" w:rsidRDefault="00594BFA" w:rsidP="009161E0">
      <w:pPr>
        <w:pStyle w:val="HeadB"/>
      </w:pPr>
      <w:bookmarkStart w:id="861" w:name="building-for-release"/>
      <w:bookmarkStart w:id="862" w:name="_Toc510079720"/>
      <w:bookmarkEnd w:id="861"/>
      <w:r>
        <w:t>Building for Release</w:t>
      </w:r>
      <w:bookmarkEnd w:id="862"/>
    </w:p>
    <w:p w14:paraId="2B3F67C3" w14:textId="77777777" w:rsidR="00594BFA" w:rsidRDefault="00594BFA" w:rsidP="009161E0">
      <w:pPr>
        <w:pStyle w:val="BodyFirst"/>
      </w:pPr>
      <w:r w:rsidRPr="009161E0">
        <w:lastRenderedPageBreak/>
        <w:t>When your project is finally ready for release, you can use </w:t>
      </w:r>
      <w:r w:rsidRPr="009161E0">
        <w:rPr>
          <w:rStyle w:val="Literal"/>
        </w:rPr>
        <w:t>cargo build --release</w:t>
      </w:r>
      <w:r w:rsidRPr="009161E0">
        <w:t xml:space="preserve"> to compile </w:t>
      </w:r>
      <w:del w:id="863" w:author="AnneMarieW" w:date="2018-03-29T15:58:00Z">
        <w:r w:rsidRPr="009161E0" w:rsidDel="001C5664">
          <w:delText xml:space="preserve">your project </w:delText>
        </w:r>
      </w:del>
      <w:ins w:id="864" w:author="AnneMarieW" w:date="2018-03-29T15:58:00Z">
        <w:r w:rsidR="001C5664">
          <w:t xml:space="preserve">it </w:t>
        </w:r>
      </w:ins>
      <w:r w:rsidRPr="009161E0">
        <w:t xml:space="preserve">with optimizations. This </w:t>
      </w:r>
      <w:ins w:id="865" w:author="AnneMarieW" w:date="2018-03-29T15:58:00Z">
        <w:r w:rsidR="001C5664">
          <w:t xml:space="preserve">command </w:t>
        </w:r>
      </w:ins>
      <w:r w:rsidRPr="009161E0">
        <w:t>will create an</w:t>
      </w:r>
      <w:r w:rsidR="009161E0">
        <w:t xml:space="preserve"> </w:t>
      </w:r>
      <w:r w:rsidRPr="009161E0">
        <w:t>executable in </w:t>
      </w:r>
      <w:r w:rsidRPr="009161E0">
        <w:rPr>
          <w:rStyle w:val="EmphasisItalic"/>
        </w:rPr>
        <w:t>target/release</w:t>
      </w:r>
      <w:r w:rsidRPr="009161E0">
        <w:t> instead of </w:t>
      </w:r>
      <w:r w:rsidRPr="009161E0">
        <w:rPr>
          <w:rStyle w:val="EmphasisItalic"/>
        </w:rPr>
        <w:t>target/debug</w:t>
      </w:r>
      <w:r w:rsidRPr="009161E0">
        <w:t>. The</w:t>
      </w:r>
      <w:del w:id="866" w:author="AnneMarieW" w:date="2018-03-29T15:59:00Z">
        <w:r w:rsidRPr="009161E0" w:rsidDel="001C5664">
          <w:delText>se</w:delText>
        </w:r>
      </w:del>
      <w:r w:rsidRPr="009161E0">
        <w:t xml:space="preserve"> optimizations</w:t>
      </w:r>
      <w:r w:rsidR="009161E0">
        <w:t xml:space="preserve"> </w:t>
      </w:r>
      <w:r w:rsidRPr="009161E0">
        <w:t xml:space="preserve">make your Rust code run faster, but turning them on </w:t>
      </w:r>
      <w:ins w:id="867" w:author="AnneMarieW" w:date="2018-03-29T15:59:00Z">
        <w:r w:rsidR="001C5664">
          <w:t>lengthens the time it</w:t>
        </w:r>
      </w:ins>
      <w:del w:id="868" w:author="AnneMarieW" w:date="2018-03-29T15:59:00Z">
        <w:r w:rsidRPr="009161E0" w:rsidDel="001C5664">
          <w:delText>makes your</w:delText>
        </w:r>
      </w:del>
      <w:r w:rsidRPr="009161E0">
        <w:t xml:space="preserve"> </w:t>
      </w:r>
      <w:del w:id="869" w:author="AnneMarieW" w:date="2018-03-29T15:59:00Z">
        <w:r w:rsidRPr="009161E0" w:rsidDel="001C5664">
          <w:delText xml:space="preserve">program </w:delText>
        </w:r>
      </w:del>
      <w:r w:rsidRPr="009161E0">
        <w:t>take</w:t>
      </w:r>
      <w:ins w:id="870" w:author="AnneMarieW" w:date="2018-03-29T15:59:00Z">
        <w:r w:rsidR="001C5664">
          <w:t>s for your</w:t>
        </w:r>
      </w:ins>
      <w:r w:rsidR="009161E0">
        <w:t xml:space="preserve"> </w:t>
      </w:r>
      <w:del w:id="871" w:author="AnneMarieW" w:date="2018-03-29T16:00:00Z">
        <w:r w:rsidRPr="009161E0" w:rsidDel="001C5664">
          <w:delText xml:space="preserve">longer </w:delText>
        </w:r>
      </w:del>
      <w:ins w:id="872" w:author="AnneMarieW" w:date="2018-03-29T15:59:00Z">
        <w:r w:rsidR="001C5664" w:rsidRPr="009161E0">
          <w:t xml:space="preserve">program </w:t>
        </w:r>
      </w:ins>
      <w:r w:rsidRPr="009161E0">
        <w:t>to compile. This is why there are two different profiles: one for</w:t>
      </w:r>
      <w:r w:rsidR="009161E0">
        <w:t xml:space="preserve"> </w:t>
      </w:r>
      <w:r w:rsidRPr="009161E0">
        <w:t xml:space="preserve">development when you want </w:t>
      </w:r>
      <w:del w:id="873" w:author="AnneMarieW" w:date="2018-03-29T16:00:00Z">
        <w:r w:rsidRPr="009161E0" w:rsidDel="00C8117E">
          <w:delText xml:space="preserve">to be able </w:delText>
        </w:r>
      </w:del>
      <w:r w:rsidRPr="009161E0">
        <w:t xml:space="preserve">to rebuild quickly and often, and </w:t>
      </w:r>
      <w:ins w:id="874" w:author="AnneMarieW" w:date="2018-03-29T16:00:00Z">
        <w:r w:rsidR="00C8117E">
          <w:t>another</w:t>
        </w:r>
      </w:ins>
      <w:del w:id="875" w:author="AnneMarieW" w:date="2018-03-29T16:00:00Z">
        <w:r w:rsidRPr="009161E0" w:rsidDel="00C8117E">
          <w:delText>one</w:delText>
        </w:r>
      </w:del>
      <w:r w:rsidRPr="009161E0">
        <w:t xml:space="preserve"> for</w:t>
      </w:r>
      <w:r w:rsidR="009161E0">
        <w:t xml:space="preserve"> </w:t>
      </w:r>
      <w:r w:rsidRPr="009161E0">
        <w:t>building the final program you’ll give to a user that won’t be rebuilt</w:t>
      </w:r>
      <w:r w:rsidR="009161E0">
        <w:t xml:space="preserve"> </w:t>
      </w:r>
      <w:r w:rsidRPr="009161E0">
        <w:t xml:space="preserve">repeatedly and that will run as fast as possible. If you’re benchmarking </w:t>
      </w:r>
      <w:ins w:id="876" w:author="AnneMarieW" w:date="2018-03-29T16:01:00Z">
        <w:r w:rsidR="00C8117E" w:rsidRPr="009161E0">
          <w:t>your code</w:t>
        </w:r>
        <w:r w:rsidR="00C8117E">
          <w:t>’s</w:t>
        </w:r>
      </w:ins>
      <w:del w:id="877" w:author="AnneMarieW" w:date="2018-03-29T16:01:00Z">
        <w:r w:rsidRPr="009161E0" w:rsidDel="00C8117E">
          <w:delText>the</w:delText>
        </w:r>
      </w:del>
      <w:r w:rsidR="009161E0">
        <w:t xml:space="preserve"> </w:t>
      </w:r>
      <w:r w:rsidRPr="009161E0">
        <w:t>running time</w:t>
      </w:r>
      <w:del w:id="878" w:author="AnneMarieW" w:date="2018-03-29T16:01:00Z">
        <w:r w:rsidRPr="009161E0" w:rsidDel="00C8117E">
          <w:delText xml:space="preserve"> of your code</w:delText>
        </w:r>
      </w:del>
      <w:r w:rsidRPr="009161E0">
        <w:t>, be sure to run </w:t>
      </w:r>
      <w:r w:rsidRPr="009161E0">
        <w:rPr>
          <w:rStyle w:val="Literal"/>
        </w:rPr>
        <w:t>cargo build --release</w:t>
      </w:r>
      <w:r w:rsidRPr="009161E0">
        <w:t> and benchmark</w:t>
      </w:r>
      <w:r w:rsidR="009161E0">
        <w:t xml:space="preserve"> </w:t>
      </w:r>
      <w:r w:rsidRPr="009161E0">
        <w:t>with the executable in </w:t>
      </w:r>
      <w:r w:rsidRPr="009161E0">
        <w:rPr>
          <w:rStyle w:val="EmphasisItalic"/>
        </w:rPr>
        <w:t>target/release</w:t>
      </w:r>
      <w:r>
        <w:t>.</w:t>
      </w:r>
    </w:p>
    <w:p w14:paraId="3A7C6FE5" w14:textId="77777777" w:rsidR="00594BFA" w:rsidRDefault="00594BFA" w:rsidP="009161E0">
      <w:pPr>
        <w:pStyle w:val="HeadB"/>
      </w:pPr>
      <w:bookmarkStart w:id="879" w:name="cargo-as-convention"/>
      <w:bookmarkStart w:id="880" w:name="_Toc510079721"/>
      <w:bookmarkEnd w:id="879"/>
      <w:r>
        <w:t>Cargo as Convention</w:t>
      </w:r>
      <w:bookmarkEnd w:id="880"/>
    </w:p>
    <w:p w14:paraId="52DD65AE" w14:textId="77777777" w:rsidR="00594BFA" w:rsidRDefault="00594BFA" w:rsidP="009161E0">
      <w:pPr>
        <w:pStyle w:val="BodyFirst"/>
      </w:pPr>
      <w:r w:rsidRPr="009161E0">
        <w:t xml:space="preserve">With simple projects, Cargo doesn’t provide a </w:t>
      </w:r>
      <w:del w:id="881" w:author="AnneMarieW" w:date="2018-03-29T16:02:00Z">
        <w:r w:rsidRPr="009161E0" w:rsidDel="00C8117E">
          <w:delText xml:space="preserve">whole </w:delText>
        </w:r>
      </w:del>
      <w:r w:rsidRPr="009161E0">
        <w:t>lot of value over just</w:t>
      </w:r>
      <w:r w:rsidR="009161E0">
        <w:t xml:space="preserve"> </w:t>
      </w:r>
      <w:r w:rsidRPr="009161E0">
        <w:t>using </w:t>
      </w:r>
      <w:proofErr w:type="spellStart"/>
      <w:r w:rsidRPr="009161E0">
        <w:rPr>
          <w:rStyle w:val="Literal"/>
        </w:rPr>
        <w:t>rustc</w:t>
      </w:r>
      <w:proofErr w:type="spellEnd"/>
      <w:r>
        <w:t>, but it will prove its worth as you</w:t>
      </w:r>
      <w:ins w:id="882" w:author="AnneMarieW" w:date="2018-03-29T16:03:00Z">
        <w:r w:rsidR="00C8117E">
          <w:t>r programs</w:t>
        </w:r>
      </w:ins>
      <w:del w:id="883" w:author="AnneMarieW" w:date="2018-03-29T16:04:00Z">
        <w:r w:rsidDel="00C8117E">
          <w:delText xml:space="preserve"> continue</w:delText>
        </w:r>
      </w:del>
      <w:ins w:id="884" w:author="AnneMarieW" w:date="2018-03-29T16:04:00Z">
        <w:r w:rsidR="00C8117E">
          <w:t xml:space="preserve"> become more intricate</w:t>
        </w:r>
      </w:ins>
      <w:r>
        <w:t>. With complex</w:t>
      </w:r>
      <w:r w:rsidR="009161E0">
        <w:t xml:space="preserve"> </w:t>
      </w:r>
      <w:r>
        <w:t>projects composed of multiple crates, it’s much easier to let Cargo coordinate</w:t>
      </w:r>
      <w:r w:rsidR="009161E0">
        <w:t xml:space="preserve"> </w:t>
      </w:r>
      <w:r>
        <w:t>the build.</w:t>
      </w:r>
    </w:p>
    <w:p w14:paraId="1292949D" w14:textId="165096B3" w:rsidR="00594BFA" w:rsidRDefault="00594BFA" w:rsidP="009161E0">
      <w:pPr>
        <w:pStyle w:val="Body"/>
      </w:pPr>
      <w:r>
        <w:t>Even though the </w:t>
      </w:r>
      <w:proofErr w:type="spellStart"/>
      <w:r w:rsidRPr="009161E0">
        <w:rPr>
          <w:rStyle w:val="Literal"/>
        </w:rPr>
        <w:t>hello_cargo</w:t>
      </w:r>
      <w:proofErr w:type="spellEnd"/>
      <w:r>
        <w:t> project is simple, it now uses much of the real</w:t>
      </w:r>
      <w:r w:rsidR="009161E0">
        <w:t xml:space="preserve"> </w:t>
      </w:r>
      <w:r>
        <w:t xml:space="preserve">tooling you’ll use </w:t>
      </w:r>
      <w:del w:id="885" w:author="AnneMarieW" w:date="2018-03-30T09:22:00Z">
        <w:r w:rsidDel="001016EE">
          <w:delText>for</w:delText>
        </w:r>
      </w:del>
      <w:ins w:id="886" w:author="AnneMarieW" w:date="2018-03-30T09:22:00Z">
        <w:r w:rsidR="001016EE">
          <w:t>in</w:t>
        </w:r>
      </w:ins>
      <w:r>
        <w:t xml:space="preserve"> the rest of your Rust career. In fact, to work on any</w:t>
      </w:r>
      <w:r w:rsidR="009161E0">
        <w:t xml:space="preserve"> </w:t>
      </w:r>
      <w:r>
        <w:t>existing projects</w:t>
      </w:r>
      <w:ins w:id="887" w:author="AnneMarieW" w:date="2018-03-29T16:05:00Z">
        <w:r w:rsidR="00C8117E">
          <w:t>,</w:t>
        </w:r>
      </w:ins>
      <w:r>
        <w:t xml:space="preserve"> you can use the following commands to check out the code</w:t>
      </w:r>
      <w:r w:rsidR="009161E0">
        <w:t xml:space="preserve"> </w:t>
      </w:r>
      <w:r>
        <w:t xml:space="preserve">using </w:t>
      </w:r>
      <w:proofErr w:type="spellStart"/>
      <w:r>
        <w:t>Git</w:t>
      </w:r>
      <w:proofErr w:type="spellEnd"/>
      <w:r>
        <w:t xml:space="preserve">, change </w:t>
      </w:r>
      <w:del w:id="888" w:author="AnneMarieW" w:date="2018-03-29T16:05:00Z">
        <w:r w:rsidDel="00C8117E">
          <w:delText>in</w:delText>
        </w:r>
      </w:del>
      <w:r>
        <w:t xml:space="preserve">to </w:t>
      </w:r>
      <w:del w:id="889" w:author="Carol Nichols" w:date="2018-04-05T22:32:00Z">
        <w:r w:rsidDel="003240BF">
          <w:delText xml:space="preserve">the </w:delText>
        </w:r>
      </w:del>
      <w:ins w:id="890" w:author="Carol Nichols" w:date="2018-04-05T22:32:00Z">
        <w:r w:rsidR="003240BF">
          <w:t xml:space="preserve">that </w:t>
        </w:r>
      </w:ins>
      <w:commentRangeStart w:id="891"/>
      <w:commentRangeStart w:id="892"/>
      <w:r>
        <w:t>project</w:t>
      </w:r>
      <w:commentRangeEnd w:id="891"/>
      <w:commentRangeEnd w:id="892"/>
      <w:ins w:id="893" w:author="Carol Nichols" w:date="2018-04-05T22:32:00Z">
        <w:r w:rsidR="003240BF">
          <w:t>’s</w:t>
        </w:r>
      </w:ins>
      <w:r w:rsidR="001016EE">
        <w:rPr>
          <w:rStyle w:val="CommentReference"/>
        </w:rPr>
        <w:commentReference w:id="891"/>
      </w:r>
      <w:r w:rsidR="003240BF">
        <w:rPr>
          <w:rStyle w:val="CommentReference"/>
        </w:rPr>
        <w:commentReference w:id="892"/>
      </w:r>
      <w:r>
        <w:t xml:space="preserve"> directory, and build:</w:t>
      </w:r>
    </w:p>
    <w:p w14:paraId="1C5BFAB1" w14:textId="77777777" w:rsidR="00594BFA" w:rsidRPr="00AE6207" w:rsidRDefault="00594BFA" w:rsidP="009161E0">
      <w:pPr>
        <w:pStyle w:val="CodeA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git clone someurl.com/someproject</w:t>
      </w:r>
    </w:p>
    <w:p w14:paraId="0FAD1FDC" w14:textId="77777777" w:rsidR="00594BFA" w:rsidRPr="00AE6207" w:rsidRDefault="00594BFA" w:rsidP="009161E0">
      <w:pPr>
        <w:pStyle w:val="CodeB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cd someproject</w:t>
      </w:r>
    </w:p>
    <w:p w14:paraId="7FAC004D" w14:textId="77777777" w:rsidR="00594BFA" w:rsidRPr="00AE6207" w:rsidRDefault="00594BFA" w:rsidP="009161E0">
      <w:pPr>
        <w:pStyle w:val="CodeC"/>
        <w:rPr>
          <w:rStyle w:val="LiteralBold"/>
        </w:rPr>
      </w:pPr>
      <w:r w:rsidRPr="00AE6207">
        <w:t>$</w:t>
      </w:r>
      <w:r w:rsidRPr="00AE6207">
        <w:rPr>
          <w:rStyle w:val="LiteralBold"/>
        </w:rPr>
        <w:t xml:space="preserve"> cargo build</w:t>
      </w:r>
    </w:p>
    <w:p w14:paraId="049491D2" w14:textId="77777777" w:rsidR="00594BFA" w:rsidRDefault="00594BFA" w:rsidP="009161E0">
      <w:pPr>
        <w:pStyle w:val="Body"/>
      </w:pPr>
      <w:del w:id="894" w:author="AnneMarieW" w:date="2018-03-29T16:30:00Z">
        <w:r w:rsidDel="00784082">
          <w:delText xml:space="preserve">If you want </w:delText>
        </w:r>
      </w:del>
      <w:ins w:id="895" w:author="AnneMarieW" w:date="2018-03-29T16:30:00Z">
        <w:r w:rsidR="00784082">
          <w:t xml:space="preserve">For </w:t>
        </w:r>
      </w:ins>
      <w:ins w:id="896" w:author="AnneMarieW" w:date="2018-03-29T16:06:00Z">
        <w:r w:rsidR="00C8117E">
          <w:t>more information about</w:t>
        </w:r>
      </w:ins>
      <w:del w:id="897" w:author="AnneMarieW" w:date="2018-03-29T16:06:00Z">
        <w:r w:rsidDel="00C8117E">
          <w:delText>to look at</w:delText>
        </w:r>
      </w:del>
      <w:r>
        <w:t xml:space="preserve"> Cargo</w:t>
      </w:r>
      <w:del w:id="898" w:author="AnneMarieW" w:date="2018-03-29T16:06:00Z">
        <w:r w:rsidDel="00C8117E">
          <w:delText xml:space="preserve"> in more detail</w:delText>
        </w:r>
      </w:del>
      <w:r>
        <w:t>, check out its documentation at</w:t>
      </w:r>
      <w:r w:rsidR="009161E0">
        <w:t xml:space="preserve"> </w:t>
      </w:r>
      <w:r w:rsidRPr="009161E0">
        <w:rPr>
          <w:rStyle w:val="EmphasisItalic"/>
        </w:rPr>
        <w:t>https://doc.rust-lang.org/cargo/</w:t>
      </w:r>
      <w:r>
        <w:t>.</w:t>
      </w:r>
    </w:p>
    <w:p w14:paraId="52AAE4E7" w14:textId="77777777" w:rsidR="00594BFA" w:rsidRDefault="00594BFA" w:rsidP="009161E0">
      <w:pPr>
        <w:pStyle w:val="HeadA"/>
      </w:pPr>
      <w:bookmarkStart w:id="899" w:name="summary"/>
      <w:bookmarkStart w:id="900" w:name="_Toc510079722"/>
      <w:bookmarkEnd w:id="899"/>
      <w:r>
        <w:t>Summary</w:t>
      </w:r>
      <w:bookmarkEnd w:id="900"/>
    </w:p>
    <w:p w14:paraId="011C53EE" w14:textId="77777777" w:rsidR="00594BFA" w:rsidRDefault="00594BFA" w:rsidP="009161E0">
      <w:pPr>
        <w:pStyle w:val="BodyFirst"/>
      </w:pPr>
      <w:r>
        <w:t>You’re already off to a great start on your Rust journey! In this chapter,</w:t>
      </w:r>
      <w:r w:rsidR="009161E0">
        <w:t xml:space="preserve"> </w:t>
      </w:r>
      <w:r>
        <w:t>you’ve</w:t>
      </w:r>
      <w:ins w:id="901" w:author="AnneMarieW" w:date="2018-03-29T16:06:00Z">
        <w:r w:rsidR="00C8117E">
          <w:t xml:space="preserve"> learned how to</w:t>
        </w:r>
      </w:ins>
      <w:r>
        <w:t>:</w:t>
      </w:r>
    </w:p>
    <w:p w14:paraId="36CC750E" w14:textId="79A5CFDC" w:rsidR="00594BFA" w:rsidRDefault="00594BFA" w:rsidP="009161E0">
      <w:pPr>
        <w:pStyle w:val="BulletA"/>
        <w:rPr>
          <w:ins w:id="902" w:author="Carol Nichols" w:date="2018-04-05T22:36:00Z"/>
          <w:rStyle w:val="Literal"/>
        </w:rPr>
      </w:pPr>
      <w:r>
        <w:t>Insta</w:t>
      </w:r>
      <w:commentRangeStart w:id="903"/>
      <w:commentRangeStart w:id="904"/>
      <w:r>
        <w:t>ll</w:t>
      </w:r>
      <w:del w:id="905" w:author="AnneMarieW" w:date="2018-03-29T16:06:00Z">
        <w:r w:rsidDel="00C8117E">
          <w:delText>ed</w:delText>
        </w:r>
      </w:del>
      <w:r>
        <w:t xml:space="preserve"> the latest stable version of Rust</w:t>
      </w:r>
      <w:ins w:id="906" w:author="Carol Nichols" w:date="2018-04-05T22:35:00Z">
        <w:r w:rsidR="00384184">
          <w:t xml:space="preserve"> using </w:t>
        </w:r>
        <w:proofErr w:type="spellStart"/>
        <w:r w:rsidR="00384184" w:rsidRPr="00384184">
          <w:rPr>
            <w:rStyle w:val="Literal"/>
            <w:rPrChange w:id="907" w:author="Carol Nichols" w:date="2018-04-05T22:35:00Z">
              <w:rPr/>
            </w:rPrChange>
          </w:rPr>
          <w:t>rustup</w:t>
        </w:r>
      </w:ins>
      <w:proofErr w:type="spellEnd"/>
    </w:p>
    <w:p w14:paraId="69241132" w14:textId="11C27E60" w:rsidR="00153438" w:rsidRDefault="00153438">
      <w:pPr>
        <w:pStyle w:val="BulletB"/>
        <w:rPr>
          <w:ins w:id="908" w:author="Carol Nichols" w:date="2018-04-05T22:36:00Z"/>
        </w:rPr>
        <w:pPrChange w:id="909" w:author="Carol Nichols" w:date="2018-04-05T22:36:00Z">
          <w:pPr>
            <w:pStyle w:val="BulletA"/>
          </w:pPr>
        </w:pPrChange>
      </w:pPr>
      <w:ins w:id="910" w:author="Carol Nichols" w:date="2018-04-05T22:36:00Z">
        <w:r>
          <w:t>Update to a newer Rust version</w:t>
        </w:r>
      </w:ins>
    </w:p>
    <w:p w14:paraId="6D76E2B8" w14:textId="745667EC" w:rsidR="00153438" w:rsidRPr="00153438" w:rsidRDefault="00153438">
      <w:pPr>
        <w:pStyle w:val="BulletB"/>
        <w:pPrChange w:id="911" w:author="Carol Nichols" w:date="2018-04-05T22:36:00Z">
          <w:pPr>
            <w:pStyle w:val="BulletA"/>
          </w:pPr>
        </w:pPrChange>
      </w:pPr>
      <w:ins w:id="912" w:author="Carol Nichols" w:date="2018-04-05T22:36:00Z">
        <w:r>
          <w:t>Open locally installed documentation</w:t>
        </w:r>
      </w:ins>
    </w:p>
    <w:p w14:paraId="34A41FC2" w14:textId="77777777" w:rsidR="00E011A0" w:rsidRDefault="00594BFA">
      <w:pPr>
        <w:pStyle w:val="BulletB"/>
        <w:rPr>
          <w:ins w:id="913" w:author="Carol Nichols" w:date="2018-04-05T22:34:00Z"/>
        </w:rPr>
      </w:pPr>
      <w:r w:rsidRPr="009161E0">
        <w:t>Writ</w:t>
      </w:r>
      <w:commentRangeEnd w:id="903"/>
      <w:r w:rsidR="00784082">
        <w:rPr>
          <w:rStyle w:val="CommentReference"/>
          <w:color w:val="auto"/>
        </w:rPr>
        <w:commentReference w:id="903"/>
      </w:r>
      <w:commentRangeEnd w:id="904"/>
      <w:r w:rsidR="00153438">
        <w:rPr>
          <w:rStyle w:val="CommentReference"/>
          <w:color w:val="auto"/>
        </w:rPr>
        <w:commentReference w:id="904"/>
      </w:r>
      <w:del w:id="914" w:author="AnneMarieW" w:date="2018-03-29T16:06:00Z">
        <w:r w:rsidRPr="009161E0" w:rsidDel="00C8117E">
          <w:delText>ten</w:delText>
        </w:r>
      </w:del>
      <w:ins w:id="915" w:author="AnneMarieW" w:date="2018-03-29T16:06:00Z">
        <w:r w:rsidR="00C8117E">
          <w:t>e</w:t>
        </w:r>
      </w:ins>
      <w:r w:rsidRPr="009161E0">
        <w:t xml:space="preserve"> a</w:t>
      </w:r>
      <w:ins w:id="916" w:author="Carol Nichols" w:date="2018-04-05T22:34:00Z">
        <w:r w:rsidR="00E011A0">
          <w:t>nd run a</w:t>
        </w:r>
      </w:ins>
      <w:r w:rsidRPr="009161E0">
        <w:t xml:space="preserve"> “Hello, world!” program using</w:t>
      </w:r>
      <w:del w:id="917" w:author="AnneMarieW" w:date="2018-03-29T16:31:00Z">
        <w:r w:rsidRPr="009161E0" w:rsidDel="00784082">
          <w:delText xml:space="preserve"> both</w:delText>
        </w:r>
      </w:del>
      <w:r w:rsidRPr="009161E0">
        <w:t> </w:t>
      </w:r>
      <w:proofErr w:type="spellStart"/>
      <w:r w:rsidRPr="009161E0">
        <w:rPr>
          <w:rStyle w:val="Literal"/>
        </w:rPr>
        <w:t>rustc</w:t>
      </w:r>
      <w:proofErr w:type="spellEnd"/>
      <w:r w:rsidRPr="009161E0">
        <w:t xml:space="preserve"> directly </w:t>
      </w:r>
      <w:del w:id="918" w:author="Carol Nichols" w:date="2018-04-05T22:34:00Z">
        <w:r w:rsidRPr="009161E0" w:rsidDel="00E011A0">
          <w:delText xml:space="preserve">and </w:delText>
        </w:r>
      </w:del>
    </w:p>
    <w:p w14:paraId="5CB35847" w14:textId="464D349B" w:rsidR="00220C56" w:rsidRDefault="00E011A0">
      <w:pPr>
        <w:pStyle w:val="BulletC"/>
        <w:pPrChange w:id="919" w:author="janelle" w:date="2018-03-28T11:31:00Z">
          <w:pPr>
            <w:pStyle w:val="BulletB"/>
          </w:pPr>
        </w:pPrChange>
      </w:pPr>
      <w:ins w:id="920" w:author="Carol Nichols" w:date="2018-04-05T22:34:00Z">
        <w:r>
          <w:t xml:space="preserve">Create and run a new project </w:t>
        </w:r>
      </w:ins>
      <w:r w:rsidR="00594BFA" w:rsidRPr="009161E0">
        <w:t>using</w:t>
      </w:r>
      <w:r w:rsidR="009161E0">
        <w:t xml:space="preserve"> </w:t>
      </w:r>
      <w:r w:rsidR="00594BFA" w:rsidRPr="009161E0">
        <w:t>the conventions of</w:t>
      </w:r>
      <w:ins w:id="921" w:author="AnneMarieW" w:date="2018-03-29T16:07:00Z">
        <w:r w:rsidR="00C8117E">
          <w:t xml:space="preserve"> Cargo</w:t>
        </w:r>
      </w:ins>
      <w:del w:id="922" w:author="AnneMarieW" w:date="2018-03-29T16:07:00Z">
        <w:r w:rsidR="00594BFA" w:rsidRPr="009161E0" w:rsidDel="00C8117E">
          <w:delText> </w:delText>
        </w:r>
        <w:r w:rsidR="00594BFA" w:rsidRPr="009161E0" w:rsidDel="00C8117E">
          <w:rPr>
            <w:rStyle w:val="Literal"/>
          </w:rPr>
          <w:delText>cargo</w:delText>
        </w:r>
      </w:del>
    </w:p>
    <w:p w14:paraId="674E77F4" w14:textId="77777777" w:rsidR="00594BFA" w:rsidDel="00784082" w:rsidRDefault="00594BFA" w:rsidP="009161E0">
      <w:pPr>
        <w:pStyle w:val="Body"/>
        <w:rPr>
          <w:del w:id="923" w:author="AnneMarieW" w:date="2018-03-29T16:32:00Z"/>
        </w:rPr>
      </w:pPr>
      <w:r>
        <w:lastRenderedPageBreak/>
        <w:t>This is a great time to build a more substantial program</w:t>
      </w:r>
      <w:del w:id="924" w:author="AnneMarieW" w:date="2018-03-29T16:07:00Z">
        <w:r w:rsidDel="00C8117E">
          <w:delText>,</w:delText>
        </w:r>
      </w:del>
      <w:r>
        <w:t xml:space="preserve"> to get used to</w:t>
      </w:r>
      <w:r w:rsidR="009161E0">
        <w:t xml:space="preserve"> </w:t>
      </w:r>
      <w:r>
        <w:t xml:space="preserve">reading and writing Rust code. </w:t>
      </w:r>
      <w:ins w:id="925" w:author="AnneMarieW" w:date="2018-03-29T16:08:00Z">
        <w:r w:rsidR="00996716">
          <w:t xml:space="preserve">So, </w:t>
        </w:r>
      </w:ins>
      <w:del w:id="926" w:author="AnneMarieW" w:date="2018-03-29T16:08:00Z">
        <w:r w:rsidDel="00996716">
          <w:delText>I</w:delText>
        </w:r>
      </w:del>
      <w:ins w:id="927" w:author="AnneMarieW" w:date="2018-03-29T16:08:00Z">
        <w:r w:rsidR="00996716">
          <w:t>i</w:t>
        </w:r>
      </w:ins>
      <w:r>
        <w:t>n the next chapter, we’ll build a guessing game</w:t>
      </w:r>
      <w:r w:rsidR="009161E0">
        <w:t xml:space="preserve"> </w:t>
      </w:r>
      <w:r>
        <w:t>program. If you</w:t>
      </w:r>
      <w:del w:id="928" w:author="AnneMarieW" w:date="2018-03-29T16:08:00Z">
        <w:r w:rsidDel="00996716">
          <w:delText>’</w:delText>
        </w:r>
      </w:del>
      <w:ins w:id="929" w:author="AnneMarieW" w:date="2018-03-29T16:08:00Z">
        <w:r w:rsidR="00996716">
          <w:t xml:space="preserve"> woul</w:t>
        </w:r>
      </w:ins>
      <w:r>
        <w:t>d rather start by learning</w:t>
      </w:r>
      <w:del w:id="930" w:author="AnneMarieW" w:date="2018-03-29T16:08:00Z">
        <w:r w:rsidDel="00996716">
          <w:delText xml:space="preserve"> about</w:delText>
        </w:r>
      </w:del>
      <w:r>
        <w:t xml:space="preserve"> how common programming</w:t>
      </w:r>
      <w:r w:rsidR="009161E0">
        <w:t xml:space="preserve"> </w:t>
      </w:r>
      <w:r>
        <w:t>concepts work in Rust, see Chapter 3</w:t>
      </w:r>
      <w:ins w:id="931" w:author="AnneMarieW" w:date="2018-03-29T16:08:00Z">
        <w:r w:rsidR="00996716">
          <w:t>, and then return to Chapter 2</w:t>
        </w:r>
      </w:ins>
      <w:r>
        <w:t>.</w:t>
      </w:r>
    </w:p>
    <w:p w14:paraId="485CB584" w14:textId="77777777" w:rsidR="0018575A" w:rsidRDefault="0018575A">
      <w:pPr>
        <w:pStyle w:val="Body"/>
        <w:pPrChange w:id="932" w:author="AnneMarieW" w:date="2018-03-29T16:32:00Z">
          <w:pPr/>
        </w:pPrChange>
      </w:pPr>
    </w:p>
    <w:sectPr w:rsidR="0018575A" w:rsidSect="00FA42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77" w:author="AnneMarieW" w:date="2018-03-30T09:14:00Z" w:initials="AM">
    <w:p w14:paraId="195FCE0D" w14:textId="77777777" w:rsidR="00C37E81" w:rsidRDefault="00C37E81">
      <w:pPr>
        <w:pStyle w:val="CommentText"/>
      </w:pPr>
      <w:r>
        <w:rPr>
          <w:rStyle w:val="CommentReference"/>
        </w:rPr>
        <w:annotationRef/>
      </w:r>
      <w:r>
        <w:t xml:space="preserve">Because this is a filename, I changed to </w:t>
      </w:r>
      <w:proofErr w:type="spellStart"/>
      <w:r>
        <w:t>EmphasisItalic</w:t>
      </w:r>
      <w:proofErr w:type="spellEnd"/>
    </w:p>
  </w:comment>
  <w:comment w:id="178" w:author="Carol Nichols" w:date="2018-04-05T22:11:00Z" w:initials="CN">
    <w:p w14:paraId="33C6317E" w14:textId="6C32347C" w:rsidR="00170BA0" w:rsidRDefault="00170BA0">
      <w:pPr>
        <w:pStyle w:val="CommentText"/>
      </w:pPr>
      <w:r>
        <w:rPr>
          <w:rStyle w:val="CommentReference"/>
        </w:rPr>
        <w:annotationRef/>
      </w:r>
      <w:r>
        <w:t>ok</w:t>
      </w:r>
    </w:p>
  </w:comment>
  <w:comment w:id="464" w:author="AnneMarieW" w:date="2018-03-30T09:14:00Z" w:initials="AM">
    <w:p w14:paraId="0B709A66" w14:textId="77777777" w:rsidR="00116E80" w:rsidRDefault="00116E80">
      <w:pPr>
        <w:pStyle w:val="CommentText"/>
      </w:pPr>
      <w:r>
        <w:rPr>
          <w:rStyle w:val="CommentReference"/>
        </w:rPr>
        <w:annotationRef/>
      </w:r>
      <w:r>
        <w:t xml:space="preserve">Au: What is the </w:t>
      </w:r>
      <w:proofErr w:type="spellStart"/>
      <w:r>
        <w:t>pdb</w:t>
      </w:r>
      <w:proofErr w:type="spellEnd"/>
      <w:r>
        <w:t xml:space="preserve"> file?</w:t>
      </w:r>
    </w:p>
  </w:comment>
  <w:comment w:id="465" w:author="Carol Nichols" w:date="2018-04-05T22:38:00Z" w:initials="CN">
    <w:p w14:paraId="55BB6606" w14:textId="4FC47FD4" w:rsidR="00074640" w:rsidRDefault="00074640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576" w:author="AnneMarieW" w:date="2018-03-30T09:14:00Z" w:initials="AM">
    <w:p w14:paraId="79DFEE14" w14:textId="77777777" w:rsidR="00BC1D12" w:rsidRDefault="00BC1D12">
      <w:pPr>
        <w:pStyle w:val="CommentText"/>
      </w:pPr>
      <w:r>
        <w:rPr>
          <w:rStyle w:val="CommentReference"/>
        </w:rPr>
        <w:annotationRef/>
      </w:r>
      <w:r>
        <w:t>Perhaps delete this since you told readers to make this directory and store all there?</w:t>
      </w:r>
    </w:p>
  </w:comment>
  <w:comment w:id="577" w:author="Carol Nichols" w:date="2018-04-05T22:15:00Z" w:initials="CN">
    <w:p w14:paraId="4BBB0C78" w14:textId="5E632939" w:rsidR="00566CE8" w:rsidRDefault="00566CE8">
      <w:pPr>
        <w:pStyle w:val="CommentText"/>
      </w:pPr>
      <w:r>
        <w:rPr>
          <w:rStyle w:val="CommentReference"/>
        </w:rPr>
        <w:annotationRef/>
      </w:r>
      <w:r>
        <w:t>Well, we didn’t want to be quite so dogmatic about where readers stored their code, but because the previous section was changed to be that way, I suppose removing this is fine</w:t>
      </w:r>
    </w:p>
  </w:comment>
  <w:comment w:id="644" w:author="AnneMarieW" w:date="2018-03-30T09:14:00Z" w:initials="AM">
    <w:p w14:paraId="1EBD69DB" w14:textId="77777777" w:rsidR="00C83411" w:rsidRDefault="00C83411">
      <w:pPr>
        <w:pStyle w:val="CommentText"/>
      </w:pPr>
      <w:r>
        <w:rPr>
          <w:rStyle w:val="CommentReference"/>
        </w:rPr>
        <w:annotationRef/>
      </w:r>
      <w:r>
        <w:t>fix it in the project or in the environment?</w:t>
      </w:r>
    </w:p>
  </w:comment>
  <w:comment w:id="645" w:author="Carol Nichols" w:date="2018-04-05T22:19:00Z" w:initials="CN">
    <w:p w14:paraId="17421519" w14:textId="28893494" w:rsidR="009559AD" w:rsidRDefault="009559AD">
      <w:pPr>
        <w:pStyle w:val="CommentText"/>
      </w:pPr>
      <w:r>
        <w:rPr>
          <w:rStyle w:val="CommentReference"/>
        </w:rPr>
        <w:annotationRef/>
      </w:r>
      <w:r>
        <w:t>It depends</w:t>
      </w:r>
      <w:r w:rsidR="00A20FE2">
        <w:t xml:space="preserve"> on what the reader wants to do, if their environment is wrong as well.</w:t>
      </w:r>
    </w:p>
  </w:comment>
  <w:comment w:id="691" w:author="AnneMarieW" w:date="2018-03-30T09:14:00Z" w:initials="AM">
    <w:p w14:paraId="6392C24F" w14:textId="77777777" w:rsidR="0086064B" w:rsidRDefault="0086064B">
      <w:pPr>
        <w:pStyle w:val="CommentText"/>
      </w:pPr>
      <w:r>
        <w:rPr>
          <w:rStyle w:val="CommentReference"/>
        </w:rPr>
        <w:annotationRef/>
      </w:r>
      <w:r>
        <w:t>Should this be “Hello, world!”</w:t>
      </w:r>
      <w:r>
        <w:rPr>
          <w:rStyle w:val="CommentReference"/>
        </w:rPr>
        <w:annotationRef/>
      </w:r>
      <w:r>
        <w:t xml:space="preserve"> project in the </w:t>
      </w:r>
      <w:r w:rsidRPr="0086064B">
        <w:rPr>
          <w:rStyle w:val="EmphasisItalic"/>
        </w:rPr>
        <w:t>projects</w:t>
      </w:r>
      <w:r>
        <w:t xml:space="preserve"> directory”</w:t>
      </w:r>
    </w:p>
  </w:comment>
  <w:comment w:id="692" w:author="Carol Nichols" w:date="2018-04-05T22:24:00Z" w:initials="CN">
    <w:p w14:paraId="2E5D3A6F" w14:textId="0F71F1EB" w:rsidR="00110764" w:rsidRDefault="00110764">
      <w:pPr>
        <w:pStyle w:val="CommentText"/>
      </w:pPr>
      <w:r>
        <w:rPr>
          <w:rStyle w:val="CommentReference"/>
        </w:rPr>
        <w:annotationRef/>
      </w:r>
      <w:r>
        <w:t>It’s in projects/</w:t>
      </w:r>
      <w:proofErr w:type="spellStart"/>
      <w:r>
        <w:t>hello_world</w:t>
      </w:r>
      <w:proofErr w:type="spellEnd"/>
      <w:r>
        <w:t>, I’m not sure if the directory name or “the “Hello, world!” project” would be clearer here, please advise</w:t>
      </w:r>
    </w:p>
  </w:comment>
  <w:comment w:id="703" w:author="AnneMarieW" w:date="2018-03-30T09:14:00Z" w:initials="AM">
    <w:p w14:paraId="1035430B" w14:textId="77777777" w:rsidR="000D732A" w:rsidRDefault="000D732A">
      <w:pPr>
        <w:pStyle w:val="CommentText"/>
      </w:pPr>
      <w:r>
        <w:rPr>
          <w:rStyle w:val="CommentReference"/>
        </w:rPr>
        <w:annotationRef/>
      </w:r>
      <w:r>
        <w:t>Will readers know how to do this?</w:t>
      </w:r>
    </w:p>
  </w:comment>
  <w:comment w:id="704" w:author="Carol Nichols" w:date="2018-04-05T22:21:00Z" w:initials="CN">
    <w:p w14:paraId="0736616A" w14:textId="4E5B8339" w:rsidR="003023F4" w:rsidRDefault="003023F4">
      <w:pPr>
        <w:pStyle w:val="CommentText"/>
      </w:pPr>
      <w:r>
        <w:rPr>
          <w:rStyle w:val="CommentReference"/>
        </w:rPr>
        <w:annotationRef/>
      </w:r>
      <w:r>
        <w:t>By copying what Cargo does, yes</w:t>
      </w:r>
    </w:p>
  </w:comment>
  <w:comment w:id="718" w:author="AnneMarieW" w:date="2018-03-30T09:14:00Z" w:initials="AM">
    <w:p w14:paraId="6659B783" w14:textId="77777777" w:rsidR="00C83411" w:rsidRDefault="00C8341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Because this is the name of a project</w:t>
      </w:r>
      <w:r w:rsidR="002230E6">
        <w:t>/program</w:t>
      </w:r>
      <w:r>
        <w:t xml:space="preserve">, should all instances be </w:t>
      </w:r>
      <w:proofErr w:type="spellStart"/>
      <w:r>
        <w:t>EmphasisItalic</w:t>
      </w:r>
      <w:proofErr w:type="spellEnd"/>
      <w:r>
        <w:t>?</w:t>
      </w:r>
    </w:p>
  </w:comment>
  <w:comment w:id="719" w:author="Carol Nichols" w:date="2018-04-05T22:21:00Z" w:initials="CN">
    <w:p w14:paraId="6231DB12" w14:textId="42D01089" w:rsidR="00B44504" w:rsidRDefault="00B44504">
      <w:pPr>
        <w:pStyle w:val="CommentText"/>
      </w:pPr>
      <w:r>
        <w:rPr>
          <w:rStyle w:val="CommentReference"/>
        </w:rPr>
        <w:annotationRef/>
      </w:r>
      <w:r>
        <w:t>I don’t kn</w:t>
      </w:r>
      <w:r w:rsidR="00553DBE">
        <w:t>ow the No Starch convention in this circumstance</w:t>
      </w:r>
    </w:p>
  </w:comment>
  <w:comment w:id="727" w:author="AnneMarieW" w:date="2018-03-30T09:14:00Z" w:initials="AM">
    <w:p w14:paraId="1AE2177A" w14:textId="77777777" w:rsidR="00701618" w:rsidRDefault="00701618">
      <w:pPr>
        <w:pStyle w:val="CommentText"/>
      </w:pPr>
      <w:r>
        <w:rPr>
          <w:rStyle w:val="CommentReference"/>
        </w:rPr>
        <w:annotationRef/>
      </w:r>
      <w:r w:rsidR="005C4AE6">
        <w:t xml:space="preserve">Which one? the </w:t>
      </w:r>
      <w:r w:rsidR="005C4AE6" w:rsidRPr="005C4AE6">
        <w:rPr>
          <w:rStyle w:val="EmphasisItalic"/>
        </w:rPr>
        <w:t>project</w:t>
      </w:r>
      <w:r w:rsidR="005C4AE6">
        <w:t xml:space="preserve"> directory,</w:t>
      </w:r>
      <w:r>
        <w:t xml:space="preserve"> the </w:t>
      </w:r>
      <w:proofErr w:type="spellStart"/>
      <w:r w:rsidRPr="00701618">
        <w:rPr>
          <w:rStyle w:val="EmphasisItalic"/>
        </w:rPr>
        <w:t>src</w:t>
      </w:r>
      <w:proofErr w:type="spellEnd"/>
      <w:r w:rsidRPr="00701618">
        <w:rPr>
          <w:rStyle w:val="EmphasisItalic"/>
        </w:rPr>
        <w:t xml:space="preserve"> </w:t>
      </w:r>
      <w:r>
        <w:t xml:space="preserve">directory or the </w:t>
      </w:r>
      <w:proofErr w:type="spellStart"/>
      <w:r w:rsidRPr="009161E0">
        <w:rPr>
          <w:rStyle w:val="EmphasisItalic"/>
        </w:rPr>
        <w:t>hello_cargo</w:t>
      </w:r>
      <w:proofErr w:type="spellEnd"/>
      <w:r>
        <w:t xml:space="preserve"> directory?</w:t>
      </w:r>
    </w:p>
  </w:comment>
  <w:comment w:id="728" w:author="Carol Nichols" w:date="2018-04-05T22:22:00Z" w:initials="CN">
    <w:p w14:paraId="52FA5127" w14:textId="64A3189E" w:rsidR="00BF21CF" w:rsidRDefault="00BF21CF">
      <w:pPr>
        <w:pStyle w:val="CommentText"/>
      </w:pPr>
      <w:r>
        <w:rPr>
          <w:rStyle w:val="CommentReference"/>
        </w:rPr>
        <w:annotationRef/>
      </w:r>
      <w:r>
        <w:t>Clarified</w:t>
      </w:r>
    </w:p>
  </w:comment>
  <w:comment w:id="814" w:author="AnneMarieW" w:date="2018-03-30T09:14:00Z" w:initials="AM">
    <w:p w14:paraId="6EAB5299" w14:textId="77777777" w:rsidR="005C4AE6" w:rsidRDefault="005C4AE6">
      <w:pPr>
        <w:pStyle w:val="CommentText"/>
      </w:pPr>
      <w:r>
        <w:rPr>
          <w:rStyle w:val="CommentReference"/>
        </w:rPr>
        <w:annotationRef/>
      </w:r>
      <w:r>
        <w:t>Not sure what this means. Do you mean when they’re ready to run the code?</w:t>
      </w:r>
    </w:p>
  </w:comment>
  <w:comment w:id="815" w:author="Carol Nichols" w:date="2018-04-05T22:30:00Z" w:initials="CN">
    <w:p w14:paraId="49528184" w14:textId="6FAC5926" w:rsidR="005510AE" w:rsidRDefault="005510AE">
      <w:pPr>
        <w:pStyle w:val="CommentText"/>
      </w:pPr>
      <w:r>
        <w:rPr>
          <w:rStyle w:val="CommentReference"/>
        </w:rPr>
        <w:annotationRef/>
      </w:r>
      <w:r>
        <w:t>Yes, I’ve clarified</w:t>
      </w:r>
    </w:p>
  </w:comment>
  <w:comment w:id="841" w:author="AnneMarieW" w:date="2018-03-30T09:20:00Z" w:initials="AM">
    <w:p w14:paraId="3D8CA906" w14:textId="77777777" w:rsidR="004D69A0" w:rsidRDefault="004D69A0">
      <w:pPr>
        <w:pStyle w:val="CommentText"/>
      </w:pPr>
      <w:r>
        <w:rPr>
          <w:rStyle w:val="CommentReference"/>
        </w:rPr>
        <w:annotationRef/>
      </w:r>
      <w:r>
        <w:t>Au: Should you make it clearer that Cargo does this where you first introduce this directory?</w:t>
      </w:r>
    </w:p>
  </w:comment>
  <w:comment w:id="842" w:author="Carol Nichols" w:date="2018-04-05T22:31:00Z" w:initials="CN">
    <w:p w14:paraId="2A1518E1" w14:textId="089CB94E" w:rsidR="006560DC" w:rsidRDefault="006560DC">
      <w:pPr>
        <w:pStyle w:val="CommentText"/>
      </w:pPr>
      <w:r>
        <w:rPr>
          <w:rStyle w:val="CommentReference"/>
        </w:rPr>
        <w:annotationRef/>
      </w:r>
      <w:r>
        <w:t>Sure, done</w:t>
      </w:r>
    </w:p>
  </w:comment>
  <w:comment w:id="891" w:author="AnneMarieW" w:date="2018-03-30T09:23:00Z" w:initials="AM">
    <w:p w14:paraId="583D2551" w14:textId="77777777" w:rsidR="001016EE" w:rsidRDefault="001016EE">
      <w:pPr>
        <w:pStyle w:val="CommentText"/>
      </w:pPr>
      <w:r>
        <w:rPr>
          <w:rStyle w:val="CommentReference"/>
        </w:rPr>
        <w:annotationRef/>
      </w:r>
      <w:r>
        <w:t>Is this a specific directory (</w:t>
      </w:r>
      <w:r w:rsidRPr="001016EE">
        <w:rPr>
          <w:rStyle w:val="EmphasisItalic"/>
        </w:rPr>
        <w:t>project</w:t>
      </w:r>
      <w:r>
        <w:t>) or a generic project directory?</w:t>
      </w:r>
    </w:p>
  </w:comment>
  <w:comment w:id="892" w:author="Carol Nichols" w:date="2018-04-05T22:32:00Z" w:initials="CN">
    <w:p w14:paraId="2CB20E3F" w14:textId="5B0078F3" w:rsidR="003240BF" w:rsidRDefault="003240BF">
      <w:pPr>
        <w:pStyle w:val="CommentText"/>
      </w:pPr>
      <w:r>
        <w:rPr>
          <w:rStyle w:val="CommentReference"/>
        </w:rPr>
        <w:annotationRef/>
      </w:r>
      <w:r>
        <w:t>the one for that project, I’ve clarified</w:t>
      </w:r>
    </w:p>
  </w:comment>
  <w:comment w:id="903" w:author="AnneMarieW" w:date="2018-03-30T09:14:00Z" w:initials="AM">
    <w:p w14:paraId="3CCD81F9" w14:textId="77777777" w:rsidR="00784082" w:rsidRDefault="00784082">
      <w:pPr>
        <w:pStyle w:val="CommentText"/>
      </w:pPr>
      <w:r>
        <w:rPr>
          <w:rStyle w:val="CommentReference"/>
        </w:rPr>
        <w:annotationRef/>
      </w:r>
      <w:r>
        <w:t>Au: Perhaps add a few more bits of info readers learned in this chapter in the order you discussed them?</w:t>
      </w:r>
    </w:p>
  </w:comment>
  <w:comment w:id="904" w:author="Carol Nichols" w:date="2018-04-05T22:36:00Z" w:initials="CN">
    <w:p w14:paraId="31DDCAF6" w14:textId="3E569134" w:rsidR="00153438" w:rsidRDefault="00153438">
      <w:pPr>
        <w:pStyle w:val="CommentText"/>
      </w:pPr>
      <w:r>
        <w:rPr>
          <w:rStyle w:val="CommentReference"/>
        </w:rPr>
        <w:annotationRef/>
      </w:r>
      <w:r>
        <w:t>So added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5FCE0D" w15:done="0"/>
  <w15:commentEx w15:paraId="33C6317E" w15:paraIdParent="195FCE0D" w15:done="0"/>
  <w15:commentEx w15:paraId="0B709A66" w15:done="0"/>
  <w15:commentEx w15:paraId="55BB6606" w15:paraIdParent="0B709A66" w15:done="0"/>
  <w15:commentEx w15:paraId="79DFEE14" w15:done="0"/>
  <w15:commentEx w15:paraId="4BBB0C78" w15:paraIdParent="79DFEE14" w15:done="0"/>
  <w15:commentEx w15:paraId="1EBD69DB" w15:done="0"/>
  <w15:commentEx w15:paraId="17421519" w15:paraIdParent="1EBD69DB" w15:done="0"/>
  <w15:commentEx w15:paraId="6392C24F" w15:done="0"/>
  <w15:commentEx w15:paraId="2E5D3A6F" w15:paraIdParent="6392C24F" w15:done="0"/>
  <w15:commentEx w15:paraId="1035430B" w15:done="0"/>
  <w15:commentEx w15:paraId="0736616A" w15:paraIdParent="1035430B" w15:done="0"/>
  <w15:commentEx w15:paraId="6659B783" w15:done="0"/>
  <w15:commentEx w15:paraId="6231DB12" w15:paraIdParent="6659B783" w15:done="0"/>
  <w15:commentEx w15:paraId="1AE2177A" w15:done="0"/>
  <w15:commentEx w15:paraId="52FA5127" w15:paraIdParent="1AE2177A" w15:done="0"/>
  <w15:commentEx w15:paraId="6EAB5299" w15:done="0"/>
  <w15:commentEx w15:paraId="49528184" w15:paraIdParent="6EAB5299" w15:done="0"/>
  <w15:commentEx w15:paraId="3D8CA906" w15:done="0"/>
  <w15:commentEx w15:paraId="2A1518E1" w15:paraIdParent="3D8CA906" w15:done="0"/>
  <w15:commentEx w15:paraId="583D2551" w15:done="0"/>
  <w15:commentEx w15:paraId="2CB20E3F" w15:paraIdParent="583D2551" w15:done="0"/>
  <w15:commentEx w15:paraId="3CCD81F9" w15:done="0"/>
  <w15:commentEx w15:paraId="31DDCAF6" w15:paraIdParent="3CCD81F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5FCE0D" w16cid:durableId="1E7119E8"/>
  <w16cid:commentId w16cid:paraId="33C6317E" w16cid:durableId="1E711D84"/>
  <w16cid:commentId w16cid:paraId="0B709A66" w16cid:durableId="1E7119E9"/>
  <w16cid:commentId w16cid:paraId="55BB6606" w16cid:durableId="1E7123F1"/>
  <w16cid:commentId w16cid:paraId="79DFEE14" w16cid:durableId="1E7119EA"/>
  <w16cid:commentId w16cid:paraId="4BBB0C78" w16cid:durableId="1E711E6A"/>
  <w16cid:commentId w16cid:paraId="1EBD69DB" w16cid:durableId="1E7119EB"/>
  <w16cid:commentId w16cid:paraId="17421519" w16cid:durableId="1E711F85"/>
  <w16cid:commentId w16cid:paraId="6392C24F" w16cid:durableId="1E7119EC"/>
  <w16cid:commentId w16cid:paraId="2E5D3A6F" w16cid:durableId="1E71208B"/>
  <w16cid:commentId w16cid:paraId="1035430B" w16cid:durableId="1E7119ED"/>
  <w16cid:commentId w16cid:paraId="0736616A" w16cid:durableId="1E711FD5"/>
  <w16cid:commentId w16cid:paraId="6659B783" w16cid:durableId="1E7119EE"/>
  <w16cid:commentId w16cid:paraId="6231DB12" w16cid:durableId="1E711FE3"/>
  <w16cid:commentId w16cid:paraId="1AE2177A" w16cid:durableId="1E7119EF"/>
  <w16cid:commentId w16cid:paraId="52FA5127" w16cid:durableId="1E71200D"/>
  <w16cid:commentId w16cid:paraId="6EAB5299" w16cid:durableId="1E7119F0"/>
  <w16cid:commentId w16cid:paraId="49528184" w16cid:durableId="1E7121FF"/>
  <w16cid:commentId w16cid:paraId="3D8CA906" w16cid:durableId="1E7119F1"/>
  <w16cid:commentId w16cid:paraId="2A1518E1" w16cid:durableId="1E71225F"/>
  <w16cid:commentId w16cid:paraId="583D2551" w16cid:durableId="1E7119F2"/>
  <w16cid:commentId w16cid:paraId="2CB20E3F" w16cid:durableId="1E712275"/>
  <w16cid:commentId w16cid:paraId="3CCD81F9" w16cid:durableId="1E7119F3"/>
  <w16cid:commentId w16cid:paraId="31DDCAF6" w16cid:durableId="1E7123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Baskerville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Futura-Heavy">
    <w:altName w:val="Futur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Dogma">
    <w:altName w:val="Cambria"/>
    <w:panose1 w:val="020B0604020202020204"/>
    <w:charset w:val="01"/>
    <w:family w:val="roman"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Futura-Book">
    <w:altName w:val="Futur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E0F73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0DB579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0A59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8EC3D32"/>
    <w:multiLevelType w:val="multilevel"/>
    <w:tmpl w:val="DE0E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7002F5"/>
    <w:multiLevelType w:val="multilevel"/>
    <w:tmpl w:val="4A6C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40A53094"/>
    <w:multiLevelType w:val="multilevel"/>
    <w:tmpl w:val="A854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4A22B5D"/>
    <w:multiLevelType w:val="multilevel"/>
    <w:tmpl w:val="534CEC5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59C80475"/>
    <w:multiLevelType w:val="multilevel"/>
    <w:tmpl w:val="378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4FF3A10"/>
    <w:multiLevelType w:val="multilevel"/>
    <w:tmpl w:val="9214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19"/>
  </w:num>
  <w:num w:numId="11">
    <w:abstractNumId w:val="19"/>
  </w:num>
  <w:num w:numId="12">
    <w:abstractNumId w:val="19"/>
  </w:num>
  <w:num w:numId="13">
    <w:abstractNumId w:val="19"/>
  </w:num>
  <w:num w:numId="14">
    <w:abstractNumId w:val="19"/>
  </w:num>
  <w:num w:numId="15">
    <w:abstractNumId w:val="19"/>
  </w:num>
  <w:num w:numId="16">
    <w:abstractNumId w:val="9"/>
  </w:num>
  <w:num w:numId="17">
    <w:abstractNumId w:val="9"/>
  </w:num>
  <w:num w:numId="18">
    <w:abstractNumId w:val="7"/>
  </w:num>
  <w:num w:numId="19">
    <w:abstractNumId w:val="7"/>
  </w:num>
  <w:num w:numId="20">
    <w:abstractNumId w:val="6"/>
  </w:num>
  <w:num w:numId="21">
    <w:abstractNumId w:val="6"/>
  </w:num>
  <w:num w:numId="22">
    <w:abstractNumId w:val="5"/>
  </w:num>
  <w:num w:numId="23">
    <w:abstractNumId w:val="5"/>
  </w:num>
  <w:num w:numId="24">
    <w:abstractNumId w:val="4"/>
  </w:num>
  <w:num w:numId="25">
    <w:abstractNumId w:val="4"/>
  </w:num>
  <w:num w:numId="26">
    <w:abstractNumId w:val="8"/>
  </w:num>
  <w:num w:numId="27">
    <w:abstractNumId w:val="8"/>
  </w:num>
  <w:num w:numId="28">
    <w:abstractNumId w:val="3"/>
  </w:num>
  <w:num w:numId="29">
    <w:abstractNumId w:val="3"/>
  </w:num>
  <w:num w:numId="30">
    <w:abstractNumId w:val="2"/>
  </w:num>
  <w:num w:numId="31">
    <w:abstractNumId w:val="2"/>
  </w:num>
  <w:num w:numId="32">
    <w:abstractNumId w:val="1"/>
  </w:num>
  <w:num w:numId="33">
    <w:abstractNumId w:val="1"/>
  </w:num>
  <w:num w:numId="34">
    <w:abstractNumId w:val="0"/>
  </w:num>
  <w:num w:numId="35">
    <w:abstractNumId w:val="0"/>
  </w:num>
  <w:num w:numId="36">
    <w:abstractNumId w:val="14"/>
  </w:num>
  <w:num w:numId="37">
    <w:abstractNumId w:val="21"/>
  </w:num>
  <w:num w:numId="38">
    <w:abstractNumId w:val="15"/>
  </w:num>
  <w:num w:numId="39">
    <w:abstractNumId w:val="20"/>
  </w:num>
  <w:num w:numId="40">
    <w:abstractNumId w:val="13"/>
  </w:num>
  <w:num w:numId="41">
    <w:abstractNumId w:val="22"/>
  </w:num>
  <w:num w:numId="42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ol Nichols">
    <w15:presenceInfo w15:providerId="Windows Live" w15:userId="e9e82a3b7022bb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40E"/>
    <w:rsid w:val="00034A06"/>
    <w:rsid w:val="00074640"/>
    <w:rsid w:val="000A31CE"/>
    <w:rsid w:val="000C1CB6"/>
    <w:rsid w:val="000D732A"/>
    <w:rsid w:val="001016EE"/>
    <w:rsid w:val="00110764"/>
    <w:rsid w:val="0011153B"/>
    <w:rsid w:val="00116E80"/>
    <w:rsid w:val="00126172"/>
    <w:rsid w:val="00147552"/>
    <w:rsid w:val="00153438"/>
    <w:rsid w:val="00170BA0"/>
    <w:rsid w:val="001840CB"/>
    <w:rsid w:val="0018575A"/>
    <w:rsid w:val="001A6B2A"/>
    <w:rsid w:val="001C5664"/>
    <w:rsid w:val="001D22EC"/>
    <w:rsid w:val="001E60BA"/>
    <w:rsid w:val="001F5E60"/>
    <w:rsid w:val="00220C56"/>
    <w:rsid w:val="002230E6"/>
    <w:rsid w:val="0024144B"/>
    <w:rsid w:val="002458C8"/>
    <w:rsid w:val="0025765E"/>
    <w:rsid w:val="0027025D"/>
    <w:rsid w:val="002746BA"/>
    <w:rsid w:val="00285D4A"/>
    <w:rsid w:val="002A2FE7"/>
    <w:rsid w:val="002B0B75"/>
    <w:rsid w:val="002B5FDF"/>
    <w:rsid w:val="002E5DD4"/>
    <w:rsid w:val="002F58FE"/>
    <w:rsid w:val="003023F4"/>
    <w:rsid w:val="0030359F"/>
    <w:rsid w:val="00323EB7"/>
    <w:rsid w:val="003240BF"/>
    <w:rsid w:val="00344C30"/>
    <w:rsid w:val="00352182"/>
    <w:rsid w:val="00362180"/>
    <w:rsid w:val="00366133"/>
    <w:rsid w:val="00376958"/>
    <w:rsid w:val="00384184"/>
    <w:rsid w:val="00386037"/>
    <w:rsid w:val="0039297D"/>
    <w:rsid w:val="003E03F1"/>
    <w:rsid w:val="003E402F"/>
    <w:rsid w:val="003E76DC"/>
    <w:rsid w:val="003F2B30"/>
    <w:rsid w:val="004073E0"/>
    <w:rsid w:val="00426998"/>
    <w:rsid w:val="0044294F"/>
    <w:rsid w:val="00456DFF"/>
    <w:rsid w:val="004578D0"/>
    <w:rsid w:val="00492118"/>
    <w:rsid w:val="00497ABA"/>
    <w:rsid w:val="004D69A0"/>
    <w:rsid w:val="004E1528"/>
    <w:rsid w:val="004E3400"/>
    <w:rsid w:val="004F2C0B"/>
    <w:rsid w:val="0051140E"/>
    <w:rsid w:val="00522E8E"/>
    <w:rsid w:val="00525DD1"/>
    <w:rsid w:val="00537ED1"/>
    <w:rsid w:val="005417DC"/>
    <w:rsid w:val="005427A6"/>
    <w:rsid w:val="005510AE"/>
    <w:rsid w:val="00553DBE"/>
    <w:rsid w:val="00554C97"/>
    <w:rsid w:val="0055706E"/>
    <w:rsid w:val="00566CE8"/>
    <w:rsid w:val="0058312B"/>
    <w:rsid w:val="00583895"/>
    <w:rsid w:val="005860CF"/>
    <w:rsid w:val="00594BFA"/>
    <w:rsid w:val="005C1D16"/>
    <w:rsid w:val="005C395B"/>
    <w:rsid w:val="005C4AE6"/>
    <w:rsid w:val="005E2BA4"/>
    <w:rsid w:val="006030D7"/>
    <w:rsid w:val="006358C7"/>
    <w:rsid w:val="00635917"/>
    <w:rsid w:val="006560DC"/>
    <w:rsid w:val="00660BA5"/>
    <w:rsid w:val="006F44DC"/>
    <w:rsid w:val="00701618"/>
    <w:rsid w:val="007651F1"/>
    <w:rsid w:val="00765672"/>
    <w:rsid w:val="00781FF2"/>
    <w:rsid w:val="00784082"/>
    <w:rsid w:val="007C696D"/>
    <w:rsid w:val="007E7951"/>
    <w:rsid w:val="007F0F99"/>
    <w:rsid w:val="007F136E"/>
    <w:rsid w:val="007F6FA6"/>
    <w:rsid w:val="00823C25"/>
    <w:rsid w:val="00836477"/>
    <w:rsid w:val="0086064B"/>
    <w:rsid w:val="00887123"/>
    <w:rsid w:val="008B38B0"/>
    <w:rsid w:val="008D3A86"/>
    <w:rsid w:val="008F7B91"/>
    <w:rsid w:val="009001DC"/>
    <w:rsid w:val="00910B6D"/>
    <w:rsid w:val="0091519F"/>
    <w:rsid w:val="009161E0"/>
    <w:rsid w:val="00924CB0"/>
    <w:rsid w:val="00954A3A"/>
    <w:rsid w:val="009559AD"/>
    <w:rsid w:val="009655C2"/>
    <w:rsid w:val="0097746C"/>
    <w:rsid w:val="00984E84"/>
    <w:rsid w:val="00996716"/>
    <w:rsid w:val="009F607F"/>
    <w:rsid w:val="00A20FE2"/>
    <w:rsid w:val="00A32AC7"/>
    <w:rsid w:val="00A56434"/>
    <w:rsid w:val="00A71827"/>
    <w:rsid w:val="00A843F3"/>
    <w:rsid w:val="00AA236D"/>
    <w:rsid w:val="00AC1ADD"/>
    <w:rsid w:val="00AE435F"/>
    <w:rsid w:val="00AE6207"/>
    <w:rsid w:val="00B1264B"/>
    <w:rsid w:val="00B36F90"/>
    <w:rsid w:val="00B44504"/>
    <w:rsid w:val="00BC1D12"/>
    <w:rsid w:val="00BC6F59"/>
    <w:rsid w:val="00BE2710"/>
    <w:rsid w:val="00BF174B"/>
    <w:rsid w:val="00BF21CF"/>
    <w:rsid w:val="00BF4806"/>
    <w:rsid w:val="00BF51AD"/>
    <w:rsid w:val="00C077CC"/>
    <w:rsid w:val="00C33E8D"/>
    <w:rsid w:val="00C37AE6"/>
    <w:rsid w:val="00C37E81"/>
    <w:rsid w:val="00C45174"/>
    <w:rsid w:val="00C778E1"/>
    <w:rsid w:val="00C8117E"/>
    <w:rsid w:val="00C83411"/>
    <w:rsid w:val="00C92D67"/>
    <w:rsid w:val="00CA48AC"/>
    <w:rsid w:val="00CE2D29"/>
    <w:rsid w:val="00CF0196"/>
    <w:rsid w:val="00D46628"/>
    <w:rsid w:val="00D63DDD"/>
    <w:rsid w:val="00D6405E"/>
    <w:rsid w:val="00D76D15"/>
    <w:rsid w:val="00DB1D17"/>
    <w:rsid w:val="00DB3662"/>
    <w:rsid w:val="00E011A0"/>
    <w:rsid w:val="00E0128E"/>
    <w:rsid w:val="00E173B5"/>
    <w:rsid w:val="00E320C8"/>
    <w:rsid w:val="00E55824"/>
    <w:rsid w:val="00E66374"/>
    <w:rsid w:val="00E73099"/>
    <w:rsid w:val="00E969C7"/>
    <w:rsid w:val="00E971B7"/>
    <w:rsid w:val="00F00058"/>
    <w:rsid w:val="00F23225"/>
    <w:rsid w:val="00F41521"/>
    <w:rsid w:val="00F62845"/>
    <w:rsid w:val="00F97DBE"/>
    <w:rsid w:val="00FA07CF"/>
    <w:rsid w:val="00FA42BE"/>
    <w:rsid w:val="00FC24FE"/>
    <w:rsid w:val="00FD06ED"/>
    <w:rsid w:val="00FD1FAD"/>
    <w:rsid w:val="00FE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E841"/>
  <w15:docId w15:val="{AA00E253-0E04-4F4D-856A-67EE5F67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F58F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140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140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1140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1140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51140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1140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1140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51140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1140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51140E"/>
    <w:pPr>
      <w:numPr>
        <w:numId w:val="1"/>
      </w:numPr>
    </w:pPr>
  </w:style>
  <w:style w:type="numbering" w:styleId="1ai">
    <w:name w:val="Outline List 1"/>
    <w:basedOn w:val="NoList"/>
    <w:semiHidden/>
    <w:rsid w:val="0051140E"/>
    <w:pPr>
      <w:numPr>
        <w:numId w:val="4"/>
      </w:numPr>
    </w:pPr>
  </w:style>
  <w:style w:type="paragraph" w:customStyle="1" w:styleId="1stPara">
    <w:name w:val="1st Para"/>
    <w:next w:val="Normal"/>
    <w:autoRedefine/>
    <w:qFormat/>
    <w:rsid w:val="0051140E"/>
    <w:pPr>
      <w:spacing w:after="40"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nchor">
    <w:name w:val="Anchor"/>
    <w:autoRedefine/>
    <w:rsid w:val="0051140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51140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1140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140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140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114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1140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1140E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1140E"/>
    <w:rPr>
      <w:rFonts w:ascii="Times New Roman" w:eastAsia="Times New Roman" w:hAnsi="Times New Roman" w:cs="Times New Roman"/>
    </w:rPr>
  </w:style>
  <w:style w:type="character" w:customStyle="1" w:styleId="Heading8Char">
    <w:name w:val="Heading 8 Char"/>
    <w:basedOn w:val="DefaultParagraphFont"/>
    <w:link w:val="Heading8"/>
    <w:rsid w:val="0051140E"/>
    <w:rPr>
      <w:rFonts w:ascii="Times New Roman" w:eastAsia="Times New Roman" w:hAnsi="Times New Roman" w:cs="Times New Roman"/>
      <w:i/>
      <w:iCs/>
    </w:rPr>
  </w:style>
  <w:style w:type="character" w:customStyle="1" w:styleId="Heading9Char">
    <w:name w:val="Heading 9 Char"/>
    <w:basedOn w:val="DefaultParagraphFont"/>
    <w:link w:val="Heading9"/>
    <w:rsid w:val="0051140E"/>
    <w:rPr>
      <w:rFonts w:ascii="Arial" w:eastAsia="Times New Roman" w:hAnsi="Arial" w:cs="Arial"/>
      <w:sz w:val="22"/>
      <w:szCs w:val="22"/>
    </w:rPr>
  </w:style>
  <w:style w:type="numbering" w:styleId="ArticleSection">
    <w:name w:val="Outline List 3"/>
    <w:basedOn w:val="NoList"/>
    <w:semiHidden/>
    <w:rsid w:val="0051140E"/>
    <w:pPr>
      <w:numPr>
        <w:numId w:val="6"/>
      </w:numPr>
    </w:pPr>
  </w:style>
  <w:style w:type="paragraph" w:customStyle="1" w:styleId="AuthorQuery">
    <w:name w:val="Author Query"/>
    <w:autoRedefine/>
    <w:qFormat/>
    <w:rsid w:val="0051140E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Cs w:val="20"/>
    </w:rPr>
  </w:style>
  <w:style w:type="paragraph" w:customStyle="1" w:styleId="Body">
    <w:name w:val="Body"/>
    <w:autoRedefine/>
    <w:qFormat/>
    <w:rsid w:val="0051140E"/>
    <w:pPr>
      <w:spacing w:line="360" w:lineRule="auto"/>
      <w:ind w:firstLine="360"/>
    </w:pPr>
    <w:rPr>
      <w:rFonts w:ascii="Times New Roman" w:eastAsia="Times New Roman" w:hAnsi="Times New Roman" w:cs="Times New Roman"/>
      <w:szCs w:val="20"/>
    </w:rPr>
  </w:style>
  <w:style w:type="paragraph" w:customStyle="1" w:styleId="Basic">
    <w:name w:val="Basic"/>
    <w:basedOn w:val="Body"/>
    <w:rsid w:val="0051140E"/>
  </w:style>
  <w:style w:type="paragraph" w:customStyle="1" w:styleId="BlockQuote">
    <w:name w:val="Block Quote"/>
    <w:next w:val="Normal"/>
    <w:autoRedefine/>
    <w:rsid w:val="0051140E"/>
    <w:pPr>
      <w:spacing w:before="120" w:after="120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semiHidden/>
    <w:rsid w:val="0051140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1140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51140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51140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1140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51140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51140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51140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51140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1140E"/>
    <w:rPr>
      <w:rFonts w:ascii="Times New Roman" w:eastAsia="Times New Roman" w:hAnsi="Times New Roman" w:cs="Times New Roman"/>
      <w:sz w:val="16"/>
      <w:szCs w:val="16"/>
    </w:rPr>
  </w:style>
  <w:style w:type="paragraph" w:customStyle="1" w:styleId="BodyBox">
    <w:name w:val="BodyBox"/>
    <w:basedOn w:val="Body"/>
    <w:rsid w:val="0051140E"/>
    <w:rPr>
      <w:color w:val="808080"/>
    </w:rPr>
  </w:style>
  <w:style w:type="paragraph" w:customStyle="1" w:styleId="BodyFirst">
    <w:name w:val="BodyFirst"/>
    <w:next w:val="Body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BodyFirstBox">
    <w:name w:val="BodyFirstBox"/>
    <w:basedOn w:val="BodyFirst"/>
    <w:autoRedefine/>
    <w:rsid w:val="0051140E"/>
    <w:rPr>
      <w:color w:val="808080"/>
    </w:rPr>
  </w:style>
  <w:style w:type="paragraph" w:customStyle="1" w:styleId="BulletA">
    <w:name w:val="Bulle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ABox">
    <w:name w:val="BulletA Box"/>
    <w:basedOn w:val="BulletA"/>
    <w:autoRedefine/>
    <w:rsid w:val="0051140E"/>
    <w:rPr>
      <w:color w:val="33CCCC"/>
    </w:rPr>
  </w:style>
  <w:style w:type="paragraph" w:customStyle="1" w:styleId="BulletB">
    <w:name w:val="BulletB"/>
    <w:next w:val="Normal"/>
    <w:autoRedefine/>
    <w:rsid w:val="00384184"/>
    <w:pPr>
      <w:spacing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BBox">
    <w:name w:val="BulletB Box"/>
    <w:basedOn w:val="BulletB"/>
    <w:autoRedefine/>
    <w:rsid w:val="0051140E"/>
    <w:rPr>
      <w:color w:val="33CCCC"/>
    </w:rPr>
  </w:style>
  <w:style w:type="paragraph" w:customStyle="1" w:styleId="BulletC">
    <w:name w:val="Bulle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Cs w:val="20"/>
    </w:rPr>
  </w:style>
  <w:style w:type="paragraph" w:customStyle="1" w:styleId="BulletCBox">
    <w:name w:val="BulletC Box"/>
    <w:basedOn w:val="BulletC"/>
    <w:autoRedefine/>
    <w:rsid w:val="0051140E"/>
    <w:rPr>
      <w:color w:val="33CCCC"/>
    </w:rPr>
  </w:style>
  <w:style w:type="paragraph" w:styleId="Caption">
    <w:name w:val="caption"/>
    <w:basedOn w:val="Normal"/>
    <w:next w:val="Normal"/>
    <w:autoRedefine/>
    <w:qFormat/>
    <w:rsid w:val="0051140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CaptionBox">
    <w:name w:val="CaptionBox"/>
    <w:basedOn w:val="Caption"/>
    <w:autoRedefine/>
    <w:rsid w:val="0051140E"/>
    <w:rPr>
      <w:color w:val="808080"/>
    </w:rPr>
  </w:style>
  <w:style w:type="paragraph" w:customStyle="1" w:styleId="ChapterStart">
    <w:name w:val="ChapterStart"/>
    <w:next w:val="Normal"/>
    <w:autoRedefine/>
    <w:qFormat/>
    <w:rsid w:val="0051140E"/>
    <w:pPr>
      <w:jc w:val="center"/>
    </w:pPr>
    <w:rPr>
      <w:rFonts w:ascii="Times New Roman" w:eastAsia="Times New Roman" w:hAnsi="Times New Roman" w:cs="Times New Roman"/>
      <w:b/>
      <w:szCs w:val="20"/>
    </w:rPr>
  </w:style>
  <w:style w:type="paragraph" w:customStyle="1" w:styleId="ChapterTitle">
    <w:name w:val="ChapterTitle"/>
    <w:next w:val="1stPara"/>
    <w:autoRedefine/>
    <w:qFormat/>
    <w:rsid w:val="0051140E"/>
    <w:pPr>
      <w:spacing w:line="360" w:lineRule="auto"/>
    </w:pPr>
    <w:rPr>
      <w:rFonts w:ascii="Times New Roman" w:eastAsia="Times New Roman" w:hAnsi="Times New Roman" w:cs="Times New Roman"/>
      <w:b/>
      <w:szCs w:val="20"/>
    </w:rPr>
  </w:style>
  <w:style w:type="paragraph" w:styleId="Closing">
    <w:name w:val="Closing"/>
    <w:basedOn w:val="Normal"/>
    <w:link w:val="ClosingChar"/>
    <w:semiHidden/>
    <w:rsid w:val="0051140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CodeA">
    <w:name w:val="CodeA"/>
    <w:next w:val="Normal"/>
    <w:autoRedefine/>
    <w:qFormat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Indent">
    <w:name w:val="CodeA Indent"/>
    <w:next w:val="Normal"/>
    <w:autoRedefine/>
    <w:rsid w:val="0051140E"/>
    <w:pPr>
      <w:pBdr>
        <w:top w:val="single" w:sz="4" w:space="2" w:color="auto"/>
      </w:pBdr>
      <w:spacing w:before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Normal"/>
    <w:autoRedefine/>
    <w:rsid w:val="0051140E"/>
    <w:pPr>
      <w:pBdr>
        <w:top w:val="single" w:sz="4" w:space="2" w:color="auto"/>
      </w:pBdr>
      <w:spacing w:before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AWingding">
    <w:name w:val="CodeA Wingding"/>
    <w:basedOn w:val="CodeA"/>
    <w:autoRedefine/>
    <w:rsid w:val="0051140E"/>
    <w:rPr>
      <w:color w:val="999999"/>
    </w:rPr>
  </w:style>
  <w:style w:type="paragraph" w:customStyle="1" w:styleId="CodeB">
    <w:name w:val="CodeB"/>
    <w:autoRedefine/>
    <w:qFormat/>
    <w:rsid w:val="0051140E"/>
    <w:pPr>
      <w:spacing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51140E"/>
    <w:pPr>
      <w:spacing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Wide">
    <w:name w:val="CodeB Wide"/>
    <w:autoRedefine/>
    <w:rsid w:val="0051140E"/>
    <w:pPr>
      <w:spacing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ngding">
    <w:name w:val="CodeB Wingding"/>
    <w:basedOn w:val="CodeB"/>
    <w:next w:val="CodeB"/>
    <w:autoRedefine/>
    <w:rsid w:val="0051140E"/>
    <w:rPr>
      <w:color w:val="999999"/>
    </w:rPr>
  </w:style>
  <w:style w:type="paragraph" w:customStyle="1" w:styleId="CodeC">
    <w:name w:val="CodeC"/>
    <w:next w:val="Body"/>
    <w:autoRedefine/>
    <w:qFormat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51140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Wide">
    <w:name w:val="CodeC Wide"/>
    <w:next w:val="Normal"/>
    <w:autoRedefine/>
    <w:rsid w:val="0051140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ngding">
    <w:name w:val="CodeC Wingding"/>
    <w:basedOn w:val="CodeC"/>
    <w:next w:val="Body"/>
    <w:autoRedefine/>
    <w:rsid w:val="0051140E"/>
    <w:rPr>
      <w:color w:val="999999"/>
    </w:rPr>
  </w:style>
  <w:style w:type="paragraph" w:customStyle="1" w:styleId="CodeSingle">
    <w:name w:val="CodeSingle"/>
    <w:next w:val="Body"/>
    <w:autoRedefine/>
    <w:qFormat/>
    <w:rsid w:val="009161E0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nsolas" w:eastAsia="Times New Roman" w:hAnsi="Consolas" w:cs="Times New Roman"/>
      <w:noProof/>
      <w:color w:val="222222"/>
      <w:spacing w:val="-15"/>
      <w:sz w:val="23"/>
      <w:szCs w:val="23"/>
      <w:bdr w:val="none" w:sz="0" w:space="0" w:color="auto" w:frame="1"/>
    </w:rPr>
  </w:style>
  <w:style w:type="paragraph" w:customStyle="1" w:styleId="CodeSingleIndent">
    <w:name w:val="CodeSingle Indent"/>
    <w:next w:val="Normal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Wide">
    <w:name w:val="CodeSingle Wide"/>
    <w:next w:val="Body"/>
    <w:autoRedefine/>
    <w:rsid w:val="0051140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ngding">
    <w:name w:val="CodeSingle Wingding"/>
    <w:basedOn w:val="CodeSingle"/>
    <w:autoRedefine/>
    <w:rsid w:val="0051140E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51140E"/>
  </w:style>
  <w:style w:type="character" w:customStyle="1" w:styleId="DateChar">
    <w:name w:val="Date Char"/>
    <w:basedOn w:val="DefaultParagraphFont"/>
    <w:link w:val="Dat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51140E"/>
  </w:style>
  <w:style w:type="character" w:customStyle="1" w:styleId="E-mailSignatureChar">
    <w:name w:val="E-mail Signature Char"/>
    <w:basedOn w:val="DefaultParagraphFont"/>
    <w:link w:val="E-mail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1140E"/>
    <w:rPr>
      <w:i/>
      <w:iCs/>
    </w:rPr>
  </w:style>
  <w:style w:type="character" w:customStyle="1" w:styleId="EmphasisBold">
    <w:name w:val="EmphasisBold"/>
    <w:basedOn w:val="DefaultParagraphFont"/>
    <w:rsid w:val="0051140E"/>
    <w:rPr>
      <w:b/>
      <w:color w:val="0000FF"/>
    </w:rPr>
  </w:style>
  <w:style w:type="character" w:customStyle="1" w:styleId="EmphasisBoldBox">
    <w:name w:val="EmphasisBoldBox"/>
    <w:basedOn w:val="EmphasisBold"/>
    <w:rsid w:val="0051140E"/>
    <w:rPr>
      <w:b/>
      <w:color w:val="3366FF"/>
    </w:rPr>
  </w:style>
  <w:style w:type="character" w:customStyle="1" w:styleId="EmphasisBoldItal">
    <w:name w:val="EmphasisBoldItal"/>
    <w:basedOn w:val="DefaultParagraphFont"/>
    <w:rsid w:val="0051140E"/>
    <w:rPr>
      <w:b/>
      <w:i/>
      <w:color w:val="0000FF"/>
    </w:rPr>
  </w:style>
  <w:style w:type="character" w:customStyle="1" w:styleId="EmphasisItalic">
    <w:name w:val="EmphasisItalic"/>
    <w:basedOn w:val="DefaultParagraphFont"/>
    <w:qFormat/>
    <w:rsid w:val="0051140E"/>
    <w:rPr>
      <w:i/>
      <w:color w:val="0000FF"/>
    </w:rPr>
  </w:style>
  <w:style w:type="character" w:customStyle="1" w:styleId="EmphasisItalicBox">
    <w:name w:val="EmphasisItalicBox"/>
    <w:basedOn w:val="EmphasisItalic"/>
    <w:rsid w:val="0051140E"/>
    <w:rPr>
      <w:i/>
      <w:color w:val="CC99FF"/>
    </w:rPr>
  </w:style>
  <w:style w:type="character" w:customStyle="1" w:styleId="EmphasisItalicFoot">
    <w:name w:val="EmphasisItalicFoot"/>
    <w:basedOn w:val="EmphasisItalic"/>
    <w:rsid w:val="0051140E"/>
    <w:rPr>
      <w:i/>
      <w:color w:val="99CCFF"/>
      <w:sz w:val="16"/>
      <w:szCs w:val="16"/>
    </w:rPr>
  </w:style>
  <w:style w:type="character" w:customStyle="1" w:styleId="EmphasisRevItal">
    <w:name w:val="EmphasisRevItal"/>
    <w:basedOn w:val="DefaultParagraphFont"/>
    <w:rsid w:val="0051140E"/>
    <w:rPr>
      <w:color w:val="0000FF"/>
    </w:rPr>
  </w:style>
  <w:style w:type="character" w:customStyle="1" w:styleId="EmphasisNote">
    <w:name w:val="EmphasisNote"/>
    <w:basedOn w:val="EmphasisRevItal"/>
    <w:rsid w:val="0051140E"/>
    <w:rPr>
      <w:color w:val="3366FF"/>
    </w:rPr>
  </w:style>
  <w:style w:type="character" w:customStyle="1" w:styleId="EmphasisRevCaption">
    <w:name w:val="EmphasisRevCaption"/>
    <w:basedOn w:val="DefaultParagraphFont"/>
    <w:rsid w:val="0051140E"/>
    <w:rPr>
      <w:i/>
      <w:color w:val="CC99FF"/>
    </w:rPr>
  </w:style>
  <w:style w:type="paragraph" w:styleId="EnvelopeAddress">
    <w:name w:val="envelope address"/>
    <w:basedOn w:val="Normal"/>
    <w:semiHidden/>
    <w:rsid w:val="0051140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51140E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51140E"/>
    <w:pPr>
      <w:ind w:left="1080" w:right="1080"/>
    </w:pPr>
    <w:rPr>
      <w:i/>
    </w:rPr>
  </w:style>
  <w:style w:type="character" w:styleId="FollowedHyperlink">
    <w:name w:val="FollowedHyperlink"/>
    <w:basedOn w:val="DefaultParagraphFont"/>
    <w:uiPriority w:val="99"/>
    <w:semiHidden/>
    <w:rsid w:val="0051140E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51140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Footnote">
    <w:name w:val="Footnote"/>
    <w:autoRedefine/>
    <w:rsid w:val="0051140E"/>
    <w:pPr>
      <w:spacing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FootnoteBox">
    <w:name w:val="FootnoteBox"/>
    <w:basedOn w:val="BodyFirstBox"/>
    <w:autoRedefine/>
    <w:rsid w:val="0051140E"/>
    <w:rPr>
      <w:sz w:val="20"/>
    </w:rPr>
  </w:style>
  <w:style w:type="paragraph" w:customStyle="1" w:styleId="GroupTitlesIX">
    <w:name w:val="GroupTitlesIX"/>
    <w:autoRedefine/>
    <w:rsid w:val="0051140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Cs w:val="20"/>
    </w:rPr>
  </w:style>
  <w:style w:type="paragraph" w:customStyle="1" w:styleId="HeadANum">
    <w:name w:val="HeadA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Cs w:val="20"/>
    </w:rPr>
  </w:style>
  <w:style w:type="paragraph" w:customStyle="1" w:styleId="HeadB">
    <w:name w:val="HeadB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szCs w:val="20"/>
    </w:rPr>
  </w:style>
  <w:style w:type="paragraph" w:customStyle="1" w:styleId="HeadBNum">
    <w:name w:val="HeadB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Cs w:val="20"/>
    </w:rPr>
  </w:style>
  <w:style w:type="paragraph" w:customStyle="1" w:styleId="HeadC">
    <w:name w:val="HeadC"/>
    <w:next w:val="BodyFirst"/>
    <w:autoRedefine/>
    <w:qFormat/>
    <w:rsid w:val="0051140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HeadBox">
    <w:name w:val="HeadBox"/>
    <w:basedOn w:val="HeadC"/>
    <w:autoRedefine/>
    <w:rsid w:val="0051140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styleId="Header">
    <w:name w:val="header"/>
    <w:basedOn w:val="Normal"/>
    <w:link w:val="HeaderChar"/>
    <w:semiHidden/>
    <w:rsid w:val="0051140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HTMLAcronym">
    <w:name w:val="HTML Acronym"/>
    <w:basedOn w:val="DefaultParagraphFont"/>
    <w:semiHidden/>
    <w:rsid w:val="0051140E"/>
  </w:style>
  <w:style w:type="paragraph" w:styleId="HTMLAddress">
    <w:name w:val="HTML Address"/>
    <w:basedOn w:val="Normal"/>
    <w:link w:val="HTMLAddressChar"/>
    <w:semiHidden/>
    <w:rsid w:val="0051140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1140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51140E"/>
    <w:rPr>
      <w:i/>
      <w:iCs/>
    </w:rPr>
  </w:style>
  <w:style w:type="character" w:styleId="HTMLCode">
    <w:name w:val="HTML Code"/>
    <w:basedOn w:val="DefaultParagraphFont"/>
    <w:uiPriority w:val="99"/>
    <w:semiHidden/>
    <w:rsid w:val="0051140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1140E"/>
    <w:rPr>
      <w:i/>
      <w:iCs/>
    </w:rPr>
  </w:style>
  <w:style w:type="character" w:styleId="HTMLKeyboard">
    <w:name w:val="HTML Keyboard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1140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140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1140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1140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1140E"/>
    <w:rPr>
      <w:i/>
      <w:iCs/>
    </w:rPr>
  </w:style>
  <w:style w:type="character" w:styleId="Hyperlink">
    <w:name w:val="Hyperlink"/>
    <w:basedOn w:val="DefaultParagraphFont"/>
    <w:uiPriority w:val="99"/>
    <w:rsid w:val="0051140E"/>
    <w:rPr>
      <w:color w:val="0000FF"/>
      <w:u w:val="single"/>
    </w:rPr>
  </w:style>
  <w:style w:type="character" w:customStyle="1" w:styleId="Italic">
    <w:name w:val="Italic"/>
    <w:basedOn w:val="EmphasisItalic"/>
    <w:rsid w:val="0051140E"/>
    <w:rPr>
      <w:i/>
      <w:color w:val="000000"/>
    </w:rPr>
  </w:style>
  <w:style w:type="character" w:customStyle="1" w:styleId="Keycap">
    <w:name w:val="Keycap"/>
    <w:basedOn w:val="DefaultParagraphFont"/>
    <w:rsid w:val="0051140E"/>
    <w:rPr>
      <w:smallCaps/>
      <w:color w:val="0000FF"/>
    </w:rPr>
  </w:style>
  <w:style w:type="paragraph" w:customStyle="1" w:styleId="Level1IX">
    <w:name w:val="Level1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2IX">
    <w:name w:val="Level2IX"/>
    <w:autoRedefine/>
    <w:rsid w:val="0051140E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paragraph" w:customStyle="1" w:styleId="Level3IX">
    <w:name w:val="Level3IX"/>
    <w:autoRedefine/>
    <w:rsid w:val="0051140E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Cs w:val="18"/>
    </w:rPr>
  </w:style>
  <w:style w:type="character" w:styleId="LineNumber">
    <w:name w:val="line number"/>
    <w:basedOn w:val="DefaultParagraphFont"/>
    <w:semiHidden/>
    <w:rsid w:val="0051140E"/>
  </w:style>
  <w:style w:type="paragraph" w:styleId="List">
    <w:name w:val="List"/>
    <w:basedOn w:val="Normal"/>
    <w:semiHidden/>
    <w:rsid w:val="0051140E"/>
    <w:pPr>
      <w:ind w:left="360" w:hanging="360"/>
    </w:pPr>
  </w:style>
  <w:style w:type="paragraph" w:styleId="List2">
    <w:name w:val="List 2"/>
    <w:basedOn w:val="Normal"/>
    <w:semiHidden/>
    <w:rsid w:val="0051140E"/>
    <w:pPr>
      <w:ind w:left="720" w:hanging="360"/>
    </w:pPr>
  </w:style>
  <w:style w:type="paragraph" w:styleId="List3">
    <w:name w:val="List 3"/>
    <w:basedOn w:val="Normal"/>
    <w:semiHidden/>
    <w:rsid w:val="0051140E"/>
    <w:pPr>
      <w:ind w:left="1080" w:hanging="360"/>
    </w:pPr>
  </w:style>
  <w:style w:type="paragraph" w:styleId="List4">
    <w:name w:val="List 4"/>
    <w:basedOn w:val="Normal"/>
    <w:semiHidden/>
    <w:rsid w:val="0051140E"/>
    <w:pPr>
      <w:ind w:left="1440" w:hanging="360"/>
    </w:pPr>
  </w:style>
  <w:style w:type="paragraph" w:styleId="List5">
    <w:name w:val="List 5"/>
    <w:basedOn w:val="Normal"/>
    <w:semiHidden/>
    <w:rsid w:val="0051140E"/>
    <w:pPr>
      <w:ind w:left="1800" w:hanging="360"/>
    </w:pPr>
  </w:style>
  <w:style w:type="paragraph" w:styleId="ListBullet">
    <w:name w:val="List Bullet"/>
    <w:basedOn w:val="Normal"/>
    <w:autoRedefine/>
    <w:semiHidden/>
    <w:rsid w:val="0051140E"/>
    <w:pPr>
      <w:numPr>
        <w:numId w:val="17"/>
      </w:numPr>
    </w:pPr>
  </w:style>
  <w:style w:type="paragraph" w:styleId="ListBullet2">
    <w:name w:val="List Bullet 2"/>
    <w:basedOn w:val="Normal"/>
    <w:autoRedefine/>
    <w:semiHidden/>
    <w:rsid w:val="0051140E"/>
    <w:pPr>
      <w:numPr>
        <w:numId w:val="19"/>
      </w:numPr>
    </w:pPr>
  </w:style>
  <w:style w:type="paragraph" w:styleId="ListBullet3">
    <w:name w:val="List Bullet 3"/>
    <w:basedOn w:val="Normal"/>
    <w:autoRedefine/>
    <w:semiHidden/>
    <w:rsid w:val="0051140E"/>
    <w:pPr>
      <w:numPr>
        <w:numId w:val="21"/>
      </w:numPr>
    </w:pPr>
  </w:style>
  <w:style w:type="paragraph" w:styleId="ListBullet4">
    <w:name w:val="List Bullet 4"/>
    <w:basedOn w:val="Normal"/>
    <w:autoRedefine/>
    <w:semiHidden/>
    <w:rsid w:val="0051140E"/>
    <w:pPr>
      <w:numPr>
        <w:numId w:val="23"/>
      </w:numPr>
    </w:pPr>
  </w:style>
  <w:style w:type="paragraph" w:styleId="ListBullet5">
    <w:name w:val="List Bullet 5"/>
    <w:basedOn w:val="Normal"/>
    <w:autoRedefine/>
    <w:semiHidden/>
    <w:rsid w:val="0051140E"/>
    <w:pPr>
      <w:numPr>
        <w:numId w:val="25"/>
      </w:numPr>
    </w:pPr>
  </w:style>
  <w:style w:type="paragraph" w:styleId="ListContinue">
    <w:name w:val="List Continue"/>
    <w:basedOn w:val="Normal"/>
    <w:semiHidden/>
    <w:rsid w:val="0051140E"/>
    <w:pPr>
      <w:spacing w:after="120"/>
      <w:ind w:left="360"/>
    </w:pPr>
  </w:style>
  <w:style w:type="paragraph" w:styleId="ListContinue2">
    <w:name w:val="List Continue 2"/>
    <w:basedOn w:val="Normal"/>
    <w:semiHidden/>
    <w:rsid w:val="0051140E"/>
    <w:pPr>
      <w:spacing w:after="120"/>
      <w:ind w:left="720"/>
    </w:pPr>
  </w:style>
  <w:style w:type="paragraph" w:styleId="ListContinue3">
    <w:name w:val="List Continue 3"/>
    <w:basedOn w:val="Normal"/>
    <w:semiHidden/>
    <w:rsid w:val="0051140E"/>
    <w:pPr>
      <w:spacing w:after="120"/>
      <w:ind w:left="1080"/>
    </w:pPr>
  </w:style>
  <w:style w:type="paragraph" w:styleId="ListContinue4">
    <w:name w:val="List Continue 4"/>
    <w:basedOn w:val="Normal"/>
    <w:semiHidden/>
    <w:rsid w:val="0051140E"/>
    <w:pPr>
      <w:spacing w:after="120"/>
      <w:ind w:left="1440"/>
    </w:pPr>
  </w:style>
  <w:style w:type="paragraph" w:styleId="ListContinue5">
    <w:name w:val="List Continue 5"/>
    <w:basedOn w:val="Normal"/>
    <w:semiHidden/>
    <w:rsid w:val="0051140E"/>
    <w:pPr>
      <w:spacing w:after="120"/>
      <w:ind w:left="1800"/>
    </w:pPr>
  </w:style>
  <w:style w:type="paragraph" w:styleId="ListNumber">
    <w:name w:val="List Number"/>
    <w:basedOn w:val="Normal"/>
    <w:semiHidden/>
    <w:rsid w:val="0051140E"/>
    <w:pPr>
      <w:numPr>
        <w:numId w:val="27"/>
      </w:numPr>
    </w:pPr>
  </w:style>
  <w:style w:type="paragraph" w:styleId="ListNumber2">
    <w:name w:val="List Number 2"/>
    <w:basedOn w:val="Normal"/>
    <w:semiHidden/>
    <w:rsid w:val="0051140E"/>
    <w:pPr>
      <w:numPr>
        <w:numId w:val="29"/>
      </w:numPr>
    </w:pPr>
  </w:style>
  <w:style w:type="paragraph" w:styleId="ListNumber3">
    <w:name w:val="List Number 3"/>
    <w:basedOn w:val="Normal"/>
    <w:semiHidden/>
    <w:rsid w:val="0051140E"/>
    <w:pPr>
      <w:numPr>
        <w:numId w:val="31"/>
      </w:numPr>
    </w:pPr>
  </w:style>
  <w:style w:type="paragraph" w:styleId="ListNumber4">
    <w:name w:val="List Number 4"/>
    <w:basedOn w:val="Normal"/>
    <w:semiHidden/>
    <w:rsid w:val="0051140E"/>
    <w:pPr>
      <w:numPr>
        <w:numId w:val="33"/>
      </w:numPr>
    </w:pPr>
  </w:style>
  <w:style w:type="paragraph" w:styleId="ListNumber5">
    <w:name w:val="List Number 5"/>
    <w:basedOn w:val="Normal"/>
    <w:semiHidden/>
    <w:rsid w:val="0051140E"/>
    <w:pPr>
      <w:numPr>
        <w:numId w:val="35"/>
      </w:numPr>
    </w:pPr>
  </w:style>
  <w:style w:type="paragraph" w:customStyle="1" w:styleId="ListPlainA">
    <w:name w:val="List Plain A"/>
    <w:autoRedefine/>
    <w:rsid w:val="0051140E"/>
    <w:pPr>
      <w:spacing w:before="12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ABox">
    <w:name w:val="List Plain A Box"/>
    <w:basedOn w:val="ListPlainA"/>
    <w:autoRedefine/>
    <w:rsid w:val="0051140E"/>
    <w:rPr>
      <w:color w:val="CC99FF"/>
    </w:rPr>
  </w:style>
  <w:style w:type="paragraph" w:customStyle="1" w:styleId="ListPlainB">
    <w:name w:val="List Plain B"/>
    <w:autoRedefine/>
    <w:rsid w:val="0051140E"/>
    <w:pPr>
      <w:spacing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BBox">
    <w:name w:val="List Plain B Box"/>
    <w:basedOn w:val="ListPlainB"/>
    <w:autoRedefine/>
    <w:rsid w:val="0051140E"/>
    <w:rPr>
      <w:color w:val="CC99FF"/>
    </w:rPr>
  </w:style>
  <w:style w:type="paragraph" w:customStyle="1" w:styleId="ListPlainC">
    <w:name w:val="List Plain C"/>
    <w:next w:val="Body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Cs w:val="20"/>
    </w:rPr>
  </w:style>
  <w:style w:type="paragraph" w:customStyle="1" w:styleId="ListPlainCBox">
    <w:name w:val="List Plain C Box"/>
    <w:basedOn w:val="ListPlainC"/>
    <w:autoRedefine/>
    <w:rsid w:val="0051140E"/>
    <w:rPr>
      <w:color w:val="CC99FF"/>
    </w:rPr>
  </w:style>
  <w:style w:type="paragraph" w:customStyle="1" w:styleId="ListBody">
    <w:name w:val="ListBody"/>
    <w:next w:val="Normal"/>
    <w:autoRedefine/>
    <w:rsid w:val="0051140E"/>
    <w:pPr>
      <w:spacing w:after="120" w:line="360" w:lineRule="auto"/>
      <w:ind w:left="360"/>
    </w:pPr>
    <w:rPr>
      <w:rFonts w:ascii="Times New Roman" w:eastAsia="Times New Roman" w:hAnsi="Times New Roman" w:cs="Times New Roman"/>
      <w:szCs w:val="20"/>
    </w:rPr>
  </w:style>
  <w:style w:type="paragraph" w:customStyle="1" w:styleId="ListBodyBox">
    <w:name w:val="ListBodyBox"/>
    <w:basedOn w:val="ListBody"/>
    <w:autoRedefine/>
    <w:rsid w:val="0051140E"/>
    <w:rPr>
      <w:color w:val="808080"/>
    </w:rPr>
  </w:style>
  <w:style w:type="paragraph" w:customStyle="1" w:styleId="ListHead">
    <w:name w:val="ListHead"/>
    <w:next w:val="ListBody"/>
    <w:autoRedefine/>
    <w:rsid w:val="0051140E"/>
    <w:pPr>
      <w:spacing w:before="120" w:line="360" w:lineRule="auto"/>
    </w:pPr>
    <w:rPr>
      <w:rFonts w:ascii="Times New Roman" w:eastAsia="Times New Roman" w:hAnsi="Times New Roman" w:cs="Times New Roman"/>
      <w:b/>
      <w:szCs w:val="20"/>
    </w:rPr>
  </w:style>
  <w:style w:type="paragraph" w:customStyle="1" w:styleId="ListHeadBox">
    <w:name w:val="ListHeadBox"/>
    <w:basedOn w:val="ListHead"/>
    <w:autoRedefine/>
    <w:rsid w:val="0051140E"/>
    <w:rPr>
      <w:color w:val="808080"/>
    </w:rPr>
  </w:style>
  <w:style w:type="paragraph" w:customStyle="1" w:styleId="Listing">
    <w:name w:val="Listing"/>
    <w:next w:val="Body"/>
    <w:autoRedefine/>
    <w:rsid w:val="0051140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ListSimple">
    <w:name w:val="ListSimple"/>
    <w:next w:val="Normal"/>
    <w:autoRedefine/>
    <w:rsid w:val="0051140E"/>
    <w:pPr>
      <w:spacing w:line="360" w:lineRule="auto"/>
      <w:ind w:left="360" w:firstLine="360"/>
    </w:pPr>
    <w:rPr>
      <w:rFonts w:ascii="Times New Roman" w:eastAsia="Times New Roman" w:hAnsi="Times New Roman" w:cs="Times New Roman"/>
      <w:szCs w:val="20"/>
    </w:rPr>
  </w:style>
  <w:style w:type="character" w:customStyle="1" w:styleId="Literal">
    <w:name w:val="Literal"/>
    <w:basedOn w:val="DefaultParagraphFont"/>
    <w:qFormat/>
    <w:rsid w:val="0051140E"/>
    <w:rPr>
      <w:rFonts w:ascii="Courier" w:hAnsi="Courier"/>
      <w:color w:val="0000FF"/>
      <w:sz w:val="20"/>
    </w:rPr>
  </w:style>
  <w:style w:type="character" w:customStyle="1" w:styleId="LiteralBox">
    <w:name w:val="LiteralBox"/>
    <w:basedOn w:val="Literal"/>
    <w:rsid w:val="0051140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Bold">
    <w:name w:val="LiteralBold"/>
    <w:basedOn w:val="DefaultParagraphFont"/>
    <w:qFormat/>
    <w:rsid w:val="0051140E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basedOn w:val="DefaultParagraphFont"/>
    <w:rsid w:val="0051140E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basedOn w:val="LiteralBox"/>
    <w:rsid w:val="0051140E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51140E"/>
    <w:rPr>
      <w:rFonts w:ascii="Courier" w:hAnsi="Courier"/>
      <w:color w:val="CC99FF"/>
      <w:sz w:val="20"/>
    </w:rPr>
  </w:style>
  <w:style w:type="character" w:customStyle="1" w:styleId="LiteralItal">
    <w:name w:val="LiteralItal"/>
    <w:basedOn w:val="DefaultParagraphFont"/>
    <w:qFormat/>
    <w:rsid w:val="0051140E"/>
    <w:rPr>
      <w:rFonts w:ascii="Courier" w:hAnsi="Courier"/>
      <w:i/>
      <w:color w:val="0000FF"/>
      <w:sz w:val="20"/>
    </w:rPr>
  </w:style>
  <w:style w:type="character" w:customStyle="1" w:styleId="MenuArrow">
    <w:name w:val="MenuArrow"/>
    <w:basedOn w:val="DefaultParagraphFont"/>
    <w:rsid w:val="0051140E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5114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1140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51140E"/>
    <w:rPr>
      <w:sz w:val="24"/>
      <w:szCs w:val="24"/>
    </w:rPr>
  </w:style>
  <w:style w:type="paragraph" w:styleId="NormalIndent">
    <w:name w:val="Normal Indent"/>
    <w:basedOn w:val="Normal"/>
    <w:semiHidden/>
    <w:rsid w:val="0051140E"/>
    <w:pPr>
      <w:ind w:left="720"/>
    </w:pPr>
  </w:style>
  <w:style w:type="paragraph" w:customStyle="1" w:styleId="Note">
    <w:name w:val="Note"/>
    <w:next w:val="Body"/>
    <w:autoRedefine/>
    <w:qFormat/>
    <w:rsid w:val="0051140E"/>
    <w:pPr>
      <w:spacing w:before="120" w:after="120" w:line="360" w:lineRule="auto"/>
    </w:pPr>
    <w:rPr>
      <w:rFonts w:ascii="Times New Roman" w:eastAsia="Times New Roman" w:hAnsi="Times New Roman" w:cs="Times New Roman"/>
      <w:i/>
      <w:szCs w:val="20"/>
    </w:rPr>
  </w:style>
  <w:style w:type="paragraph" w:styleId="NoteHeading">
    <w:name w:val="Note Heading"/>
    <w:basedOn w:val="Normal"/>
    <w:next w:val="Normal"/>
    <w:link w:val="NoteHeadingChar"/>
    <w:semiHidden/>
    <w:rsid w:val="0051140E"/>
  </w:style>
  <w:style w:type="character" w:customStyle="1" w:styleId="NoteHeadingChar">
    <w:name w:val="Note Heading Char"/>
    <w:basedOn w:val="DefaultParagraphFont"/>
    <w:link w:val="NoteHeading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customStyle="1" w:styleId="NoteWarning">
    <w:name w:val="Note Warning"/>
    <w:next w:val="Normal"/>
    <w:autoRedefine/>
    <w:rsid w:val="0051140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Cs w:val="20"/>
    </w:rPr>
  </w:style>
  <w:style w:type="paragraph" w:customStyle="1" w:styleId="NumListA">
    <w:name w:val="NumListA"/>
    <w:next w:val="Normal"/>
    <w:autoRedefine/>
    <w:rsid w:val="0051140E"/>
    <w:pPr>
      <w:spacing w:before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ABox">
    <w:name w:val="NumListA Box"/>
    <w:basedOn w:val="NumListA"/>
    <w:autoRedefine/>
    <w:rsid w:val="0051140E"/>
    <w:rPr>
      <w:color w:val="666699"/>
    </w:rPr>
  </w:style>
  <w:style w:type="paragraph" w:customStyle="1" w:styleId="NumListB">
    <w:name w:val="NumListB"/>
    <w:next w:val="Normal"/>
    <w:autoRedefine/>
    <w:rsid w:val="0051140E"/>
    <w:pPr>
      <w:spacing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BBox">
    <w:name w:val="NumListB Box"/>
    <w:basedOn w:val="NumListB"/>
    <w:autoRedefine/>
    <w:rsid w:val="0051140E"/>
    <w:rPr>
      <w:color w:val="666699"/>
    </w:rPr>
  </w:style>
  <w:style w:type="paragraph" w:customStyle="1" w:styleId="NumListC">
    <w:name w:val="NumListC"/>
    <w:next w:val="Normal"/>
    <w:autoRedefine/>
    <w:rsid w:val="0051140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Cs w:val="20"/>
    </w:rPr>
  </w:style>
  <w:style w:type="paragraph" w:customStyle="1" w:styleId="NumListCBox">
    <w:name w:val="NumListC Box"/>
    <w:basedOn w:val="NumListC"/>
    <w:autoRedefine/>
    <w:rsid w:val="0051140E"/>
    <w:rPr>
      <w:color w:val="666699"/>
    </w:rPr>
  </w:style>
  <w:style w:type="character" w:styleId="PageNumber">
    <w:name w:val="page number"/>
    <w:basedOn w:val="DefaultParagraphFont"/>
    <w:semiHidden/>
    <w:rsid w:val="0051140E"/>
  </w:style>
  <w:style w:type="paragraph" w:styleId="PlainText">
    <w:name w:val="Plain Text"/>
    <w:basedOn w:val="Normal"/>
    <w:link w:val="PlainTextChar"/>
    <w:rsid w:val="0051140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51140E"/>
    <w:rPr>
      <w:rFonts w:ascii="Courier New" w:eastAsia="Times New Roman" w:hAnsi="Courier New" w:cs="Courier New"/>
      <w:sz w:val="20"/>
      <w:szCs w:val="20"/>
    </w:rPr>
  </w:style>
  <w:style w:type="paragraph" w:customStyle="1" w:styleId="ProductionDirective">
    <w:name w:val="Production Directive"/>
    <w:next w:val="Normal"/>
    <w:autoRedefine/>
    <w:qFormat/>
    <w:rsid w:val="0051140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1140E"/>
  </w:style>
  <w:style w:type="character" w:customStyle="1" w:styleId="SalutationChar">
    <w:name w:val="Salutation Char"/>
    <w:basedOn w:val="DefaultParagraphFont"/>
    <w:link w:val="Salutation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51140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1140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51140E"/>
    <w:rPr>
      <w:b/>
      <w:bCs/>
    </w:rPr>
  </w:style>
  <w:style w:type="paragraph" w:customStyle="1" w:styleId="SubBullet">
    <w:name w:val="SubBullet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66"/>
      <w:szCs w:val="20"/>
    </w:rPr>
  </w:style>
  <w:style w:type="paragraph" w:customStyle="1" w:styleId="SubNumberA">
    <w:name w:val="SubNumberA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customStyle="1" w:styleId="SubNumberB">
    <w:name w:val="SubNumberB"/>
    <w:next w:val="Normal"/>
    <w:autoRedefine/>
    <w:rsid w:val="0051140E"/>
    <w:pPr>
      <w:spacing w:line="360" w:lineRule="auto"/>
      <w:ind w:left="1080"/>
    </w:pPr>
    <w:rPr>
      <w:rFonts w:ascii="Times New Roman" w:eastAsia="Times New Roman" w:hAnsi="Times New Roman" w:cs="Times New Roman"/>
      <w:color w:val="003300"/>
      <w:szCs w:val="20"/>
    </w:rPr>
  </w:style>
  <w:style w:type="paragraph" w:styleId="Subtitle">
    <w:name w:val="Subtitle"/>
    <w:basedOn w:val="Normal"/>
    <w:link w:val="SubtitleChar"/>
    <w:qFormat/>
    <w:rsid w:val="0051140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51140E"/>
    <w:rPr>
      <w:rFonts w:ascii="Arial" w:eastAsia="Times New Roman" w:hAnsi="Arial" w:cs="Arial"/>
    </w:rPr>
  </w:style>
  <w:style w:type="table" w:styleId="Table3Deffects1">
    <w:name w:val="Table 3D effects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51140E"/>
    <w:pPr>
      <w:spacing w:line="360" w:lineRule="auto"/>
    </w:pPr>
    <w:rPr>
      <w:rFonts w:ascii="Futura-Book" w:eastAsia="Times New Roman" w:hAnsi="Futura-Book" w:cs="Times New Roman"/>
      <w:sz w:val="20"/>
      <w:szCs w:val="20"/>
    </w:rPr>
  </w:style>
  <w:style w:type="table" w:styleId="TableClassic1">
    <w:name w:val="Table Classic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1140E"/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1140E"/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1140E"/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51140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table" w:styleId="TableList1">
    <w:name w:val="Table List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51140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table" w:styleId="TableWeb1">
    <w:name w:val="Table Web 1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1140E"/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5114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1140E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Wingdings">
    <w:name w:val="Wingdings"/>
    <w:basedOn w:val="DefaultParagraphFont"/>
    <w:qFormat/>
    <w:rsid w:val="0051140E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basedOn w:val="Wingdings"/>
    <w:rsid w:val="0051140E"/>
    <w:rPr>
      <w:rFonts w:ascii="Wingdings 2" w:hAnsi="Wingdings 2"/>
      <w:color w:val="99CCFF"/>
      <w:sz w:val="20"/>
    </w:rPr>
  </w:style>
  <w:style w:type="character" w:customStyle="1" w:styleId="Title1">
    <w:name w:val="Title1"/>
    <w:basedOn w:val="DefaultParagraphFont"/>
    <w:rsid w:val="0051140E"/>
  </w:style>
  <w:style w:type="character" w:styleId="CommentReference">
    <w:name w:val="annotation reference"/>
    <w:basedOn w:val="DefaultParagraphFont"/>
    <w:uiPriority w:val="99"/>
    <w:unhideWhenUsed/>
    <w:rsid w:val="002414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144B"/>
  </w:style>
  <w:style w:type="character" w:customStyle="1" w:styleId="CommentTextChar">
    <w:name w:val="Comment Text Char"/>
    <w:basedOn w:val="DefaultParagraphFont"/>
    <w:link w:val="CommentText"/>
    <w:uiPriority w:val="99"/>
    <w:rsid w:val="0024144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4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4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4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44B"/>
    <w:rPr>
      <w:rFonts w:ascii="Tahoma" w:eastAsia="Times New Roman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94BFA"/>
    <w:pPr>
      <w:tabs>
        <w:tab w:val="right" w:leader="dot" w:pos="92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5D4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285D4A"/>
    <w:pPr>
      <w:spacing w:after="100"/>
      <w:ind w:left="400"/>
    </w:pPr>
  </w:style>
  <w:style w:type="character" w:customStyle="1" w:styleId="Title2">
    <w:name w:val="Title2"/>
    <w:basedOn w:val="DefaultParagraphFont"/>
    <w:rsid w:val="00594BFA"/>
  </w:style>
  <w:style w:type="paragraph" w:styleId="Revision">
    <w:name w:val="Revision"/>
    <w:hidden/>
    <w:uiPriority w:val="99"/>
    <w:semiHidden/>
    <w:rsid w:val="00784082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828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670139422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33926743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193254651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18136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4819-A8E6-6F44-AF3F-4C7EF1D2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3857</Words>
  <Characters>21986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Carol Nichols</cp:lastModifiedBy>
  <cp:revision>48</cp:revision>
  <dcterms:created xsi:type="dcterms:W3CDTF">2018-03-30T17:31:00Z</dcterms:created>
  <dcterms:modified xsi:type="dcterms:W3CDTF">2018-04-06T02:46:00Z</dcterms:modified>
</cp:coreProperties>
</file>