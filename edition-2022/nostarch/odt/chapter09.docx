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4BCC078" w14:textId="77777777" w:rsidR="00585740" w:rsidRDefault="005321FC">
      <w:pPr>
        <w:pStyle w:val="TOC1"/>
        <w:tabs>
          <w:tab w:val="right" w:leader="dot" w:pos="9350"/>
        </w:tabs>
        <w:rPr>
          <w:rFonts w:asciiTheme="minorHAnsi" w:eastAsiaTheme="minorEastAsia" w:hAnsiTheme="minorHAnsi" w:cstheme="minorBidi"/>
          <w:noProof/>
          <w:sz w:val="22"/>
          <w:szCs w:val="22"/>
        </w:rPr>
      </w:pPr>
      <w:r>
        <w:rPr>
          <w:color w:val="00000A"/>
        </w:rPr>
        <w:fldChar w:fldCharType="begin"/>
      </w:r>
      <w:r w:rsidR="00CE00B1">
        <w:instrText>TOC \z \o "1-3" \t "HeadA,1,HeadB,2,HeadC,3" \h</w:instrText>
      </w:r>
      <w:r>
        <w:rPr>
          <w:color w:val="00000A"/>
        </w:rPr>
        <w:fldChar w:fldCharType="separate"/>
      </w:r>
      <w:hyperlink w:anchor="_Toc486002010" w:history="1">
        <w:r w:rsidR="00585740" w:rsidRPr="00843CF5">
          <w:rPr>
            <w:rStyle w:val="Hyperlink"/>
            <w:rFonts w:eastAsia="Microsoft YaHei"/>
            <w:noProof/>
          </w:rPr>
          <w:t xml:space="preserve">Unrecoverable Errors with </w:t>
        </w:r>
        <w:r w:rsidR="00585740" w:rsidRPr="00843CF5">
          <w:rPr>
            <w:rStyle w:val="Hyperlink"/>
            <w:rFonts w:ascii="Courier" w:hAnsi="Courier"/>
            <w:noProof/>
          </w:rPr>
          <w:t>panic!</w:t>
        </w:r>
        <w:r w:rsidR="00585740">
          <w:rPr>
            <w:noProof/>
            <w:webHidden/>
          </w:rPr>
          <w:tab/>
        </w:r>
        <w:r>
          <w:rPr>
            <w:noProof/>
            <w:webHidden/>
          </w:rPr>
          <w:fldChar w:fldCharType="begin"/>
        </w:r>
        <w:r w:rsidR="00585740">
          <w:rPr>
            <w:noProof/>
            <w:webHidden/>
          </w:rPr>
          <w:instrText xml:space="preserve"> PAGEREF _Toc486002010 \h </w:instrText>
        </w:r>
        <w:r>
          <w:rPr>
            <w:noProof/>
            <w:webHidden/>
          </w:rPr>
        </w:r>
        <w:r>
          <w:rPr>
            <w:noProof/>
            <w:webHidden/>
          </w:rPr>
          <w:fldChar w:fldCharType="separate"/>
        </w:r>
        <w:r w:rsidR="00585740">
          <w:rPr>
            <w:noProof/>
            <w:webHidden/>
          </w:rPr>
          <w:t>1</w:t>
        </w:r>
        <w:r>
          <w:rPr>
            <w:noProof/>
            <w:webHidden/>
          </w:rPr>
          <w:fldChar w:fldCharType="end"/>
        </w:r>
      </w:hyperlink>
    </w:p>
    <w:p w14:paraId="5830719E" w14:textId="77777777" w:rsidR="00585740" w:rsidRDefault="00585D47">
      <w:pPr>
        <w:pStyle w:val="TOC2"/>
        <w:tabs>
          <w:tab w:val="right" w:leader="dot" w:pos="9350"/>
        </w:tabs>
        <w:rPr>
          <w:rFonts w:asciiTheme="minorHAnsi" w:eastAsiaTheme="minorEastAsia" w:hAnsiTheme="minorHAnsi" w:cstheme="minorBidi"/>
          <w:noProof/>
          <w:sz w:val="22"/>
          <w:szCs w:val="22"/>
        </w:rPr>
      </w:pPr>
      <w:hyperlink w:anchor="_Toc486002011" w:history="1">
        <w:r w:rsidR="00585740" w:rsidRPr="00843CF5">
          <w:rPr>
            <w:rStyle w:val="Hyperlink"/>
            <w:rFonts w:eastAsia="Microsoft YaHei"/>
            <w:noProof/>
          </w:rPr>
          <w:t>Unwinding the Stack in Response to a panic!</w:t>
        </w:r>
        <w:r w:rsidR="00585740">
          <w:rPr>
            <w:noProof/>
            <w:webHidden/>
          </w:rPr>
          <w:tab/>
        </w:r>
        <w:r w:rsidR="005321FC">
          <w:rPr>
            <w:noProof/>
            <w:webHidden/>
          </w:rPr>
          <w:fldChar w:fldCharType="begin"/>
        </w:r>
        <w:r w:rsidR="00585740">
          <w:rPr>
            <w:noProof/>
            <w:webHidden/>
          </w:rPr>
          <w:instrText xml:space="preserve"> PAGEREF _Toc486002011 \h </w:instrText>
        </w:r>
        <w:r w:rsidR="005321FC">
          <w:rPr>
            <w:noProof/>
            <w:webHidden/>
          </w:rPr>
        </w:r>
        <w:r w:rsidR="005321FC">
          <w:rPr>
            <w:noProof/>
            <w:webHidden/>
          </w:rPr>
          <w:fldChar w:fldCharType="separate"/>
        </w:r>
        <w:r w:rsidR="00585740">
          <w:rPr>
            <w:noProof/>
            <w:webHidden/>
          </w:rPr>
          <w:t>2</w:t>
        </w:r>
        <w:r w:rsidR="005321FC">
          <w:rPr>
            <w:noProof/>
            <w:webHidden/>
          </w:rPr>
          <w:fldChar w:fldCharType="end"/>
        </w:r>
      </w:hyperlink>
    </w:p>
    <w:p w14:paraId="558392D0" w14:textId="77777777" w:rsidR="00585740" w:rsidRDefault="00585D47">
      <w:pPr>
        <w:pStyle w:val="TOC2"/>
        <w:tabs>
          <w:tab w:val="right" w:leader="dot" w:pos="9350"/>
        </w:tabs>
        <w:rPr>
          <w:rFonts w:asciiTheme="minorHAnsi" w:eastAsiaTheme="minorEastAsia" w:hAnsiTheme="minorHAnsi" w:cstheme="minorBidi"/>
          <w:noProof/>
          <w:sz w:val="22"/>
          <w:szCs w:val="22"/>
        </w:rPr>
      </w:pPr>
      <w:hyperlink w:anchor="_Toc486002012" w:history="1">
        <w:r w:rsidR="00585740" w:rsidRPr="00843CF5">
          <w:rPr>
            <w:rStyle w:val="Hyperlink"/>
            <w:rFonts w:eastAsia="Microsoft YaHei"/>
            <w:noProof/>
          </w:rPr>
          <w:t xml:space="preserve">Using a </w:t>
        </w:r>
        <w:r w:rsidR="00585740" w:rsidRPr="00843CF5">
          <w:rPr>
            <w:rStyle w:val="Hyperlink"/>
            <w:rFonts w:ascii="Courier" w:hAnsi="Courier"/>
            <w:noProof/>
          </w:rPr>
          <w:t>panic!</w:t>
        </w:r>
        <w:r w:rsidR="00585740" w:rsidRPr="00843CF5">
          <w:rPr>
            <w:rStyle w:val="Hyperlink"/>
            <w:rFonts w:eastAsia="Microsoft YaHei"/>
            <w:noProof/>
          </w:rPr>
          <w:t xml:space="preserve"> Backtrace</w:t>
        </w:r>
        <w:r w:rsidR="00585740">
          <w:rPr>
            <w:noProof/>
            <w:webHidden/>
          </w:rPr>
          <w:tab/>
        </w:r>
        <w:r w:rsidR="005321FC">
          <w:rPr>
            <w:noProof/>
            <w:webHidden/>
          </w:rPr>
          <w:fldChar w:fldCharType="begin"/>
        </w:r>
        <w:r w:rsidR="00585740">
          <w:rPr>
            <w:noProof/>
            <w:webHidden/>
          </w:rPr>
          <w:instrText xml:space="preserve"> PAGEREF _Toc486002012 \h </w:instrText>
        </w:r>
        <w:r w:rsidR="005321FC">
          <w:rPr>
            <w:noProof/>
            <w:webHidden/>
          </w:rPr>
        </w:r>
        <w:r w:rsidR="005321FC">
          <w:rPr>
            <w:noProof/>
            <w:webHidden/>
          </w:rPr>
          <w:fldChar w:fldCharType="separate"/>
        </w:r>
        <w:r w:rsidR="00585740">
          <w:rPr>
            <w:noProof/>
            <w:webHidden/>
          </w:rPr>
          <w:t>3</w:t>
        </w:r>
        <w:r w:rsidR="005321FC">
          <w:rPr>
            <w:noProof/>
            <w:webHidden/>
          </w:rPr>
          <w:fldChar w:fldCharType="end"/>
        </w:r>
      </w:hyperlink>
    </w:p>
    <w:p w14:paraId="33A41C4A" w14:textId="77777777" w:rsidR="00585740" w:rsidRDefault="00585D47">
      <w:pPr>
        <w:pStyle w:val="TOC1"/>
        <w:tabs>
          <w:tab w:val="right" w:leader="dot" w:pos="9350"/>
        </w:tabs>
        <w:rPr>
          <w:rFonts w:asciiTheme="minorHAnsi" w:eastAsiaTheme="minorEastAsia" w:hAnsiTheme="minorHAnsi" w:cstheme="minorBidi"/>
          <w:noProof/>
          <w:sz w:val="22"/>
          <w:szCs w:val="22"/>
        </w:rPr>
      </w:pPr>
      <w:hyperlink w:anchor="_Toc486002013" w:history="1">
        <w:r w:rsidR="00585740" w:rsidRPr="00843CF5">
          <w:rPr>
            <w:rStyle w:val="Hyperlink"/>
            <w:rFonts w:eastAsia="Microsoft YaHei"/>
            <w:noProof/>
          </w:rPr>
          <w:t xml:space="preserve">Recoverable Errors with </w:t>
        </w:r>
        <w:r w:rsidR="00585740" w:rsidRPr="00843CF5">
          <w:rPr>
            <w:rStyle w:val="Hyperlink"/>
            <w:rFonts w:ascii="Courier" w:hAnsi="Courier"/>
            <w:noProof/>
          </w:rPr>
          <w:t>Result</w:t>
        </w:r>
        <w:r w:rsidR="00585740">
          <w:rPr>
            <w:noProof/>
            <w:webHidden/>
          </w:rPr>
          <w:tab/>
        </w:r>
        <w:r w:rsidR="005321FC">
          <w:rPr>
            <w:noProof/>
            <w:webHidden/>
          </w:rPr>
          <w:fldChar w:fldCharType="begin"/>
        </w:r>
        <w:r w:rsidR="00585740">
          <w:rPr>
            <w:noProof/>
            <w:webHidden/>
          </w:rPr>
          <w:instrText xml:space="preserve"> PAGEREF _Toc486002013 \h </w:instrText>
        </w:r>
        <w:r w:rsidR="005321FC">
          <w:rPr>
            <w:noProof/>
            <w:webHidden/>
          </w:rPr>
        </w:r>
        <w:r w:rsidR="005321FC">
          <w:rPr>
            <w:noProof/>
            <w:webHidden/>
          </w:rPr>
          <w:fldChar w:fldCharType="separate"/>
        </w:r>
        <w:r w:rsidR="00585740">
          <w:rPr>
            <w:noProof/>
            <w:webHidden/>
          </w:rPr>
          <w:t>5</w:t>
        </w:r>
        <w:r w:rsidR="005321FC">
          <w:rPr>
            <w:noProof/>
            <w:webHidden/>
          </w:rPr>
          <w:fldChar w:fldCharType="end"/>
        </w:r>
      </w:hyperlink>
    </w:p>
    <w:p w14:paraId="39DE1DD9" w14:textId="77777777" w:rsidR="00585740" w:rsidRDefault="00585D47">
      <w:pPr>
        <w:pStyle w:val="TOC2"/>
        <w:tabs>
          <w:tab w:val="right" w:leader="dot" w:pos="9350"/>
        </w:tabs>
        <w:rPr>
          <w:rFonts w:asciiTheme="minorHAnsi" w:eastAsiaTheme="minorEastAsia" w:hAnsiTheme="minorHAnsi" w:cstheme="minorBidi"/>
          <w:noProof/>
          <w:sz w:val="22"/>
          <w:szCs w:val="22"/>
        </w:rPr>
      </w:pPr>
      <w:hyperlink w:anchor="_Toc486002014" w:history="1">
        <w:r w:rsidR="00585740" w:rsidRPr="00843CF5">
          <w:rPr>
            <w:rStyle w:val="Hyperlink"/>
            <w:noProof/>
          </w:rPr>
          <w:t>Matching on Different Errors</w:t>
        </w:r>
        <w:r w:rsidR="00585740">
          <w:rPr>
            <w:noProof/>
            <w:webHidden/>
          </w:rPr>
          <w:tab/>
        </w:r>
        <w:r w:rsidR="005321FC">
          <w:rPr>
            <w:noProof/>
            <w:webHidden/>
          </w:rPr>
          <w:fldChar w:fldCharType="begin"/>
        </w:r>
        <w:r w:rsidR="00585740">
          <w:rPr>
            <w:noProof/>
            <w:webHidden/>
          </w:rPr>
          <w:instrText xml:space="preserve"> PAGEREF _Toc486002014 \h </w:instrText>
        </w:r>
        <w:r w:rsidR="005321FC">
          <w:rPr>
            <w:noProof/>
            <w:webHidden/>
          </w:rPr>
        </w:r>
        <w:r w:rsidR="005321FC">
          <w:rPr>
            <w:noProof/>
            <w:webHidden/>
          </w:rPr>
          <w:fldChar w:fldCharType="separate"/>
        </w:r>
        <w:r w:rsidR="00585740">
          <w:rPr>
            <w:noProof/>
            <w:webHidden/>
          </w:rPr>
          <w:t>8</w:t>
        </w:r>
        <w:r w:rsidR="005321FC">
          <w:rPr>
            <w:noProof/>
            <w:webHidden/>
          </w:rPr>
          <w:fldChar w:fldCharType="end"/>
        </w:r>
      </w:hyperlink>
    </w:p>
    <w:p w14:paraId="192BD4F1" w14:textId="77777777" w:rsidR="00585740" w:rsidRDefault="00585D47">
      <w:pPr>
        <w:pStyle w:val="TOC2"/>
        <w:tabs>
          <w:tab w:val="right" w:leader="dot" w:pos="9350"/>
        </w:tabs>
        <w:rPr>
          <w:rFonts w:asciiTheme="minorHAnsi" w:eastAsiaTheme="minorEastAsia" w:hAnsiTheme="minorHAnsi" w:cstheme="minorBidi"/>
          <w:noProof/>
          <w:sz w:val="22"/>
          <w:szCs w:val="22"/>
        </w:rPr>
      </w:pPr>
      <w:hyperlink w:anchor="_Toc486002015" w:history="1">
        <w:r w:rsidR="00585740" w:rsidRPr="00843CF5">
          <w:rPr>
            <w:rStyle w:val="Hyperlink"/>
            <w:rFonts w:eastAsia="Microsoft YaHei"/>
            <w:noProof/>
          </w:rPr>
          <w:t xml:space="preserve">Shortcuts for Panic on Error: </w:t>
        </w:r>
        <w:r w:rsidR="00585740" w:rsidRPr="00843CF5">
          <w:rPr>
            <w:rStyle w:val="Hyperlink"/>
            <w:rFonts w:ascii="Courier" w:hAnsi="Courier"/>
            <w:noProof/>
          </w:rPr>
          <w:t>unwrap</w:t>
        </w:r>
        <w:r w:rsidR="00585740" w:rsidRPr="00843CF5">
          <w:rPr>
            <w:rStyle w:val="Hyperlink"/>
            <w:rFonts w:eastAsia="Microsoft YaHei"/>
            <w:noProof/>
          </w:rPr>
          <w:t xml:space="preserve"> and </w:t>
        </w:r>
        <w:r w:rsidR="00585740" w:rsidRPr="00843CF5">
          <w:rPr>
            <w:rStyle w:val="Hyperlink"/>
            <w:rFonts w:ascii="Courier" w:hAnsi="Courier"/>
            <w:noProof/>
          </w:rPr>
          <w:t>expect</w:t>
        </w:r>
        <w:r w:rsidR="00585740">
          <w:rPr>
            <w:noProof/>
            <w:webHidden/>
          </w:rPr>
          <w:tab/>
        </w:r>
        <w:r w:rsidR="005321FC">
          <w:rPr>
            <w:noProof/>
            <w:webHidden/>
          </w:rPr>
          <w:fldChar w:fldCharType="begin"/>
        </w:r>
        <w:r w:rsidR="00585740">
          <w:rPr>
            <w:noProof/>
            <w:webHidden/>
          </w:rPr>
          <w:instrText xml:space="preserve"> PAGEREF _Toc486002015 \h </w:instrText>
        </w:r>
        <w:r w:rsidR="005321FC">
          <w:rPr>
            <w:noProof/>
            <w:webHidden/>
          </w:rPr>
        </w:r>
        <w:r w:rsidR="005321FC">
          <w:rPr>
            <w:noProof/>
            <w:webHidden/>
          </w:rPr>
          <w:fldChar w:fldCharType="separate"/>
        </w:r>
        <w:r w:rsidR="00585740">
          <w:rPr>
            <w:noProof/>
            <w:webHidden/>
          </w:rPr>
          <w:t>10</w:t>
        </w:r>
        <w:r w:rsidR="005321FC">
          <w:rPr>
            <w:noProof/>
            <w:webHidden/>
          </w:rPr>
          <w:fldChar w:fldCharType="end"/>
        </w:r>
      </w:hyperlink>
    </w:p>
    <w:p w14:paraId="4194E37D" w14:textId="77777777" w:rsidR="00585740" w:rsidRDefault="00585D47">
      <w:pPr>
        <w:pStyle w:val="TOC2"/>
        <w:tabs>
          <w:tab w:val="right" w:leader="dot" w:pos="9350"/>
        </w:tabs>
        <w:rPr>
          <w:rFonts w:asciiTheme="minorHAnsi" w:eastAsiaTheme="minorEastAsia" w:hAnsiTheme="minorHAnsi" w:cstheme="minorBidi"/>
          <w:noProof/>
          <w:sz w:val="22"/>
          <w:szCs w:val="22"/>
        </w:rPr>
      </w:pPr>
      <w:hyperlink w:anchor="_Toc486002016" w:history="1">
        <w:r w:rsidR="00585740" w:rsidRPr="00843CF5">
          <w:rPr>
            <w:rStyle w:val="Hyperlink"/>
            <w:rFonts w:eastAsia="Microsoft YaHei"/>
            <w:noProof/>
          </w:rPr>
          <w:t>Propagating Errors</w:t>
        </w:r>
        <w:r w:rsidR="00585740">
          <w:rPr>
            <w:noProof/>
            <w:webHidden/>
          </w:rPr>
          <w:tab/>
        </w:r>
        <w:r w:rsidR="005321FC">
          <w:rPr>
            <w:noProof/>
            <w:webHidden/>
          </w:rPr>
          <w:fldChar w:fldCharType="begin"/>
        </w:r>
        <w:r w:rsidR="00585740">
          <w:rPr>
            <w:noProof/>
            <w:webHidden/>
          </w:rPr>
          <w:instrText xml:space="preserve"> PAGEREF _Toc486002016 \h </w:instrText>
        </w:r>
        <w:r w:rsidR="005321FC">
          <w:rPr>
            <w:noProof/>
            <w:webHidden/>
          </w:rPr>
        </w:r>
        <w:r w:rsidR="005321FC">
          <w:rPr>
            <w:noProof/>
            <w:webHidden/>
          </w:rPr>
          <w:fldChar w:fldCharType="separate"/>
        </w:r>
        <w:r w:rsidR="00585740">
          <w:rPr>
            <w:noProof/>
            <w:webHidden/>
          </w:rPr>
          <w:t>11</w:t>
        </w:r>
        <w:r w:rsidR="005321FC">
          <w:rPr>
            <w:noProof/>
            <w:webHidden/>
          </w:rPr>
          <w:fldChar w:fldCharType="end"/>
        </w:r>
      </w:hyperlink>
    </w:p>
    <w:p w14:paraId="07E80642" w14:textId="77777777" w:rsidR="00585740" w:rsidRDefault="00585D47">
      <w:pPr>
        <w:pStyle w:val="TOC3"/>
        <w:tabs>
          <w:tab w:val="right" w:leader="dot" w:pos="9350"/>
        </w:tabs>
        <w:rPr>
          <w:noProof/>
        </w:rPr>
      </w:pPr>
      <w:hyperlink w:anchor="_Toc486002017" w:history="1">
        <w:r w:rsidR="00585740" w:rsidRPr="00843CF5">
          <w:rPr>
            <w:rStyle w:val="Hyperlink"/>
            <w:rFonts w:eastAsia="Microsoft YaHei"/>
            <w:noProof/>
          </w:rPr>
          <w:t>A Shortcut fo</w:t>
        </w:r>
        <w:r w:rsidR="00585740" w:rsidRPr="00843CF5">
          <w:rPr>
            <w:rStyle w:val="Hyperlink"/>
            <w:rFonts w:eastAsia="Microsoft YaHei"/>
            <w:noProof/>
          </w:rPr>
          <w:t>r</w:t>
        </w:r>
        <w:r w:rsidR="00585740" w:rsidRPr="00843CF5">
          <w:rPr>
            <w:rStyle w:val="Hyperlink"/>
            <w:rFonts w:eastAsia="Microsoft YaHei"/>
            <w:noProof/>
          </w:rPr>
          <w:t xml:space="preserve"> Propagating Errors: </w:t>
        </w:r>
        <w:r w:rsidR="00585740" w:rsidRPr="00843CF5">
          <w:rPr>
            <w:rStyle w:val="Hyperlink"/>
            <w:rFonts w:ascii="Courier" w:hAnsi="Courier"/>
            <w:noProof/>
          </w:rPr>
          <w:t>?</w:t>
        </w:r>
        <w:r w:rsidR="00585740">
          <w:rPr>
            <w:noProof/>
            <w:webHidden/>
          </w:rPr>
          <w:tab/>
        </w:r>
        <w:r w:rsidR="005321FC">
          <w:rPr>
            <w:noProof/>
            <w:webHidden/>
          </w:rPr>
          <w:fldChar w:fldCharType="begin"/>
        </w:r>
        <w:r w:rsidR="00585740">
          <w:rPr>
            <w:noProof/>
            <w:webHidden/>
          </w:rPr>
          <w:instrText xml:space="preserve"> PAGEREF _Toc486002017 \h </w:instrText>
        </w:r>
        <w:r w:rsidR="005321FC">
          <w:rPr>
            <w:noProof/>
            <w:webHidden/>
          </w:rPr>
        </w:r>
        <w:r w:rsidR="005321FC">
          <w:rPr>
            <w:noProof/>
            <w:webHidden/>
          </w:rPr>
          <w:fldChar w:fldCharType="separate"/>
        </w:r>
        <w:r w:rsidR="00585740">
          <w:rPr>
            <w:noProof/>
            <w:webHidden/>
          </w:rPr>
          <w:t>13</w:t>
        </w:r>
        <w:r w:rsidR="005321FC">
          <w:rPr>
            <w:noProof/>
            <w:webHidden/>
          </w:rPr>
          <w:fldChar w:fldCharType="end"/>
        </w:r>
      </w:hyperlink>
    </w:p>
    <w:p w14:paraId="6B44CF44" w14:textId="77777777" w:rsidR="00585740" w:rsidRDefault="00585D47">
      <w:pPr>
        <w:pStyle w:val="TOC3"/>
        <w:tabs>
          <w:tab w:val="right" w:leader="dot" w:pos="9350"/>
        </w:tabs>
        <w:rPr>
          <w:noProof/>
        </w:rPr>
      </w:pPr>
      <w:hyperlink w:anchor="_Toc486002018" w:history="1">
        <w:r w:rsidR="00585740" w:rsidRPr="00843CF5">
          <w:rPr>
            <w:rStyle w:val="Hyperlink"/>
            <w:rFonts w:ascii="Courier" w:hAnsi="Courier"/>
            <w:noProof/>
          </w:rPr>
          <w:t>?</w:t>
        </w:r>
        <w:r w:rsidR="00585740" w:rsidRPr="00843CF5">
          <w:rPr>
            <w:rStyle w:val="Hyperlink"/>
            <w:rFonts w:eastAsia="Microsoft YaHei"/>
            <w:noProof/>
          </w:rPr>
          <w:t xml:space="preserve"> Can Only Be Used in Functions That Return </w:t>
        </w:r>
        <w:r w:rsidR="00585740" w:rsidRPr="00843CF5">
          <w:rPr>
            <w:rStyle w:val="Hyperlink"/>
            <w:rFonts w:ascii="Courier" w:hAnsi="Courier"/>
            <w:noProof/>
          </w:rPr>
          <w:t>Result</w:t>
        </w:r>
        <w:r w:rsidR="00585740">
          <w:rPr>
            <w:noProof/>
            <w:webHidden/>
          </w:rPr>
          <w:tab/>
        </w:r>
        <w:r w:rsidR="005321FC">
          <w:rPr>
            <w:noProof/>
            <w:webHidden/>
          </w:rPr>
          <w:fldChar w:fldCharType="begin"/>
        </w:r>
        <w:r w:rsidR="00585740">
          <w:rPr>
            <w:noProof/>
            <w:webHidden/>
          </w:rPr>
          <w:instrText xml:space="preserve"> PAGEREF _Toc486002018 \h </w:instrText>
        </w:r>
        <w:r w:rsidR="005321FC">
          <w:rPr>
            <w:noProof/>
            <w:webHidden/>
          </w:rPr>
        </w:r>
        <w:r w:rsidR="005321FC">
          <w:rPr>
            <w:noProof/>
            <w:webHidden/>
          </w:rPr>
          <w:fldChar w:fldCharType="separate"/>
        </w:r>
        <w:r w:rsidR="00585740">
          <w:rPr>
            <w:noProof/>
            <w:webHidden/>
          </w:rPr>
          <w:t>14</w:t>
        </w:r>
        <w:r w:rsidR="005321FC">
          <w:rPr>
            <w:noProof/>
            <w:webHidden/>
          </w:rPr>
          <w:fldChar w:fldCharType="end"/>
        </w:r>
      </w:hyperlink>
    </w:p>
    <w:p w14:paraId="49D053DF" w14:textId="77777777" w:rsidR="00585740" w:rsidRDefault="00585D47">
      <w:pPr>
        <w:pStyle w:val="TOC1"/>
        <w:tabs>
          <w:tab w:val="right" w:leader="dot" w:pos="9350"/>
        </w:tabs>
        <w:rPr>
          <w:rFonts w:asciiTheme="minorHAnsi" w:eastAsiaTheme="minorEastAsia" w:hAnsiTheme="minorHAnsi" w:cstheme="minorBidi"/>
          <w:noProof/>
          <w:sz w:val="22"/>
          <w:szCs w:val="22"/>
        </w:rPr>
      </w:pPr>
      <w:hyperlink w:anchor="_Toc486002019" w:history="1">
        <w:r w:rsidR="00585740" w:rsidRPr="00843CF5">
          <w:rPr>
            <w:rStyle w:val="Hyperlink"/>
            <w:rFonts w:eastAsia="Microsoft YaHei"/>
            <w:noProof/>
          </w:rPr>
          <w:t xml:space="preserve">To </w:t>
        </w:r>
        <w:r w:rsidR="00585740" w:rsidRPr="00843CF5">
          <w:rPr>
            <w:rStyle w:val="Hyperlink"/>
            <w:rFonts w:ascii="Courier" w:hAnsi="Courier"/>
            <w:noProof/>
          </w:rPr>
          <w:t>panic!</w:t>
        </w:r>
        <w:r w:rsidR="00585740" w:rsidRPr="00843CF5">
          <w:rPr>
            <w:rStyle w:val="Hyperlink"/>
            <w:rFonts w:eastAsia="Microsoft YaHei"/>
            <w:noProof/>
          </w:rPr>
          <w:t xml:space="preserve"> or Not To </w:t>
        </w:r>
        <w:r w:rsidR="00585740" w:rsidRPr="00843CF5">
          <w:rPr>
            <w:rStyle w:val="Hyperlink"/>
            <w:rFonts w:ascii="Courier" w:hAnsi="Courier"/>
            <w:noProof/>
          </w:rPr>
          <w:t>panic!</w:t>
        </w:r>
        <w:r w:rsidR="00585740">
          <w:rPr>
            <w:noProof/>
            <w:webHidden/>
          </w:rPr>
          <w:tab/>
        </w:r>
        <w:r w:rsidR="005321FC">
          <w:rPr>
            <w:noProof/>
            <w:webHidden/>
          </w:rPr>
          <w:fldChar w:fldCharType="begin"/>
        </w:r>
        <w:r w:rsidR="00585740">
          <w:rPr>
            <w:noProof/>
            <w:webHidden/>
          </w:rPr>
          <w:instrText xml:space="preserve"> PAGEREF _Toc486002019 \h </w:instrText>
        </w:r>
        <w:r w:rsidR="005321FC">
          <w:rPr>
            <w:noProof/>
            <w:webHidden/>
          </w:rPr>
        </w:r>
        <w:r w:rsidR="005321FC">
          <w:rPr>
            <w:noProof/>
            <w:webHidden/>
          </w:rPr>
          <w:fldChar w:fldCharType="separate"/>
        </w:r>
        <w:r w:rsidR="00585740">
          <w:rPr>
            <w:noProof/>
            <w:webHidden/>
          </w:rPr>
          <w:t>15</w:t>
        </w:r>
        <w:r w:rsidR="005321FC">
          <w:rPr>
            <w:noProof/>
            <w:webHidden/>
          </w:rPr>
          <w:fldChar w:fldCharType="end"/>
        </w:r>
      </w:hyperlink>
    </w:p>
    <w:p w14:paraId="582E68B4" w14:textId="77777777" w:rsidR="00585740" w:rsidRDefault="00585D47">
      <w:pPr>
        <w:pStyle w:val="TOC2"/>
        <w:tabs>
          <w:tab w:val="right" w:leader="dot" w:pos="9350"/>
        </w:tabs>
        <w:rPr>
          <w:rFonts w:asciiTheme="minorHAnsi" w:eastAsiaTheme="minorEastAsia" w:hAnsiTheme="minorHAnsi" w:cstheme="minorBidi"/>
          <w:noProof/>
          <w:sz w:val="22"/>
          <w:szCs w:val="22"/>
        </w:rPr>
      </w:pPr>
      <w:hyperlink w:anchor="_Toc486002020" w:history="1">
        <w:r w:rsidR="00585740" w:rsidRPr="00843CF5">
          <w:rPr>
            <w:rStyle w:val="Hyperlink"/>
            <w:rFonts w:eastAsia="Microsoft YaHei"/>
            <w:noProof/>
          </w:rPr>
          <w:t>Examples, Prototype Code, and Tests: Perfectly Fine to Panic</w:t>
        </w:r>
        <w:r w:rsidR="00585740">
          <w:rPr>
            <w:noProof/>
            <w:webHidden/>
          </w:rPr>
          <w:tab/>
        </w:r>
        <w:r w:rsidR="005321FC">
          <w:rPr>
            <w:noProof/>
            <w:webHidden/>
          </w:rPr>
          <w:fldChar w:fldCharType="begin"/>
        </w:r>
        <w:r w:rsidR="00585740">
          <w:rPr>
            <w:noProof/>
            <w:webHidden/>
          </w:rPr>
          <w:instrText xml:space="preserve"> PAGEREF _Toc486002020 \h </w:instrText>
        </w:r>
        <w:r w:rsidR="005321FC">
          <w:rPr>
            <w:noProof/>
            <w:webHidden/>
          </w:rPr>
        </w:r>
        <w:r w:rsidR="005321FC">
          <w:rPr>
            <w:noProof/>
            <w:webHidden/>
          </w:rPr>
          <w:fldChar w:fldCharType="separate"/>
        </w:r>
        <w:r w:rsidR="00585740">
          <w:rPr>
            <w:noProof/>
            <w:webHidden/>
          </w:rPr>
          <w:t>16</w:t>
        </w:r>
        <w:r w:rsidR="005321FC">
          <w:rPr>
            <w:noProof/>
            <w:webHidden/>
          </w:rPr>
          <w:fldChar w:fldCharType="end"/>
        </w:r>
      </w:hyperlink>
    </w:p>
    <w:p w14:paraId="0773A14D" w14:textId="77777777" w:rsidR="00585740" w:rsidRDefault="00585D47">
      <w:pPr>
        <w:pStyle w:val="TOC2"/>
        <w:tabs>
          <w:tab w:val="right" w:leader="dot" w:pos="9350"/>
        </w:tabs>
        <w:rPr>
          <w:rFonts w:asciiTheme="minorHAnsi" w:eastAsiaTheme="minorEastAsia" w:hAnsiTheme="minorHAnsi" w:cstheme="minorBidi"/>
          <w:noProof/>
          <w:sz w:val="22"/>
          <w:szCs w:val="22"/>
        </w:rPr>
      </w:pPr>
      <w:hyperlink w:anchor="_Toc486002021" w:history="1">
        <w:r w:rsidR="00585740" w:rsidRPr="00843CF5">
          <w:rPr>
            <w:rStyle w:val="Hyperlink"/>
            <w:rFonts w:eastAsia="Microsoft YaHei"/>
            <w:noProof/>
          </w:rPr>
          <w:t>Cases When You Have More Information Than The Compiler</w:t>
        </w:r>
        <w:r w:rsidR="00585740">
          <w:rPr>
            <w:noProof/>
            <w:webHidden/>
          </w:rPr>
          <w:tab/>
        </w:r>
        <w:r w:rsidR="005321FC">
          <w:rPr>
            <w:noProof/>
            <w:webHidden/>
          </w:rPr>
          <w:fldChar w:fldCharType="begin"/>
        </w:r>
        <w:r w:rsidR="00585740">
          <w:rPr>
            <w:noProof/>
            <w:webHidden/>
          </w:rPr>
          <w:instrText xml:space="preserve"> PAGEREF _Toc486002021 \h </w:instrText>
        </w:r>
        <w:r w:rsidR="005321FC">
          <w:rPr>
            <w:noProof/>
            <w:webHidden/>
          </w:rPr>
        </w:r>
        <w:r w:rsidR="005321FC">
          <w:rPr>
            <w:noProof/>
            <w:webHidden/>
          </w:rPr>
          <w:fldChar w:fldCharType="separate"/>
        </w:r>
        <w:r w:rsidR="00585740">
          <w:rPr>
            <w:noProof/>
            <w:webHidden/>
          </w:rPr>
          <w:t>16</w:t>
        </w:r>
        <w:r w:rsidR="005321FC">
          <w:rPr>
            <w:noProof/>
            <w:webHidden/>
          </w:rPr>
          <w:fldChar w:fldCharType="end"/>
        </w:r>
      </w:hyperlink>
    </w:p>
    <w:p w14:paraId="79FFCDA0" w14:textId="77777777" w:rsidR="00585740" w:rsidRDefault="00585D47">
      <w:pPr>
        <w:pStyle w:val="TOC2"/>
        <w:tabs>
          <w:tab w:val="right" w:leader="dot" w:pos="9350"/>
        </w:tabs>
        <w:rPr>
          <w:rFonts w:asciiTheme="minorHAnsi" w:eastAsiaTheme="minorEastAsia" w:hAnsiTheme="minorHAnsi" w:cstheme="minorBidi"/>
          <w:noProof/>
          <w:sz w:val="22"/>
          <w:szCs w:val="22"/>
        </w:rPr>
      </w:pPr>
      <w:hyperlink w:anchor="_Toc486002022" w:history="1">
        <w:r w:rsidR="00585740" w:rsidRPr="00843CF5">
          <w:rPr>
            <w:rStyle w:val="Hyperlink"/>
            <w:rFonts w:eastAsia="Microsoft YaHei"/>
            <w:noProof/>
          </w:rPr>
          <w:t>Guidelines for Error Handling</w:t>
        </w:r>
        <w:r w:rsidR="00585740">
          <w:rPr>
            <w:noProof/>
            <w:webHidden/>
          </w:rPr>
          <w:tab/>
        </w:r>
        <w:r w:rsidR="005321FC">
          <w:rPr>
            <w:noProof/>
            <w:webHidden/>
          </w:rPr>
          <w:fldChar w:fldCharType="begin"/>
        </w:r>
        <w:r w:rsidR="00585740">
          <w:rPr>
            <w:noProof/>
            <w:webHidden/>
          </w:rPr>
          <w:instrText xml:space="preserve"> PAGEREF _Toc486002022 \h </w:instrText>
        </w:r>
        <w:r w:rsidR="005321FC">
          <w:rPr>
            <w:noProof/>
            <w:webHidden/>
          </w:rPr>
        </w:r>
        <w:r w:rsidR="005321FC">
          <w:rPr>
            <w:noProof/>
            <w:webHidden/>
          </w:rPr>
          <w:fldChar w:fldCharType="separate"/>
        </w:r>
        <w:r w:rsidR="00585740">
          <w:rPr>
            <w:noProof/>
            <w:webHidden/>
          </w:rPr>
          <w:t>17</w:t>
        </w:r>
        <w:r w:rsidR="005321FC">
          <w:rPr>
            <w:noProof/>
            <w:webHidden/>
          </w:rPr>
          <w:fldChar w:fldCharType="end"/>
        </w:r>
      </w:hyperlink>
    </w:p>
    <w:p w14:paraId="65807E57" w14:textId="77777777" w:rsidR="00585740" w:rsidRDefault="00585D47">
      <w:pPr>
        <w:pStyle w:val="TOC2"/>
        <w:tabs>
          <w:tab w:val="right" w:leader="dot" w:pos="9350"/>
        </w:tabs>
        <w:rPr>
          <w:rFonts w:asciiTheme="minorHAnsi" w:eastAsiaTheme="minorEastAsia" w:hAnsiTheme="minorHAnsi" w:cstheme="minorBidi"/>
          <w:noProof/>
          <w:sz w:val="22"/>
          <w:szCs w:val="22"/>
        </w:rPr>
      </w:pPr>
      <w:hyperlink w:anchor="_Toc486002023" w:history="1">
        <w:r w:rsidR="00585740" w:rsidRPr="00843CF5">
          <w:rPr>
            <w:rStyle w:val="Hyperlink"/>
            <w:rFonts w:eastAsia="Microsoft YaHei"/>
            <w:noProof/>
          </w:rPr>
          <w:t>Creating Custom Types for Validation</w:t>
        </w:r>
        <w:r w:rsidR="00585740">
          <w:rPr>
            <w:noProof/>
            <w:webHidden/>
          </w:rPr>
          <w:tab/>
        </w:r>
        <w:r w:rsidR="005321FC">
          <w:rPr>
            <w:noProof/>
            <w:webHidden/>
          </w:rPr>
          <w:fldChar w:fldCharType="begin"/>
        </w:r>
        <w:r w:rsidR="00585740">
          <w:rPr>
            <w:noProof/>
            <w:webHidden/>
          </w:rPr>
          <w:instrText xml:space="preserve"> PAGEREF _Toc486002023 \h </w:instrText>
        </w:r>
        <w:r w:rsidR="005321FC">
          <w:rPr>
            <w:noProof/>
            <w:webHidden/>
          </w:rPr>
        </w:r>
        <w:r w:rsidR="005321FC">
          <w:rPr>
            <w:noProof/>
            <w:webHidden/>
          </w:rPr>
          <w:fldChar w:fldCharType="separate"/>
        </w:r>
        <w:r w:rsidR="00585740">
          <w:rPr>
            <w:noProof/>
            <w:webHidden/>
          </w:rPr>
          <w:t>18</w:t>
        </w:r>
        <w:r w:rsidR="005321FC">
          <w:rPr>
            <w:noProof/>
            <w:webHidden/>
          </w:rPr>
          <w:fldChar w:fldCharType="end"/>
        </w:r>
      </w:hyperlink>
    </w:p>
    <w:p w14:paraId="0D7BBC54" w14:textId="77777777" w:rsidR="00585740" w:rsidRDefault="00585D47">
      <w:pPr>
        <w:pStyle w:val="TOC1"/>
        <w:tabs>
          <w:tab w:val="right" w:leader="dot" w:pos="9350"/>
        </w:tabs>
        <w:rPr>
          <w:rFonts w:asciiTheme="minorHAnsi" w:eastAsiaTheme="minorEastAsia" w:hAnsiTheme="minorHAnsi" w:cstheme="minorBidi"/>
          <w:noProof/>
          <w:sz w:val="22"/>
          <w:szCs w:val="22"/>
        </w:rPr>
      </w:pPr>
      <w:hyperlink w:anchor="_Toc486002024" w:history="1">
        <w:r w:rsidR="00585740" w:rsidRPr="00843CF5">
          <w:rPr>
            <w:rStyle w:val="Hyperlink"/>
            <w:rFonts w:eastAsia="Microsoft YaHei"/>
            <w:noProof/>
          </w:rPr>
          <w:t>Summary</w:t>
        </w:r>
        <w:r w:rsidR="00585740">
          <w:rPr>
            <w:noProof/>
            <w:webHidden/>
          </w:rPr>
          <w:tab/>
        </w:r>
        <w:r w:rsidR="005321FC">
          <w:rPr>
            <w:noProof/>
            <w:webHidden/>
          </w:rPr>
          <w:fldChar w:fldCharType="begin"/>
        </w:r>
        <w:r w:rsidR="00585740">
          <w:rPr>
            <w:noProof/>
            <w:webHidden/>
          </w:rPr>
          <w:instrText xml:space="preserve"> PAGEREF _Toc486002024 \h </w:instrText>
        </w:r>
        <w:r w:rsidR="005321FC">
          <w:rPr>
            <w:noProof/>
            <w:webHidden/>
          </w:rPr>
        </w:r>
        <w:r w:rsidR="005321FC">
          <w:rPr>
            <w:noProof/>
            <w:webHidden/>
          </w:rPr>
          <w:fldChar w:fldCharType="separate"/>
        </w:r>
        <w:r w:rsidR="00585740">
          <w:rPr>
            <w:noProof/>
            <w:webHidden/>
          </w:rPr>
          <w:t>21</w:t>
        </w:r>
        <w:r w:rsidR="005321FC">
          <w:rPr>
            <w:noProof/>
            <w:webHidden/>
          </w:rPr>
          <w:fldChar w:fldCharType="end"/>
        </w:r>
      </w:hyperlink>
    </w:p>
    <w:p w14:paraId="5EF4AB7F" w14:textId="77777777" w:rsidR="007354A4" w:rsidRDefault="005321FC" w:rsidP="001D5E32">
      <w:pPr>
        <w:pStyle w:val="ProductionDirective"/>
        <w:rPr>
          <w:ins w:id="0" w:author="janelle" w:date="2017-06-27T10:38:00Z"/>
        </w:rPr>
      </w:pPr>
      <w:r>
        <w:fldChar w:fldCharType="end"/>
      </w:r>
      <w:del w:id="1" w:author="janelle" w:date="2017-06-27T10:38:00Z">
        <w:r w:rsidR="001D5E32" w:rsidDel="005C2AEE">
          <w:delText>prod: Something happened with the style and now body text is not indented. I’m afraid I’m not sure how to fix this</w:delText>
        </w:r>
      </w:del>
    </w:p>
    <w:p w14:paraId="6B63FDD4" w14:textId="77777777" w:rsidR="005C2AEE" w:rsidRDefault="005C2AEE" w:rsidP="005C2AEE">
      <w:pPr>
        <w:pStyle w:val="ProductionDirective"/>
        <w:rPr>
          <w:ins w:id="2" w:author="janelle" w:date="2017-06-27T10:38:00Z"/>
        </w:rPr>
      </w:pPr>
      <w:commentRangeStart w:id="3"/>
      <w:ins w:id="4" w:author="janelle" w:date="2017-06-27T10:38:00Z">
        <w:r>
          <w:t xml:space="preserve">fixed </w:t>
        </w:r>
        <w:r>
          <w:sym w:font="Wingdings" w:char="F04A"/>
        </w:r>
      </w:ins>
      <w:commentRangeEnd w:id="3"/>
      <w:r w:rsidR="00445B24">
        <w:rPr>
          <w:rStyle w:val="CommentReference"/>
          <w:smallCaps w:val="0"/>
          <w:color w:val="auto"/>
        </w:rPr>
        <w:commentReference w:id="3"/>
      </w:r>
    </w:p>
    <w:p w14:paraId="760D8DEC" w14:textId="77777777" w:rsidR="00612F37" w:rsidRDefault="005C2AEE">
      <w:pPr>
        <w:pStyle w:val="ChapterStart"/>
        <w:pPrChange w:id="5" w:author="janelle" w:date="2017-06-27T10:39:00Z">
          <w:pPr>
            <w:pStyle w:val="ProductionDirective"/>
          </w:pPr>
        </w:pPrChange>
      </w:pPr>
      <w:ins w:id="6" w:author="janelle" w:date="2017-06-27T10:38:00Z">
        <w:r>
          <w:t>9</w:t>
        </w:r>
      </w:ins>
    </w:p>
    <w:p w14:paraId="010A83C2" w14:textId="77777777" w:rsidR="007354A4" w:rsidRPr="001D5E32" w:rsidRDefault="00CE00B1">
      <w:pPr>
        <w:pStyle w:val="ChapterTitle"/>
        <w:rPr>
          <w:rFonts w:eastAsia="Microsoft YaHei"/>
        </w:rPr>
      </w:pPr>
      <w:r>
        <w:rPr>
          <w:rFonts w:eastAsia="Microsoft YaHei"/>
        </w:rPr>
        <w:t>Error Handling</w:t>
      </w:r>
    </w:p>
    <w:p w14:paraId="0B6D680C" w14:textId="77777777" w:rsidR="00612F37" w:rsidRDefault="00CE00B1">
      <w:pPr>
        <w:pStyle w:val="1stPara"/>
        <w:rPr>
          <w:rFonts w:eastAsia="Microsoft YaHei"/>
        </w:rPr>
        <w:pPrChange w:id="7" w:author="AnneMarieW" w:date="2017-06-29T13:26:00Z">
          <w:pPr>
            <w:pStyle w:val="BodyFirst"/>
          </w:pPr>
        </w:pPrChange>
      </w:pPr>
      <w:r>
        <w:rPr>
          <w:rFonts w:eastAsia="Microsoft YaHei"/>
        </w:rPr>
        <w:t xml:space="preserve">Rust’s commitment to reliability extends to error handling. Errors are a fact of life in software, so Rust has a number of features for handling situations in which something goes wrong. In many cases, Rust </w:t>
      </w:r>
      <w:del w:id="8" w:author="AnneMarieW" w:date="2017-06-28T16:28:00Z">
        <w:r w:rsidDel="00B4165D">
          <w:rPr>
            <w:rFonts w:eastAsia="Microsoft YaHei"/>
          </w:rPr>
          <w:delText xml:space="preserve">will </w:delText>
        </w:r>
      </w:del>
      <w:r>
        <w:rPr>
          <w:rFonts w:eastAsia="Microsoft YaHei"/>
        </w:rPr>
        <w:t>require</w:t>
      </w:r>
      <w:ins w:id="9" w:author="AnneMarieW" w:date="2017-06-28T16:28:00Z">
        <w:r w:rsidR="00B4165D">
          <w:rPr>
            <w:rFonts w:eastAsia="Microsoft YaHei"/>
          </w:rPr>
          <w:t>s</w:t>
        </w:r>
      </w:ins>
      <w:r>
        <w:rPr>
          <w:rFonts w:eastAsia="Microsoft YaHei"/>
        </w:rPr>
        <w:t xml:space="preserve"> you to acknowledge the possibility of an error occurring and take some action before your code will compile. This </w:t>
      </w:r>
      <w:ins w:id="10" w:author="AnneMarieW" w:date="2017-06-28T16:30:00Z">
        <w:r w:rsidR="00B4165D">
          <w:rPr>
            <w:rFonts w:eastAsia="Microsoft YaHei"/>
          </w:rPr>
          <w:t xml:space="preserve">requirement </w:t>
        </w:r>
      </w:ins>
      <w:r>
        <w:rPr>
          <w:rFonts w:eastAsia="Microsoft YaHei"/>
        </w:rPr>
        <w:t xml:space="preserve">makes your program more robust by ensuring that </w:t>
      </w:r>
      <w:commentRangeStart w:id="11"/>
      <w:commentRangeStart w:id="12"/>
      <w:commentRangeStart w:id="13"/>
      <w:r>
        <w:rPr>
          <w:rFonts w:eastAsia="Microsoft YaHei"/>
        </w:rPr>
        <w:t>you</w:t>
      </w:r>
      <w:ins w:id="14" w:author="Carol Nichols" w:date="2017-09-27T12:17:00Z">
        <w:r w:rsidR="00445B24">
          <w:rPr>
            <w:rFonts w:eastAsia="Microsoft YaHei"/>
          </w:rPr>
          <w:t>’ll</w:t>
        </w:r>
      </w:ins>
      <w:del w:id="15" w:author="Carol Nichols" w:date="2017-09-27T12:17:00Z">
        <w:r w:rsidDel="00445B24">
          <w:rPr>
            <w:rFonts w:eastAsia="Microsoft YaHei"/>
          </w:rPr>
          <w:delText xml:space="preserve"> won’t</w:delText>
        </w:r>
      </w:del>
      <w:r>
        <w:rPr>
          <w:rFonts w:eastAsia="Microsoft YaHei"/>
        </w:rPr>
        <w:t xml:space="preserve"> </w:t>
      </w:r>
      <w:del w:id="16" w:author="AnneMarieW" w:date="2017-06-28T16:29:00Z">
        <w:r w:rsidDel="00B4165D">
          <w:rPr>
            <w:rFonts w:eastAsia="Microsoft YaHei"/>
          </w:rPr>
          <w:delText xml:space="preserve">only </w:delText>
        </w:r>
      </w:del>
      <w:r>
        <w:rPr>
          <w:rFonts w:eastAsia="Microsoft YaHei"/>
        </w:rPr>
        <w:t>discover errors</w:t>
      </w:r>
      <w:ins w:id="17" w:author="Carol Nichols" w:date="2017-09-27T12:17:00Z">
        <w:r w:rsidR="00445B24">
          <w:rPr>
            <w:rFonts w:eastAsia="Microsoft YaHei"/>
          </w:rPr>
          <w:t xml:space="preserve"> and handle them appropriately</w:t>
        </w:r>
      </w:ins>
      <w:r>
        <w:rPr>
          <w:rFonts w:eastAsia="Microsoft YaHei"/>
        </w:rPr>
        <w:t xml:space="preserve"> </w:t>
      </w:r>
      <w:ins w:id="18" w:author="AnneMarieW" w:date="2017-06-28T16:29:00Z">
        <w:del w:id="19" w:author="Carol Nichols" w:date="2017-09-27T12:17:00Z">
          <w:r w:rsidR="00B4165D" w:rsidDel="00445B24">
            <w:rPr>
              <w:rFonts w:eastAsia="Microsoft YaHei"/>
            </w:rPr>
            <w:delText xml:space="preserve">only </w:delText>
          </w:r>
        </w:del>
      </w:ins>
      <w:del w:id="20" w:author="Carol Nichols" w:date="2017-09-27T12:17:00Z">
        <w:r w:rsidDel="00445B24">
          <w:rPr>
            <w:rFonts w:eastAsia="Microsoft YaHei"/>
          </w:rPr>
          <w:delText xml:space="preserve">after </w:delText>
        </w:r>
      </w:del>
      <w:ins w:id="21" w:author="Carol Nichols" w:date="2017-09-27T12:17:00Z">
        <w:r w:rsidR="00445B24">
          <w:rPr>
            <w:rFonts w:eastAsia="Microsoft YaHei"/>
          </w:rPr>
          <w:t xml:space="preserve">before </w:t>
        </w:r>
      </w:ins>
      <w:r>
        <w:rPr>
          <w:rFonts w:eastAsia="Microsoft YaHei"/>
        </w:rPr>
        <w:t>you’ve deployed your code to production</w:t>
      </w:r>
      <w:commentRangeEnd w:id="11"/>
      <w:r w:rsidR="00B4165D">
        <w:rPr>
          <w:rStyle w:val="CommentReference"/>
        </w:rPr>
        <w:commentReference w:id="11"/>
      </w:r>
      <w:commentRangeEnd w:id="12"/>
      <w:r w:rsidR="00014B67">
        <w:rPr>
          <w:rStyle w:val="CommentReference"/>
        </w:rPr>
        <w:commentReference w:id="12"/>
      </w:r>
      <w:commentRangeEnd w:id="13"/>
      <w:r w:rsidR="00445B24">
        <w:rPr>
          <w:rStyle w:val="CommentReference"/>
        </w:rPr>
        <w:commentReference w:id="13"/>
      </w:r>
      <w:ins w:id="22" w:author="Carol Nichols" w:date="2017-09-27T12:18:00Z">
        <w:r w:rsidR="00445B24">
          <w:rPr>
            <w:rFonts w:eastAsia="Microsoft YaHei"/>
          </w:rPr>
          <w:t>!</w:t>
        </w:r>
      </w:ins>
      <w:del w:id="23" w:author="Carol Nichols" w:date="2017-09-27T12:18:00Z">
        <w:r w:rsidDel="00445B24">
          <w:rPr>
            <w:rFonts w:eastAsia="Microsoft YaHei"/>
          </w:rPr>
          <w:delText>.</w:delText>
        </w:r>
      </w:del>
    </w:p>
    <w:p w14:paraId="7F3D3B2B" w14:textId="77777777" w:rsidR="007354A4" w:rsidRDefault="00CE00B1" w:rsidP="00585740">
      <w:pPr>
        <w:pStyle w:val="Body"/>
      </w:pPr>
      <w:r>
        <w:t xml:space="preserve">Rust groups errors into two major categories: </w:t>
      </w:r>
      <w:r w:rsidRPr="000543BE">
        <w:rPr>
          <w:rStyle w:val="EmphasisItalic"/>
        </w:rPr>
        <w:t>recoverable</w:t>
      </w:r>
      <w:r>
        <w:t xml:space="preserve"> and </w:t>
      </w:r>
      <w:r w:rsidRPr="000543BE">
        <w:rPr>
          <w:rStyle w:val="EmphasisItalic"/>
        </w:rPr>
        <w:t>unrecoverable</w:t>
      </w:r>
      <w:r>
        <w:t xml:space="preserve"> errors. Recoverable errors are situations </w:t>
      </w:r>
      <w:del w:id="24" w:author="AnneMarieW" w:date="2017-06-28T16:32:00Z">
        <w:r w:rsidDel="007B4D6D">
          <w:delText>when</w:delText>
        </w:r>
      </w:del>
      <w:ins w:id="25" w:author="AnneMarieW" w:date="2017-06-28T16:32:00Z">
        <w:r w:rsidR="007B4D6D">
          <w:t>in which</w:t>
        </w:r>
      </w:ins>
      <w:r>
        <w:t xml:space="preserve"> it’s </w:t>
      </w:r>
      <w:del w:id="26" w:author="AnneMarieW" w:date="2017-06-28T16:32:00Z">
        <w:r w:rsidDel="007B4D6D">
          <w:delText xml:space="preserve">usually </w:delText>
        </w:r>
      </w:del>
      <w:r>
        <w:t>reasonable to report the problem to the user and retry the operation, like a file not</w:t>
      </w:r>
      <w:del w:id="27" w:author="AnneMarieW" w:date="2017-06-28T16:33:00Z">
        <w:r w:rsidDel="007B4D6D">
          <w:delText xml:space="preserve"> being</w:delText>
        </w:r>
      </w:del>
      <w:r>
        <w:t xml:space="preserve"> found</w:t>
      </w:r>
      <w:ins w:id="28" w:author="AnneMarieW" w:date="2017-06-28T16:33:00Z">
        <w:r w:rsidR="007B4D6D">
          <w:t xml:space="preserve"> error</w:t>
        </w:r>
      </w:ins>
      <w:r>
        <w:t>. Unrecoverable errors are always symptoms of bugs, like trying to access a location beyond the end of an array.</w:t>
      </w:r>
    </w:p>
    <w:p w14:paraId="6B13EFC5" w14:textId="77777777" w:rsidR="007354A4" w:rsidRDefault="00CE00B1" w:rsidP="00585740">
      <w:pPr>
        <w:pStyle w:val="Body"/>
      </w:pPr>
      <w:r>
        <w:t>Most languages don’t distinguish between the</w:t>
      </w:r>
      <w:ins w:id="29" w:author="AnneMarieW" w:date="2017-06-28T16:33:00Z">
        <w:r w:rsidR="00DA6585">
          <w:t>se</w:t>
        </w:r>
      </w:ins>
      <w:r>
        <w:t xml:space="preserve"> two kinds of errors</w:t>
      </w:r>
      <w:del w:id="30" w:author="AnneMarieW" w:date="2017-06-28T16:33:00Z">
        <w:r w:rsidDel="00DA6585">
          <w:delText>,</w:delText>
        </w:r>
      </w:del>
      <w:r>
        <w:t xml:space="preserve"> and handle both in the same way using mechanisms like exceptions. Rust doesn’t have exceptions. Instead, it has the value </w:t>
      </w:r>
      <w:r>
        <w:rPr>
          <w:rStyle w:val="Literal"/>
        </w:rPr>
        <w:t>Result&lt;T, E&gt;</w:t>
      </w:r>
      <w:r>
        <w:t xml:space="preserve"> for recoverable errors and the </w:t>
      </w:r>
      <w:r>
        <w:rPr>
          <w:rStyle w:val="Literal"/>
        </w:rPr>
        <w:t>panic!</w:t>
      </w:r>
      <w:r>
        <w:t xml:space="preserve"> macro that stops execution when it encounters unrecoverable errors. This chapter </w:t>
      </w:r>
      <w:del w:id="31" w:author="AnneMarieW" w:date="2017-06-28T16:33:00Z">
        <w:r w:rsidDel="00DA6585">
          <w:delText xml:space="preserve">will </w:delText>
        </w:r>
      </w:del>
      <w:r>
        <w:t>cover</w:t>
      </w:r>
      <w:ins w:id="32" w:author="AnneMarieW" w:date="2017-06-28T16:34:00Z">
        <w:r w:rsidR="00DA6585">
          <w:t>s</w:t>
        </w:r>
      </w:ins>
      <w:r>
        <w:t xml:space="preserve"> calling </w:t>
      </w:r>
      <w:r>
        <w:rPr>
          <w:rStyle w:val="Literal"/>
        </w:rPr>
        <w:t>panic!</w:t>
      </w:r>
      <w:r>
        <w:t xml:space="preserve"> first</w:t>
      </w:r>
      <w:del w:id="33" w:author="AnneMarieW" w:date="2017-06-28T16:34:00Z">
        <w:r w:rsidDel="00DA6585">
          <w:delText>,</w:delText>
        </w:r>
      </w:del>
      <w:r>
        <w:t xml:space="preserve"> </w:t>
      </w:r>
      <w:ins w:id="34" w:author="AnneMarieW" w:date="2017-06-28T16:34:00Z">
        <w:r w:rsidR="00DA6585">
          <w:t xml:space="preserve">and </w:t>
        </w:r>
      </w:ins>
      <w:r>
        <w:t>then talk</w:t>
      </w:r>
      <w:ins w:id="35" w:author="AnneMarieW" w:date="2017-06-28T16:34:00Z">
        <w:r w:rsidR="00DA6585">
          <w:t>s</w:t>
        </w:r>
      </w:ins>
      <w:r>
        <w:t xml:space="preserve"> about </w:t>
      </w:r>
      <w:r>
        <w:lastRenderedPageBreak/>
        <w:t xml:space="preserve">returning </w:t>
      </w:r>
      <w:r>
        <w:rPr>
          <w:rStyle w:val="Literal"/>
        </w:rPr>
        <w:t>Result&lt;T, E&gt;</w:t>
      </w:r>
      <w:r>
        <w:t xml:space="preserve"> values. </w:t>
      </w:r>
      <w:del w:id="36" w:author="AnneMarieW" w:date="2017-06-28T16:34:00Z">
        <w:r w:rsidDel="00DA6585">
          <w:delText>F</w:delText>
        </w:r>
      </w:del>
      <w:ins w:id="37" w:author="AnneMarieW" w:date="2017-06-28T16:34:00Z">
        <w:r w:rsidR="00DA6585">
          <w:t>Additio</w:t>
        </w:r>
      </w:ins>
      <w:del w:id="38" w:author="AnneMarieW" w:date="2017-06-28T16:34:00Z">
        <w:r w:rsidDel="00DA6585">
          <w:delText>i</w:delText>
        </w:r>
      </w:del>
      <w:r>
        <w:t xml:space="preserve">nally, we’ll </w:t>
      </w:r>
      <w:del w:id="39" w:author="AnneMarieW" w:date="2017-06-28T16:34:00Z">
        <w:r w:rsidDel="00DA6585">
          <w:delText xml:space="preserve">discuss </w:delText>
        </w:r>
      </w:del>
      <w:ins w:id="40" w:author="AnneMarieW" w:date="2017-06-28T16:34:00Z">
        <w:r w:rsidR="00DA6585">
          <w:t xml:space="preserve">explore </w:t>
        </w:r>
      </w:ins>
      <w:r>
        <w:t>considerations to take into account when deciding whether to try to recover from an error or to stop execution.</w:t>
      </w:r>
    </w:p>
    <w:p w14:paraId="76E246A2" w14:textId="77777777" w:rsidR="007354A4" w:rsidRPr="001D5E32" w:rsidRDefault="00CE00B1">
      <w:pPr>
        <w:pStyle w:val="HeadA"/>
        <w:rPr>
          <w:rFonts w:eastAsia="Microsoft YaHei"/>
        </w:rPr>
      </w:pPr>
      <w:bookmarkStart w:id="41" w:name="unrecoverable-errors-with-`panic!`"/>
      <w:bookmarkStart w:id="42" w:name="_Toc474426179"/>
      <w:bookmarkStart w:id="43" w:name="_Toc486002010"/>
      <w:bookmarkEnd w:id="41"/>
      <w:r>
        <w:rPr>
          <w:rFonts w:eastAsia="Microsoft YaHei"/>
        </w:rPr>
        <w:t xml:space="preserve">Unrecoverable Errors with </w:t>
      </w:r>
      <w:bookmarkEnd w:id="42"/>
      <w:r w:rsidR="005321FC" w:rsidRPr="004D3B87">
        <w:rPr>
          <w:rStyle w:val="Literal"/>
          <w:rFonts w:eastAsia="Microsoft YaHei"/>
          <w:rPrChange w:id="44" w:author="Carol Nichols" w:date="2017-09-27T12:28:00Z">
            <w:rPr>
              <w:rStyle w:val="Literal"/>
            </w:rPr>
          </w:rPrChange>
        </w:rPr>
        <w:t>panic!</w:t>
      </w:r>
      <w:bookmarkEnd w:id="43"/>
    </w:p>
    <w:p w14:paraId="61BCAE9C" w14:textId="77777777" w:rsidR="007354A4" w:rsidRDefault="00CE00B1">
      <w:pPr>
        <w:pStyle w:val="BodyFirst"/>
      </w:pPr>
      <w:r>
        <w:rPr>
          <w:rFonts w:eastAsia="Microsoft YaHei"/>
        </w:rPr>
        <w:t>Sometimes, bad things happen</w:t>
      </w:r>
      <w:ins w:id="45" w:author="AnneMarieW" w:date="2017-06-29T13:27:00Z">
        <w:r w:rsidR="00AB5B51">
          <w:rPr>
            <w:rFonts w:eastAsia="Microsoft YaHei"/>
          </w:rPr>
          <w:t xml:space="preserve"> in your code</w:t>
        </w:r>
      </w:ins>
      <w:r>
        <w:rPr>
          <w:rFonts w:eastAsia="Microsoft YaHei"/>
        </w:rPr>
        <w:t>, and there’s nothing</w:t>
      </w:r>
      <w:del w:id="46" w:author="AnneMarieW" w:date="2017-06-28T16:35:00Z">
        <w:r w:rsidDel="00DA6585">
          <w:rPr>
            <w:rFonts w:eastAsia="Microsoft YaHei"/>
          </w:rPr>
          <w:delText xml:space="preserve"> that</w:delText>
        </w:r>
      </w:del>
      <w:r>
        <w:rPr>
          <w:rFonts w:eastAsia="Microsoft YaHei"/>
        </w:rPr>
        <w:t xml:space="preserve"> you can do about it. </w:t>
      </w:r>
      <w:del w:id="47" w:author="AnneMarieW" w:date="2017-06-28T16:35:00Z">
        <w:r w:rsidDel="00DA6585">
          <w:rPr>
            <w:rFonts w:eastAsia="Microsoft YaHei"/>
          </w:rPr>
          <w:delText xml:space="preserve">For </w:delText>
        </w:r>
      </w:del>
      <w:ins w:id="48" w:author="AnneMarieW" w:date="2017-06-28T16:35:00Z">
        <w:r w:rsidR="00DA6585">
          <w:rPr>
            <w:rFonts w:eastAsia="Microsoft YaHei"/>
          </w:rPr>
          <w:t xml:space="preserve">In </w:t>
        </w:r>
      </w:ins>
      <w:r>
        <w:rPr>
          <w:rFonts w:eastAsia="Microsoft YaHei"/>
        </w:rPr>
        <w:t xml:space="preserve">these cases, Rust has the </w:t>
      </w:r>
      <w:r>
        <w:rPr>
          <w:rStyle w:val="Literal"/>
        </w:rPr>
        <w:t>panic!</w:t>
      </w:r>
      <w:r>
        <w:rPr>
          <w:rFonts w:eastAsia="Microsoft YaHei"/>
        </w:rPr>
        <w:t xml:space="preserve"> macro. When th</w:t>
      </w:r>
      <w:del w:id="49" w:author="AnneMarieW" w:date="2017-06-28T16:35:00Z">
        <w:r w:rsidDel="00DA6585">
          <w:rPr>
            <w:rFonts w:eastAsia="Microsoft YaHei"/>
          </w:rPr>
          <w:delText>is</w:delText>
        </w:r>
      </w:del>
      <w:ins w:id="50" w:author="AnneMarieW" w:date="2017-06-28T16:35:00Z">
        <w:r w:rsidR="00DA6585">
          <w:rPr>
            <w:rFonts w:eastAsia="Microsoft YaHei"/>
          </w:rPr>
          <w:t xml:space="preserve">e </w:t>
        </w:r>
        <w:r w:rsidR="00DA6585">
          <w:rPr>
            <w:rStyle w:val="Literal"/>
          </w:rPr>
          <w:t xml:space="preserve">panic! </w:t>
        </w:r>
      </w:ins>
      <w:del w:id="51" w:author="AnneMarieW" w:date="2017-06-28T16:35:00Z">
        <w:r w:rsidDel="00DA6585">
          <w:rPr>
            <w:rFonts w:eastAsia="Microsoft YaHei"/>
          </w:rPr>
          <w:delText xml:space="preserve"> </w:delText>
        </w:r>
      </w:del>
      <w:r>
        <w:rPr>
          <w:rFonts w:eastAsia="Microsoft YaHei"/>
        </w:rPr>
        <w:t>macro executes, your program will print a failure message, unwind and clean up the stack, and then quit. The most common situation this occurs in is when a bug of some kind has been detected</w:t>
      </w:r>
      <w:ins w:id="52" w:author="AnneMarieW" w:date="2017-06-28T16:36:00Z">
        <w:r w:rsidR="00B37B17">
          <w:rPr>
            <w:rFonts w:eastAsia="Microsoft YaHei"/>
          </w:rPr>
          <w:t>,</w:t>
        </w:r>
      </w:ins>
      <w:r>
        <w:rPr>
          <w:rFonts w:eastAsia="Microsoft YaHei"/>
        </w:rPr>
        <w:t xml:space="preserve"> and it’s not clear to the programmer how to handle the error.</w:t>
      </w:r>
    </w:p>
    <w:p w14:paraId="1E8376F5" w14:textId="77777777" w:rsidR="007354A4" w:rsidRDefault="00CE00B1">
      <w:pPr>
        <w:pStyle w:val="ProductionDirective"/>
      </w:pPr>
      <w:r>
        <w:t>PROD: START BOX</w:t>
      </w:r>
    </w:p>
    <w:p w14:paraId="34775824" w14:textId="67BE9FF6" w:rsidR="00612F37" w:rsidRDefault="00CE00B1">
      <w:pPr>
        <w:pStyle w:val="HeadBox"/>
        <w:pPrChange w:id="53" w:author="janelle" w:date="2017-06-27T10:39:00Z">
          <w:pPr>
            <w:pStyle w:val="HeadB"/>
          </w:pPr>
        </w:pPrChange>
      </w:pPr>
      <w:bookmarkStart w:id="54" w:name="unwinding"/>
      <w:bookmarkStart w:id="55" w:name="_Toc474426180"/>
      <w:bookmarkStart w:id="56" w:name="_Toc486002011"/>
      <w:bookmarkEnd w:id="54"/>
      <w:r>
        <w:rPr>
          <w:rFonts w:eastAsia="Microsoft YaHei"/>
        </w:rPr>
        <w:t>Unwinding</w:t>
      </w:r>
      <w:bookmarkEnd w:id="55"/>
      <w:r>
        <w:rPr>
          <w:rFonts w:eastAsia="Microsoft YaHei"/>
        </w:rPr>
        <w:t xml:space="preserve"> the Stack </w:t>
      </w:r>
      <w:del w:id="57" w:author="Liz2" w:date="2017-06-23T16:58:00Z">
        <w:r w:rsidDel="00CE00B1">
          <w:rPr>
            <w:rFonts w:eastAsia="Microsoft YaHei"/>
          </w:rPr>
          <w:delText>Versus Aborting on Panic</w:delText>
        </w:r>
      </w:del>
      <w:ins w:id="58" w:author="Liz2" w:date="2017-06-23T16:58:00Z">
        <w:del w:id="59" w:author="Carol Nichols" w:date="2017-09-27T12:29:00Z">
          <w:r w:rsidDel="00CA0BD9">
            <w:rPr>
              <w:rFonts w:eastAsia="Microsoft YaHei"/>
            </w:rPr>
            <w:delText>in</w:delText>
          </w:r>
        </w:del>
      </w:ins>
      <w:ins w:id="60" w:author="Carol Nichols" w:date="2017-09-27T12:29:00Z">
        <w:r w:rsidR="00CA0BD9">
          <w:rPr>
            <w:rFonts w:eastAsia="Microsoft YaHei"/>
          </w:rPr>
          <w:t>or Aborting in</w:t>
        </w:r>
      </w:ins>
      <w:ins w:id="61" w:author="Liz2" w:date="2017-06-23T16:58:00Z">
        <w:r>
          <w:rPr>
            <w:rFonts w:eastAsia="Microsoft YaHei"/>
          </w:rPr>
          <w:t xml:space="preserve"> Response to a </w:t>
        </w:r>
        <w:r w:rsidRPr="00CA0BD9">
          <w:rPr>
            <w:rStyle w:val="Literal"/>
            <w:rFonts w:eastAsia="Microsoft YaHei"/>
            <w:rPrChange w:id="62" w:author="Carol Nichols" w:date="2017-09-27T12:30:00Z">
              <w:rPr>
                <w:rFonts w:eastAsia="Microsoft YaHei"/>
                <w:i w:val="0"/>
              </w:rPr>
            </w:rPrChange>
          </w:rPr>
          <w:t>panic!</w:t>
        </w:r>
      </w:ins>
      <w:bookmarkEnd w:id="56"/>
    </w:p>
    <w:p w14:paraId="617D2D53" w14:textId="77777777" w:rsidR="00612F37" w:rsidRDefault="00CE00B1">
      <w:pPr>
        <w:pStyle w:val="BodyFirstBox"/>
        <w:pPrChange w:id="63" w:author="janelle" w:date="2017-06-27T10:39:00Z">
          <w:pPr>
            <w:pStyle w:val="BodyFirst"/>
          </w:pPr>
        </w:pPrChange>
      </w:pPr>
      <w:r>
        <w:rPr>
          <w:rFonts w:eastAsia="Microsoft YaHei"/>
        </w:rPr>
        <w:t xml:space="preserve">By default, when a </w:t>
      </w:r>
      <w:r>
        <w:rPr>
          <w:rStyle w:val="Literal"/>
        </w:rPr>
        <w:t>panic!</w:t>
      </w:r>
      <w:r>
        <w:rPr>
          <w:rFonts w:eastAsia="Microsoft YaHei"/>
        </w:rPr>
        <w:t xml:space="preserve"> occurs, the program starts </w:t>
      </w:r>
      <w:r w:rsidRPr="000543BE">
        <w:rPr>
          <w:rStyle w:val="EmphasisItalic"/>
          <w:rFonts w:eastAsia="Microsoft YaHei"/>
        </w:rPr>
        <w:t>unwinding</w:t>
      </w:r>
      <w:r>
        <w:rPr>
          <w:rFonts w:eastAsia="Microsoft YaHei"/>
        </w:rPr>
        <w:t>, which means Rust walks back up the stack and cleans up the data from each function it encounters</w:t>
      </w:r>
      <w:del w:id="64" w:author="AnneMarieW" w:date="2017-06-28T16:36:00Z">
        <w:r w:rsidDel="00B37B17">
          <w:rPr>
            <w:rFonts w:eastAsia="Microsoft YaHei"/>
          </w:rPr>
          <w:delText>,</w:delText>
        </w:r>
      </w:del>
      <w:ins w:id="65" w:author="AnneMarieW" w:date="2017-06-28T16:36:00Z">
        <w:r w:rsidR="00B37B17">
          <w:rPr>
            <w:rFonts w:eastAsia="Microsoft YaHei"/>
          </w:rPr>
          <w:t>.</w:t>
        </w:r>
      </w:ins>
      <w:r>
        <w:rPr>
          <w:rFonts w:eastAsia="Microsoft YaHei"/>
        </w:rPr>
        <w:t xml:space="preserve"> </w:t>
      </w:r>
      <w:del w:id="66" w:author="AnneMarieW" w:date="2017-06-28T16:36:00Z">
        <w:r w:rsidDel="00B37B17">
          <w:rPr>
            <w:rFonts w:eastAsia="Microsoft YaHei"/>
          </w:rPr>
          <w:delText>b</w:delText>
        </w:r>
      </w:del>
      <w:ins w:id="67" w:author="AnneMarieW" w:date="2017-06-28T16:36:00Z">
        <w:r w:rsidR="00B37B17">
          <w:rPr>
            <w:rFonts w:eastAsia="Microsoft YaHei"/>
          </w:rPr>
          <w:t>B</w:t>
        </w:r>
      </w:ins>
      <w:r>
        <w:rPr>
          <w:rFonts w:eastAsia="Microsoft YaHei"/>
        </w:rPr>
        <w:t xml:space="preserve">ut this walking </w:t>
      </w:r>
      <w:ins w:id="68" w:author="AnneMarieW" w:date="2017-06-28T16:36:00Z">
        <w:r w:rsidR="00B37B17">
          <w:rPr>
            <w:rFonts w:eastAsia="Microsoft YaHei"/>
          </w:rPr>
          <w:t xml:space="preserve">back </w:t>
        </w:r>
      </w:ins>
      <w:r>
        <w:rPr>
          <w:rFonts w:eastAsia="Microsoft YaHei"/>
        </w:rPr>
        <w:t xml:space="preserve">and cleanup is a lot of work. The alternative is to immediately </w:t>
      </w:r>
      <w:r w:rsidRPr="000543BE">
        <w:rPr>
          <w:rStyle w:val="EmphasisItalic"/>
        </w:rPr>
        <w:t>abort</w:t>
      </w:r>
      <w:r>
        <w:rPr>
          <w:rFonts w:eastAsia="Microsoft YaHei"/>
        </w:rPr>
        <w:t xml:space="preserve">, which ends the program without cleaning up. Memory that the program was using will then need to be cleaned up by the operating system. If in your project you need to make the resulting binary as small as possible, you can switch from unwinding to aborting on panic by adding </w:t>
      </w:r>
      <w:r w:rsidRPr="00CE00B1">
        <w:rPr>
          <w:rStyle w:val="Literal"/>
        </w:rPr>
        <w:t>panic = 'abor</w:t>
      </w:r>
      <w:r>
        <w:rPr>
          <w:rStyle w:val="Literal"/>
        </w:rPr>
        <w:t>t'</w:t>
      </w:r>
      <w:r>
        <w:rPr>
          <w:rFonts w:eastAsia="Microsoft YaHei"/>
        </w:rPr>
        <w:t xml:space="preserve"> to the appropriate </w:t>
      </w:r>
      <w:r w:rsidRPr="000543BE">
        <w:rPr>
          <w:rStyle w:val="Literal"/>
        </w:rPr>
        <w:t>[profile]</w:t>
      </w:r>
      <w:r>
        <w:rPr>
          <w:rFonts w:eastAsia="Microsoft YaHei"/>
        </w:rPr>
        <w:t xml:space="preserve"> sections in your </w:t>
      </w:r>
      <w:proofErr w:type="spellStart"/>
      <w:r w:rsidRPr="000543BE">
        <w:rPr>
          <w:rStyle w:val="EmphasisItalic"/>
        </w:rPr>
        <w:t>Cargo.toml</w:t>
      </w:r>
      <w:proofErr w:type="spellEnd"/>
      <w:ins w:id="69" w:author="AnneMarieW" w:date="2017-06-28T16:37:00Z">
        <w:r w:rsidR="00B37B17">
          <w:rPr>
            <w:rFonts w:eastAsia="Microsoft YaHei"/>
          </w:rPr>
          <w:t xml:space="preserve"> file. </w:t>
        </w:r>
      </w:ins>
      <w:del w:id="70" w:author="AnneMarieW" w:date="2017-06-28T16:37:00Z">
        <w:r w:rsidDel="00B37B17">
          <w:rPr>
            <w:rFonts w:eastAsia="Microsoft YaHei"/>
          </w:rPr>
          <w:delText xml:space="preserve">. </w:delText>
        </w:r>
      </w:del>
      <w:r>
        <w:rPr>
          <w:rFonts w:eastAsia="Microsoft YaHei"/>
        </w:rPr>
        <w:t>For example, if you want to abort on panic in release mode</w:t>
      </w:r>
      <w:ins w:id="71" w:author="AnneMarieW" w:date="2017-06-28T16:37:00Z">
        <w:r w:rsidR="00B37B17">
          <w:rPr>
            <w:rFonts w:eastAsia="Microsoft YaHei"/>
          </w:rPr>
          <w:t>, add this</w:t>
        </w:r>
      </w:ins>
      <w:r>
        <w:rPr>
          <w:rFonts w:eastAsia="Microsoft YaHei"/>
        </w:rPr>
        <w:t>:</w:t>
      </w:r>
    </w:p>
    <w:p w14:paraId="1A40B799" w14:textId="77777777" w:rsidR="007354A4" w:rsidRDefault="00CE00B1">
      <w:pPr>
        <w:pStyle w:val="CodeA"/>
      </w:pPr>
      <w:r>
        <w:t>[profile.release]</w:t>
      </w:r>
    </w:p>
    <w:p w14:paraId="3FD03862" w14:textId="77777777" w:rsidR="007354A4" w:rsidRDefault="00CE00B1">
      <w:pPr>
        <w:pStyle w:val="CodeC"/>
      </w:pPr>
      <w:r>
        <w:t>panic = 'abort'</w:t>
      </w:r>
    </w:p>
    <w:p w14:paraId="320FCC3D" w14:textId="77777777" w:rsidR="007354A4" w:rsidRDefault="00CE00B1">
      <w:pPr>
        <w:pStyle w:val="ProductionDirective"/>
      </w:pPr>
      <w:r>
        <w:t>PROD: END BOX</w:t>
      </w:r>
    </w:p>
    <w:p w14:paraId="231B0253" w14:textId="77777777" w:rsidR="007354A4" w:rsidRDefault="00CE00B1" w:rsidP="00585740">
      <w:pPr>
        <w:pStyle w:val="Body"/>
      </w:pPr>
      <w:r>
        <w:t xml:space="preserve">Let’s try calling </w:t>
      </w:r>
      <w:r>
        <w:rPr>
          <w:rStyle w:val="Literal"/>
        </w:rPr>
        <w:t>panic!</w:t>
      </w:r>
      <w:r>
        <w:t xml:space="preserve"> </w:t>
      </w:r>
      <w:del w:id="72" w:author="AnneMarieW" w:date="2017-06-28T16:38:00Z">
        <w:r w:rsidDel="00B37B17">
          <w:delText>with</w:delText>
        </w:r>
      </w:del>
      <w:ins w:id="73" w:author="AnneMarieW" w:date="2017-06-28T16:38:00Z">
        <w:r w:rsidR="00B37B17">
          <w:t>in</w:t>
        </w:r>
      </w:ins>
      <w:r>
        <w:t xml:space="preserve"> a simple program:</w:t>
      </w:r>
    </w:p>
    <w:p w14:paraId="5E34EC8A" w14:textId="77777777" w:rsidR="007354A4" w:rsidRDefault="00CE00B1">
      <w:pPr>
        <w:pStyle w:val="ProductionDirective"/>
      </w:pPr>
      <w:r>
        <w:t>Filename: src/main.rs</w:t>
      </w:r>
    </w:p>
    <w:p w14:paraId="2F63416D" w14:textId="77777777" w:rsidR="007354A4" w:rsidRDefault="00CE00B1">
      <w:pPr>
        <w:pStyle w:val="CodeA"/>
      </w:pPr>
      <w:r>
        <w:t>fn main() {</w:t>
      </w:r>
    </w:p>
    <w:p w14:paraId="0DD1BD88" w14:textId="77777777" w:rsidR="007354A4" w:rsidRDefault="00CE00B1">
      <w:pPr>
        <w:pStyle w:val="CodeB"/>
      </w:pPr>
      <w:r>
        <w:t xml:space="preserve">    </w:t>
      </w:r>
      <w:r>
        <w:rPr>
          <w:rStyle w:val="Literal"/>
        </w:rPr>
        <w:t>panic!</w:t>
      </w:r>
      <w:r>
        <w:t>("crash and burn");</w:t>
      </w:r>
    </w:p>
    <w:p w14:paraId="4260B018" w14:textId="77777777" w:rsidR="007354A4" w:rsidRDefault="00CE00B1">
      <w:pPr>
        <w:pStyle w:val="CodeC"/>
      </w:pPr>
      <w:r>
        <w:t>}</w:t>
      </w:r>
    </w:p>
    <w:p w14:paraId="12507093" w14:textId="77777777" w:rsidR="007354A4" w:rsidRDefault="00CE00B1" w:rsidP="00585740">
      <w:pPr>
        <w:pStyle w:val="Body"/>
      </w:pPr>
      <w:del w:id="74" w:author="AnneMarieW" w:date="2017-06-28T16:38:00Z">
        <w:r w:rsidDel="00B37B17">
          <w:delText>If</w:delText>
        </w:r>
      </w:del>
      <w:ins w:id="75" w:author="AnneMarieW" w:date="2017-06-28T16:38:00Z">
        <w:r w:rsidR="00B37B17">
          <w:t>When</w:t>
        </w:r>
      </w:ins>
      <w:r>
        <w:t xml:space="preserve"> you run </w:t>
      </w:r>
      <w:del w:id="76" w:author="AnneMarieW" w:date="2017-06-28T16:38:00Z">
        <w:r w:rsidDel="00B37B17">
          <w:delText>it</w:delText>
        </w:r>
      </w:del>
      <w:ins w:id="77" w:author="AnneMarieW" w:date="2017-06-28T16:38:00Z">
        <w:r w:rsidR="00B37B17">
          <w:t>the program</w:t>
        </w:r>
      </w:ins>
      <w:r>
        <w:t>, you’ll see something like this:</w:t>
      </w:r>
    </w:p>
    <w:p w14:paraId="32FB6170" w14:textId="77777777" w:rsidR="007354A4" w:rsidRDefault="00CE00B1">
      <w:pPr>
        <w:pStyle w:val="CodeA"/>
      </w:pPr>
      <w:r>
        <w:t>$ cargo run</w:t>
      </w:r>
    </w:p>
    <w:p w14:paraId="70D5DBB4" w14:textId="77777777" w:rsidR="007354A4" w:rsidRDefault="00CE00B1">
      <w:pPr>
        <w:pStyle w:val="CodeB"/>
      </w:pPr>
      <w:r>
        <w:t xml:space="preserve">   Compiling panic v0.1.0 (file:///projects/panic)</w:t>
      </w:r>
    </w:p>
    <w:p w14:paraId="575A764F" w14:textId="6693361F" w:rsidR="007354A4" w:rsidRDefault="00CE00B1">
      <w:pPr>
        <w:pStyle w:val="CodeB"/>
      </w:pPr>
      <w:r>
        <w:lastRenderedPageBreak/>
        <w:t xml:space="preserve">    Finished de</w:t>
      </w:r>
      <w:ins w:id="78" w:author="Carol Nichols" w:date="2017-09-27T13:57:00Z">
        <w:r w:rsidR="0025611D">
          <w:t>v</w:t>
        </w:r>
      </w:ins>
      <w:del w:id="79" w:author="Carol Nichols" w:date="2017-09-27T13:57:00Z">
        <w:r w:rsidDel="0025611D">
          <w:delText>bug</w:delText>
        </w:r>
      </w:del>
      <w:r>
        <w:t xml:space="preserve"> [unoptimized + debuginfo] target(s) in 0.25 secs</w:t>
      </w:r>
    </w:p>
    <w:p w14:paraId="4479A085" w14:textId="77777777" w:rsidR="007354A4" w:rsidRDefault="00CE00B1">
      <w:pPr>
        <w:pStyle w:val="CodeB"/>
      </w:pPr>
      <w:r>
        <w:t xml:space="preserve">     Running `target/debug/panic`</w:t>
      </w:r>
    </w:p>
    <w:p w14:paraId="090FF6C5" w14:textId="77777777" w:rsidR="007354A4" w:rsidRDefault="00CE00B1">
      <w:pPr>
        <w:pStyle w:val="CodeB"/>
      </w:pPr>
      <w:r>
        <w:t>thread 'main' panicked at 'crash and burn', src/main.rs:2</w:t>
      </w:r>
    </w:p>
    <w:p w14:paraId="447A9EFC" w14:textId="77777777" w:rsidR="007354A4" w:rsidRDefault="00CE00B1">
      <w:pPr>
        <w:pStyle w:val="CodeB"/>
      </w:pPr>
      <w:r>
        <w:t>note: Run with `RUST_BACKTRACE=1` for a backtrace.</w:t>
      </w:r>
    </w:p>
    <w:p w14:paraId="2F3204F6" w14:textId="77777777" w:rsidR="007354A4" w:rsidRDefault="00CE00B1">
      <w:pPr>
        <w:pStyle w:val="CodeC"/>
      </w:pPr>
      <w:r>
        <w:t>error: Process didn't exit successfully: `target/debug/panic` (exit code: 101)</w:t>
      </w:r>
    </w:p>
    <w:p w14:paraId="2CF51BEC" w14:textId="77777777" w:rsidR="007354A4" w:rsidRDefault="005C2AEE" w:rsidP="00585740">
      <w:pPr>
        <w:pStyle w:val="Body"/>
      </w:pPr>
      <w:commentRangeStart w:id="80"/>
      <w:commentRangeStart w:id="81"/>
      <w:ins w:id="82" w:author="janelle" w:date="2017-06-27T10:41:00Z">
        <w:r>
          <w:t>The</w:t>
        </w:r>
      </w:ins>
      <w:commentRangeEnd w:id="80"/>
      <w:ins w:id="83" w:author="janelle" w:date="2017-06-27T10:43:00Z">
        <w:r>
          <w:rPr>
            <w:rStyle w:val="CommentReference"/>
          </w:rPr>
          <w:commentReference w:id="80"/>
        </w:r>
      </w:ins>
      <w:commentRangeEnd w:id="81"/>
      <w:r w:rsidR="00926607">
        <w:rPr>
          <w:rStyle w:val="CommentReference"/>
        </w:rPr>
        <w:commentReference w:id="81"/>
      </w:r>
      <w:ins w:id="84" w:author="janelle" w:date="2017-06-27T10:41:00Z">
        <w:r>
          <w:t xml:space="preserve"> call to </w:t>
        </w:r>
        <w:r w:rsidR="005321FC" w:rsidRPr="005321FC">
          <w:rPr>
            <w:rStyle w:val="Literal"/>
            <w:rPrChange w:id="85" w:author="janelle" w:date="2017-06-27T10:41:00Z">
              <w:rPr>
                <w:rFonts w:ascii="Courier" w:hAnsi="Courier"/>
                <w:color w:val="0000FF"/>
                <w:sz w:val="20"/>
              </w:rPr>
            </w:rPrChange>
          </w:rPr>
          <w:t>panic!</w:t>
        </w:r>
        <w:r>
          <w:t xml:space="preserve"> causes </w:t>
        </w:r>
      </w:ins>
      <w:ins w:id="86" w:author="janelle" w:date="2017-06-27T10:42:00Z">
        <w:r>
          <w:t xml:space="preserve">the error message contained in the last three lines. </w:t>
        </w:r>
      </w:ins>
      <w:del w:id="87" w:author="janelle" w:date="2017-06-27T10:43:00Z">
        <w:r w:rsidR="00CE00B1" w:rsidDel="005C2AEE">
          <w:delText xml:space="preserve">The last three lines contain the error message caused by the call to </w:delText>
        </w:r>
        <w:r w:rsidR="00CE00B1" w:rsidDel="005C2AEE">
          <w:rPr>
            <w:rStyle w:val="Literal"/>
          </w:rPr>
          <w:delText>panic!</w:delText>
        </w:r>
        <w:r w:rsidR="00CE00B1" w:rsidDel="005C2AEE">
          <w:delText xml:space="preserve">. </w:delText>
        </w:r>
      </w:del>
      <w:r w:rsidR="00CE00B1">
        <w:t xml:space="preserve">The first line shows our panic message and the place in our source code where the panic occurred: </w:t>
      </w:r>
      <w:r w:rsidR="00CE00B1">
        <w:rPr>
          <w:rStyle w:val="EmphasisItalic"/>
        </w:rPr>
        <w:t>src/main.rs:2</w:t>
      </w:r>
      <w:r w:rsidR="00CE00B1">
        <w:t xml:space="preserve"> indicates that it’s the second line of our </w:t>
      </w:r>
      <w:r w:rsidR="00CE00B1">
        <w:rPr>
          <w:rStyle w:val="EmphasisItalic"/>
        </w:rPr>
        <w:t>src/</w:t>
      </w:r>
      <w:r w:rsidR="00CE00B1" w:rsidRPr="000543BE">
        <w:rPr>
          <w:rStyle w:val="EmphasisItalic"/>
        </w:rPr>
        <w:t>main.rs</w:t>
      </w:r>
      <w:r w:rsidR="00CE00B1">
        <w:t xml:space="preserve"> file.</w:t>
      </w:r>
    </w:p>
    <w:p w14:paraId="523CFC4F" w14:textId="214EB25D" w:rsidR="007354A4" w:rsidRDefault="00CE00B1" w:rsidP="00585740">
      <w:pPr>
        <w:pStyle w:val="Body"/>
      </w:pPr>
      <w:r>
        <w:t>In this case, the line indicated is part of our code, and if we go to that line</w:t>
      </w:r>
      <w:ins w:id="88" w:author="AnneMarieW" w:date="2017-06-28T16:39:00Z">
        <w:r w:rsidR="00B37B17">
          <w:t>,</w:t>
        </w:r>
      </w:ins>
      <w:r>
        <w:t xml:space="preserve"> we see the </w:t>
      </w:r>
      <w:r>
        <w:rPr>
          <w:rStyle w:val="Literal"/>
        </w:rPr>
        <w:t>panic!</w:t>
      </w:r>
      <w:r>
        <w:t xml:space="preserve"> macro call. In other cases, the </w:t>
      </w:r>
      <w:r>
        <w:rPr>
          <w:rStyle w:val="Literal"/>
        </w:rPr>
        <w:t>panic!</w:t>
      </w:r>
      <w:r>
        <w:t xml:space="preserve"> call might be in code that our code calls. The filename and line number reported by the error message will be someone else’s code where the </w:t>
      </w:r>
      <w:r>
        <w:rPr>
          <w:rStyle w:val="Literal"/>
        </w:rPr>
        <w:t>panic!</w:t>
      </w:r>
      <w:r>
        <w:t xml:space="preserve"> macro is called, not the line of our code that eventually led to the </w:t>
      </w:r>
      <w:r w:rsidRPr="00C27264">
        <w:rPr>
          <w:rStyle w:val="Literal"/>
        </w:rPr>
        <w:t>panic!</w:t>
      </w:r>
      <w:ins w:id="89" w:author="AnneMarieW" w:date="2017-06-28T16:40:00Z">
        <w:r w:rsidR="00B37B17">
          <w:rPr>
            <w:rStyle w:val="Literal"/>
          </w:rPr>
          <w:t xml:space="preserve"> </w:t>
        </w:r>
      </w:ins>
      <w:ins w:id="90" w:author="AnneMarieW" w:date="2017-06-28T16:41:00Z">
        <w:r w:rsidR="005321FC" w:rsidRPr="005321FC">
          <w:rPr>
            <w:rPrChange w:id="91" w:author="AnneMarieW" w:date="2017-06-28T16:41:00Z">
              <w:rPr>
                <w:rStyle w:val="Literal"/>
              </w:rPr>
            </w:rPrChange>
          </w:rPr>
          <w:t>call</w:t>
        </w:r>
      </w:ins>
      <w:r w:rsidRPr="00C27264">
        <w:t>.</w:t>
      </w:r>
      <w:r>
        <w:t xml:space="preserve"> We can use the </w:t>
      </w:r>
      <w:proofErr w:type="spellStart"/>
      <w:r>
        <w:t>backtrace</w:t>
      </w:r>
      <w:proofErr w:type="spellEnd"/>
      <w:r>
        <w:t xml:space="preserve"> of the functions the </w:t>
      </w:r>
      <w:r>
        <w:rPr>
          <w:rStyle w:val="Literal"/>
        </w:rPr>
        <w:t>panic!</w:t>
      </w:r>
      <w:r>
        <w:t xml:space="preserve"> call came from </w:t>
      </w:r>
      <w:commentRangeStart w:id="92"/>
      <w:commentRangeStart w:id="93"/>
      <w:r>
        <w:t xml:space="preserve">to figure </w:t>
      </w:r>
      <w:del w:id="94" w:author="Carol Nichols" w:date="2017-09-27T12:45:00Z">
        <w:r w:rsidDel="006E1AA8">
          <w:delText xml:space="preserve">this </w:delText>
        </w:r>
      </w:del>
      <w:r>
        <w:t>ou</w:t>
      </w:r>
      <w:commentRangeEnd w:id="92"/>
      <w:r w:rsidR="00B37B17">
        <w:rPr>
          <w:rStyle w:val="CommentReference"/>
        </w:rPr>
        <w:commentReference w:id="92"/>
      </w:r>
      <w:commentRangeEnd w:id="93"/>
      <w:r w:rsidR="00926607">
        <w:rPr>
          <w:rStyle w:val="CommentReference"/>
        </w:rPr>
        <w:commentReference w:id="93"/>
      </w:r>
      <w:r>
        <w:t>t</w:t>
      </w:r>
      <w:ins w:id="95" w:author="Carol Nichols" w:date="2017-09-27T12:45:00Z">
        <w:r w:rsidR="006E1AA8">
          <w:t xml:space="preserve"> the part of our code that is causing the problem</w:t>
        </w:r>
      </w:ins>
      <w:commentRangeStart w:id="96"/>
      <w:commentRangeStart w:id="97"/>
      <w:r>
        <w:t>.</w:t>
      </w:r>
      <w:ins w:id="98" w:author="janelle" w:date="2017-06-27T10:58:00Z">
        <w:r w:rsidR="00CE31B9">
          <w:t xml:space="preserve"> We’ll </w:t>
        </w:r>
      </w:ins>
      <w:commentRangeEnd w:id="96"/>
      <w:ins w:id="99" w:author="janelle" w:date="2017-06-27T10:59:00Z">
        <w:r w:rsidR="00CE31B9">
          <w:rPr>
            <w:rStyle w:val="CommentReference"/>
          </w:rPr>
          <w:commentReference w:id="96"/>
        </w:r>
      </w:ins>
      <w:commentRangeEnd w:id="97"/>
      <w:r w:rsidR="00926607">
        <w:rPr>
          <w:rStyle w:val="CommentReference"/>
        </w:rPr>
        <w:commentReference w:id="97"/>
      </w:r>
      <w:ins w:id="100" w:author="janelle" w:date="2017-06-27T10:58:00Z">
        <w:r w:rsidR="00CE31B9">
          <w:t xml:space="preserve">discuss </w:t>
        </w:r>
      </w:ins>
      <w:ins w:id="101" w:author="janelle" w:date="2017-06-27T10:59:00Z">
        <w:r w:rsidR="00CE31B9">
          <w:t xml:space="preserve">what a </w:t>
        </w:r>
        <w:proofErr w:type="spellStart"/>
        <w:r w:rsidR="00CE31B9">
          <w:t>backtrace</w:t>
        </w:r>
        <w:proofErr w:type="spellEnd"/>
        <w:r w:rsidR="00CE31B9">
          <w:t xml:space="preserve"> is in more detail </w:t>
        </w:r>
        <w:del w:id="102" w:author="AnneMarieW" w:date="2017-06-28T16:43:00Z">
          <w:r w:rsidR="00CE31B9" w:rsidDel="00B37B17">
            <w:delText xml:space="preserve">in the </w:delText>
          </w:r>
        </w:del>
        <w:r w:rsidR="00CE31B9">
          <w:t>next</w:t>
        </w:r>
        <w:del w:id="103" w:author="AnneMarieW" w:date="2017-06-28T16:43:00Z">
          <w:r w:rsidR="00CE31B9" w:rsidDel="00B37B17">
            <w:delText xml:space="preserve"> section</w:delText>
          </w:r>
        </w:del>
        <w:r w:rsidR="00CE31B9">
          <w:t>.</w:t>
        </w:r>
      </w:ins>
    </w:p>
    <w:p w14:paraId="08A838CC" w14:textId="77777777" w:rsidR="007354A4" w:rsidRDefault="00CE00B1">
      <w:pPr>
        <w:pStyle w:val="HeadB"/>
        <w:rPr>
          <w:rFonts w:eastAsia="Microsoft YaHei"/>
        </w:rPr>
      </w:pPr>
      <w:bookmarkStart w:id="104" w:name="using-a-`panic!`-backtrace"/>
      <w:bookmarkStart w:id="105" w:name="_Toc474426181"/>
      <w:bookmarkStart w:id="106" w:name="_Toc486002012"/>
      <w:bookmarkEnd w:id="104"/>
      <w:r>
        <w:rPr>
          <w:rFonts w:eastAsia="Microsoft YaHei"/>
        </w:rPr>
        <w:t xml:space="preserve">Using a </w:t>
      </w:r>
      <w:r w:rsidR="005321FC" w:rsidRPr="00926607">
        <w:rPr>
          <w:rStyle w:val="Literal"/>
          <w:rFonts w:eastAsia="Microsoft YaHei"/>
          <w:rPrChange w:id="107" w:author="Carol Nichols" w:date="2017-09-27T12:46:00Z">
            <w:rPr>
              <w:rStyle w:val="Literal"/>
            </w:rPr>
          </w:rPrChange>
        </w:rPr>
        <w:t>panic!</w:t>
      </w:r>
      <w:bookmarkEnd w:id="105"/>
      <w:r>
        <w:rPr>
          <w:rFonts w:eastAsia="Microsoft YaHei"/>
        </w:rPr>
        <w:t xml:space="preserve"> </w:t>
      </w:r>
      <w:proofErr w:type="spellStart"/>
      <w:r>
        <w:rPr>
          <w:rFonts w:eastAsia="Microsoft YaHei"/>
        </w:rPr>
        <w:t>Backtrace</w:t>
      </w:r>
      <w:bookmarkEnd w:id="106"/>
      <w:proofErr w:type="spellEnd"/>
    </w:p>
    <w:p w14:paraId="38979246" w14:textId="57F3362F" w:rsidR="007354A4" w:rsidRDefault="00CE00B1">
      <w:pPr>
        <w:pStyle w:val="BodyFirst"/>
        <w:rPr>
          <w:rFonts w:eastAsia="Microsoft YaHei"/>
        </w:rPr>
      </w:pPr>
      <w:r>
        <w:rPr>
          <w:rFonts w:eastAsia="Microsoft YaHei"/>
        </w:rPr>
        <w:t xml:space="preserve">Let’s look at another example to see what it’s like when a </w:t>
      </w:r>
      <w:r>
        <w:rPr>
          <w:rStyle w:val="Literal"/>
        </w:rPr>
        <w:t>panic!</w:t>
      </w:r>
      <w:r>
        <w:rPr>
          <w:rFonts w:eastAsia="Microsoft YaHei"/>
        </w:rPr>
        <w:t xml:space="preserve"> call comes from a library because of a bug in our code instead of from our code calling the macro directly</w:t>
      </w:r>
      <w:ins w:id="108" w:author="Carol Nichols" w:date="2017-09-27T13:45:00Z">
        <w:r w:rsidR="00F0740F">
          <w:rPr>
            <w:rFonts w:eastAsia="Microsoft YaHei"/>
          </w:rPr>
          <w:t>. Listing 9-1 has some code that attempts to access an element</w:t>
        </w:r>
      </w:ins>
      <w:ins w:id="109" w:author="Carol Nichols" w:date="2017-09-27T13:46:00Z">
        <w:r w:rsidR="00335CDA">
          <w:rPr>
            <w:rFonts w:eastAsia="Microsoft YaHei"/>
          </w:rPr>
          <w:t xml:space="preserve"> by index</w:t>
        </w:r>
      </w:ins>
      <w:ins w:id="110" w:author="Carol Nichols" w:date="2017-09-27T13:45:00Z">
        <w:r w:rsidR="00F0740F">
          <w:rPr>
            <w:rFonts w:eastAsia="Microsoft YaHei"/>
          </w:rPr>
          <w:t xml:space="preserve"> in a vector</w:t>
        </w:r>
      </w:ins>
      <w:r>
        <w:rPr>
          <w:rFonts w:eastAsia="Microsoft YaHei"/>
        </w:rPr>
        <w:t>:</w:t>
      </w:r>
    </w:p>
    <w:p w14:paraId="29D348B2" w14:textId="77777777" w:rsidR="007354A4" w:rsidRDefault="00CE00B1">
      <w:pPr>
        <w:pStyle w:val="ProductionDirective"/>
      </w:pPr>
      <w:r>
        <w:t>Filename: src/main.rs</w:t>
      </w:r>
    </w:p>
    <w:p w14:paraId="29989029" w14:textId="77777777" w:rsidR="007354A4" w:rsidRDefault="00CE00B1">
      <w:pPr>
        <w:pStyle w:val="CodeA"/>
      </w:pPr>
      <w:r>
        <w:t>fn main() {</w:t>
      </w:r>
    </w:p>
    <w:p w14:paraId="5CDF30E9" w14:textId="77777777" w:rsidR="007354A4" w:rsidRDefault="00CE00B1">
      <w:pPr>
        <w:pStyle w:val="CodeB"/>
      </w:pPr>
      <w:r>
        <w:t xml:space="preserve">    let v = vec![1, 2, 3];</w:t>
      </w:r>
    </w:p>
    <w:p w14:paraId="79644770" w14:textId="77777777" w:rsidR="007354A4" w:rsidRDefault="007354A4">
      <w:pPr>
        <w:pStyle w:val="CodeB"/>
      </w:pPr>
    </w:p>
    <w:p w14:paraId="17158A01" w14:textId="77777777" w:rsidR="007354A4" w:rsidRDefault="00CE00B1">
      <w:pPr>
        <w:pStyle w:val="CodeB"/>
      </w:pPr>
      <w:r>
        <w:t xml:space="preserve">    v[100];</w:t>
      </w:r>
    </w:p>
    <w:p w14:paraId="305BF4A6" w14:textId="77777777" w:rsidR="007354A4" w:rsidRDefault="00CE00B1">
      <w:pPr>
        <w:pStyle w:val="CodeC"/>
        <w:rPr>
          <w:ins w:id="111" w:author="Carol Nichols" w:date="2017-09-27T13:45:00Z"/>
        </w:rPr>
      </w:pPr>
      <w:r>
        <w:t>}</w:t>
      </w:r>
    </w:p>
    <w:p w14:paraId="40BD8605" w14:textId="41CB41D0" w:rsidR="00F0740F" w:rsidRPr="00200BB4" w:rsidRDefault="00F0740F">
      <w:pPr>
        <w:pStyle w:val="Listing"/>
        <w:pPrChange w:id="112" w:author="Carol Nichols" w:date="2017-09-27T13:45:00Z">
          <w:pPr>
            <w:pStyle w:val="CodeC"/>
          </w:pPr>
        </w:pPrChange>
      </w:pPr>
      <w:ins w:id="113" w:author="Carol Nichols" w:date="2017-09-27T13:45:00Z">
        <w:r>
          <w:t xml:space="preserve">Listing 9-1: Attempting to access an element beyond the end of a vector, which will cause a </w:t>
        </w:r>
        <w:r w:rsidRPr="00F0740F">
          <w:rPr>
            <w:rStyle w:val="Literal"/>
            <w:rPrChange w:id="114" w:author="Carol Nichols" w:date="2017-09-27T13:45:00Z">
              <w:rPr>
                <w:bCs/>
                <w:i/>
              </w:rPr>
            </w:rPrChange>
          </w:rPr>
          <w:t>panic!</w:t>
        </w:r>
      </w:ins>
    </w:p>
    <w:p w14:paraId="52C54531" w14:textId="77777777" w:rsidR="007354A4" w:rsidRDefault="00020330" w:rsidP="00585740">
      <w:pPr>
        <w:pStyle w:val="Body"/>
      </w:pPr>
      <w:ins w:id="115" w:author="AnneMarieW" w:date="2017-06-28T16:44:00Z">
        <w:r>
          <w:t xml:space="preserve">Here, </w:t>
        </w:r>
      </w:ins>
      <w:del w:id="116" w:author="AnneMarieW" w:date="2017-06-28T16:44:00Z">
        <w:r w:rsidR="00CE00B1" w:rsidDel="00020330">
          <w:delText>W</w:delText>
        </w:r>
      </w:del>
      <w:ins w:id="117" w:author="AnneMarieW" w:date="2017-06-28T16:44:00Z">
        <w:r>
          <w:t>w</w:t>
        </w:r>
      </w:ins>
      <w:r w:rsidR="00CE00B1">
        <w:t xml:space="preserve">e’re attempting to access the hundredth element of our vector, but it </w:t>
      </w:r>
      <w:del w:id="118" w:author="AnneMarieW" w:date="2017-06-28T16:44:00Z">
        <w:r w:rsidR="00CE00B1" w:rsidDel="00020330">
          <w:delText xml:space="preserve">only </w:delText>
        </w:r>
      </w:del>
      <w:r w:rsidR="00CE00B1">
        <w:t>has</w:t>
      </w:r>
      <w:ins w:id="119" w:author="AnneMarieW" w:date="2017-06-28T16:44:00Z">
        <w:r w:rsidRPr="00020330">
          <w:t xml:space="preserve"> </w:t>
        </w:r>
        <w:r>
          <w:t>only</w:t>
        </w:r>
      </w:ins>
      <w:r w:rsidR="00CE00B1">
        <w:t xml:space="preserve"> three elements. In this situation, Rust will panic. Using </w:t>
      </w:r>
      <w:r w:rsidR="00CE00B1" w:rsidRPr="000543BE">
        <w:rPr>
          <w:rStyle w:val="Literal"/>
        </w:rPr>
        <w:t>[]</w:t>
      </w:r>
      <w:r w:rsidR="00CE00B1">
        <w:t xml:space="preserve"> is supposed to return an element, but if you pass an invalid index, there’s no element that Rust could return here that would be correct.</w:t>
      </w:r>
    </w:p>
    <w:p w14:paraId="74FC4E2D" w14:textId="77777777" w:rsidR="007354A4" w:rsidRDefault="00CE00B1" w:rsidP="00585740">
      <w:pPr>
        <w:pStyle w:val="Body"/>
      </w:pPr>
      <w:r>
        <w:t>Other languages</w:t>
      </w:r>
      <w:ins w:id="120" w:author="AnneMarieW" w:date="2017-06-28T16:45:00Z">
        <w:r w:rsidR="0022101E">
          <w:t>,</w:t>
        </w:r>
      </w:ins>
      <w:r>
        <w:t xml:space="preserve"> like C</w:t>
      </w:r>
      <w:ins w:id="121" w:author="AnneMarieW" w:date="2017-06-28T16:45:00Z">
        <w:r w:rsidR="0022101E">
          <w:t>,</w:t>
        </w:r>
      </w:ins>
      <w:r>
        <w:t xml:space="preserve"> will attempt to give you exactly what you asked for in this situation, even though it isn’t what you want: you’ll get whatever is at the location in memory that would </w:t>
      </w:r>
      <w:r>
        <w:lastRenderedPageBreak/>
        <w:t xml:space="preserve">correspond to that element in the vector, even though the memory doesn’t belong to the vector. This is called a </w:t>
      </w:r>
      <w:r w:rsidRPr="000543BE">
        <w:rPr>
          <w:rStyle w:val="EmphasisItalic"/>
        </w:rPr>
        <w:t xml:space="preserve">buffer </w:t>
      </w:r>
      <w:proofErr w:type="spellStart"/>
      <w:r w:rsidRPr="000543BE">
        <w:rPr>
          <w:rStyle w:val="EmphasisItalic"/>
        </w:rPr>
        <w:t>overread</w:t>
      </w:r>
      <w:proofErr w:type="spellEnd"/>
      <w:del w:id="122" w:author="AnneMarieW" w:date="2017-06-28T16:45:00Z">
        <w:r w:rsidDel="0022101E">
          <w:delText>,</w:delText>
        </w:r>
      </w:del>
      <w:r>
        <w:t xml:space="preserve"> and can lead to security vulnerabilities if an attacker </w:t>
      </w:r>
      <w:del w:id="123" w:author="AnneMarieW" w:date="2017-06-28T16:46:00Z">
        <w:r w:rsidDel="00376E6E">
          <w:delText>can</w:delText>
        </w:r>
      </w:del>
      <w:ins w:id="124" w:author="AnneMarieW" w:date="2017-06-28T16:46:00Z">
        <w:r w:rsidR="00376E6E">
          <w:t>is able to</w:t>
        </w:r>
      </w:ins>
      <w:r>
        <w:t xml:space="preserve"> manipulate the index in such a way as to read data they shouldn’t be allowed to that is stored after the array.</w:t>
      </w:r>
    </w:p>
    <w:p w14:paraId="0E500B56" w14:textId="77777777" w:rsidR="007354A4" w:rsidRDefault="00CE00B1" w:rsidP="001D5E32">
      <w:pPr>
        <w:pStyle w:val="Body"/>
      </w:pPr>
      <w:del w:id="125" w:author="AnneMarieW" w:date="2017-06-28T16:46:00Z">
        <w:r w:rsidDel="00F21F9D">
          <w:delText>In order t</w:delText>
        </w:r>
      </w:del>
      <w:ins w:id="126" w:author="AnneMarieW" w:date="2017-06-28T16:46:00Z">
        <w:r w:rsidR="00F21F9D">
          <w:t>T</w:t>
        </w:r>
      </w:ins>
      <w:r>
        <w:t>o protect your program from this sort of vulnerability, if you try to read an element at an index that doesn’t exist, Rust will stop execution and refuse to continue. Let’s try it and see:</w:t>
      </w:r>
    </w:p>
    <w:p w14:paraId="2FCFA6CE" w14:textId="77777777" w:rsidR="007354A4" w:rsidRDefault="00CE00B1">
      <w:pPr>
        <w:pStyle w:val="CodeA"/>
      </w:pPr>
      <w:r>
        <w:t>$ cargo run</w:t>
      </w:r>
    </w:p>
    <w:p w14:paraId="4C3EE807" w14:textId="77777777" w:rsidR="007354A4" w:rsidRDefault="00CE00B1">
      <w:pPr>
        <w:pStyle w:val="CodeB"/>
      </w:pPr>
      <w:r>
        <w:t xml:space="preserve">   Compiling panic v0.1.0 (file:///projects/panic)</w:t>
      </w:r>
    </w:p>
    <w:p w14:paraId="2458416A" w14:textId="182B152C" w:rsidR="007354A4" w:rsidRDefault="00CE00B1">
      <w:pPr>
        <w:pStyle w:val="CodeB"/>
      </w:pPr>
      <w:r>
        <w:t xml:space="preserve">    Finished de</w:t>
      </w:r>
      <w:ins w:id="127" w:author="Carol Nichols" w:date="2017-09-27T13:58:00Z">
        <w:r w:rsidR="00C56641">
          <w:t>v</w:t>
        </w:r>
      </w:ins>
      <w:del w:id="128" w:author="Carol Nichols" w:date="2017-09-27T13:58:00Z">
        <w:r w:rsidDel="00C56641">
          <w:delText>bug</w:delText>
        </w:r>
      </w:del>
      <w:r>
        <w:t xml:space="preserve"> [unoptimized + debuginfo] target(s) in 0.27 secs</w:t>
      </w:r>
    </w:p>
    <w:p w14:paraId="68D2566C" w14:textId="77777777" w:rsidR="007354A4" w:rsidRDefault="00CE00B1">
      <w:pPr>
        <w:pStyle w:val="CodeB"/>
        <w:rPr>
          <w:ins w:id="129" w:author="Liz2" w:date="2017-06-23T17:04:00Z"/>
        </w:rPr>
      </w:pPr>
      <w:r>
        <w:t xml:space="preserve">     Running `target/debug/panic`</w:t>
      </w:r>
    </w:p>
    <w:p w14:paraId="684A620C" w14:textId="77777777" w:rsidR="00612F37" w:rsidRDefault="00CE00B1">
      <w:pPr>
        <w:pStyle w:val="ProductionDirective"/>
        <w:pPrChange w:id="130" w:author="Liz2" w:date="2017-06-23T17:04:00Z">
          <w:pPr>
            <w:pStyle w:val="CodeB"/>
          </w:pPr>
        </w:pPrChange>
      </w:pPr>
      <w:ins w:id="131" w:author="Liz2" w:date="2017-06-23T17:04:00Z">
        <w:r>
          <w:t xml:space="preserve">Prod: the next two lines highlighted </w:t>
        </w:r>
        <w:commentRangeStart w:id="132"/>
        <w:commentRangeStart w:id="133"/>
        <w:r>
          <w:t>here run on</w:t>
        </w:r>
        <w:commentRangeEnd w:id="132"/>
        <w:r>
          <w:rPr>
            <w:rStyle w:val="CommentReference"/>
            <w:smallCaps w:val="0"/>
            <w:color w:val="00000A"/>
          </w:rPr>
          <w:commentReference w:id="132"/>
        </w:r>
      </w:ins>
      <w:commentRangeEnd w:id="133"/>
      <w:r w:rsidR="007E3C11">
        <w:rPr>
          <w:rStyle w:val="CommentReference"/>
          <w:smallCaps w:val="0"/>
          <w:color w:val="auto"/>
        </w:rPr>
        <w:commentReference w:id="133"/>
      </w:r>
    </w:p>
    <w:p w14:paraId="08A04705" w14:textId="77777777" w:rsidR="007354A4" w:rsidRDefault="005321FC">
      <w:pPr>
        <w:pStyle w:val="CodeB"/>
      </w:pPr>
      <w:r w:rsidRPr="005321FC">
        <w:rPr>
          <w:highlight w:val="yellow"/>
          <w:rPrChange w:id="134" w:author="Liz2" w:date="2017-06-23T17:04:00Z">
            <w:rPr>
              <w:color w:val="0000FF"/>
            </w:rPr>
          </w:rPrChange>
        </w:rPr>
        <w:t>thread 'main' panicked at 'index out of bounds: the len is 3 but the index is 100', /stable-dist-rustc/build/src/libcollections/vec.rs:1362</w:t>
      </w:r>
    </w:p>
    <w:p w14:paraId="07D14A6F" w14:textId="77777777" w:rsidR="007354A4" w:rsidRDefault="00CE00B1">
      <w:pPr>
        <w:pStyle w:val="CodeB"/>
      </w:pPr>
      <w:r>
        <w:t>note: Run with `RUST_BACKTRACE=1` for a backtrace.</w:t>
      </w:r>
    </w:p>
    <w:p w14:paraId="03213FF9" w14:textId="77777777" w:rsidR="007354A4" w:rsidDel="007E3C11" w:rsidRDefault="00CE00B1">
      <w:pPr>
        <w:pStyle w:val="CodeC"/>
        <w:rPr>
          <w:del w:id="135" w:author="Carol Nichols" w:date="2017-09-27T12:53:00Z"/>
        </w:rPr>
      </w:pPr>
      <w:r>
        <w:t>error: Process didn't exit successfully: `target/debug/panic` (exit code: 101)</w:t>
      </w:r>
    </w:p>
    <w:p w14:paraId="2D9FD70D" w14:textId="77777777" w:rsidR="007354A4" w:rsidDel="007E3C11" w:rsidRDefault="007354A4">
      <w:pPr>
        <w:pStyle w:val="CodeC"/>
        <w:rPr>
          <w:del w:id="136" w:author="Carol Nichols" w:date="2017-09-27T12:53:00Z"/>
        </w:rPr>
      </w:pPr>
      <w:commentRangeStart w:id="137"/>
      <w:commentRangeStart w:id="138"/>
    </w:p>
    <w:p w14:paraId="6809CBEA" w14:textId="77777777" w:rsidR="007354A4" w:rsidDel="007E3C11" w:rsidRDefault="007354A4">
      <w:pPr>
        <w:pStyle w:val="CodeC"/>
        <w:rPr>
          <w:del w:id="139" w:author="Carol Nichols" w:date="2017-09-27T12:53:00Z"/>
        </w:rPr>
      </w:pPr>
    </w:p>
    <w:p w14:paraId="5AE0B7B5" w14:textId="77777777" w:rsidR="007354A4" w:rsidDel="007E3C11" w:rsidRDefault="007354A4">
      <w:pPr>
        <w:pStyle w:val="CodeC"/>
        <w:rPr>
          <w:del w:id="140" w:author="Carol Nichols" w:date="2017-09-27T12:53:00Z"/>
        </w:rPr>
      </w:pPr>
    </w:p>
    <w:p w14:paraId="79F48393" w14:textId="77777777" w:rsidR="007354A4" w:rsidDel="007E3C11" w:rsidRDefault="007354A4">
      <w:pPr>
        <w:pStyle w:val="CodeC"/>
        <w:rPr>
          <w:del w:id="141" w:author="Carol Nichols" w:date="2017-09-27T12:53:00Z"/>
        </w:rPr>
      </w:pPr>
    </w:p>
    <w:p w14:paraId="3468A307" w14:textId="77777777" w:rsidR="007354A4" w:rsidRDefault="007354A4">
      <w:pPr>
        <w:pStyle w:val="CodeC"/>
      </w:pPr>
    </w:p>
    <w:commentRangeEnd w:id="137"/>
    <w:p w14:paraId="2D430A80" w14:textId="591ED6E8" w:rsidR="007354A4" w:rsidRDefault="00CE31B9">
      <w:pPr>
        <w:pStyle w:val="Body"/>
      </w:pPr>
      <w:r>
        <w:rPr>
          <w:rStyle w:val="CommentReference"/>
        </w:rPr>
        <w:commentReference w:id="137"/>
      </w:r>
      <w:commentRangeEnd w:id="138"/>
      <w:r w:rsidR="007E3C11">
        <w:rPr>
          <w:rStyle w:val="CommentReference"/>
        </w:rPr>
        <w:commentReference w:id="138"/>
      </w:r>
      <w:r w:rsidR="00CE00B1" w:rsidRPr="000543BE">
        <w:t>This</w:t>
      </w:r>
      <w:ins w:id="142" w:author="AnneMarieW" w:date="2017-06-28T16:47:00Z">
        <w:r w:rsidR="00F21F9D">
          <w:t xml:space="preserve"> </w:t>
        </w:r>
        <w:del w:id="143" w:author="Carol Nichols" w:date="2017-09-27T12:53:00Z">
          <w:r w:rsidR="00F21F9D" w:rsidDel="00935D54">
            <w:delText>code</w:delText>
          </w:r>
        </w:del>
      </w:ins>
      <w:ins w:id="144" w:author="Carol Nichols" w:date="2017-09-27T12:53:00Z">
        <w:r w:rsidR="00935D54">
          <w:t>error</w:t>
        </w:r>
      </w:ins>
      <w:r w:rsidR="00CE00B1" w:rsidRPr="000543BE">
        <w:t xml:space="preserve"> points at a file</w:t>
      </w:r>
      <w:r w:rsidR="00CE00B1">
        <w:t xml:space="preserve"> we didn’t write, </w:t>
      </w:r>
      <w:proofErr w:type="spellStart"/>
      <w:r w:rsidR="00CE00B1">
        <w:rPr>
          <w:rStyle w:val="EmphasisItalic"/>
        </w:rPr>
        <w:t>libcollections</w:t>
      </w:r>
      <w:proofErr w:type="spellEnd"/>
      <w:r w:rsidR="00CE00B1">
        <w:rPr>
          <w:rStyle w:val="EmphasisItalic"/>
        </w:rPr>
        <w:t>/vec.rs</w:t>
      </w:r>
      <w:r w:rsidR="00CE00B1">
        <w:t xml:space="preserve">. That’s the implementation of </w:t>
      </w:r>
      <w:proofErr w:type="spellStart"/>
      <w:r w:rsidR="00CE00B1">
        <w:rPr>
          <w:rStyle w:val="Literal"/>
        </w:rPr>
        <w:t>Vec</w:t>
      </w:r>
      <w:proofErr w:type="spellEnd"/>
      <w:r w:rsidR="00CE00B1">
        <w:rPr>
          <w:rStyle w:val="Literal"/>
        </w:rPr>
        <w:t>&lt;T&gt;</w:t>
      </w:r>
      <w:r w:rsidR="00CE00B1">
        <w:t xml:space="preserve"> in the standard library. The code that gets run when we use </w:t>
      </w:r>
      <w:r w:rsidR="00CE00B1">
        <w:rPr>
          <w:rStyle w:val="Literal"/>
        </w:rPr>
        <w:t>[]</w:t>
      </w:r>
      <w:r w:rsidR="00CE00B1">
        <w:t xml:space="preserve"> on our vector </w:t>
      </w:r>
      <w:r w:rsidR="00CE00B1">
        <w:rPr>
          <w:rStyle w:val="Literal"/>
        </w:rPr>
        <w:t>v</w:t>
      </w:r>
      <w:r w:rsidR="00CE00B1">
        <w:t xml:space="preserve"> is in </w:t>
      </w:r>
      <w:proofErr w:type="spellStart"/>
      <w:r w:rsidR="00CE00B1">
        <w:rPr>
          <w:rStyle w:val="EmphasisItalic"/>
        </w:rPr>
        <w:t>libcollections</w:t>
      </w:r>
      <w:proofErr w:type="spellEnd"/>
      <w:r w:rsidR="00CE00B1">
        <w:rPr>
          <w:rStyle w:val="EmphasisItalic"/>
        </w:rPr>
        <w:t>/vec.rs</w:t>
      </w:r>
      <w:r w:rsidR="00CE00B1">
        <w:t xml:space="preserve">, and that is where the </w:t>
      </w:r>
      <w:r w:rsidR="00CE00B1">
        <w:rPr>
          <w:rStyle w:val="Literal"/>
        </w:rPr>
        <w:t>panic!</w:t>
      </w:r>
      <w:r w:rsidR="00CE00B1">
        <w:t xml:space="preserve"> is actually happening.</w:t>
      </w:r>
    </w:p>
    <w:p w14:paraId="7FF6AADC" w14:textId="66DBAA9F" w:rsidR="007354A4" w:rsidRDefault="00CE00B1" w:rsidP="00585740">
      <w:pPr>
        <w:pStyle w:val="Body"/>
      </w:pPr>
      <w:r>
        <w:t xml:space="preserve">The next note line tells us that we can set the </w:t>
      </w:r>
      <w:r>
        <w:rPr>
          <w:rStyle w:val="Literal"/>
        </w:rPr>
        <w:t>RUST_BACKTRACE</w:t>
      </w:r>
      <w:r>
        <w:t xml:space="preserve"> environment variable to get a </w:t>
      </w:r>
      <w:proofErr w:type="spellStart"/>
      <w:r>
        <w:t>backtrace</w:t>
      </w:r>
      <w:proofErr w:type="spellEnd"/>
      <w:r>
        <w:t xml:space="preserve"> of exactly what happened to cause the error. </w:t>
      </w:r>
      <w:moveToRangeStart w:id="145" w:author="janelle" w:date="2017-06-27T11:03:00Z" w:name="move486324718"/>
      <w:commentRangeStart w:id="146"/>
      <w:commentRangeStart w:id="147"/>
      <w:moveTo w:id="148" w:author="janelle" w:date="2017-06-27T11:03:00Z">
        <w:r w:rsidR="009F1D0D">
          <w:t xml:space="preserve">A </w:t>
        </w:r>
        <w:proofErr w:type="spellStart"/>
        <w:r w:rsidR="009F1D0D" w:rsidRPr="00CE31B9">
          <w:rPr>
            <w:rStyle w:val="EmphasisItalic"/>
          </w:rPr>
          <w:t>backtrace</w:t>
        </w:r>
        <w:proofErr w:type="spellEnd"/>
        <w:r w:rsidR="009F1D0D">
          <w:t xml:space="preserve"> </w:t>
        </w:r>
      </w:moveTo>
      <w:commentRangeEnd w:id="146"/>
      <w:r w:rsidR="009F1D0D">
        <w:rPr>
          <w:rStyle w:val="CommentReference"/>
        </w:rPr>
        <w:commentReference w:id="146"/>
      </w:r>
      <w:commentRangeEnd w:id="147"/>
      <w:r w:rsidR="000776C1">
        <w:rPr>
          <w:rStyle w:val="CommentReference"/>
        </w:rPr>
        <w:commentReference w:id="147"/>
      </w:r>
      <w:moveTo w:id="149" w:author="janelle" w:date="2017-06-27T11:03:00Z">
        <w:r w:rsidR="009F1D0D">
          <w:t xml:space="preserve">is a list of all the functions that have been called to get to this point. </w:t>
        </w:r>
        <w:proofErr w:type="spellStart"/>
        <w:r w:rsidR="009F1D0D">
          <w:t>Backtraces</w:t>
        </w:r>
        <w:proofErr w:type="spellEnd"/>
        <w:r w:rsidR="009F1D0D">
          <w:t xml:space="preserve"> in Rust work like they do in other languages: the key to reading the </w:t>
        </w:r>
        <w:proofErr w:type="spellStart"/>
        <w:r w:rsidR="009F1D0D">
          <w:t>backtrace</w:t>
        </w:r>
        <w:proofErr w:type="spellEnd"/>
        <w:r w:rsidR="009F1D0D">
          <w:t xml:space="preserve"> is to start from the top and read until you see files you wrote. That’s the spot where the problem originated. The lines above the lines mentioning your files are code that your code called; the lines below are code that called your code. These lines might include core Rust code, standard library code, or crates that you’re using.</w:t>
        </w:r>
      </w:moveTo>
      <w:moveToRangeEnd w:id="145"/>
      <w:ins w:id="150" w:author="janelle" w:date="2017-06-27T11:03:00Z">
        <w:r w:rsidR="009F1D0D">
          <w:t xml:space="preserve"> </w:t>
        </w:r>
      </w:ins>
      <w:r>
        <w:t xml:space="preserve">Let’s try </w:t>
      </w:r>
      <w:del w:id="151" w:author="janelle" w:date="2017-06-27T11:03:00Z">
        <w:r w:rsidDel="009F1D0D">
          <w:delText>that</w:delText>
        </w:r>
      </w:del>
      <w:ins w:id="152" w:author="janelle" w:date="2017-06-27T11:03:00Z">
        <w:r w:rsidR="009F1D0D">
          <w:t xml:space="preserve">getting a </w:t>
        </w:r>
        <w:proofErr w:type="spellStart"/>
        <w:r w:rsidR="009F1D0D">
          <w:t>backtrace</w:t>
        </w:r>
      </w:ins>
      <w:proofErr w:type="spellEnd"/>
      <w:ins w:id="153" w:author="AnneMarieW" w:date="2017-06-28T16:49:00Z">
        <w:r w:rsidR="00F21F9D">
          <w:t>:</w:t>
        </w:r>
      </w:ins>
      <w:ins w:id="154" w:author="janelle" w:date="2017-06-27T11:07:00Z">
        <w:del w:id="155" w:author="AnneMarieW" w:date="2017-06-28T16:49:00Z">
          <w:r w:rsidR="009F1D0D" w:rsidDel="00F21F9D">
            <w:delText>;</w:delText>
          </w:r>
        </w:del>
      </w:ins>
      <w:del w:id="156" w:author="janelle" w:date="2017-06-27T11:07:00Z">
        <w:r w:rsidDel="009F1D0D">
          <w:delText>.</w:delText>
        </w:r>
      </w:del>
      <w:r>
        <w:t xml:space="preserve"> Listing 9-</w:t>
      </w:r>
      <w:ins w:id="157" w:author="Carol Nichols" w:date="2017-09-27T13:46:00Z">
        <w:r w:rsidR="00004B99">
          <w:t>2</w:t>
        </w:r>
      </w:ins>
      <w:del w:id="158" w:author="Carol Nichols" w:date="2017-09-27T13:46:00Z">
        <w:r w:rsidDel="00004B99">
          <w:delText>1</w:delText>
        </w:r>
      </w:del>
      <w:r>
        <w:t xml:space="preserve"> shows output similar to what you</w:t>
      </w:r>
      <w:ins w:id="159" w:author="janelle" w:date="2017-06-27T10:55:00Z">
        <w:r w:rsidR="00CE31B9">
          <w:t>’</w:t>
        </w:r>
      </w:ins>
      <w:del w:id="160" w:author="janelle" w:date="2017-06-27T10:55:00Z">
        <w:r w:rsidDel="00CE31B9">
          <w:delText>'</w:delText>
        </w:r>
      </w:del>
      <w:r>
        <w:t>ll see:</w:t>
      </w:r>
    </w:p>
    <w:p w14:paraId="3505BC5F" w14:textId="77777777" w:rsidR="007354A4" w:rsidRDefault="00CE00B1">
      <w:pPr>
        <w:pStyle w:val="CodeA"/>
      </w:pPr>
      <w:r>
        <w:t xml:space="preserve">$ RUST_BACKTRACE=1 cargo run </w:t>
      </w:r>
    </w:p>
    <w:p w14:paraId="38186B7E" w14:textId="42E594B9" w:rsidR="007354A4" w:rsidRDefault="00CE00B1">
      <w:pPr>
        <w:pStyle w:val="CodeB"/>
      </w:pPr>
      <w:r>
        <w:t xml:space="preserve">    Finished de</w:t>
      </w:r>
      <w:ins w:id="161" w:author="Carol Nichols" w:date="2017-09-27T13:58:00Z">
        <w:r w:rsidR="006F3476">
          <w:t>v</w:t>
        </w:r>
      </w:ins>
      <w:del w:id="162" w:author="Carol Nichols" w:date="2017-09-27T13:58:00Z">
        <w:r w:rsidDel="006F3476">
          <w:delText>bug</w:delText>
        </w:r>
      </w:del>
      <w:r>
        <w:t xml:space="preserve"> [unoptimized + debuginfo] target(s) in 0.0 secs </w:t>
      </w:r>
    </w:p>
    <w:p w14:paraId="1BE09898" w14:textId="77777777" w:rsidR="007354A4" w:rsidRDefault="00CE00B1">
      <w:pPr>
        <w:pStyle w:val="CodeB"/>
      </w:pPr>
      <w:r>
        <w:t xml:space="preserve">     Running `target/debug/panic` </w:t>
      </w:r>
    </w:p>
    <w:p w14:paraId="189AB563" w14:textId="77777777" w:rsidR="00B61A6A" w:rsidRDefault="00B61A6A">
      <w:pPr>
        <w:pStyle w:val="CodeB"/>
        <w:rPr>
          <w:ins w:id="163" w:author="Carol Nichols" w:date="2017-09-27T13:58:00Z"/>
        </w:rPr>
      </w:pPr>
      <w:ins w:id="164" w:author="Carol Nichols" w:date="2017-09-27T13:58:00Z">
        <w:r w:rsidRPr="00B61A6A">
          <w:t>thread 'main' panicked at 'index out of bounds: the len is 3 but the index is 100', /stable-dist-rustc/build/src/libcollections/vec.rs:1392</w:t>
        </w:r>
      </w:ins>
    </w:p>
    <w:p w14:paraId="124AAE34" w14:textId="022D4CEB" w:rsidR="007354A4" w:rsidDel="00B61A6A" w:rsidRDefault="00CE00B1">
      <w:pPr>
        <w:pStyle w:val="CodeB"/>
        <w:rPr>
          <w:del w:id="165" w:author="Carol Nichols" w:date="2017-09-27T13:58:00Z"/>
        </w:rPr>
      </w:pPr>
      <w:del w:id="166" w:author="Carol Nichols" w:date="2017-09-27T13:58:00Z">
        <w:r w:rsidDel="00B61A6A">
          <w:lastRenderedPageBreak/>
          <w:delText>thread 'main' panicked at 'index out of bounds: the len is 3 but the index is 100', /stable-dist-rustc/build/src/libcollections/vec.rs:1395</w:delText>
        </w:r>
      </w:del>
    </w:p>
    <w:p w14:paraId="5609B018" w14:textId="77777777" w:rsidR="007354A4" w:rsidRDefault="00CE00B1">
      <w:pPr>
        <w:pStyle w:val="CodeB"/>
      </w:pPr>
      <w:r>
        <w:t>stack backtrace:</w:t>
      </w:r>
    </w:p>
    <w:p w14:paraId="5953CAB4" w14:textId="77777777" w:rsidR="00B61A6A" w:rsidRDefault="00B61A6A" w:rsidP="00B61A6A">
      <w:pPr>
        <w:pStyle w:val="CodeB"/>
        <w:rPr>
          <w:ins w:id="167" w:author="Carol Nichols" w:date="2017-09-27T13:59:00Z"/>
        </w:rPr>
      </w:pPr>
      <w:commentRangeStart w:id="168"/>
      <w:ins w:id="169" w:author="Carol Nichols" w:date="2017-09-27T13:59:00Z">
        <w:r>
          <w:t xml:space="preserve">   1:     0x560ed90ec04c - std::sys::imp::backtrace::tracing::imp::write::hf33ae72d0baa11ed</w:t>
        </w:r>
      </w:ins>
    </w:p>
    <w:p w14:paraId="7E945260" w14:textId="77777777" w:rsidR="00B61A6A" w:rsidRDefault="00B61A6A" w:rsidP="00B61A6A">
      <w:pPr>
        <w:pStyle w:val="CodeB"/>
        <w:rPr>
          <w:ins w:id="170" w:author="Carol Nichols" w:date="2017-09-27T13:59:00Z"/>
        </w:rPr>
      </w:pPr>
      <w:ins w:id="171" w:author="Carol Nichols" w:date="2017-09-27T13:59:00Z">
        <w:r>
          <w:t xml:space="preserve">                        at /stable-dist-rustc/build/src/libstd/sys/unix/backtrace/tracing/gcc_s.rs:42</w:t>
        </w:r>
      </w:ins>
    </w:p>
    <w:commentRangeEnd w:id="168"/>
    <w:p w14:paraId="1B2917CD" w14:textId="77777777" w:rsidR="00B61A6A" w:rsidRDefault="00B61A6A" w:rsidP="00B61A6A">
      <w:pPr>
        <w:pStyle w:val="CodeB"/>
        <w:rPr>
          <w:ins w:id="172" w:author="Carol Nichols" w:date="2017-09-27T13:59:00Z"/>
        </w:rPr>
      </w:pPr>
      <w:ins w:id="173" w:author="Carol Nichols" w:date="2017-09-27T14:00:00Z">
        <w:r>
          <w:rPr>
            <w:rStyle w:val="CommentReference"/>
            <w:rFonts w:ascii="Times New Roman" w:hAnsi="Times New Roman"/>
            <w:noProof w:val="0"/>
          </w:rPr>
          <w:commentReference w:id="168"/>
        </w:r>
      </w:ins>
      <w:ins w:id="174" w:author="Carol Nichols" w:date="2017-09-27T13:59:00Z">
        <w:r>
          <w:t xml:space="preserve">   2:     0x560ed90ee03e - std::panicking::default_hook::{{closure}}::h59672b733cc6a455</w:t>
        </w:r>
      </w:ins>
    </w:p>
    <w:p w14:paraId="1282CEBE" w14:textId="77777777" w:rsidR="00B61A6A" w:rsidRDefault="00B61A6A" w:rsidP="00B61A6A">
      <w:pPr>
        <w:pStyle w:val="CodeB"/>
        <w:rPr>
          <w:ins w:id="175" w:author="Carol Nichols" w:date="2017-09-27T13:59:00Z"/>
        </w:rPr>
      </w:pPr>
      <w:ins w:id="176" w:author="Carol Nichols" w:date="2017-09-27T13:59:00Z">
        <w:r>
          <w:t xml:space="preserve">                        at /stable-dist-rustc/build/src/libstd/panicking.rs:351</w:t>
        </w:r>
      </w:ins>
    </w:p>
    <w:p w14:paraId="3F421C80" w14:textId="77777777" w:rsidR="00B61A6A" w:rsidRDefault="00B61A6A" w:rsidP="00B61A6A">
      <w:pPr>
        <w:pStyle w:val="CodeB"/>
        <w:rPr>
          <w:ins w:id="177" w:author="Carol Nichols" w:date="2017-09-27T13:59:00Z"/>
        </w:rPr>
      </w:pPr>
      <w:ins w:id="178" w:author="Carol Nichols" w:date="2017-09-27T13:59:00Z">
        <w:r>
          <w:t xml:space="preserve">   3:     0x560ed90edc44 - std::panicking::default_hook::h1670459d2f3f8843</w:t>
        </w:r>
      </w:ins>
    </w:p>
    <w:p w14:paraId="664C2D4B" w14:textId="77777777" w:rsidR="00B61A6A" w:rsidRDefault="00B61A6A" w:rsidP="00B61A6A">
      <w:pPr>
        <w:pStyle w:val="CodeB"/>
        <w:rPr>
          <w:ins w:id="179" w:author="Carol Nichols" w:date="2017-09-27T13:59:00Z"/>
        </w:rPr>
      </w:pPr>
      <w:ins w:id="180" w:author="Carol Nichols" w:date="2017-09-27T13:59:00Z">
        <w:r>
          <w:t xml:space="preserve">                        at /stable-dist-rustc/build/src/libstd/panicking.rs:367</w:t>
        </w:r>
      </w:ins>
    </w:p>
    <w:p w14:paraId="13728B70" w14:textId="77777777" w:rsidR="00B61A6A" w:rsidRDefault="00B61A6A" w:rsidP="00B61A6A">
      <w:pPr>
        <w:pStyle w:val="CodeB"/>
        <w:rPr>
          <w:ins w:id="181" w:author="Carol Nichols" w:date="2017-09-27T13:59:00Z"/>
        </w:rPr>
      </w:pPr>
      <w:ins w:id="182" w:author="Carol Nichols" w:date="2017-09-27T13:59:00Z">
        <w:r>
          <w:t xml:space="preserve">   4:     0x560ed90ee41b - std::panicking::rust_panic_with_hook::hcf0ddb069e7abcd7</w:t>
        </w:r>
      </w:ins>
    </w:p>
    <w:p w14:paraId="2C5BFE76" w14:textId="77777777" w:rsidR="00B61A6A" w:rsidRDefault="00B61A6A" w:rsidP="00B61A6A">
      <w:pPr>
        <w:pStyle w:val="CodeB"/>
        <w:rPr>
          <w:ins w:id="183" w:author="Carol Nichols" w:date="2017-09-27T13:59:00Z"/>
        </w:rPr>
      </w:pPr>
      <w:ins w:id="184" w:author="Carol Nichols" w:date="2017-09-27T13:59:00Z">
        <w:r>
          <w:t xml:space="preserve">                        at /stable-dist-rustc/build/src/libstd/panicking.rs:555</w:t>
        </w:r>
      </w:ins>
    </w:p>
    <w:p w14:paraId="603DC63D" w14:textId="77777777" w:rsidR="00B61A6A" w:rsidRDefault="00B61A6A" w:rsidP="00B61A6A">
      <w:pPr>
        <w:pStyle w:val="CodeB"/>
        <w:rPr>
          <w:ins w:id="185" w:author="Carol Nichols" w:date="2017-09-27T13:59:00Z"/>
        </w:rPr>
      </w:pPr>
      <w:ins w:id="186" w:author="Carol Nichols" w:date="2017-09-27T13:59:00Z">
        <w:r>
          <w:t xml:space="preserve">   5:     0x560ed90ee2b4 - std::panicking::begin_panic::hd6eb68e27bdf6140</w:t>
        </w:r>
      </w:ins>
    </w:p>
    <w:p w14:paraId="3CEAF60A" w14:textId="77777777" w:rsidR="00B61A6A" w:rsidRDefault="00B61A6A" w:rsidP="00B61A6A">
      <w:pPr>
        <w:pStyle w:val="CodeB"/>
        <w:rPr>
          <w:ins w:id="187" w:author="Carol Nichols" w:date="2017-09-27T13:59:00Z"/>
        </w:rPr>
      </w:pPr>
      <w:ins w:id="188" w:author="Carol Nichols" w:date="2017-09-27T13:59:00Z">
        <w:r>
          <w:t xml:space="preserve">                        at /stable-dist-rustc/build/src/libstd/panicking.rs:517</w:t>
        </w:r>
      </w:ins>
    </w:p>
    <w:p w14:paraId="1CEDBC58" w14:textId="77777777" w:rsidR="00B61A6A" w:rsidRDefault="00B61A6A" w:rsidP="00B61A6A">
      <w:pPr>
        <w:pStyle w:val="CodeB"/>
        <w:rPr>
          <w:ins w:id="189" w:author="Carol Nichols" w:date="2017-09-27T13:59:00Z"/>
        </w:rPr>
      </w:pPr>
      <w:ins w:id="190" w:author="Carol Nichols" w:date="2017-09-27T13:59:00Z">
        <w:r>
          <w:t xml:space="preserve">   6:     0x560ed90ee1d9 - std::panicking::begin_panic_fmt::abcd5965948b877f8</w:t>
        </w:r>
      </w:ins>
    </w:p>
    <w:p w14:paraId="675F4638" w14:textId="77777777" w:rsidR="00B61A6A" w:rsidRDefault="00B61A6A" w:rsidP="00B61A6A">
      <w:pPr>
        <w:pStyle w:val="CodeB"/>
        <w:rPr>
          <w:ins w:id="191" w:author="Carol Nichols" w:date="2017-09-27T13:59:00Z"/>
        </w:rPr>
      </w:pPr>
      <w:ins w:id="192" w:author="Carol Nichols" w:date="2017-09-27T13:59:00Z">
        <w:r>
          <w:t xml:space="preserve">                        at /stable-dist-rustc/build/src/libstd/panicking.rs:501</w:t>
        </w:r>
      </w:ins>
    </w:p>
    <w:p w14:paraId="4D15D2C5" w14:textId="77777777" w:rsidR="00B61A6A" w:rsidRDefault="00B61A6A" w:rsidP="00B61A6A">
      <w:pPr>
        <w:pStyle w:val="CodeB"/>
        <w:rPr>
          <w:ins w:id="193" w:author="Carol Nichols" w:date="2017-09-27T13:59:00Z"/>
        </w:rPr>
      </w:pPr>
      <w:ins w:id="194" w:author="Carol Nichols" w:date="2017-09-27T13:59:00Z">
        <w:r>
          <w:t xml:space="preserve">   7:     0x560ed90ee167 - rust_begin_unwind</w:t>
        </w:r>
      </w:ins>
    </w:p>
    <w:p w14:paraId="5943B624" w14:textId="77777777" w:rsidR="00B61A6A" w:rsidRDefault="00B61A6A" w:rsidP="00B61A6A">
      <w:pPr>
        <w:pStyle w:val="CodeB"/>
        <w:rPr>
          <w:ins w:id="195" w:author="Carol Nichols" w:date="2017-09-27T13:59:00Z"/>
        </w:rPr>
      </w:pPr>
      <w:ins w:id="196" w:author="Carol Nichols" w:date="2017-09-27T13:59:00Z">
        <w:r>
          <w:t xml:space="preserve">                        at /stable-dist-rustc/build/src/libstd/panicking.rs:477</w:t>
        </w:r>
      </w:ins>
    </w:p>
    <w:p w14:paraId="15AF7678" w14:textId="77777777" w:rsidR="00B61A6A" w:rsidRDefault="00B61A6A" w:rsidP="00B61A6A">
      <w:pPr>
        <w:pStyle w:val="CodeB"/>
        <w:rPr>
          <w:ins w:id="197" w:author="Carol Nichols" w:date="2017-09-27T13:59:00Z"/>
        </w:rPr>
      </w:pPr>
      <w:ins w:id="198" w:author="Carol Nichols" w:date="2017-09-27T13:59:00Z">
        <w:r>
          <w:t xml:space="preserve">   8:     0x560ed911401d - core::panicking::panic_fmt::hc0f6d7b2c300cdd9</w:t>
        </w:r>
      </w:ins>
    </w:p>
    <w:p w14:paraId="0760A8F2" w14:textId="77777777" w:rsidR="00B61A6A" w:rsidRDefault="00B61A6A" w:rsidP="00B61A6A">
      <w:pPr>
        <w:pStyle w:val="CodeB"/>
        <w:rPr>
          <w:ins w:id="199" w:author="Carol Nichols" w:date="2017-09-27T13:59:00Z"/>
        </w:rPr>
      </w:pPr>
      <w:ins w:id="200" w:author="Carol Nichols" w:date="2017-09-27T13:59:00Z">
        <w:r>
          <w:t xml:space="preserve">                        at /stable-dist-rustc/build/src/libcore/panicking.rs:69</w:t>
        </w:r>
      </w:ins>
    </w:p>
    <w:p w14:paraId="223E0D1B" w14:textId="77777777" w:rsidR="00B61A6A" w:rsidRDefault="00B61A6A" w:rsidP="00B61A6A">
      <w:pPr>
        <w:pStyle w:val="CodeB"/>
        <w:rPr>
          <w:ins w:id="201" w:author="Carol Nichols" w:date="2017-09-27T13:59:00Z"/>
        </w:rPr>
      </w:pPr>
      <w:ins w:id="202" w:author="Carol Nichols" w:date="2017-09-27T13:59:00Z">
        <w:r>
          <w:t xml:space="preserve">   9:     0x560ed9113fc8 - core::panicking::panic_bounds_check::h02a4af86d01b3e96</w:t>
        </w:r>
      </w:ins>
    </w:p>
    <w:p w14:paraId="41897955" w14:textId="77777777" w:rsidR="00B61A6A" w:rsidRDefault="00B61A6A" w:rsidP="00B61A6A">
      <w:pPr>
        <w:pStyle w:val="CodeB"/>
        <w:rPr>
          <w:ins w:id="203" w:author="Carol Nichols" w:date="2017-09-27T13:59:00Z"/>
        </w:rPr>
      </w:pPr>
      <w:ins w:id="204" w:author="Carol Nichols" w:date="2017-09-27T13:59:00Z">
        <w:r>
          <w:t xml:space="preserve">                        at /stable-dist-rustc/build/src/libcore/panicking.rs:56</w:t>
        </w:r>
      </w:ins>
    </w:p>
    <w:p w14:paraId="52009861" w14:textId="77777777" w:rsidR="00B61A6A" w:rsidRDefault="00B61A6A" w:rsidP="00B61A6A">
      <w:pPr>
        <w:pStyle w:val="CodeB"/>
        <w:rPr>
          <w:ins w:id="205" w:author="Carol Nichols" w:date="2017-09-27T13:59:00Z"/>
        </w:rPr>
      </w:pPr>
      <w:ins w:id="206" w:author="Carol Nichols" w:date="2017-09-27T13:59:00Z">
        <w:r>
          <w:t xml:space="preserve">  10:     0x560ed90e71c5 - &lt;collections::vec::Vec&lt;T&gt; as core::ops::Index&lt;usize&gt;&gt;::index::h98abcd4e2a74c41</w:t>
        </w:r>
      </w:ins>
    </w:p>
    <w:p w14:paraId="7BE2ADA8" w14:textId="77777777" w:rsidR="00B61A6A" w:rsidRDefault="00B61A6A" w:rsidP="00B61A6A">
      <w:pPr>
        <w:pStyle w:val="CodeB"/>
        <w:rPr>
          <w:ins w:id="207" w:author="Carol Nichols" w:date="2017-09-27T13:59:00Z"/>
        </w:rPr>
      </w:pPr>
      <w:ins w:id="208" w:author="Carol Nichols" w:date="2017-09-27T13:59:00Z">
        <w:r>
          <w:t xml:space="preserve">                        at /stable-dist-rustc/build/src/libcollections/vec.rs:1392</w:t>
        </w:r>
      </w:ins>
    </w:p>
    <w:p w14:paraId="422CFFDD" w14:textId="77777777" w:rsidR="00B61A6A" w:rsidRDefault="00B61A6A" w:rsidP="00B61A6A">
      <w:pPr>
        <w:pStyle w:val="CodeB"/>
        <w:rPr>
          <w:ins w:id="209" w:author="Carol Nichols" w:date="2017-09-27T13:59:00Z"/>
        </w:rPr>
      </w:pPr>
      <w:ins w:id="210" w:author="Carol Nichols" w:date="2017-09-27T13:59:00Z">
        <w:r>
          <w:t xml:space="preserve">  11:     0x560ed90e727a - panic::main::h5d6b77c20526bc35</w:t>
        </w:r>
      </w:ins>
    </w:p>
    <w:p w14:paraId="5360A89C" w14:textId="77777777" w:rsidR="00B61A6A" w:rsidRDefault="00B61A6A" w:rsidP="00B61A6A">
      <w:pPr>
        <w:pStyle w:val="CodeB"/>
        <w:rPr>
          <w:ins w:id="211" w:author="Carol Nichols" w:date="2017-09-27T13:59:00Z"/>
        </w:rPr>
      </w:pPr>
      <w:ins w:id="212" w:author="Carol Nichols" w:date="2017-09-27T13:59:00Z">
        <w:r>
          <w:t xml:space="preserve">                        at /home/you/projects/panic/src/main.rs:4</w:t>
        </w:r>
      </w:ins>
    </w:p>
    <w:p w14:paraId="3E315505" w14:textId="77777777" w:rsidR="00B61A6A" w:rsidRDefault="00B61A6A" w:rsidP="00B61A6A">
      <w:pPr>
        <w:pStyle w:val="CodeB"/>
        <w:rPr>
          <w:ins w:id="213" w:author="Carol Nichols" w:date="2017-09-27T13:59:00Z"/>
        </w:rPr>
      </w:pPr>
      <w:ins w:id="214" w:author="Carol Nichols" w:date="2017-09-27T13:59:00Z">
        <w:r>
          <w:t xml:space="preserve">  12:     0x560ed90f5d6a - __rust_maybe_catch_panic</w:t>
        </w:r>
      </w:ins>
    </w:p>
    <w:p w14:paraId="05976D52" w14:textId="77777777" w:rsidR="00B61A6A" w:rsidRDefault="00B61A6A" w:rsidP="00B61A6A">
      <w:pPr>
        <w:pStyle w:val="CodeB"/>
        <w:rPr>
          <w:ins w:id="215" w:author="Carol Nichols" w:date="2017-09-27T13:59:00Z"/>
        </w:rPr>
      </w:pPr>
      <w:ins w:id="216" w:author="Carol Nichols" w:date="2017-09-27T13:59:00Z">
        <w:r>
          <w:lastRenderedPageBreak/>
          <w:t xml:space="preserve">                        at /stable-dist-rustc/build/src/libpanic_unwind/lib.rs:98</w:t>
        </w:r>
      </w:ins>
    </w:p>
    <w:p w14:paraId="1D49A7BA" w14:textId="77777777" w:rsidR="00B61A6A" w:rsidRDefault="00B61A6A" w:rsidP="00B61A6A">
      <w:pPr>
        <w:pStyle w:val="CodeB"/>
        <w:rPr>
          <w:ins w:id="217" w:author="Carol Nichols" w:date="2017-09-27T13:59:00Z"/>
        </w:rPr>
      </w:pPr>
      <w:ins w:id="218" w:author="Carol Nichols" w:date="2017-09-27T13:59:00Z">
        <w:r>
          <w:t xml:space="preserve">  13:     0x560ed90ee926 - std::rt::lang_start::hd7c880a37a646e81</w:t>
        </w:r>
      </w:ins>
    </w:p>
    <w:p w14:paraId="2DB4423E" w14:textId="77777777" w:rsidR="00B61A6A" w:rsidRDefault="00B61A6A" w:rsidP="00B61A6A">
      <w:pPr>
        <w:pStyle w:val="CodeB"/>
        <w:rPr>
          <w:ins w:id="219" w:author="Carol Nichols" w:date="2017-09-27T13:59:00Z"/>
        </w:rPr>
      </w:pPr>
      <w:ins w:id="220" w:author="Carol Nichols" w:date="2017-09-27T13:59:00Z">
        <w:r>
          <w:t xml:space="preserve">                        at /stable-dist-rustc/build/src/libstd/panicking.rs:436</w:t>
        </w:r>
      </w:ins>
    </w:p>
    <w:p w14:paraId="775E1CC9" w14:textId="77777777" w:rsidR="00B61A6A" w:rsidRDefault="00B61A6A" w:rsidP="00B61A6A">
      <w:pPr>
        <w:pStyle w:val="CodeB"/>
        <w:rPr>
          <w:ins w:id="221" w:author="Carol Nichols" w:date="2017-09-27T13:59:00Z"/>
        </w:rPr>
      </w:pPr>
      <w:ins w:id="222" w:author="Carol Nichols" w:date="2017-09-27T13:59:00Z">
        <w:r>
          <w:t xml:space="preserve">                        at /stable-dist-rustc/build/src/libstd/panic.rs:361</w:t>
        </w:r>
      </w:ins>
    </w:p>
    <w:p w14:paraId="70834A2C" w14:textId="77777777" w:rsidR="00B61A6A" w:rsidRDefault="00B61A6A" w:rsidP="00B61A6A">
      <w:pPr>
        <w:pStyle w:val="CodeB"/>
        <w:rPr>
          <w:ins w:id="223" w:author="Carol Nichols" w:date="2017-09-27T13:59:00Z"/>
        </w:rPr>
      </w:pPr>
      <w:ins w:id="224" w:author="Carol Nichols" w:date="2017-09-27T13:59:00Z">
        <w:r>
          <w:t xml:space="preserve">                        at /stable-dist-rustc/build/src/libstd/rt.rs:57</w:t>
        </w:r>
      </w:ins>
    </w:p>
    <w:p w14:paraId="77C15D43" w14:textId="77777777" w:rsidR="00B61A6A" w:rsidRDefault="00B61A6A" w:rsidP="00B61A6A">
      <w:pPr>
        <w:pStyle w:val="CodeB"/>
        <w:rPr>
          <w:ins w:id="225" w:author="Carol Nichols" w:date="2017-09-27T13:59:00Z"/>
        </w:rPr>
      </w:pPr>
      <w:ins w:id="226" w:author="Carol Nichols" w:date="2017-09-27T13:59:00Z">
        <w:r>
          <w:t xml:space="preserve">  14:     0x560ed90e7302 - main</w:t>
        </w:r>
      </w:ins>
    </w:p>
    <w:p w14:paraId="5023C71A" w14:textId="77777777" w:rsidR="00B61A6A" w:rsidRDefault="00B61A6A" w:rsidP="00B61A6A">
      <w:pPr>
        <w:pStyle w:val="CodeB"/>
        <w:rPr>
          <w:ins w:id="227" w:author="Carol Nichols" w:date="2017-09-27T13:59:00Z"/>
        </w:rPr>
      </w:pPr>
      <w:ins w:id="228" w:author="Carol Nichols" w:date="2017-09-27T13:59:00Z">
        <w:r>
          <w:t xml:space="preserve">  15:     0x7f0d53f16400 - __libc_start_main</w:t>
        </w:r>
      </w:ins>
    </w:p>
    <w:p w14:paraId="079A22B7" w14:textId="77777777" w:rsidR="00B61A6A" w:rsidRDefault="00B61A6A" w:rsidP="00B61A6A">
      <w:pPr>
        <w:pStyle w:val="CodeB"/>
        <w:rPr>
          <w:ins w:id="229" w:author="Carol Nichols" w:date="2017-09-27T13:59:00Z"/>
        </w:rPr>
      </w:pPr>
      <w:ins w:id="230" w:author="Carol Nichols" w:date="2017-09-27T13:59:00Z">
        <w:r>
          <w:t xml:space="preserve">  16:     0x560ed90e6659 - _start</w:t>
        </w:r>
      </w:ins>
    </w:p>
    <w:p w14:paraId="0E805D8D" w14:textId="77777777" w:rsidR="00B61A6A" w:rsidRDefault="00B61A6A">
      <w:pPr>
        <w:pStyle w:val="CodeC"/>
        <w:rPr>
          <w:ins w:id="231" w:author="Carol Nichols" w:date="2017-09-27T13:59:00Z"/>
        </w:rPr>
        <w:pPrChange w:id="232" w:author="Carol Nichols" w:date="2017-09-27T13:59:00Z">
          <w:pPr>
            <w:pStyle w:val="Caption"/>
          </w:pPr>
        </w:pPrChange>
      </w:pPr>
      <w:ins w:id="233" w:author="Carol Nichols" w:date="2017-09-27T13:59:00Z">
        <w:r>
          <w:t xml:space="preserve">  17:                0x0 - &lt;unknown&gt;</w:t>
        </w:r>
      </w:ins>
    </w:p>
    <w:p w14:paraId="4CB57331" w14:textId="6D919920" w:rsidR="007354A4" w:rsidDel="00B61A6A" w:rsidRDefault="00CE00B1" w:rsidP="00B61A6A">
      <w:pPr>
        <w:pStyle w:val="CodeB"/>
        <w:rPr>
          <w:del w:id="234" w:author="Carol Nichols" w:date="2017-09-27T13:59:00Z"/>
        </w:rPr>
      </w:pPr>
      <w:del w:id="235" w:author="Carol Nichols" w:date="2017-09-27T13:59:00Z">
        <w:r w:rsidDel="00B61A6A">
          <w:delText xml:space="preserve">   1:        0x10922522c - std::sys::imp::backtrace::tracing::imp::write::h1204ab053b688140</w:delText>
        </w:r>
      </w:del>
    </w:p>
    <w:p w14:paraId="6810FCE9" w14:textId="3C56F5BC" w:rsidR="007354A4" w:rsidDel="00B61A6A" w:rsidRDefault="00CE00B1">
      <w:pPr>
        <w:pStyle w:val="CodeB"/>
        <w:rPr>
          <w:del w:id="236" w:author="Carol Nichols" w:date="2017-09-27T13:59:00Z"/>
        </w:rPr>
      </w:pPr>
      <w:del w:id="237" w:author="Carol Nichols" w:date="2017-09-27T13:59:00Z">
        <w:r w:rsidDel="00B61A6A">
          <w:delText xml:space="preserve">   2:        0x10922649e - std::panicking::default_hook::{{closure}}::h1204ab053b688140</w:delText>
        </w:r>
      </w:del>
    </w:p>
    <w:p w14:paraId="6EC355E0" w14:textId="6D16061E" w:rsidR="007354A4" w:rsidDel="00B61A6A" w:rsidRDefault="00CE00B1">
      <w:pPr>
        <w:pStyle w:val="CodeB"/>
        <w:rPr>
          <w:del w:id="238" w:author="Carol Nichols" w:date="2017-09-27T13:59:00Z"/>
        </w:rPr>
      </w:pPr>
      <w:del w:id="239" w:author="Carol Nichols" w:date="2017-09-27T13:59:00Z">
        <w:r w:rsidDel="00B61A6A">
          <w:delText xml:space="preserve">   3:        0x109226140 - std::panicking::default_hook::h1204ab053b688140</w:delText>
        </w:r>
      </w:del>
    </w:p>
    <w:p w14:paraId="56C26D68" w14:textId="72BAAD68" w:rsidR="007354A4" w:rsidDel="00B61A6A" w:rsidRDefault="00CE00B1">
      <w:pPr>
        <w:pStyle w:val="CodeB"/>
        <w:rPr>
          <w:del w:id="240" w:author="Carol Nichols" w:date="2017-09-27T13:59:00Z"/>
        </w:rPr>
      </w:pPr>
      <w:del w:id="241" w:author="Carol Nichols" w:date="2017-09-27T13:59:00Z">
        <w:r w:rsidDel="00B61A6A">
          <w:delText xml:space="preserve">   4:        0x109226897 - std::panicking::rust_panic_with_hook::h1204ab053b688140</w:delText>
        </w:r>
      </w:del>
    </w:p>
    <w:p w14:paraId="7BEC1282" w14:textId="28AAB193" w:rsidR="007354A4" w:rsidDel="00B61A6A" w:rsidRDefault="00CE00B1">
      <w:pPr>
        <w:pStyle w:val="CodeB"/>
        <w:rPr>
          <w:del w:id="242" w:author="Carol Nichols" w:date="2017-09-27T13:59:00Z"/>
        </w:rPr>
      </w:pPr>
      <w:del w:id="243" w:author="Carol Nichols" w:date="2017-09-27T13:59:00Z">
        <w:r w:rsidDel="00B61A6A">
          <w:delText xml:space="preserve">   5:        0x1092266f4 - std::panicking::begin_panic::h1204ab053b688140</w:delText>
        </w:r>
      </w:del>
    </w:p>
    <w:p w14:paraId="2A8EFC5D" w14:textId="25ABD444" w:rsidR="007354A4" w:rsidDel="00B61A6A" w:rsidRDefault="00CE00B1">
      <w:pPr>
        <w:pStyle w:val="CodeB"/>
        <w:rPr>
          <w:del w:id="244" w:author="Carol Nichols" w:date="2017-09-27T13:59:00Z"/>
        </w:rPr>
      </w:pPr>
      <w:del w:id="245" w:author="Carol Nichols" w:date="2017-09-27T13:59:00Z">
        <w:r w:rsidDel="00B61A6A">
          <w:delText xml:space="preserve">   6:        0x109226662 - std::panicking::begin_panic_fmt::h1204ab053b688140</w:delText>
        </w:r>
      </w:del>
    </w:p>
    <w:p w14:paraId="4A744E6E" w14:textId="77BA8F90" w:rsidR="007354A4" w:rsidDel="00B61A6A" w:rsidRDefault="00CE00B1">
      <w:pPr>
        <w:pStyle w:val="CodeB"/>
        <w:rPr>
          <w:del w:id="246" w:author="Carol Nichols" w:date="2017-09-27T13:59:00Z"/>
        </w:rPr>
      </w:pPr>
      <w:del w:id="247" w:author="Carol Nichols" w:date="2017-09-27T13:59:00Z">
        <w:r w:rsidDel="00B61A6A">
          <w:delText xml:space="preserve">   7:        0x1092265c7 - rust_begin_unwind</w:delText>
        </w:r>
      </w:del>
    </w:p>
    <w:p w14:paraId="6AF1B936" w14:textId="67C9C9B3" w:rsidR="007354A4" w:rsidDel="00B61A6A" w:rsidRDefault="00CE00B1">
      <w:pPr>
        <w:pStyle w:val="CodeB"/>
        <w:rPr>
          <w:del w:id="248" w:author="Carol Nichols" w:date="2017-09-27T13:59:00Z"/>
        </w:rPr>
      </w:pPr>
      <w:del w:id="249" w:author="Carol Nichols" w:date="2017-09-27T13:59:00Z">
        <w:r w:rsidDel="00B61A6A">
          <w:delText xml:space="preserve">   8:        0x1092486f0 - core::panicking::panic_fmt::h1204ab053b688140</w:delText>
        </w:r>
      </w:del>
    </w:p>
    <w:p w14:paraId="565B31FE" w14:textId="4A831CDB" w:rsidR="007354A4" w:rsidDel="00B61A6A" w:rsidRDefault="00CE00B1">
      <w:pPr>
        <w:pStyle w:val="CodeB"/>
        <w:rPr>
          <w:del w:id="250" w:author="Carol Nichols" w:date="2017-09-27T13:59:00Z"/>
        </w:rPr>
      </w:pPr>
      <w:del w:id="251" w:author="Carol Nichols" w:date="2017-09-27T13:59:00Z">
        <w:r w:rsidDel="00B61A6A">
          <w:delText xml:space="preserve">   9:        0x109248668 - core::panicking::panic_bounds_check::h1204ab053b688140</w:delText>
        </w:r>
      </w:del>
    </w:p>
    <w:p w14:paraId="0399D457" w14:textId="4BDAE764" w:rsidR="007354A4" w:rsidDel="00B61A6A" w:rsidRDefault="00CE00B1">
      <w:pPr>
        <w:pStyle w:val="CodeB"/>
        <w:rPr>
          <w:del w:id="252" w:author="Carol Nichols" w:date="2017-09-27T13:59:00Z"/>
        </w:rPr>
      </w:pPr>
      <w:del w:id="253" w:author="Carol Nichols" w:date="2017-09-27T13:59:00Z">
        <w:r w:rsidDel="00B61A6A">
          <w:delText xml:space="preserve">  10:        0x1092205b5 - &lt;collections::vec::Vec&lt;T&gt; as core::ops::Index&lt;usize&gt;&gt;::index::h1204ab053b688140</w:delText>
        </w:r>
      </w:del>
    </w:p>
    <w:p w14:paraId="3F73B2C5" w14:textId="19222E85" w:rsidR="007354A4" w:rsidDel="00B61A6A" w:rsidRDefault="00CE00B1">
      <w:pPr>
        <w:pStyle w:val="CodeB"/>
        <w:rPr>
          <w:del w:id="254" w:author="Carol Nichols" w:date="2017-09-27T13:59:00Z"/>
        </w:rPr>
      </w:pPr>
      <w:del w:id="255" w:author="Carol Nichols" w:date="2017-09-27T13:59:00Z">
        <w:r w:rsidDel="00B61A6A">
          <w:delText xml:space="preserve">  11:        0x10922066a - panic::main::h1204ab053b688140</w:delText>
        </w:r>
      </w:del>
    </w:p>
    <w:p w14:paraId="549E0D00" w14:textId="1C582323" w:rsidR="007354A4" w:rsidDel="00B61A6A" w:rsidRDefault="00CE00B1">
      <w:pPr>
        <w:pStyle w:val="CodeB"/>
        <w:rPr>
          <w:del w:id="256" w:author="Carol Nichols" w:date="2017-09-27T13:59:00Z"/>
        </w:rPr>
      </w:pPr>
      <w:del w:id="257" w:author="Carol Nichols" w:date="2017-09-27T13:59:00Z">
        <w:r w:rsidDel="00B61A6A">
          <w:delText xml:space="preserve">  12:        0x1092282ba - __rust_maybe_catch_panic</w:delText>
        </w:r>
      </w:del>
    </w:p>
    <w:p w14:paraId="4E65A63F" w14:textId="0EC29E1C" w:rsidR="007354A4" w:rsidDel="00B61A6A" w:rsidRDefault="00CE00B1">
      <w:pPr>
        <w:pStyle w:val="CodeB"/>
        <w:rPr>
          <w:del w:id="258" w:author="Carol Nichols" w:date="2017-09-27T13:59:00Z"/>
        </w:rPr>
      </w:pPr>
      <w:del w:id="259" w:author="Carol Nichols" w:date="2017-09-27T13:59:00Z">
        <w:r w:rsidDel="00B61A6A">
          <w:delText xml:space="preserve">  13:        0x109226b16 - std::rt::lang_start::h1204ab053b688140</w:delText>
        </w:r>
      </w:del>
    </w:p>
    <w:p w14:paraId="2CA79249" w14:textId="18A6FD65" w:rsidR="007354A4" w:rsidDel="00B61A6A" w:rsidRDefault="00CE00B1">
      <w:pPr>
        <w:pStyle w:val="CodeC"/>
        <w:rPr>
          <w:del w:id="260" w:author="Carol Nichols" w:date="2017-09-27T13:59:00Z"/>
        </w:rPr>
      </w:pPr>
      <w:del w:id="261" w:author="Carol Nichols" w:date="2017-09-27T13:59:00Z">
        <w:r w:rsidDel="00B61A6A">
          <w:delText xml:space="preserve">  14:        0x1092206e9 - main</w:delText>
        </w:r>
      </w:del>
    </w:p>
    <w:p w14:paraId="33A3B45E" w14:textId="0ECB1DF6" w:rsidR="00612F37" w:rsidRDefault="00CE00B1">
      <w:pPr>
        <w:pStyle w:val="Listing"/>
        <w:pPrChange w:id="262" w:author="janelle" w:date="2017-06-27T10:55:00Z">
          <w:pPr>
            <w:pStyle w:val="Caption"/>
          </w:pPr>
        </w:pPrChange>
      </w:pPr>
      <w:r>
        <w:t>Listing 9-</w:t>
      </w:r>
      <w:del w:id="263" w:author="Carol Nichols" w:date="2017-09-27T13:46:00Z">
        <w:r w:rsidDel="00A46ECF">
          <w:delText>1</w:delText>
        </w:r>
      </w:del>
      <w:ins w:id="264" w:author="Carol Nichols" w:date="2017-09-27T13:46:00Z">
        <w:r w:rsidR="00A46ECF">
          <w:t>2</w:t>
        </w:r>
      </w:ins>
      <w:r>
        <w:t xml:space="preserve">: The </w:t>
      </w:r>
      <w:proofErr w:type="spellStart"/>
      <w:r>
        <w:t>backtrace</w:t>
      </w:r>
      <w:proofErr w:type="spellEnd"/>
      <w:r>
        <w:t xml:space="preserve"> generated by a call to </w:t>
      </w:r>
      <w:r w:rsidR="005321FC" w:rsidRPr="005321FC">
        <w:rPr>
          <w:rStyle w:val="LiteralCaption"/>
          <w:rPrChange w:id="265" w:author="janelle" w:date="2017-06-27T10:55:00Z">
            <w:rPr>
              <w:rStyle w:val="Literal"/>
            </w:rPr>
          </w:rPrChange>
        </w:rPr>
        <w:t>panic!</w:t>
      </w:r>
      <w:r>
        <w:t xml:space="preserve"> displayed when the environment variable </w:t>
      </w:r>
      <w:r w:rsidR="005321FC" w:rsidRPr="005321FC">
        <w:rPr>
          <w:rStyle w:val="LiteralCaption"/>
          <w:rPrChange w:id="266" w:author="janelle" w:date="2017-06-27T10:55:00Z">
            <w:rPr>
              <w:rStyle w:val="Literal"/>
            </w:rPr>
          </w:rPrChange>
        </w:rPr>
        <w:t>RUST_BACKTRACE</w:t>
      </w:r>
      <w:r>
        <w:t xml:space="preserve"> is set</w:t>
      </w:r>
    </w:p>
    <w:p w14:paraId="7589B964" w14:textId="77777777" w:rsidR="00A8466C" w:rsidRDefault="00CE00B1" w:rsidP="00585740">
      <w:pPr>
        <w:pStyle w:val="Body"/>
        <w:rPr>
          <w:ins w:id="267" w:author="Carol Nichols" w:date="2017-09-29T12:24:00Z"/>
        </w:rPr>
      </w:pPr>
      <w:r>
        <w:t>That’s a lot of output!</w:t>
      </w:r>
      <w:ins w:id="268" w:author="Carol Nichols" w:date="2017-09-27T13:43:00Z">
        <w:r w:rsidR="004A519C">
          <w:t xml:space="preserve"> The exact output you see might be different depending on your operating system and Rust version.</w:t>
        </w:r>
      </w:ins>
      <w:ins w:id="269" w:author="Carol Nichols" w:date="2017-09-29T12:13:00Z">
        <w:r w:rsidR="00DF250B">
          <w:t xml:space="preserve"> In order to get </w:t>
        </w:r>
        <w:proofErr w:type="spellStart"/>
        <w:r w:rsidR="00DF250B">
          <w:t>backtraces</w:t>
        </w:r>
        <w:proofErr w:type="spellEnd"/>
        <w:r w:rsidR="00DF250B">
          <w:t xml:space="preserve"> with this information, debug symbols must be enabled</w:t>
        </w:r>
      </w:ins>
      <w:ins w:id="270" w:author="Carol Nichols" w:date="2017-09-29T12:15:00Z">
        <w:r w:rsidR="00D11131">
          <w:t>.</w:t>
        </w:r>
      </w:ins>
      <w:ins w:id="271" w:author="Carol Nichols" w:date="2017-09-29T12:13:00Z">
        <w:r w:rsidR="00DF250B">
          <w:t xml:space="preserve"> </w:t>
        </w:r>
      </w:ins>
      <w:ins w:id="272" w:author="Carol Nichols" w:date="2017-09-29T12:15:00Z">
        <w:r w:rsidR="00D11131">
          <w:t>Debug symbols</w:t>
        </w:r>
      </w:ins>
      <w:ins w:id="273" w:author="Carol Nichols" w:date="2017-09-29T12:13:00Z">
        <w:r w:rsidR="00DF250B">
          <w:t xml:space="preserve"> are</w:t>
        </w:r>
      </w:ins>
      <w:ins w:id="274" w:author="Carol Nichols" w:date="2017-09-29T12:15:00Z">
        <w:r w:rsidR="00D11131">
          <w:t xml:space="preserve"> enabled</w:t>
        </w:r>
      </w:ins>
      <w:ins w:id="275" w:author="Carol Nichols" w:date="2017-09-29T12:13:00Z">
        <w:r w:rsidR="00DF250B">
          <w:t xml:space="preserve"> by default when using </w:t>
        </w:r>
        <w:r w:rsidR="00DF250B" w:rsidRPr="00DF250B">
          <w:rPr>
            <w:rStyle w:val="Literal"/>
            <w:rPrChange w:id="276" w:author="Carol Nichols" w:date="2017-09-29T12:14:00Z">
              <w:rPr/>
            </w:rPrChange>
          </w:rPr>
          <w:t>cargo build</w:t>
        </w:r>
        <w:r w:rsidR="00DF250B">
          <w:t xml:space="preserve"> or </w:t>
        </w:r>
        <w:r w:rsidR="00DF250B" w:rsidRPr="00DF250B">
          <w:rPr>
            <w:rStyle w:val="Literal"/>
            <w:rPrChange w:id="277" w:author="Carol Nichols" w:date="2017-09-29T12:14:00Z">
              <w:rPr/>
            </w:rPrChange>
          </w:rPr>
          <w:t>cargo run</w:t>
        </w:r>
        <w:r w:rsidR="00DF250B">
          <w:t xml:space="preserve"> without the </w:t>
        </w:r>
      </w:ins>
      <w:ins w:id="278" w:author="Carol Nichols" w:date="2017-09-29T12:14:00Z">
        <w:r w:rsidR="00DF250B" w:rsidRPr="00DF250B">
          <w:rPr>
            <w:rStyle w:val="Literal"/>
            <w:rPrChange w:id="279" w:author="Carol Nichols" w:date="2017-09-29T12:14:00Z">
              <w:rPr/>
            </w:rPrChange>
          </w:rPr>
          <w:t>--</w:t>
        </w:r>
      </w:ins>
      <w:ins w:id="280" w:author="Carol Nichols" w:date="2017-09-29T12:13:00Z">
        <w:r w:rsidR="00DF250B" w:rsidRPr="00DF250B">
          <w:rPr>
            <w:rStyle w:val="Literal"/>
            <w:rPrChange w:id="281" w:author="Carol Nichols" w:date="2017-09-29T12:14:00Z">
              <w:rPr/>
            </w:rPrChange>
          </w:rPr>
          <w:t>release</w:t>
        </w:r>
        <w:r w:rsidR="00DF250B">
          <w:t xml:space="preserve"> </w:t>
        </w:r>
      </w:ins>
      <w:ins w:id="282" w:author="Carol Nichols" w:date="2017-09-29T12:14:00Z">
        <w:r w:rsidR="00DF250B">
          <w:t>flag, as we have here.</w:t>
        </w:r>
      </w:ins>
      <w:ins w:id="283" w:author="Carol Nichols" w:date="2017-09-27T13:43:00Z">
        <w:r w:rsidR="004A519C">
          <w:t xml:space="preserve"> </w:t>
        </w:r>
      </w:ins>
    </w:p>
    <w:p w14:paraId="2A4B3651" w14:textId="3F9A3248" w:rsidR="007354A4" w:rsidDel="008B5CFD" w:rsidRDefault="004A519C" w:rsidP="00585740">
      <w:pPr>
        <w:pStyle w:val="Body"/>
        <w:rPr>
          <w:del w:id="284" w:author="Carol Nichols" w:date="2017-09-29T12:25:00Z"/>
        </w:rPr>
      </w:pPr>
      <w:ins w:id="285" w:author="Carol Nichols" w:date="2017-09-27T13:43:00Z">
        <w:r>
          <w:t xml:space="preserve">In the </w:t>
        </w:r>
      </w:ins>
      <w:ins w:id="286" w:author="Carol Nichols" w:date="2017-09-27T13:44:00Z">
        <w:r w:rsidR="00A46ECF">
          <w:t>output in Listing 9-2</w:t>
        </w:r>
        <w:r w:rsidR="00EA49B7">
          <w:t xml:space="preserve">, </w:t>
        </w:r>
        <w:r>
          <w:t>line</w:t>
        </w:r>
      </w:ins>
      <w:r w:rsidR="00CE00B1">
        <w:t xml:space="preserve"> </w:t>
      </w:r>
      <w:del w:id="287" w:author="Carol Nichols" w:date="2017-09-27T13:44:00Z">
        <w:r w:rsidR="00CE00B1" w:rsidDel="004A519C">
          <w:delText>Line</w:delText>
        </w:r>
        <w:commentRangeStart w:id="288"/>
        <w:commentRangeStart w:id="289"/>
        <w:r w:rsidR="00CE00B1" w:rsidDel="004A519C">
          <w:delText xml:space="preserve"> </w:delText>
        </w:r>
      </w:del>
      <w:r w:rsidR="00CE00B1">
        <w:t xml:space="preserve">11 </w:t>
      </w:r>
      <w:commentRangeEnd w:id="288"/>
      <w:r w:rsidR="00CE00B1">
        <w:rPr>
          <w:rStyle w:val="CommentReference"/>
        </w:rPr>
        <w:commentReference w:id="288"/>
      </w:r>
      <w:commentRangeEnd w:id="289"/>
      <w:r w:rsidR="00C812E2">
        <w:rPr>
          <w:rStyle w:val="CommentReference"/>
        </w:rPr>
        <w:commentReference w:id="289"/>
      </w:r>
      <w:r w:rsidR="00CE00B1">
        <w:t xml:space="preserve">of the </w:t>
      </w:r>
      <w:proofErr w:type="spellStart"/>
      <w:r w:rsidR="00CE00B1">
        <w:t>backtrace</w:t>
      </w:r>
      <w:proofErr w:type="spellEnd"/>
      <w:r w:rsidR="00CE00B1">
        <w:t xml:space="preserve"> points to the line in our project </w:t>
      </w:r>
      <w:ins w:id="290" w:author="AnneMarieW" w:date="2017-06-28T16:50:00Z">
        <w:r w:rsidR="00F21F9D">
          <w:t xml:space="preserve">that’s </w:t>
        </w:r>
      </w:ins>
      <w:r w:rsidR="00CE00B1">
        <w:t xml:space="preserve">causing the problem: </w:t>
      </w:r>
      <w:r w:rsidR="00CE00B1">
        <w:rPr>
          <w:rStyle w:val="EmphasisItalic"/>
        </w:rPr>
        <w:t>src/main.rs</w:t>
      </w:r>
      <w:ins w:id="291" w:author="AnneMarieW" w:date="2017-06-28T16:50:00Z">
        <w:r w:rsidR="00F21F9D">
          <w:t xml:space="preserve"> in</w:t>
        </w:r>
      </w:ins>
      <w:del w:id="292" w:author="AnneMarieW" w:date="2017-06-28T16:50:00Z">
        <w:r w:rsidR="00CE00B1" w:rsidDel="00F21F9D">
          <w:delText>,</w:delText>
        </w:r>
      </w:del>
      <w:r w:rsidR="00CE00B1">
        <w:t xml:space="preserve"> line </w:t>
      </w:r>
      <w:del w:id="293" w:author="AnneMarieW" w:date="2017-06-28T16:50:00Z">
        <w:r w:rsidR="00CE00B1" w:rsidDel="00F21F9D">
          <w:delText>four</w:delText>
        </w:r>
      </w:del>
      <w:ins w:id="294" w:author="AnneMarieW" w:date="2017-06-28T16:50:00Z">
        <w:r w:rsidR="00F21F9D">
          <w:t>4</w:t>
        </w:r>
      </w:ins>
      <w:r w:rsidR="00CE00B1">
        <w:t xml:space="preserve">. </w:t>
      </w:r>
      <w:moveFromRangeStart w:id="295" w:author="janelle" w:date="2017-06-27T11:03:00Z" w:name="move486324718"/>
      <w:moveFrom w:id="296" w:author="janelle" w:date="2017-06-27T11:03:00Z">
        <w:r w:rsidR="00CE00B1" w:rsidDel="009F1D0D">
          <w:t xml:space="preserve">A </w:t>
        </w:r>
        <w:r w:rsidR="005321FC" w:rsidRPr="005321FC">
          <w:rPr>
            <w:rStyle w:val="EmphasisItalic"/>
            <w:rPrChange w:id="297" w:author="janelle" w:date="2017-06-27T10:57:00Z">
              <w:rPr>
                <w:rFonts w:ascii="Courier" w:hAnsi="Courier"/>
                <w:color w:val="0000FF"/>
              </w:rPr>
            </w:rPrChange>
          </w:rPr>
          <w:t>backtrace</w:t>
        </w:r>
        <w:r w:rsidR="00CE00B1" w:rsidDel="009F1D0D">
          <w:t xml:space="preserve"> is a list of all the functions that have been called to get to this point. Backtraces in Rust work like they do in other languages: the key to reading the backtrace is to start from the top and read until you see files you wrote. That’s the spot where the problem originated. The lines above the lines mentioning your files are code that your code called; the lines below are code that called your code. These lines might include core Rust code, standard library code, or crates that you’re using.</w:t>
        </w:r>
      </w:moveFrom>
      <w:moveFromRangeEnd w:id="295"/>
    </w:p>
    <w:p w14:paraId="226F95CC" w14:textId="61DC8E2F" w:rsidR="007354A4" w:rsidRDefault="00CE00B1">
      <w:pPr>
        <w:pStyle w:val="Body"/>
      </w:pPr>
      <w:r>
        <w:t xml:space="preserve">If we don’t want </w:t>
      </w:r>
      <w:del w:id="298" w:author="Carol Nichols" w:date="2017-09-27T13:46:00Z">
        <w:r w:rsidDel="00B8618A">
          <w:delText xml:space="preserve">our </w:delText>
        </w:r>
      </w:del>
      <w:ins w:id="299" w:author="Carol Nichols" w:date="2017-09-27T13:47:00Z">
        <w:r w:rsidR="00B8618A">
          <w:t>our</w:t>
        </w:r>
      </w:ins>
      <w:ins w:id="300" w:author="Carol Nichols" w:date="2017-09-27T13:46:00Z">
        <w:r w:rsidR="00B8618A">
          <w:t xml:space="preserve"> </w:t>
        </w:r>
      </w:ins>
      <w:r>
        <w:t xml:space="preserve">program to panic, the location pointed to by the first line mentioning a file we wrote is where we should start investigating </w:t>
      </w:r>
      <w:del w:id="301" w:author="AnneMarieW" w:date="2017-06-28T16:51:00Z">
        <w:r w:rsidDel="002E13EE">
          <w:delText xml:space="preserve">in order </w:delText>
        </w:r>
      </w:del>
      <w:r>
        <w:t xml:space="preserve">to figure out how we got to this location with values that caused the panic. </w:t>
      </w:r>
      <w:commentRangeStart w:id="302"/>
      <w:commentRangeStart w:id="303"/>
      <w:commentRangeStart w:id="304"/>
      <w:r>
        <w:t xml:space="preserve">In </w:t>
      </w:r>
      <w:del w:id="305" w:author="Carol Nichols" w:date="2017-09-27T13:47:00Z">
        <w:r w:rsidDel="00B8618A">
          <w:delText>our example</w:delText>
        </w:r>
      </w:del>
      <w:ins w:id="306" w:author="Carol Nichols" w:date="2017-09-27T13:47:00Z">
        <w:r w:rsidR="00B8618A">
          <w:t>Listing 9-1</w:t>
        </w:r>
      </w:ins>
      <w:r>
        <w:t xml:space="preserve"> where we deliberately wrote code that would panic in order to demonstrate how to use </w:t>
      </w:r>
      <w:proofErr w:type="spellStart"/>
      <w:r>
        <w:t>backtraces</w:t>
      </w:r>
      <w:commentRangeEnd w:id="302"/>
      <w:proofErr w:type="spellEnd"/>
      <w:r w:rsidR="00A0650A">
        <w:rPr>
          <w:rStyle w:val="CommentReference"/>
        </w:rPr>
        <w:commentReference w:id="302"/>
      </w:r>
      <w:commentRangeEnd w:id="303"/>
      <w:r w:rsidR="00014B67">
        <w:rPr>
          <w:rStyle w:val="CommentReference"/>
        </w:rPr>
        <w:commentReference w:id="303"/>
      </w:r>
      <w:commentRangeEnd w:id="304"/>
      <w:r w:rsidR="00B8618A">
        <w:rPr>
          <w:rStyle w:val="CommentReference"/>
        </w:rPr>
        <w:commentReference w:id="304"/>
      </w:r>
      <w:r>
        <w:t xml:space="preserve">, the way to fix the panic is to not </w:t>
      </w:r>
      <w:del w:id="307" w:author="AnneMarieW" w:date="2017-06-28T16:53:00Z">
        <w:r w:rsidDel="00194C4C">
          <w:delText xml:space="preserve">try to </w:delText>
        </w:r>
      </w:del>
      <w:r>
        <w:t xml:space="preserve">request an element at index 100 from a vector that only contains three items. When your code panics in the future, you’ll need to figure out </w:t>
      </w:r>
      <w:del w:id="308" w:author="AnneMarieW" w:date="2017-06-28T16:52:00Z">
        <w:r w:rsidDel="002E13EE">
          <w:delText xml:space="preserve">for your particular case </w:delText>
        </w:r>
      </w:del>
      <w:r>
        <w:t>what action the code is taking with what values that causes the panic and what the code should do instead.</w:t>
      </w:r>
    </w:p>
    <w:p w14:paraId="2DD27AD1" w14:textId="631A487A" w:rsidR="007354A4" w:rsidRDefault="00CE00B1" w:rsidP="00585740">
      <w:pPr>
        <w:pStyle w:val="Body"/>
      </w:pPr>
      <w:r>
        <w:t xml:space="preserve">We’ll come back to </w:t>
      </w:r>
      <w:r>
        <w:rPr>
          <w:rStyle w:val="Literal"/>
        </w:rPr>
        <w:t>panic!</w:t>
      </w:r>
      <w:r>
        <w:t xml:space="preserve"> and when we should and should not use </w:t>
      </w:r>
      <w:commentRangeStart w:id="309"/>
      <w:del w:id="310" w:author="Carol Nichols" w:date="2017-09-27T13:47:00Z">
        <w:r w:rsidRPr="008F6A91" w:rsidDel="008F6A91">
          <w:rPr>
            <w:rStyle w:val="Literal"/>
            <w:rPrChange w:id="311" w:author="Carol Nichols" w:date="2017-09-27T13:48:00Z">
              <w:rPr/>
            </w:rPrChange>
          </w:rPr>
          <w:delText>these methods</w:delText>
        </w:r>
        <w:commentRangeEnd w:id="309"/>
        <w:r w:rsidR="002325D2" w:rsidRPr="008F6A91" w:rsidDel="008F6A91">
          <w:rPr>
            <w:rStyle w:val="Literal"/>
            <w:rPrChange w:id="312" w:author="Carol Nichols" w:date="2017-09-27T13:48:00Z">
              <w:rPr>
                <w:rStyle w:val="CommentReference"/>
              </w:rPr>
            </w:rPrChange>
          </w:rPr>
          <w:commentReference w:id="309"/>
        </w:r>
      </w:del>
      <w:ins w:id="313" w:author="Carol Nichols" w:date="2017-09-27T13:47:00Z">
        <w:r w:rsidR="008F6A91" w:rsidRPr="008F6A91">
          <w:rPr>
            <w:rStyle w:val="Literal"/>
            <w:rPrChange w:id="314" w:author="Carol Nichols" w:date="2017-09-27T13:48:00Z">
              <w:rPr/>
            </w:rPrChange>
          </w:rPr>
          <w:t>panic!</w:t>
        </w:r>
        <w:r w:rsidR="008F6A91">
          <w:t xml:space="preserve"> to handle error conditions</w:t>
        </w:r>
      </w:ins>
      <w:r>
        <w:t xml:space="preserve"> later in the chapter. Next, we’ll </w:t>
      </w:r>
      <w:del w:id="315" w:author="janelle" w:date="2017-06-27T11:06:00Z">
        <w:r w:rsidDel="009F1D0D">
          <w:delText xml:space="preserve">now </w:delText>
        </w:r>
      </w:del>
      <w:r>
        <w:t xml:space="preserve">look at how to recover from an error </w:t>
      </w:r>
      <w:del w:id="316" w:author="AnneMarieW" w:date="2017-06-28T16:55:00Z">
        <w:r w:rsidDel="002325D2">
          <w:delText>with</w:delText>
        </w:r>
      </w:del>
      <w:ins w:id="317" w:author="AnneMarieW" w:date="2017-06-28T16:55:00Z">
        <w:r w:rsidR="002325D2">
          <w:t>using</w:t>
        </w:r>
      </w:ins>
      <w:r>
        <w:t xml:space="preserve"> </w:t>
      </w:r>
      <w:r w:rsidRPr="000543BE">
        <w:rPr>
          <w:rStyle w:val="Literal"/>
        </w:rPr>
        <w:t>Result</w:t>
      </w:r>
      <w:r>
        <w:t>.</w:t>
      </w:r>
    </w:p>
    <w:p w14:paraId="7EBE773E" w14:textId="77777777" w:rsidR="007354A4" w:rsidRPr="001D5E32" w:rsidRDefault="00CE00B1">
      <w:pPr>
        <w:pStyle w:val="HeadA"/>
        <w:rPr>
          <w:rFonts w:eastAsia="Microsoft YaHei"/>
        </w:rPr>
      </w:pPr>
      <w:bookmarkStart w:id="318" w:name="recoverable-errors-with-`result`"/>
      <w:bookmarkStart w:id="319" w:name="_Toc474426182"/>
      <w:bookmarkStart w:id="320" w:name="_Toc486002013"/>
      <w:bookmarkEnd w:id="318"/>
      <w:r>
        <w:rPr>
          <w:rFonts w:eastAsia="Microsoft YaHei"/>
        </w:rPr>
        <w:t xml:space="preserve">Recoverable Errors with </w:t>
      </w:r>
      <w:bookmarkEnd w:id="319"/>
      <w:r w:rsidR="005321FC" w:rsidRPr="00200BB4">
        <w:rPr>
          <w:rStyle w:val="Literal"/>
          <w:rFonts w:eastAsia="Microsoft YaHei"/>
          <w:rPrChange w:id="321" w:author="Carol Nichols" w:date="2017-09-27T14:37:00Z">
            <w:rPr>
              <w:rStyle w:val="Literal"/>
            </w:rPr>
          </w:rPrChange>
        </w:rPr>
        <w:t>Result</w:t>
      </w:r>
      <w:bookmarkEnd w:id="320"/>
    </w:p>
    <w:p w14:paraId="6BF18520" w14:textId="77777777" w:rsidR="007354A4" w:rsidRDefault="00CE00B1">
      <w:pPr>
        <w:pStyle w:val="BodyFirst"/>
        <w:rPr>
          <w:rFonts w:eastAsia="Microsoft YaHei"/>
        </w:rPr>
      </w:pPr>
      <w:r>
        <w:rPr>
          <w:rFonts w:eastAsia="Microsoft YaHei"/>
        </w:rPr>
        <w:t>Most errors aren’t serious enough to require the program to stop entirely. Sometimes, when a function fails, it’s for a reason that we can easily interpret and respond to. For example, if we try to open a file and that operation fails because the file doesn’t exist, we might want to create the file instead of terminating the process.</w:t>
      </w:r>
    </w:p>
    <w:p w14:paraId="2B8D035A" w14:textId="77777777" w:rsidR="007354A4" w:rsidRDefault="00CE00B1" w:rsidP="00585740">
      <w:pPr>
        <w:pStyle w:val="Body"/>
        <w:rPr>
          <w:ins w:id="322" w:author="janelle" w:date="2017-06-27T11:27:00Z"/>
        </w:rPr>
      </w:pPr>
      <w:r>
        <w:lastRenderedPageBreak/>
        <w:t xml:space="preserve">Recall </w:t>
      </w:r>
      <w:del w:id="323" w:author="AnneMarieW" w:date="2017-06-28T16:58:00Z">
        <w:r w:rsidDel="00DA44D0">
          <w:delText>from</w:delText>
        </w:r>
      </w:del>
      <w:ins w:id="324" w:author="AnneMarieW" w:date="2017-06-28T16:58:00Z">
        <w:r w:rsidR="00DA44D0">
          <w:t>in</w:t>
        </w:r>
      </w:ins>
      <w:r>
        <w:t xml:space="preserve"> Chapter 2 </w:t>
      </w:r>
      <w:del w:id="325" w:author="AnneMarieW" w:date="2017-06-28T16:58:00Z">
        <w:r w:rsidDel="00DA44D0">
          <w:delText xml:space="preserve">the section on </w:delText>
        </w:r>
      </w:del>
      <w:ins w:id="326" w:author="AnneMarieW" w:date="2017-06-28T16:58:00Z">
        <w:r w:rsidR="00DA44D0">
          <w:t xml:space="preserve">in the </w:t>
        </w:r>
      </w:ins>
      <w:r>
        <w:t xml:space="preserve">“Handling Potential Failure with the </w:t>
      </w:r>
      <w:r w:rsidRPr="000543BE">
        <w:rPr>
          <w:rStyle w:val="Literal"/>
        </w:rPr>
        <w:t>Result</w:t>
      </w:r>
      <w:r>
        <w:t xml:space="preserve"> Type” </w:t>
      </w:r>
      <w:ins w:id="327" w:author="AnneMarieW" w:date="2017-06-28T16:58:00Z">
        <w:r w:rsidR="00DA44D0">
          <w:t xml:space="preserve">section </w:t>
        </w:r>
      </w:ins>
      <w:ins w:id="328" w:author="janelle" w:date="2017-06-27T11:27:00Z">
        <w:r w:rsidR="00C8154D">
          <w:t xml:space="preserve">on page XX </w:t>
        </w:r>
      </w:ins>
      <w:r>
        <w:t xml:space="preserve">that the </w:t>
      </w:r>
      <w:r w:rsidRPr="000543BE">
        <w:rPr>
          <w:rStyle w:val="Literal"/>
        </w:rPr>
        <w:t>Result</w:t>
      </w:r>
      <w:r>
        <w:t xml:space="preserve"> </w:t>
      </w:r>
      <w:proofErr w:type="spellStart"/>
      <w:r>
        <w:t>enum</w:t>
      </w:r>
      <w:proofErr w:type="spellEnd"/>
      <w:r>
        <w:t xml:space="preserve"> is defined as having two variants, </w:t>
      </w:r>
      <w:r w:rsidRPr="000543BE">
        <w:rPr>
          <w:rStyle w:val="Literal"/>
        </w:rPr>
        <w:t>Ok</w:t>
      </w:r>
      <w:r>
        <w:t xml:space="preserve"> and </w:t>
      </w:r>
      <w:r w:rsidRPr="000543BE">
        <w:rPr>
          <w:rStyle w:val="Literal"/>
        </w:rPr>
        <w:t>Err</w:t>
      </w:r>
      <w:r>
        <w:t>, as follows:</w:t>
      </w:r>
    </w:p>
    <w:p w14:paraId="5BC66EBB" w14:textId="77777777" w:rsidR="00612F37" w:rsidRDefault="00C8154D">
      <w:pPr>
        <w:pStyle w:val="ProductionDirective"/>
        <w:pPrChange w:id="329" w:author="janelle" w:date="2017-06-27T11:27:00Z">
          <w:pPr>
            <w:pStyle w:val="Body"/>
          </w:pPr>
        </w:pPrChange>
      </w:pPr>
      <w:ins w:id="330" w:author="janelle" w:date="2017-06-27T11:27:00Z">
        <w:r>
          <w:t xml:space="preserve">prod: </w:t>
        </w:r>
      </w:ins>
      <w:ins w:id="331" w:author="janelle" w:date="2017-06-27T11:35:00Z">
        <w:r>
          <w:t>fill</w:t>
        </w:r>
      </w:ins>
      <w:ins w:id="332" w:author="janelle" w:date="2017-06-27T11:27:00Z">
        <w:r>
          <w:t xml:space="preserve"> </w:t>
        </w:r>
        <w:proofErr w:type="spellStart"/>
        <w:r>
          <w:t>xref</w:t>
        </w:r>
      </w:ins>
      <w:proofErr w:type="spellEnd"/>
    </w:p>
    <w:p w14:paraId="6692F05F" w14:textId="77777777" w:rsidR="007354A4" w:rsidRDefault="00CE00B1">
      <w:pPr>
        <w:pStyle w:val="CodeA"/>
      </w:pPr>
      <w:r>
        <w:t>enum Result&lt;T, E&gt; {</w:t>
      </w:r>
    </w:p>
    <w:p w14:paraId="2E1C50B1" w14:textId="77777777" w:rsidR="007354A4" w:rsidRDefault="00CE00B1">
      <w:pPr>
        <w:pStyle w:val="CodeB"/>
      </w:pPr>
      <w:r>
        <w:t xml:space="preserve">    Ok(T),</w:t>
      </w:r>
    </w:p>
    <w:p w14:paraId="0F506A86" w14:textId="77777777" w:rsidR="007354A4" w:rsidRDefault="00CE00B1">
      <w:pPr>
        <w:pStyle w:val="CodeB"/>
      </w:pPr>
      <w:r>
        <w:t xml:space="preserve">    Err(E),</w:t>
      </w:r>
    </w:p>
    <w:p w14:paraId="1B135074" w14:textId="77777777" w:rsidR="007354A4" w:rsidRDefault="00CE00B1">
      <w:pPr>
        <w:pStyle w:val="CodeC"/>
        <w:rPr>
          <w:rFonts w:eastAsia="Microsoft YaHei"/>
        </w:rPr>
      </w:pPr>
      <w:r>
        <w:t>}</w:t>
      </w:r>
    </w:p>
    <w:p w14:paraId="4F022757" w14:textId="77777777" w:rsidR="007354A4" w:rsidRDefault="00CE00B1" w:rsidP="00585740">
      <w:pPr>
        <w:pStyle w:val="Body"/>
      </w:pPr>
      <w:r>
        <w:t xml:space="preserve">The </w:t>
      </w:r>
      <w:r>
        <w:rPr>
          <w:rStyle w:val="Literal"/>
        </w:rPr>
        <w:t>T</w:t>
      </w:r>
      <w:r>
        <w:t xml:space="preserve"> and </w:t>
      </w:r>
      <w:r w:rsidRPr="000543BE">
        <w:rPr>
          <w:rStyle w:val="Literal"/>
        </w:rPr>
        <w:t>E</w:t>
      </w:r>
      <w:r>
        <w:t xml:space="preserve"> are generic type parameters</w:t>
      </w:r>
      <w:del w:id="333" w:author="AnneMarieW" w:date="2017-06-28T16:59:00Z">
        <w:r w:rsidDel="004317E6">
          <w:delText>;</w:delText>
        </w:r>
      </w:del>
      <w:ins w:id="334" w:author="AnneMarieW" w:date="2017-06-28T16:59:00Z">
        <w:r w:rsidR="004317E6">
          <w:t>:</w:t>
        </w:r>
      </w:ins>
      <w:r>
        <w:t xml:space="preserve"> we’ll </w:t>
      </w:r>
      <w:del w:id="335" w:author="AnneMarieW" w:date="2017-06-28T16:59:00Z">
        <w:r w:rsidDel="004317E6">
          <w:delText xml:space="preserve">go into </w:delText>
        </w:r>
      </w:del>
      <w:ins w:id="336" w:author="AnneMarieW" w:date="2017-06-28T16:59:00Z">
        <w:r w:rsidR="004317E6">
          <w:t xml:space="preserve">discuss </w:t>
        </w:r>
      </w:ins>
      <w:r>
        <w:t xml:space="preserve">generics in more detail in Chapter 10. What you need to know right now is that </w:t>
      </w:r>
      <w:r w:rsidRPr="000543BE">
        <w:rPr>
          <w:rStyle w:val="Literal"/>
        </w:rPr>
        <w:t>T</w:t>
      </w:r>
      <w:r>
        <w:t xml:space="preserve"> represents the type of the value that will be returned in a success case within the </w:t>
      </w:r>
      <w:r w:rsidRPr="000543BE">
        <w:rPr>
          <w:rStyle w:val="Literal"/>
        </w:rPr>
        <w:t>Ok</w:t>
      </w:r>
      <w:r>
        <w:t xml:space="preserve"> variant, and </w:t>
      </w:r>
      <w:r>
        <w:rPr>
          <w:rStyle w:val="Literal"/>
        </w:rPr>
        <w:t>E</w:t>
      </w:r>
      <w:r>
        <w:t xml:space="preserve"> represents the type of the error that will be returned in a failure case within the </w:t>
      </w:r>
      <w:r>
        <w:rPr>
          <w:rStyle w:val="Literal"/>
        </w:rPr>
        <w:t xml:space="preserve">Err </w:t>
      </w:r>
      <w:r>
        <w:t xml:space="preserve">variant. Because </w:t>
      </w:r>
      <w:r w:rsidRPr="000543BE">
        <w:rPr>
          <w:rStyle w:val="Literal"/>
        </w:rPr>
        <w:t>Result</w:t>
      </w:r>
      <w:r>
        <w:t xml:space="preserve"> has these generic type parameters, we can use the </w:t>
      </w:r>
      <w:r>
        <w:rPr>
          <w:rStyle w:val="Literal"/>
        </w:rPr>
        <w:t>Result</w:t>
      </w:r>
      <w:r>
        <w:t xml:space="preserve"> type and the functions that the standard library has defined on it in many different situations where the successful value and error value we want to return may differ.</w:t>
      </w:r>
    </w:p>
    <w:p w14:paraId="20AC0D19" w14:textId="1C14C553" w:rsidR="007354A4" w:rsidRDefault="00CE00B1" w:rsidP="00585740">
      <w:pPr>
        <w:pStyle w:val="Body"/>
        <w:rPr>
          <w:ins w:id="337" w:author="janelle" w:date="2017-06-27T11:34:00Z"/>
        </w:rPr>
      </w:pPr>
      <w:r>
        <w:t xml:space="preserve">Let’s call a function that returns a </w:t>
      </w:r>
      <w:r>
        <w:rPr>
          <w:rStyle w:val="Literal"/>
        </w:rPr>
        <w:t>Result</w:t>
      </w:r>
      <w:r>
        <w:t xml:space="preserve"> value because the function could fail: </w:t>
      </w:r>
      <w:ins w:id="338" w:author="AnneMarieW" w:date="2017-06-28T17:00:00Z">
        <w:r w:rsidR="004317E6">
          <w:t>in Listing 9-</w:t>
        </w:r>
      </w:ins>
      <w:ins w:id="339" w:author="Carol Nichols" w:date="2017-09-27T13:48:00Z">
        <w:r w:rsidR="007B1404">
          <w:t>3</w:t>
        </w:r>
      </w:ins>
      <w:ins w:id="340" w:author="AnneMarieW" w:date="2017-06-28T17:00:00Z">
        <w:del w:id="341" w:author="Carol Nichols" w:date="2017-09-27T13:48:00Z">
          <w:r w:rsidR="004317E6" w:rsidDel="007B1404">
            <w:delText>2</w:delText>
          </w:r>
        </w:del>
        <w:r w:rsidR="004317E6">
          <w:t xml:space="preserve"> we try to </w:t>
        </w:r>
      </w:ins>
      <w:r>
        <w:t>open</w:t>
      </w:r>
      <w:del w:id="342" w:author="AnneMarieW" w:date="2017-06-28T17:01:00Z">
        <w:r w:rsidDel="004317E6">
          <w:delText xml:space="preserve">ing </w:delText>
        </w:r>
      </w:del>
      <w:ins w:id="343" w:author="AnneMarieW" w:date="2017-06-28T17:01:00Z">
        <w:r w:rsidR="004317E6">
          <w:t xml:space="preserve"> </w:t>
        </w:r>
      </w:ins>
      <w:r>
        <w:t>a file</w:t>
      </w:r>
      <w:del w:id="344" w:author="AnneMarieW" w:date="2017-06-28T17:01:00Z">
        <w:r w:rsidDel="004317E6">
          <w:delText>, shown</w:delText>
        </w:r>
      </w:del>
      <w:del w:id="345" w:author="AnneMarieW" w:date="2017-06-28T17:00:00Z">
        <w:r w:rsidDel="004317E6">
          <w:delText xml:space="preserve"> in Listing 9-2</w:delText>
        </w:r>
      </w:del>
      <w:del w:id="346" w:author="AnneMarieW" w:date="2017-06-28T17:01:00Z">
        <w:r w:rsidDel="004317E6">
          <w:delText>.</w:delText>
        </w:r>
      </w:del>
      <w:ins w:id="347" w:author="AnneMarieW" w:date="2017-06-28T17:01:00Z">
        <w:r w:rsidR="004317E6">
          <w:t>:</w:t>
        </w:r>
      </w:ins>
    </w:p>
    <w:p w14:paraId="037F3F6B" w14:textId="77777777" w:rsidR="00612F37" w:rsidRDefault="00C8154D">
      <w:pPr>
        <w:pStyle w:val="ProductionDirective"/>
        <w:pPrChange w:id="348" w:author="janelle" w:date="2017-06-27T11:34:00Z">
          <w:pPr>
            <w:pStyle w:val="Body"/>
          </w:pPr>
        </w:pPrChange>
      </w:pPr>
      <w:ins w:id="349" w:author="janelle" w:date="2017-06-27T11:34:00Z">
        <w:r>
          <w:t xml:space="preserve">Prod: confirm </w:t>
        </w:r>
        <w:proofErr w:type="spellStart"/>
        <w:r>
          <w:t>xref</w:t>
        </w:r>
      </w:ins>
      <w:proofErr w:type="spellEnd"/>
    </w:p>
    <w:p w14:paraId="43B09C5A" w14:textId="77777777" w:rsidR="007354A4" w:rsidRPr="001D5E32" w:rsidRDefault="00CE00B1">
      <w:pPr>
        <w:pStyle w:val="ProductionDirective"/>
        <w:rPr>
          <w:rStyle w:val="filename"/>
        </w:rPr>
      </w:pPr>
      <w:r w:rsidRPr="001D5E32">
        <w:rPr>
          <w:rStyle w:val="filename"/>
        </w:rPr>
        <w:t>Filename: src/main.rs</w:t>
      </w:r>
    </w:p>
    <w:p w14:paraId="696AF02D" w14:textId="77777777" w:rsidR="007354A4" w:rsidRDefault="00CE00B1">
      <w:pPr>
        <w:pStyle w:val="CodeA"/>
      </w:pPr>
      <w:r>
        <w:t xml:space="preserve">use std::fs::File; </w:t>
      </w:r>
    </w:p>
    <w:p w14:paraId="468CD320" w14:textId="77777777" w:rsidR="007354A4" w:rsidRDefault="007354A4">
      <w:pPr>
        <w:pStyle w:val="CodeB"/>
      </w:pPr>
    </w:p>
    <w:p w14:paraId="238C583B" w14:textId="77777777" w:rsidR="007354A4" w:rsidRDefault="00CE00B1">
      <w:pPr>
        <w:pStyle w:val="CodeB"/>
      </w:pPr>
      <w:r>
        <w:t xml:space="preserve">fn main() { </w:t>
      </w:r>
    </w:p>
    <w:p w14:paraId="5A218E99" w14:textId="77777777" w:rsidR="007354A4" w:rsidRDefault="00CE00B1">
      <w:pPr>
        <w:pStyle w:val="CodeB"/>
      </w:pPr>
      <w:r>
        <w:t xml:space="preserve">    let f = File::open("hello.txt"); </w:t>
      </w:r>
    </w:p>
    <w:p w14:paraId="54686224" w14:textId="77777777" w:rsidR="007354A4" w:rsidRDefault="00CE00B1">
      <w:pPr>
        <w:pStyle w:val="CodeC"/>
      </w:pPr>
      <w:r>
        <w:t>}</w:t>
      </w:r>
    </w:p>
    <w:p w14:paraId="4389E1C2" w14:textId="5B92BD3E" w:rsidR="00612F37" w:rsidRDefault="00CE00B1">
      <w:pPr>
        <w:pStyle w:val="Listing"/>
        <w:pPrChange w:id="350" w:author="janelle" w:date="2017-06-27T11:46:00Z">
          <w:pPr>
            <w:pStyle w:val="Caption"/>
          </w:pPr>
        </w:pPrChange>
      </w:pPr>
      <w:r>
        <w:t>Listing 9-</w:t>
      </w:r>
      <w:del w:id="351" w:author="Carol Nichols" w:date="2017-09-27T13:48:00Z">
        <w:r w:rsidDel="007B1404">
          <w:delText>2</w:delText>
        </w:r>
      </w:del>
      <w:ins w:id="352" w:author="Carol Nichols" w:date="2017-09-27T13:48:00Z">
        <w:r w:rsidR="007B1404">
          <w:t>3</w:t>
        </w:r>
      </w:ins>
      <w:r>
        <w:t>: Opening a file</w:t>
      </w:r>
    </w:p>
    <w:p w14:paraId="1BA6B1C9" w14:textId="77777777" w:rsidR="007354A4" w:rsidRDefault="00CE00B1" w:rsidP="00585740">
      <w:pPr>
        <w:pStyle w:val="Body"/>
      </w:pPr>
      <w:r>
        <w:t xml:space="preserve">How do we know </w:t>
      </w:r>
      <w:r>
        <w:rPr>
          <w:rStyle w:val="Literal"/>
        </w:rPr>
        <w:t>File::open</w:t>
      </w:r>
      <w:r>
        <w:t xml:space="preserve"> returns a </w:t>
      </w:r>
      <w:r w:rsidRPr="000543BE">
        <w:rPr>
          <w:rStyle w:val="Literal"/>
        </w:rPr>
        <w:t>Result</w:t>
      </w:r>
      <w:r>
        <w:t xml:space="preserve">? We could look at the standard library API documentation, or we could ask the compiler! If we give </w:t>
      </w:r>
      <w:r w:rsidRPr="000543BE">
        <w:rPr>
          <w:rStyle w:val="Literal"/>
        </w:rPr>
        <w:t>f</w:t>
      </w:r>
      <w:r>
        <w:t xml:space="preserve"> a type annotation of </w:t>
      </w:r>
      <w:del w:id="353" w:author="AnneMarieW" w:date="2017-06-28T17:02:00Z">
        <w:r w:rsidDel="00250E6B">
          <w:delText>some</w:delText>
        </w:r>
      </w:del>
      <w:ins w:id="354" w:author="AnneMarieW" w:date="2017-06-28T17:02:00Z">
        <w:r w:rsidR="00250E6B">
          <w:t>a</w:t>
        </w:r>
      </w:ins>
      <w:r>
        <w:t xml:space="preserve"> type that we know the return type of the function is </w:t>
      </w:r>
      <w:r w:rsidRPr="000543BE">
        <w:rPr>
          <w:rStyle w:val="EmphasisItalic"/>
        </w:rPr>
        <w:t>not</w:t>
      </w:r>
      <w:del w:id="355" w:author="AnneMarieW" w:date="2017-06-28T17:01:00Z">
        <w:r w:rsidDel="004317E6">
          <w:delText>,</w:delText>
        </w:r>
      </w:del>
      <w:ins w:id="356" w:author="AnneMarieW" w:date="2017-06-28T17:01:00Z">
        <w:r w:rsidR="004317E6">
          <w:t xml:space="preserve"> and</w:t>
        </w:r>
      </w:ins>
      <w:r>
        <w:t xml:space="preserve"> then we try to compile the code, the compiler will tell us that the types don’t match. The error message will then tell us what the type of </w:t>
      </w:r>
      <w:r w:rsidRPr="000543BE">
        <w:rPr>
          <w:rStyle w:val="Literal"/>
        </w:rPr>
        <w:t>f</w:t>
      </w:r>
      <w:r>
        <w:t xml:space="preserve"> </w:t>
      </w:r>
      <w:r w:rsidRPr="000543BE">
        <w:rPr>
          <w:rStyle w:val="EmphasisItalic"/>
        </w:rPr>
        <w:t>is</w:t>
      </w:r>
      <w:ins w:id="357" w:author="AnneMarieW" w:date="2017-06-28T17:02:00Z">
        <w:r w:rsidR="00250E6B">
          <w:t>.</w:t>
        </w:r>
      </w:ins>
      <w:del w:id="358" w:author="AnneMarieW" w:date="2017-06-28T17:02:00Z">
        <w:r w:rsidDel="00250E6B">
          <w:delText>!</w:delText>
        </w:r>
      </w:del>
      <w:r>
        <w:t xml:space="preserve"> Let’s try it: we know that the return type of </w:t>
      </w:r>
      <w:r>
        <w:rPr>
          <w:rStyle w:val="Literal"/>
        </w:rPr>
        <w:t>File::open</w:t>
      </w:r>
      <w:r>
        <w:t xml:space="preserve"> isn’t of type </w:t>
      </w:r>
      <w:r w:rsidRPr="000543BE">
        <w:rPr>
          <w:rStyle w:val="Literal"/>
        </w:rPr>
        <w:t>u32</w:t>
      </w:r>
      <w:r>
        <w:t xml:space="preserve">, so let’s change the </w:t>
      </w:r>
      <w:r w:rsidRPr="000543BE">
        <w:rPr>
          <w:rStyle w:val="Literal"/>
        </w:rPr>
        <w:t>let f</w:t>
      </w:r>
      <w:r>
        <w:t xml:space="preserve"> statement to</w:t>
      </w:r>
      <w:ins w:id="359" w:author="AnneMarieW" w:date="2017-06-28T17:03:00Z">
        <w:r w:rsidR="00250E6B">
          <w:t xml:space="preserve"> this</w:t>
        </w:r>
      </w:ins>
      <w:r>
        <w:t>:</w:t>
      </w:r>
    </w:p>
    <w:p w14:paraId="64FF2B7B" w14:textId="77777777" w:rsidR="007354A4" w:rsidRDefault="00CE00B1">
      <w:pPr>
        <w:pStyle w:val="CodeSingle"/>
      </w:pPr>
      <w:r>
        <w:t>let f: u32 = File::open("hello.txt");</w:t>
      </w:r>
    </w:p>
    <w:p w14:paraId="2C34081E" w14:textId="77777777" w:rsidR="007354A4" w:rsidRDefault="00CE00B1" w:rsidP="00585740">
      <w:pPr>
        <w:pStyle w:val="Body"/>
      </w:pPr>
      <w:r>
        <w:lastRenderedPageBreak/>
        <w:t>Attempting to compile now gives us</w:t>
      </w:r>
      <w:ins w:id="360" w:author="AnneMarieW" w:date="2017-06-28T17:03:00Z">
        <w:r w:rsidR="00250E6B">
          <w:t xml:space="preserve"> the following output</w:t>
        </w:r>
      </w:ins>
      <w:r>
        <w:t>:</w:t>
      </w:r>
    </w:p>
    <w:p w14:paraId="63283918" w14:textId="77777777" w:rsidR="007354A4" w:rsidRDefault="00CE00B1">
      <w:pPr>
        <w:pStyle w:val="CodeA"/>
      </w:pPr>
      <w:r>
        <w:t>error[E0308]: mismatched types</w:t>
      </w:r>
    </w:p>
    <w:p w14:paraId="19233187" w14:textId="77777777" w:rsidR="007354A4" w:rsidRDefault="00CE00B1">
      <w:pPr>
        <w:pStyle w:val="CodeB"/>
      </w:pPr>
      <w:r>
        <w:t xml:space="preserve"> --&gt; src/main.rs:4:18</w:t>
      </w:r>
    </w:p>
    <w:p w14:paraId="762FB96B" w14:textId="77777777" w:rsidR="007354A4" w:rsidRDefault="00CE00B1">
      <w:pPr>
        <w:pStyle w:val="CodeB"/>
      </w:pPr>
      <w:r>
        <w:t xml:space="preserve">  |</w:t>
      </w:r>
    </w:p>
    <w:p w14:paraId="1FE9329D" w14:textId="77777777" w:rsidR="007354A4" w:rsidRDefault="00CE00B1">
      <w:pPr>
        <w:pStyle w:val="CodeB"/>
      </w:pPr>
      <w:r>
        <w:t>4 |     let f: u32 = File::open("hello.txt");</w:t>
      </w:r>
    </w:p>
    <w:p w14:paraId="50476483" w14:textId="77777777" w:rsidR="007354A4" w:rsidRDefault="00CE00B1">
      <w:pPr>
        <w:pStyle w:val="CodeB"/>
      </w:pPr>
      <w:r>
        <w:t xml:space="preserve">  |                  ^^^^^^^^^^^^^^^^^^^^^^^ expected u32, found enum `std::result::Result`</w:t>
      </w:r>
    </w:p>
    <w:p w14:paraId="5DE7C743" w14:textId="77777777" w:rsidR="007354A4" w:rsidRDefault="00CE00B1">
      <w:pPr>
        <w:pStyle w:val="CodeB"/>
      </w:pPr>
      <w:r>
        <w:t xml:space="preserve">  |</w:t>
      </w:r>
    </w:p>
    <w:p w14:paraId="1FD42EBB" w14:textId="77777777" w:rsidR="007354A4" w:rsidRDefault="00CE00B1">
      <w:pPr>
        <w:pStyle w:val="CodeB"/>
      </w:pPr>
      <w:r>
        <w:t xml:space="preserve">  = note: expected type `u32`</w:t>
      </w:r>
    </w:p>
    <w:p w14:paraId="2A118A29" w14:textId="77777777" w:rsidR="007354A4" w:rsidRDefault="00CE00B1">
      <w:pPr>
        <w:pStyle w:val="CodeC"/>
      </w:pPr>
      <w:r>
        <w:t xml:space="preserve">  = note:    found type `std::result::Result&lt;std::fs::File, std::io::Error&gt;`</w:t>
      </w:r>
    </w:p>
    <w:p w14:paraId="7DEE12A5" w14:textId="77777777" w:rsidR="007354A4" w:rsidRDefault="00CE00B1" w:rsidP="00585740">
      <w:pPr>
        <w:pStyle w:val="Body"/>
      </w:pPr>
      <w:r>
        <w:t xml:space="preserve">This tells us the return type of the </w:t>
      </w:r>
      <w:r>
        <w:rPr>
          <w:rStyle w:val="Literal"/>
        </w:rPr>
        <w:t>File::open</w:t>
      </w:r>
      <w:r>
        <w:t xml:space="preserve"> function is a </w:t>
      </w:r>
      <w:r>
        <w:rPr>
          <w:rStyle w:val="Literal"/>
        </w:rPr>
        <w:t>Result&lt;T, E&gt;</w:t>
      </w:r>
      <w:r>
        <w:t xml:space="preserve">. The generic parameter </w:t>
      </w:r>
      <w:r>
        <w:rPr>
          <w:rStyle w:val="Literal"/>
        </w:rPr>
        <w:t>T</w:t>
      </w:r>
      <w:r>
        <w:t xml:space="preserve"> has been filled in here with the type of the success value, </w:t>
      </w:r>
      <w:proofErr w:type="spellStart"/>
      <w:r>
        <w:rPr>
          <w:rStyle w:val="Literal"/>
        </w:rPr>
        <w:t>std</w:t>
      </w:r>
      <w:proofErr w:type="spellEnd"/>
      <w:r>
        <w:rPr>
          <w:rStyle w:val="Literal"/>
        </w:rPr>
        <w:t>::fs::File</w:t>
      </w:r>
      <w:r>
        <w:t xml:space="preserve">, which is a file handle. The type of </w:t>
      </w:r>
      <w:r>
        <w:rPr>
          <w:rStyle w:val="Literal"/>
        </w:rPr>
        <w:t>E</w:t>
      </w:r>
      <w:r>
        <w:t xml:space="preserve"> used in the error value is </w:t>
      </w:r>
      <w:proofErr w:type="spellStart"/>
      <w:r>
        <w:rPr>
          <w:rStyle w:val="Literal"/>
        </w:rPr>
        <w:t>std</w:t>
      </w:r>
      <w:proofErr w:type="spellEnd"/>
      <w:r>
        <w:rPr>
          <w:rStyle w:val="Literal"/>
        </w:rPr>
        <w:t>::</w:t>
      </w:r>
      <w:proofErr w:type="spellStart"/>
      <w:r>
        <w:rPr>
          <w:rStyle w:val="Literal"/>
        </w:rPr>
        <w:t>io</w:t>
      </w:r>
      <w:proofErr w:type="spellEnd"/>
      <w:r>
        <w:rPr>
          <w:rStyle w:val="Literal"/>
        </w:rPr>
        <w:t>::Error</w:t>
      </w:r>
      <w:r>
        <w:t>.</w:t>
      </w:r>
    </w:p>
    <w:p w14:paraId="314E3649" w14:textId="77777777" w:rsidR="007354A4" w:rsidRDefault="00CE00B1" w:rsidP="00585740">
      <w:pPr>
        <w:pStyle w:val="Body"/>
      </w:pPr>
      <w:r>
        <w:t xml:space="preserve">This return type means the call to </w:t>
      </w:r>
      <w:r>
        <w:rPr>
          <w:rStyle w:val="Literal"/>
        </w:rPr>
        <w:t>File::open</w:t>
      </w:r>
      <w:r>
        <w:t xml:space="preserve"> might succeed and return to us a file handle that we can read from or write to. The function call also might fail: for example, the file might not exist</w:t>
      </w:r>
      <w:del w:id="361" w:author="AnneMarieW" w:date="2017-06-28T17:04:00Z">
        <w:r w:rsidDel="00250E6B">
          <w:delText>,</w:delText>
        </w:r>
      </w:del>
      <w:r>
        <w:t xml:space="preserve"> or we might not have permission to access the file. The </w:t>
      </w:r>
      <w:r>
        <w:rPr>
          <w:rStyle w:val="Literal"/>
        </w:rPr>
        <w:t>File::open</w:t>
      </w:r>
      <w:r>
        <w:t xml:space="preserve"> function needs to have a way to tell us whether it succeeded or failed</w:t>
      </w:r>
      <w:del w:id="362" w:author="AnneMarieW" w:date="2017-06-28T17:04:00Z">
        <w:r w:rsidDel="00250E6B">
          <w:delText>,</w:delText>
        </w:r>
      </w:del>
      <w:r>
        <w:t xml:space="preserve"> and at the same time give us either the file handle or error information. This information is exactly what the </w:t>
      </w:r>
      <w:r>
        <w:rPr>
          <w:rStyle w:val="Literal"/>
        </w:rPr>
        <w:t>Result</w:t>
      </w:r>
      <w:r>
        <w:t xml:space="preserve"> </w:t>
      </w:r>
      <w:proofErr w:type="spellStart"/>
      <w:r>
        <w:t>enum</w:t>
      </w:r>
      <w:proofErr w:type="spellEnd"/>
      <w:r>
        <w:t xml:space="preserve"> conveys.</w:t>
      </w:r>
    </w:p>
    <w:p w14:paraId="20854931" w14:textId="77777777" w:rsidR="007354A4" w:rsidRDefault="00CE00B1" w:rsidP="00585740">
      <w:pPr>
        <w:pStyle w:val="Body"/>
      </w:pPr>
      <w:r>
        <w:t xml:space="preserve">In the case where </w:t>
      </w:r>
      <w:r>
        <w:rPr>
          <w:rStyle w:val="Literal"/>
        </w:rPr>
        <w:t>File::open</w:t>
      </w:r>
      <w:r>
        <w:t xml:space="preserve"> succeeds, the value we will have in the variable </w:t>
      </w:r>
      <w:r>
        <w:rPr>
          <w:rStyle w:val="Literal"/>
        </w:rPr>
        <w:t>f</w:t>
      </w:r>
      <w:r>
        <w:t xml:space="preserve"> will be an instance of </w:t>
      </w:r>
      <w:r>
        <w:rPr>
          <w:rStyle w:val="Literal"/>
        </w:rPr>
        <w:t>Ok</w:t>
      </w:r>
      <w:r>
        <w:t xml:space="preserve"> that contains a file handle. In the case where it fails, the value in </w:t>
      </w:r>
      <w:r>
        <w:rPr>
          <w:rStyle w:val="Literal"/>
        </w:rPr>
        <w:t>f</w:t>
      </w:r>
      <w:r>
        <w:t xml:space="preserve"> will be an instance of </w:t>
      </w:r>
      <w:r>
        <w:rPr>
          <w:rStyle w:val="Literal"/>
        </w:rPr>
        <w:t>Err</w:t>
      </w:r>
      <w:r w:rsidR="005321FC" w:rsidRPr="005321FC">
        <w:rPr>
          <w:rPrChange w:id="363" w:author="janelle" w:date="2017-06-27T11:45:00Z">
            <w:rPr>
              <w:rStyle w:val="Literal"/>
            </w:rPr>
          </w:rPrChange>
        </w:rPr>
        <w:t xml:space="preserve"> </w:t>
      </w:r>
      <w:r>
        <w:t>that contains more information about the kind of error that happened.</w:t>
      </w:r>
    </w:p>
    <w:p w14:paraId="345598E5" w14:textId="7CC9BD19" w:rsidR="007354A4" w:rsidRDefault="00CE00B1">
      <w:pPr>
        <w:pStyle w:val="Body"/>
        <w:rPr>
          <w:ins w:id="364" w:author="janelle" w:date="2017-06-27T11:45:00Z"/>
        </w:rPr>
      </w:pPr>
      <w:r>
        <w:t xml:space="preserve">We need to add to the code </w:t>
      </w:r>
      <w:del w:id="365" w:author="AnneMarieW" w:date="2017-06-28T17:05:00Z">
        <w:r w:rsidDel="00250E6B">
          <w:delText>from</w:delText>
        </w:r>
      </w:del>
      <w:ins w:id="366" w:author="AnneMarieW" w:date="2017-06-28T17:05:00Z">
        <w:r w:rsidR="00250E6B">
          <w:t>in</w:t>
        </w:r>
      </w:ins>
      <w:r>
        <w:t xml:space="preserve"> Listing 9-</w:t>
      </w:r>
      <w:ins w:id="367" w:author="Carol Nichols" w:date="2017-09-27T13:49:00Z">
        <w:r w:rsidR="007B1404">
          <w:t>3</w:t>
        </w:r>
      </w:ins>
      <w:del w:id="368" w:author="Carol Nichols" w:date="2017-09-27T13:49:00Z">
        <w:r w:rsidDel="007B1404">
          <w:delText>2</w:delText>
        </w:r>
      </w:del>
      <w:r>
        <w:t xml:space="preserve"> to take different actions depending on the value </w:t>
      </w:r>
      <w:r>
        <w:rPr>
          <w:rStyle w:val="Literal"/>
        </w:rPr>
        <w:t>File::open</w:t>
      </w:r>
      <w:r>
        <w:t xml:space="preserve"> returned. Listing 9-</w:t>
      </w:r>
      <w:ins w:id="369" w:author="Carol Nichols" w:date="2017-09-27T13:49:00Z">
        <w:r w:rsidR="007B1404">
          <w:t>4</w:t>
        </w:r>
      </w:ins>
      <w:del w:id="370" w:author="Carol Nichols" w:date="2017-09-27T13:49:00Z">
        <w:r w:rsidDel="007B1404">
          <w:delText>3</w:delText>
        </w:r>
      </w:del>
      <w:r>
        <w:t xml:space="preserve"> shows one way to handle the </w:t>
      </w:r>
      <w:r w:rsidRPr="000543BE">
        <w:rPr>
          <w:rStyle w:val="Literal"/>
        </w:rPr>
        <w:t>Result</w:t>
      </w:r>
      <w:r>
        <w:t xml:space="preserve"> </w:t>
      </w:r>
      <w:del w:id="371" w:author="AnneMarieW" w:date="2017-06-28T17:05:00Z">
        <w:r w:rsidDel="00250E6B">
          <w:delText>with</w:delText>
        </w:r>
      </w:del>
      <w:ins w:id="372" w:author="AnneMarieW" w:date="2017-06-28T17:05:00Z">
        <w:r w:rsidR="00250E6B">
          <w:t>using</w:t>
        </w:r>
      </w:ins>
      <w:r>
        <w:t xml:space="preserve"> a basic tool: the </w:t>
      </w:r>
      <w:r w:rsidRPr="000543BE">
        <w:rPr>
          <w:rStyle w:val="Literal"/>
        </w:rPr>
        <w:t>match</w:t>
      </w:r>
      <w:r>
        <w:t xml:space="preserve"> expressi</w:t>
      </w:r>
      <w:r w:rsidRPr="000543BE">
        <w:t xml:space="preserve">on that we </w:t>
      </w:r>
      <w:del w:id="373" w:author="AnneMarieW" w:date="2017-06-28T17:05:00Z">
        <w:r w:rsidRPr="000543BE" w:rsidDel="00250E6B">
          <w:delText xml:space="preserve">learned about </w:delText>
        </w:r>
      </w:del>
      <w:ins w:id="374" w:author="AnneMarieW" w:date="2017-06-28T17:05:00Z">
        <w:r w:rsidR="00250E6B">
          <w:t xml:space="preserve">discussed </w:t>
        </w:r>
      </w:ins>
      <w:r w:rsidRPr="000543BE">
        <w:t>in Chapter 6.</w:t>
      </w:r>
    </w:p>
    <w:p w14:paraId="52D75697" w14:textId="77777777" w:rsidR="00612F37" w:rsidRDefault="00AE6F02">
      <w:pPr>
        <w:pStyle w:val="ProductionDirective"/>
        <w:pPrChange w:id="375" w:author="janelle" w:date="2017-06-27T11:45:00Z">
          <w:pPr>
            <w:pStyle w:val="Body"/>
          </w:pPr>
        </w:pPrChange>
      </w:pPr>
      <w:ins w:id="376" w:author="janelle" w:date="2017-06-27T11:46:00Z">
        <w:r>
          <w:t xml:space="preserve">prod: </w:t>
        </w:r>
        <w:proofErr w:type="spellStart"/>
        <w:r>
          <w:t>xref</w:t>
        </w:r>
        <w:proofErr w:type="spellEnd"/>
        <w:r>
          <w:t xml:space="preserve"> ok</w:t>
        </w:r>
      </w:ins>
    </w:p>
    <w:p w14:paraId="2A21D10C" w14:textId="77777777" w:rsidR="007354A4" w:rsidRPr="001D5E32" w:rsidRDefault="00CE00B1" w:rsidP="001D5E32">
      <w:pPr>
        <w:pStyle w:val="ProductionDirective"/>
      </w:pPr>
      <w:r w:rsidRPr="001D5E32">
        <w:t>Filename: src/main.rs</w:t>
      </w:r>
    </w:p>
    <w:p w14:paraId="6E5D8C4D" w14:textId="77777777" w:rsidR="007354A4" w:rsidRDefault="00CE00B1">
      <w:pPr>
        <w:pStyle w:val="CodeA"/>
      </w:pPr>
      <w:r>
        <w:t xml:space="preserve">use std::fs::File; </w:t>
      </w:r>
    </w:p>
    <w:p w14:paraId="15DC691A" w14:textId="77777777" w:rsidR="007354A4" w:rsidRDefault="007354A4">
      <w:pPr>
        <w:pStyle w:val="CodeB"/>
      </w:pPr>
    </w:p>
    <w:p w14:paraId="43B8B920" w14:textId="77777777" w:rsidR="007354A4" w:rsidRDefault="00CE00B1">
      <w:pPr>
        <w:pStyle w:val="CodeB"/>
      </w:pPr>
      <w:r>
        <w:t xml:space="preserve">fn main() { </w:t>
      </w:r>
    </w:p>
    <w:p w14:paraId="20A2E0AF" w14:textId="77777777" w:rsidR="007354A4" w:rsidRDefault="00CE00B1">
      <w:pPr>
        <w:pStyle w:val="CodeB"/>
      </w:pPr>
      <w:r>
        <w:t xml:space="preserve">    let f = File::open("hello.txt"); </w:t>
      </w:r>
    </w:p>
    <w:p w14:paraId="23926E2C" w14:textId="77777777" w:rsidR="007354A4" w:rsidRDefault="007354A4">
      <w:pPr>
        <w:pStyle w:val="CodeB"/>
      </w:pPr>
    </w:p>
    <w:p w14:paraId="4399443C" w14:textId="77777777" w:rsidR="007354A4" w:rsidRDefault="00CE00B1">
      <w:pPr>
        <w:pStyle w:val="CodeB"/>
      </w:pPr>
      <w:r>
        <w:t xml:space="preserve">    let f = match f { </w:t>
      </w:r>
    </w:p>
    <w:p w14:paraId="69DB78C0" w14:textId="77777777" w:rsidR="007354A4" w:rsidRDefault="00CE00B1">
      <w:pPr>
        <w:pStyle w:val="CodeB"/>
      </w:pPr>
      <w:r>
        <w:t xml:space="preserve">        Ok(file) =&gt; file, </w:t>
      </w:r>
    </w:p>
    <w:p w14:paraId="23B45E7B" w14:textId="77777777" w:rsidR="007354A4" w:rsidRDefault="00CE00B1">
      <w:pPr>
        <w:pStyle w:val="CodeB"/>
      </w:pPr>
      <w:r>
        <w:lastRenderedPageBreak/>
        <w:t xml:space="preserve">        Err(error) =&gt; {</w:t>
      </w:r>
    </w:p>
    <w:p w14:paraId="59994A68" w14:textId="77777777" w:rsidR="007354A4" w:rsidRDefault="00CE00B1">
      <w:pPr>
        <w:pStyle w:val="CodeB"/>
      </w:pPr>
      <w:r>
        <w:t xml:space="preserve">            panic!("There was a problem opening the file: {:?}", error)</w:t>
      </w:r>
    </w:p>
    <w:p w14:paraId="68C85AAF" w14:textId="77777777" w:rsidR="007354A4" w:rsidRDefault="00CE00B1">
      <w:pPr>
        <w:pStyle w:val="CodeB"/>
      </w:pPr>
      <w:r>
        <w:t xml:space="preserve">        }, </w:t>
      </w:r>
    </w:p>
    <w:p w14:paraId="694BE2C8" w14:textId="77777777" w:rsidR="007354A4" w:rsidRDefault="00CE00B1">
      <w:pPr>
        <w:pStyle w:val="CodeB"/>
      </w:pPr>
      <w:r>
        <w:t xml:space="preserve">    }; </w:t>
      </w:r>
    </w:p>
    <w:p w14:paraId="1F48127C" w14:textId="77777777" w:rsidR="007354A4" w:rsidRDefault="00CE00B1">
      <w:pPr>
        <w:pStyle w:val="CodeC"/>
      </w:pPr>
      <w:r>
        <w:t>}</w:t>
      </w:r>
    </w:p>
    <w:p w14:paraId="2AF9F43E" w14:textId="62685912" w:rsidR="00612F37" w:rsidRDefault="00CE00B1">
      <w:pPr>
        <w:pStyle w:val="Listing"/>
        <w:pPrChange w:id="377" w:author="janelle" w:date="2017-06-27T11:46:00Z">
          <w:pPr>
            <w:pStyle w:val="Caption"/>
          </w:pPr>
        </w:pPrChange>
      </w:pPr>
      <w:r>
        <w:t>Listing 9-</w:t>
      </w:r>
      <w:ins w:id="378" w:author="Carol Nichols" w:date="2017-09-27T13:49:00Z">
        <w:r w:rsidR="007B1404">
          <w:t>4</w:t>
        </w:r>
      </w:ins>
      <w:del w:id="379" w:author="Carol Nichols" w:date="2017-09-27T13:49:00Z">
        <w:r w:rsidDel="007B1404">
          <w:delText>3</w:delText>
        </w:r>
      </w:del>
      <w:r>
        <w:t xml:space="preserve">: Using a </w:t>
      </w:r>
      <w:r w:rsidR="005321FC" w:rsidRPr="005321FC">
        <w:rPr>
          <w:rStyle w:val="LiteralCaption"/>
          <w:rPrChange w:id="380" w:author="janelle" w:date="2017-06-27T11:46:00Z">
            <w:rPr>
              <w:rStyle w:val="Literal"/>
            </w:rPr>
          </w:rPrChange>
        </w:rPr>
        <w:t>match</w:t>
      </w:r>
      <w:r>
        <w:t xml:space="preserve"> expression to handle the </w:t>
      </w:r>
      <w:r w:rsidR="005321FC" w:rsidRPr="005321FC">
        <w:rPr>
          <w:rStyle w:val="LiteralCaption"/>
          <w:rPrChange w:id="381" w:author="janelle" w:date="2017-06-27T11:46:00Z">
            <w:rPr>
              <w:rStyle w:val="Literal"/>
            </w:rPr>
          </w:rPrChange>
        </w:rPr>
        <w:t>Result</w:t>
      </w:r>
      <w:r>
        <w:t xml:space="preserve"> variants we might have</w:t>
      </w:r>
      <w:del w:id="382" w:author="janelle" w:date="2017-06-27T11:46:00Z">
        <w:r w:rsidDel="00AE6F02">
          <w:delText xml:space="preserve">    </w:delText>
        </w:r>
      </w:del>
    </w:p>
    <w:p w14:paraId="521BB627" w14:textId="77777777" w:rsidR="007354A4" w:rsidRDefault="00CE00B1" w:rsidP="00585740">
      <w:pPr>
        <w:pStyle w:val="Body"/>
      </w:pPr>
      <w:r>
        <w:t xml:space="preserve">Note that, like the </w:t>
      </w:r>
      <w:r>
        <w:rPr>
          <w:rStyle w:val="Literal"/>
        </w:rPr>
        <w:t>Option</w:t>
      </w:r>
      <w:r>
        <w:t xml:space="preserve"> </w:t>
      </w:r>
      <w:proofErr w:type="spellStart"/>
      <w:r>
        <w:t>enum</w:t>
      </w:r>
      <w:proofErr w:type="spellEnd"/>
      <w:r>
        <w:t xml:space="preserve">, the </w:t>
      </w:r>
      <w:r>
        <w:rPr>
          <w:rStyle w:val="Literal"/>
        </w:rPr>
        <w:t>Result</w:t>
      </w:r>
      <w:r>
        <w:t xml:space="preserve"> </w:t>
      </w:r>
      <w:proofErr w:type="spellStart"/>
      <w:r>
        <w:t>enum</w:t>
      </w:r>
      <w:proofErr w:type="spellEnd"/>
      <w:r>
        <w:t xml:space="preserve"> and its variants have been imported in the prelude, so we don’t need to specify </w:t>
      </w:r>
      <w:r>
        <w:rPr>
          <w:rStyle w:val="Literal"/>
        </w:rPr>
        <w:t>Result::</w:t>
      </w:r>
      <w:r>
        <w:t xml:space="preserve"> before the </w:t>
      </w:r>
      <w:r>
        <w:rPr>
          <w:rStyle w:val="Literal"/>
        </w:rPr>
        <w:t>Ok</w:t>
      </w:r>
      <w:r>
        <w:t xml:space="preserve"> and </w:t>
      </w:r>
      <w:r>
        <w:rPr>
          <w:rStyle w:val="Literal"/>
        </w:rPr>
        <w:t>Err</w:t>
      </w:r>
      <w:r w:rsidR="005321FC" w:rsidRPr="005321FC">
        <w:rPr>
          <w:rPrChange w:id="383" w:author="janelle" w:date="2017-06-27T11:47:00Z">
            <w:rPr>
              <w:rStyle w:val="Literal"/>
            </w:rPr>
          </w:rPrChange>
        </w:rPr>
        <w:t xml:space="preserve"> </w:t>
      </w:r>
      <w:r>
        <w:t xml:space="preserve">variants in the </w:t>
      </w:r>
      <w:r w:rsidRPr="000543BE">
        <w:rPr>
          <w:rStyle w:val="Literal"/>
        </w:rPr>
        <w:t>match</w:t>
      </w:r>
      <w:r>
        <w:t xml:space="preserve"> arms.</w:t>
      </w:r>
    </w:p>
    <w:p w14:paraId="0C27E8E3" w14:textId="77777777" w:rsidR="007354A4" w:rsidRDefault="00CE00B1" w:rsidP="00585740">
      <w:pPr>
        <w:pStyle w:val="Body"/>
      </w:pPr>
      <w:r>
        <w:t xml:space="preserve">Here we tell Rust that when the result is </w:t>
      </w:r>
      <w:r>
        <w:rPr>
          <w:rStyle w:val="Literal"/>
        </w:rPr>
        <w:t>Ok</w:t>
      </w:r>
      <w:r>
        <w:t xml:space="preserve">, return the inner </w:t>
      </w:r>
      <w:r w:rsidRPr="000543BE">
        <w:rPr>
          <w:rStyle w:val="Literal"/>
        </w:rPr>
        <w:t>f</w:t>
      </w:r>
      <w:r>
        <w:rPr>
          <w:rStyle w:val="Literal"/>
        </w:rPr>
        <w:t>ile</w:t>
      </w:r>
      <w:r>
        <w:t xml:space="preserve"> value out of the </w:t>
      </w:r>
      <w:r>
        <w:rPr>
          <w:rStyle w:val="Literal"/>
        </w:rPr>
        <w:t>Ok</w:t>
      </w:r>
      <w:r>
        <w:t xml:space="preserve"> variant, and we then assign that file handle value to the variable </w:t>
      </w:r>
      <w:r>
        <w:rPr>
          <w:rStyle w:val="Literal"/>
        </w:rPr>
        <w:t>f</w:t>
      </w:r>
      <w:r>
        <w:t xml:space="preserve">. After the </w:t>
      </w:r>
      <w:r w:rsidRPr="000543BE">
        <w:rPr>
          <w:rStyle w:val="Literal"/>
        </w:rPr>
        <w:t>match</w:t>
      </w:r>
      <w:r>
        <w:t>, we can then use the file handle for reading or writing.</w:t>
      </w:r>
    </w:p>
    <w:p w14:paraId="721E0376" w14:textId="77777777" w:rsidR="007354A4" w:rsidRDefault="00CE00B1" w:rsidP="00585740">
      <w:pPr>
        <w:pStyle w:val="Body"/>
        <w:rPr>
          <w:ins w:id="384" w:author="Liz2" w:date="2017-06-23T17:18:00Z"/>
        </w:rPr>
      </w:pPr>
      <w:r>
        <w:t xml:space="preserve">The other arm of the </w:t>
      </w:r>
      <w:r w:rsidRPr="000543BE">
        <w:rPr>
          <w:rStyle w:val="Literal"/>
        </w:rPr>
        <w:t>match</w:t>
      </w:r>
      <w:r>
        <w:t xml:space="preserve"> handles the case where we get an </w:t>
      </w:r>
      <w:r>
        <w:rPr>
          <w:rStyle w:val="Literal"/>
        </w:rPr>
        <w:t>Err</w:t>
      </w:r>
      <w:r w:rsidR="005321FC" w:rsidRPr="005321FC">
        <w:rPr>
          <w:rPrChange w:id="385" w:author="janelle" w:date="2017-06-27T11:47:00Z">
            <w:rPr>
              <w:rStyle w:val="Literal"/>
            </w:rPr>
          </w:rPrChange>
        </w:rPr>
        <w:t xml:space="preserve"> </w:t>
      </w:r>
      <w:r>
        <w:t xml:space="preserve">value from </w:t>
      </w:r>
      <w:r>
        <w:rPr>
          <w:rStyle w:val="Literal"/>
        </w:rPr>
        <w:t>File::open</w:t>
      </w:r>
      <w:r>
        <w:t xml:space="preserve">. In this example, we’ve chosen to call the </w:t>
      </w:r>
      <w:r>
        <w:rPr>
          <w:rStyle w:val="Literal"/>
        </w:rPr>
        <w:t>panic!</w:t>
      </w:r>
      <w:r>
        <w:t xml:space="preserve"> macro. If there’s no file named </w:t>
      </w:r>
      <w:r>
        <w:rPr>
          <w:rStyle w:val="EmphasisItalic"/>
        </w:rPr>
        <w:t>hello.txt</w:t>
      </w:r>
      <w:r>
        <w:t xml:space="preserve"> in our current directory and we run this code, we’ll see the following output from the </w:t>
      </w:r>
      <w:r>
        <w:rPr>
          <w:rStyle w:val="Literal"/>
        </w:rPr>
        <w:t>panic!</w:t>
      </w:r>
      <w:r>
        <w:t xml:space="preserve"> macro:</w:t>
      </w:r>
    </w:p>
    <w:p w14:paraId="0477AC26" w14:textId="77777777" w:rsidR="00612F37" w:rsidRDefault="000543BE">
      <w:pPr>
        <w:pStyle w:val="ProductionDirective"/>
        <w:pPrChange w:id="386" w:author="Liz2" w:date="2017-06-23T17:18:00Z">
          <w:pPr>
            <w:pStyle w:val="Body"/>
          </w:pPr>
        </w:pPrChange>
      </w:pPr>
      <w:ins w:id="387" w:author="Liz2" w:date="2017-06-23T17:18:00Z">
        <w:r>
          <w:t>prod: this is all one run on line</w:t>
        </w:r>
      </w:ins>
    </w:p>
    <w:p w14:paraId="7E13DF07" w14:textId="77777777" w:rsidR="007354A4" w:rsidRDefault="00CE00B1" w:rsidP="000543BE">
      <w:pPr>
        <w:pStyle w:val="CodeSingle"/>
      </w:pPr>
      <w:r>
        <w:t>thread 'main' panicked at 'There was a problem opening the file: Error { repr: Os { code: 2, message: "No such file or directory" } }', src/main.rs:8</w:t>
      </w:r>
    </w:p>
    <w:p w14:paraId="5B601CB5" w14:textId="77777777" w:rsidR="00612F37" w:rsidRDefault="000543BE">
      <w:pPr>
        <w:pStyle w:val="Body"/>
        <w:rPr>
          <w:ins w:id="388" w:author="Liz2" w:date="2017-06-23T17:18:00Z"/>
        </w:rPr>
        <w:pPrChange w:id="389" w:author="Liz2" w:date="2017-06-23T17:18:00Z">
          <w:pPr>
            <w:pStyle w:val="HeadB"/>
          </w:pPr>
        </w:pPrChange>
      </w:pPr>
      <w:bookmarkStart w:id="390" w:name="matching-on-different-errors"/>
      <w:bookmarkStart w:id="391" w:name="_Toc474426183"/>
      <w:bookmarkEnd w:id="390"/>
      <w:bookmarkEnd w:id="391"/>
      <w:ins w:id="392" w:author="Liz2" w:date="2017-06-23T17:18:00Z">
        <w:r>
          <w:t xml:space="preserve">As usual, this </w:t>
        </w:r>
      </w:ins>
      <w:ins w:id="393" w:author="AnneMarieW" w:date="2017-06-28T17:07:00Z">
        <w:r w:rsidR="002A3CF7">
          <w:t xml:space="preserve">output </w:t>
        </w:r>
      </w:ins>
      <w:ins w:id="394" w:author="Liz2" w:date="2017-06-23T17:18:00Z">
        <w:r>
          <w:t>tells us exactly what</w:t>
        </w:r>
        <w:del w:id="395" w:author="AnneMarieW" w:date="2017-06-28T17:07:00Z">
          <w:r w:rsidDel="005B7954">
            <w:delText>’</w:delText>
          </w:r>
        </w:del>
      </w:ins>
      <w:ins w:id="396" w:author="AnneMarieW" w:date="2017-06-28T17:07:00Z">
        <w:r w:rsidR="005B7954">
          <w:t xml:space="preserve"> ha</w:t>
        </w:r>
      </w:ins>
      <w:ins w:id="397" w:author="Liz2" w:date="2017-06-23T17:18:00Z">
        <w:r>
          <w:t>s gone wrong.</w:t>
        </w:r>
      </w:ins>
    </w:p>
    <w:p w14:paraId="113A2DB0" w14:textId="77777777" w:rsidR="007354A4" w:rsidRDefault="00CE00B1">
      <w:pPr>
        <w:pStyle w:val="HeadB"/>
      </w:pPr>
      <w:bookmarkStart w:id="398" w:name="_Toc486002014"/>
      <w:r>
        <w:t>Matching on Different Errors</w:t>
      </w:r>
      <w:bookmarkEnd w:id="398"/>
    </w:p>
    <w:p w14:paraId="7FF77BEB" w14:textId="1657B3DE" w:rsidR="007354A4" w:rsidRDefault="00CE00B1">
      <w:pPr>
        <w:pStyle w:val="BodyFirst"/>
        <w:rPr>
          <w:rFonts w:eastAsia="Microsoft YaHei"/>
        </w:rPr>
      </w:pPr>
      <w:r>
        <w:rPr>
          <w:rFonts w:eastAsia="Microsoft YaHei"/>
        </w:rPr>
        <w:t>The code in Listing 9-</w:t>
      </w:r>
      <w:ins w:id="399" w:author="Carol Nichols" w:date="2017-09-27T13:49:00Z">
        <w:r w:rsidR="007B1404">
          <w:rPr>
            <w:rFonts w:eastAsia="Microsoft YaHei"/>
          </w:rPr>
          <w:t>4</w:t>
        </w:r>
      </w:ins>
      <w:del w:id="400" w:author="Carol Nichols" w:date="2017-09-27T13:49:00Z">
        <w:r w:rsidDel="007B1404">
          <w:rPr>
            <w:rFonts w:eastAsia="Microsoft YaHei"/>
          </w:rPr>
          <w:delText>3</w:delText>
        </w:r>
      </w:del>
      <w:r>
        <w:rPr>
          <w:rFonts w:eastAsia="Microsoft YaHei"/>
        </w:rPr>
        <w:t xml:space="preserve"> will </w:t>
      </w:r>
      <w:r>
        <w:rPr>
          <w:rStyle w:val="Literal"/>
        </w:rPr>
        <w:t>panic!</w:t>
      </w:r>
      <w:r>
        <w:rPr>
          <w:rFonts w:eastAsia="Microsoft YaHei"/>
        </w:rPr>
        <w:t xml:space="preserve"> no matter the reason that </w:t>
      </w:r>
      <w:r>
        <w:rPr>
          <w:rStyle w:val="Literal"/>
        </w:rPr>
        <w:t>File::open</w:t>
      </w:r>
      <w:r>
        <w:rPr>
          <w:rFonts w:eastAsia="Microsoft YaHei"/>
        </w:rPr>
        <w:t xml:space="preserve"> failed. What we</w:t>
      </w:r>
      <w:del w:id="401" w:author="AnneMarieW" w:date="2017-06-29T09:35:00Z">
        <w:r w:rsidDel="005F492E">
          <w:rPr>
            <w:rFonts w:eastAsia="Microsoft YaHei"/>
          </w:rPr>
          <w:delText>’d really like</w:delText>
        </w:r>
      </w:del>
      <w:ins w:id="402" w:author="AnneMarieW" w:date="2017-06-29T09:35:00Z">
        <w:r w:rsidR="005F492E">
          <w:rPr>
            <w:rFonts w:eastAsia="Microsoft YaHei"/>
          </w:rPr>
          <w:t xml:space="preserve"> want</w:t>
        </w:r>
      </w:ins>
      <w:r>
        <w:rPr>
          <w:rFonts w:eastAsia="Microsoft YaHei"/>
        </w:rPr>
        <w:t xml:space="preserve"> to do instead is take different actions for different failure reasons: if </w:t>
      </w:r>
      <w:r>
        <w:rPr>
          <w:rStyle w:val="Literal"/>
        </w:rPr>
        <w:t>File::open</w:t>
      </w:r>
      <w:r>
        <w:rPr>
          <w:rFonts w:eastAsia="Microsoft YaHei"/>
        </w:rPr>
        <w:t xml:space="preserve"> failed because the file doesn’t exist, we want to create the file and return the handle to the new file. If </w:t>
      </w:r>
      <w:r>
        <w:rPr>
          <w:rStyle w:val="Literal"/>
        </w:rPr>
        <w:t>File::open</w:t>
      </w:r>
      <w:r>
        <w:rPr>
          <w:rFonts w:eastAsia="Microsoft YaHei"/>
        </w:rPr>
        <w:t xml:space="preserve"> failed for any other reason, for example because we didn’t have permission to open the file, we still want </w:t>
      </w:r>
      <w:ins w:id="403" w:author="AnneMarieW" w:date="2017-06-29T09:37:00Z">
        <w:r w:rsidR="00F55A5D">
          <w:rPr>
            <w:rFonts w:eastAsia="Microsoft YaHei"/>
          </w:rPr>
          <w:t xml:space="preserve">the code </w:t>
        </w:r>
      </w:ins>
      <w:r>
        <w:rPr>
          <w:rFonts w:eastAsia="Microsoft YaHei"/>
        </w:rPr>
        <w:t xml:space="preserve">to </w:t>
      </w:r>
      <w:r>
        <w:rPr>
          <w:rStyle w:val="Literal"/>
        </w:rPr>
        <w:t>panic!</w:t>
      </w:r>
      <w:r>
        <w:rPr>
          <w:rFonts w:eastAsia="Microsoft YaHei"/>
        </w:rPr>
        <w:t xml:space="preserve"> in the same way as </w:t>
      </w:r>
      <w:del w:id="404" w:author="AnneMarieW" w:date="2017-06-29T09:37:00Z">
        <w:r w:rsidDel="00F55A5D">
          <w:rPr>
            <w:rFonts w:eastAsia="Microsoft YaHei"/>
          </w:rPr>
          <w:delText>we</w:delText>
        </w:r>
      </w:del>
      <w:ins w:id="405" w:author="AnneMarieW" w:date="2017-06-29T09:37:00Z">
        <w:r w:rsidR="00F55A5D">
          <w:rPr>
            <w:rFonts w:eastAsia="Microsoft YaHei"/>
          </w:rPr>
          <w:t>it</w:t>
        </w:r>
      </w:ins>
      <w:r>
        <w:rPr>
          <w:rFonts w:eastAsia="Microsoft YaHei"/>
        </w:rPr>
        <w:t xml:space="preserve"> did in Listing 9-</w:t>
      </w:r>
      <w:ins w:id="406" w:author="Carol Nichols" w:date="2017-09-27T13:49:00Z">
        <w:r w:rsidR="007B1404">
          <w:rPr>
            <w:rFonts w:eastAsia="Microsoft YaHei"/>
          </w:rPr>
          <w:t>4</w:t>
        </w:r>
      </w:ins>
      <w:del w:id="407" w:author="Carol Nichols" w:date="2017-09-27T13:49:00Z">
        <w:r w:rsidDel="007B1404">
          <w:rPr>
            <w:rFonts w:eastAsia="Microsoft YaHei"/>
          </w:rPr>
          <w:delText>3</w:delText>
        </w:r>
      </w:del>
      <w:r>
        <w:rPr>
          <w:rFonts w:eastAsia="Microsoft YaHei"/>
        </w:rPr>
        <w:t>. L</w:t>
      </w:r>
      <w:del w:id="408" w:author="AnneMarieW" w:date="2017-06-29T09:36:00Z">
        <w:r w:rsidDel="005F492E">
          <w:rPr>
            <w:rFonts w:eastAsia="Microsoft YaHei"/>
          </w:rPr>
          <w:delText>et’s l</w:delText>
        </w:r>
      </w:del>
      <w:r>
        <w:rPr>
          <w:rFonts w:eastAsia="Microsoft YaHei"/>
        </w:rPr>
        <w:t>ook at Listing 9-</w:t>
      </w:r>
      <w:ins w:id="409" w:author="Carol Nichols" w:date="2017-09-27T13:49:00Z">
        <w:r w:rsidR="007B1404">
          <w:rPr>
            <w:rFonts w:eastAsia="Microsoft YaHei"/>
          </w:rPr>
          <w:t>5</w:t>
        </w:r>
      </w:ins>
      <w:del w:id="410" w:author="Carol Nichols" w:date="2017-09-27T13:49:00Z">
        <w:r w:rsidDel="007B1404">
          <w:rPr>
            <w:rFonts w:eastAsia="Microsoft YaHei"/>
          </w:rPr>
          <w:delText>4</w:delText>
        </w:r>
      </w:del>
      <w:r>
        <w:rPr>
          <w:rFonts w:eastAsia="Microsoft YaHei"/>
        </w:rPr>
        <w:t xml:space="preserve">, which adds another arm to the </w:t>
      </w:r>
      <w:r w:rsidRPr="000543BE">
        <w:rPr>
          <w:rStyle w:val="Literal"/>
        </w:rPr>
        <w:t>match</w:t>
      </w:r>
      <w:r>
        <w:rPr>
          <w:rFonts w:eastAsia="Microsoft YaHei"/>
        </w:rPr>
        <w:t>:</w:t>
      </w:r>
    </w:p>
    <w:p w14:paraId="5459F569" w14:textId="77777777" w:rsidR="007354A4" w:rsidRPr="001D5E32" w:rsidRDefault="00CE00B1">
      <w:pPr>
        <w:pStyle w:val="ProductionDirective"/>
        <w:rPr>
          <w:rStyle w:val="filename"/>
        </w:rPr>
      </w:pPr>
      <w:r>
        <w:t xml:space="preserve"> </w:t>
      </w:r>
      <w:r w:rsidRPr="001D5E32">
        <w:rPr>
          <w:rStyle w:val="filename"/>
        </w:rPr>
        <w:t xml:space="preserve">Filename: src/main.rs  </w:t>
      </w:r>
    </w:p>
    <w:p w14:paraId="1A288D8C" w14:textId="77777777" w:rsidR="007354A4" w:rsidRDefault="00CE00B1">
      <w:pPr>
        <w:pStyle w:val="CodeA"/>
      </w:pPr>
      <w:r>
        <w:t>use std::fs::File;</w:t>
      </w:r>
    </w:p>
    <w:p w14:paraId="20CAE384" w14:textId="77777777" w:rsidR="007354A4" w:rsidRDefault="00CE00B1">
      <w:pPr>
        <w:pStyle w:val="CodeB"/>
      </w:pPr>
      <w:r>
        <w:t>use std::io::ErrorKind;</w:t>
      </w:r>
    </w:p>
    <w:p w14:paraId="22870683" w14:textId="77777777" w:rsidR="007354A4" w:rsidRDefault="007354A4">
      <w:pPr>
        <w:pStyle w:val="CodeB"/>
      </w:pPr>
    </w:p>
    <w:p w14:paraId="311194FA" w14:textId="77777777" w:rsidR="007354A4" w:rsidRDefault="00CE00B1">
      <w:pPr>
        <w:pStyle w:val="CodeB"/>
      </w:pPr>
      <w:r>
        <w:t>fn main() {</w:t>
      </w:r>
    </w:p>
    <w:p w14:paraId="0A8CF5F1" w14:textId="77777777" w:rsidR="007354A4" w:rsidRDefault="00CE00B1">
      <w:pPr>
        <w:pStyle w:val="CodeB"/>
      </w:pPr>
      <w:r>
        <w:t xml:space="preserve">    let f = File::open("hello.txt");</w:t>
      </w:r>
    </w:p>
    <w:p w14:paraId="5CC3DE17" w14:textId="77777777" w:rsidR="007354A4" w:rsidRDefault="007354A4">
      <w:pPr>
        <w:pStyle w:val="CodeB"/>
      </w:pPr>
    </w:p>
    <w:p w14:paraId="612BF364" w14:textId="77777777" w:rsidR="007354A4" w:rsidRDefault="00CE00B1">
      <w:pPr>
        <w:pStyle w:val="CodeB"/>
      </w:pPr>
      <w:r>
        <w:t xml:space="preserve">    let f = match f {</w:t>
      </w:r>
    </w:p>
    <w:p w14:paraId="6E2537C4" w14:textId="77777777" w:rsidR="007354A4" w:rsidRDefault="00CE00B1">
      <w:pPr>
        <w:pStyle w:val="CodeB"/>
      </w:pPr>
      <w:r>
        <w:t xml:space="preserve">        Ok(file) =&gt; file,</w:t>
      </w:r>
    </w:p>
    <w:p w14:paraId="24D93E62" w14:textId="77777777" w:rsidR="007354A4" w:rsidRDefault="00CE00B1">
      <w:pPr>
        <w:pStyle w:val="CodeB"/>
      </w:pPr>
      <w:r>
        <w:t xml:space="preserve">        Err(ref error) if error.kind() == ErrorKind::NotFound =&gt; {</w:t>
      </w:r>
    </w:p>
    <w:p w14:paraId="3D3B09E5" w14:textId="77777777" w:rsidR="007354A4" w:rsidRDefault="00CE00B1">
      <w:pPr>
        <w:pStyle w:val="CodeB"/>
      </w:pPr>
      <w:r>
        <w:t xml:space="preserve">            match File::create("hello.txt") {</w:t>
      </w:r>
    </w:p>
    <w:p w14:paraId="1CF77D4C" w14:textId="77777777" w:rsidR="007354A4" w:rsidRDefault="00CE00B1">
      <w:pPr>
        <w:pStyle w:val="CodeB"/>
      </w:pPr>
      <w:r>
        <w:t xml:space="preserve">                Ok(fc) =&gt; fc,</w:t>
      </w:r>
    </w:p>
    <w:p w14:paraId="5D8E7DB0" w14:textId="77777777" w:rsidR="007354A4" w:rsidRDefault="00CE00B1">
      <w:pPr>
        <w:pStyle w:val="CodeB"/>
      </w:pPr>
      <w:r>
        <w:t xml:space="preserve">                Err(e) =&gt; {</w:t>
      </w:r>
    </w:p>
    <w:p w14:paraId="3E78A1CE" w14:textId="77777777" w:rsidR="007354A4" w:rsidRDefault="00CE00B1">
      <w:pPr>
        <w:pStyle w:val="CodeB"/>
      </w:pPr>
      <w:r>
        <w:t xml:space="preserve">                    panic!(</w:t>
      </w:r>
    </w:p>
    <w:p w14:paraId="34E41FA6" w14:textId="77777777" w:rsidR="007354A4" w:rsidRDefault="00CE00B1">
      <w:pPr>
        <w:pStyle w:val="CodeB"/>
      </w:pPr>
      <w:r>
        <w:t xml:space="preserve">                        "Tried to create file but there was a problem: {:?}", </w:t>
      </w:r>
    </w:p>
    <w:p w14:paraId="2E9EE58B" w14:textId="77777777" w:rsidR="007354A4" w:rsidRDefault="00CE00B1">
      <w:pPr>
        <w:pStyle w:val="CodeB"/>
      </w:pPr>
      <w:r>
        <w:t xml:space="preserve">                        e</w:t>
      </w:r>
    </w:p>
    <w:p w14:paraId="20D8CEDA" w14:textId="77777777" w:rsidR="007354A4" w:rsidRDefault="00CE00B1">
      <w:pPr>
        <w:pStyle w:val="CodeB"/>
      </w:pPr>
      <w:r>
        <w:t xml:space="preserve">                    )</w:t>
      </w:r>
    </w:p>
    <w:p w14:paraId="3884545E" w14:textId="77777777" w:rsidR="007354A4" w:rsidRDefault="00CE00B1">
      <w:pPr>
        <w:pStyle w:val="CodeB"/>
      </w:pPr>
      <w:r>
        <w:t xml:space="preserve">                },</w:t>
      </w:r>
    </w:p>
    <w:p w14:paraId="47A56574" w14:textId="77777777" w:rsidR="007354A4" w:rsidRDefault="00CE00B1">
      <w:pPr>
        <w:pStyle w:val="CodeB"/>
      </w:pPr>
      <w:r>
        <w:t xml:space="preserve">            }</w:t>
      </w:r>
    </w:p>
    <w:p w14:paraId="2F31DBAC" w14:textId="77777777" w:rsidR="007354A4" w:rsidRDefault="00CE00B1">
      <w:pPr>
        <w:pStyle w:val="CodeB"/>
      </w:pPr>
      <w:r>
        <w:t xml:space="preserve">        },</w:t>
      </w:r>
    </w:p>
    <w:p w14:paraId="26C528BB" w14:textId="77777777" w:rsidR="007354A4" w:rsidRDefault="00CE00B1">
      <w:pPr>
        <w:pStyle w:val="CodeB"/>
      </w:pPr>
      <w:r>
        <w:t xml:space="preserve">        Err(error) =&gt; {</w:t>
      </w:r>
    </w:p>
    <w:p w14:paraId="74B86034" w14:textId="77777777" w:rsidR="007354A4" w:rsidRDefault="00CE00B1">
      <w:pPr>
        <w:pStyle w:val="CodeB"/>
      </w:pPr>
      <w:r>
        <w:t xml:space="preserve">            panic!(</w:t>
      </w:r>
    </w:p>
    <w:p w14:paraId="604F95A9" w14:textId="77777777" w:rsidR="007354A4" w:rsidRDefault="00CE00B1">
      <w:pPr>
        <w:pStyle w:val="CodeB"/>
      </w:pPr>
      <w:r>
        <w:t xml:space="preserve">                "There was a problem opening the file: {:?}",</w:t>
      </w:r>
    </w:p>
    <w:p w14:paraId="682D6E73" w14:textId="77777777" w:rsidR="007354A4" w:rsidRDefault="00CE00B1">
      <w:pPr>
        <w:pStyle w:val="CodeB"/>
      </w:pPr>
      <w:r>
        <w:t xml:space="preserve">                error</w:t>
      </w:r>
    </w:p>
    <w:p w14:paraId="31F32DDC" w14:textId="77777777" w:rsidR="007354A4" w:rsidRDefault="00CE00B1">
      <w:pPr>
        <w:pStyle w:val="CodeB"/>
      </w:pPr>
      <w:r>
        <w:t xml:space="preserve">            )</w:t>
      </w:r>
    </w:p>
    <w:p w14:paraId="593322F8" w14:textId="77777777" w:rsidR="007354A4" w:rsidRDefault="00CE00B1">
      <w:pPr>
        <w:pStyle w:val="CodeB"/>
      </w:pPr>
      <w:r>
        <w:t xml:space="preserve">        },</w:t>
      </w:r>
    </w:p>
    <w:p w14:paraId="19D159F7" w14:textId="77777777" w:rsidR="007354A4" w:rsidRDefault="00CE00B1">
      <w:pPr>
        <w:pStyle w:val="CodeB"/>
      </w:pPr>
      <w:r>
        <w:t xml:space="preserve">    };</w:t>
      </w:r>
    </w:p>
    <w:p w14:paraId="0F75125B" w14:textId="77777777" w:rsidR="007354A4" w:rsidRDefault="00CE00B1">
      <w:pPr>
        <w:pStyle w:val="CodeC"/>
      </w:pPr>
      <w:r>
        <w:t xml:space="preserve">} </w:t>
      </w:r>
    </w:p>
    <w:p w14:paraId="194DD453" w14:textId="03E967DB" w:rsidR="00612F37" w:rsidRDefault="00CE00B1">
      <w:pPr>
        <w:pStyle w:val="Listing"/>
        <w:pPrChange w:id="411" w:author="janelle" w:date="2017-06-27T11:49:00Z">
          <w:pPr>
            <w:pStyle w:val="Caption"/>
          </w:pPr>
        </w:pPrChange>
      </w:pPr>
      <w:r>
        <w:t>Listing 9-</w:t>
      </w:r>
      <w:del w:id="412" w:author="Carol Nichols" w:date="2017-09-27T13:49:00Z">
        <w:r w:rsidDel="007B1404">
          <w:delText>4</w:delText>
        </w:r>
      </w:del>
      <w:ins w:id="413" w:author="Carol Nichols" w:date="2017-09-27T13:49:00Z">
        <w:r w:rsidR="007B1404">
          <w:t>5</w:t>
        </w:r>
      </w:ins>
      <w:r>
        <w:t>: Handling different kinds of errors in different ways</w:t>
      </w:r>
    </w:p>
    <w:p w14:paraId="59D72E85" w14:textId="77777777" w:rsidR="007354A4" w:rsidRDefault="00CE00B1" w:rsidP="00585740">
      <w:pPr>
        <w:pStyle w:val="Body"/>
      </w:pPr>
      <w:r>
        <w:t xml:space="preserve">The type of the value that </w:t>
      </w:r>
      <w:r>
        <w:rPr>
          <w:rStyle w:val="Literal"/>
        </w:rPr>
        <w:t>File::open</w:t>
      </w:r>
      <w:r>
        <w:t xml:space="preserve"> returns inside the </w:t>
      </w:r>
      <w:r>
        <w:rPr>
          <w:rStyle w:val="Literal"/>
        </w:rPr>
        <w:t>Err</w:t>
      </w:r>
      <w:r w:rsidR="005321FC" w:rsidRPr="005321FC">
        <w:rPr>
          <w:rPrChange w:id="414" w:author="janelle" w:date="2017-06-27T11:49:00Z">
            <w:rPr>
              <w:rStyle w:val="Literal"/>
            </w:rPr>
          </w:rPrChange>
        </w:rPr>
        <w:t xml:space="preserve"> </w:t>
      </w:r>
      <w:r>
        <w:t xml:space="preserve">variant is </w:t>
      </w:r>
      <w:proofErr w:type="spellStart"/>
      <w:r>
        <w:rPr>
          <w:rStyle w:val="Literal"/>
        </w:rPr>
        <w:t>io</w:t>
      </w:r>
      <w:proofErr w:type="spellEnd"/>
      <w:r>
        <w:rPr>
          <w:rStyle w:val="Literal"/>
        </w:rPr>
        <w:t>::Error</w:t>
      </w:r>
      <w:r>
        <w:t xml:space="preserve">, which is a </w:t>
      </w:r>
      <w:proofErr w:type="spellStart"/>
      <w:r>
        <w:t>struct</w:t>
      </w:r>
      <w:proofErr w:type="spellEnd"/>
      <w:r>
        <w:t xml:space="preserve"> provided by the standard library. This </w:t>
      </w:r>
      <w:proofErr w:type="spellStart"/>
      <w:r>
        <w:t>struct</w:t>
      </w:r>
      <w:proofErr w:type="spellEnd"/>
      <w:r>
        <w:t xml:space="preserve"> has a method </w:t>
      </w:r>
      <w:r w:rsidRPr="000543BE">
        <w:rPr>
          <w:rStyle w:val="Literal"/>
        </w:rPr>
        <w:t>kind</w:t>
      </w:r>
      <w:r>
        <w:t xml:space="preserve"> that we can call to get an </w:t>
      </w:r>
      <w:proofErr w:type="spellStart"/>
      <w:r>
        <w:rPr>
          <w:rStyle w:val="Literal"/>
        </w:rPr>
        <w:t>io</w:t>
      </w:r>
      <w:proofErr w:type="spellEnd"/>
      <w:r>
        <w:rPr>
          <w:rStyle w:val="Literal"/>
        </w:rPr>
        <w:t>::</w:t>
      </w:r>
      <w:proofErr w:type="spellStart"/>
      <w:r>
        <w:rPr>
          <w:rStyle w:val="Literal"/>
        </w:rPr>
        <w:t>ErrorKind</w:t>
      </w:r>
      <w:proofErr w:type="spellEnd"/>
      <w:r>
        <w:rPr>
          <w:rStyle w:val="Literal"/>
        </w:rPr>
        <w:t xml:space="preserve"> </w:t>
      </w:r>
      <w:r>
        <w:t xml:space="preserve">value. </w:t>
      </w:r>
      <w:proofErr w:type="spellStart"/>
      <w:r>
        <w:rPr>
          <w:rStyle w:val="Literal"/>
        </w:rPr>
        <w:t>io</w:t>
      </w:r>
      <w:proofErr w:type="spellEnd"/>
      <w:r>
        <w:rPr>
          <w:rStyle w:val="Literal"/>
        </w:rPr>
        <w:t>::</w:t>
      </w:r>
      <w:proofErr w:type="spellStart"/>
      <w:r>
        <w:rPr>
          <w:rStyle w:val="Literal"/>
        </w:rPr>
        <w:t>ErrorKind</w:t>
      </w:r>
      <w:proofErr w:type="spellEnd"/>
      <w:r w:rsidR="005321FC" w:rsidRPr="005321FC">
        <w:rPr>
          <w:rPrChange w:id="415" w:author="janelle" w:date="2017-06-27T11:49:00Z">
            <w:rPr>
              <w:rStyle w:val="Literal"/>
            </w:rPr>
          </w:rPrChange>
        </w:rPr>
        <w:t xml:space="preserve"> </w:t>
      </w:r>
      <w:r>
        <w:t xml:space="preserve">is an </w:t>
      </w:r>
      <w:proofErr w:type="spellStart"/>
      <w:r>
        <w:t>enum</w:t>
      </w:r>
      <w:proofErr w:type="spellEnd"/>
      <w:r>
        <w:t xml:space="preserve"> provided by the standard library that has variants representing the different kinds of errors that might result from an </w:t>
      </w:r>
      <w:proofErr w:type="spellStart"/>
      <w:r w:rsidRPr="000543BE">
        <w:rPr>
          <w:rStyle w:val="Literal"/>
        </w:rPr>
        <w:t>io</w:t>
      </w:r>
      <w:proofErr w:type="spellEnd"/>
      <w:r>
        <w:t xml:space="preserve"> operation. The variant we</w:t>
      </w:r>
      <w:del w:id="416" w:author="AnneMarieW" w:date="2017-06-29T09:38:00Z">
        <w:r w:rsidDel="00F55A5D">
          <w:delText>’re interested</w:delText>
        </w:r>
      </w:del>
      <w:ins w:id="417" w:author="AnneMarieW" w:date="2017-06-29T09:38:00Z">
        <w:r w:rsidR="00F55A5D">
          <w:t xml:space="preserve"> want to use</w:t>
        </w:r>
      </w:ins>
      <w:del w:id="418" w:author="AnneMarieW" w:date="2017-06-29T09:38:00Z">
        <w:r w:rsidDel="00F55A5D">
          <w:delText xml:space="preserve"> in</w:delText>
        </w:r>
      </w:del>
      <w:r>
        <w:t xml:space="preserve"> is </w:t>
      </w:r>
      <w:proofErr w:type="spellStart"/>
      <w:r>
        <w:rPr>
          <w:rStyle w:val="Literal"/>
        </w:rPr>
        <w:t>ErrorKind</w:t>
      </w:r>
      <w:proofErr w:type="spellEnd"/>
      <w:r>
        <w:rPr>
          <w:rStyle w:val="Literal"/>
        </w:rPr>
        <w:t>::</w:t>
      </w:r>
      <w:proofErr w:type="spellStart"/>
      <w:r>
        <w:rPr>
          <w:rStyle w:val="Literal"/>
        </w:rPr>
        <w:t>NotFound</w:t>
      </w:r>
      <w:proofErr w:type="spellEnd"/>
      <w:r>
        <w:t>, which indicates the file we’re trying to open doesn’t exist yet.</w:t>
      </w:r>
    </w:p>
    <w:p w14:paraId="2F209143" w14:textId="77777777" w:rsidR="007354A4" w:rsidRDefault="00CE00B1" w:rsidP="00585740">
      <w:pPr>
        <w:pStyle w:val="Body"/>
        <w:rPr>
          <w:ins w:id="419" w:author="janelle" w:date="2017-06-27T11:50:00Z"/>
        </w:rPr>
      </w:pPr>
      <w:r>
        <w:t xml:space="preserve">The condition </w:t>
      </w:r>
      <w:r>
        <w:rPr>
          <w:rStyle w:val="Literal"/>
        </w:rPr>
        <w:t xml:space="preserve">if </w:t>
      </w:r>
      <w:proofErr w:type="spellStart"/>
      <w:r>
        <w:rPr>
          <w:rStyle w:val="Literal"/>
        </w:rPr>
        <w:t>error.kind</w:t>
      </w:r>
      <w:proofErr w:type="spellEnd"/>
      <w:r>
        <w:rPr>
          <w:rStyle w:val="Literal"/>
        </w:rPr>
        <w:t xml:space="preserve">() == </w:t>
      </w:r>
      <w:proofErr w:type="spellStart"/>
      <w:r>
        <w:rPr>
          <w:rStyle w:val="Literal"/>
        </w:rPr>
        <w:t>ErrorKind</w:t>
      </w:r>
      <w:proofErr w:type="spellEnd"/>
      <w:r>
        <w:rPr>
          <w:rStyle w:val="Literal"/>
        </w:rPr>
        <w:t>::</w:t>
      </w:r>
      <w:proofErr w:type="spellStart"/>
      <w:r>
        <w:rPr>
          <w:rStyle w:val="Literal"/>
        </w:rPr>
        <w:t>NotFound</w:t>
      </w:r>
      <w:proofErr w:type="spellEnd"/>
      <w:r>
        <w:t xml:space="preserve"> is called a </w:t>
      </w:r>
      <w:r w:rsidRPr="000543BE">
        <w:rPr>
          <w:rStyle w:val="EmphasisItalic"/>
        </w:rPr>
        <w:t>match guard</w:t>
      </w:r>
      <w:r>
        <w:t xml:space="preserve">: it’s an extra condition on a </w:t>
      </w:r>
      <w:r w:rsidRPr="000543BE">
        <w:rPr>
          <w:rStyle w:val="Literal"/>
        </w:rPr>
        <w:t>match</w:t>
      </w:r>
      <w:r>
        <w:t xml:space="preserve"> arm that further refines the arm’s pattern. This condition must be true </w:t>
      </w:r>
      <w:del w:id="420" w:author="AnneMarieW" w:date="2017-06-29T09:39:00Z">
        <w:r w:rsidDel="00F14802">
          <w:delText xml:space="preserve">in order </w:delText>
        </w:r>
      </w:del>
      <w:r>
        <w:t xml:space="preserve">for that arm’s code to </w:t>
      </w:r>
      <w:del w:id="421" w:author="AnneMarieW" w:date="2017-06-29T09:39:00Z">
        <w:r w:rsidDel="00F14802">
          <w:delText>get</w:delText>
        </w:r>
      </w:del>
      <w:ins w:id="422" w:author="AnneMarieW" w:date="2017-06-29T09:39:00Z">
        <w:r w:rsidR="00F14802">
          <w:t>be</w:t>
        </w:r>
      </w:ins>
      <w:r>
        <w:t xml:space="preserve"> run; otherwise, the pattern matching will move on to consider the next arm in the </w:t>
      </w:r>
      <w:r w:rsidRPr="000543BE">
        <w:rPr>
          <w:rStyle w:val="Literal"/>
        </w:rPr>
        <w:t>match</w:t>
      </w:r>
      <w:r>
        <w:t xml:space="preserve">. The </w:t>
      </w:r>
      <w:r w:rsidRPr="000543BE">
        <w:rPr>
          <w:rStyle w:val="Literal"/>
        </w:rPr>
        <w:t>ref</w:t>
      </w:r>
      <w:r>
        <w:t xml:space="preserve"> in the pattern is needed so </w:t>
      </w:r>
      <w:del w:id="423" w:author="AnneMarieW" w:date="2017-06-29T09:39:00Z">
        <w:r w:rsidDel="00F14802">
          <w:delText xml:space="preserve">that </w:delText>
        </w:r>
      </w:del>
      <w:r w:rsidRPr="000543BE">
        <w:rPr>
          <w:rStyle w:val="Literal"/>
        </w:rPr>
        <w:t>error</w:t>
      </w:r>
      <w:r>
        <w:t xml:space="preserve"> is not moved into the guard condition but is merely referenced by it. The reason </w:t>
      </w:r>
      <w:r w:rsidRPr="000543BE">
        <w:rPr>
          <w:rStyle w:val="Literal"/>
        </w:rPr>
        <w:t>ref</w:t>
      </w:r>
      <w:r>
        <w:t xml:space="preserve"> is used to take a reference in a pattern </w:t>
      </w:r>
      <w:r>
        <w:lastRenderedPageBreak/>
        <w:t xml:space="preserve">instead of </w:t>
      </w:r>
      <w:r>
        <w:rPr>
          <w:rStyle w:val="Literal"/>
        </w:rPr>
        <w:t>&amp;</w:t>
      </w:r>
      <w:r>
        <w:t xml:space="preserve"> will be covered in detail in Chapter 18. In short, in the context of a pattern, </w:t>
      </w:r>
      <w:r>
        <w:rPr>
          <w:rStyle w:val="Literal"/>
        </w:rPr>
        <w:t>&amp;</w:t>
      </w:r>
      <w:r>
        <w:t xml:space="preserve"> matches a reference and gives us its value, but </w:t>
      </w:r>
      <w:r w:rsidRPr="000543BE">
        <w:rPr>
          <w:rStyle w:val="Literal"/>
        </w:rPr>
        <w:t>ref</w:t>
      </w:r>
      <w:r>
        <w:t xml:space="preserve"> matches a value and gives us a reference to it.</w:t>
      </w:r>
    </w:p>
    <w:p w14:paraId="0F71953A" w14:textId="77777777" w:rsidR="00612F37" w:rsidRDefault="00D7414C">
      <w:pPr>
        <w:pStyle w:val="ProductionDirective"/>
        <w:pPrChange w:id="424" w:author="janelle" w:date="2017-06-27T11:50:00Z">
          <w:pPr>
            <w:pStyle w:val="Body"/>
          </w:pPr>
        </w:pPrChange>
      </w:pPr>
      <w:ins w:id="425" w:author="janelle" w:date="2017-06-27T11:50:00Z">
        <w:r>
          <w:t xml:space="preserve">prod: confirm </w:t>
        </w:r>
      </w:ins>
      <w:proofErr w:type="spellStart"/>
      <w:ins w:id="426" w:author="janelle" w:date="2017-06-27T11:51:00Z">
        <w:r>
          <w:t>xref</w:t>
        </w:r>
      </w:ins>
      <w:proofErr w:type="spellEnd"/>
    </w:p>
    <w:p w14:paraId="13769C67" w14:textId="77777777" w:rsidR="007354A4" w:rsidRDefault="00CE00B1" w:rsidP="00585740">
      <w:pPr>
        <w:pStyle w:val="Body"/>
      </w:pPr>
      <w:r>
        <w:t xml:space="preserve">The condition we want to check in the match guard is whether the value returned by </w:t>
      </w:r>
      <w:proofErr w:type="spellStart"/>
      <w:r>
        <w:rPr>
          <w:rStyle w:val="Literal"/>
        </w:rPr>
        <w:t>error.kind</w:t>
      </w:r>
      <w:proofErr w:type="spellEnd"/>
      <w:r>
        <w:rPr>
          <w:rStyle w:val="Literal"/>
        </w:rPr>
        <w:t>()</w:t>
      </w:r>
      <w:r>
        <w:t xml:space="preserve"> is the </w:t>
      </w:r>
      <w:proofErr w:type="spellStart"/>
      <w:r>
        <w:rPr>
          <w:rStyle w:val="Literal"/>
        </w:rPr>
        <w:t>NotFound</w:t>
      </w:r>
      <w:proofErr w:type="spellEnd"/>
      <w:r>
        <w:t xml:space="preserve"> variant of the </w:t>
      </w:r>
      <w:proofErr w:type="spellStart"/>
      <w:r>
        <w:rPr>
          <w:rStyle w:val="Literal"/>
        </w:rPr>
        <w:t>ErrorKind</w:t>
      </w:r>
      <w:proofErr w:type="spellEnd"/>
      <w:r>
        <w:rPr>
          <w:rStyle w:val="Literal"/>
        </w:rPr>
        <w:t xml:space="preserve"> </w:t>
      </w:r>
      <w:proofErr w:type="spellStart"/>
      <w:r>
        <w:t>enum</w:t>
      </w:r>
      <w:proofErr w:type="spellEnd"/>
      <w:r>
        <w:t xml:space="preserve">. If it is, we try to create the file with </w:t>
      </w:r>
      <w:r>
        <w:rPr>
          <w:rStyle w:val="Literal"/>
        </w:rPr>
        <w:t>File::create</w:t>
      </w:r>
      <w:r>
        <w:t xml:space="preserve">. However, </w:t>
      </w:r>
      <w:del w:id="427" w:author="AnneMarieW" w:date="2017-06-29T09:40:00Z">
        <w:r w:rsidDel="00AC09AD">
          <w:delText>sinc</w:delText>
        </w:r>
      </w:del>
      <w:ins w:id="428" w:author="AnneMarieW" w:date="2017-06-29T09:40:00Z">
        <w:r w:rsidR="00AC09AD">
          <w:t>becaus</w:t>
        </w:r>
      </w:ins>
      <w:r>
        <w:t xml:space="preserve">e </w:t>
      </w:r>
      <w:r>
        <w:rPr>
          <w:rStyle w:val="Literal"/>
        </w:rPr>
        <w:t>File::create</w:t>
      </w:r>
      <w:r>
        <w:t xml:space="preserve"> could also fail, we need to add an inner </w:t>
      </w:r>
      <w:r w:rsidRPr="000543BE">
        <w:rPr>
          <w:rStyle w:val="Literal"/>
        </w:rPr>
        <w:t>match</w:t>
      </w:r>
      <w:r>
        <w:t xml:space="preserve"> statement as well</w:t>
      </w:r>
      <w:del w:id="429" w:author="AnneMarieW" w:date="2017-06-29T09:40:00Z">
        <w:r w:rsidDel="00AC09AD">
          <w:delText>!</w:delText>
        </w:r>
      </w:del>
      <w:ins w:id="430" w:author="AnneMarieW" w:date="2017-06-29T09:40:00Z">
        <w:r w:rsidR="00AC09AD">
          <w:t>.</w:t>
        </w:r>
      </w:ins>
      <w:r>
        <w:t xml:space="preserve"> When the file can’t be opened, a different error message will be printed. The last arm of the outer </w:t>
      </w:r>
      <w:r w:rsidRPr="000543BE">
        <w:rPr>
          <w:rStyle w:val="Literal"/>
        </w:rPr>
        <w:t>match</w:t>
      </w:r>
      <w:r>
        <w:t xml:space="preserve"> stays the same so</w:t>
      </w:r>
      <w:del w:id="431" w:author="AnneMarieW" w:date="2017-06-29T09:41:00Z">
        <w:r w:rsidDel="00AC09AD">
          <w:delText xml:space="preserve"> that</w:delText>
        </w:r>
      </w:del>
      <w:r>
        <w:t xml:space="preserve"> the program panics on any error besides the missing file error.</w:t>
      </w:r>
    </w:p>
    <w:p w14:paraId="485AD616" w14:textId="77777777" w:rsidR="007354A4" w:rsidRDefault="00CE00B1">
      <w:pPr>
        <w:pStyle w:val="HeadB"/>
        <w:rPr>
          <w:rFonts w:eastAsia="Microsoft YaHei"/>
        </w:rPr>
      </w:pPr>
      <w:bookmarkStart w:id="432" w:name="shortcuts-for-panic-on-error:-`unwrap`-a"/>
      <w:bookmarkStart w:id="433" w:name="_Toc474426184"/>
      <w:bookmarkStart w:id="434" w:name="_Toc486002015"/>
      <w:bookmarkEnd w:id="432"/>
      <w:r>
        <w:rPr>
          <w:rFonts w:eastAsia="Microsoft YaHei"/>
        </w:rPr>
        <w:t xml:space="preserve">Shortcuts for Panic on Error: </w:t>
      </w:r>
      <w:r w:rsidR="005321FC" w:rsidRPr="00F975E1">
        <w:rPr>
          <w:rStyle w:val="Literal"/>
          <w:rFonts w:eastAsia="Microsoft YaHei"/>
          <w:rPrChange w:id="435" w:author="Carol Nichols" w:date="2017-09-27T14:40:00Z">
            <w:rPr>
              <w:rStyle w:val="Literal"/>
            </w:rPr>
          </w:rPrChange>
        </w:rPr>
        <w:t>unwrap</w:t>
      </w:r>
      <w:r>
        <w:rPr>
          <w:rFonts w:eastAsia="Microsoft YaHei"/>
        </w:rPr>
        <w:t xml:space="preserve"> and </w:t>
      </w:r>
      <w:bookmarkEnd w:id="433"/>
      <w:r w:rsidR="005321FC" w:rsidRPr="00F975E1">
        <w:rPr>
          <w:rStyle w:val="Literal"/>
          <w:rFonts w:eastAsia="Microsoft YaHei"/>
          <w:rPrChange w:id="436" w:author="Carol Nichols" w:date="2017-09-27T14:40:00Z">
            <w:rPr>
              <w:rStyle w:val="Literal"/>
            </w:rPr>
          </w:rPrChange>
        </w:rPr>
        <w:t>expect</w:t>
      </w:r>
      <w:bookmarkEnd w:id="434"/>
    </w:p>
    <w:p w14:paraId="5FD3EC72" w14:textId="2C41F847" w:rsidR="007354A4" w:rsidRDefault="00CE00B1">
      <w:pPr>
        <w:pStyle w:val="BodyFirst"/>
        <w:rPr>
          <w:ins w:id="437" w:author="Carol Nichols" w:date="2017-09-27T14:17:00Z"/>
          <w:rFonts w:eastAsia="Microsoft YaHei"/>
        </w:rPr>
      </w:pPr>
      <w:r>
        <w:rPr>
          <w:rFonts w:eastAsia="Microsoft YaHei"/>
        </w:rPr>
        <w:t xml:space="preserve">Using </w:t>
      </w:r>
      <w:r w:rsidRPr="000543BE">
        <w:rPr>
          <w:rStyle w:val="Literal"/>
        </w:rPr>
        <w:t>match</w:t>
      </w:r>
      <w:r>
        <w:rPr>
          <w:rFonts w:eastAsia="Microsoft YaHei"/>
        </w:rPr>
        <w:t xml:space="preserve"> works well enough, but it can be a bit verbose and doesn’t always communicate intent well. The </w:t>
      </w:r>
      <w:r>
        <w:rPr>
          <w:rStyle w:val="Literal"/>
        </w:rPr>
        <w:t>Result&lt;T, E&gt;</w:t>
      </w:r>
      <w:r>
        <w:rPr>
          <w:rFonts w:eastAsia="Microsoft YaHei"/>
        </w:rPr>
        <w:t xml:space="preserve"> type has many helper methods defined on it to do various t</w:t>
      </w:r>
      <w:del w:id="438" w:author="AnneMarieW" w:date="2017-06-29T09:41:00Z">
        <w:r w:rsidDel="00CC6C94">
          <w:rPr>
            <w:rFonts w:eastAsia="Microsoft YaHei"/>
          </w:rPr>
          <w:delText>hing</w:delText>
        </w:r>
      </w:del>
      <w:ins w:id="439" w:author="AnneMarieW" w:date="2017-06-29T09:41:00Z">
        <w:r w:rsidR="00CC6C94">
          <w:rPr>
            <w:rFonts w:eastAsia="Microsoft YaHei"/>
          </w:rPr>
          <w:t>ask</w:t>
        </w:r>
      </w:ins>
      <w:r>
        <w:rPr>
          <w:rFonts w:eastAsia="Microsoft YaHei"/>
        </w:rPr>
        <w:t xml:space="preserve">s. One of those methods, called </w:t>
      </w:r>
      <w:r w:rsidRPr="000543BE">
        <w:rPr>
          <w:rStyle w:val="Literal"/>
        </w:rPr>
        <w:t>unwrap</w:t>
      </w:r>
      <w:r>
        <w:rPr>
          <w:rFonts w:eastAsia="Microsoft YaHei"/>
        </w:rPr>
        <w:t xml:space="preserve">, is a shortcut method that is implemented just like the </w:t>
      </w:r>
      <w:r w:rsidRPr="000543BE">
        <w:rPr>
          <w:rStyle w:val="Literal"/>
        </w:rPr>
        <w:t>match</w:t>
      </w:r>
      <w:r>
        <w:rPr>
          <w:rFonts w:eastAsia="Microsoft YaHei"/>
        </w:rPr>
        <w:t xml:space="preserve"> statement we wrote in Listing 9-</w:t>
      </w:r>
      <w:ins w:id="440" w:author="Carol Nichols" w:date="2017-09-27T13:49:00Z">
        <w:r w:rsidR="007B1404">
          <w:rPr>
            <w:rFonts w:eastAsia="Microsoft YaHei"/>
          </w:rPr>
          <w:t>4</w:t>
        </w:r>
      </w:ins>
      <w:del w:id="441" w:author="Carol Nichols" w:date="2017-09-27T13:49:00Z">
        <w:r w:rsidDel="007B1404">
          <w:rPr>
            <w:rFonts w:eastAsia="Microsoft YaHei"/>
          </w:rPr>
          <w:delText>3</w:delText>
        </w:r>
      </w:del>
      <w:r>
        <w:rPr>
          <w:rFonts w:eastAsia="Microsoft YaHei"/>
        </w:rPr>
        <w:t xml:space="preserve">. If the </w:t>
      </w:r>
      <w:r w:rsidRPr="000543BE">
        <w:rPr>
          <w:rStyle w:val="Literal"/>
        </w:rPr>
        <w:t>Result</w:t>
      </w:r>
      <w:r>
        <w:rPr>
          <w:rFonts w:eastAsia="Microsoft YaHei"/>
        </w:rPr>
        <w:t xml:space="preserve"> value is the </w:t>
      </w:r>
      <w:r w:rsidRPr="000543BE">
        <w:rPr>
          <w:rStyle w:val="Literal"/>
        </w:rPr>
        <w:t>Ok</w:t>
      </w:r>
      <w:r>
        <w:rPr>
          <w:rFonts w:eastAsia="Microsoft YaHei"/>
        </w:rPr>
        <w:t xml:space="preserve"> variant, </w:t>
      </w:r>
      <w:r w:rsidRPr="000543BE">
        <w:rPr>
          <w:rStyle w:val="Literal"/>
        </w:rPr>
        <w:t>unwrap</w:t>
      </w:r>
      <w:r>
        <w:rPr>
          <w:rFonts w:eastAsia="Microsoft YaHei"/>
        </w:rPr>
        <w:t xml:space="preserve"> will return the value inside the </w:t>
      </w:r>
      <w:r>
        <w:rPr>
          <w:rStyle w:val="Literal"/>
        </w:rPr>
        <w:t>Ok</w:t>
      </w:r>
      <w:r>
        <w:rPr>
          <w:rFonts w:eastAsia="Microsoft YaHei"/>
        </w:rPr>
        <w:t xml:space="preserve">. If the </w:t>
      </w:r>
      <w:r>
        <w:rPr>
          <w:rStyle w:val="Literal"/>
        </w:rPr>
        <w:t>Result</w:t>
      </w:r>
      <w:r>
        <w:rPr>
          <w:rFonts w:eastAsia="Microsoft YaHei"/>
        </w:rPr>
        <w:t xml:space="preserve"> is the </w:t>
      </w:r>
      <w:r>
        <w:rPr>
          <w:rStyle w:val="Literal"/>
        </w:rPr>
        <w:t>Err</w:t>
      </w:r>
      <w:r w:rsidR="005321FC" w:rsidRPr="005321FC">
        <w:rPr>
          <w:rPrChange w:id="442" w:author="janelle" w:date="2017-06-27T11:52:00Z">
            <w:rPr>
              <w:rStyle w:val="Literal"/>
            </w:rPr>
          </w:rPrChange>
        </w:rPr>
        <w:t xml:space="preserve"> </w:t>
      </w:r>
      <w:r>
        <w:rPr>
          <w:rFonts w:eastAsia="Microsoft YaHei"/>
        </w:rPr>
        <w:t xml:space="preserve">variant, </w:t>
      </w:r>
      <w:r w:rsidRPr="000543BE">
        <w:rPr>
          <w:rStyle w:val="Literal"/>
        </w:rPr>
        <w:t>unwrap</w:t>
      </w:r>
      <w:r>
        <w:rPr>
          <w:rFonts w:eastAsia="Microsoft YaHei"/>
        </w:rPr>
        <w:t xml:space="preserve"> will call the </w:t>
      </w:r>
      <w:r>
        <w:rPr>
          <w:rStyle w:val="Literal"/>
        </w:rPr>
        <w:t>panic!</w:t>
      </w:r>
      <w:r>
        <w:rPr>
          <w:rFonts w:eastAsia="Microsoft YaHei"/>
        </w:rPr>
        <w:t xml:space="preserve"> macro for us.</w:t>
      </w:r>
      <w:ins w:id="443" w:author="AnneMarieW" w:date="2017-06-29T09:43:00Z">
        <w:r w:rsidR="00231B1B">
          <w:rPr>
            <w:rFonts w:eastAsia="Microsoft YaHei"/>
          </w:rPr>
          <w:t xml:space="preserve"> Here is an example of </w:t>
        </w:r>
        <w:r w:rsidR="00231B1B" w:rsidRPr="000543BE">
          <w:rPr>
            <w:rStyle w:val="Literal"/>
          </w:rPr>
          <w:t>unwrap</w:t>
        </w:r>
        <w:r w:rsidR="00231B1B">
          <w:rPr>
            <w:rFonts w:eastAsia="Microsoft YaHei"/>
          </w:rPr>
          <w:t xml:space="preserve"> in action:</w:t>
        </w:r>
      </w:ins>
    </w:p>
    <w:p w14:paraId="73ACD782" w14:textId="1E6AEDFC" w:rsidR="003956BF" w:rsidRPr="003956BF" w:rsidRDefault="003956BF">
      <w:pPr>
        <w:pStyle w:val="ProductionDirective"/>
        <w:rPr>
          <w:rPrChange w:id="444" w:author="Carol Nichols" w:date="2017-09-27T14:17:00Z">
            <w:rPr>
              <w:rFonts w:eastAsia="Microsoft YaHei"/>
            </w:rPr>
          </w:rPrChange>
        </w:rPr>
        <w:pPrChange w:id="445" w:author="Carol Nichols" w:date="2017-09-27T14:17:00Z">
          <w:pPr>
            <w:pStyle w:val="BodyFirst"/>
          </w:pPr>
        </w:pPrChange>
      </w:pPr>
      <w:ins w:id="446" w:author="Carol Nichols" w:date="2017-09-27T14:17:00Z">
        <w:r w:rsidRPr="001D5E32">
          <w:rPr>
            <w:rStyle w:val="filename"/>
          </w:rPr>
          <w:t xml:space="preserve">Filename: src/main.rs  </w:t>
        </w:r>
      </w:ins>
    </w:p>
    <w:p w14:paraId="6022C52D" w14:textId="77777777" w:rsidR="007354A4" w:rsidRPr="001D5E32" w:rsidRDefault="00CE00B1">
      <w:pPr>
        <w:pStyle w:val="CodeA"/>
      </w:pPr>
      <w:r>
        <w:t>use std::fs::File;</w:t>
      </w:r>
    </w:p>
    <w:p w14:paraId="30F3418A" w14:textId="77777777" w:rsidR="007354A4" w:rsidRDefault="007354A4">
      <w:pPr>
        <w:pStyle w:val="CodeB"/>
      </w:pPr>
    </w:p>
    <w:p w14:paraId="7F261E13" w14:textId="77777777" w:rsidR="007354A4" w:rsidRDefault="00CE00B1">
      <w:pPr>
        <w:pStyle w:val="CodeB"/>
      </w:pPr>
      <w:r>
        <w:t>fn main() {</w:t>
      </w:r>
    </w:p>
    <w:p w14:paraId="745CC206" w14:textId="77777777" w:rsidR="007354A4" w:rsidRDefault="00CE00B1">
      <w:pPr>
        <w:pStyle w:val="CodeB"/>
      </w:pPr>
      <w:r>
        <w:t xml:space="preserve">    let f = File::open("hello.txt").unwrap();</w:t>
      </w:r>
    </w:p>
    <w:p w14:paraId="258C5B97" w14:textId="77777777" w:rsidR="007354A4" w:rsidRDefault="00CE00B1">
      <w:pPr>
        <w:pStyle w:val="CodeC"/>
        <w:rPr>
          <w:rFonts w:eastAsia="Microsoft YaHei"/>
        </w:rPr>
      </w:pPr>
      <w:r>
        <w:t>}</w:t>
      </w:r>
    </w:p>
    <w:p w14:paraId="14A269A1" w14:textId="77777777" w:rsidR="007354A4" w:rsidRDefault="00CE00B1" w:rsidP="00585740">
      <w:pPr>
        <w:pStyle w:val="Body"/>
      </w:pPr>
      <w:r>
        <w:t xml:space="preserve">If we run this code without a </w:t>
      </w:r>
      <w:r w:rsidRPr="000543BE">
        <w:rPr>
          <w:rStyle w:val="EmphasisItalic"/>
        </w:rPr>
        <w:t>hello.txt</w:t>
      </w:r>
      <w:r>
        <w:t xml:space="preserve"> file, we’ll see an error message from the </w:t>
      </w:r>
      <w:r w:rsidRPr="000543BE">
        <w:rPr>
          <w:rStyle w:val="Literal"/>
        </w:rPr>
        <w:t>panic</w:t>
      </w:r>
      <w:r>
        <w:rPr>
          <w:rStyle w:val="Literal"/>
        </w:rPr>
        <w:t>!</w:t>
      </w:r>
      <w:r>
        <w:t xml:space="preserve"> call that the </w:t>
      </w:r>
      <w:r w:rsidRPr="000543BE">
        <w:rPr>
          <w:rStyle w:val="Literal"/>
        </w:rPr>
        <w:t>unwrap</w:t>
      </w:r>
      <w:r>
        <w:t xml:space="preserve"> method makes:</w:t>
      </w:r>
    </w:p>
    <w:p w14:paraId="35BAFAB0" w14:textId="77777777" w:rsidR="007354A4" w:rsidRDefault="00CE00B1">
      <w:pPr>
        <w:pStyle w:val="CodeSingle"/>
      </w:pPr>
      <w:r>
        <w:t>thread 'main' panicked at 'called `Result::unwrap()` on an `Err` value: Error { repr: Os { code: 2, message: "No such file or directory" } }', /stable-dist-rustc/build/src/libcore/result.rs:868</w:t>
      </w:r>
    </w:p>
    <w:p w14:paraId="61300A6D" w14:textId="77777777" w:rsidR="00612F37" w:rsidRDefault="00D7414C">
      <w:pPr>
        <w:pStyle w:val="ProductionDirective"/>
        <w:rPr>
          <w:ins w:id="447" w:author="janelle" w:date="2017-06-27T11:53:00Z"/>
        </w:rPr>
        <w:pPrChange w:id="448" w:author="janelle" w:date="2017-06-27T11:53:00Z">
          <w:pPr>
            <w:pStyle w:val="Body"/>
          </w:pPr>
        </w:pPrChange>
      </w:pPr>
      <w:commentRangeStart w:id="449"/>
      <w:ins w:id="450" w:author="janelle" w:date="2017-06-27T11:53:00Z">
        <w:r>
          <w:t>au: Is this also one run on line?</w:t>
        </w:r>
      </w:ins>
      <w:commentRangeEnd w:id="449"/>
      <w:r w:rsidR="0000461E">
        <w:rPr>
          <w:rStyle w:val="CommentReference"/>
          <w:smallCaps w:val="0"/>
          <w:color w:val="auto"/>
        </w:rPr>
        <w:commentReference w:id="449"/>
      </w:r>
    </w:p>
    <w:p w14:paraId="0B0CE54C" w14:textId="77777777" w:rsidR="007354A4" w:rsidRDefault="00CE00B1">
      <w:pPr>
        <w:pStyle w:val="Body"/>
        <w:rPr>
          <w:ins w:id="451" w:author="Carol Nichols" w:date="2017-09-27T14:17:00Z"/>
        </w:rPr>
      </w:pPr>
      <w:del w:id="452" w:author="AnneMarieW" w:date="2017-06-29T09:44:00Z">
        <w:r w:rsidDel="00A8409B">
          <w:lastRenderedPageBreak/>
          <w:delText>There’s a</w:delText>
        </w:r>
      </w:del>
      <w:ins w:id="453" w:author="AnneMarieW" w:date="2017-06-29T09:44:00Z">
        <w:r w:rsidR="00A8409B">
          <w:t>A</w:t>
        </w:r>
      </w:ins>
      <w:r>
        <w:t>nother method</w:t>
      </w:r>
      <w:ins w:id="454" w:author="AnneMarieW" w:date="2017-06-29T09:44:00Z">
        <w:r w:rsidR="00A8409B">
          <w:t xml:space="preserve">, </w:t>
        </w:r>
      </w:ins>
      <w:del w:id="455" w:author="AnneMarieW" w:date="2017-06-29T09:45:00Z">
        <w:r w:rsidDel="00A8537F">
          <w:delText xml:space="preserve"> </w:delText>
        </w:r>
      </w:del>
      <w:ins w:id="456" w:author="AnneMarieW" w:date="2017-06-29T09:44:00Z">
        <w:r w:rsidR="00A8409B" w:rsidRPr="000543BE">
          <w:rPr>
            <w:rStyle w:val="Literal"/>
          </w:rPr>
          <w:t>expect</w:t>
        </w:r>
        <w:r w:rsidR="00A8409B">
          <w:t xml:space="preserve">, which is </w:t>
        </w:r>
      </w:ins>
      <w:r>
        <w:t xml:space="preserve">similar to </w:t>
      </w:r>
      <w:r w:rsidRPr="000543BE">
        <w:rPr>
          <w:rStyle w:val="Literal"/>
        </w:rPr>
        <w:t>unwrap</w:t>
      </w:r>
      <w:del w:id="457" w:author="AnneMarieW" w:date="2017-06-29T09:44:00Z">
        <w:r w:rsidDel="00A8537F">
          <w:delText xml:space="preserve"> </w:delText>
        </w:r>
      </w:del>
      <w:ins w:id="458" w:author="AnneMarieW" w:date="2017-06-29T09:44:00Z">
        <w:r w:rsidR="00A8537F">
          <w:t xml:space="preserve">, </w:t>
        </w:r>
      </w:ins>
      <w:del w:id="459" w:author="AnneMarieW" w:date="2017-06-29T09:44:00Z">
        <w:r w:rsidDel="00A8409B">
          <w:delText xml:space="preserve">that </w:delText>
        </w:r>
      </w:del>
      <w:r>
        <w:t xml:space="preserve">lets us also choose the </w:t>
      </w:r>
      <w:r>
        <w:rPr>
          <w:rStyle w:val="Literal"/>
        </w:rPr>
        <w:t>panic!</w:t>
      </w:r>
      <w:r>
        <w:t xml:space="preserve"> error message</w:t>
      </w:r>
      <w:del w:id="460" w:author="AnneMarieW" w:date="2017-06-29T09:45:00Z">
        <w:r w:rsidDel="00A8537F">
          <w:delText>:</w:delText>
        </w:r>
      </w:del>
      <w:del w:id="461" w:author="AnneMarieW" w:date="2017-06-29T09:44:00Z">
        <w:r w:rsidDel="00A8409B">
          <w:delText xml:space="preserve"> </w:delText>
        </w:r>
        <w:r w:rsidRPr="000543BE" w:rsidDel="00A8409B">
          <w:rPr>
            <w:rStyle w:val="Literal"/>
          </w:rPr>
          <w:delText>expect</w:delText>
        </w:r>
      </w:del>
      <w:r>
        <w:t xml:space="preserve">. Using </w:t>
      </w:r>
      <w:r w:rsidRPr="000543BE">
        <w:rPr>
          <w:rStyle w:val="Literal"/>
        </w:rPr>
        <w:t>expect</w:t>
      </w:r>
      <w:r>
        <w:t xml:space="preserve"> instead of </w:t>
      </w:r>
      <w:r w:rsidRPr="000543BE">
        <w:rPr>
          <w:rStyle w:val="Literal"/>
        </w:rPr>
        <w:t>unwrap</w:t>
      </w:r>
      <w:r>
        <w:t xml:space="preserve"> and providing good error messages can convey your intent and make tracking down the source of a panic easier. The syntax of </w:t>
      </w:r>
      <w:r w:rsidRPr="000543BE">
        <w:rPr>
          <w:rStyle w:val="Literal"/>
        </w:rPr>
        <w:t>expect</w:t>
      </w:r>
      <w:r>
        <w:t xml:space="preserve"> looks like this:</w:t>
      </w:r>
    </w:p>
    <w:p w14:paraId="073896D8" w14:textId="3660DC2D" w:rsidR="003956BF" w:rsidRDefault="003956BF">
      <w:pPr>
        <w:pStyle w:val="ProductionDirective"/>
        <w:pPrChange w:id="462" w:author="Carol Nichols" w:date="2017-09-27T14:17:00Z">
          <w:pPr>
            <w:pStyle w:val="Body"/>
          </w:pPr>
        </w:pPrChange>
      </w:pPr>
      <w:ins w:id="463" w:author="Carol Nichols" w:date="2017-09-27T14:17:00Z">
        <w:r w:rsidRPr="001D5E32">
          <w:rPr>
            <w:rStyle w:val="filename"/>
          </w:rPr>
          <w:t xml:space="preserve">Filename: src/main.rs  </w:t>
        </w:r>
      </w:ins>
    </w:p>
    <w:p w14:paraId="08C54517" w14:textId="77777777" w:rsidR="007354A4" w:rsidRDefault="00CE00B1">
      <w:pPr>
        <w:pStyle w:val="CodeA"/>
      </w:pPr>
      <w:r>
        <w:t>use std::fs::File;</w:t>
      </w:r>
    </w:p>
    <w:p w14:paraId="12F84AD7" w14:textId="77777777" w:rsidR="007354A4" w:rsidRDefault="007354A4">
      <w:pPr>
        <w:pStyle w:val="CodeB"/>
      </w:pPr>
    </w:p>
    <w:p w14:paraId="5A5BD885" w14:textId="77777777" w:rsidR="007354A4" w:rsidRDefault="00CE00B1">
      <w:pPr>
        <w:pStyle w:val="CodeB"/>
      </w:pPr>
      <w:r>
        <w:t>fn main() {</w:t>
      </w:r>
    </w:p>
    <w:p w14:paraId="108E4BEC" w14:textId="77777777" w:rsidR="007354A4" w:rsidRDefault="00CE00B1">
      <w:pPr>
        <w:pStyle w:val="CodeB"/>
      </w:pPr>
      <w:r>
        <w:t xml:space="preserve">    let f = File::open("hello.txt").expect("Failed to open hello.txt");</w:t>
      </w:r>
    </w:p>
    <w:p w14:paraId="3E035BE6" w14:textId="77777777" w:rsidR="007354A4" w:rsidRDefault="00CE00B1">
      <w:pPr>
        <w:pStyle w:val="CodeC"/>
      </w:pPr>
      <w:r>
        <w:t>}</w:t>
      </w:r>
    </w:p>
    <w:p w14:paraId="21E9651E" w14:textId="77777777" w:rsidR="007354A4" w:rsidRPr="00585740" w:rsidRDefault="00CE00B1" w:rsidP="00585740">
      <w:pPr>
        <w:pStyle w:val="Body"/>
      </w:pPr>
      <w:r w:rsidRPr="00585740">
        <w:t xml:space="preserve">We use </w:t>
      </w:r>
      <w:r w:rsidRPr="001D5E32">
        <w:rPr>
          <w:rStyle w:val="Literal"/>
        </w:rPr>
        <w:t>expect</w:t>
      </w:r>
      <w:r w:rsidRPr="00585740">
        <w:t xml:space="preserve"> in the same way as </w:t>
      </w:r>
      <w:r w:rsidRPr="001D5E32">
        <w:rPr>
          <w:rStyle w:val="Literal"/>
        </w:rPr>
        <w:t>unwrap</w:t>
      </w:r>
      <w:r w:rsidRPr="00585740">
        <w:t xml:space="preserve">: to return the file handle or call the </w:t>
      </w:r>
      <w:r w:rsidRPr="001D5E32">
        <w:rPr>
          <w:rStyle w:val="Literal"/>
        </w:rPr>
        <w:t>panic!</w:t>
      </w:r>
      <w:r w:rsidRPr="00585740">
        <w:t xml:space="preserve"> macro. The error message </w:t>
      </w:r>
      <w:del w:id="464" w:author="Liz2" w:date="2017-06-23T17:32:00Z">
        <w:r w:rsidRPr="00585740" w:rsidDel="000F22C2">
          <w:delText xml:space="preserve">that </w:delText>
        </w:r>
      </w:del>
      <w:ins w:id="465" w:author="Liz2" w:date="2017-06-23T17:32:00Z">
        <w:r w:rsidR="000F22C2">
          <w:t xml:space="preserve">used by </w:t>
        </w:r>
      </w:ins>
      <w:r w:rsidRPr="001D5E32">
        <w:rPr>
          <w:rStyle w:val="Literal"/>
        </w:rPr>
        <w:t>expect</w:t>
      </w:r>
      <w:r w:rsidRPr="00585740">
        <w:t xml:space="preserve"> </w:t>
      </w:r>
      <w:del w:id="466" w:author="Liz2" w:date="2017-06-23T17:32:00Z">
        <w:r w:rsidRPr="00585740" w:rsidDel="000F22C2">
          <w:delText xml:space="preserve">uses </w:delText>
        </w:r>
      </w:del>
      <w:r w:rsidRPr="00585740">
        <w:t xml:space="preserve">in its call to </w:t>
      </w:r>
      <w:r w:rsidRPr="001D5E32">
        <w:rPr>
          <w:rStyle w:val="Literal"/>
        </w:rPr>
        <w:t>panic!</w:t>
      </w:r>
      <w:r w:rsidRPr="00585740">
        <w:t xml:space="preserve"> will be the parameter that we pass to </w:t>
      </w:r>
      <w:r w:rsidRPr="001D5E32">
        <w:rPr>
          <w:rStyle w:val="Literal"/>
        </w:rPr>
        <w:t>expect</w:t>
      </w:r>
      <w:ins w:id="467" w:author="Liz2" w:date="2017-06-23T17:32:00Z">
        <w:r w:rsidR="005321FC" w:rsidRPr="005321FC">
          <w:rPr>
            <w:color w:val="00000A"/>
            <w:rPrChange w:id="468" w:author="Liz2" w:date="2017-06-23T17:32:00Z">
              <w:rPr>
                <w:rStyle w:val="Literal"/>
              </w:rPr>
            </w:rPrChange>
          </w:rPr>
          <w:t>,</w:t>
        </w:r>
      </w:ins>
      <w:r w:rsidRPr="00585740">
        <w:t xml:space="preserve"> </w:t>
      </w:r>
      <w:del w:id="469" w:author="Liz2" w:date="2017-06-23T17:32:00Z">
        <w:r w:rsidRPr="00585740" w:rsidDel="000F22C2">
          <w:delText xml:space="preserve">instead of </w:delText>
        </w:r>
      </w:del>
      <w:ins w:id="470" w:author="Liz2" w:date="2017-06-23T17:32:00Z">
        <w:r w:rsidR="000F22C2">
          <w:t xml:space="preserve">rather than </w:t>
        </w:r>
      </w:ins>
      <w:r w:rsidRPr="00585740">
        <w:t xml:space="preserve">the default </w:t>
      </w:r>
      <w:r w:rsidRPr="001D5E32">
        <w:rPr>
          <w:rStyle w:val="Literal"/>
        </w:rPr>
        <w:t>panic!</w:t>
      </w:r>
      <w:r w:rsidRPr="00585740">
        <w:t xml:space="preserve"> message that </w:t>
      </w:r>
      <w:r w:rsidRPr="001D5E32">
        <w:rPr>
          <w:rStyle w:val="Literal"/>
        </w:rPr>
        <w:t>unwrap</w:t>
      </w:r>
      <w:r w:rsidRPr="00585740">
        <w:t xml:space="preserve"> uses. Here’s what it looks like:</w:t>
      </w:r>
    </w:p>
    <w:p w14:paraId="11D8EC38" w14:textId="77777777" w:rsidR="007354A4" w:rsidRDefault="00CE00B1">
      <w:pPr>
        <w:pStyle w:val="CodeSingle"/>
      </w:pPr>
      <w:r>
        <w:t>thread 'main' panicked at 'Failed to open hello.txt: Error { repr: Os { code: 2, message: "No such file or directory" } }', /stable-dist-rustc/build/src/libcore/result.rs:</w:t>
      </w:r>
      <w:commentRangeStart w:id="471"/>
      <w:commentRangeStart w:id="472"/>
      <w:r>
        <w:t>868</w:t>
      </w:r>
      <w:commentRangeEnd w:id="471"/>
      <w:r w:rsidR="000F22C2">
        <w:rPr>
          <w:rStyle w:val="CommentReference"/>
          <w:rFonts w:ascii="Times New Roman" w:hAnsi="Times New Roman"/>
        </w:rPr>
        <w:commentReference w:id="471"/>
      </w:r>
      <w:commentRangeEnd w:id="472"/>
      <w:r w:rsidR="00E26DB7">
        <w:rPr>
          <w:rStyle w:val="CommentReference"/>
          <w:rFonts w:ascii="Times New Roman" w:hAnsi="Times New Roman"/>
          <w:noProof w:val="0"/>
        </w:rPr>
        <w:commentReference w:id="472"/>
      </w:r>
    </w:p>
    <w:p w14:paraId="49EADC49" w14:textId="77777777" w:rsidR="000F22C2" w:rsidDel="005451D6" w:rsidRDefault="000F22C2">
      <w:pPr>
        <w:pStyle w:val="HeadB"/>
        <w:rPr>
          <w:ins w:id="473" w:author="Liz2" w:date="2017-06-23T17:33:00Z"/>
          <w:del w:id="474" w:author="AnneMarieW" w:date="2017-06-29T09:46:00Z"/>
          <w:rFonts w:eastAsia="Microsoft YaHei"/>
        </w:rPr>
      </w:pPr>
      <w:bookmarkStart w:id="475" w:name="propagating-errors"/>
      <w:bookmarkStart w:id="476" w:name="_Toc474426185"/>
      <w:bookmarkStart w:id="477" w:name="_Toc486002016"/>
      <w:bookmarkEnd w:id="475"/>
      <w:bookmarkEnd w:id="476"/>
      <w:commentRangeStart w:id="478"/>
    </w:p>
    <w:p w14:paraId="5211C259" w14:textId="77777777" w:rsidR="00612F37" w:rsidRDefault="00D7414C">
      <w:pPr>
        <w:pStyle w:val="ProductionDirective"/>
        <w:rPr>
          <w:ins w:id="479" w:author="Carol Nichols" w:date="2017-09-27T14:07:00Z"/>
          <w:rFonts w:eastAsia="Microsoft YaHei"/>
        </w:rPr>
        <w:pPrChange w:id="480" w:author="janelle" w:date="2017-06-27T11:55:00Z">
          <w:pPr>
            <w:pStyle w:val="HeadB"/>
          </w:pPr>
        </w:pPrChange>
      </w:pPr>
      <w:ins w:id="481" w:author="janelle" w:date="2017-06-27T11:55:00Z">
        <w:r>
          <w:rPr>
            <w:rFonts w:eastAsia="Microsoft YaHei"/>
          </w:rPr>
          <w:t>au: also a run on line?</w:t>
        </w:r>
      </w:ins>
    </w:p>
    <w:p w14:paraId="7EE534ED" w14:textId="3D2AACB5" w:rsidR="00966688" w:rsidRPr="00200BB4" w:rsidRDefault="00E26DB7">
      <w:pPr>
        <w:pStyle w:val="Body"/>
        <w:rPr>
          <w:ins w:id="482" w:author="janelle" w:date="2017-06-27T11:55:00Z"/>
          <w:rFonts w:eastAsia="Microsoft YaHei"/>
        </w:rPr>
        <w:pPrChange w:id="483" w:author="Carol Nichols" w:date="2017-09-27T14:11:00Z">
          <w:pPr>
            <w:pStyle w:val="HeadB"/>
          </w:pPr>
        </w:pPrChange>
      </w:pPr>
      <w:ins w:id="484" w:author="Carol Nichols" w:date="2017-09-27T14:08:00Z">
        <w:r>
          <w:rPr>
            <w:rFonts w:eastAsia="Microsoft YaHei"/>
          </w:rPr>
          <w:t xml:space="preserve">Because this error message starts with the text we specified, </w:t>
        </w:r>
        <w:r w:rsidRPr="00E26DB7">
          <w:rPr>
            <w:rStyle w:val="Literal"/>
            <w:rFonts w:eastAsia="Microsoft YaHei"/>
            <w:rPrChange w:id="485" w:author="Carol Nichols" w:date="2017-09-27T14:11:00Z">
              <w:rPr>
                <w:rFonts w:eastAsia="Microsoft YaHei"/>
                <w:b w:val="0"/>
                <w:i w:val="0"/>
              </w:rPr>
            </w:rPrChange>
          </w:rPr>
          <w:t>Failed to open hello.txt</w:t>
        </w:r>
        <w:r>
          <w:rPr>
            <w:rFonts w:eastAsia="Microsoft YaHei"/>
          </w:rPr>
          <w:t>, it will be easier to find where in the code this error message is coming from</w:t>
        </w:r>
      </w:ins>
      <w:ins w:id="486" w:author="Carol Nichols" w:date="2017-09-27T14:10:00Z">
        <w:r>
          <w:rPr>
            <w:rFonts w:eastAsia="Microsoft YaHei"/>
          </w:rPr>
          <w:t xml:space="preserve">. If we use </w:t>
        </w:r>
        <w:r w:rsidRPr="00E26DB7">
          <w:rPr>
            <w:rStyle w:val="Literal"/>
            <w:rFonts w:eastAsia="Microsoft YaHei"/>
            <w:rPrChange w:id="487" w:author="Carol Nichols" w:date="2017-09-27T14:11:00Z">
              <w:rPr>
                <w:rFonts w:eastAsia="Microsoft YaHei"/>
                <w:b w:val="0"/>
                <w:i w:val="0"/>
              </w:rPr>
            </w:rPrChange>
          </w:rPr>
          <w:t>unwrap</w:t>
        </w:r>
        <w:r>
          <w:rPr>
            <w:rFonts w:eastAsia="Microsoft YaHei"/>
          </w:rPr>
          <w:t xml:space="preserve"> in </w:t>
        </w:r>
      </w:ins>
      <w:ins w:id="488" w:author="Carol Nichols" w:date="2017-09-27T14:08:00Z">
        <w:r>
          <w:rPr>
            <w:rFonts w:eastAsia="Microsoft YaHei"/>
          </w:rPr>
          <w:t xml:space="preserve">multiple </w:t>
        </w:r>
      </w:ins>
      <w:ins w:id="489" w:author="Carol Nichols" w:date="2017-09-27T14:10:00Z">
        <w:r>
          <w:rPr>
            <w:rFonts w:eastAsia="Microsoft YaHei"/>
          </w:rPr>
          <w:t xml:space="preserve">places, it </w:t>
        </w:r>
      </w:ins>
      <w:ins w:id="490" w:author="Carol Nichols" w:date="2017-09-27T14:11:00Z">
        <w:r>
          <w:rPr>
            <w:rFonts w:eastAsia="Microsoft YaHei"/>
          </w:rPr>
          <w:t xml:space="preserve">can </w:t>
        </w:r>
      </w:ins>
      <w:ins w:id="491" w:author="Carol Nichols" w:date="2017-09-27T14:10:00Z">
        <w:r>
          <w:rPr>
            <w:rFonts w:eastAsia="Microsoft YaHei"/>
          </w:rPr>
          <w:t xml:space="preserve">take more time to figure out exactly which </w:t>
        </w:r>
        <w:r w:rsidRPr="00E26DB7">
          <w:rPr>
            <w:rStyle w:val="Literal"/>
            <w:rFonts w:eastAsia="Microsoft YaHei"/>
            <w:rPrChange w:id="492" w:author="Carol Nichols" w:date="2017-09-27T14:10:00Z">
              <w:rPr>
                <w:rFonts w:eastAsia="Microsoft YaHei"/>
                <w:b w:val="0"/>
                <w:i w:val="0"/>
              </w:rPr>
            </w:rPrChange>
          </w:rPr>
          <w:t>unwrap</w:t>
        </w:r>
        <w:r>
          <w:rPr>
            <w:rFonts w:eastAsia="Microsoft YaHei"/>
          </w:rPr>
          <w:t xml:space="preserve"> </w:t>
        </w:r>
      </w:ins>
      <w:ins w:id="493" w:author="Carol Nichols" w:date="2017-09-27T14:11:00Z">
        <w:r>
          <w:rPr>
            <w:rFonts w:eastAsia="Microsoft YaHei"/>
          </w:rPr>
          <w:t>is causing</w:t>
        </w:r>
      </w:ins>
      <w:ins w:id="494" w:author="Carol Nichols" w:date="2017-09-27T14:10:00Z">
        <w:r>
          <w:rPr>
            <w:rFonts w:eastAsia="Microsoft YaHei"/>
          </w:rPr>
          <w:t xml:space="preserve"> the panic</w:t>
        </w:r>
      </w:ins>
      <w:ins w:id="495" w:author="Carol Nichols" w:date="2017-09-27T14:12:00Z">
        <w:r>
          <w:rPr>
            <w:rFonts w:eastAsia="Microsoft YaHei"/>
          </w:rPr>
          <w:t xml:space="preserve"> because all </w:t>
        </w:r>
        <w:r w:rsidRPr="00E26DB7">
          <w:rPr>
            <w:rStyle w:val="Literal"/>
            <w:rFonts w:eastAsia="Microsoft YaHei"/>
            <w:rPrChange w:id="496" w:author="Carol Nichols" w:date="2017-09-27T14:12:00Z">
              <w:rPr>
                <w:rFonts w:eastAsia="Microsoft YaHei"/>
                <w:b w:val="0"/>
                <w:i w:val="0"/>
              </w:rPr>
            </w:rPrChange>
          </w:rPr>
          <w:t>unwrap</w:t>
        </w:r>
        <w:r>
          <w:rPr>
            <w:rFonts w:eastAsia="Microsoft YaHei"/>
          </w:rPr>
          <w:t xml:space="preserve"> calls that panic print the same message</w:t>
        </w:r>
      </w:ins>
      <w:ins w:id="497" w:author="Carol Nichols" w:date="2017-09-27T14:10:00Z">
        <w:r>
          <w:rPr>
            <w:rFonts w:eastAsia="Microsoft YaHei"/>
          </w:rPr>
          <w:t>.</w:t>
        </w:r>
      </w:ins>
    </w:p>
    <w:commentRangeEnd w:id="478"/>
    <w:p w14:paraId="0E59A468" w14:textId="77777777" w:rsidR="007354A4" w:rsidRDefault="00290E2D">
      <w:pPr>
        <w:pStyle w:val="HeadB"/>
        <w:rPr>
          <w:rFonts w:eastAsia="Microsoft YaHei"/>
        </w:rPr>
      </w:pPr>
      <w:r>
        <w:rPr>
          <w:rStyle w:val="CommentReference"/>
          <w:rFonts w:ascii="Times New Roman" w:hAnsi="Times New Roman"/>
          <w:b w:val="0"/>
          <w:i w:val="0"/>
        </w:rPr>
        <w:commentReference w:id="478"/>
      </w:r>
      <w:r w:rsidR="00CE00B1">
        <w:rPr>
          <w:rFonts w:eastAsia="Microsoft YaHei"/>
        </w:rPr>
        <w:t>Propagating Errors</w:t>
      </w:r>
      <w:bookmarkEnd w:id="477"/>
    </w:p>
    <w:p w14:paraId="2004D59E" w14:textId="5EDFA9A6" w:rsidR="007354A4" w:rsidRDefault="00CE00B1">
      <w:pPr>
        <w:pStyle w:val="BodyFirst"/>
        <w:rPr>
          <w:rFonts w:eastAsia="Microsoft YaHei"/>
        </w:rPr>
      </w:pPr>
      <w:r>
        <w:rPr>
          <w:rFonts w:eastAsia="Microsoft YaHei"/>
        </w:rPr>
        <w:t xml:space="preserve">When </w:t>
      </w:r>
      <w:ins w:id="498" w:author="AnneMarieW" w:date="2017-06-29T09:46:00Z">
        <w:r w:rsidR="00377880">
          <w:rPr>
            <w:rFonts w:eastAsia="Microsoft YaHei"/>
          </w:rPr>
          <w:t xml:space="preserve">you’re </w:t>
        </w:r>
      </w:ins>
      <w:r>
        <w:rPr>
          <w:rFonts w:eastAsia="Microsoft YaHei"/>
        </w:rPr>
        <w:t>writing a function whose implementation calls something that might fail, instead of handling the error within this function, you can</w:t>
      </w:r>
      <w:del w:id="499" w:author="AnneMarieW" w:date="2017-06-29T09:46:00Z">
        <w:r w:rsidDel="00377880">
          <w:rPr>
            <w:rFonts w:eastAsia="Microsoft YaHei"/>
          </w:rPr>
          <w:delText xml:space="preserve"> choose to</w:delText>
        </w:r>
      </w:del>
      <w:del w:id="500" w:author="Carol Nichols" w:date="2017-09-27T14:13:00Z">
        <w:r w:rsidDel="00EF75AD">
          <w:rPr>
            <w:rFonts w:eastAsia="Microsoft YaHei"/>
          </w:rPr>
          <w:delText xml:space="preserve"> let</w:delText>
        </w:r>
      </w:del>
      <w:r>
        <w:rPr>
          <w:rFonts w:eastAsia="Microsoft YaHei"/>
        </w:rPr>
        <w:t xml:space="preserve"> </w:t>
      </w:r>
      <w:commentRangeStart w:id="501"/>
      <w:commentRangeStart w:id="502"/>
      <w:del w:id="503" w:author="Carol Nichols" w:date="2017-09-27T14:12:00Z">
        <w:r w:rsidDel="00EF75AD">
          <w:rPr>
            <w:rFonts w:eastAsia="Microsoft YaHei"/>
          </w:rPr>
          <w:delText>your caller know abou</w:delText>
        </w:r>
      </w:del>
      <w:ins w:id="504" w:author="Carol Nichols" w:date="2017-09-27T14:13:00Z">
        <w:r w:rsidR="00EF75AD">
          <w:rPr>
            <w:rFonts w:eastAsia="Microsoft YaHei"/>
          </w:rPr>
          <w:t xml:space="preserve">return </w:t>
        </w:r>
      </w:ins>
      <w:del w:id="505" w:author="Carol Nichols" w:date="2017-09-27T14:12:00Z">
        <w:r w:rsidDel="00EF75AD">
          <w:rPr>
            <w:rFonts w:eastAsia="Microsoft YaHei"/>
          </w:rPr>
          <w:delText>t</w:delText>
        </w:r>
      </w:del>
      <w:del w:id="506" w:author="Carol Nichols" w:date="2017-09-27T14:13:00Z">
        <w:r w:rsidDel="00EF75AD">
          <w:rPr>
            <w:rFonts w:eastAsia="Microsoft YaHei"/>
          </w:rPr>
          <w:delText xml:space="preserve"> </w:delText>
        </w:r>
      </w:del>
      <w:r>
        <w:rPr>
          <w:rFonts w:eastAsia="Microsoft YaHei"/>
        </w:rPr>
        <w:t>the error</w:t>
      </w:r>
      <w:ins w:id="507" w:author="Carol Nichols" w:date="2017-09-27T14:13:00Z">
        <w:r w:rsidR="00EF75AD">
          <w:rPr>
            <w:rFonts w:eastAsia="Microsoft YaHei"/>
          </w:rPr>
          <w:t xml:space="preserve"> to the calling code</w:t>
        </w:r>
      </w:ins>
      <w:r>
        <w:rPr>
          <w:rFonts w:eastAsia="Microsoft YaHei"/>
        </w:rPr>
        <w:t xml:space="preserve"> so </w:t>
      </w:r>
      <w:ins w:id="508" w:author="Carol Nichols" w:date="2017-09-27T14:13:00Z">
        <w:r w:rsidR="00EF75AD">
          <w:rPr>
            <w:rFonts w:eastAsia="Microsoft YaHei"/>
          </w:rPr>
          <w:t xml:space="preserve">that </w:t>
        </w:r>
      </w:ins>
      <w:del w:id="509" w:author="Carol Nichols" w:date="2017-09-27T14:13:00Z">
        <w:r w:rsidDel="00EF75AD">
          <w:rPr>
            <w:rFonts w:eastAsia="Microsoft YaHei"/>
          </w:rPr>
          <w:delText xml:space="preserve">they </w:delText>
        </w:r>
      </w:del>
      <w:ins w:id="510" w:author="Carol Nichols" w:date="2017-09-27T14:13:00Z">
        <w:r w:rsidR="00EF75AD">
          <w:rPr>
            <w:rFonts w:eastAsia="Microsoft YaHei"/>
          </w:rPr>
          <w:t xml:space="preserve">it </w:t>
        </w:r>
      </w:ins>
      <w:r>
        <w:rPr>
          <w:rFonts w:eastAsia="Microsoft YaHei"/>
        </w:rPr>
        <w:t>can</w:t>
      </w:r>
      <w:commentRangeEnd w:id="501"/>
      <w:r w:rsidR="00377880">
        <w:rPr>
          <w:rStyle w:val="CommentReference"/>
        </w:rPr>
        <w:commentReference w:id="501"/>
      </w:r>
      <w:commentRangeEnd w:id="502"/>
      <w:r w:rsidR="00EF75AD">
        <w:rPr>
          <w:rStyle w:val="CommentReference"/>
        </w:rPr>
        <w:commentReference w:id="502"/>
      </w:r>
      <w:r>
        <w:rPr>
          <w:rFonts w:eastAsia="Microsoft YaHei"/>
        </w:rPr>
        <w:t xml:space="preserve"> decide what to do. This is known as </w:t>
      </w:r>
      <w:r w:rsidRPr="000543BE">
        <w:rPr>
          <w:rStyle w:val="EmphasisItalic"/>
          <w:rFonts w:eastAsia="Microsoft YaHei"/>
        </w:rPr>
        <w:t>propagating</w:t>
      </w:r>
      <w:r>
        <w:rPr>
          <w:rFonts w:eastAsia="Microsoft YaHei"/>
        </w:rPr>
        <w:t xml:space="preserve"> the error</w:t>
      </w:r>
      <w:del w:id="511" w:author="AnneMarieW" w:date="2017-06-29T09:46:00Z">
        <w:r w:rsidDel="00377880">
          <w:rPr>
            <w:rFonts w:eastAsia="Microsoft YaHei"/>
          </w:rPr>
          <w:delText>,</w:delText>
        </w:r>
      </w:del>
      <w:r>
        <w:rPr>
          <w:rFonts w:eastAsia="Microsoft YaHei"/>
        </w:rPr>
        <w:t xml:space="preserve"> and gives more control to the calling code where there might be more information or logic that dictates how the error should be handled than what you have available in the context of your code.</w:t>
      </w:r>
    </w:p>
    <w:p w14:paraId="7483CBD6" w14:textId="79DE8CB6" w:rsidR="007354A4" w:rsidRDefault="00CE00B1" w:rsidP="00585740">
      <w:pPr>
        <w:pStyle w:val="Body"/>
        <w:rPr>
          <w:ins w:id="512" w:author="Carol Nichols" w:date="2017-09-27T14:17:00Z"/>
        </w:rPr>
      </w:pPr>
      <w:r>
        <w:t>For example, Listing 9-</w:t>
      </w:r>
      <w:ins w:id="513" w:author="Carol Nichols" w:date="2017-09-27T13:50:00Z">
        <w:r w:rsidR="007B1404">
          <w:t>6</w:t>
        </w:r>
      </w:ins>
      <w:del w:id="514" w:author="Carol Nichols" w:date="2017-09-27T13:50:00Z">
        <w:r w:rsidDel="007B1404">
          <w:delText>5</w:delText>
        </w:r>
      </w:del>
      <w:r>
        <w:t xml:space="preserve"> shows a function that reads a username from a file. If the file doesn’t exist or can’t be read, this function will return those errors to the code that called this function:</w:t>
      </w:r>
    </w:p>
    <w:p w14:paraId="3CEB7B0C" w14:textId="3F465E17" w:rsidR="003956BF" w:rsidRDefault="003956BF">
      <w:pPr>
        <w:pStyle w:val="ProductionDirective"/>
        <w:pPrChange w:id="515" w:author="Carol Nichols" w:date="2017-09-27T14:17:00Z">
          <w:pPr>
            <w:pStyle w:val="Body"/>
          </w:pPr>
        </w:pPrChange>
      </w:pPr>
      <w:ins w:id="516" w:author="Carol Nichols" w:date="2017-09-27T14:17:00Z">
        <w:r>
          <w:rPr>
            <w:rStyle w:val="filename"/>
          </w:rPr>
          <w:lastRenderedPageBreak/>
          <w:t xml:space="preserve">Filename: src/main.rs </w:t>
        </w:r>
      </w:ins>
    </w:p>
    <w:p w14:paraId="7F2FCED8" w14:textId="77777777" w:rsidR="007354A4" w:rsidRDefault="00CE00B1">
      <w:pPr>
        <w:pStyle w:val="CodeA"/>
      </w:pPr>
      <w:r>
        <w:t>use std::io;</w:t>
      </w:r>
    </w:p>
    <w:p w14:paraId="681F2948" w14:textId="77777777" w:rsidR="007354A4" w:rsidRDefault="00CE00B1">
      <w:pPr>
        <w:pStyle w:val="CodeB"/>
      </w:pPr>
      <w:r>
        <w:t>use std::io::Read;</w:t>
      </w:r>
    </w:p>
    <w:p w14:paraId="0E7F8FE4" w14:textId="77777777" w:rsidR="007354A4" w:rsidRDefault="00CE00B1">
      <w:pPr>
        <w:pStyle w:val="CodeB"/>
      </w:pPr>
      <w:r>
        <w:t>use std::fs::File;</w:t>
      </w:r>
    </w:p>
    <w:p w14:paraId="4EBFE469" w14:textId="77777777" w:rsidR="007354A4" w:rsidRDefault="007354A4">
      <w:pPr>
        <w:pStyle w:val="CodeB"/>
      </w:pPr>
    </w:p>
    <w:p w14:paraId="32AA6E08" w14:textId="77777777" w:rsidR="007354A4" w:rsidRDefault="00CE00B1">
      <w:pPr>
        <w:pStyle w:val="CodeB"/>
      </w:pPr>
      <w:r>
        <w:t xml:space="preserve">fn read_username_from_file() -&gt; Result&lt;String, io::Error&gt; { </w:t>
      </w:r>
    </w:p>
    <w:p w14:paraId="4F4BF33C" w14:textId="77777777" w:rsidR="007354A4" w:rsidRDefault="00CE00B1">
      <w:pPr>
        <w:pStyle w:val="CodeB"/>
      </w:pPr>
      <w:r>
        <w:t xml:space="preserve">    let f = File::open("hello.txt"); </w:t>
      </w:r>
    </w:p>
    <w:p w14:paraId="2FBF25D5" w14:textId="77777777" w:rsidR="007354A4" w:rsidRDefault="007354A4">
      <w:pPr>
        <w:pStyle w:val="CodeB"/>
      </w:pPr>
    </w:p>
    <w:p w14:paraId="531B1878" w14:textId="77777777" w:rsidR="007354A4" w:rsidRDefault="00CE00B1">
      <w:pPr>
        <w:pStyle w:val="CodeB"/>
      </w:pPr>
      <w:r>
        <w:t xml:space="preserve">    let mut f = match f { </w:t>
      </w:r>
    </w:p>
    <w:p w14:paraId="5186A75B" w14:textId="77777777" w:rsidR="007354A4" w:rsidRDefault="00CE00B1">
      <w:pPr>
        <w:pStyle w:val="CodeB"/>
      </w:pPr>
      <w:r>
        <w:t xml:space="preserve">        Ok(file) =&gt; file, </w:t>
      </w:r>
    </w:p>
    <w:p w14:paraId="35CF4040" w14:textId="77777777" w:rsidR="007354A4" w:rsidRDefault="00CE00B1">
      <w:pPr>
        <w:pStyle w:val="CodeB"/>
      </w:pPr>
      <w:r>
        <w:t xml:space="preserve">        Err(e) =&gt; return Err(e), </w:t>
      </w:r>
    </w:p>
    <w:p w14:paraId="6AE0AA31" w14:textId="77777777" w:rsidR="007354A4" w:rsidRDefault="00CE00B1">
      <w:pPr>
        <w:pStyle w:val="CodeB"/>
      </w:pPr>
      <w:r>
        <w:t xml:space="preserve">    }; </w:t>
      </w:r>
    </w:p>
    <w:p w14:paraId="47EE1CED" w14:textId="77777777" w:rsidR="007354A4" w:rsidRDefault="007354A4">
      <w:pPr>
        <w:pStyle w:val="CodeB"/>
      </w:pPr>
    </w:p>
    <w:p w14:paraId="14D88525" w14:textId="77777777" w:rsidR="007354A4" w:rsidRDefault="00CE00B1">
      <w:pPr>
        <w:pStyle w:val="CodeB"/>
      </w:pPr>
      <w:r>
        <w:t xml:space="preserve">    let mut s = String::new(); </w:t>
      </w:r>
    </w:p>
    <w:p w14:paraId="51789623" w14:textId="77777777" w:rsidR="007354A4" w:rsidRDefault="007354A4">
      <w:pPr>
        <w:pStyle w:val="CodeB"/>
      </w:pPr>
    </w:p>
    <w:p w14:paraId="1A249150" w14:textId="77777777" w:rsidR="007354A4" w:rsidRDefault="00CE00B1">
      <w:pPr>
        <w:pStyle w:val="CodeB"/>
      </w:pPr>
      <w:r>
        <w:t xml:space="preserve">    match f.read_to_string(&amp;mut s) { </w:t>
      </w:r>
    </w:p>
    <w:p w14:paraId="07E76050" w14:textId="77777777" w:rsidR="007354A4" w:rsidRDefault="00CE00B1">
      <w:pPr>
        <w:pStyle w:val="CodeB"/>
      </w:pPr>
      <w:r>
        <w:t xml:space="preserve">        Ok(_) =&gt; Ok(s), </w:t>
      </w:r>
    </w:p>
    <w:p w14:paraId="5266A405" w14:textId="77777777" w:rsidR="007354A4" w:rsidRDefault="00CE00B1">
      <w:pPr>
        <w:pStyle w:val="CodeB"/>
      </w:pPr>
      <w:r>
        <w:t xml:space="preserve">        Err(e) =&gt; Err(e), </w:t>
      </w:r>
    </w:p>
    <w:p w14:paraId="46AF2E2E" w14:textId="77777777" w:rsidR="007354A4" w:rsidRDefault="00CE00B1">
      <w:pPr>
        <w:pStyle w:val="CodeB"/>
      </w:pPr>
      <w:r>
        <w:t xml:space="preserve">    } </w:t>
      </w:r>
    </w:p>
    <w:p w14:paraId="498B76CC" w14:textId="77777777" w:rsidR="007354A4" w:rsidRDefault="00CE00B1">
      <w:pPr>
        <w:pStyle w:val="CodeC"/>
      </w:pPr>
      <w:r>
        <w:t xml:space="preserve">}    </w:t>
      </w:r>
    </w:p>
    <w:p w14:paraId="06595305" w14:textId="2A9B2427" w:rsidR="00612F37" w:rsidRDefault="00CE00B1">
      <w:pPr>
        <w:pStyle w:val="Listing"/>
        <w:pPrChange w:id="517" w:author="janelle" w:date="2017-06-27T12:05:00Z">
          <w:pPr>
            <w:pStyle w:val="Caption"/>
          </w:pPr>
        </w:pPrChange>
      </w:pPr>
      <w:r>
        <w:t>Listing 9-</w:t>
      </w:r>
      <w:del w:id="518" w:author="Carol Nichols" w:date="2017-09-27T13:50:00Z">
        <w:r w:rsidDel="007B1404">
          <w:delText>5</w:delText>
        </w:r>
      </w:del>
      <w:ins w:id="519" w:author="Carol Nichols" w:date="2017-09-27T13:50:00Z">
        <w:r w:rsidR="007B1404">
          <w:t>6</w:t>
        </w:r>
      </w:ins>
      <w:r>
        <w:t xml:space="preserve">: A function that returns errors to the calling code using </w:t>
      </w:r>
      <w:r w:rsidR="005321FC" w:rsidRPr="005321FC">
        <w:rPr>
          <w:rStyle w:val="LiteralCaption"/>
          <w:rPrChange w:id="520" w:author="janelle" w:date="2017-06-27T12:05:00Z">
            <w:rPr>
              <w:rStyle w:val="Literal"/>
            </w:rPr>
          </w:rPrChange>
        </w:rPr>
        <w:t>match</w:t>
      </w:r>
    </w:p>
    <w:p w14:paraId="2BD2914D" w14:textId="4998E3C2" w:rsidR="007354A4" w:rsidRDefault="00CE00B1" w:rsidP="00585740">
      <w:pPr>
        <w:pStyle w:val="Body"/>
      </w:pPr>
      <w:r>
        <w:t xml:space="preserve">Let’s look at the return type of the function first: </w:t>
      </w:r>
      <w:r>
        <w:rPr>
          <w:rStyle w:val="Literal"/>
        </w:rPr>
        <w:t xml:space="preserve">Result&lt;String, </w:t>
      </w:r>
      <w:proofErr w:type="spellStart"/>
      <w:r>
        <w:rPr>
          <w:rStyle w:val="Literal"/>
        </w:rPr>
        <w:t>io</w:t>
      </w:r>
      <w:proofErr w:type="spellEnd"/>
      <w:r>
        <w:rPr>
          <w:rStyle w:val="Literal"/>
        </w:rPr>
        <w:t>::Error&gt;</w:t>
      </w:r>
      <w:r>
        <w:t xml:space="preserve">. This means </w:t>
      </w:r>
      <w:del w:id="521" w:author="AnneMarieW" w:date="2017-06-29T09:50:00Z">
        <w:r w:rsidDel="003F16A0">
          <w:delText xml:space="preserve">that </w:delText>
        </w:r>
      </w:del>
      <w:r>
        <w:t xml:space="preserve">the function is returning a value of the type </w:t>
      </w:r>
      <w:r>
        <w:rPr>
          <w:rStyle w:val="Literal"/>
        </w:rPr>
        <w:t>Result&lt;T, E&gt;</w:t>
      </w:r>
      <w:r>
        <w:t xml:space="preserve"> where the generic parameter </w:t>
      </w:r>
      <w:r>
        <w:rPr>
          <w:rStyle w:val="Literal"/>
        </w:rPr>
        <w:t>T</w:t>
      </w:r>
      <w:r>
        <w:t xml:space="preserve"> has been filled in with the concrete type </w:t>
      </w:r>
      <w:r>
        <w:rPr>
          <w:rStyle w:val="Literal"/>
        </w:rPr>
        <w:t>String</w:t>
      </w:r>
      <w:r>
        <w:t xml:space="preserve">, and the generic type </w:t>
      </w:r>
      <w:r>
        <w:rPr>
          <w:rStyle w:val="Literal"/>
        </w:rPr>
        <w:t>E</w:t>
      </w:r>
      <w:r>
        <w:t xml:space="preserve"> has been filled in with the concrete type </w:t>
      </w:r>
      <w:proofErr w:type="spellStart"/>
      <w:r>
        <w:rPr>
          <w:rStyle w:val="Literal"/>
        </w:rPr>
        <w:t>io</w:t>
      </w:r>
      <w:proofErr w:type="spellEnd"/>
      <w:r>
        <w:rPr>
          <w:rStyle w:val="Literal"/>
        </w:rPr>
        <w:t>::Error</w:t>
      </w:r>
      <w:r>
        <w:t xml:space="preserve">. If this function succeeds without any problems, </w:t>
      </w:r>
      <w:ins w:id="522" w:author="Carol Nichols" w:date="2017-09-27T14:31:00Z">
        <w:r w:rsidR="00B93991">
          <w:t xml:space="preserve">the </w:t>
        </w:r>
      </w:ins>
      <w:del w:id="523" w:author="Carol Nichols" w:date="2017-09-27T14:31:00Z">
        <w:r w:rsidDel="00E57E9D">
          <w:delText>the caller of</w:delText>
        </w:r>
      </w:del>
      <w:ins w:id="524" w:author="Carol Nichols" w:date="2017-09-27T14:31:00Z">
        <w:r w:rsidR="00E57E9D">
          <w:t>code that calls</w:t>
        </w:r>
      </w:ins>
      <w:r>
        <w:t xml:space="preserve"> this function will receive an </w:t>
      </w:r>
      <w:r>
        <w:rPr>
          <w:rStyle w:val="Literal"/>
        </w:rPr>
        <w:t>Ok</w:t>
      </w:r>
      <w:r>
        <w:t xml:space="preserve"> value that holds a </w:t>
      </w:r>
      <w:r>
        <w:rPr>
          <w:rStyle w:val="Literal"/>
        </w:rPr>
        <w:t>String</w:t>
      </w:r>
      <w:del w:id="525" w:author="janelle" w:date="2017-06-27T12:06:00Z">
        <w:r w:rsidDel="00E055A0">
          <w:delText xml:space="preserve"> </w:delText>
        </w:r>
      </w:del>
      <w:r>
        <w:t>—</w:t>
      </w:r>
      <w:del w:id="526" w:author="janelle" w:date="2017-06-27T12:06:00Z">
        <w:r w:rsidDel="00E055A0">
          <w:delText xml:space="preserve"> </w:delText>
        </w:r>
      </w:del>
      <w:r>
        <w:t xml:space="preserve">the username that this function read from the file. If this function encounters any problems, the </w:t>
      </w:r>
      <w:del w:id="527" w:author="Carol Nichols" w:date="2017-09-27T14:31:00Z">
        <w:r w:rsidDel="00B93991">
          <w:delText xml:space="preserve">caller </w:delText>
        </w:r>
      </w:del>
      <w:ins w:id="528" w:author="Carol Nichols" w:date="2017-09-27T14:31:00Z">
        <w:r w:rsidR="00B93991">
          <w:t>code that calls</w:t>
        </w:r>
      </w:ins>
      <w:del w:id="529" w:author="Carol Nichols" w:date="2017-09-27T14:31:00Z">
        <w:r w:rsidDel="00B93991">
          <w:delText>of</w:delText>
        </w:r>
      </w:del>
      <w:r>
        <w:t xml:space="preserve"> this function will receive an </w:t>
      </w:r>
      <w:r>
        <w:rPr>
          <w:rStyle w:val="Literal"/>
        </w:rPr>
        <w:t>Err</w:t>
      </w:r>
      <w:r w:rsidR="005321FC" w:rsidRPr="005321FC">
        <w:rPr>
          <w:rPrChange w:id="530" w:author="janelle" w:date="2017-06-27T12:06:00Z">
            <w:rPr>
              <w:rStyle w:val="Literal"/>
            </w:rPr>
          </w:rPrChange>
        </w:rPr>
        <w:t xml:space="preserve"> </w:t>
      </w:r>
      <w:r>
        <w:t xml:space="preserve">value that holds an instance of </w:t>
      </w:r>
      <w:proofErr w:type="spellStart"/>
      <w:r>
        <w:rPr>
          <w:rStyle w:val="Literal"/>
        </w:rPr>
        <w:t>io</w:t>
      </w:r>
      <w:proofErr w:type="spellEnd"/>
      <w:r>
        <w:rPr>
          <w:rStyle w:val="Literal"/>
        </w:rPr>
        <w:t>::Error</w:t>
      </w:r>
      <w:r>
        <w:t xml:space="preserve"> that contains more information about what the problems were. We chose </w:t>
      </w:r>
      <w:proofErr w:type="spellStart"/>
      <w:r>
        <w:rPr>
          <w:rStyle w:val="Literal"/>
        </w:rPr>
        <w:t>io</w:t>
      </w:r>
      <w:proofErr w:type="spellEnd"/>
      <w:r>
        <w:rPr>
          <w:rStyle w:val="Literal"/>
        </w:rPr>
        <w:t>::Error</w:t>
      </w:r>
      <w:r>
        <w:t xml:space="preserve"> as the return type of this function because that happens to be the type of the error value returned from both of the operations we’re calling in this function’s body that might fail: the </w:t>
      </w:r>
      <w:r>
        <w:rPr>
          <w:rStyle w:val="Literal"/>
        </w:rPr>
        <w:t>File::open</w:t>
      </w:r>
      <w:r>
        <w:t xml:space="preserve"> function and the </w:t>
      </w:r>
      <w:proofErr w:type="spellStart"/>
      <w:r>
        <w:rPr>
          <w:rStyle w:val="Literal"/>
        </w:rPr>
        <w:t>read_to_string</w:t>
      </w:r>
      <w:proofErr w:type="spellEnd"/>
      <w:r>
        <w:t xml:space="preserve"> method.</w:t>
      </w:r>
    </w:p>
    <w:p w14:paraId="481D1070" w14:textId="09666006" w:rsidR="007354A4" w:rsidRDefault="00CE00B1" w:rsidP="00585740">
      <w:pPr>
        <w:pStyle w:val="Body"/>
      </w:pPr>
      <w:r>
        <w:t xml:space="preserve">The body of the function starts by calling the </w:t>
      </w:r>
      <w:r>
        <w:rPr>
          <w:rStyle w:val="Literal"/>
        </w:rPr>
        <w:t>File::open</w:t>
      </w:r>
      <w:r>
        <w:t xml:space="preserve"> function. Then we handle the </w:t>
      </w:r>
      <w:r>
        <w:rPr>
          <w:rStyle w:val="Literal"/>
        </w:rPr>
        <w:t>Result</w:t>
      </w:r>
      <w:r>
        <w:t xml:space="preserve"> value returned with a </w:t>
      </w:r>
      <w:r w:rsidRPr="000543BE">
        <w:rPr>
          <w:rStyle w:val="Literal"/>
        </w:rPr>
        <w:t>match</w:t>
      </w:r>
      <w:r>
        <w:t xml:space="preserve"> similar to the </w:t>
      </w:r>
      <w:r w:rsidRPr="000543BE">
        <w:rPr>
          <w:rStyle w:val="Literal"/>
        </w:rPr>
        <w:t>match</w:t>
      </w:r>
      <w:r>
        <w:t xml:space="preserve"> in Listing 9-</w:t>
      </w:r>
      <w:ins w:id="531" w:author="Carol Nichols" w:date="2017-09-27T13:50:00Z">
        <w:r w:rsidR="007B1404">
          <w:t>4</w:t>
        </w:r>
      </w:ins>
      <w:del w:id="532" w:author="Carol Nichols" w:date="2017-09-27T13:50:00Z">
        <w:r w:rsidDel="007B1404">
          <w:delText>3</w:delText>
        </w:r>
      </w:del>
      <w:r>
        <w:t xml:space="preserve">, only instead of calling </w:t>
      </w:r>
      <w:r>
        <w:rPr>
          <w:rStyle w:val="Literal"/>
        </w:rPr>
        <w:t>panic!</w:t>
      </w:r>
      <w:r>
        <w:t xml:space="preserve"> in the </w:t>
      </w:r>
      <w:r>
        <w:rPr>
          <w:rStyle w:val="Literal"/>
        </w:rPr>
        <w:t>Err</w:t>
      </w:r>
      <w:r w:rsidR="005321FC" w:rsidRPr="005321FC">
        <w:rPr>
          <w:rPrChange w:id="533" w:author="janelle" w:date="2017-06-27T12:07:00Z">
            <w:rPr>
              <w:rStyle w:val="Literal"/>
            </w:rPr>
          </w:rPrChange>
        </w:rPr>
        <w:t xml:space="preserve"> </w:t>
      </w:r>
      <w:r>
        <w:t xml:space="preserve">case, we return early from this function and pass the error value from </w:t>
      </w:r>
      <w:r>
        <w:rPr>
          <w:rStyle w:val="Literal"/>
        </w:rPr>
        <w:lastRenderedPageBreak/>
        <w:t>File::open</w:t>
      </w:r>
      <w:r>
        <w:t xml:space="preserve"> back to the call</w:t>
      </w:r>
      <w:ins w:id="534" w:author="Carol Nichols" w:date="2017-09-27T14:31:00Z">
        <w:r w:rsidR="00B93991">
          <w:t>ing code</w:t>
        </w:r>
      </w:ins>
      <w:del w:id="535" w:author="Carol Nichols" w:date="2017-09-27T14:31:00Z">
        <w:r w:rsidDel="00B93991">
          <w:delText>er</w:delText>
        </w:r>
      </w:del>
      <w:r>
        <w:t xml:space="preserve"> as this function’s error value. If </w:t>
      </w:r>
      <w:r>
        <w:rPr>
          <w:rStyle w:val="Literal"/>
        </w:rPr>
        <w:t>File::open</w:t>
      </w:r>
      <w:r>
        <w:t xml:space="preserve"> succeeds, we store the file handle in the variable </w:t>
      </w:r>
      <w:r w:rsidRPr="000543BE">
        <w:rPr>
          <w:rStyle w:val="Literal"/>
        </w:rPr>
        <w:t>f</w:t>
      </w:r>
      <w:r>
        <w:t xml:space="preserve"> and continue.</w:t>
      </w:r>
    </w:p>
    <w:p w14:paraId="1E0C6DE2" w14:textId="77777777" w:rsidR="007354A4" w:rsidRDefault="00CE00B1" w:rsidP="00585740">
      <w:pPr>
        <w:pStyle w:val="Body"/>
      </w:pPr>
      <w:r>
        <w:t xml:space="preserve">Then we create a new </w:t>
      </w:r>
      <w:r>
        <w:rPr>
          <w:rStyle w:val="Literal"/>
        </w:rPr>
        <w:t>String</w:t>
      </w:r>
      <w:r>
        <w:t xml:space="preserve"> in variable </w:t>
      </w:r>
      <w:r w:rsidRPr="000543BE">
        <w:rPr>
          <w:rStyle w:val="Literal"/>
        </w:rPr>
        <w:t>s</w:t>
      </w:r>
      <w:r>
        <w:t xml:space="preserve"> and call the </w:t>
      </w:r>
      <w:proofErr w:type="spellStart"/>
      <w:r>
        <w:rPr>
          <w:rStyle w:val="Literal"/>
        </w:rPr>
        <w:t>read_to_string</w:t>
      </w:r>
      <w:proofErr w:type="spellEnd"/>
      <w:r>
        <w:t xml:space="preserve"> method on the file handle in </w:t>
      </w:r>
      <w:r w:rsidRPr="000543BE">
        <w:rPr>
          <w:rStyle w:val="Literal"/>
        </w:rPr>
        <w:t>f</w:t>
      </w:r>
      <w:r>
        <w:t xml:space="preserve"> </w:t>
      </w:r>
      <w:del w:id="536" w:author="AnneMarieW" w:date="2017-06-29T09:52:00Z">
        <w:r w:rsidDel="00033AEB">
          <w:delText xml:space="preserve">in order </w:delText>
        </w:r>
      </w:del>
      <w:r>
        <w:t xml:space="preserve">to read the contents of the file into </w:t>
      </w:r>
      <w:r w:rsidRPr="000543BE">
        <w:rPr>
          <w:rStyle w:val="Literal"/>
        </w:rPr>
        <w:t>s</w:t>
      </w:r>
      <w:r>
        <w:t xml:space="preserve">. The </w:t>
      </w:r>
      <w:proofErr w:type="spellStart"/>
      <w:r w:rsidRPr="000543BE">
        <w:rPr>
          <w:rStyle w:val="Literal"/>
        </w:rPr>
        <w:t>read_to_string</w:t>
      </w:r>
      <w:proofErr w:type="spellEnd"/>
      <w:r>
        <w:t xml:space="preserve"> method also returns a </w:t>
      </w:r>
      <w:r w:rsidRPr="000543BE">
        <w:rPr>
          <w:rStyle w:val="Literal"/>
        </w:rPr>
        <w:t>Result</w:t>
      </w:r>
      <w:r>
        <w:t xml:space="preserve"> because it might fail, even though </w:t>
      </w:r>
      <w:r>
        <w:rPr>
          <w:rStyle w:val="Literal"/>
        </w:rPr>
        <w:t>File::open</w:t>
      </w:r>
      <w:r>
        <w:t xml:space="preserve"> succeeded. So we need another </w:t>
      </w:r>
      <w:r w:rsidRPr="000543BE">
        <w:rPr>
          <w:rStyle w:val="Literal"/>
        </w:rPr>
        <w:t>match</w:t>
      </w:r>
      <w:r>
        <w:t xml:space="preserve"> to handle that </w:t>
      </w:r>
      <w:r>
        <w:rPr>
          <w:rStyle w:val="Literal"/>
        </w:rPr>
        <w:t>Result</w:t>
      </w:r>
      <w:r>
        <w:t xml:space="preserve">: if </w:t>
      </w:r>
      <w:proofErr w:type="spellStart"/>
      <w:r>
        <w:rPr>
          <w:rStyle w:val="Literal"/>
        </w:rPr>
        <w:t>read_to_string</w:t>
      </w:r>
      <w:proofErr w:type="spellEnd"/>
      <w:r>
        <w:t xml:space="preserve"> succeeds, then our function has succeeded, and we return the username from the file that’s now in </w:t>
      </w:r>
      <w:r w:rsidRPr="000543BE">
        <w:rPr>
          <w:rStyle w:val="Literal"/>
        </w:rPr>
        <w:t>s</w:t>
      </w:r>
      <w:r>
        <w:t xml:space="preserve"> wrapped in an </w:t>
      </w:r>
      <w:r>
        <w:rPr>
          <w:rStyle w:val="Literal"/>
        </w:rPr>
        <w:t>Ok</w:t>
      </w:r>
      <w:r>
        <w:t xml:space="preserve">. If </w:t>
      </w:r>
      <w:proofErr w:type="spellStart"/>
      <w:r>
        <w:rPr>
          <w:rStyle w:val="Literal"/>
        </w:rPr>
        <w:t>read_to_string</w:t>
      </w:r>
      <w:proofErr w:type="spellEnd"/>
      <w:r>
        <w:t xml:space="preserve"> fails, we return the error value in the same way that we returned the error value in the </w:t>
      </w:r>
      <w:r w:rsidRPr="000543BE">
        <w:rPr>
          <w:rStyle w:val="Literal"/>
        </w:rPr>
        <w:t>match</w:t>
      </w:r>
      <w:r>
        <w:t xml:space="preserve"> that handled the return value of </w:t>
      </w:r>
      <w:r>
        <w:rPr>
          <w:rStyle w:val="Literal"/>
        </w:rPr>
        <w:t>File::open</w:t>
      </w:r>
      <w:r>
        <w:t xml:space="preserve">. </w:t>
      </w:r>
      <w:ins w:id="537" w:author="AnneMarieW" w:date="2017-06-29T09:52:00Z">
        <w:r w:rsidR="00033AEB">
          <w:t>However,</w:t>
        </w:r>
      </w:ins>
      <w:ins w:id="538" w:author="AnneMarieW" w:date="2017-06-29T09:53:00Z">
        <w:r w:rsidR="00033AEB">
          <w:t xml:space="preserve"> </w:t>
        </w:r>
      </w:ins>
      <w:del w:id="539" w:author="AnneMarieW" w:date="2017-06-29T09:53:00Z">
        <w:r w:rsidDel="00033AEB">
          <w:delText>W</w:delText>
        </w:r>
      </w:del>
      <w:ins w:id="540" w:author="AnneMarieW" w:date="2017-06-29T09:53:00Z">
        <w:r w:rsidR="00033AEB">
          <w:t>w</w:t>
        </w:r>
      </w:ins>
      <w:r>
        <w:t xml:space="preserve">e don’t need to explicitly say </w:t>
      </w:r>
      <w:r w:rsidRPr="000543BE">
        <w:rPr>
          <w:rStyle w:val="Literal"/>
        </w:rPr>
        <w:t>return</w:t>
      </w:r>
      <w:r>
        <w:t xml:space="preserve">, </w:t>
      </w:r>
      <w:del w:id="541" w:author="AnneMarieW" w:date="2017-06-29T09:52:00Z">
        <w:r w:rsidDel="00033AEB">
          <w:delText xml:space="preserve">however, </w:delText>
        </w:r>
      </w:del>
      <w:del w:id="542" w:author="AnneMarieW" w:date="2017-06-29T09:53:00Z">
        <w:r w:rsidDel="00033AEB">
          <w:delText>sinc</w:delText>
        </w:r>
      </w:del>
      <w:ins w:id="543" w:author="AnneMarieW" w:date="2017-06-29T09:53:00Z">
        <w:r w:rsidR="00033AEB">
          <w:t>becaus</w:t>
        </w:r>
      </w:ins>
      <w:r>
        <w:t>e this is the last expression in the function.</w:t>
      </w:r>
    </w:p>
    <w:p w14:paraId="5DE03EBB" w14:textId="3A8E4587" w:rsidR="007354A4" w:rsidRDefault="00CE00B1" w:rsidP="00585740">
      <w:pPr>
        <w:pStyle w:val="Body"/>
      </w:pPr>
      <w:r>
        <w:t xml:space="preserve">The code that calls this code will then handle getting either an </w:t>
      </w:r>
      <w:r>
        <w:rPr>
          <w:rStyle w:val="Literal"/>
        </w:rPr>
        <w:t>Ok</w:t>
      </w:r>
      <w:r>
        <w:t xml:space="preserve"> value that contains a username or an </w:t>
      </w:r>
      <w:r>
        <w:rPr>
          <w:rStyle w:val="Literal"/>
        </w:rPr>
        <w:t>Err</w:t>
      </w:r>
      <w:r w:rsidR="005321FC" w:rsidRPr="005321FC">
        <w:rPr>
          <w:rPrChange w:id="544" w:author="janelle" w:date="2017-06-27T12:08:00Z">
            <w:rPr>
              <w:rStyle w:val="Literal"/>
            </w:rPr>
          </w:rPrChange>
        </w:rPr>
        <w:t xml:space="preserve"> </w:t>
      </w:r>
      <w:r>
        <w:t xml:space="preserve">value that contains an </w:t>
      </w:r>
      <w:proofErr w:type="spellStart"/>
      <w:r>
        <w:rPr>
          <w:rStyle w:val="Literal"/>
        </w:rPr>
        <w:t>io</w:t>
      </w:r>
      <w:proofErr w:type="spellEnd"/>
      <w:r>
        <w:rPr>
          <w:rStyle w:val="Literal"/>
        </w:rPr>
        <w:t>::Error</w:t>
      </w:r>
      <w:r>
        <w:t>. We don’t know what the call</w:t>
      </w:r>
      <w:ins w:id="545" w:author="Carol Nichols" w:date="2017-09-27T14:14:00Z">
        <w:r w:rsidR="00942091">
          <w:t>ing code</w:t>
        </w:r>
      </w:ins>
      <w:del w:id="546" w:author="Carol Nichols" w:date="2017-09-27T14:14:00Z">
        <w:r w:rsidDel="00942091">
          <w:delText>er</w:delText>
        </w:r>
      </w:del>
      <w:r>
        <w:t xml:space="preserve"> will do with those values. If the</w:t>
      </w:r>
      <w:del w:id="547" w:author="AnneMarieW" w:date="2017-06-29T09:53:00Z">
        <w:r w:rsidDel="00DA6BEF">
          <w:delText>y</w:delText>
        </w:r>
      </w:del>
      <w:ins w:id="548" w:author="AnneMarieW" w:date="2017-06-29T09:53:00Z">
        <w:r w:rsidR="00DA6BEF">
          <w:t xml:space="preserve"> call</w:t>
        </w:r>
      </w:ins>
      <w:ins w:id="549" w:author="Carol Nichols" w:date="2017-09-27T14:14:00Z">
        <w:r w:rsidR="00942091">
          <w:t>ing code</w:t>
        </w:r>
      </w:ins>
      <w:ins w:id="550" w:author="AnneMarieW" w:date="2017-06-29T09:53:00Z">
        <w:del w:id="551" w:author="Carol Nichols" w:date="2017-09-27T14:14:00Z">
          <w:r w:rsidR="00DA6BEF" w:rsidDel="00942091">
            <w:delText>er</w:delText>
          </w:r>
        </w:del>
      </w:ins>
      <w:r>
        <w:t xml:space="preserve"> get</w:t>
      </w:r>
      <w:ins w:id="552" w:author="AnneMarieW" w:date="2017-06-29T09:53:00Z">
        <w:r w:rsidR="00DA6BEF">
          <w:t>s</w:t>
        </w:r>
      </w:ins>
      <w:r>
        <w:t xml:space="preserve"> an </w:t>
      </w:r>
      <w:r>
        <w:rPr>
          <w:rStyle w:val="Literal"/>
        </w:rPr>
        <w:t xml:space="preserve">Err </w:t>
      </w:r>
      <w:r>
        <w:t xml:space="preserve">value, </w:t>
      </w:r>
      <w:commentRangeStart w:id="553"/>
      <w:commentRangeStart w:id="554"/>
      <w:del w:id="555" w:author="Carol Nichols" w:date="2017-09-27T14:14:00Z">
        <w:r w:rsidDel="00942091">
          <w:delText xml:space="preserve">they </w:delText>
        </w:r>
      </w:del>
      <w:ins w:id="556" w:author="Carol Nichols" w:date="2017-09-27T14:14:00Z">
        <w:r w:rsidR="00942091">
          <w:t xml:space="preserve">it </w:t>
        </w:r>
      </w:ins>
      <w:r>
        <w:t>could</w:t>
      </w:r>
      <w:del w:id="557" w:author="AnneMarieW" w:date="2017-06-29T09:54:00Z">
        <w:r w:rsidDel="00DA6BEF">
          <w:delText xml:space="preserve"> choose to</w:delText>
        </w:r>
      </w:del>
      <w:r>
        <w:t xml:space="preserve"> call </w:t>
      </w:r>
      <w:r>
        <w:rPr>
          <w:rStyle w:val="Literal"/>
        </w:rPr>
        <w:t>panic!</w:t>
      </w:r>
      <w:r>
        <w:t xml:space="preserve"> and crash the</w:t>
      </w:r>
      <w:del w:id="558" w:author="Carol Nichols" w:date="2017-09-27T14:14:00Z">
        <w:r w:rsidDel="00942091">
          <w:delText>ir</w:delText>
        </w:r>
      </w:del>
      <w:commentRangeEnd w:id="553"/>
      <w:r w:rsidR="00DA6BEF">
        <w:rPr>
          <w:rStyle w:val="CommentReference"/>
        </w:rPr>
        <w:commentReference w:id="553"/>
      </w:r>
      <w:commentRangeEnd w:id="554"/>
      <w:r w:rsidR="00525174">
        <w:rPr>
          <w:rStyle w:val="CommentReference"/>
        </w:rPr>
        <w:commentReference w:id="554"/>
      </w:r>
      <w:r>
        <w:t xml:space="preserve"> program, use a default username, or look up the username from somewhere other than a file</w:t>
      </w:r>
      <w:r w:rsidRPr="00A35EF0">
        <w:t>, for example</w:t>
      </w:r>
      <w:r>
        <w:t>. We don’t have enough information on what the call</w:t>
      </w:r>
      <w:ins w:id="559" w:author="Carol Nichols" w:date="2017-09-27T14:14:00Z">
        <w:r w:rsidR="00942091">
          <w:t>ing code</w:t>
        </w:r>
      </w:ins>
      <w:del w:id="560" w:author="Carol Nichols" w:date="2017-09-27T14:14:00Z">
        <w:r w:rsidDel="00942091">
          <w:delText>er</w:delText>
        </w:r>
      </w:del>
      <w:r>
        <w:t xml:space="preserve"> is actually trying to do, so we propagate all the success or error information upwards for</w:t>
      </w:r>
      <w:commentRangeStart w:id="561"/>
      <w:r>
        <w:t xml:space="preserve"> </w:t>
      </w:r>
      <w:del w:id="562" w:author="Carol Nichols" w:date="2017-09-27T14:14:00Z">
        <w:r w:rsidDel="00942091">
          <w:delText xml:space="preserve">them </w:delText>
        </w:r>
      </w:del>
      <w:ins w:id="563" w:author="Carol Nichols" w:date="2017-09-27T14:14:00Z">
        <w:r w:rsidR="00942091">
          <w:t xml:space="preserve">it </w:t>
        </w:r>
      </w:ins>
      <w:r>
        <w:t xml:space="preserve">to handle </w:t>
      </w:r>
      <w:del w:id="564" w:author="Carol Nichols" w:date="2017-09-27T14:14:00Z">
        <w:r w:rsidDel="00942091">
          <w:delText>as they</w:delText>
        </w:r>
        <w:commentRangeEnd w:id="561"/>
        <w:r w:rsidR="00545C4F" w:rsidDel="00942091">
          <w:rPr>
            <w:rStyle w:val="CommentReference"/>
          </w:rPr>
          <w:commentReference w:id="561"/>
        </w:r>
        <w:r w:rsidDel="00942091">
          <w:delText xml:space="preserve"> see fit</w:delText>
        </w:r>
      </w:del>
      <w:ins w:id="565" w:author="Carol Nichols" w:date="2017-09-27T14:14:00Z">
        <w:r w:rsidR="00942091">
          <w:t>appropriately</w:t>
        </w:r>
      </w:ins>
      <w:r>
        <w:t>.</w:t>
      </w:r>
    </w:p>
    <w:p w14:paraId="7ED37EA5" w14:textId="77777777" w:rsidR="007354A4" w:rsidRDefault="00CE00B1" w:rsidP="00585740">
      <w:pPr>
        <w:pStyle w:val="Body"/>
      </w:pPr>
      <w:r>
        <w:t xml:space="preserve">This pattern of propagating errors is so common in Rust that </w:t>
      </w:r>
      <w:ins w:id="566" w:author="AnneMarieW" w:date="2017-06-29T09:57:00Z">
        <w:r w:rsidR="00545C4F">
          <w:t>Rust provides</w:t>
        </w:r>
      </w:ins>
      <w:ins w:id="567" w:author="AnneMarieW" w:date="2017-06-29T09:58:00Z">
        <w:r w:rsidR="00545C4F">
          <w:t xml:space="preserve"> </w:t>
        </w:r>
      </w:ins>
      <w:ins w:id="568" w:author="AnneMarieW" w:date="2017-06-29T10:02:00Z">
        <w:r w:rsidR="008B0597">
          <w:t xml:space="preserve">the question mark operator </w:t>
        </w:r>
        <w:r w:rsidR="008B0597">
          <w:rPr>
            <w:rStyle w:val="Literal"/>
          </w:rPr>
          <w:t>?</w:t>
        </w:r>
      </w:ins>
      <w:del w:id="569" w:author="AnneMarieW" w:date="2017-06-29T09:57:00Z">
        <w:r w:rsidDel="00545C4F">
          <w:delText xml:space="preserve">there is </w:delText>
        </w:r>
      </w:del>
      <w:del w:id="570" w:author="AnneMarieW" w:date="2017-06-29T10:03:00Z">
        <w:r w:rsidDel="008B0597">
          <w:delText>dedicated syntax</w:delText>
        </w:r>
      </w:del>
      <w:ins w:id="571" w:author="AnneMarieW" w:date="2017-06-29T09:58:00Z">
        <w:r w:rsidR="00E70A80">
          <w:t xml:space="preserve"> </w:t>
        </w:r>
      </w:ins>
      <w:del w:id="572" w:author="AnneMarieW" w:date="2017-06-29T10:02:00Z">
        <w:r w:rsidDel="008B0597">
          <w:delText xml:space="preserve"> </w:delText>
        </w:r>
      </w:del>
      <w:r>
        <w:t xml:space="preserve">to make this </w:t>
      </w:r>
      <w:commentRangeStart w:id="573"/>
      <w:commentRangeStart w:id="574"/>
      <w:r>
        <w:t>easier</w:t>
      </w:r>
      <w:commentRangeEnd w:id="573"/>
      <w:r w:rsidR="00A313C2">
        <w:rPr>
          <w:rStyle w:val="CommentReference"/>
        </w:rPr>
        <w:commentReference w:id="573"/>
      </w:r>
      <w:commentRangeEnd w:id="574"/>
      <w:r w:rsidR="00372700">
        <w:rPr>
          <w:rStyle w:val="CommentReference"/>
        </w:rPr>
        <w:commentReference w:id="574"/>
      </w:r>
      <w:del w:id="575" w:author="AnneMarieW" w:date="2017-06-29T09:58:00Z">
        <w:r w:rsidDel="00545C4F">
          <w:delText>:</w:delText>
        </w:r>
      </w:del>
      <w:del w:id="576" w:author="AnneMarieW" w:date="2017-06-29T09:57:00Z">
        <w:r w:rsidDel="00545C4F">
          <w:delText xml:space="preserve"> </w:delText>
        </w:r>
        <w:commentRangeStart w:id="577"/>
        <w:commentRangeStart w:id="578"/>
        <w:r w:rsidDel="00545C4F">
          <w:rPr>
            <w:rStyle w:val="Literal"/>
          </w:rPr>
          <w:delText>?</w:delText>
        </w:r>
      </w:del>
      <w:r>
        <w:t>.</w:t>
      </w:r>
      <w:commentRangeEnd w:id="577"/>
      <w:r w:rsidR="00524E93">
        <w:rPr>
          <w:rStyle w:val="CommentReference"/>
        </w:rPr>
        <w:commentReference w:id="577"/>
      </w:r>
      <w:commentRangeEnd w:id="578"/>
      <w:r w:rsidR="00865E4A">
        <w:rPr>
          <w:rStyle w:val="CommentReference"/>
        </w:rPr>
        <w:commentReference w:id="578"/>
      </w:r>
    </w:p>
    <w:p w14:paraId="12AE83AB" w14:textId="77777777" w:rsidR="007354A4" w:rsidRDefault="00CE00B1" w:rsidP="000543BE">
      <w:pPr>
        <w:pStyle w:val="HeadC"/>
        <w:rPr>
          <w:rFonts w:eastAsia="Microsoft YaHei"/>
        </w:rPr>
      </w:pPr>
      <w:bookmarkStart w:id="579" w:name="a-shortcut-for-propagating-errors:-`?`"/>
      <w:bookmarkStart w:id="580" w:name="_Toc474426186"/>
      <w:bookmarkStart w:id="581" w:name="_Toc486002017"/>
      <w:bookmarkEnd w:id="579"/>
      <w:r>
        <w:rPr>
          <w:rFonts w:eastAsia="Microsoft YaHei"/>
        </w:rPr>
        <w:t xml:space="preserve">A Shortcut for Propagating Errors: </w:t>
      </w:r>
      <w:bookmarkEnd w:id="580"/>
      <w:r w:rsidR="005321FC" w:rsidRPr="000F6ADA">
        <w:rPr>
          <w:rStyle w:val="Literal"/>
          <w:rFonts w:eastAsia="Microsoft YaHei"/>
          <w:rPrChange w:id="582" w:author="Carol Nichols" w:date="2017-09-27T14:15:00Z">
            <w:rPr>
              <w:rStyle w:val="Literal"/>
            </w:rPr>
          </w:rPrChange>
        </w:rPr>
        <w:t>?</w:t>
      </w:r>
      <w:bookmarkEnd w:id="581"/>
    </w:p>
    <w:p w14:paraId="4BFDF72F" w14:textId="50BBE3C2" w:rsidR="007354A4" w:rsidRDefault="00CE00B1">
      <w:pPr>
        <w:pStyle w:val="BodyFirst"/>
        <w:rPr>
          <w:ins w:id="583" w:author="Carol Nichols" w:date="2017-09-27T14:17:00Z"/>
          <w:rFonts w:eastAsia="Microsoft YaHei"/>
        </w:rPr>
      </w:pPr>
      <w:r>
        <w:rPr>
          <w:rFonts w:eastAsia="Microsoft YaHei"/>
        </w:rPr>
        <w:t>Listing 9-</w:t>
      </w:r>
      <w:ins w:id="584" w:author="Carol Nichols" w:date="2017-09-27T13:50:00Z">
        <w:r w:rsidR="007B1404">
          <w:rPr>
            <w:rFonts w:eastAsia="Microsoft YaHei"/>
          </w:rPr>
          <w:t>7</w:t>
        </w:r>
      </w:ins>
      <w:del w:id="585" w:author="Carol Nichols" w:date="2017-09-27T13:50:00Z">
        <w:r w:rsidDel="007B1404">
          <w:rPr>
            <w:rFonts w:eastAsia="Microsoft YaHei"/>
          </w:rPr>
          <w:delText>6</w:delText>
        </w:r>
      </w:del>
      <w:r>
        <w:rPr>
          <w:rFonts w:eastAsia="Microsoft YaHei"/>
        </w:rPr>
        <w:t xml:space="preserve"> shows an implementation of </w:t>
      </w:r>
      <w:proofErr w:type="spellStart"/>
      <w:r>
        <w:rPr>
          <w:rStyle w:val="Literal"/>
        </w:rPr>
        <w:t>read_username_from_file</w:t>
      </w:r>
      <w:proofErr w:type="spellEnd"/>
      <w:r>
        <w:rPr>
          <w:rFonts w:eastAsia="Microsoft YaHei"/>
        </w:rPr>
        <w:t xml:space="preserve"> that has the same functionality as it had in Listing 9-</w:t>
      </w:r>
      <w:ins w:id="586" w:author="Carol Nichols" w:date="2017-09-27T13:50:00Z">
        <w:r w:rsidR="007B1404">
          <w:rPr>
            <w:rFonts w:eastAsia="Microsoft YaHei"/>
          </w:rPr>
          <w:t>6</w:t>
        </w:r>
      </w:ins>
      <w:del w:id="587" w:author="Carol Nichols" w:date="2017-09-27T13:50:00Z">
        <w:r w:rsidDel="007B1404">
          <w:rPr>
            <w:rFonts w:eastAsia="Microsoft YaHei"/>
          </w:rPr>
          <w:delText>5</w:delText>
        </w:r>
      </w:del>
      <w:r>
        <w:rPr>
          <w:rFonts w:eastAsia="Microsoft YaHei"/>
        </w:rPr>
        <w:t>, but this implementation uses the question mark operator:</w:t>
      </w:r>
    </w:p>
    <w:p w14:paraId="6A79511F" w14:textId="10F735E6" w:rsidR="00BD57D9" w:rsidRPr="00BD57D9" w:rsidRDefault="00BD57D9">
      <w:pPr>
        <w:pStyle w:val="ProductionDirective"/>
        <w:rPr>
          <w:rPrChange w:id="588" w:author="Carol Nichols" w:date="2017-09-27T14:17:00Z">
            <w:rPr>
              <w:rFonts w:eastAsia="Microsoft YaHei"/>
            </w:rPr>
          </w:rPrChange>
        </w:rPr>
        <w:pPrChange w:id="589" w:author="Carol Nichols" w:date="2017-09-27T14:17:00Z">
          <w:pPr>
            <w:pStyle w:val="BodyFirst"/>
          </w:pPr>
        </w:pPrChange>
      </w:pPr>
      <w:ins w:id="590" w:author="Carol Nichols" w:date="2017-09-27T14:17:00Z">
        <w:r>
          <w:rPr>
            <w:rStyle w:val="filename"/>
          </w:rPr>
          <w:t>Filename: src/main.rs</w:t>
        </w:r>
      </w:ins>
    </w:p>
    <w:p w14:paraId="6900AB86" w14:textId="77777777" w:rsidR="007354A4" w:rsidRDefault="00CE00B1">
      <w:pPr>
        <w:pStyle w:val="CodeA"/>
        <w:rPr>
          <w:ins w:id="591" w:author="Carol Nichols" w:date="2017-09-27T14:03:00Z"/>
        </w:rPr>
      </w:pPr>
      <w:r>
        <w:t>use std::io;</w:t>
      </w:r>
    </w:p>
    <w:p w14:paraId="5F4F8168" w14:textId="485BF944" w:rsidR="007505E5" w:rsidRPr="007505E5" w:rsidRDefault="007505E5">
      <w:pPr>
        <w:pStyle w:val="CodeB"/>
        <w:pPrChange w:id="592" w:author="Carol Nichols" w:date="2017-09-27T14:03:00Z">
          <w:pPr>
            <w:pStyle w:val="CodeA"/>
          </w:pPr>
        </w:pPrChange>
      </w:pPr>
      <w:ins w:id="593" w:author="Carol Nichols" w:date="2017-09-27T14:03:00Z">
        <w:r w:rsidRPr="007505E5">
          <w:t>use std::io::Read;</w:t>
        </w:r>
      </w:ins>
    </w:p>
    <w:p w14:paraId="59C131A2" w14:textId="77777777" w:rsidR="007354A4" w:rsidRDefault="00CE00B1">
      <w:pPr>
        <w:pStyle w:val="CodeB"/>
      </w:pPr>
      <w:r>
        <w:t>use std::fs::File;</w:t>
      </w:r>
    </w:p>
    <w:p w14:paraId="6399FAA7" w14:textId="77777777" w:rsidR="007354A4" w:rsidRDefault="007354A4">
      <w:pPr>
        <w:pStyle w:val="CodeB"/>
      </w:pPr>
    </w:p>
    <w:p w14:paraId="2531BA9A" w14:textId="77777777" w:rsidR="007354A4" w:rsidRDefault="00CE00B1">
      <w:pPr>
        <w:pStyle w:val="CodeB"/>
      </w:pPr>
      <w:r>
        <w:t>fn read_username_from_file() -&gt; Result&lt;String, io::Error&gt; {</w:t>
      </w:r>
    </w:p>
    <w:p w14:paraId="7FD068ED" w14:textId="77777777" w:rsidR="007354A4" w:rsidRDefault="00CE00B1">
      <w:pPr>
        <w:pStyle w:val="CodeB"/>
      </w:pPr>
      <w:r>
        <w:t xml:space="preserve">    let mut f = File::open("hello.txt")?;</w:t>
      </w:r>
    </w:p>
    <w:p w14:paraId="79565B22" w14:textId="77777777" w:rsidR="007354A4" w:rsidRDefault="00CE00B1">
      <w:pPr>
        <w:pStyle w:val="CodeB"/>
      </w:pPr>
      <w:r>
        <w:t xml:space="preserve">    let mut s = String::new();</w:t>
      </w:r>
    </w:p>
    <w:p w14:paraId="00F31E1E" w14:textId="77777777" w:rsidR="007354A4" w:rsidRDefault="00CE00B1">
      <w:pPr>
        <w:pStyle w:val="CodeB"/>
      </w:pPr>
      <w:r>
        <w:t xml:space="preserve">    f.read_to_string(&amp;mut s)?;</w:t>
      </w:r>
    </w:p>
    <w:p w14:paraId="09D714A2" w14:textId="77777777" w:rsidR="007354A4" w:rsidRDefault="00CE00B1">
      <w:pPr>
        <w:pStyle w:val="CodeB"/>
      </w:pPr>
      <w:r>
        <w:t xml:space="preserve">    Ok(s)</w:t>
      </w:r>
    </w:p>
    <w:p w14:paraId="1B3F3304" w14:textId="77777777" w:rsidR="007354A4" w:rsidRDefault="00CE00B1">
      <w:pPr>
        <w:pStyle w:val="CodeC"/>
      </w:pPr>
      <w:r>
        <w:t xml:space="preserve">}   </w:t>
      </w:r>
    </w:p>
    <w:p w14:paraId="6294ED37" w14:textId="531D7825" w:rsidR="00612F37" w:rsidRDefault="00CE00B1">
      <w:pPr>
        <w:pStyle w:val="Listing"/>
        <w:pPrChange w:id="594" w:author="janelle" w:date="2017-06-27T12:08:00Z">
          <w:pPr>
            <w:pStyle w:val="Caption"/>
          </w:pPr>
        </w:pPrChange>
      </w:pPr>
      <w:r>
        <w:lastRenderedPageBreak/>
        <w:t>Listing 9-</w:t>
      </w:r>
      <w:ins w:id="595" w:author="Carol Nichols" w:date="2017-09-27T13:50:00Z">
        <w:r w:rsidR="007B1404">
          <w:t>7</w:t>
        </w:r>
      </w:ins>
      <w:del w:id="596" w:author="Carol Nichols" w:date="2017-09-27T13:50:00Z">
        <w:r w:rsidDel="007B1404">
          <w:delText>6</w:delText>
        </w:r>
      </w:del>
      <w:r>
        <w:t xml:space="preserve">: A function that returns errors to the calling code using </w:t>
      </w:r>
      <w:r w:rsidR="005321FC" w:rsidRPr="005321FC">
        <w:rPr>
          <w:rStyle w:val="LiteralCaption"/>
          <w:rPrChange w:id="597" w:author="janelle" w:date="2017-06-27T12:08:00Z">
            <w:rPr>
              <w:rStyle w:val="Literal"/>
            </w:rPr>
          </w:rPrChange>
        </w:rPr>
        <w:t>?</w:t>
      </w:r>
      <w:del w:id="598" w:author="janelle" w:date="2017-06-27T12:08:00Z">
        <w:r w:rsidDel="00524E93">
          <w:delText xml:space="preserve">    </w:delText>
        </w:r>
      </w:del>
    </w:p>
    <w:p w14:paraId="680CF4B4" w14:textId="77777777" w:rsidR="00167FC5" w:rsidRDefault="00CE00B1" w:rsidP="00585740">
      <w:pPr>
        <w:pStyle w:val="Body"/>
        <w:rPr>
          <w:ins w:id="599" w:author="Carol Nichols" w:date="2017-09-29T12:31:00Z"/>
        </w:rPr>
      </w:pPr>
      <w:r>
        <w:t xml:space="preserve">The </w:t>
      </w:r>
      <w:r>
        <w:rPr>
          <w:rStyle w:val="Literal"/>
        </w:rPr>
        <w:t>?</w:t>
      </w:r>
      <w:r>
        <w:t xml:space="preserve"> placed after a </w:t>
      </w:r>
      <w:r>
        <w:rPr>
          <w:rStyle w:val="Literal"/>
        </w:rPr>
        <w:t>Result</w:t>
      </w:r>
      <w:r>
        <w:t xml:space="preserve"> value is defined to work </w:t>
      </w:r>
      <w:ins w:id="600" w:author="Carol Nichols" w:date="2017-09-29T12:28:00Z">
        <w:r w:rsidR="00850027">
          <w:t xml:space="preserve">in almost </w:t>
        </w:r>
      </w:ins>
      <w:r>
        <w:t xml:space="preserve">the </w:t>
      </w:r>
      <w:del w:id="601" w:author="AnneMarieW" w:date="2017-06-29T10:44:00Z">
        <w:r w:rsidDel="00350F15">
          <w:delText xml:space="preserve">exact </w:delText>
        </w:r>
      </w:del>
      <w:r>
        <w:t xml:space="preserve">same way as the </w:t>
      </w:r>
      <w:r w:rsidRPr="000543BE">
        <w:rPr>
          <w:rStyle w:val="Literal"/>
        </w:rPr>
        <w:t>match</w:t>
      </w:r>
      <w:r>
        <w:t xml:space="preserve"> expressions we defined to handle the </w:t>
      </w:r>
      <w:r>
        <w:rPr>
          <w:rStyle w:val="Literal"/>
        </w:rPr>
        <w:t>Result</w:t>
      </w:r>
      <w:r>
        <w:t xml:space="preserve"> values in Listing 9-</w:t>
      </w:r>
      <w:ins w:id="602" w:author="Carol Nichols" w:date="2017-09-27T13:50:00Z">
        <w:r w:rsidR="007B1404">
          <w:t>6</w:t>
        </w:r>
      </w:ins>
      <w:del w:id="603" w:author="Carol Nichols" w:date="2017-09-27T13:50:00Z">
        <w:r w:rsidDel="007B1404">
          <w:delText>5</w:delText>
        </w:r>
      </w:del>
      <w:r>
        <w:t xml:space="preserve">. If the value of the </w:t>
      </w:r>
      <w:r>
        <w:rPr>
          <w:rStyle w:val="Literal"/>
        </w:rPr>
        <w:t>Result</w:t>
      </w:r>
      <w:r>
        <w:t xml:space="preserve"> is an </w:t>
      </w:r>
      <w:r>
        <w:rPr>
          <w:rStyle w:val="Literal"/>
        </w:rPr>
        <w:t>Ok</w:t>
      </w:r>
      <w:r>
        <w:t xml:space="preserve">, the value inside the </w:t>
      </w:r>
      <w:r>
        <w:rPr>
          <w:rStyle w:val="Literal"/>
        </w:rPr>
        <w:t>Ok</w:t>
      </w:r>
      <w:r>
        <w:t xml:space="preserve"> will get returned from this expression and the program will continue. If the value is an </w:t>
      </w:r>
      <w:r>
        <w:rPr>
          <w:rStyle w:val="Literal"/>
        </w:rPr>
        <w:t>Err</w:t>
      </w:r>
      <w:r>
        <w:t xml:space="preserve">, the value inside the </w:t>
      </w:r>
      <w:r>
        <w:rPr>
          <w:rStyle w:val="Literal"/>
        </w:rPr>
        <w:t>Err</w:t>
      </w:r>
      <w:r w:rsidR="005321FC" w:rsidRPr="005321FC">
        <w:rPr>
          <w:rPrChange w:id="604" w:author="janelle" w:date="2017-06-27T12:08:00Z">
            <w:rPr>
              <w:rStyle w:val="Literal"/>
            </w:rPr>
          </w:rPrChange>
        </w:rPr>
        <w:t xml:space="preserve"> </w:t>
      </w:r>
      <w:r>
        <w:t xml:space="preserve">will be returned from the whole function as if we had used the </w:t>
      </w:r>
      <w:r w:rsidRPr="000543BE">
        <w:rPr>
          <w:rStyle w:val="Literal"/>
        </w:rPr>
        <w:t>return</w:t>
      </w:r>
      <w:r>
        <w:t xml:space="preserve"> keyword so</w:t>
      </w:r>
      <w:del w:id="605" w:author="AnneMarieW" w:date="2017-06-29T10:44:00Z">
        <w:r w:rsidDel="00350F15">
          <w:delText xml:space="preserve"> that</w:delText>
        </w:r>
      </w:del>
      <w:r>
        <w:t xml:space="preserve"> the error value gets propagated to the call</w:t>
      </w:r>
      <w:ins w:id="606" w:author="Carol Nichols" w:date="2017-09-27T14:31:00Z">
        <w:r w:rsidR="00DB628F">
          <w:t>ing code</w:t>
        </w:r>
      </w:ins>
      <w:del w:id="607" w:author="Carol Nichols" w:date="2017-09-27T14:31:00Z">
        <w:r w:rsidDel="00DB628F">
          <w:delText>er</w:delText>
        </w:r>
      </w:del>
      <w:r>
        <w:t>.</w:t>
      </w:r>
      <w:ins w:id="608" w:author="Carol Nichols" w:date="2017-09-29T12:28:00Z">
        <w:r w:rsidR="00167FC5">
          <w:t xml:space="preserve"> </w:t>
        </w:r>
      </w:ins>
    </w:p>
    <w:p w14:paraId="065D477D" w14:textId="0D5DA4B8" w:rsidR="007354A4" w:rsidRDefault="00167FC5" w:rsidP="00585740">
      <w:pPr>
        <w:pStyle w:val="Body"/>
      </w:pPr>
      <w:commentRangeStart w:id="609"/>
      <w:ins w:id="610" w:author="Carol Nichols" w:date="2017-09-29T12:28:00Z">
        <w:r>
          <w:t xml:space="preserve">The one difference between the </w:t>
        </w:r>
        <w:r w:rsidRPr="00167FC5">
          <w:rPr>
            <w:rStyle w:val="Literal"/>
            <w:rPrChange w:id="611" w:author="Carol Nichols" w:date="2017-09-29T12:28:00Z">
              <w:rPr/>
            </w:rPrChange>
          </w:rPr>
          <w:t>match</w:t>
        </w:r>
        <w:r>
          <w:t xml:space="preserve"> expression from Listing 9-6 and what the question mark operator does is that when using the question mark operator, error values go through the </w:t>
        </w:r>
        <w:r w:rsidRPr="00167FC5">
          <w:rPr>
            <w:rStyle w:val="Literal"/>
            <w:rPrChange w:id="612" w:author="Carol Nichols" w:date="2017-09-29T12:31:00Z">
              <w:rPr/>
            </w:rPrChange>
          </w:rPr>
          <w:t>from</w:t>
        </w:r>
        <w:r>
          <w:t xml:space="preserve"> function </w:t>
        </w:r>
      </w:ins>
      <w:ins w:id="613" w:author="Carol Nichols" w:date="2017-09-29T12:30:00Z">
        <w:r>
          <w:t xml:space="preserve">defined in the </w:t>
        </w:r>
        <w:r w:rsidRPr="00167FC5">
          <w:rPr>
            <w:rStyle w:val="Literal"/>
            <w:rPrChange w:id="614" w:author="Carol Nichols" w:date="2017-09-29T12:31:00Z">
              <w:rPr/>
            </w:rPrChange>
          </w:rPr>
          <w:t>From</w:t>
        </w:r>
        <w:r>
          <w:t xml:space="preserve"> trait in the standard library. Many error types implement the </w:t>
        </w:r>
        <w:r w:rsidRPr="00167FC5">
          <w:rPr>
            <w:rStyle w:val="Literal"/>
            <w:rPrChange w:id="615" w:author="Carol Nichols" w:date="2017-09-29T12:31:00Z">
              <w:rPr/>
            </w:rPrChange>
          </w:rPr>
          <w:t>from</w:t>
        </w:r>
        <w:r>
          <w:t xml:space="preserve"> function </w:t>
        </w:r>
      </w:ins>
      <w:ins w:id="616" w:author="Carol Nichols" w:date="2017-09-29T12:31:00Z">
        <w:r>
          <w:t>to convert</w:t>
        </w:r>
      </w:ins>
      <w:ins w:id="617" w:author="Carol Nichols" w:date="2017-09-29T12:32:00Z">
        <w:r>
          <w:t xml:space="preserve"> an</w:t>
        </w:r>
      </w:ins>
      <w:ins w:id="618" w:author="Carol Nichols" w:date="2017-09-29T12:31:00Z">
        <w:r>
          <w:t xml:space="preserve"> error of one type into an error of </w:t>
        </w:r>
      </w:ins>
      <w:ins w:id="619" w:author="Carol Nichols" w:date="2017-09-29T12:32:00Z">
        <w:r>
          <w:t>another type.</w:t>
        </w:r>
      </w:ins>
      <w:ins w:id="620" w:author="Carol Nichols" w:date="2017-09-29T12:33:00Z">
        <w:r>
          <w:t xml:space="preserve"> When used by the question mark operator, the call to the from function converts the error type that the question mark operator gets into the error type defined in the return type of the current function that we</w:t>
        </w:r>
      </w:ins>
      <w:ins w:id="621" w:author="Carol Nichols" w:date="2017-09-29T12:34:00Z">
        <w:r>
          <w:t xml:space="preserve">’re using </w:t>
        </w:r>
        <w:r w:rsidRPr="00167FC5">
          <w:rPr>
            <w:rStyle w:val="Literal"/>
            <w:rPrChange w:id="622" w:author="Carol Nichols" w:date="2017-09-29T12:34:00Z">
              <w:rPr/>
            </w:rPrChange>
          </w:rPr>
          <w:t>?</w:t>
        </w:r>
        <w:r>
          <w:t xml:space="preserve"> in.</w:t>
        </w:r>
      </w:ins>
      <w:ins w:id="623" w:author="Carol Nichols" w:date="2017-09-29T12:32:00Z">
        <w:r>
          <w:t xml:space="preserve"> </w:t>
        </w:r>
      </w:ins>
      <w:ins w:id="624" w:author="Carol Nichols" w:date="2017-09-29T12:42:00Z">
        <w:r w:rsidR="00982F44">
          <w:t>This is useful when parts of a function might fail for many different reasons, but the function returns one error type that represents all the ways the function might fail. As long as each error</w:t>
        </w:r>
      </w:ins>
      <w:ins w:id="625" w:author="Carol Nichols" w:date="2017-09-29T12:43:00Z">
        <w:r w:rsidR="00982F44">
          <w:t xml:space="preserve"> type</w:t>
        </w:r>
      </w:ins>
      <w:ins w:id="626" w:author="Carol Nichols" w:date="2017-09-29T12:42:00Z">
        <w:r w:rsidR="00982F44">
          <w:t xml:space="preserve"> implements the </w:t>
        </w:r>
        <w:r w:rsidR="00982F44" w:rsidRPr="00982F44">
          <w:rPr>
            <w:rStyle w:val="Literal"/>
            <w:rPrChange w:id="627" w:author="Carol Nichols" w:date="2017-09-29T12:44:00Z">
              <w:rPr/>
            </w:rPrChange>
          </w:rPr>
          <w:t>from</w:t>
        </w:r>
        <w:r w:rsidR="00982F44">
          <w:t xml:space="preserve"> function to define how to convert</w:t>
        </w:r>
      </w:ins>
      <w:ins w:id="628" w:author="Carol Nichols" w:date="2017-09-29T12:43:00Z">
        <w:r w:rsidR="00982F44">
          <w:t xml:space="preserve"> itself to the returned error type,</w:t>
        </w:r>
      </w:ins>
      <w:ins w:id="629" w:author="Carol Nichols" w:date="2017-09-29T12:32:00Z">
        <w:r>
          <w:t xml:space="preserve"> the question mark operator takes care of </w:t>
        </w:r>
      </w:ins>
      <w:ins w:id="630" w:author="Carol Nichols" w:date="2017-09-29T12:44:00Z">
        <w:r w:rsidR="00982F44">
          <w:t>the</w:t>
        </w:r>
      </w:ins>
      <w:ins w:id="631" w:author="Carol Nichols" w:date="2017-09-29T12:32:00Z">
        <w:r>
          <w:t xml:space="preserve"> conversion automatically</w:t>
        </w:r>
        <w:r w:rsidR="00982F44">
          <w:t>.</w:t>
        </w:r>
      </w:ins>
      <w:commentRangeEnd w:id="609"/>
      <w:ins w:id="632" w:author="Carol Nichols" w:date="2017-09-29T12:44:00Z">
        <w:r w:rsidR="00982F44">
          <w:rPr>
            <w:rStyle w:val="CommentReference"/>
          </w:rPr>
          <w:commentReference w:id="609"/>
        </w:r>
      </w:ins>
    </w:p>
    <w:p w14:paraId="438C42CD" w14:textId="6E4BD9A2" w:rsidR="007354A4" w:rsidRDefault="00CE00B1" w:rsidP="00585740">
      <w:pPr>
        <w:pStyle w:val="Body"/>
      </w:pPr>
      <w:r>
        <w:t>In the context of Listing 9-</w:t>
      </w:r>
      <w:ins w:id="634" w:author="Carol Nichols" w:date="2017-09-27T13:51:00Z">
        <w:r w:rsidR="007B1404">
          <w:t>7</w:t>
        </w:r>
      </w:ins>
      <w:del w:id="635" w:author="Carol Nichols" w:date="2017-09-27T13:51:00Z">
        <w:r w:rsidDel="007B1404">
          <w:delText>6</w:delText>
        </w:r>
      </w:del>
      <w:r>
        <w:t xml:space="preserve">, the </w:t>
      </w:r>
      <w:r>
        <w:rPr>
          <w:rStyle w:val="Literal"/>
        </w:rPr>
        <w:t>?</w:t>
      </w:r>
      <w:r>
        <w:t xml:space="preserve"> at the end of the </w:t>
      </w:r>
      <w:r>
        <w:rPr>
          <w:rStyle w:val="Literal"/>
        </w:rPr>
        <w:t>File::open</w:t>
      </w:r>
      <w:r>
        <w:t xml:space="preserve"> call will return the value inside an </w:t>
      </w:r>
      <w:r w:rsidRPr="000543BE">
        <w:rPr>
          <w:rStyle w:val="Literal"/>
        </w:rPr>
        <w:t>Ok</w:t>
      </w:r>
      <w:r>
        <w:t xml:space="preserve"> to the variable </w:t>
      </w:r>
      <w:r w:rsidRPr="000543BE">
        <w:rPr>
          <w:rStyle w:val="Literal"/>
        </w:rPr>
        <w:t>f</w:t>
      </w:r>
      <w:r>
        <w:t xml:space="preserve">. If an error occurs, </w:t>
      </w:r>
      <w:r>
        <w:rPr>
          <w:rStyle w:val="Literal"/>
        </w:rPr>
        <w:t>?</w:t>
      </w:r>
      <w:r>
        <w:t xml:space="preserve"> will return early out of the whole function and give any </w:t>
      </w:r>
      <w:r>
        <w:rPr>
          <w:rStyle w:val="Literal"/>
        </w:rPr>
        <w:t>Err</w:t>
      </w:r>
      <w:r w:rsidR="005321FC" w:rsidRPr="005321FC">
        <w:rPr>
          <w:rPrChange w:id="636" w:author="janelle" w:date="2017-06-27T12:11:00Z">
            <w:rPr>
              <w:rStyle w:val="Literal"/>
            </w:rPr>
          </w:rPrChange>
        </w:rPr>
        <w:t xml:space="preserve"> </w:t>
      </w:r>
      <w:r>
        <w:t xml:space="preserve">value to </w:t>
      </w:r>
      <w:del w:id="637" w:author="Carol Nichols" w:date="2017-09-27T14:32:00Z">
        <w:r w:rsidDel="002F5AF3">
          <w:delText>our caller</w:delText>
        </w:r>
      </w:del>
      <w:ins w:id="638" w:author="Carol Nichols" w:date="2017-09-27T14:32:00Z">
        <w:r w:rsidR="002F5AF3">
          <w:t>the calling code</w:t>
        </w:r>
      </w:ins>
      <w:r>
        <w:t xml:space="preserve">. The same thing applies to the </w:t>
      </w:r>
      <w:r>
        <w:rPr>
          <w:rStyle w:val="Literal"/>
        </w:rPr>
        <w:t>?</w:t>
      </w:r>
      <w:r>
        <w:t xml:space="preserve"> at the end of the </w:t>
      </w:r>
      <w:proofErr w:type="spellStart"/>
      <w:r>
        <w:rPr>
          <w:rStyle w:val="Literal"/>
        </w:rPr>
        <w:t>read_to_string</w:t>
      </w:r>
      <w:proofErr w:type="spellEnd"/>
      <w:r>
        <w:t xml:space="preserve"> call.</w:t>
      </w:r>
    </w:p>
    <w:p w14:paraId="76EB9BBE" w14:textId="1C6CDBCA" w:rsidR="007354A4" w:rsidRDefault="00CE00B1" w:rsidP="00585740">
      <w:pPr>
        <w:pStyle w:val="Body"/>
        <w:rPr>
          <w:ins w:id="639" w:author="Carol Nichols" w:date="2017-09-27T14:17:00Z"/>
        </w:rPr>
      </w:pPr>
      <w:r>
        <w:t xml:space="preserve">The </w:t>
      </w:r>
      <w:r>
        <w:rPr>
          <w:rStyle w:val="Literal"/>
        </w:rPr>
        <w:t>?</w:t>
      </w:r>
      <w:r>
        <w:t xml:space="preserve"> eliminates a lot of boilerplate and makes this function’s implementation simpler. We could even shorten this code further by chaining method calls immediately after the </w:t>
      </w:r>
      <w:r>
        <w:rPr>
          <w:rStyle w:val="Literal"/>
        </w:rPr>
        <w:t>?</w:t>
      </w:r>
      <w:ins w:id="640" w:author="Carol Nichols" w:date="2017-09-27T14:16:00Z">
        <w:r w:rsidR="003956BF" w:rsidRPr="003956BF">
          <w:rPr>
            <w:rPrChange w:id="641" w:author="Carol Nichols" w:date="2017-09-27T14:16:00Z">
              <w:rPr>
                <w:rStyle w:val="Literal"/>
              </w:rPr>
            </w:rPrChange>
          </w:rPr>
          <w:t xml:space="preserve"> as shown in Listing 9-8</w:t>
        </w:r>
      </w:ins>
      <w:r>
        <w:t>:</w:t>
      </w:r>
    </w:p>
    <w:p w14:paraId="76DB7A6A" w14:textId="0C1D13DC" w:rsidR="00BD57D9" w:rsidRDefault="00BD57D9">
      <w:pPr>
        <w:pStyle w:val="ProductionDirective"/>
        <w:pPrChange w:id="642" w:author="Carol Nichols" w:date="2017-09-27T14:17:00Z">
          <w:pPr>
            <w:pStyle w:val="Body"/>
          </w:pPr>
        </w:pPrChange>
      </w:pPr>
      <w:ins w:id="643" w:author="Carol Nichols" w:date="2017-09-27T14:17:00Z">
        <w:r>
          <w:rPr>
            <w:rStyle w:val="filename"/>
          </w:rPr>
          <w:t>Filename: src/main.rs</w:t>
        </w:r>
      </w:ins>
    </w:p>
    <w:p w14:paraId="47C2D018" w14:textId="77777777" w:rsidR="007354A4" w:rsidRDefault="00CE00B1">
      <w:pPr>
        <w:pStyle w:val="CodeA"/>
      </w:pPr>
      <w:r>
        <w:t>use std::io;</w:t>
      </w:r>
    </w:p>
    <w:p w14:paraId="17B5FD2A" w14:textId="77777777" w:rsidR="007354A4" w:rsidRDefault="00CE00B1">
      <w:pPr>
        <w:pStyle w:val="CodeB"/>
      </w:pPr>
      <w:r>
        <w:t>use std::io::Read;</w:t>
      </w:r>
    </w:p>
    <w:p w14:paraId="3BBE02EF" w14:textId="77777777" w:rsidR="007354A4" w:rsidRDefault="00CE00B1">
      <w:pPr>
        <w:pStyle w:val="CodeB"/>
      </w:pPr>
      <w:r>
        <w:t>use std::fs::File;</w:t>
      </w:r>
    </w:p>
    <w:p w14:paraId="03835A07" w14:textId="77777777" w:rsidR="007354A4" w:rsidRDefault="007354A4">
      <w:pPr>
        <w:pStyle w:val="CodeB"/>
      </w:pPr>
    </w:p>
    <w:p w14:paraId="612171CB" w14:textId="77777777" w:rsidR="007354A4" w:rsidRDefault="00CE00B1">
      <w:pPr>
        <w:pStyle w:val="CodeB"/>
      </w:pPr>
      <w:r>
        <w:rPr>
          <w:rFonts w:eastAsia="Microsoft YaHei"/>
        </w:rPr>
        <w:t xml:space="preserve">fn read_username_from_file() </w:t>
      </w:r>
      <w:r>
        <w:rPr>
          <w:rFonts w:ascii="Times New Roman" w:eastAsia="Microsoft YaHei" w:hAnsi="Times New Roman"/>
          <w:sz w:val="24"/>
        </w:rPr>
        <w:t>-&gt;</w:t>
      </w:r>
      <w:r>
        <w:rPr>
          <w:rFonts w:eastAsia="Microsoft YaHei"/>
        </w:rPr>
        <w:t xml:space="preserve"> Result&lt;String, io::Error&gt; {</w:t>
      </w:r>
    </w:p>
    <w:p w14:paraId="5B175BE0" w14:textId="77777777" w:rsidR="007354A4" w:rsidRDefault="00CE00B1">
      <w:pPr>
        <w:pStyle w:val="CodeB"/>
      </w:pPr>
      <w:r>
        <w:t xml:space="preserve">    let mut s = String::new();</w:t>
      </w:r>
    </w:p>
    <w:p w14:paraId="2A2C8621" w14:textId="77777777" w:rsidR="007354A4" w:rsidRDefault="007354A4">
      <w:pPr>
        <w:pStyle w:val="CodeB"/>
      </w:pPr>
    </w:p>
    <w:p w14:paraId="09226D18" w14:textId="77777777" w:rsidR="007354A4" w:rsidRDefault="00CE00B1">
      <w:pPr>
        <w:pStyle w:val="CodeB"/>
      </w:pPr>
      <w:r>
        <w:t xml:space="preserve">    File::open("hello.txt")?.read_to_string(&amp;mut s)?;</w:t>
      </w:r>
    </w:p>
    <w:p w14:paraId="08BFE1AD" w14:textId="77777777" w:rsidR="007354A4" w:rsidRDefault="00CE00B1">
      <w:pPr>
        <w:pStyle w:val="CodeB"/>
      </w:pPr>
      <w:r>
        <w:lastRenderedPageBreak/>
        <w:t xml:space="preserve">    Ok(s)</w:t>
      </w:r>
    </w:p>
    <w:p w14:paraId="444166EA" w14:textId="77777777" w:rsidR="007354A4" w:rsidRDefault="00CE00B1">
      <w:pPr>
        <w:pStyle w:val="CodeC"/>
        <w:rPr>
          <w:ins w:id="644" w:author="Carol Nichols" w:date="2017-09-27T14:17:00Z"/>
        </w:rPr>
      </w:pPr>
      <w:r>
        <w:t>}</w:t>
      </w:r>
    </w:p>
    <w:p w14:paraId="0ED76BB1" w14:textId="794B2ECD" w:rsidR="001A735A" w:rsidRPr="00200BB4" w:rsidRDefault="001A735A">
      <w:pPr>
        <w:pStyle w:val="Listing"/>
        <w:rPr>
          <w:rFonts w:eastAsia="Microsoft YaHei"/>
        </w:rPr>
        <w:pPrChange w:id="645" w:author="Carol Nichols" w:date="2017-09-27T14:18:00Z">
          <w:pPr>
            <w:pStyle w:val="CodeC"/>
          </w:pPr>
        </w:pPrChange>
      </w:pPr>
      <w:ins w:id="646" w:author="Carol Nichols" w:date="2017-09-27T14:17:00Z">
        <w:r>
          <w:rPr>
            <w:rFonts w:eastAsia="Microsoft YaHei"/>
          </w:rPr>
          <w:t>Listing 9-8: Chaining method calls after the question mark operator</w:t>
        </w:r>
      </w:ins>
    </w:p>
    <w:p w14:paraId="1C15FA46" w14:textId="1C81ECC9" w:rsidR="007354A4" w:rsidRDefault="00CE00B1" w:rsidP="00585740">
      <w:pPr>
        <w:pStyle w:val="Body"/>
      </w:pPr>
      <w:r>
        <w:t xml:space="preserve">We’ve moved the creation of the new </w:t>
      </w:r>
      <w:r w:rsidRPr="000543BE">
        <w:rPr>
          <w:rStyle w:val="Literal"/>
        </w:rPr>
        <w:t>String</w:t>
      </w:r>
      <w:r>
        <w:t xml:space="preserve"> in </w:t>
      </w:r>
      <w:r w:rsidRPr="000543BE">
        <w:rPr>
          <w:rStyle w:val="Literal"/>
        </w:rPr>
        <w:t>s</w:t>
      </w:r>
      <w:r>
        <w:t xml:space="preserve"> to the beginning of the function; that part hasn’t changed. Instead of creating a variable </w:t>
      </w:r>
      <w:r>
        <w:rPr>
          <w:rStyle w:val="Literal"/>
        </w:rPr>
        <w:t>f</w:t>
      </w:r>
      <w:r>
        <w:t xml:space="preserve">, we’ve chained the call to </w:t>
      </w:r>
      <w:proofErr w:type="spellStart"/>
      <w:r>
        <w:rPr>
          <w:rStyle w:val="Literal"/>
        </w:rPr>
        <w:t>read_to_string</w:t>
      </w:r>
      <w:proofErr w:type="spellEnd"/>
      <w:r>
        <w:t xml:space="preserve"> directly onto the result of </w:t>
      </w:r>
      <w:r>
        <w:rPr>
          <w:rStyle w:val="Literal"/>
        </w:rPr>
        <w:t>File::open("hello.txt")?</w:t>
      </w:r>
      <w:r>
        <w:t xml:space="preserve">. We still have a </w:t>
      </w:r>
      <w:r>
        <w:rPr>
          <w:rStyle w:val="Literal"/>
        </w:rPr>
        <w:t>?</w:t>
      </w:r>
      <w:r>
        <w:t xml:space="preserve"> at the end of the </w:t>
      </w:r>
      <w:proofErr w:type="spellStart"/>
      <w:r>
        <w:rPr>
          <w:rStyle w:val="Literal"/>
        </w:rPr>
        <w:t>read_to_string</w:t>
      </w:r>
      <w:proofErr w:type="spellEnd"/>
      <w:r>
        <w:t xml:space="preserve"> call, and we still return an </w:t>
      </w:r>
      <w:r>
        <w:rPr>
          <w:rStyle w:val="Literal"/>
        </w:rPr>
        <w:t>Ok</w:t>
      </w:r>
      <w:r>
        <w:t xml:space="preserve"> value containing the username in </w:t>
      </w:r>
      <w:r>
        <w:rPr>
          <w:rStyle w:val="Literal"/>
        </w:rPr>
        <w:t>s</w:t>
      </w:r>
      <w:r>
        <w:t xml:space="preserve"> when both </w:t>
      </w:r>
      <w:r>
        <w:rPr>
          <w:rStyle w:val="Literal"/>
        </w:rPr>
        <w:t>File::open</w:t>
      </w:r>
      <w:r>
        <w:t xml:space="preserve"> and </w:t>
      </w:r>
      <w:proofErr w:type="spellStart"/>
      <w:r>
        <w:rPr>
          <w:rStyle w:val="Literal"/>
        </w:rPr>
        <w:t>read_to_string</w:t>
      </w:r>
      <w:proofErr w:type="spellEnd"/>
      <w:r>
        <w:t xml:space="preserve"> succeed rather than returning errors. The functionality is again the same as in Listing 9-</w:t>
      </w:r>
      <w:del w:id="647" w:author="Carol Nichols" w:date="2017-09-27T13:51:00Z">
        <w:r w:rsidDel="007B1404">
          <w:delText xml:space="preserve">5 </w:delText>
        </w:r>
      </w:del>
      <w:ins w:id="648" w:author="Carol Nichols" w:date="2017-09-27T13:51:00Z">
        <w:r w:rsidR="007B1404">
          <w:t xml:space="preserve">6 </w:t>
        </w:r>
      </w:ins>
      <w:r>
        <w:t>and Listing 9-</w:t>
      </w:r>
      <w:del w:id="649" w:author="Carol Nichols" w:date="2017-09-27T13:51:00Z">
        <w:r w:rsidDel="007B1404">
          <w:delText>6</w:delText>
        </w:r>
      </w:del>
      <w:ins w:id="650" w:author="Carol Nichols" w:date="2017-09-27T13:51:00Z">
        <w:r w:rsidR="007B1404">
          <w:t>7</w:t>
        </w:r>
      </w:ins>
      <w:del w:id="651" w:author="AnneMarieW" w:date="2017-06-29T10:46:00Z">
        <w:r w:rsidDel="00E3755D">
          <w:delText>,</w:delText>
        </w:r>
      </w:del>
      <w:ins w:id="652" w:author="AnneMarieW" w:date="2017-06-29T10:46:00Z">
        <w:r w:rsidR="00E3755D">
          <w:t>;</w:t>
        </w:r>
      </w:ins>
      <w:r>
        <w:t xml:space="preserve"> this is just a different, more ergonomic way to write it.</w:t>
      </w:r>
    </w:p>
    <w:p w14:paraId="122F0C0D" w14:textId="77777777" w:rsidR="007354A4" w:rsidRPr="007441F7" w:rsidRDefault="005321FC" w:rsidP="000543BE">
      <w:pPr>
        <w:pStyle w:val="HeadC"/>
        <w:rPr>
          <w:rFonts w:eastAsia="Microsoft YaHei"/>
        </w:rPr>
      </w:pPr>
      <w:bookmarkStart w:id="653" w:name="`?`-can-only-be-used-in-functions-that-r"/>
      <w:bookmarkStart w:id="654" w:name="_Toc474426187"/>
      <w:bookmarkStart w:id="655" w:name="_Toc486002018"/>
      <w:bookmarkEnd w:id="653"/>
      <w:r w:rsidRPr="00BF6FA9">
        <w:rPr>
          <w:rStyle w:val="Literal"/>
          <w:rFonts w:eastAsia="Microsoft YaHei"/>
          <w:rPrChange w:id="656" w:author="Carol Nichols" w:date="2017-09-27T14:20:00Z">
            <w:rPr>
              <w:rStyle w:val="Literal"/>
            </w:rPr>
          </w:rPrChange>
        </w:rPr>
        <w:t>?</w:t>
      </w:r>
      <w:r w:rsidR="00CE00B1">
        <w:rPr>
          <w:rFonts w:eastAsia="Microsoft YaHei"/>
        </w:rPr>
        <w:t xml:space="preserve"> Can Only Be Used in Functions That Return </w:t>
      </w:r>
      <w:bookmarkEnd w:id="654"/>
      <w:r w:rsidRPr="005321FC">
        <w:rPr>
          <w:rFonts w:eastAsia="Microsoft YaHei"/>
          <w:rPrChange w:id="657" w:author="AnneMarieW" w:date="2017-06-29T13:30:00Z">
            <w:rPr>
              <w:rStyle w:val="Literal"/>
            </w:rPr>
          </w:rPrChange>
        </w:rPr>
        <w:t>Result</w:t>
      </w:r>
      <w:bookmarkEnd w:id="655"/>
    </w:p>
    <w:p w14:paraId="31EE002D" w14:textId="3F65A114" w:rsidR="007354A4" w:rsidRDefault="00CE00B1">
      <w:pPr>
        <w:pStyle w:val="BodyFirst"/>
        <w:rPr>
          <w:rFonts w:eastAsia="Microsoft YaHei"/>
        </w:rPr>
      </w:pPr>
      <w:r>
        <w:rPr>
          <w:rFonts w:eastAsia="Microsoft YaHei"/>
        </w:rPr>
        <w:t xml:space="preserve">The </w:t>
      </w:r>
      <w:r>
        <w:rPr>
          <w:rStyle w:val="Literal"/>
        </w:rPr>
        <w:t>?</w:t>
      </w:r>
      <w:r>
        <w:rPr>
          <w:rFonts w:eastAsia="Microsoft YaHei"/>
        </w:rPr>
        <w:t xml:space="preserve"> can only be used in functions that have a return type of </w:t>
      </w:r>
      <w:r w:rsidRPr="000543BE">
        <w:rPr>
          <w:rStyle w:val="Literal"/>
        </w:rPr>
        <w:t>Result</w:t>
      </w:r>
      <w:r>
        <w:rPr>
          <w:rFonts w:eastAsia="Microsoft YaHei"/>
        </w:rPr>
        <w:t xml:space="preserve">, </w:t>
      </w:r>
      <w:del w:id="658" w:author="AnneMarieW" w:date="2017-06-29T10:47:00Z">
        <w:r w:rsidDel="00742B37">
          <w:rPr>
            <w:rFonts w:eastAsia="Microsoft YaHei"/>
          </w:rPr>
          <w:delText>sinc</w:delText>
        </w:r>
      </w:del>
      <w:ins w:id="659" w:author="AnneMarieW" w:date="2017-06-29T10:47:00Z">
        <w:r w:rsidR="00742B37">
          <w:rPr>
            <w:rFonts w:eastAsia="Microsoft YaHei"/>
          </w:rPr>
          <w:t>becaus</w:t>
        </w:r>
      </w:ins>
      <w:r>
        <w:rPr>
          <w:rFonts w:eastAsia="Microsoft YaHei"/>
        </w:rPr>
        <w:t xml:space="preserve">e it is defined to work in </w:t>
      </w:r>
      <w:del w:id="660" w:author="AnneMarieW" w:date="2017-06-29T10:47:00Z">
        <w:r w:rsidDel="00742B37">
          <w:rPr>
            <w:rFonts w:eastAsia="Microsoft YaHei"/>
          </w:rPr>
          <w:delText xml:space="preserve">exactly </w:delText>
        </w:r>
      </w:del>
      <w:r>
        <w:rPr>
          <w:rFonts w:eastAsia="Microsoft YaHei"/>
        </w:rPr>
        <w:t xml:space="preserve">the same way as the </w:t>
      </w:r>
      <w:r w:rsidRPr="000543BE">
        <w:rPr>
          <w:rStyle w:val="Literal"/>
        </w:rPr>
        <w:t>match</w:t>
      </w:r>
      <w:r>
        <w:rPr>
          <w:rFonts w:eastAsia="Microsoft YaHei"/>
        </w:rPr>
        <w:t xml:space="preserve"> expression we defined in Listing 9-</w:t>
      </w:r>
      <w:ins w:id="661" w:author="Carol Nichols" w:date="2017-09-27T13:51:00Z">
        <w:r w:rsidR="007B1404">
          <w:rPr>
            <w:rFonts w:eastAsia="Microsoft YaHei"/>
          </w:rPr>
          <w:t>6</w:t>
        </w:r>
      </w:ins>
      <w:del w:id="662" w:author="Carol Nichols" w:date="2017-09-27T13:51:00Z">
        <w:r w:rsidDel="007B1404">
          <w:rPr>
            <w:rFonts w:eastAsia="Microsoft YaHei"/>
          </w:rPr>
          <w:delText>5</w:delText>
        </w:r>
      </w:del>
      <w:r>
        <w:rPr>
          <w:rFonts w:eastAsia="Microsoft YaHei"/>
        </w:rPr>
        <w:t xml:space="preserve">. The part of the </w:t>
      </w:r>
      <w:r w:rsidRPr="000543BE">
        <w:rPr>
          <w:rStyle w:val="Literal"/>
        </w:rPr>
        <w:t>match</w:t>
      </w:r>
      <w:r>
        <w:rPr>
          <w:rFonts w:eastAsia="Microsoft YaHei"/>
        </w:rPr>
        <w:t xml:space="preserve"> that requires a return type of </w:t>
      </w:r>
      <w:r w:rsidRPr="000543BE">
        <w:rPr>
          <w:rStyle w:val="Literal"/>
        </w:rPr>
        <w:t>Result</w:t>
      </w:r>
      <w:r>
        <w:rPr>
          <w:rFonts w:eastAsia="Microsoft YaHei"/>
        </w:rPr>
        <w:t xml:space="preserve"> is </w:t>
      </w:r>
      <w:r w:rsidRPr="000543BE">
        <w:rPr>
          <w:rStyle w:val="Literal"/>
        </w:rPr>
        <w:t>return Err(e)</w:t>
      </w:r>
      <w:r>
        <w:rPr>
          <w:rFonts w:eastAsia="Microsoft YaHei"/>
        </w:rPr>
        <w:t xml:space="preserve">, so the return type of the function must be a </w:t>
      </w:r>
      <w:r w:rsidRPr="000543BE">
        <w:rPr>
          <w:rStyle w:val="Literal"/>
        </w:rPr>
        <w:t>Result</w:t>
      </w:r>
      <w:r>
        <w:rPr>
          <w:rFonts w:eastAsia="Microsoft YaHei"/>
        </w:rPr>
        <w:t xml:space="preserve"> to be compatible with this </w:t>
      </w:r>
      <w:r w:rsidRPr="000543BE">
        <w:rPr>
          <w:rStyle w:val="Literal"/>
        </w:rPr>
        <w:t>return</w:t>
      </w:r>
      <w:r>
        <w:rPr>
          <w:rFonts w:eastAsia="Microsoft YaHei"/>
        </w:rPr>
        <w:t>.</w:t>
      </w:r>
    </w:p>
    <w:p w14:paraId="128993B2" w14:textId="77777777" w:rsidR="007354A4" w:rsidRDefault="00CE00B1" w:rsidP="00585740">
      <w:pPr>
        <w:pStyle w:val="Body"/>
        <w:rPr>
          <w:ins w:id="663" w:author="Liz2" w:date="2017-06-23T17:20:00Z"/>
        </w:rPr>
      </w:pPr>
      <w:r>
        <w:t xml:space="preserve">Let’s look at what happens if </w:t>
      </w:r>
      <w:ins w:id="664" w:author="AnneMarieW" w:date="2017-06-29T10:47:00Z">
        <w:r w:rsidR="00742B37">
          <w:t xml:space="preserve">we </w:t>
        </w:r>
      </w:ins>
      <w:r>
        <w:t xml:space="preserve">use </w:t>
      </w:r>
      <w:r>
        <w:rPr>
          <w:rStyle w:val="Literal"/>
        </w:rPr>
        <w:t>?</w:t>
      </w:r>
      <w:r>
        <w:t xml:space="preserve"> in the </w:t>
      </w:r>
      <w:r w:rsidRPr="000543BE">
        <w:rPr>
          <w:rStyle w:val="Literal"/>
        </w:rPr>
        <w:t>main</w:t>
      </w:r>
      <w:r>
        <w:t xml:space="preserve"> function, which you’ll recall has a return type of </w:t>
      </w:r>
      <w:r w:rsidRPr="000543BE">
        <w:rPr>
          <w:rStyle w:val="Literal"/>
        </w:rPr>
        <w:t>()</w:t>
      </w:r>
      <w:r>
        <w:t>:</w:t>
      </w:r>
    </w:p>
    <w:p w14:paraId="42F3C2DE" w14:textId="77777777" w:rsidR="00612F37" w:rsidRDefault="000543BE">
      <w:pPr>
        <w:pStyle w:val="ProductionDirective"/>
        <w:pPrChange w:id="665" w:author="Liz2" w:date="2017-06-23T17:20:00Z">
          <w:pPr>
            <w:pStyle w:val="Body"/>
          </w:pPr>
        </w:pPrChange>
      </w:pPr>
      <w:commentRangeStart w:id="666"/>
      <w:ins w:id="667" w:author="Liz2" w:date="2017-06-23T17:20:00Z">
        <w:r>
          <w:t>DE note: error message to be updated, check in before publication</w:t>
        </w:r>
      </w:ins>
      <w:commentRangeEnd w:id="666"/>
      <w:r w:rsidR="00014F57">
        <w:rPr>
          <w:rStyle w:val="CommentReference"/>
          <w:smallCaps w:val="0"/>
          <w:color w:val="auto"/>
        </w:rPr>
        <w:commentReference w:id="666"/>
      </w:r>
    </w:p>
    <w:p w14:paraId="1C87A920" w14:textId="77777777" w:rsidR="007354A4" w:rsidRDefault="00CE00B1">
      <w:pPr>
        <w:pStyle w:val="CodeA"/>
      </w:pPr>
      <w:r>
        <w:t>use std::fs::File;</w:t>
      </w:r>
    </w:p>
    <w:p w14:paraId="1B6FE860" w14:textId="77777777" w:rsidR="007354A4" w:rsidRDefault="007354A4">
      <w:pPr>
        <w:pStyle w:val="CodeB"/>
      </w:pPr>
    </w:p>
    <w:p w14:paraId="2F3263BF" w14:textId="77777777" w:rsidR="007354A4" w:rsidRDefault="00CE00B1">
      <w:pPr>
        <w:pStyle w:val="CodeB"/>
      </w:pPr>
      <w:r>
        <w:t>fn main() {</w:t>
      </w:r>
    </w:p>
    <w:p w14:paraId="3B296B0E" w14:textId="77777777" w:rsidR="007354A4" w:rsidRDefault="00CE00B1">
      <w:pPr>
        <w:pStyle w:val="CodeB"/>
      </w:pPr>
      <w:r>
        <w:t xml:space="preserve">    let f = File::open("hello.txt")?;</w:t>
      </w:r>
    </w:p>
    <w:p w14:paraId="3EFCDBAB" w14:textId="77777777" w:rsidR="007354A4" w:rsidRDefault="00CE00B1">
      <w:pPr>
        <w:pStyle w:val="CodeC"/>
      </w:pPr>
      <w:r>
        <w:t>}</w:t>
      </w:r>
    </w:p>
    <w:p w14:paraId="0583F1F6" w14:textId="77777777" w:rsidR="007354A4" w:rsidRDefault="00CE00B1" w:rsidP="00585740">
      <w:pPr>
        <w:pStyle w:val="Body"/>
      </w:pPr>
      <w:r>
        <w:t>When we compile this</w:t>
      </w:r>
      <w:ins w:id="668" w:author="AnneMarieW" w:date="2017-06-29T10:47:00Z">
        <w:r w:rsidR="00742B37">
          <w:t xml:space="preserve"> code</w:t>
        </w:r>
      </w:ins>
      <w:r>
        <w:t>, we get the following error message:</w:t>
      </w:r>
    </w:p>
    <w:p w14:paraId="29C20F47" w14:textId="77777777" w:rsidR="00DB30AC" w:rsidRPr="00DB30AC" w:rsidRDefault="00DB30AC">
      <w:pPr>
        <w:pStyle w:val="CodeA"/>
        <w:rPr>
          <w:ins w:id="669" w:author="Carol Nichols" w:date="2017-09-27T14:21:00Z"/>
        </w:rPr>
        <w:pPrChange w:id="670" w:author="Carol Nichols" w:date="2017-09-27T14:21:00Z">
          <w:pPr>
            <w:pStyle w:val="Body"/>
          </w:pPr>
        </w:pPrChange>
      </w:pPr>
      <w:ins w:id="671" w:author="Carol Nichols" w:date="2017-09-27T14:21:00Z">
        <w:r w:rsidRPr="00DB30AC">
          <w:t>error[E0277]: the `?` operator can only be used in a function that returns `Result` (or another type that implements `std::ops::Try`)</w:t>
        </w:r>
      </w:ins>
    </w:p>
    <w:p w14:paraId="14D0DFC7" w14:textId="77777777" w:rsidR="00DB30AC" w:rsidRPr="00DB30AC" w:rsidRDefault="00DB30AC" w:rsidP="00DB30AC">
      <w:pPr>
        <w:pStyle w:val="Body"/>
        <w:rPr>
          <w:ins w:id="672" w:author="Carol Nichols" w:date="2017-09-27T14:21:00Z"/>
          <w:rFonts w:ascii="Courier" w:hAnsi="Courier"/>
          <w:noProof/>
          <w:sz w:val="20"/>
        </w:rPr>
      </w:pPr>
      <w:ins w:id="673" w:author="Carol Nichols" w:date="2017-09-27T14:21:00Z">
        <w:r w:rsidRPr="00DB30AC">
          <w:rPr>
            <w:rFonts w:ascii="Courier" w:hAnsi="Courier"/>
            <w:noProof/>
            <w:sz w:val="20"/>
          </w:rPr>
          <w:t xml:space="preserve"> --&gt; src/main.rs:4:13</w:t>
        </w:r>
      </w:ins>
    </w:p>
    <w:p w14:paraId="2C2585A0" w14:textId="77777777" w:rsidR="00DB30AC" w:rsidRPr="00DB30AC" w:rsidRDefault="00DB30AC" w:rsidP="00DB30AC">
      <w:pPr>
        <w:pStyle w:val="Body"/>
        <w:rPr>
          <w:ins w:id="674" w:author="Carol Nichols" w:date="2017-09-27T14:21:00Z"/>
          <w:rFonts w:ascii="Courier" w:hAnsi="Courier"/>
          <w:noProof/>
          <w:sz w:val="20"/>
        </w:rPr>
      </w:pPr>
      <w:ins w:id="675" w:author="Carol Nichols" w:date="2017-09-27T14:21:00Z">
        <w:r w:rsidRPr="00DB30AC">
          <w:rPr>
            <w:rFonts w:ascii="Courier" w:hAnsi="Courier"/>
            <w:noProof/>
            <w:sz w:val="20"/>
          </w:rPr>
          <w:t xml:space="preserve">  |</w:t>
        </w:r>
      </w:ins>
    </w:p>
    <w:p w14:paraId="368404AC" w14:textId="77777777" w:rsidR="00DB30AC" w:rsidRPr="00DB30AC" w:rsidRDefault="00DB30AC" w:rsidP="00DB30AC">
      <w:pPr>
        <w:pStyle w:val="Body"/>
        <w:rPr>
          <w:ins w:id="676" w:author="Carol Nichols" w:date="2017-09-27T14:21:00Z"/>
          <w:rFonts w:ascii="Courier" w:hAnsi="Courier"/>
          <w:noProof/>
          <w:sz w:val="20"/>
        </w:rPr>
      </w:pPr>
      <w:ins w:id="677" w:author="Carol Nichols" w:date="2017-09-27T14:21:00Z">
        <w:r w:rsidRPr="00DB30AC">
          <w:rPr>
            <w:rFonts w:ascii="Courier" w:hAnsi="Courier"/>
            <w:noProof/>
            <w:sz w:val="20"/>
          </w:rPr>
          <w:t>4 |     let f = File::open("hello.txt")?;</w:t>
        </w:r>
      </w:ins>
    </w:p>
    <w:p w14:paraId="01B40125" w14:textId="77777777" w:rsidR="00DB30AC" w:rsidRPr="00DB30AC" w:rsidRDefault="00DB30AC" w:rsidP="00DB30AC">
      <w:pPr>
        <w:pStyle w:val="Body"/>
        <w:rPr>
          <w:ins w:id="678" w:author="Carol Nichols" w:date="2017-09-27T14:21:00Z"/>
          <w:rFonts w:ascii="Courier" w:hAnsi="Courier"/>
          <w:noProof/>
          <w:sz w:val="20"/>
        </w:rPr>
      </w:pPr>
      <w:ins w:id="679" w:author="Carol Nichols" w:date="2017-09-27T14:21:00Z">
        <w:r w:rsidRPr="00DB30AC">
          <w:rPr>
            <w:rFonts w:ascii="Courier" w:hAnsi="Courier"/>
            <w:noProof/>
            <w:sz w:val="20"/>
          </w:rPr>
          <w:t xml:space="preserve">  |             ------------------------</w:t>
        </w:r>
      </w:ins>
    </w:p>
    <w:p w14:paraId="719CA6EE" w14:textId="77777777" w:rsidR="00DB30AC" w:rsidRPr="00DB30AC" w:rsidRDefault="00DB30AC" w:rsidP="00DB30AC">
      <w:pPr>
        <w:pStyle w:val="Body"/>
        <w:rPr>
          <w:ins w:id="680" w:author="Carol Nichols" w:date="2017-09-27T14:21:00Z"/>
          <w:rFonts w:ascii="Courier" w:hAnsi="Courier"/>
          <w:noProof/>
          <w:sz w:val="20"/>
        </w:rPr>
      </w:pPr>
      <w:ins w:id="681" w:author="Carol Nichols" w:date="2017-09-27T14:21:00Z">
        <w:r w:rsidRPr="00DB30AC">
          <w:rPr>
            <w:rFonts w:ascii="Courier" w:hAnsi="Courier"/>
            <w:noProof/>
            <w:sz w:val="20"/>
          </w:rPr>
          <w:t xml:space="preserve">  |             |</w:t>
        </w:r>
      </w:ins>
    </w:p>
    <w:p w14:paraId="21BCE509" w14:textId="77777777" w:rsidR="00DB30AC" w:rsidRPr="00DB30AC" w:rsidRDefault="00DB30AC" w:rsidP="00DB30AC">
      <w:pPr>
        <w:pStyle w:val="Body"/>
        <w:rPr>
          <w:ins w:id="682" w:author="Carol Nichols" w:date="2017-09-27T14:21:00Z"/>
          <w:rFonts w:ascii="Courier" w:hAnsi="Courier"/>
          <w:noProof/>
          <w:sz w:val="20"/>
        </w:rPr>
      </w:pPr>
      <w:ins w:id="683" w:author="Carol Nichols" w:date="2017-09-27T14:21:00Z">
        <w:r w:rsidRPr="00DB30AC">
          <w:rPr>
            <w:rFonts w:ascii="Courier" w:hAnsi="Courier"/>
            <w:noProof/>
            <w:sz w:val="20"/>
          </w:rPr>
          <w:lastRenderedPageBreak/>
          <w:t xml:space="preserve">  |             cannot use the `?` operator in a function that returns `()`</w:t>
        </w:r>
      </w:ins>
    </w:p>
    <w:p w14:paraId="66AB5C50" w14:textId="77777777" w:rsidR="00DB30AC" w:rsidRPr="00DB30AC" w:rsidRDefault="00DB30AC" w:rsidP="00DB30AC">
      <w:pPr>
        <w:pStyle w:val="Body"/>
        <w:rPr>
          <w:ins w:id="684" w:author="Carol Nichols" w:date="2017-09-27T14:21:00Z"/>
          <w:rFonts w:ascii="Courier" w:hAnsi="Courier"/>
          <w:noProof/>
          <w:sz w:val="20"/>
        </w:rPr>
      </w:pPr>
      <w:ins w:id="685" w:author="Carol Nichols" w:date="2017-09-27T14:21:00Z">
        <w:r w:rsidRPr="00DB30AC">
          <w:rPr>
            <w:rFonts w:ascii="Courier" w:hAnsi="Courier"/>
            <w:noProof/>
            <w:sz w:val="20"/>
          </w:rPr>
          <w:t xml:space="preserve">  |             in this macro invocation</w:t>
        </w:r>
      </w:ins>
    </w:p>
    <w:p w14:paraId="5701654B" w14:textId="77777777" w:rsidR="00DB30AC" w:rsidRPr="00DB30AC" w:rsidRDefault="00DB30AC" w:rsidP="00DB30AC">
      <w:pPr>
        <w:pStyle w:val="Body"/>
        <w:rPr>
          <w:ins w:id="686" w:author="Carol Nichols" w:date="2017-09-27T14:21:00Z"/>
          <w:rFonts w:ascii="Courier" w:hAnsi="Courier"/>
          <w:noProof/>
          <w:sz w:val="20"/>
        </w:rPr>
      </w:pPr>
      <w:ins w:id="687" w:author="Carol Nichols" w:date="2017-09-27T14:21:00Z">
        <w:r w:rsidRPr="00DB30AC">
          <w:rPr>
            <w:rFonts w:ascii="Courier" w:hAnsi="Courier"/>
            <w:noProof/>
            <w:sz w:val="20"/>
          </w:rPr>
          <w:t xml:space="preserve">  |</w:t>
        </w:r>
      </w:ins>
    </w:p>
    <w:p w14:paraId="6B97CE3A" w14:textId="77777777" w:rsidR="00DB30AC" w:rsidRPr="00DB30AC" w:rsidRDefault="00DB30AC" w:rsidP="00DB30AC">
      <w:pPr>
        <w:pStyle w:val="Body"/>
        <w:rPr>
          <w:ins w:id="688" w:author="Carol Nichols" w:date="2017-09-27T14:21:00Z"/>
          <w:rFonts w:ascii="Courier" w:hAnsi="Courier"/>
          <w:noProof/>
          <w:sz w:val="20"/>
        </w:rPr>
      </w:pPr>
      <w:ins w:id="689" w:author="Carol Nichols" w:date="2017-09-27T14:21:00Z">
        <w:r w:rsidRPr="00DB30AC">
          <w:rPr>
            <w:rFonts w:ascii="Courier" w:hAnsi="Courier"/>
            <w:noProof/>
            <w:sz w:val="20"/>
          </w:rPr>
          <w:t xml:space="preserve">  = help: the trait `std::ops::Try` is not implemented for `()`</w:t>
        </w:r>
      </w:ins>
    </w:p>
    <w:p w14:paraId="67B0CF2E" w14:textId="77777777" w:rsidR="00DB30AC" w:rsidRDefault="00DB30AC">
      <w:pPr>
        <w:pStyle w:val="CodeC"/>
        <w:rPr>
          <w:ins w:id="690" w:author="Carol Nichols" w:date="2017-09-27T14:21:00Z"/>
        </w:rPr>
        <w:pPrChange w:id="691" w:author="Carol Nichols" w:date="2017-09-27T14:21:00Z">
          <w:pPr>
            <w:pStyle w:val="Body"/>
          </w:pPr>
        </w:pPrChange>
      </w:pPr>
      <w:ins w:id="692" w:author="Carol Nichols" w:date="2017-09-27T14:21:00Z">
        <w:r w:rsidRPr="00DB30AC">
          <w:t xml:space="preserve">  = note: required by `std::ops::Try::from_error`</w:t>
        </w:r>
      </w:ins>
    </w:p>
    <w:p w14:paraId="31E61EBE" w14:textId="050904A9" w:rsidR="007354A4" w:rsidDel="00DB30AC" w:rsidRDefault="00CE00B1" w:rsidP="00DB30AC">
      <w:pPr>
        <w:pStyle w:val="CodeA"/>
        <w:rPr>
          <w:del w:id="693" w:author="Carol Nichols" w:date="2017-09-27T14:21:00Z"/>
        </w:rPr>
      </w:pPr>
      <w:del w:id="694" w:author="Carol Nichols" w:date="2017-09-27T14:21:00Z">
        <w:r w:rsidDel="00DB30AC">
          <w:delText>error[E0308]: mismatched types</w:delText>
        </w:r>
      </w:del>
    </w:p>
    <w:p w14:paraId="64363796" w14:textId="20E9DE83" w:rsidR="007354A4" w:rsidDel="00DB30AC" w:rsidRDefault="00CE00B1">
      <w:pPr>
        <w:pStyle w:val="CodeB"/>
        <w:rPr>
          <w:del w:id="695" w:author="Carol Nichols" w:date="2017-09-27T14:21:00Z"/>
        </w:rPr>
      </w:pPr>
      <w:del w:id="696" w:author="Carol Nichols" w:date="2017-09-27T14:21:00Z">
        <w:r w:rsidDel="00DB30AC">
          <w:delText xml:space="preserve"> --&gt;</w:delText>
        </w:r>
      </w:del>
    </w:p>
    <w:p w14:paraId="0EFF6A29" w14:textId="65534873" w:rsidR="007354A4" w:rsidDel="00DB30AC" w:rsidRDefault="00CE00B1">
      <w:pPr>
        <w:pStyle w:val="CodeB"/>
        <w:rPr>
          <w:del w:id="697" w:author="Carol Nichols" w:date="2017-09-27T14:21:00Z"/>
        </w:rPr>
      </w:pPr>
      <w:del w:id="698" w:author="Carol Nichols" w:date="2017-09-27T14:21:00Z">
        <w:r w:rsidDel="00DB30AC">
          <w:delText xml:space="preserve">  |</w:delText>
        </w:r>
      </w:del>
    </w:p>
    <w:p w14:paraId="77985340" w14:textId="30AA11D4" w:rsidR="007354A4" w:rsidDel="00DB30AC" w:rsidRDefault="00CE00B1">
      <w:pPr>
        <w:pStyle w:val="CodeB"/>
        <w:rPr>
          <w:del w:id="699" w:author="Carol Nichols" w:date="2017-09-27T14:21:00Z"/>
        </w:rPr>
      </w:pPr>
      <w:del w:id="700" w:author="Carol Nichols" w:date="2017-09-27T14:21:00Z">
        <w:r w:rsidDel="00DB30AC">
          <w:delText>3 |     let f = File::open("hello.txt")?;</w:delText>
        </w:r>
      </w:del>
    </w:p>
    <w:p w14:paraId="29BEAC79" w14:textId="0C60E229" w:rsidR="007354A4" w:rsidDel="00DB30AC" w:rsidRDefault="00CE00B1">
      <w:pPr>
        <w:pStyle w:val="CodeB"/>
        <w:rPr>
          <w:del w:id="701" w:author="Carol Nichols" w:date="2017-09-27T14:21:00Z"/>
        </w:rPr>
      </w:pPr>
      <w:del w:id="702" w:author="Carol Nichols" w:date="2017-09-27T14:21:00Z">
        <w:r w:rsidDel="00DB30AC">
          <w:delText xml:space="preserve">  |             ^^^^^^^^^^^^^^^^^^^^^^^^^ expected (), found enum `std::result::Result`</w:delText>
        </w:r>
      </w:del>
    </w:p>
    <w:p w14:paraId="12EB58EE" w14:textId="1B67873F" w:rsidR="007354A4" w:rsidDel="00DB30AC" w:rsidRDefault="00CE00B1">
      <w:pPr>
        <w:pStyle w:val="CodeB"/>
        <w:rPr>
          <w:del w:id="703" w:author="Carol Nichols" w:date="2017-09-27T14:21:00Z"/>
        </w:rPr>
      </w:pPr>
      <w:del w:id="704" w:author="Carol Nichols" w:date="2017-09-27T14:21:00Z">
        <w:r w:rsidDel="00DB30AC">
          <w:delText xml:space="preserve">  |</w:delText>
        </w:r>
      </w:del>
    </w:p>
    <w:p w14:paraId="69BF5410" w14:textId="66F919E3" w:rsidR="007354A4" w:rsidDel="00DB30AC" w:rsidRDefault="00CE00B1">
      <w:pPr>
        <w:pStyle w:val="CodeB"/>
        <w:rPr>
          <w:del w:id="705" w:author="Carol Nichols" w:date="2017-09-27T14:21:00Z"/>
        </w:rPr>
      </w:pPr>
      <w:del w:id="706" w:author="Carol Nichols" w:date="2017-09-27T14:21:00Z">
        <w:r w:rsidDel="00DB30AC">
          <w:delText xml:space="preserve">  = note: expected type `()`</w:delText>
        </w:r>
      </w:del>
    </w:p>
    <w:p w14:paraId="6C08CD17" w14:textId="5AFCA7E6" w:rsidR="007354A4" w:rsidDel="00DB30AC" w:rsidRDefault="00CE00B1">
      <w:pPr>
        <w:pStyle w:val="CodeC"/>
        <w:rPr>
          <w:del w:id="707" w:author="Carol Nichols" w:date="2017-09-27T14:21:00Z"/>
        </w:rPr>
      </w:pPr>
      <w:del w:id="708" w:author="Carol Nichols" w:date="2017-09-27T14:21:00Z">
        <w:r w:rsidDel="00DB30AC">
          <w:delText xml:space="preserve">  = note:    found type `std::result::Result&lt;_, _&gt;`</w:delText>
        </w:r>
      </w:del>
    </w:p>
    <w:p w14:paraId="28B0DF0C" w14:textId="2FE4F325" w:rsidR="007354A4" w:rsidRDefault="00CE00B1" w:rsidP="00585740">
      <w:pPr>
        <w:pStyle w:val="Body"/>
      </w:pPr>
      <w:r>
        <w:t xml:space="preserve">This error </w:t>
      </w:r>
      <w:del w:id="709" w:author="AnneMarieW" w:date="2017-06-29T10:48:00Z">
        <w:r w:rsidDel="008D42D4">
          <w:delText xml:space="preserve">is </w:delText>
        </w:r>
      </w:del>
      <w:r>
        <w:t>point</w:t>
      </w:r>
      <w:del w:id="710" w:author="AnneMarieW" w:date="2017-06-29T10:48:00Z">
        <w:r w:rsidDel="008D42D4">
          <w:delText>ing</w:delText>
        </w:r>
      </w:del>
      <w:ins w:id="711" w:author="AnneMarieW" w:date="2017-06-29T10:48:00Z">
        <w:r w:rsidR="008D42D4">
          <w:t>s</w:t>
        </w:r>
      </w:ins>
      <w:r>
        <w:t xml:space="preserve"> out that we</w:t>
      </w:r>
      <w:ins w:id="712" w:author="Carol Nichols" w:date="2017-09-27T14:21:00Z">
        <w:r w:rsidR="00A72D74">
          <w:t xml:space="preserve">’re </w:t>
        </w:r>
      </w:ins>
      <w:ins w:id="713" w:author="Carol Nichols" w:date="2017-09-27T14:22:00Z">
        <w:r w:rsidR="00A72D74">
          <w:t>only</w:t>
        </w:r>
      </w:ins>
      <w:ins w:id="714" w:author="Carol Nichols" w:date="2017-09-27T14:21:00Z">
        <w:r w:rsidR="00A72D74">
          <w:t xml:space="preserve"> allowed to use the question mark operator</w:t>
        </w:r>
      </w:ins>
      <w:ins w:id="715" w:author="Carol Nichols" w:date="2017-09-27T14:22:00Z">
        <w:r w:rsidR="00A72D74">
          <w:t xml:space="preserve"> in a function that returns</w:t>
        </w:r>
        <w:r w:rsidR="00A72D74" w:rsidRPr="00A72D74">
          <w:rPr>
            <w:rStyle w:val="Literal"/>
            <w:rPrChange w:id="716" w:author="Carol Nichols" w:date="2017-09-27T14:22:00Z">
              <w:rPr/>
            </w:rPrChange>
          </w:rPr>
          <w:t xml:space="preserve"> Result</w:t>
        </w:r>
        <w:r w:rsidR="00A72D74">
          <w:t>.</w:t>
        </w:r>
      </w:ins>
      <w:ins w:id="717" w:author="Carol Nichols" w:date="2017-09-27T14:21:00Z">
        <w:r w:rsidR="00A72D74">
          <w:t xml:space="preserve"> </w:t>
        </w:r>
      </w:ins>
      <w:del w:id="718" w:author="Carol Nichols" w:date="2017-09-27T14:22:00Z">
        <w:r w:rsidDel="00A72D74">
          <w:delText xml:space="preserve"> have mismatched types: the </w:delText>
        </w:r>
        <w:r w:rsidDel="00A72D74">
          <w:rPr>
            <w:rStyle w:val="Literal"/>
          </w:rPr>
          <w:delText>main</w:delText>
        </w:r>
        <w:r w:rsidDel="00A72D74">
          <w:delText xml:space="preserve"> function has a return type of </w:delText>
        </w:r>
        <w:r w:rsidDel="00A72D74">
          <w:rPr>
            <w:rStyle w:val="Literal"/>
          </w:rPr>
          <w:delText>()</w:delText>
        </w:r>
        <w:r w:rsidDel="00A72D74">
          <w:delText xml:space="preserve">, but the </w:delText>
        </w:r>
        <w:r w:rsidDel="00A72D74">
          <w:rPr>
            <w:rStyle w:val="Literal"/>
          </w:rPr>
          <w:delText>?</w:delText>
        </w:r>
        <w:r w:rsidDel="00A72D74">
          <w:delText xml:space="preserve"> might return a </w:delText>
        </w:r>
        <w:r w:rsidDel="00A72D74">
          <w:rPr>
            <w:rStyle w:val="Literal"/>
          </w:rPr>
          <w:delText>Result</w:delText>
        </w:r>
        <w:r w:rsidDel="00A72D74">
          <w:delText xml:space="preserve">. </w:delText>
        </w:r>
      </w:del>
      <w:r>
        <w:t xml:space="preserve">In functions that don’t return </w:t>
      </w:r>
      <w:r>
        <w:rPr>
          <w:rStyle w:val="Literal"/>
        </w:rPr>
        <w:t>Result</w:t>
      </w:r>
      <w:r>
        <w:t xml:space="preserve">, when you call other functions that return </w:t>
      </w:r>
      <w:r>
        <w:rPr>
          <w:rStyle w:val="Literal"/>
        </w:rPr>
        <w:t>Result</w:t>
      </w:r>
      <w:r>
        <w:t xml:space="preserve">, you’ll need to use a </w:t>
      </w:r>
      <w:r w:rsidRPr="000543BE">
        <w:rPr>
          <w:rStyle w:val="Literal"/>
        </w:rPr>
        <w:t>match</w:t>
      </w:r>
      <w:r>
        <w:t xml:space="preserve"> or one of the </w:t>
      </w:r>
      <w:r>
        <w:rPr>
          <w:rStyle w:val="Literal"/>
        </w:rPr>
        <w:t>Result</w:t>
      </w:r>
      <w:r>
        <w:t xml:space="preserve"> methods to handle it</w:t>
      </w:r>
      <w:del w:id="719" w:author="AnneMarieW" w:date="2017-06-29T10:48:00Z">
        <w:r w:rsidDel="008D42D4">
          <w:delText>,</w:delText>
        </w:r>
      </w:del>
      <w:r>
        <w:t xml:space="preserve"> instead of using </w:t>
      </w:r>
      <w:r>
        <w:rPr>
          <w:rStyle w:val="Literal"/>
        </w:rPr>
        <w:t>?</w:t>
      </w:r>
      <w:r>
        <w:t xml:space="preserve"> to potentially propagate the error to the call</w:t>
      </w:r>
      <w:ins w:id="720" w:author="Carol Nichols" w:date="2017-09-27T14:23:00Z">
        <w:r w:rsidR="00FA3523">
          <w:t>ing code</w:t>
        </w:r>
      </w:ins>
      <w:del w:id="721" w:author="Carol Nichols" w:date="2017-09-27T14:23:00Z">
        <w:r w:rsidDel="00FA3523">
          <w:delText>er</w:delText>
        </w:r>
      </w:del>
      <w:r>
        <w:t>.</w:t>
      </w:r>
    </w:p>
    <w:p w14:paraId="24699438" w14:textId="77777777" w:rsidR="007354A4" w:rsidRDefault="00CE00B1" w:rsidP="00585740">
      <w:pPr>
        <w:pStyle w:val="Body"/>
      </w:pPr>
      <w:r>
        <w:t xml:space="preserve">Now that we’ve discussed the details of calling </w:t>
      </w:r>
      <w:r>
        <w:rPr>
          <w:rStyle w:val="Literal"/>
        </w:rPr>
        <w:t>panic!</w:t>
      </w:r>
      <w:r>
        <w:t xml:space="preserve"> or returning </w:t>
      </w:r>
      <w:r w:rsidRPr="000543BE">
        <w:rPr>
          <w:rStyle w:val="Literal"/>
        </w:rPr>
        <w:t>Result</w:t>
      </w:r>
      <w:r>
        <w:t>, let’s return to the topic of how to decide which is appropriate to use in which cases.</w:t>
      </w:r>
    </w:p>
    <w:p w14:paraId="0167FF6A" w14:textId="77777777" w:rsidR="007354A4" w:rsidRPr="001D5E32" w:rsidRDefault="00CE00B1">
      <w:pPr>
        <w:pStyle w:val="HeadA"/>
        <w:rPr>
          <w:rFonts w:eastAsia="Microsoft YaHei"/>
        </w:rPr>
      </w:pPr>
      <w:bookmarkStart w:id="722" w:name="to-`panic!`-or-not-to-`panic!`"/>
      <w:bookmarkStart w:id="723" w:name="_Toc474426188"/>
      <w:bookmarkStart w:id="724" w:name="_Toc486002019"/>
      <w:bookmarkEnd w:id="722"/>
      <w:r>
        <w:rPr>
          <w:rFonts w:eastAsia="Microsoft YaHei"/>
        </w:rPr>
        <w:t xml:space="preserve">To </w:t>
      </w:r>
      <w:r w:rsidR="005321FC" w:rsidRPr="00BC748F">
        <w:rPr>
          <w:rStyle w:val="Literal"/>
          <w:rFonts w:eastAsia="Microsoft YaHei"/>
          <w:rPrChange w:id="725" w:author="Carol Nichols" w:date="2017-09-27T14:47:00Z">
            <w:rPr>
              <w:rStyle w:val="Literal"/>
            </w:rPr>
          </w:rPrChange>
        </w:rPr>
        <w:t>panic!</w:t>
      </w:r>
      <w:r>
        <w:rPr>
          <w:rFonts w:eastAsia="Microsoft YaHei"/>
        </w:rPr>
        <w:t xml:space="preserve"> or Not </w:t>
      </w:r>
      <w:del w:id="726" w:author="AnneMarieW" w:date="2017-06-29T10:59:00Z">
        <w:r w:rsidDel="00B27AAD">
          <w:rPr>
            <w:rFonts w:eastAsia="Microsoft YaHei"/>
          </w:rPr>
          <w:delText>T</w:delText>
        </w:r>
      </w:del>
      <w:ins w:id="727" w:author="AnneMarieW" w:date="2017-06-29T10:59:00Z">
        <w:r w:rsidR="00B27AAD">
          <w:rPr>
            <w:rFonts w:eastAsia="Microsoft YaHei"/>
          </w:rPr>
          <w:t>t</w:t>
        </w:r>
      </w:ins>
      <w:r>
        <w:rPr>
          <w:rFonts w:eastAsia="Microsoft YaHei"/>
        </w:rPr>
        <w:t xml:space="preserve">o </w:t>
      </w:r>
      <w:bookmarkEnd w:id="723"/>
      <w:r w:rsidR="005321FC" w:rsidRPr="00BC748F">
        <w:rPr>
          <w:rStyle w:val="Literal"/>
          <w:rFonts w:eastAsia="Microsoft YaHei"/>
          <w:rPrChange w:id="728" w:author="Carol Nichols" w:date="2017-09-27T14:47:00Z">
            <w:rPr>
              <w:rStyle w:val="Literal"/>
            </w:rPr>
          </w:rPrChange>
        </w:rPr>
        <w:t>panic!</w:t>
      </w:r>
      <w:bookmarkEnd w:id="724"/>
    </w:p>
    <w:p w14:paraId="0DBE3B89" w14:textId="6D8DDF37" w:rsidR="007354A4" w:rsidRDefault="00CE00B1">
      <w:pPr>
        <w:pStyle w:val="BodyFirst"/>
        <w:rPr>
          <w:rFonts w:eastAsia="Microsoft YaHei"/>
        </w:rPr>
      </w:pPr>
      <w:r>
        <w:rPr>
          <w:rFonts w:eastAsia="Microsoft YaHei"/>
        </w:rPr>
        <w:t xml:space="preserve">So how do you decide when you should </w:t>
      </w:r>
      <w:r>
        <w:rPr>
          <w:rStyle w:val="Literal"/>
        </w:rPr>
        <w:t>panic!</w:t>
      </w:r>
      <w:r>
        <w:rPr>
          <w:rFonts w:eastAsia="Microsoft YaHei"/>
        </w:rPr>
        <w:t xml:space="preserve"> and when you should return </w:t>
      </w:r>
      <w:r w:rsidRPr="000543BE">
        <w:rPr>
          <w:rStyle w:val="Literal"/>
        </w:rPr>
        <w:t>Result</w:t>
      </w:r>
      <w:r>
        <w:rPr>
          <w:rFonts w:eastAsia="Microsoft YaHei"/>
        </w:rPr>
        <w:t xml:space="preserve">? When code panics, there’s no way to recover. You could </w:t>
      </w:r>
      <w:del w:id="729" w:author="AnneMarieW" w:date="2017-06-29T10:49:00Z">
        <w:r w:rsidDel="008D42D4">
          <w:rPr>
            <w:rFonts w:eastAsia="Microsoft YaHei"/>
          </w:rPr>
          <w:delText xml:space="preserve">choose to </w:delText>
        </w:r>
      </w:del>
      <w:r>
        <w:rPr>
          <w:rFonts w:eastAsia="Microsoft YaHei"/>
        </w:rPr>
        <w:t xml:space="preserve">call </w:t>
      </w:r>
      <w:r>
        <w:rPr>
          <w:rStyle w:val="Literal"/>
        </w:rPr>
        <w:t>panic!</w:t>
      </w:r>
      <w:r>
        <w:rPr>
          <w:rFonts w:eastAsia="Microsoft YaHei"/>
        </w:rPr>
        <w:t xml:space="preserve"> for any error situation, whether there’s a possible way to recover or not, but then you’re making the decision </w:t>
      </w:r>
      <w:del w:id="730" w:author="Carol Nichols" w:date="2017-09-27T14:48:00Z">
        <w:r w:rsidDel="009D7062">
          <w:rPr>
            <w:rFonts w:eastAsia="Microsoft YaHei"/>
          </w:rPr>
          <w:delText xml:space="preserve">for </w:delText>
        </w:r>
      </w:del>
      <w:ins w:id="731" w:author="Carol Nichols" w:date="2017-09-27T14:48:00Z">
        <w:r w:rsidR="009D7062">
          <w:rPr>
            <w:rFonts w:eastAsia="Microsoft YaHei"/>
          </w:rPr>
          <w:t xml:space="preserve">on behalf of </w:t>
        </w:r>
      </w:ins>
      <w:del w:id="732" w:author="Carol Nichols" w:date="2017-09-27T14:24:00Z">
        <w:r w:rsidDel="008E0EFA">
          <w:rPr>
            <w:rFonts w:eastAsia="Microsoft YaHei"/>
          </w:rPr>
          <w:delText>your callers</w:delText>
        </w:r>
      </w:del>
      <w:ins w:id="733" w:author="Carol Nichols" w:date="2017-09-27T14:24:00Z">
        <w:r w:rsidR="008E0EFA">
          <w:rPr>
            <w:rFonts w:eastAsia="Microsoft YaHei"/>
          </w:rPr>
          <w:t>the code</w:t>
        </w:r>
      </w:ins>
      <w:ins w:id="734" w:author="Carol Nichols" w:date="2017-09-27T14:48:00Z">
        <w:r w:rsidR="009D7062">
          <w:rPr>
            <w:rFonts w:eastAsia="Microsoft YaHei"/>
          </w:rPr>
          <w:t xml:space="preserve"> calling your code</w:t>
        </w:r>
      </w:ins>
      <w:r>
        <w:rPr>
          <w:rFonts w:eastAsia="Microsoft YaHei"/>
        </w:rPr>
        <w:t xml:space="preserve"> that a situation is unrecoverable. When you choose to return a </w:t>
      </w:r>
      <w:r w:rsidRPr="000543BE">
        <w:rPr>
          <w:rStyle w:val="Literal"/>
        </w:rPr>
        <w:t>Result</w:t>
      </w:r>
      <w:r>
        <w:rPr>
          <w:rFonts w:eastAsia="Microsoft YaHei"/>
        </w:rPr>
        <w:t xml:space="preserve"> value, </w:t>
      </w:r>
      <w:commentRangeStart w:id="735"/>
      <w:commentRangeStart w:id="736"/>
      <w:r>
        <w:rPr>
          <w:rFonts w:eastAsia="Microsoft YaHei"/>
        </w:rPr>
        <w:t xml:space="preserve">you give </w:t>
      </w:r>
      <w:del w:id="737" w:author="Carol Nichols" w:date="2017-09-27T14:24:00Z">
        <w:r w:rsidDel="00EB1B2A">
          <w:rPr>
            <w:rFonts w:eastAsia="Microsoft YaHei"/>
          </w:rPr>
          <w:delText>your caller</w:delText>
        </w:r>
      </w:del>
      <w:ins w:id="738" w:author="Carol Nichols" w:date="2017-09-27T14:24:00Z">
        <w:r w:rsidR="00EB1B2A">
          <w:rPr>
            <w:rFonts w:eastAsia="Microsoft YaHei"/>
          </w:rPr>
          <w:t>the calling code</w:t>
        </w:r>
      </w:ins>
      <w:r>
        <w:rPr>
          <w:rFonts w:eastAsia="Microsoft YaHei"/>
        </w:rPr>
        <w:t xml:space="preserve"> options</w:t>
      </w:r>
      <w:del w:id="739" w:author="AnneMarieW" w:date="2017-06-29T10:50:00Z">
        <w:r w:rsidDel="008D42D4">
          <w:rPr>
            <w:rFonts w:eastAsia="Microsoft YaHei"/>
          </w:rPr>
          <w:delText>,</w:delText>
        </w:r>
      </w:del>
      <w:r>
        <w:rPr>
          <w:rFonts w:eastAsia="Microsoft YaHei"/>
        </w:rPr>
        <w:t xml:space="preserve"> rather than making the decision for </w:t>
      </w:r>
      <w:del w:id="740" w:author="Carol Nichols" w:date="2017-09-27T14:24:00Z">
        <w:r w:rsidDel="00D51E7C">
          <w:rPr>
            <w:rFonts w:eastAsia="Microsoft YaHei"/>
          </w:rPr>
          <w:delText>them</w:delText>
        </w:r>
      </w:del>
      <w:ins w:id="741" w:author="Carol Nichols" w:date="2017-09-27T14:24:00Z">
        <w:r w:rsidR="00D51E7C">
          <w:rPr>
            <w:rFonts w:eastAsia="Microsoft YaHei"/>
          </w:rPr>
          <w:t>it</w:t>
        </w:r>
      </w:ins>
      <w:r>
        <w:rPr>
          <w:rFonts w:eastAsia="Microsoft YaHei"/>
        </w:rPr>
        <w:t xml:space="preserve">. </w:t>
      </w:r>
      <w:del w:id="742" w:author="Carol Nichols" w:date="2017-09-27T14:24:00Z">
        <w:r w:rsidDel="00033B7F">
          <w:rPr>
            <w:rFonts w:eastAsia="Microsoft YaHei"/>
          </w:rPr>
          <w:delText xml:space="preserve">They </w:delText>
        </w:r>
      </w:del>
      <w:ins w:id="743" w:author="Carol Nichols" w:date="2017-09-27T14:24:00Z">
        <w:r w:rsidR="00033B7F">
          <w:rPr>
            <w:rFonts w:eastAsia="Microsoft YaHei"/>
          </w:rPr>
          <w:t xml:space="preserve">The calling code </w:t>
        </w:r>
      </w:ins>
      <w:r>
        <w:rPr>
          <w:rFonts w:eastAsia="Microsoft YaHei"/>
        </w:rPr>
        <w:t xml:space="preserve">could choose to attempt to recover in a way that’s appropriate for </w:t>
      </w:r>
      <w:del w:id="744" w:author="Carol Nichols" w:date="2017-09-27T14:24:00Z">
        <w:r w:rsidDel="00990F0B">
          <w:rPr>
            <w:rFonts w:eastAsia="Microsoft YaHei"/>
          </w:rPr>
          <w:delText xml:space="preserve">their </w:delText>
        </w:r>
      </w:del>
      <w:ins w:id="745" w:author="Carol Nichols" w:date="2017-09-27T14:24:00Z">
        <w:r w:rsidR="00990F0B">
          <w:rPr>
            <w:rFonts w:eastAsia="Microsoft YaHei"/>
          </w:rPr>
          <w:t xml:space="preserve">its </w:t>
        </w:r>
      </w:ins>
      <w:r>
        <w:rPr>
          <w:rFonts w:eastAsia="Microsoft YaHei"/>
        </w:rPr>
        <w:t xml:space="preserve">situation, or </w:t>
      </w:r>
      <w:del w:id="746" w:author="Carol Nichols" w:date="2017-09-27T14:24:00Z">
        <w:r w:rsidDel="00136DE9">
          <w:rPr>
            <w:rFonts w:eastAsia="Microsoft YaHei"/>
          </w:rPr>
          <w:delText xml:space="preserve">they </w:delText>
        </w:r>
      </w:del>
      <w:ins w:id="747" w:author="Carol Nichols" w:date="2017-09-27T14:24:00Z">
        <w:r w:rsidR="00136DE9">
          <w:rPr>
            <w:rFonts w:eastAsia="Microsoft YaHei"/>
          </w:rPr>
          <w:t xml:space="preserve">it </w:t>
        </w:r>
      </w:ins>
      <w:r>
        <w:rPr>
          <w:rFonts w:eastAsia="Microsoft YaHei"/>
        </w:rPr>
        <w:t xml:space="preserve">could decide that </w:t>
      </w:r>
      <w:del w:id="748" w:author="AnneMarieW" w:date="2017-06-29T10:51:00Z">
        <w:r w:rsidDel="008D42D4">
          <w:rPr>
            <w:rFonts w:eastAsia="Microsoft YaHei"/>
          </w:rPr>
          <w:delText xml:space="preserve">actually, </w:delText>
        </w:r>
      </w:del>
      <w:r>
        <w:rPr>
          <w:rFonts w:eastAsia="Microsoft YaHei"/>
        </w:rPr>
        <w:t xml:space="preserve">an </w:t>
      </w:r>
      <w:r>
        <w:rPr>
          <w:rStyle w:val="Literal"/>
        </w:rPr>
        <w:t>Err</w:t>
      </w:r>
      <w:r w:rsidR="005321FC" w:rsidRPr="005321FC">
        <w:rPr>
          <w:rPrChange w:id="749" w:author="janelle" w:date="2017-06-27T12:14:00Z">
            <w:rPr>
              <w:rStyle w:val="Literal"/>
            </w:rPr>
          </w:rPrChange>
        </w:rPr>
        <w:t xml:space="preserve"> </w:t>
      </w:r>
      <w:r>
        <w:rPr>
          <w:rFonts w:eastAsia="Microsoft YaHei"/>
        </w:rPr>
        <w:t xml:space="preserve">value in this case is unrecoverable, so </w:t>
      </w:r>
      <w:del w:id="750" w:author="Carol Nichols" w:date="2017-09-27T14:24:00Z">
        <w:r w:rsidDel="00CD3136">
          <w:rPr>
            <w:rFonts w:eastAsia="Microsoft YaHei"/>
          </w:rPr>
          <w:delText xml:space="preserve">they </w:delText>
        </w:r>
      </w:del>
      <w:ins w:id="751" w:author="Carol Nichols" w:date="2017-09-27T14:24:00Z">
        <w:r w:rsidR="00CD3136">
          <w:rPr>
            <w:rFonts w:eastAsia="Microsoft YaHei"/>
          </w:rPr>
          <w:t xml:space="preserve">it </w:t>
        </w:r>
      </w:ins>
      <w:r>
        <w:rPr>
          <w:rFonts w:eastAsia="Microsoft YaHei"/>
        </w:rPr>
        <w:t xml:space="preserve">can call </w:t>
      </w:r>
      <w:r>
        <w:rPr>
          <w:rStyle w:val="Literal"/>
        </w:rPr>
        <w:t>panic!</w:t>
      </w:r>
      <w:commentRangeEnd w:id="735"/>
      <w:r w:rsidR="001B7FD9">
        <w:rPr>
          <w:rStyle w:val="CommentReference"/>
        </w:rPr>
        <w:commentReference w:id="735"/>
      </w:r>
      <w:commentRangeEnd w:id="736"/>
      <w:r w:rsidR="00611831">
        <w:rPr>
          <w:rStyle w:val="CommentReference"/>
        </w:rPr>
        <w:commentReference w:id="736"/>
      </w:r>
      <w:r>
        <w:rPr>
          <w:rFonts w:eastAsia="Microsoft YaHei"/>
        </w:rPr>
        <w:t xml:space="preserve"> and turn your recoverable error into an unrecoverable one. Therefore, returning </w:t>
      </w:r>
      <w:r w:rsidRPr="000543BE">
        <w:rPr>
          <w:rStyle w:val="Literal"/>
        </w:rPr>
        <w:t>Result</w:t>
      </w:r>
      <w:r>
        <w:rPr>
          <w:rFonts w:eastAsia="Microsoft YaHei"/>
        </w:rPr>
        <w:t xml:space="preserve"> is a good default choice when you’re defining a function that might fail.</w:t>
      </w:r>
    </w:p>
    <w:p w14:paraId="55FEA8D2" w14:textId="77777777" w:rsidR="007354A4" w:rsidRDefault="00CE00B1" w:rsidP="00585740">
      <w:pPr>
        <w:pStyle w:val="Body"/>
      </w:pPr>
      <w:del w:id="752" w:author="AnneMarieW" w:date="2017-06-29T10:53:00Z">
        <w:r w:rsidDel="008D42D4">
          <w:delText xml:space="preserve">There are </w:delText>
        </w:r>
      </w:del>
      <w:ins w:id="753" w:author="AnneMarieW" w:date="2017-06-29T10:53:00Z">
        <w:r w:rsidR="008D42D4">
          <w:t xml:space="preserve">In </w:t>
        </w:r>
      </w:ins>
      <w:r>
        <w:t>a few situations</w:t>
      </w:r>
      <w:del w:id="754" w:author="AnneMarieW" w:date="2017-06-29T10:53:00Z">
        <w:r w:rsidDel="008D42D4">
          <w:delText xml:space="preserve"> in which</w:delText>
        </w:r>
      </w:del>
      <w:r>
        <w:t xml:space="preserve"> it’s more appropriate to write code that panics instead of returning a </w:t>
      </w:r>
      <w:r>
        <w:rPr>
          <w:rStyle w:val="Literal"/>
        </w:rPr>
        <w:t>Result</w:t>
      </w:r>
      <w:r>
        <w:t xml:space="preserve">, but they are less common. Let’s </w:t>
      </w:r>
      <w:del w:id="755" w:author="AnneMarieW" w:date="2017-06-29T10:54:00Z">
        <w:r w:rsidDel="008D42D4">
          <w:delText>discuss</w:delText>
        </w:r>
      </w:del>
      <w:ins w:id="756" w:author="AnneMarieW" w:date="2017-06-29T10:54:00Z">
        <w:r w:rsidR="008D42D4">
          <w:t>explore</w:t>
        </w:r>
      </w:ins>
      <w:r>
        <w:t xml:space="preserve"> why it’s appropriate to panic in examples, prototype code, and tests</w:t>
      </w:r>
      <w:del w:id="757" w:author="AnneMarieW" w:date="2017-06-29T10:55:00Z">
        <w:r w:rsidDel="008D42D4">
          <w:delText>,</w:delText>
        </w:r>
      </w:del>
      <w:ins w:id="758" w:author="AnneMarieW" w:date="2017-06-29T10:55:00Z">
        <w:r w:rsidR="008D42D4">
          <w:t>;</w:t>
        </w:r>
      </w:ins>
      <w:r>
        <w:t xml:space="preserve"> then </w:t>
      </w:r>
      <w:ins w:id="759" w:author="AnneMarieW" w:date="2017-06-29T10:56:00Z">
        <w:r w:rsidR="008D42D4">
          <w:t xml:space="preserve">in </w:t>
        </w:r>
      </w:ins>
      <w:r>
        <w:t>situations where you as a human can know a method won’t fail that the compiler can’t reason about</w:t>
      </w:r>
      <w:del w:id="760" w:author="AnneMarieW" w:date="2017-06-29T10:55:00Z">
        <w:r w:rsidDel="008D42D4">
          <w:delText>,</w:delText>
        </w:r>
      </w:del>
      <w:ins w:id="761" w:author="AnneMarieW" w:date="2017-06-29T10:55:00Z">
        <w:r w:rsidR="008D42D4">
          <w:t>;</w:t>
        </w:r>
      </w:ins>
      <w:r>
        <w:t xml:space="preserve"> and conclude with some general guidelines on how to decide whether to panic in library code.</w:t>
      </w:r>
    </w:p>
    <w:p w14:paraId="259F7285" w14:textId="112D50BD" w:rsidR="007354A4" w:rsidRDefault="00CE00B1">
      <w:pPr>
        <w:pStyle w:val="HeadB"/>
        <w:rPr>
          <w:rFonts w:eastAsia="Microsoft YaHei"/>
        </w:rPr>
      </w:pPr>
      <w:bookmarkStart w:id="762" w:name="examples,-prototype-code,-and-tests:-per"/>
      <w:bookmarkStart w:id="763" w:name="_Toc474426189"/>
      <w:bookmarkStart w:id="764" w:name="_Toc486002020"/>
      <w:bookmarkEnd w:id="762"/>
      <w:bookmarkEnd w:id="763"/>
      <w:r>
        <w:rPr>
          <w:rFonts w:eastAsia="Microsoft YaHei"/>
        </w:rPr>
        <w:t>Examples, Prototype Code, and Tests</w:t>
      </w:r>
      <w:r w:rsidR="00585740">
        <w:rPr>
          <w:rFonts w:eastAsia="Microsoft YaHei"/>
        </w:rPr>
        <w:t xml:space="preserve"> </w:t>
      </w:r>
      <w:ins w:id="765" w:author="AnneMarieW" w:date="2017-06-29T10:56:00Z">
        <w:r w:rsidR="008D42D4">
          <w:rPr>
            <w:rFonts w:eastAsia="Microsoft YaHei"/>
          </w:rPr>
          <w:t>A</w:t>
        </w:r>
      </w:ins>
      <w:ins w:id="766" w:author="Liz2" w:date="2017-06-23T17:25:00Z">
        <w:del w:id="767" w:author="AnneMarieW" w:date="2017-06-29T10:56:00Z">
          <w:r w:rsidR="00585740" w:rsidDel="008D42D4">
            <w:rPr>
              <w:rFonts w:eastAsia="Microsoft YaHei"/>
            </w:rPr>
            <w:delText>a</w:delText>
          </w:r>
        </w:del>
        <w:r w:rsidR="00585740">
          <w:rPr>
            <w:rFonts w:eastAsia="Microsoft YaHei"/>
          </w:rPr>
          <w:t xml:space="preserve">re </w:t>
        </w:r>
      </w:ins>
      <w:ins w:id="768" w:author="AnneMarieW" w:date="2017-06-29T10:56:00Z">
        <w:r w:rsidR="008D42D4">
          <w:rPr>
            <w:rFonts w:eastAsia="Microsoft YaHei"/>
          </w:rPr>
          <w:t>A</w:t>
        </w:r>
      </w:ins>
      <w:ins w:id="769" w:author="Liz2" w:date="2017-06-23T17:25:00Z">
        <w:del w:id="770" w:author="AnneMarieW" w:date="2017-06-29T10:56:00Z">
          <w:r w:rsidR="00585740" w:rsidDel="008D42D4">
            <w:rPr>
              <w:rFonts w:eastAsia="Microsoft YaHei"/>
            </w:rPr>
            <w:delText>a</w:delText>
          </w:r>
        </w:del>
        <w:r w:rsidR="00585740">
          <w:rPr>
            <w:rFonts w:eastAsia="Microsoft YaHei"/>
          </w:rPr>
          <w:t>ll</w:t>
        </w:r>
      </w:ins>
      <w:ins w:id="771" w:author="Carol Nichols" w:date="2017-09-27T14:49:00Z">
        <w:r w:rsidR="007D0BAB">
          <w:rPr>
            <w:rFonts w:eastAsia="Microsoft YaHei"/>
          </w:rPr>
          <w:t xml:space="preserve"> Places it’s</w:t>
        </w:r>
      </w:ins>
      <w:r>
        <w:rPr>
          <w:rFonts w:eastAsia="Microsoft YaHei"/>
        </w:rPr>
        <w:t xml:space="preserve"> Perfectly Fine to Panic</w:t>
      </w:r>
      <w:bookmarkEnd w:id="764"/>
    </w:p>
    <w:p w14:paraId="70F91B99" w14:textId="77777777" w:rsidR="007354A4" w:rsidRDefault="00CE00B1">
      <w:pPr>
        <w:pStyle w:val="BodyFirst"/>
        <w:rPr>
          <w:rFonts w:eastAsia="Microsoft YaHei"/>
        </w:rPr>
      </w:pPr>
      <w:r>
        <w:rPr>
          <w:rFonts w:eastAsia="Microsoft YaHei"/>
        </w:rPr>
        <w:t xml:space="preserve">When you’re writing an example to illustrate some concept, having robust error handling code in the example as well can make the example less clear. In examples, it’s understood that a call to a </w:t>
      </w:r>
      <w:r>
        <w:rPr>
          <w:rFonts w:eastAsia="Microsoft YaHei"/>
        </w:rPr>
        <w:lastRenderedPageBreak/>
        <w:t xml:space="preserve">method like </w:t>
      </w:r>
      <w:r w:rsidRPr="000543BE">
        <w:rPr>
          <w:rStyle w:val="Literal"/>
        </w:rPr>
        <w:t>unwrap</w:t>
      </w:r>
      <w:r>
        <w:rPr>
          <w:rFonts w:eastAsia="Microsoft YaHei"/>
        </w:rPr>
        <w:t xml:space="preserve"> that could </w:t>
      </w:r>
      <w:r>
        <w:rPr>
          <w:rStyle w:val="Literal"/>
        </w:rPr>
        <w:t>panic!</w:t>
      </w:r>
      <w:r>
        <w:rPr>
          <w:rFonts w:eastAsia="Microsoft YaHei"/>
        </w:rPr>
        <w:t xml:space="preserve"> is meant as a placeholder for the way that you’d </w:t>
      </w:r>
      <w:del w:id="772" w:author="AnneMarieW" w:date="2017-06-29T10:59:00Z">
        <w:r w:rsidDel="002557A5">
          <w:rPr>
            <w:rFonts w:eastAsia="Microsoft YaHei"/>
          </w:rPr>
          <w:delText xml:space="preserve">actually like </w:delText>
        </w:r>
      </w:del>
      <w:ins w:id="773" w:author="AnneMarieW" w:date="2017-06-29T10:59:00Z">
        <w:r w:rsidR="002557A5">
          <w:rPr>
            <w:rFonts w:eastAsia="Microsoft YaHei"/>
          </w:rPr>
          <w:t xml:space="preserve">want </w:t>
        </w:r>
      </w:ins>
      <w:r>
        <w:rPr>
          <w:rFonts w:eastAsia="Microsoft YaHei"/>
        </w:rPr>
        <w:t>your application to handle errors, which can differ based on what the rest of your code is doing.</w:t>
      </w:r>
    </w:p>
    <w:p w14:paraId="1FA4C122" w14:textId="77777777" w:rsidR="007354A4" w:rsidRDefault="00CE00B1" w:rsidP="00585740">
      <w:pPr>
        <w:pStyle w:val="Body"/>
      </w:pPr>
      <w:r>
        <w:t xml:space="preserve">Similarly, the </w:t>
      </w:r>
      <w:r w:rsidRPr="000543BE">
        <w:rPr>
          <w:rStyle w:val="Literal"/>
        </w:rPr>
        <w:t>unwrap</w:t>
      </w:r>
      <w:r>
        <w:t xml:space="preserve"> and </w:t>
      </w:r>
      <w:r w:rsidRPr="000543BE">
        <w:rPr>
          <w:rStyle w:val="Literal"/>
        </w:rPr>
        <w:t>expect</w:t>
      </w:r>
      <w:r>
        <w:t xml:space="preserve"> methods are very handy when prototyping, before you’re ready to decide how to handle errors. They leave clear markers in your code for when you’re ready to make your program more robust.</w:t>
      </w:r>
    </w:p>
    <w:p w14:paraId="0E91F545" w14:textId="77777777" w:rsidR="007354A4" w:rsidRDefault="00CE00B1" w:rsidP="00585740">
      <w:pPr>
        <w:pStyle w:val="Body"/>
      </w:pPr>
      <w:r>
        <w:t xml:space="preserve">If a method call fails in a test, we’d want the whole test to fail, even if that method isn’t the functionality under test. Because </w:t>
      </w:r>
      <w:r>
        <w:rPr>
          <w:rStyle w:val="Literal"/>
        </w:rPr>
        <w:t>panic!</w:t>
      </w:r>
      <w:r>
        <w:t xml:space="preserve"> is how a test </w:t>
      </w:r>
      <w:del w:id="774" w:author="Liz2" w:date="2017-06-23T17:25:00Z">
        <w:r w:rsidDel="00585740">
          <w:delText xml:space="preserve">gets </w:delText>
        </w:r>
      </w:del>
      <w:ins w:id="775" w:author="Liz2" w:date="2017-06-23T17:25:00Z">
        <w:r w:rsidR="00585740">
          <w:t xml:space="preserve">is </w:t>
        </w:r>
      </w:ins>
      <w:r>
        <w:t xml:space="preserve">marked as a failure, calling </w:t>
      </w:r>
      <w:r w:rsidRPr="000543BE">
        <w:rPr>
          <w:rStyle w:val="Literal"/>
        </w:rPr>
        <w:t>unwrap</w:t>
      </w:r>
      <w:r>
        <w:t xml:space="preserve"> or </w:t>
      </w:r>
      <w:r w:rsidRPr="000543BE">
        <w:rPr>
          <w:rStyle w:val="Literal"/>
        </w:rPr>
        <w:t>expect</w:t>
      </w:r>
      <w:r>
        <w:t xml:space="preserve"> is exactly what </w:t>
      </w:r>
      <w:del w:id="776" w:author="Liz2" w:date="2017-06-23T17:26:00Z">
        <w:r w:rsidDel="00585740">
          <w:delText xml:space="preserve">makes sense to </w:delText>
        </w:r>
      </w:del>
      <w:ins w:id="777" w:author="Liz2" w:date="2017-06-23T17:26:00Z">
        <w:r w:rsidR="00585740">
          <w:t>should happen</w:t>
        </w:r>
      </w:ins>
      <w:del w:id="778" w:author="Liz2" w:date="2017-06-23T17:26:00Z">
        <w:r w:rsidDel="00585740">
          <w:delText>do</w:delText>
        </w:r>
      </w:del>
      <w:r>
        <w:t>.</w:t>
      </w:r>
    </w:p>
    <w:p w14:paraId="107B0939" w14:textId="77777777" w:rsidR="007354A4" w:rsidRDefault="00CE00B1">
      <w:pPr>
        <w:pStyle w:val="HeadB"/>
        <w:rPr>
          <w:rFonts w:eastAsia="Microsoft YaHei"/>
        </w:rPr>
      </w:pPr>
      <w:bookmarkStart w:id="779" w:name="cases-when-you-have-more-information-tha"/>
      <w:bookmarkStart w:id="780" w:name="_Toc474426190"/>
      <w:bookmarkStart w:id="781" w:name="_Toc486002021"/>
      <w:bookmarkEnd w:id="779"/>
      <w:bookmarkEnd w:id="780"/>
      <w:r>
        <w:rPr>
          <w:rFonts w:eastAsia="Microsoft YaHei"/>
        </w:rPr>
        <w:t xml:space="preserve">Cases When You Have More Information Than </w:t>
      </w:r>
      <w:ins w:id="782" w:author="AnneMarieW" w:date="2017-06-28T16:27:00Z">
        <w:r w:rsidR="000E5038">
          <w:rPr>
            <w:rFonts w:eastAsia="Microsoft YaHei"/>
          </w:rPr>
          <w:t>t</w:t>
        </w:r>
      </w:ins>
      <w:del w:id="783" w:author="AnneMarieW" w:date="2017-06-28T16:27:00Z">
        <w:r w:rsidDel="000E5038">
          <w:rPr>
            <w:rFonts w:eastAsia="Microsoft YaHei"/>
          </w:rPr>
          <w:delText>T</w:delText>
        </w:r>
      </w:del>
      <w:r>
        <w:rPr>
          <w:rFonts w:eastAsia="Microsoft YaHei"/>
        </w:rPr>
        <w:t>he Compiler</w:t>
      </w:r>
      <w:bookmarkEnd w:id="781"/>
    </w:p>
    <w:p w14:paraId="5B1D892D" w14:textId="77777777" w:rsidR="007354A4" w:rsidRDefault="00CE00B1">
      <w:pPr>
        <w:pStyle w:val="BodyFirst"/>
        <w:rPr>
          <w:rFonts w:eastAsia="Microsoft YaHei"/>
        </w:rPr>
      </w:pPr>
      <w:r>
        <w:rPr>
          <w:rFonts w:eastAsia="Microsoft YaHei"/>
        </w:rPr>
        <w:t xml:space="preserve">It would also be appropriate to call </w:t>
      </w:r>
      <w:r w:rsidRPr="000543BE">
        <w:rPr>
          <w:rStyle w:val="Literal"/>
        </w:rPr>
        <w:t>unwrap</w:t>
      </w:r>
      <w:r>
        <w:rPr>
          <w:rFonts w:eastAsia="Microsoft YaHei"/>
        </w:rPr>
        <w:t xml:space="preserve"> when you have some other logic that ensures the </w:t>
      </w:r>
      <w:r w:rsidRPr="000543BE">
        <w:rPr>
          <w:rStyle w:val="Literal"/>
        </w:rPr>
        <w:t>Result</w:t>
      </w:r>
      <w:r>
        <w:rPr>
          <w:rFonts w:eastAsia="Microsoft YaHei"/>
        </w:rPr>
        <w:t xml:space="preserve"> will have an </w:t>
      </w:r>
      <w:r w:rsidRPr="000543BE">
        <w:rPr>
          <w:rStyle w:val="Literal"/>
        </w:rPr>
        <w:t>Ok</w:t>
      </w:r>
      <w:r>
        <w:rPr>
          <w:rFonts w:eastAsia="Microsoft YaHei"/>
        </w:rPr>
        <w:t xml:space="preserve"> value, but the logic isn’t something the compiler understands. You’ll still have a </w:t>
      </w:r>
      <w:r w:rsidRPr="000543BE">
        <w:rPr>
          <w:rStyle w:val="Literal"/>
        </w:rPr>
        <w:t>Result</w:t>
      </w:r>
      <w:r>
        <w:rPr>
          <w:rFonts w:eastAsia="Microsoft YaHei"/>
        </w:rPr>
        <w:t xml:space="preserve"> value that you need to handle: whatever operation you’re calling still has the possibility of failing in general, even though it’s logically impossible in your particular situation. If you can ensure by manually inspecting the code that you’ll never have an </w:t>
      </w:r>
      <w:r>
        <w:rPr>
          <w:rStyle w:val="Literal"/>
        </w:rPr>
        <w:t>Err</w:t>
      </w:r>
      <w:r w:rsidR="005321FC" w:rsidRPr="005321FC">
        <w:rPr>
          <w:rPrChange w:id="784" w:author="janelle" w:date="2017-06-27T12:16:00Z">
            <w:rPr>
              <w:rStyle w:val="Literal"/>
            </w:rPr>
          </w:rPrChange>
        </w:rPr>
        <w:t xml:space="preserve"> </w:t>
      </w:r>
      <w:r>
        <w:rPr>
          <w:rFonts w:eastAsia="Microsoft YaHei"/>
        </w:rPr>
        <w:t>variant, it</w:t>
      </w:r>
      <w:del w:id="785" w:author="AnneMarieW" w:date="2017-06-29T11:03:00Z">
        <w:r w:rsidDel="002557A5">
          <w:rPr>
            <w:rFonts w:eastAsia="Microsoft YaHei"/>
          </w:rPr>
          <w:delText xml:space="preserve"> i</w:delText>
        </w:r>
      </w:del>
      <w:ins w:id="786" w:author="AnneMarieW" w:date="2017-06-29T11:03:00Z">
        <w:r w:rsidR="002557A5">
          <w:rPr>
            <w:rFonts w:eastAsia="Microsoft YaHei"/>
          </w:rPr>
          <w:t>’</w:t>
        </w:r>
      </w:ins>
      <w:r>
        <w:rPr>
          <w:rFonts w:eastAsia="Microsoft YaHei"/>
        </w:rPr>
        <w:t xml:space="preserve">s perfectly acceptable to call </w:t>
      </w:r>
      <w:r w:rsidRPr="000543BE">
        <w:rPr>
          <w:rStyle w:val="Literal"/>
        </w:rPr>
        <w:t>unwrap</w:t>
      </w:r>
      <w:r>
        <w:rPr>
          <w:rFonts w:eastAsia="Microsoft YaHei"/>
        </w:rPr>
        <w:t>. Here’s an example:</w:t>
      </w:r>
    </w:p>
    <w:p w14:paraId="17246967" w14:textId="77777777" w:rsidR="007354A4" w:rsidDel="00524E93" w:rsidRDefault="007354A4">
      <w:pPr>
        <w:pStyle w:val="BodyFirst"/>
        <w:rPr>
          <w:del w:id="787" w:author="janelle" w:date="2017-06-27T12:16:00Z"/>
          <w:rFonts w:eastAsia="Microsoft YaHei"/>
        </w:rPr>
      </w:pPr>
    </w:p>
    <w:p w14:paraId="6AEC5707" w14:textId="77777777" w:rsidR="007354A4" w:rsidRDefault="00CE00B1">
      <w:pPr>
        <w:pStyle w:val="CodeA"/>
      </w:pPr>
      <w:r>
        <w:t>use std::net::IpAddr;</w:t>
      </w:r>
    </w:p>
    <w:p w14:paraId="07D393BE" w14:textId="77777777" w:rsidR="007354A4" w:rsidRDefault="007354A4">
      <w:pPr>
        <w:pStyle w:val="CodeB"/>
      </w:pPr>
    </w:p>
    <w:p w14:paraId="5AD79E96" w14:textId="77777777" w:rsidR="007354A4" w:rsidRDefault="00CE00B1">
      <w:pPr>
        <w:pStyle w:val="CodeC"/>
      </w:pPr>
      <w:r>
        <w:t>let home = "127.0.0.1".parse::&lt;IpAddr&gt;().unwrap();</w:t>
      </w:r>
    </w:p>
    <w:p w14:paraId="1CEBD409" w14:textId="77777777" w:rsidR="007354A4" w:rsidRDefault="00CE00B1" w:rsidP="00585740">
      <w:pPr>
        <w:pStyle w:val="Body"/>
      </w:pPr>
      <w:r>
        <w:t xml:space="preserve">We’re creating an </w:t>
      </w:r>
      <w:proofErr w:type="spellStart"/>
      <w:r>
        <w:rPr>
          <w:rStyle w:val="Literal"/>
        </w:rPr>
        <w:t>IpAddr</w:t>
      </w:r>
      <w:proofErr w:type="spellEnd"/>
      <w:r>
        <w:t xml:space="preserve"> instance by parsing a hardcoded string. We can see that </w:t>
      </w:r>
      <w:r>
        <w:rPr>
          <w:rStyle w:val="Literal"/>
        </w:rPr>
        <w:t>127.0.0.1</w:t>
      </w:r>
      <w:r>
        <w:t xml:space="preserve"> is a valid IP address, so it’s acceptable to use </w:t>
      </w:r>
      <w:r w:rsidRPr="000543BE">
        <w:rPr>
          <w:rStyle w:val="Literal"/>
        </w:rPr>
        <w:t>unwrap</w:t>
      </w:r>
      <w:r>
        <w:t xml:space="preserve"> here. However, having a hardcoded, valid string doesn’t change the return type of the </w:t>
      </w:r>
      <w:r w:rsidRPr="000543BE">
        <w:rPr>
          <w:rStyle w:val="Literal"/>
        </w:rPr>
        <w:t>parse</w:t>
      </w:r>
      <w:r>
        <w:t xml:space="preserve"> method: we still get a </w:t>
      </w:r>
      <w:r>
        <w:rPr>
          <w:rStyle w:val="Literal"/>
        </w:rPr>
        <w:t>Result</w:t>
      </w:r>
      <w:r>
        <w:t xml:space="preserve"> value, and the compiler will still make us handle the </w:t>
      </w:r>
      <w:r>
        <w:rPr>
          <w:rStyle w:val="Literal"/>
        </w:rPr>
        <w:t>Result</w:t>
      </w:r>
      <w:r>
        <w:t xml:space="preserve"> as if the </w:t>
      </w:r>
      <w:r>
        <w:rPr>
          <w:rStyle w:val="Literal"/>
        </w:rPr>
        <w:t>Err</w:t>
      </w:r>
      <w:r w:rsidR="005321FC" w:rsidRPr="005321FC">
        <w:rPr>
          <w:rPrChange w:id="788" w:author="janelle" w:date="2017-06-27T12:17:00Z">
            <w:rPr>
              <w:rStyle w:val="Literal"/>
            </w:rPr>
          </w:rPrChange>
        </w:rPr>
        <w:t xml:space="preserve"> </w:t>
      </w:r>
      <w:r>
        <w:t xml:space="preserve">variant is still a possibility </w:t>
      </w:r>
      <w:del w:id="789" w:author="AnneMarieW" w:date="2017-06-29T11:04:00Z">
        <w:r w:rsidDel="00131487">
          <w:delText>sinc</w:delText>
        </w:r>
      </w:del>
      <w:ins w:id="790" w:author="AnneMarieW" w:date="2017-06-29T11:04:00Z">
        <w:r w:rsidR="00131487">
          <w:t>becaus</w:t>
        </w:r>
      </w:ins>
      <w:r>
        <w:t xml:space="preserve">e the compiler isn’t smart enough to see that this string is always a valid IP address. If the IP address string came from a user </w:t>
      </w:r>
      <w:del w:id="791" w:author="AnneMarieW" w:date="2017-06-29T11:05:00Z">
        <w:r w:rsidDel="00D12C5B">
          <w:delText>instead of</w:delText>
        </w:r>
      </w:del>
      <w:ins w:id="792" w:author="AnneMarieW" w:date="2017-06-29T11:05:00Z">
        <w:r w:rsidR="00D12C5B">
          <w:t>rather than</w:t>
        </w:r>
      </w:ins>
      <w:r>
        <w:t xml:space="preserve"> being hardcoded into the program, and therefore </w:t>
      </w:r>
      <w:r w:rsidRPr="000543BE">
        <w:rPr>
          <w:rStyle w:val="EmphasisItalic"/>
        </w:rPr>
        <w:t>did</w:t>
      </w:r>
      <w:r>
        <w:t xml:space="preserve"> have a possibility of failure, we’d definitely want to handle the </w:t>
      </w:r>
      <w:r w:rsidRPr="000543BE">
        <w:rPr>
          <w:rStyle w:val="Literal"/>
        </w:rPr>
        <w:t>Result</w:t>
      </w:r>
      <w:r>
        <w:t xml:space="preserve"> in a more robust way instead.</w:t>
      </w:r>
    </w:p>
    <w:p w14:paraId="1E321432" w14:textId="77777777" w:rsidR="007354A4" w:rsidRDefault="00CE00B1">
      <w:pPr>
        <w:pStyle w:val="HeadB"/>
        <w:rPr>
          <w:rFonts w:eastAsia="Microsoft YaHei"/>
        </w:rPr>
      </w:pPr>
      <w:bookmarkStart w:id="793" w:name="guidelines-for-error-handling"/>
      <w:bookmarkStart w:id="794" w:name="_Toc474426191"/>
      <w:bookmarkStart w:id="795" w:name="_Toc486002022"/>
      <w:bookmarkEnd w:id="793"/>
      <w:bookmarkEnd w:id="794"/>
      <w:r>
        <w:rPr>
          <w:rFonts w:eastAsia="Microsoft YaHei"/>
        </w:rPr>
        <w:t>Guidelines for Error Handling</w:t>
      </w:r>
      <w:bookmarkEnd w:id="795"/>
    </w:p>
    <w:p w14:paraId="023D7B1D" w14:textId="663EDF95" w:rsidR="007354A4" w:rsidRDefault="00CE00B1">
      <w:pPr>
        <w:pStyle w:val="BodyFirst"/>
      </w:pPr>
      <w:r>
        <w:rPr>
          <w:rFonts w:eastAsia="Microsoft YaHei"/>
        </w:rPr>
        <w:t xml:space="preserve">It’s advisable to have your code </w:t>
      </w:r>
      <w:r>
        <w:rPr>
          <w:rStyle w:val="Literal"/>
        </w:rPr>
        <w:t>panic!</w:t>
      </w:r>
      <w:r>
        <w:rPr>
          <w:rFonts w:eastAsia="Microsoft YaHei"/>
        </w:rPr>
        <w:t xml:space="preserve"> when it’s possible that you</w:t>
      </w:r>
      <w:ins w:id="796" w:author="AnneMarieW" w:date="2017-06-29T11:07:00Z">
        <w:r w:rsidR="00E46C61">
          <w:rPr>
            <w:rFonts w:eastAsia="Microsoft YaHei"/>
          </w:rPr>
          <w:t>r code</w:t>
        </w:r>
      </w:ins>
      <w:r>
        <w:rPr>
          <w:rFonts w:eastAsia="Microsoft YaHei"/>
        </w:rPr>
        <w:t xml:space="preserve"> could end up in a bad state</w:t>
      </w:r>
      <w:ins w:id="797" w:author="Carol Nichols" w:date="2017-09-27T14:50:00Z">
        <w:r w:rsidR="007A3584">
          <w:rPr>
            <w:rFonts w:eastAsia="Microsoft YaHei"/>
          </w:rPr>
          <w:t>.</w:t>
        </w:r>
      </w:ins>
      <w:ins w:id="798" w:author="AnneMarieW" w:date="2017-06-29T11:07:00Z">
        <w:del w:id="799" w:author="Carol Nichols" w:date="2017-09-27T14:50:00Z">
          <w:r w:rsidR="00E46C61" w:rsidDel="007A3584">
            <w:rPr>
              <w:rFonts w:eastAsia="Microsoft YaHei"/>
            </w:rPr>
            <w:delText>:</w:delText>
          </w:r>
        </w:del>
        <w:r w:rsidR="00E46C61">
          <w:rPr>
            <w:rFonts w:eastAsia="Microsoft YaHei"/>
          </w:rPr>
          <w:t xml:space="preserve"> </w:t>
        </w:r>
      </w:ins>
      <w:del w:id="800" w:author="AnneMarieW" w:date="2017-06-29T11:07:00Z">
        <w:r w:rsidDel="00E46C61">
          <w:rPr>
            <w:rFonts w:eastAsia="Microsoft YaHei"/>
          </w:rPr>
          <w:delText>—</w:delText>
        </w:r>
      </w:del>
      <w:del w:id="801" w:author="Carol Nichols" w:date="2017-09-27T14:50:00Z">
        <w:r w:rsidDel="007A3584">
          <w:rPr>
            <w:rFonts w:eastAsia="Microsoft YaHei"/>
          </w:rPr>
          <w:delText>i</w:delText>
        </w:r>
      </w:del>
      <w:ins w:id="802" w:author="Carol Nichols" w:date="2017-09-27T14:50:00Z">
        <w:r w:rsidR="007A3584">
          <w:rPr>
            <w:rFonts w:eastAsia="Microsoft YaHei"/>
          </w:rPr>
          <w:t>I</w:t>
        </w:r>
      </w:ins>
      <w:r>
        <w:rPr>
          <w:rFonts w:eastAsia="Microsoft YaHei"/>
        </w:rPr>
        <w:t xml:space="preserve">n this context, bad state is when some assumption, guarantee, contract, or invariant has </w:t>
      </w:r>
      <w:r>
        <w:rPr>
          <w:rFonts w:eastAsia="Microsoft YaHei"/>
        </w:rPr>
        <w:lastRenderedPageBreak/>
        <w:t>been broken, such as when invalid values, contradictory values, or missing values are passed to your code—plus one or more of the following:</w:t>
      </w:r>
    </w:p>
    <w:p w14:paraId="0BA8BCD0" w14:textId="77777777" w:rsidR="007354A4" w:rsidRDefault="00CE00B1">
      <w:pPr>
        <w:pStyle w:val="BulletA"/>
        <w:rPr>
          <w:rFonts w:eastAsia="Microsoft YaHei"/>
        </w:rPr>
      </w:pPr>
      <w:r>
        <w:rPr>
          <w:rFonts w:eastAsia="Microsoft YaHei"/>
        </w:rPr>
        <w:t xml:space="preserve">The bad state is not something that’s </w:t>
      </w:r>
      <w:r w:rsidRPr="001D5E32">
        <w:rPr>
          <w:rStyle w:val="EmphasisItalic"/>
          <w:rFonts w:eastAsia="Microsoft YaHei"/>
        </w:rPr>
        <w:t>expected</w:t>
      </w:r>
      <w:r>
        <w:rPr>
          <w:rFonts w:eastAsia="Microsoft YaHei"/>
        </w:rPr>
        <w:t xml:space="preserve"> to happen occasionally</w:t>
      </w:r>
      <w:ins w:id="803" w:author="AnneMarieW" w:date="2017-06-29T11:07:00Z">
        <w:r w:rsidR="00E46C61">
          <w:rPr>
            <w:rFonts w:eastAsia="Microsoft YaHei"/>
          </w:rPr>
          <w:t>.</w:t>
        </w:r>
      </w:ins>
    </w:p>
    <w:p w14:paraId="636030A9" w14:textId="77777777" w:rsidR="007354A4" w:rsidRDefault="00CE00B1">
      <w:pPr>
        <w:pStyle w:val="BulletB"/>
        <w:rPr>
          <w:rFonts w:eastAsia="Microsoft YaHei"/>
        </w:rPr>
      </w:pPr>
      <w:r>
        <w:rPr>
          <w:rFonts w:eastAsia="Microsoft YaHei"/>
        </w:rPr>
        <w:t>Your code after this point needs to rely on not being in this bad state</w:t>
      </w:r>
      <w:ins w:id="804" w:author="AnneMarieW" w:date="2017-06-29T11:08:00Z">
        <w:r w:rsidR="00E46C61">
          <w:rPr>
            <w:rFonts w:eastAsia="Microsoft YaHei"/>
          </w:rPr>
          <w:t>.</w:t>
        </w:r>
      </w:ins>
    </w:p>
    <w:p w14:paraId="7C379D98" w14:textId="77777777" w:rsidR="007354A4" w:rsidRDefault="00CE00B1">
      <w:pPr>
        <w:pStyle w:val="BulletC"/>
        <w:rPr>
          <w:rFonts w:eastAsia="Microsoft YaHei"/>
        </w:rPr>
      </w:pPr>
      <w:r>
        <w:rPr>
          <w:rFonts w:eastAsia="Microsoft YaHei"/>
        </w:rPr>
        <w:t>There’s not a good way to encode this information in the types you use</w:t>
      </w:r>
      <w:ins w:id="805" w:author="AnneMarieW" w:date="2017-06-29T11:08:00Z">
        <w:r w:rsidR="00E46C61">
          <w:rPr>
            <w:rFonts w:eastAsia="Microsoft YaHei"/>
          </w:rPr>
          <w:t>.</w:t>
        </w:r>
      </w:ins>
    </w:p>
    <w:p w14:paraId="7CA5DBCF" w14:textId="77777777" w:rsidR="007354A4" w:rsidRDefault="00CE00B1" w:rsidP="00585740">
      <w:pPr>
        <w:pStyle w:val="Body"/>
      </w:pPr>
      <w:r>
        <w:t xml:space="preserve">If someone calls your code and passes in values that don’t make sense, the best </w:t>
      </w:r>
      <w:del w:id="806" w:author="AnneMarieW" w:date="2017-06-29T11:09:00Z">
        <w:r w:rsidDel="00A53DEC">
          <w:delText>thing</w:delText>
        </w:r>
      </w:del>
      <w:ins w:id="807" w:author="AnneMarieW" w:date="2017-06-29T11:09:00Z">
        <w:r w:rsidR="00A53DEC">
          <w:t>choice</w:t>
        </w:r>
      </w:ins>
      <w:r>
        <w:t xml:space="preserve"> might be to </w:t>
      </w:r>
      <w:r>
        <w:rPr>
          <w:rStyle w:val="Literal"/>
        </w:rPr>
        <w:t>panic!</w:t>
      </w:r>
      <w:r>
        <w:t xml:space="preserve"> and alert the person using your library to the bug in their code so </w:t>
      </w:r>
      <w:del w:id="808" w:author="AnneMarieW" w:date="2017-06-29T11:08:00Z">
        <w:r w:rsidDel="00A53DEC">
          <w:delText xml:space="preserve">that </w:delText>
        </w:r>
      </w:del>
      <w:r>
        <w:t xml:space="preserve">they can fix it during development. Similarly, </w:t>
      </w:r>
      <w:r>
        <w:rPr>
          <w:rStyle w:val="Literal"/>
        </w:rPr>
        <w:t>panic!</w:t>
      </w:r>
      <w:r>
        <w:t xml:space="preserve"> is often appropriate if you’re calling external code that is out of your control, and it returns an invalid state that you have no way of fixing.</w:t>
      </w:r>
    </w:p>
    <w:p w14:paraId="01EE7D54" w14:textId="0574E219" w:rsidR="007354A4" w:rsidRDefault="00CE00B1" w:rsidP="00585740">
      <w:pPr>
        <w:pStyle w:val="Body"/>
      </w:pPr>
      <w:r>
        <w:t xml:space="preserve">When a bad state is reached, but it’s expected to happen no matter how well you write your code, it’s still more appropriate to return a </w:t>
      </w:r>
      <w:r>
        <w:rPr>
          <w:rStyle w:val="Literal"/>
        </w:rPr>
        <w:t>Result</w:t>
      </w:r>
      <w:r>
        <w:t xml:space="preserve"> rather than </w:t>
      </w:r>
      <w:commentRangeStart w:id="809"/>
      <w:commentRangeStart w:id="810"/>
      <w:del w:id="811" w:author="AnneMarieW" w:date="2017-06-29T11:11:00Z">
        <w:r w:rsidDel="00CD0A31">
          <w:delText>call</w:delText>
        </w:r>
      </w:del>
      <w:ins w:id="812" w:author="AnneMarieW" w:date="2017-06-29T11:11:00Z">
        <w:r w:rsidR="00CD0A31">
          <w:t>mak</w:t>
        </w:r>
      </w:ins>
      <w:r>
        <w:t xml:space="preserve">ing </w:t>
      </w:r>
      <w:ins w:id="813" w:author="AnneMarieW" w:date="2017-06-29T11:11:00Z">
        <w:r w:rsidR="00CD0A31">
          <w:t xml:space="preserve">a </w:t>
        </w:r>
      </w:ins>
      <w:r>
        <w:rPr>
          <w:rStyle w:val="Literal"/>
        </w:rPr>
        <w:t>panic!</w:t>
      </w:r>
      <w:ins w:id="814" w:author="AnneMarieW" w:date="2017-06-29T11:11:00Z">
        <w:r w:rsidR="005321FC" w:rsidRPr="005321FC">
          <w:rPr>
            <w:rPrChange w:id="815" w:author="AnneMarieW" w:date="2017-06-29T11:11:00Z">
              <w:rPr>
                <w:rStyle w:val="Literal"/>
              </w:rPr>
            </w:rPrChange>
          </w:rPr>
          <w:t xml:space="preserve"> call</w:t>
        </w:r>
        <w:commentRangeEnd w:id="809"/>
        <w:r w:rsidR="00CD0A31">
          <w:rPr>
            <w:rStyle w:val="CommentReference"/>
          </w:rPr>
          <w:commentReference w:id="809"/>
        </w:r>
      </w:ins>
      <w:commentRangeEnd w:id="810"/>
      <w:r w:rsidR="00855BE7">
        <w:rPr>
          <w:rStyle w:val="CommentReference"/>
        </w:rPr>
        <w:commentReference w:id="810"/>
      </w:r>
      <w:r>
        <w:t>. Examples of this include a parser being given malformed data</w:t>
      </w:r>
      <w:del w:id="816" w:author="AnneMarieW" w:date="2017-06-29T11:10:00Z">
        <w:r w:rsidDel="00A53DEC">
          <w:delText>,</w:delText>
        </w:r>
      </w:del>
      <w:r>
        <w:t xml:space="preserve"> or an HTTP request returning a status that indicates you have hit a rate limit. In these cases, you should indicate that failure is an expected possibility by returning a </w:t>
      </w:r>
      <w:r w:rsidRPr="000543BE">
        <w:rPr>
          <w:rStyle w:val="Literal"/>
        </w:rPr>
        <w:t>Result</w:t>
      </w:r>
      <w:r>
        <w:t xml:space="preserve"> </w:t>
      </w:r>
      <w:del w:id="817" w:author="AnneMarieW" w:date="2017-06-29T11:10:00Z">
        <w:r w:rsidDel="00A53DEC">
          <w:delText xml:space="preserve">in order </w:delText>
        </w:r>
      </w:del>
      <w:r>
        <w:t xml:space="preserve">to propagate these bad states upwards so </w:t>
      </w:r>
      <w:del w:id="818" w:author="AnneMarieW" w:date="2017-06-29T11:10:00Z">
        <w:r w:rsidDel="00A53DEC">
          <w:delText xml:space="preserve">that </w:delText>
        </w:r>
      </w:del>
      <w:commentRangeStart w:id="819"/>
      <w:commentRangeStart w:id="820"/>
      <w:r>
        <w:t>the call</w:t>
      </w:r>
      <w:ins w:id="821" w:author="Carol Nichols" w:date="2017-09-27T14:26:00Z">
        <w:r w:rsidR="008F3611">
          <w:t>ing code</w:t>
        </w:r>
      </w:ins>
      <w:del w:id="822" w:author="Carol Nichols" w:date="2017-09-27T14:26:00Z">
        <w:r w:rsidDel="008F3611">
          <w:delText>er</w:delText>
        </w:r>
      </w:del>
      <w:r>
        <w:t xml:space="preserve"> can decide how </w:t>
      </w:r>
      <w:del w:id="823" w:author="Carol Nichols" w:date="2017-09-27T14:26:00Z">
        <w:r w:rsidDel="00F504BE">
          <w:delText>they</w:delText>
        </w:r>
        <w:commentRangeEnd w:id="819"/>
        <w:r w:rsidR="00DB3AFD" w:rsidDel="00F504BE">
          <w:rPr>
            <w:rStyle w:val="CommentReference"/>
          </w:rPr>
          <w:commentReference w:id="819"/>
        </w:r>
      </w:del>
      <w:commentRangeEnd w:id="820"/>
      <w:r w:rsidR="003B4BDC">
        <w:rPr>
          <w:rStyle w:val="CommentReference"/>
        </w:rPr>
        <w:commentReference w:id="820"/>
      </w:r>
      <w:del w:id="824" w:author="Carol Nichols" w:date="2017-09-27T14:26:00Z">
        <w:r w:rsidDel="00F504BE">
          <w:delText xml:space="preserve"> </w:delText>
        </w:r>
      </w:del>
      <w:ins w:id="825" w:author="Carol Nichols" w:date="2017-09-27T14:26:00Z">
        <w:r w:rsidR="00F504BE">
          <w:t>to</w:t>
        </w:r>
      </w:ins>
      <w:del w:id="826" w:author="Carol Nichols" w:date="2017-09-27T14:26:00Z">
        <w:r w:rsidDel="00F504BE">
          <w:delText>would like</w:delText>
        </w:r>
      </w:del>
      <w:ins w:id="827" w:author="AnneMarieW" w:date="2017-06-29T11:10:00Z">
        <w:del w:id="828" w:author="Carol Nichols" w:date="2017-09-27T14:26:00Z">
          <w:r w:rsidR="00A53DEC" w:rsidDel="00F504BE">
            <w:delText>ant</w:delText>
          </w:r>
        </w:del>
      </w:ins>
      <w:del w:id="829" w:author="Carol Nichols" w:date="2017-09-27T14:26:00Z">
        <w:r w:rsidDel="00F504BE">
          <w:delText xml:space="preserve"> to</w:delText>
        </w:r>
      </w:del>
      <w:r>
        <w:t xml:space="preserve"> handle the problem. To </w:t>
      </w:r>
      <w:r>
        <w:rPr>
          <w:rStyle w:val="Literal"/>
        </w:rPr>
        <w:t>panic!</w:t>
      </w:r>
      <w:r>
        <w:t xml:space="preserve"> wouldn’t be the best way to handle these cases.</w:t>
      </w:r>
    </w:p>
    <w:p w14:paraId="354AAD00" w14:textId="44CBA4FD" w:rsidR="007354A4" w:rsidRDefault="00CE00B1" w:rsidP="00585740">
      <w:pPr>
        <w:pStyle w:val="Body"/>
      </w:pPr>
      <w:r>
        <w:t xml:space="preserve">When your code performs operations on values, your code should verify the values are valid first, and </w:t>
      </w:r>
      <w:r>
        <w:rPr>
          <w:rStyle w:val="Literal"/>
        </w:rPr>
        <w:t>panic!</w:t>
      </w:r>
      <w:r>
        <w:t xml:space="preserve"> if the values aren’t valid. This is mostly for safety reasons: attempting to operate on invalid data can expose your code to vulnerabilities. This is the main reason</w:t>
      </w:r>
      <w:del w:id="830" w:author="AnneMarieW" w:date="2017-06-29T11:12:00Z">
        <w:r w:rsidDel="00D57412">
          <w:delText xml:space="preserve"> that</w:delText>
        </w:r>
      </w:del>
      <w:r>
        <w:t xml:space="preserve"> the standard library will </w:t>
      </w:r>
      <w:r>
        <w:rPr>
          <w:rStyle w:val="Literal"/>
        </w:rPr>
        <w:t>panic!</w:t>
      </w:r>
      <w:r>
        <w:t xml:space="preserve"> if you attempt an out-of-bounds </w:t>
      </w:r>
      <w:del w:id="831" w:author="Carol Nichols" w:date="2017-09-27T14:52:00Z">
        <w:r w:rsidDel="008764FA">
          <w:delText xml:space="preserve">array </w:delText>
        </w:r>
      </w:del>
      <w:ins w:id="832" w:author="Carol Nichols" w:date="2017-09-27T14:52:00Z">
        <w:r w:rsidR="008764FA">
          <w:t xml:space="preserve">memory </w:t>
        </w:r>
      </w:ins>
      <w:r>
        <w:t xml:space="preserve">access: trying to access memory that doesn’t belong to the current data structure is a common security problem. Functions often have </w:t>
      </w:r>
      <w:r w:rsidRPr="000543BE">
        <w:rPr>
          <w:rStyle w:val="EmphasisItalic"/>
        </w:rPr>
        <w:t>contracts</w:t>
      </w:r>
      <w:r>
        <w:t>: their behavior is only guaranteed if the inputs meet particular requirements. Panicking when the contract is violated makes sense because a contract violation always indicates a caller-side bug, and it</w:t>
      </w:r>
      <w:del w:id="833" w:author="AnneMarieW" w:date="2017-06-29T11:13:00Z">
        <w:r w:rsidDel="00D57412">
          <w:delText xml:space="preserve"> i</w:delText>
        </w:r>
      </w:del>
      <w:ins w:id="834" w:author="AnneMarieW" w:date="2017-06-29T11:13:00Z">
        <w:r w:rsidR="00D57412">
          <w:t>’</w:t>
        </w:r>
      </w:ins>
      <w:r>
        <w:t xml:space="preserve">s not a kind of error you want </w:t>
      </w:r>
      <w:del w:id="835" w:author="Carol Nichols" w:date="2017-09-27T14:32:00Z">
        <w:r w:rsidDel="00DA7649">
          <w:delText xml:space="preserve">callers </w:delText>
        </w:r>
      </w:del>
      <w:ins w:id="836" w:author="Carol Nichols" w:date="2017-09-27T14:32:00Z">
        <w:r w:rsidR="00DA7649">
          <w:t xml:space="preserve">the calling code </w:t>
        </w:r>
      </w:ins>
      <w:r>
        <w:t xml:space="preserve">to have to explicitly handle. In fact, there’s no reasonable way for calling code to recover: </w:t>
      </w:r>
      <w:commentRangeStart w:id="837"/>
      <w:commentRangeStart w:id="838"/>
      <w:r>
        <w:t xml:space="preserve">the calling </w:t>
      </w:r>
      <w:r w:rsidRPr="000543BE">
        <w:rPr>
          <w:rStyle w:val="EmphasisItalic"/>
        </w:rPr>
        <w:t>programmers</w:t>
      </w:r>
      <w:r>
        <w:t xml:space="preserve"> need to fix the code</w:t>
      </w:r>
      <w:commentRangeEnd w:id="837"/>
      <w:r w:rsidR="00DB3AFD">
        <w:rPr>
          <w:rStyle w:val="CommentReference"/>
        </w:rPr>
        <w:commentReference w:id="837"/>
      </w:r>
      <w:commentRangeEnd w:id="838"/>
      <w:r w:rsidR="004305CA">
        <w:rPr>
          <w:rStyle w:val="CommentReference"/>
        </w:rPr>
        <w:commentReference w:id="838"/>
      </w:r>
      <w:r>
        <w:t>. Contracts for a function, especially when a violation will cause a panic, should be explained in the API documentation for the function.</w:t>
      </w:r>
    </w:p>
    <w:p w14:paraId="0CDB964C" w14:textId="77777777" w:rsidR="007354A4" w:rsidRDefault="00CE00B1" w:rsidP="00585740">
      <w:pPr>
        <w:pStyle w:val="Body"/>
      </w:pPr>
      <w:r>
        <w:t>H</w:t>
      </w:r>
      <w:ins w:id="839" w:author="AnneMarieW" w:date="2017-06-29T11:13:00Z">
        <w:r w:rsidR="003E70E5">
          <w:t>owever, h</w:t>
        </w:r>
      </w:ins>
      <w:r>
        <w:t>aving lots of error checks in all of your functions would be verbose and annoying</w:t>
      </w:r>
      <w:del w:id="840" w:author="AnneMarieW" w:date="2017-06-29T11:14:00Z">
        <w:r w:rsidDel="003E70E5">
          <w:delText>, though</w:delText>
        </w:r>
      </w:del>
      <w:r>
        <w:t xml:space="preserve">. </w:t>
      </w:r>
      <w:del w:id="841" w:author="AnneMarieW" w:date="2017-06-29T11:14:00Z">
        <w:r w:rsidDel="003E70E5">
          <w:delText>Lucki</w:delText>
        </w:r>
      </w:del>
      <w:ins w:id="842" w:author="AnneMarieW" w:date="2017-06-29T11:14:00Z">
        <w:r w:rsidR="003E70E5">
          <w:t>Fortunate</w:t>
        </w:r>
      </w:ins>
      <w:r>
        <w:t xml:space="preserve">ly, you can use Rust’s type system (and thus the type checking the compiler does) to do </w:t>
      </w:r>
      <w:del w:id="843" w:author="AnneMarieW" w:date="2017-06-29T11:14:00Z">
        <w:r w:rsidDel="003E70E5">
          <w:delText xml:space="preserve">a lot </w:delText>
        </w:r>
      </w:del>
      <w:ins w:id="844" w:author="AnneMarieW" w:date="2017-06-29T11:14:00Z">
        <w:r w:rsidR="003E70E5">
          <w:t xml:space="preserve">many </w:t>
        </w:r>
      </w:ins>
      <w:r>
        <w:t xml:space="preserve">of the checks for you. If your function has a particular type as a parameter, you can proceed with your code’s logic knowing that the compiler has already ensured you have a valid value. For example, if you have a type rather than an </w:t>
      </w:r>
      <w:r>
        <w:rPr>
          <w:rStyle w:val="Literal"/>
        </w:rPr>
        <w:t>Option</w:t>
      </w:r>
      <w:r>
        <w:t xml:space="preserve">, your program expects to have </w:t>
      </w:r>
      <w:r w:rsidRPr="000543BE">
        <w:rPr>
          <w:rStyle w:val="EmphasisItalic"/>
        </w:rPr>
        <w:lastRenderedPageBreak/>
        <w:t>something</w:t>
      </w:r>
      <w:r>
        <w:t xml:space="preserve"> rather than </w:t>
      </w:r>
      <w:r w:rsidRPr="000543BE">
        <w:rPr>
          <w:rStyle w:val="EmphasisItalic"/>
        </w:rPr>
        <w:t>nothing</w:t>
      </w:r>
      <w:r>
        <w:t xml:space="preserve">. Your code then doesn’t have to handle two cases for the </w:t>
      </w:r>
      <w:r>
        <w:rPr>
          <w:rStyle w:val="Literal"/>
        </w:rPr>
        <w:t>Some</w:t>
      </w:r>
      <w:r>
        <w:t xml:space="preserve"> and </w:t>
      </w:r>
      <w:r>
        <w:rPr>
          <w:rStyle w:val="Literal"/>
        </w:rPr>
        <w:t>None</w:t>
      </w:r>
      <w:r>
        <w:t xml:space="preserve"> variants</w:t>
      </w:r>
      <w:del w:id="845" w:author="AnneMarieW" w:date="2017-06-29T11:15:00Z">
        <w:r w:rsidDel="008417BC">
          <w:delText>,</w:delText>
        </w:r>
      </w:del>
      <w:ins w:id="846" w:author="AnneMarieW" w:date="2017-06-29T11:16:00Z">
        <w:r w:rsidR="00614082">
          <w:t>:</w:t>
        </w:r>
      </w:ins>
      <w:r>
        <w:t xml:space="preserve"> it will only have one case for definitely having a value. Code trying to pass nothing to your function won’t even compile, so your function doesn’t have to check for that case at runtime. Another example is using an unsigned integer type like </w:t>
      </w:r>
      <w:r w:rsidRPr="000543BE">
        <w:rPr>
          <w:rStyle w:val="Literal"/>
        </w:rPr>
        <w:t>u32</w:t>
      </w:r>
      <w:r>
        <w:t xml:space="preserve">, which ensures the parameter is never negative. </w:t>
      </w:r>
    </w:p>
    <w:p w14:paraId="5F219C0D" w14:textId="77777777" w:rsidR="007354A4" w:rsidRDefault="00CE00B1">
      <w:pPr>
        <w:pStyle w:val="HeadB"/>
        <w:rPr>
          <w:rFonts w:eastAsia="Microsoft YaHei"/>
        </w:rPr>
      </w:pPr>
      <w:bookmarkStart w:id="847" w:name="creating-custom-types-for-validation"/>
      <w:bookmarkStart w:id="848" w:name="_Toc474426192"/>
      <w:bookmarkStart w:id="849" w:name="_Toc486002023"/>
      <w:bookmarkEnd w:id="847"/>
      <w:bookmarkEnd w:id="848"/>
      <w:r>
        <w:rPr>
          <w:rFonts w:eastAsia="Microsoft YaHei"/>
        </w:rPr>
        <w:t>Creating Custom Types for Validation</w:t>
      </w:r>
      <w:bookmarkEnd w:id="849"/>
    </w:p>
    <w:p w14:paraId="276C92A3" w14:textId="09EBAA89" w:rsidR="007354A4" w:rsidRDefault="00CE00B1">
      <w:pPr>
        <w:pStyle w:val="BodyFirst"/>
        <w:rPr>
          <w:ins w:id="850" w:author="Carol Nichols" w:date="2017-09-27T14:53:00Z"/>
          <w:rFonts w:eastAsia="Microsoft YaHei"/>
        </w:rPr>
      </w:pPr>
      <w:r>
        <w:rPr>
          <w:rFonts w:eastAsia="Microsoft YaHei"/>
        </w:rPr>
        <w:t>Let’s take the idea of using Rust’s type system to ensure we have a valid value one step further</w:t>
      </w:r>
      <w:del w:id="851" w:author="AnneMarieW" w:date="2017-06-29T11:16:00Z">
        <w:r w:rsidDel="00B536F2">
          <w:rPr>
            <w:rFonts w:eastAsia="Microsoft YaHei"/>
          </w:rPr>
          <w:delText>,</w:delText>
        </w:r>
      </w:del>
      <w:r>
        <w:rPr>
          <w:rFonts w:eastAsia="Microsoft YaHei"/>
        </w:rPr>
        <w:t xml:space="preserve"> and look at creating a custom type for validation. Recall the guessing game in Chapter 2</w:t>
      </w:r>
      <w:del w:id="852" w:author="AnneMarieW" w:date="2017-06-29T11:17:00Z">
        <w:r w:rsidDel="00B536F2">
          <w:rPr>
            <w:rFonts w:eastAsia="Microsoft YaHei"/>
          </w:rPr>
          <w:delText>,</w:delText>
        </w:r>
      </w:del>
      <w:r>
        <w:rPr>
          <w:rFonts w:eastAsia="Microsoft YaHei"/>
        </w:rPr>
        <w:t xml:space="preserve"> where our code asked the user to guess a number between 1 and 100. We </w:t>
      </w:r>
      <w:del w:id="853" w:author="AnneMarieW" w:date="2017-06-29T11:17:00Z">
        <w:r w:rsidDel="00B536F2">
          <w:rPr>
            <w:rFonts w:eastAsia="Microsoft YaHei"/>
          </w:rPr>
          <w:delText xml:space="preserve">actually </w:delText>
        </w:r>
      </w:del>
      <w:r>
        <w:rPr>
          <w:rFonts w:eastAsia="Microsoft YaHei"/>
        </w:rPr>
        <w:t>never validated that the user’s guess was between those numbers before checking it against our secret number</w:t>
      </w:r>
      <w:del w:id="854" w:author="Carol Nichols" w:date="2017-09-27T14:54:00Z">
        <w:r w:rsidDel="00B06273">
          <w:rPr>
            <w:rFonts w:eastAsia="Microsoft YaHei"/>
          </w:rPr>
          <w:delText xml:space="preserve">, </w:delText>
        </w:r>
      </w:del>
      <w:ins w:id="855" w:author="Carol Nichols" w:date="2017-09-27T14:54:00Z">
        <w:r w:rsidR="00B06273">
          <w:rPr>
            <w:rFonts w:eastAsia="Microsoft YaHei"/>
          </w:rPr>
          <w:t xml:space="preserve">; </w:t>
        </w:r>
      </w:ins>
      <w:ins w:id="856" w:author="AnneMarieW" w:date="2017-06-29T11:18:00Z">
        <w:r w:rsidR="00B536F2">
          <w:rPr>
            <w:rFonts w:eastAsia="Microsoft YaHei"/>
          </w:rPr>
          <w:t xml:space="preserve">we </w:t>
        </w:r>
      </w:ins>
      <w:r>
        <w:rPr>
          <w:rFonts w:eastAsia="Microsoft YaHei"/>
        </w:rPr>
        <w:t xml:space="preserve">only </w:t>
      </w:r>
      <w:ins w:id="857" w:author="AnneMarieW" w:date="2017-06-29T11:18:00Z">
        <w:r w:rsidR="00B536F2">
          <w:rPr>
            <w:rFonts w:eastAsia="Microsoft YaHei"/>
          </w:rPr>
          <w:t xml:space="preserve">validated </w:t>
        </w:r>
      </w:ins>
      <w:r>
        <w:rPr>
          <w:rFonts w:eastAsia="Microsoft YaHei"/>
        </w:rPr>
        <w:t xml:space="preserve">that </w:t>
      </w:r>
      <w:ins w:id="858" w:author="Carol Nichols" w:date="2017-09-27T14:54:00Z">
        <w:r w:rsidR="008B6596">
          <w:rPr>
            <w:rFonts w:eastAsia="Microsoft YaHei"/>
          </w:rPr>
          <w:t>the guess</w:t>
        </w:r>
      </w:ins>
      <w:del w:id="859" w:author="Carol Nichols" w:date="2017-09-27T14:54:00Z">
        <w:r w:rsidDel="008B6596">
          <w:rPr>
            <w:rFonts w:eastAsia="Microsoft YaHei"/>
          </w:rPr>
          <w:delText>it</w:delText>
        </w:r>
      </w:del>
      <w:r>
        <w:rPr>
          <w:rFonts w:eastAsia="Microsoft YaHei"/>
        </w:rPr>
        <w:t xml:space="preserve"> was positive. In this case, the consequences were not very dire: our output of “Too high” or “Too low” would still be correct. It would be a useful enhancement to guide the user toward</w:t>
      </w:r>
      <w:del w:id="860" w:author="AnneMarieW" w:date="2017-06-29T11:18:00Z">
        <w:r w:rsidDel="00B536F2">
          <w:rPr>
            <w:rFonts w:eastAsia="Microsoft YaHei"/>
          </w:rPr>
          <w:delText>s</w:delText>
        </w:r>
      </w:del>
      <w:r>
        <w:rPr>
          <w:rFonts w:eastAsia="Microsoft YaHei"/>
        </w:rPr>
        <w:t xml:space="preserve"> valid guesses</w:t>
      </w:r>
      <w:del w:id="861" w:author="AnneMarieW" w:date="2017-06-29T11:18:00Z">
        <w:r w:rsidDel="00B536F2">
          <w:rPr>
            <w:rFonts w:eastAsia="Microsoft YaHei"/>
          </w:rPr>
          <w:delText>,</w:delText>
        </w:r>
      </w:del>
      <w:r>
        <w:rPr>
          <w:rFonts w:eastAsia="Microsoft YaHei"/>
        </w:rPr>
        <w:t xml:space="preserve"> </w:t>
      </w:r>
      <w:del w:id="862" w:author="AnneMarieW" w:date="2017-06-29T11:18:00Z">
        <w:r w:rsidDel="00B536F2">
          <w:rPr>
            <w:rFonts w:eastAsia="Microsoft YaHei"/>
          </w:rPr>
          <w:delText xml:space="preserve">though, </w:delText>
        </w:r>
      </w:del>
      <w:r>
        <w:rPr>
          <w:rFonts w:eastAsia="Microsoft YaHei"/>
        </w:rPr>
        <w:t>and have different behavior when a user guesses a number that’s out of range versus when a user types, for example, letters instead.</w:t>
      </w:r>
    </w:p>
    <w:p w14:paraId="42C51B3A" w14:textId="3AA61786" w:rsidR="00A762AD" w:rsidRPr="00A762AD" w:rsidRDefault="00A762AD">
      <w:pPr>
        <w:pStyle w:val="ProductionDirective"/>
        <w:rPr>
          <w:rPrChange w:id="863" w:author="Carol Nichols" w:date="2017-09-27T14:53:00Z">
            <w:rPr>
              <w:rFonts w:eastAsia="Microsoft YaHei"/>
            </w:rPr>
          </w:rPrChange>
        </w:rPr>
        <w:pPrChange w:id="864" w:author="Carol Nichols" w:date="2017-09-27T14:53:00Z">
          <w:pPr>
            <w:pStyle w:val="BodyFirst"/>
          </w:pPr>
        </w:pPrChange>
      </w:pPr>
      <w:ins w:id="865" w:author="Carol Nichols" w:date="2017-09-27T14:53:00Z">
        <w:r>
          <w:t xml:space="preserve">Prod: confirm </w:t>
        </w:r>
        <w:proofErr w:type="spellStart"/>
        <w:r>
          <w:t>xref</w:t>
        </w:r>
      </w:ins>
      <w:proofErr w:type="spellEnd"/>
    </w:p>
    <w:p w14:paraId="0B4250FC" w14:textId="77777777" w:rsidR="007354A4" w:rsidRDefault="00CE00B1" w:rsidP="00585740">
      <w:pPr>
        <w:pStyle w:val="Body"/>
      </w:pPr>
      <w:r>
        <w:t xml:space="preserve">One way to do this would be to parse the guess as an </w:t>
      </w:r>
      <w:r w:rsidRPr="000543BE">
        <w:rPr>
          <w:rStyle w:val="Literal"/>
        </w:rPr>
        <w:t>i32</w:t>
      </w:r>
      <w:r>
        <w:t xml:space="preserve"> instead of only a </w:t>
      </w:r>
      <w:r w:rsidRPr="000543BE">
        <w:rPr>
          <w:rStyle w:val="Literal"/>
        </w:rPr>
        <w:t>u32</w:t>
      </w:r>
      <w:del w:id="866" w:author="AnneMarieW" w:date="2017-06-29T11:19:00Z">
        <w:r w:rsidDel="001E5C5B">
          <w:delText>,</w:delText>
        </w:r>
      </w:del>
      <w:r>
        <w:t xml:space="preserve"> to allow potentially negative numbers, </w:t>
      </w:r>
      <w:ins w:id="867" w:author="AnneMarieW" w:date="2017-06-29T11:19:00Z">
        <w:r w:rsidR="001E5C5B">
          <w:t xml:space="preserve">and </w:t>
        </w:r>
      </w:ins>
      <w:r>
        <w:t>then add a check for the number being in range</w:t>
      </w:r>
      <w:ins w:id="868" w:author="AnneMarieW" w:date="2017-06-29T11:19:00Z">
        <w:r w:rsidR="001E5C5B">
          <w:t>, like so</w:t>
        </w:r>
      </w:ins>
      <w:r>
        <w:t>:</w:t>
      </w:r>
    </w:p>
    <w:p w14:paraId="0A2977E4" w14:textId="77777777" w:rsidR="007354A4" w:rsidRDefault="00CE00B1">
      <w:pPr>
        <w:pStyle w:val="CodeA"/>
      </w:pPr>
      <w:r>
        <w:t>loop {</w:t>
      </w:r>
    </w:p>
    <w:p w14:paraId="73E91CF9" w14:textId="77777777" w:rsidR="007354A4" w:rsidRDefault="00CE00B1">
      <w:pPr>
        <w:pStyle w:val="CodeB"/>
      </w:pPr>
      <w:r>
        <w:t xml:space="preserve">    // snip</w:t>
      </w:r>
    </w:p>
    <w:p w14:paraId="510970AC" w14:textId="77777777" w:rsidR="007354A4" w:rsidRDefault="007354A4">
      <w:pPr>
        <w:pStyle w:val="CodeB"/>
      </w:pPr>
    </w:p>
    <w:p w14:paraId="723445D5" w14:textId="77777777" w:rsidR="007354A4" w:rsidRDefault="00CE00B1">
      <w:pPr>
        <w:pStyle w:val="CodeB"/>
      </w:pPr>
      <w:r>
        <w:t xml:space="preserve">    let guess: i32 = match guess.trim().parse() {</w:t>
      </w:r>
    </w:p>
    <w:p w14:paraId="5A67E3EE" w14:textId="77777777" w:rsidR="007354A4" w:rsidRDefault="00CE00B1">
      <w:pPr>
        <w:pStyle w:val="CodeB"/>
      </w:pPr>
      <w:r>
        <w:t xml:space="preserve">        Ok(num) =&gt; num,</w:t>
      </w:r>
    </w:p>
    <w:p w14:paraId="5E9FFC7F" w14:textId="77777777" w:rsidR="007354A4" w:rsidRDefault="00CE00B1">
      <w:pPr>
        <w:pStyle w:val="CodeB"/>
      </w:pPr>
      <w:r>
        <w:t xml:space="preserve">        Err(_) =&gt; continue,</w:t>
      </w:r>
    </w:p>
    <w:p w14:paraId="3AA68893" w14:textId="77777777" w:rsidR="007354A4" w:rsidRDefault="00CE00B1">
      <w:pPr>
        <w:pStyle w:val="CodeB"/>
      </w:pPr>
      <w:r>
        <w:t xml:space="preserve">    };</w:t>
      </w:r>
    </w:p>
    <w:p w14:paraId="21D25395" w14:textId="77777777" w:rsidR="007354A4" w:rsidRDefault="007354A4">
      <w:pPr>
        <w:pStyle w:val="CodeB"/>
      </w:pPr>
    </w:p>
    <w:p w14:paraId="1CDD4F5A" w14:textId="77777777" w:rsidR="007354A4" w:rsidRDefault="00CE00B1">
      <w:pPr>
        <w:pStyle w:val="CodeB"/>
      </w:pPr>
      <w:r>
        <w:t xml:space="preserve">    if guess &lt; 1 || guess &gt; 100 {</w:t>
      </w:r>
    </w:p>
    <w:p w14:paraId="7139E976" w14:textId="77777777" w:rsidR="007354A4" w:rsidRDefault="00CE00B1">
      <w:pPr>
        <w:pStyle w:val="CodeB"/>
      </w:pPr>
      <w:r>
        <w:t xml:space="preserve">        println!("The secret number will be between 1 and 100.");</w:t>
      </w:r>
    </w:p>
    <w:p w14:paraId="55BE55CB" w14:textId="77777777" w:rsidR="007354A4" w:rsidRDefault="00CE00B1">
      <w:pPr>
        <w:pStyle w:val="CodeB"/>
      </w:pPr>
      <w:r>
        <w:t xml:space="preserve">        continue;</w:t>
      </w:r>
    </w:p>
    <w:p w14:paraId="01EE2564" w14:textId="77777777" w:rsidR="007354A4" w:rsidRDefault="00CE00B1">
      <w:pPr>
        <w:pStyle w:val="CodeB"/>
      </w:pPr>
      <w:r>
        <w:t xml:space="preserve">    }</w:t>
      </w:r>
    </w:p>
    <w:p w14:paraId="281D1C3C" w14:textId="77777777" w:rsidR="007354A4" w:rsidRDefault="007354A4">
      <w:pPr>
        <w:pStyle w:val="CodeB"/>
      </w:pPr>
    </w:p>
    <w:p w14:paraId="7FD0F865" w14:textId="77777777" w:rsidR="007354A4" w:rsidRDefault="00CE00B1">
      <w:pPr>
        <w:pStyle w:val="CodeB"/>
      </w:pPr>
      <w:r>
        <w:t xml:space="preserve">    match guess.cmp(&amp;secret_number) {</w:t>
      </w:r>
    </w:p>
    <w:p w14:paraId="0ED6404B" w14:textId="77777777" w:rsidR="007354A4" w:rsidRDefault="00CE00B1">
      <w:pPr>
        <w:pStyle w:val="CodeB"/>
      </w:pPr>
      <w:r>
        <w:t xml:space="preserve">    // snip</w:t>
      </w:r>
    </w:p>
    <w:p w14:paraId="4C6D2BA0" w14:textId="77777777" w:rsidR="007354A4" w:rsidRDefault="00CE00B1">
      <w:pPr>
        <w:pStyle w:val="CodeC"/>
      </w:pPr>
      <w:r>
        <w:t>}</w:t>
      </w:r>
    </w:p>
    <w:p w14:paraId="132F83AD" w14:textId="77777777" w:rsidR="007354A4" w:rsidRDefault="00CE00B1" w:rsidP="00585740">
      <w:pPr>
        <w:pStyle w:val="Body"/>
      </w:pPr>
      <w:r>
        <w:lastRenderedPageBreak/>
        <w:t xml:space="preserve">The </w:t>
      </w:r>
      <w:r>
        <w:rPr>
          <w:rStyle w:val="Literal"/>
        </w:rPr>
        <w:t>if</w:t>
      </w:r>
      <w:r>
        <w:t xml:space="preserve"> expression checks</w:t>
      </w:r>
      <w:del w:id="869" w:author="AnneMarieW" w:date="2017-06-29T11:19:00Z">
        <w:r w:rsidDel="007E1AA2">
          <w:delText xml:space="preserve"> to see if</w:delText>
        </w:r>
      </w:del>
      <w:ins w:id="870" w:author="AnneMarieW" w:date="2017-06-29T11:19:00Z">
        <w:r w:rsidR="007E1AA2">
          <w:t xml:space="preserve"> whether</w:t>
        </w:r>
      </w:ins>
      <w:r>
        <w:t xml:space="preserve"> our value is out of range, tells the user about the problem, and calls </w:t>
      </w:r>
      <w:r w:rsidRPr="000543BE">
        <w:rPr>
          <w:rStyle w:val="Literal"/>
        </w:rPr>
        <w:t>continue</w:t>
      </w:r>
      <w:r>
        <w:t xml:space="preserve"> to start the next iteration of the loop and ask for another guess. After the </w:t>
      </w:r>
      <w:r>
        <w:rPr>
          <w:rStyle w:val="Literal"/>
        </w:rPr>
        <w:t>if</w:t>
      </w:r>
      <w:r>
        <w:t xml:space="preserve"> expression, we can proceed with the comparisons between </w:t>
      </w:r>
      <w:r w:rsidRPr="000543BE">
        <w:rPr>
          <w:rStyle w:val="Literal"/>
        </w:rPr>
        <w:t>guess</w:t>
      </w:r>
      <w:r>
        <w:t xml:space="preserve"> and the secret number knowing that </w:t>
      </w:r>
      <w:r w:rsidRPr="000543BE">
        <w:rPr>
          <w:rStyle w:val="Literal"/>
        </w:rPr>
        <w:t>guess</w:t>
      </w:r>
      <w:r>
        <w:t xml:space="preserve"> is between 1 and 100.</w:t>
      </w:r>
    </w:p>
    <w:p w14:paraId="20DB4291" w14:textId="77777777" w:rsidR="007354A4" w:rsidRDefault="00CE00B1" w:rsidP="00585740">
      <w:pPr>
        <w:pStyle w:val="Body"/>
      </w:pPr>
      <w:r>
        <w:t>However, this is not an ideal solution: if it was absolutely critical that the program only operated on values between 1 and 100, and it had many functions with this requirement, it would be tedious (and potentially impact performance) to have a check like this in every function.</w:t>
      </w:r>
    </w:p>
    <w:p w14:paraId="1695696E" w14:textId="703F361F" w:rsidR="007354A4" w:rsidRDefault="00CE00B1" w:rsidP="00585740">
      <w:pPr>
        <w:pStyle w:val="Body"/>
      </w:pPr>
      <w:r>
        <w:t>Instead, we can make a new type and put the validations in a function to create an instance of the type rather than repeating the validations everywhere. That way, it’s safe for functions to use the new type in their signatures and confidently use the values they receive. Listing 9-</w:t>
      </w:r>
      <w:ins w:id="871" w:author="Carol Nichols" w:date="2017-09-27T13:52:00Z">
        <w:r w:rsidR="00B251C6">
          <w:t>9</w:t>
        </w:r>
      </w:ins>
      <w:ins w:id="872" w:author="AnneMarieW" w:date="2017-06-29T13:33:00Z">
        <w:del w:id="873" w:author="Carol Nichols" w:date="2017-09-27T13:52:00Z">
          <w:r w:rsidR="00BA68D6" w:rsidDel="007B1404">
            <w:delText>7</w:delText>
          </w:r>
        </w:del>
      </w:ins>
      <w:del w:id="874" w:author="AnneMarieW" w:date="2017-06-29T13:33:00Z">
        <w:r w:rsidDel="00BA68D6">
          <w:delText>8</w:delText>
        </w:r>
      </w:del>
      <w:r>
        <w:t xml:space="preserve"> shows one way to define a </w:t>
      </w:r>
      <w:r w:rsidRPr="000543BE">
        <w:rPr>
          <w:rStyle w:val="Literal"/>
        </w:rPr>
        <w:t>Guess</w:t>
      </w:r>
      <w:r>
        <w:t xml:space="preserve"> type that will only create an instance of </w:t>
      </w:r>
      <w:r w:rsidRPr="000543BE">
        <w:rPr>
          <w:rStyle w:val="Literal"/>
        </w:rPr>
        <w:t>Guess</w:t>
      </w:r>
      <w:r>
        <w:t xml:space="preserve"> if the </w:t>
      </w:r>
      <w:r w:rsidRPr="000543BE">
        <w:rPr>
          <w:rStyle w:val="Literal"/>
        </w:rPr>
        <w:t>new</w:t>
      </w:r>
      <w:r>
        <w:t xml:space="preserve"> function receives a value between 1 and 100:</w:t>
      </w:r>
    </w:p>
    <w:p w14:paraId="7CFA4FA3" w14:textId="0F979CFE" w:rsidR="007354A4" w:rsidRDefault="007505E5">
      <w:pPr>
        <w:pStyle w:val="CodeA"/>
      </w:pPr>
      <w:ins w:id="875" w:author="Carol Nichols" w:date="2017-09-27T14:04:00Z">
        <w:r>
          <w:t xml:space="preserve">pub </w:t>
        </w:r>
      </w:ins>
      <w:r w:rsidR="00CE00B1">
        <w:t>struct Guess {</w:t>
      </w:r>
    </w:p>
    <w:p w14:paraId="29CE26A3" w14:textId="77777777" w:rsidR="007354A4" w:rsidRDefault="00CE00B1">
      <w:pPr>
        <w:pStyle w:val="CodeB"/>
      </w:pPr>
      <w:r>
        <w:t xml:space="preserve">    value: u32,</w:t>
      </w:r>
    </w:p>
    <w:p w14:paraId="64AD0FF5" w14:textId="77777777" w:rsidR="007354A4" w:rsidRDefault="00CE00B1">
      <w:pPr>
        <w:pStyle w:val="CodeB"/>
      </w:pPr>
      <w:r>
        <w:t>}</w:t>
      </w:r>
    </w:p>
    <w:p w14:paraId="5E4A148D" w14:textId="77777777" w:rsidR="007354A4" w:rsidRDefault="007354A4">
      <w:pPr>
        <w:pStyle w:val="CodeB"/>
      </w:pPr>
    </w:p>
    <w:p w14:paraId="5B034A4D" w14:textId="77777777" w:rsidR="007354A4" w:rsidRDefault="00CE00B1">
      <w:pPr>
        <w:pStyle w:val="CodeB"/>
      </w:pPr>
      <w:r>
        <w:t>impl Guess {</w:t>
      </w:r>
    </w:p>
    <w:p w14:paraId="28464716" w14:textId="77777777" w:rsidR="007354A4" w:rsidRDefault="00CE00B1">
      <w:pPr>
        <w:pStyle w:val="CodeB"/>
      </w:pPr>
      <w:r>
        <w:t xml:space="preserve">    pub fn new(value: u32) -&gt; Guess {</w:t>
      </w:r>
    </w:p>
    <w:p w14:paraId="2B21EC0A" w14:textId="77777777" w:rsidR="007354A4" w:rsidRDefault="00CE00B1">
      <w:pPr>
        <w:pStyle w:val="CodeB"/>
      </w:pPr>
      <w:r>
        <w:t xml:space="preserve">        if value &lt; 1 || value &gt; 100 {</w:t>
      </w:r>
    </w:p>
    <w:p w14:paraId="4F68F554" w14:textId="77777777" w:rsidR="007354A4" w:rsidRDefault="00CE00B1">
      <w:pPr>
        <w:pStyle w:val="CodeB"/>
      </w:pPr>
      <w:r>
        <w:t xml:space="preserve">            panic!("Guess value must be between 1 and 100, got {}.", value);</w:t>
      </w:r>
    </w:p>
    <w:p w14:paraId="08986C1D" w14:textId="77777777" w:rsidR="007354A4" w:rsidRDefault="00CE00B1">
      <w:pPr>
        <w:pStyle w:val="CodeB"/>
      </w:pPr>
      <w:r>
        <w:t xml:space="preserve">        }</w:t>
      </w:r>
    </w:p>
    <w:p w14:paraId="5A784AC8" w14:textId="77777777" w:rsidR="007354A4" w:rsidRDefault="007354A4">
      <w:pPr>
        <w:pStyle w:val="CodeB"/>
      </w:pPr>
    </w:p>
    <w:p w14:paraId="53D9C7FA" w14:textId="77777777" w:rsidR="007354A4" w:rsidRDefault="00CE00B1">
      <w:pPr>
        <w:pStyle w:val="CodeB"/>
      </w:pPr>
      <w:r>
        <w:t xml:space="preserve">        Guess {</w:t>
      </w:r>
    </w:p>
    <w:p w14:paraId="64D99C2F" w14:textId="77777777" w:rsidR="007354A4" w:rsidRDefault="00CE00B1">
      <w:pPr>
        <w:pStyle w:val="CodeB"/>
      </w:pPr>
      <w:r>
        <w:t xml:space="preserve">            </w:t>
      </w:r>
      <w:del w:id="876" w:author="Carol Nichols" w:date="2017-09-27T14:04:00Z">
        <w:r w:rsidDel="007505E5">
          <w:delText xml:space="preserve">value: </w:delText>
        </w:r>
      </w:del>
      <w:r>
        <w:t>value</w:t>
      </w:r>
      <w:del w:id="877" w:author="Carol Nichols" w:date="2017-09-27T14:05:00Z">
        <w:r w:rsidDel="00A17047">
          <w:delText>,</w:delText>
        </w:r>
      </w:del>
    </w:p>
    <w:p w14:paraId="0B49932A" w14:textId="77777777" w:rsidR="007354A4" w:rsidRDefault="00CE00B1">
      <w:pPr>
        <w:pStyle w:val="CodeB"/>
      </w:pPr>
      <w:r>
        <w:t xml:space="preserve">        }</w:t>
      </w:r>
    </w:p>
    <w:p w14:paraId="209F6ECD" w14:textId="77777777" w:rsidR="007354A4" w:rsidRDefault="00CE00B1">
      <w:pPr>
        <w:pStyle w:val="CodeB"/>
      </w:pPr>
      <w:r>
        <w:t xml:space="preserve">    }</w:t>
      </w:r>
    </w:p>
    <w:p w14:paraId="1F6A7F53" w14:textId="77777777" w:rsidR="007354A4" w:rsidRDefault="007354A4">
      <w:pPr>
        <w:pStyle w:val="CodeB"/>
      </w:pPr>
    </w:p>
    <w:p w14:paraId="53A34641" w14:textId="77777777" w:rsidR="007354A4" w:rsidRDefault="00CE00B1">
      <w:pPr>
        <w:pStyle w:val="CodeB"/>
      </w:pPr>
      <w:r>
        <w:t xml:space="preserve">    pub fn value(&amp;self) -&gt; u32 {</w:t>
      </w:r>
    </w:p>
    <w:p w14:paraId="39CB00CF" w14:textId="77777777" w:rsidR="007354A4" w:rsidRDefault="00CE00B1">
      <w:pPr>
        <w:pStyle w:val="CodeB"/>
      </w:pPr>
      <w:r>
        <w:t xml:space="preserve">        self.value</w:t>
      </w:r>
    </w:p>
    <w:p w14:paraId="3BEACCD5" w14:textId="77777777" w:rsidR="007354A4" w:rsidRDefault="00CE00B1">
      <w:pPr>
        <w:pStyle w:val="CodeB"/>
      </w:pPr>
      <w:r>
        <w:t xml:space="preserve">    }</w:t>
      </w:r>
    </w:p>
    <w:p w14:paraId="39C0D3BB" w14:textId="77777777" w:rsidR="007354A4" w:rsidRDefault="00CE00B1">
      <w:pPr>
        <w:pStyle w:val="CodeC"/>
      </w:pPr>
      <w:r>
        <w:t>}</w:t>
      </w:r>
    </w:p>
    <w:p w14:paraId="35878A4C" w14:textId="21B969B1" w:rsidR="00612F37" w:rsidRDefault="00CE00B1">
      <w:pPr>
        <w:pStyle w:val="Listing"/>
        <w:pPrChange w:id="878" w:author="janelle" w:date="2017-06-27T12:58:00Z">
          <w:pPr>
            <w:pStyle w:val="Caption"/>
          </w:pPr>
        </w:pPrChange>
      </w:pPr>
      <w:r>
        <w:t>Listing 9-</w:t>
      </w:r>
      <w:ins w:id="879" w:author="AnneMarieW" w:date="2017-06-29T13:33:00Z">
        <w:del w:id="880" w:author="Carol Nichols" w:date="2017-09-27T13:52:00Z">
          <w:r w:rsidR="00BA68D6" w:rsidDel="007B1404">
            <w:delText>7</w:delText>
          </w:r>
        </w:del>
      </w:ins>
      <w:ins w:id="881" w:author="Carol Nichols" w:date="2017-09-27T14:18:00Z">
        <w:r w:rsidR="00B251C6">
          <w:t>9</w:t>
        </w:r>
      </w:ins>
      <w:del w:id="882" w:author="AnneMarieW" w:date="2017-06-29T13:33:00Z">
        <w:r w:rsidDel="00BA68D6">
          <w:delText>8</w:delText>
        </w:r>
      </w:del>
      <w:r>
        <w:t xml:space="preserve">: A </w:t>
      </w:r>
      <w:r w:rsidR="005321FC" w:rsidRPr="005321FC">
        <w:rPr>
          <w:rStyle w:val="LiteralCaption"/>
          <w:rPrChange w:id="883" w:author="janelle" w:date="2017-06-27T12:58:00Z">
            <w:rPr>
              <w:rStyle w:val="Literal"/>
            </w:rPr>
          </w:rPrChange>
        </w:rPr>
        <w:t>Guess</w:t>
      </w:r>
      <w:r>
        <w:t xml:space="preserve"> type that will only continue with values between 1 and 100</w:t>
      </w:r>
    </w:p>
    <w:p w14:paraId="2BD14586" w14:textId="77777777" w:rsidR="007354A4" w:rsidRDefault="00CE00B1" w:rsidP="00585740">
      <w:pPr>
        <w:pStyle w:val="Body"/>
      </w:pPr>
      <w:r>
        <w:t xml:space="preserve">First, we define a </w:t>
      </w:r>
      <w:proofErr w:type="spellStart"/>
      <w:r>
        <w:t>struct</w:t>
      </w:r>
      <w:proofErr w:type="spellEnd"/>
      <w:r>
        <w:t xml:space="preserve"> named </w:t>
      </w:r>
      <w:r>
        <w:rPr>
          <w:rStyle w:val="Literal"/>
        </w:rPr>
        <w:t>Guess</w:t>
      </w:r>
      <w:r>
        <w:t xml:space="preserve"> that has a field named </w:t>
      </w:r>
      <w:r w:rsidRPr="000543BE">
        <w:rPr>
          <w:rStyle w:val="Literal"/>
        </w:rPr>
        <w:t>value</w:t>
      </w:r>
      <w:r>
        <w:t xml:space="preserve"> that holds a </w:t>
      </w:r>
      <w:r w:rsidRPr="000543BE">
        <w:rPr>
          <w:rStyle w:val="Literal"/>
        </w:rPr>
        <w:t>u32</w:t>
      </w:r>
      <w:r>
        <w:t>. This is where the number will be stored.</w:t>
      </w:r>
    </w:p>
    <w:p w14:paraId="1664FD33" w14:textId="25093363" w:rsidR="007354A4" w:rsidRDefault="00CE00B1" w:rsidP="00585740">
      <w:pPr>
        <w:pStyle w:val="Body"/>
        <w:rPr>
          <w:ins w:id="884" w:author="janelle" w:date="2017-06-27T12:59:00Z"/>
        </w:rPr>
      </w:pPr>
      <w:r>
        <w:lastRenderedPageBreak/>
        <w:t xml:space="preserve">Then we implement an associated function named </w:t>
      </w:r>
      <w:r w:rsidRPr="000543BE">
        <w:rPr>
          <w:rStyle w:val="Literal"/>
        </w:rPr>
        <w:t>new</w:t>
      </w:r>
      <w:r>
        <w:t xml:space="preserve"> on </w:t>
      </w:r>
      <w:r>
        <w:rPr>
          <w:rStyle w:val="Literal"/>
        </w:rPr>
        <w:t>Guess</w:t>
      </w:r>
      <w:r>
        <w:t xml:space="preserve"> that creates instances of </w:t>
      </w:r>
      <w:r>
        <w:rPr>
          <w:rStyle w:val="Literal"/>
        </w:rPr>
        <w:t>Guess</w:t>
      </w:r>
      <w:r>
        <w:t xml:space="preserve"> values. The </w:t>
      </w:r>
      <w:r w:rsidRPr="000543BE">
        <w:rPr>
          <w:rStyle w:val="Literal"/>
        </w:rPr>
        <w:t>new</w:t>
      </w:r>
      <w:r>
        <w:t xml:space="preserve"> function is defined to have one parameter named </w:t>
      </w:r>
      <w:r w:rsidRPr="000543BE">
        <w:rPr>
          <w:rStyle w:val="Literal"/>
        </w:rPr>
        <w:t>value</w:t>
      </w:r>
      <w:r>
        <w:t xml:space="preserve"> of type </w:t>
      </w:r>
      <w:r w:rsidRPr="000543BE">
        <w:rPr>
          <w:rStyle w:val="Literal"/>
        </w:rPr>
        <w:t>u32</w:t>
      </w:r>
      <w:r>
        <w:t xml:space="preserve"> and to return a </w:t>
      </w:r>
      <w:r>
        <w:rPr>
          <w:rStyle w:val="Literal"/>
        </w:rPr>
        <w:t>Guess</w:t>
      </w:r>
      <w:r>
        <w:t xml:space="preserve">. The code in the body of the </w:t>
      </w:r>
      <w:r w:rsidRPr="000543BE">
        <w:rPr>
          <w:rStyle w:val="Literal"/>
        </w:rPr>
        <w:t>new</w:t>
      </w:r>
      <w:r>
        <w:t xml:space="preserve"> function tests </w:t>
      </w:r>
      <w:r w:rsidRPr="000543BE">
        <w:rPr>
          <w:rStyle w:val="Literal"/>
        </w:rPr>
        <w:t>value</w:t>
      </w:r>
      <w:r>
        <w:t xml:space="preserve"> to make sure it</w:t>
      </w:r>
      <w:del w:id="885" w:author="AnneMarieW" w:date="2017-06-29T11:22:00Z">
        <w:r w:rsidDel="00A6577B">
          <w:delText xml:space="preserve"> i</w:delText>
        </w:r>
      </w:del>
      <w:ins w:id="886" w:author="AnneMarieW" w:date="2017-06-29T11:22:00Z">
        <w:r w:rsidR="00A6577B">
          <w:t>’</w:t>
        </w:r>
      </w:ins>
      <w:r>
        <w:t xml:space="preserve">s between 1 and 100. If </w:t>
      </w:r>
      <w:r w:rsidRPr="000543BE">
        <w:rPr>
          <w:rStyle w:val="Literal"/>
        </w:rPr>
        <w:t>value</w:t>
      </w:r>
      <w:r>
        <w:t xml:space="preserve"> doesn’t pass this test, </w:t>
      </w:r>
      <w:commentRangeStart w:id="887"/>
      <w:commentRangeStart w:id="888"/>
      <w:r>
        <w:t xml:space="preserve">we </w:t>
      </w:r>
      <w:del w:id="889" w:author="AnneMarieW" w:date="2017-06-29T11:23:00Z">
        <w:r w:rsidDel="00CE3348">
          <w:delText>call</w:delText>
        </w:r>
      </w:del>
      <w:ins w:id="890" w:author="AnneMarieW" w:date="2017-06-29T11:23:00Z">
        <w:r w:rsidR="00CE3348">
          <w:t>make a</w:t>
        </w:r>
      </w:ins>
      <w:r>
        <w:t xml:space="preserve"> </w:t>
      </w:r>
      <w:r>
        <w:rPr>
          <w:rStyle w:val="Literal"/>
        </w:rPr>
        <w:t>panic!</w:t>
      </w:r>
      <w:ins w:id="891" w:author="AnneMarieW" w:date="2017-06-29T11:23:00Z">
        <w:r w:rsidR="005321FC" w:rsidRPr="005321FC">
          <w:rPr>
            <w:rPrChange w:id="892" w:author="AnneMarieW" w:date="2017-06-29T11:23:00Z">
              <w:rPr>
                <w:rStyle w:val="Literal"/>
              </w:rPr>
            </w:rPrChange>
          </w:rPr>
          <w:t xml:space="preserve"> call</w:t>
        </w:r>
      </w:ins>
      <w:r>
        <w:t>,</w:t>
      </w:r>
      <w:commentRangeEnd w:id="887"/>
      <w:r w:rsidR="004211B2">
        <w:rPr>
          <w:rStyle w:val="CommentReference"/>
        </w:rPr>
        <w:commentReference w:id="887"/>
      </w:r>
      <w:commentRangeEnd w:id="888"/>
      <w:r w:rsidR="007C5724">
        <w:rPr>
          <w:rStyle w:val="CommentReference"/>
        </w:rPr>
        <w:commentReference w:id="888"/>
      </w:r>
      <w:r>
        <w:t xml:space="preserve"> which will alert the programmer who is </w:t>
      </w:r>
      <w:ins w:id="893" w:author="Carol Nichols" w:date="2017-09-27T14:56:00Z">
        <w:r w:rsidR="00B07922">
          <w:t xml:space="preserve">writing the </w:t>
        </w:r>
      </w:ins>
      <w:r>
        <w:t xml:space="preserve">calling </w:t>
      </w:r>
      <w:del w:id="894" w:author="Carol Nichols" w:date="2017-09-27T14:56:00Z">
        <w:r w:rsidDel="00B07922">
          <w:delText xml:space="preserve">this </w:delText>
        </w:r>
      </w:del>
      <w:r>
        <w:t xml:space="preserve">code that they have a bug they need to fix, </w:t>
      </w:r>
      <w:del w:id="895" w:author="AnneMarieW" w:date="2017-06-29T11:22:00Z">
        <w:r w:rsidDel="002810B6">
          <w:delText>sinc</w:delText>
        </w:r>
      </w:del>
      <w:ins w:id="896" w:author="AnneMarieW" w:date="2017-06-29T11:22:00Z">
        <w:r w:rsidR="002810B6">
          <w:t>becaus</w:t>
        </w:r>
      </w:ins>
      <w:r>
        <w:t xml:space="preserve">e creating a </w:t>
      </w:r>
      <w:r>
        <w:rPr>
          <w:rStyle w:val="Literal"/>
        </w:rPr>
        <w:t>Guess</w:t>
      </w:r>
      <w:r>
        <w:t xml:space="preserve"> with a </w:t>
      </w:r>
      <w:r w:rsidRPr="000543BE">
        <w:rPr>
          <w:rStyle w:val="Literal"/>
        </w:rPr>
        <w:t>value</w:t>
      </w:r>
      <w:r>
        <w:t xml:space="preserve"> outside this range would violate the contract that </w:t>
      </w:r>
      <w:r>
        <w:rPr>
          <w:rStyle w:val="Literal"/>
        </w:rPr>
        <w:t>Guess::new</w:t>
      </w:r>
      <w:r>
        <w:t xml:space="preserve"> is relying on. The conditions in which </w:t>
      </w:r>
      <w:r>
        <w:rPr>
          <w:rStyle w:val="Literal"/>
        </w:rPr>
        <w:t>Guess::new</w:t>
      </w:r>
      <w:r>
        <w:t xml:space="preserve"> might panic should be discussed in its public-facing API documentation; we’ll cover documentation conventions </w:t>
      </w:r>
      <w:del w:id="897" w:author="AnneMarieW" w:date="2017-06-29T11:25:00Z">
        <w:r w:rsidDel="004E10D3">
          <w:delText xml:space="preserve">around </w:delText>
        </w:r>
      </w:del>
      <w:r>
        <w:t xml:space="preserve">indicating the possibility of a </w:t>
      </w:r>
      <w:r>
        <w:rPr>
          <w:rStyle w:val="Literal"/>
        </w:rPr>
        <w:t>panic!</w:t>
      </w:r>
      <w:r>
        <w:t xml:space="preserve"> in the API documentation that you create in Chapter 14. If </w:t>
      </w:r>
      <w:r w:rsidRPr="000543BE">
        <w:rPr>
          <w:rStyle w:val="Literal"/>
        </w:rPr>
        <w:t>value</w:t>
      </w:r>
      <w:r>
        <w:t xml:space="preserve"> does pass the test, we create a new </w:t>
      </w:r>
      <w:r>
        <w:rPr>
          <w:rStyle w:val="Literal"/>
        </w:rPr>
        <w:t>Guess</w:t>
      </w:r>
      <w:r>
        <w:t xml:space="preserve"> with its </w:t>
      </w:r>
      <w:r w:rsidRPr="000543BE">
        <w:rPr>
          <w:rStyle w:val="Literal"/>
        </w:rPr>
        <w:t>value</w:t>
      </w:r>
      <w:r>
        <w:t xml:space="preserve"> field set to the </w:t>
      </w:r>
      <w:r w:rsidRPr="000543BE">
        <w:rPr>
          <w:rStyle w:val="Literal"/>
        </w:rPr>
        <w:t>value</w:t>
      </w:r>
      <w:r>
        <w:t xml:space="preserve"> parameter and return the </w:t>
      </w:r>
      <w:r>
        <w:rPr>
          <w:rStyle w:val="Literal"/>
        </w:rPr>
        <w:t>Guess</w:t>
      </w:r>
      <w:r>
        <w:t>.</w:t>
      </w:r>
    </w:p>
    <w:p w14:paraId="3B5246FF" w14:textId="77777777" w:rsidR="00612F37" w:rsidRDefault="000E3EF6">
      <w:pPr>
        <w:pStyle w:val="ProductionDirective"/>
        <w:pPrChange w:id="898" w:author="janelle" w:date="2017-06-27T12:59:00Z">
          <w:pPr>
            <w:pStyle w:val="Body"/>
          </w:pPr>
        </w:pPrChange>
      </w:pPr>
      <w:ins w:id="899" w:author="janelle" w:date="2017-06-27T12:59:00Z">
        <w:r>
          <w:t xml:space="preserve">prod: confirm </w:t>
        </w:r>
        <w:proofErr w:type="spellStart"/>
        <w:r>
          <w:t>xref</w:t>
        </w:r>
      </w:ins>
      <w:proofErr w:type="spellEnd"/>
    </w:p>
    <w:p w14:paraId="5E7A8AB0" w14:textId="195CF19E" w:rsidR="007354A4" w:rsidRDefault="00CE00B1" w:rsidP="00585740">
      <w:pPr>
        <w:pStyle w:val="Body"/>
      </w:pPr>
      <w:r>
        <w:t xml:space="preserve">Next, we implement a method named </w:t>
      </w:r>
      <w:r w:rsidRPr="000543BE">
        <w:rPr>
          <w:rStyle w:val="Literal"/>
        </w:rPr>
        <w:t>value</w:t>
      </w:r>
      <w:r>
        <w:t xml:space="preserve"> that borrows </w:t>
      </w:r>
      <w:r w:rsidRPr="000543BE">
        <w:rPr>
          <w:rStyle w:val="Literal"/>
        </w:rPr>
        <w:t>self</w:t>
      </w:r>
      <w:r>
        <w:t xml:space="preserve">, doesn’t have any other parameters, and returns a </w:t>
      </w:r>
      <w:r w:rsidRPr="000543BE">
        <w:rPr>
          <w:rStyle w:val="Literal"/>
        </w:rPr>
        <w:t>u32</w:t>
      </w:r>
      <w:r>
        <w:t xml:space="preserve">. This is a kind of method sometimes called a </w:t>
      </w:r>
      <w:r w:rsidRPr="000543BE">
        <w:rPr>
          <w:rStyle w:val="EmphasisItalic"/>
        </w:rPr>
        <w:t>getter</w:t>
      </w:r>
      <w:r>
        <w:t xml:space="preserve">, </w:t>
      </w:r>
      <w:del w:id="900" w:author="AnneMarieW" w:date="2017-06-29T11:26:00Z">
        <w:r w:rsidDel="004E10D3">
          <w:delText>sinc</w:delText>
        </w:r>
      </w:del>
      <w:ins w:id="901" w:author="AnneMarieW" w:date="2017-06-29T11:26:00Z">
        <w:r w:rsidR="004E10D3">
          <w:t>becaus</w:t>
        </w:r>
      </w:ins>
      <w:r>
        <w:t xml:space="preserve">e its purpose is to get some data from its fields and return it. This public method is necessary because the </w:t>
      </w:r>
      <w:r w:rsidRPr="000543BE">
        <w:rPr>
          <w:rStyle w:val="Literal"/>
        </w:rPr>
        <w:t>value</w:t>
      </w:r>
      <w:r>
        <w:t xml:space="preserve"> field of the </w:t>
      </w:r>
      <w:r>
        <w:rPr>
          <w:rStyle w:val="Literal"/>
        </w:rPr>
        <w:t>Guess</w:t>
      </w:r>
      <w:r>
        <w:t xml:space="preserve"> </w:t>
      </w:r>
      <w:proofErr w:type="spellStart"/>
      <w:r>
        <w:t>struct</w:t>
      </w:r>
      <w:proofErr w:type="spellEnd"/>
      <w:r>
        <w:t xml:space="preserve"> is private. It’s important that the </w:t>
      </w:r>
      <w:r w:rsidRPr="000543BE">
        <w:rPr>
          <w:rStyle w:val="Literal"/>
        </w:rPr>
        <w:t>value</w:t>
      </w:r>
      <w:r>
        <w:t xml:space="preserve"> field is private so</w:t>
      </w:r>
      <w:del w:id="902" w:author="AnneMarieW" w:date="2017-06-29T11:26:00Z">
        <w:r w:rsidDel="004E10D3">
          <w:delText xml:space="preserve"> that</w:delText>
        </w:r>
      </w:del>
      <w:r>
        <w:t xml:space="preserve"> code using the </w:t>
      </w:r>
      <w:r>
        <w:rPr>
          <w:rStyle w:val="Literal"/>
        </w:rPr>
        <w:t>Guess</w:t>
      </w:r>
      <w:r>
        <w:t xml:space="preserve"> </w:t>
      </w:r>
      <w:proofErr w:type="spellStart"/>
      <w:r>
        <w:t>struct</w:t>
      </w:r>
      <w:proofErr w:type="spellEnd"/>
      <w:r>
        <w:t xml:space="preserve"> is not allowed to set </w:t>
      </w:r>
      <w:r w:rsidRPr="000543BE">
        <w:rPr>
          <w:rStyle w:val="Literal"/>
        </w:rPr>
        <w:t>value</w:t>
      </w:r>
      <w:r>
        <w:t xml:space="preserve"> directly: </w:t>
      </w:r>
      <w:del w:id="903" w:author="Carol Nichols" w:date="2017-09-27T14:32:00Z">
        <w:r w:rsidDel="00F66041">
          <w:delText>callers</w:delText>
        </w:r>
      </w:del>
      <w:ins w:id="904" w:author="Carol Nichols" w:date="2017-09-27T14:32:00Z">
        <w:r w:rsidR="00F66041">
          <w:t xml:space="preserve">code </w:t>
        </w:r>
      </w:ins>
      <w:ins w:id="905" w:author="Carol Nichols" w:date="2017-09-27T14:05:00Z">
        <w:r w:rsidR="006847CA">
          <w:t>outside the module</w:t>
        </w:r>
      </w:ins>
      <w:r>
        <w:t xml:space="preserve"> </w:t>
      </w:r>
      <w:r w:rsidRPr="000543BE">
        <w:rPr>
          <w:rStyle w:val="EmphasisItalic"/>
        </w:rPr>
        <w:t>must</w:t>
      </w:r>
      <w:r>
        <w:t xml:space="preserve"> use the </w:t>
      </w:r>
      <w:r>
        <w:rPr>
          <w:rStyle w:val="Literal"/>
        </w:rPr>
        <w:t>Guess::new</w:t>
      </w:r>
      <w:r>
        <w:t xml:space="preserve"> function to create an instance of </w:t>
      </w:r>
      <w:r>
        <w:rPr>
          <w:rStyle w:val="Literal"/>
        </w:rPr>
        <w:t>Guess</w:t>
      </w:r>
      <w:r>
        <w:t xml:space="preserve">, which ensures there’s no way for a </w:t>
      </w:r>
      <w:r>
        <w:rPr>
          <w:rStyle w:val="Literal"/>
        </w:rPr>
        <w:t>Guess</w:t>
      </w:r>
      <w:r>
        <w:t xml:space="preserve"> to have a </w:t>
      </w:r>
      <w:r w:rsidRPr="000543BE">
        <w:rPr>
          <w:rStyle w:val="Literal"/>
        </w:rPr>
        <w:t>value</w:t>
      </w:r>
      <w:r>
        <w:t xml:space="preserve"> that hasn’t been checked by the conditions in the </w:t>
      </w:r>
      <w:r>
        <w:rPr>
          <w:rStyle w:val="Literal"/>
        </w:rPr>
        <w:t>Guess::new</w:t>
      </w:r>
      <w:r>
        <w:t xml:space="preserve"> function.</w:t>
      </w:r>
    </w:p>
    <w:p w14:paraId="1E276AEA" w14:textId="77777777" w:rsidR="007354A4" w:rsidRDefault="00CE00B1" w:rsidP="00585740">
      <w:pPr>
        <w:pStyle w:val="Body"/>
      </w:pPr>
      <w:r>
        <w:t xml:space="preserve">A function that has a parameter or returns only numbers between 1 and 100 could then declare in its signature that it takes or returns a </w:t>
      </w:r>
      <w:r>
        <w:rPr>
          <w:rStyle w:val="Literal"/>
        </w:rPr>
        <w:t>Guess</w:t>
      </w:r>
      <w:r>
        <w:t xml:space="preserve"> rather than a </w:t>
      </w:r>
      <w:r w:rsidRPr="000543BE">
        <w:rPr>
          <w:rStyle w:val="Literal"/>
        </w:rPr>
        <w:t>u32</w:t>
      </w:r>
      <w:del w:id="906" w:author="AnneMarieW" w:date="2017-06-29T11:27:00Z">
        <w:r w:rsidDel="004E10D3">
          <w:delText>,</w:delText>
        </w:r>
      </w:del>
      <w:r>
        <w:t xml:space="preserve"> and wouldn’t need to do any additional checks in its body.</w:t>
      </w:r>
    </w:p>
    <w:p w14:paraId="693D58D7" w14:textId="77777777" w:rsidR="007354A4" w:rsidRPr="001D5E32" w:rsidRDefault="00CE00B1">
      <w:pPr>
        <w:pStyle w:val="HeadA"/>
        <w:rPr>
          <w:rFonts w:eastAsia="Microsoft YaHei"/>
        </w:rPr>
      </w:pPr>
      <w:bookmarkStart w:id="907" w:name="summary"/>
      <w:bookmarkStart w:id="908" w:name="_Toc474426193"/>
      <w:bookmarkStart w:id="909" w:name="_Toc486002024"/>
      <w:bookmarkEnd w:id="907"/>
      <w:bookmarkEnd w:id="908"/>
      <w:r>
        <w:rPr>
          <w:rFonts w:eastAsia="Microsoft YaHei"/>
        </w:rPr>
        <w:t>Summary</w:t>
      </w:r>
      <w:bookmarkEnd w:id="909"/>
    </w:p>
    <w:p w14:paraId="71861508" w14:textId="77777777" w:rsidR="007354A4" w:rsidRDefault="00CE00B1">
      <w:pPr>
        <w:pStyle w:val="BodyFirst"/>
        <w:rPr>
          <w:rFonts w:eastAsia="Microsoft YaHei"/>
        </w:rPr>
      </w:pPr>
      <w:r>
        <w:rPr>
          <w:rFonts w:eastAsia="Microsoft YaHei"/>
        </w:rPr>
        <w:t xml:space="preserve">Rust’s error handling features are designed to help you write more robust code. The </w:t>
      </w:r>
      <w:r>
        <w:rPr>
          <w:rStyle w:val="Literal"/>
        </w:rPr>
        <w:t>panic!</w:t>
      </w:r>
      <w:r>
        <w:rPr>
          <w:rFonts w:eastAsia="Microsoft YaHei"/>
        </w:rPr>
        <w:t xml:space="preserve"> macro signals that your program is in a state it can’t handle</w:t>
      </w:r>
      <w:del w:id="910" w:author="AnneMarieW" w:date="2017-06-29T11:27:00Z">
        <w:r w:rsidDel="008B4951">
          <w:rPr>
            <w:rFonts w:eastAsia="Microsoft YaHei"/>
          </w:rPr>
          <w:delText>,</w:delText>
        </w:r>
      </w:del>
      <w:r>
        <w:rPr>
          <w:rFonts w:eastAsia="Microsoft YaHei"/>
        </w:rPr>
        <w:t xml:space="preserve"> and lets you tell the process to stop instead of trying to proceed with invalid or incorrect values. The </w:t>
      </w:r>
      <w:r>
        <w:rPr>
          <w:rStyle w:val="Literal"/>
        </w:rPr>
        <w:t>Result</w:t>
      </w:r>
      <w:r>
        <w:rPr>
          <w:rFonts w:eastAsia="Microsoft YaHei"/>
        </w:rPr>
        <w:t xml:space="preserve"> </w:t>
      </w:r>
      <w:proofErr w:type="spellStart"/>
      <w:r>
        <w:rPr>
          <w:rFonts w:eastAsia="Microsoft YaHei"/>
        </w:rPr>
        <w:t>enum</w:t>
      </w:r>
      <w:proofErr w:type="spellEnd"/>
      <w:r>
        <w:rPr>
          <w:rFonts w:eastAsia="Microsoft YaHei"/>
        </w:rPr>
        <w:t xml:space="preserve"> uses Rust’s type system to indicate that operations might fail in a way that your code could recover from. You can use </w:t>
      </w:r>
      <w:r>
        <w:rPr>
          <w:rStyle w:val="Literal"/>
        </w:rPr>
        <w:t>Result</w:t>
      </w:r>
      <w:r>
        <w:rPr>
          <w:rFonts w:eastAsia="Microsoft YaHei"/>
        </w:rPr>
        <w:t xml:space="preserve"> to tell code that calls your code that it needs to handle potential success or failure as well. Using </w:t>
      </w:r>
      <w:r>
        <w:rPr>
          <w:rStyle w:val="Literal"/>
        </w:rPr>
        <w:t>panic!</w:t>
      </w:r>
      <w:r>
        <w:rPr>
          <w:rFonts w:eastAsia="Microsoft YaHei"/>
        </w:rPr>
        <w:t xml:space="preserve"> and </w:t>
      </w:r>
      <w:r>
        <w:rPr>
          <w:rStyle w:val="Literal"/>
        </w:rPr>
        <w:t>Result</w:t>
      </w:r>
      <w:r>
        <w:rPr>
          <w:rFonts w:eastAsia="Microsoft YaHei"/>
        </w:rPr>
        <w:t xml:space="preserve"> in the appropriate situations will make your code more reliable in the face of inevitable problems.</w:t>
      </w:r>
    </w:p>
    <w:p w14:paraId="3FE1C772" w14:textId="77777777" w:rsidR="007354A4" w:rsidRDefault="00CE00B1" w:rsidP="00585740">
      <w:pPr>
        <w:pStyle w:val="Body"/>
      </w:pPr>
      <w:commentRangeStart w:id="911"/>
      <w:commentRangeStart w:id="912"/>
      <w:commentRangeStart w:id="913"/>
      <w:r>
        <w:lastRenderedPageBreak/>
        <w:t xml:space="preserve">Now that </w:t>
      </w:r>
      <w:del w:id="914" w:author="AnneMarieW" w:date="2017-06-29T11:28:00Z">
        <w:r w:rsidDel="008B4951">
          <w:delText>we</w:delText>
        </w:r>
      </w:del>
      <w:ins w:id="915" w:author="AnneMarieW" w:date="2017-06-29T11:28:00Z">
        <w:r w:rsidR="008B4951">
          <w:t>you</w:t>
        </w:r>
      </w:ins>
      <w:r>
        <w:t xml:space="preserve">’ve seen useful ways that the standard library uses generics with the </w:t>
      </w:r>
      <w:r>
        <w:rPr>
          <w:rStyle w:val="Literal"/>
        </w:rPr>
        <w:t>Option</w:t>
      </w:r>
      <w:r>
        <w:t xml:space="preserve"> and </w:t>
      </w:r>
      <w:r>
        <w:rPr>
          <w:rStyle w:val="Literal"/>
        </w:rPr>
        <w:t>Result</w:t>
      </w:r>
      <w:r>
        <w:t xml:space="preserve"> </w:t>
      </w:r>
      <w:proofErr w:type="spellStart"/>
      <w:r>
        <w:t>enums</w:t>
      </w:r>
      <w:proofErr w:type="spellEnd"/>
      <w:r>
        <w:t xml:space="preserve">, </w:t>
      </w:r>
      <w:del w:id="916" w:author="AnneMarieW" w:date="2017-06-29T11:29:00Z">
        <w:r w:rsidDel="008B4951">
          <w:delText xml:space="preserve">let’s </w:delText>
        </w:r>
      </w:del>
      <w:ins w:id="917" w:author="AnneMarieW" w:date="2017-06-29T11:29:00Z">
        <w:r w:rsidR="008B4951">
          <w:t xml:space="preserve">we’ll </w:t>
        </w:r>
      </w:ins>
      <w:r>
        <w:t xml:space="preserve">talk about how generics work and how you can </w:t>
      </w:r>
      <w:del w:id="918" w:author="AnneMarieW" w:date="2017-06-29T11:28:00Z">
        <w:r w:rsidDel="008B4951">
          <w:delText xml:space="preserve">make </w:delText>
        </w:r>
      </w:del>
      <w:r>
        <w:t xml:space="preserve">use </w:t>
      </w:r>
      <w:del w:id="919" w:author="AnneMarieW" w:date="2017-06-29T11:28:00Z">
        <w:r w:rsidDel="008B4951">
          <w:delText xml:space="preserve">of </w:delText>
        </w:r>
      </w:del>
      <w:r>
        <w:t>them in your code</w:t>
      </w:r>
      <w:ins w:id="920" w:author="AnneMarieW" w:date="2017-06-29T11:29:00Z">
        <w:r w:rsidR="008B4951">
          <w:t xml:space="preserve"> in the next chapter</w:t>
        </w:r>
      </w:ins>
      <w:r>
        <w:t>.</w:t>
      </w:r>
      <w:commentRangeEnd w:id="911"/>
      <w:r>
        <w:commentReference w:id="911"/>
      </w:r>
      <w:commentRangeEnd w:id="912"/>
      <w:r w:rsidR="000543BE">
        <w:rPr>
          <w:rStyle w:val="CommentReference"/>
        </w:rPr>
        <w:commentReference w:id="912"/>
      </w:r>
      <w:commentRangeEnd w:id="913"/>
      <w:r w:rsidR="00154B18">
        <w:rPr>
          <w:rStyle w:val="CommentReference"/>
        </w:rPr>
        <w:commentReference w:id="913"/>
      </w:r>
    </w:p>
    <w:sectPr w:rsidR="007354A4" w:rsidSect="00B03A88">
      <w:pgSz w:w="12240" w:h="15840"/>
      <w:pgMar w:top="1440" w:right="1440" w:bottom="1440" w:left="1440" w:header="0" w:footer="0" w:gutter="0"/>
      <w:cols w:space="720"/>
      <w:formProt w:val="0"/>
      <w:docGrid w:linePitch="360" w:charSpace="2047"/>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Carol Nichols" w:date="2017-09-27T12:16:00Z" w:initials="CN">
    <w:p w14:paraId="382A9B14" w14:textId="77777777" w:rsidR="00585D47" w:rsidRDefault="00585D47">
      <w:pPr>
        <w:pStyle w:val="CommentText"/>
      </w:pPr>
      <w:r>
        <w:rPr>
          <w:rStyle w:val="CommentReference"/>
        </w:rPr>
        <w:annotationRef/>
      </w:r>
      <w:r>
        <w:t xml:space="preserve">Thank you! I’ve given up on </w:t>
      </w:r>
      <w:proofErr w:type="spellStart"/>
      <w:r>
        <w:t>libreoffice</w:t>
      </w:r>
      <w:proofErr w:type="spellEnd"/>
      <w:r>
        <w:t xml:space="preserve"> and purchased Word, so hopefully these sorts of problems won’t happen as much!</w:t>
      </w:r>
    </w:p>
  </w:comment>
  <w:comment w:id="11" w:author="AnneMarieW" w:date="2017-06-29T11:12:00Z" w:initials="AM">
    <w:p w14:paraId="558C21A9" w14:textId="77777777" w:rsidR="00585D47" w:rsidRDefault="00585D47">
      <w:pPr>
        <w:pStyle w:val="CommentText"/>
      </w:pPr>
      <w:r>
        <w:rPr>
          <w:rStyle w:val="CommentReference"/>
        </w:rPr>
        <w:annotationRef/>
      </w:r>
      <w:r>
        <w:t xml:space="preserve">Perhaps put this in the positive instead? . . .you’ll </w:t>
      </w:r>
      <w:r>
        <w:rPr>
          <w:rFonts w:eastAsia="Microsoft YaHei"/>
        </w:rPr>
        <w:t>discover errors before you’ve deployed your code to production</w:t>
      </w:r>
    </w:p>
  </w:comment>
  <w:comment w:id="12" w:author="janelle" w:date="2017-09-26T12:24:00Z" w:initials="j">
    <w:p w14:paraId="7BF43099" w14:textId="77777777" w:rsidR="00585D47" w:rsidRDefault="00585D47">
      <w:pPr>
        <w:pStyle w:val="CommentText"/>
      </w:pPr>
      <w:r>
        <w:rPr>
          <w:rStyle w:val="CommentReference"/>
        </w:rPr>
        <w:annotationRef/>
      </w:r>
      <w:r>
        <w:t>I agree /JL</w:t>
      </w:r>
    </w:p>
  </w:comment>
  <w:comment w:id="13" w:author="Carol Nichols" w:date="2017-09-27T12:18:00Z" w:initials="CN">
    <w:p w14:paraId="61F96679" w14:textId="77777777" w:rsidR="00585D47" w:rsidRDefault="00585D47">
      <w:pPr>
        <w:pStyle w:val="CommentText"/>
      </w:pPr>
      <w:r>
        <w:rPr>
          <w:rStyle w:val="CommentReference"/>
        </w:rPr>
        <w:annotationRef/>
      </w:r>
      <w:r>
        <w:t>Done!</w:t>
      </w:r>
    </w:p>
  </w:comment>
  <w:comment w:id="80" w:author="janelle" w:date="2017-06-29T11:12:00Z" w:initials="j">
    <w:p w14:paraId="37DD2AC4" w14:textId="77777777" w:rsidR="00585D47" w:rsidRDefault="00585D47">
      <w:pPr>
        <w:pStyle w:val="CommentText"/>
      </w:pPr>
      <w:r>
        <w:rPr>
          <w:rStyle w:val="CommentReference"/>
        </w:rPr>
        <w:annotationRef/>
      </w:r>
      <w:r>
        <w:t>Au: reworded to avoid double punctuation after panic! Ok?</w:t>
      </w:r>
    </w:p>
  </w:comment>
  <w:comment w:id="81" w:author="Carol Nichols" w:date="2017-09-27T12:45:00Z" w:initials="CN">
    <w:p w14:paraId="58B0F866" w14:textId="77F36185" w:rsidR="00585D47" w:rsidRDefault="00585D47">
      <w:pPr>
        <w:pStyle w:val="CommentText"/>
      </w:pPr>
      <w:r>
        <w:rPr>
          <w:rStyle w:val="CommentReference"/>
        </w:rPr>
        <w:annotationRef/>
      </w:r>
      <w:r>
        <w:t>Yep!</w:t>
      </w:r>
    </w:p>
  </w:comment>
  <w:comment w:id="92" w:author="AnneMarieW" w:date="2017-06-29T11:12:00Z" w:initials="AM">
    <w:p w14:paraId="3ABE6FE1" w14:textId="77777777" w:rsidR="00585D47" w:rsidRDefault="00585D47">
      <w:pPr>
        <w:pStyle w:val="CommentText"/>
      </w:pPr>
      <w:r>
        <w:rPr>
          <w:rStyle w:val="CommentReference"/>
        </w:rPr>
        <w:annotationRef/>
      </w:r>
      <w:r>
        <w:t>Au: To figure what out? Do you mean to find the reason for the panic! call?</w:t>
      </w:r>
    </w:p>
  </w:comment>
  <w:comment w:id="93" w:author="Carol Nichols" w:date="2017-09-27T12:45:00Z" w:initials="CN">
    <w:p w14:paraId="4EF11244" w14:textId="26A08667" w:rsidR="00585D47" w:rsidRDefault="00585D47">
      <w:pPr>
        <w:pStyle w:val="CommentText"/>
      </w:pPr>
      <w:r>
        <w:rPr>
          <w:rStyle w:val="CommentReference"/>
        </w:rPr>
        <w:annotationRef/>
      </w:r>
      <w:r>
        <w:t>I’ve clarified.</w:t>
      </w:r>
    </w:p>
  </w:comment>
  <w:comment w:id="96" w:author="janelle" w:date="2017-06-29T11:12:00Z" w:initials="j">
    <w:p w14:paraId="36D6D9F0" w14:textId="77777777" w:rsidR="00585D47" w:rsidRDefault="00585D47">
      <w:pPr>
        <w:pStyle w:val="CommentText"/>
      </w:pPr>
      <w:r>
        <w:rPr>
          <w:rStyle w:val="CommentReference"/>
        </w:rPr>
        <w:annotationRef/>
      </w:r>
      <w:r>
        <w:t xml:space="preserve">Au: this is the first time you mention </w:t>
      </w:r>
      <w:proofErr w:type="spellStart"/>
      <w:r>
        <w:t>backtrace</w:t>
      </w:r>
      <w:proofErr w:type="spellEnd"/>
      <w:r>
        <w:t xml:space="preserve"> in this chapter, but the explanation isn’t for a little bit. Addition OK?</w:t>
      </w:r>
    </w:p>
  </w:comment>
  <w:comment w:id="97" w:author="Carol Nichols" w:date="2017-09-27T12:46:00Z" w:initials="CN">
    <w:p w14:paraId="7750E9FE" w14:textId="5081331F" w:rsidR="00585D47" w:rsidRDefault="00585D47">
      <w:pPr>
        <w:pStyle w:val="CommentText"/>
      </w:pPr>
      <w:r>
        <w:rPr>
          <w:rStyle w:val="CommentReference"/>
        </w:rPr>
        <w:annotationRef/>
      </w:r>
      <w:r>
        <w:t>Yep!</w:t>
      </w:r>
    </w:p>
  </w:comment>
  <w:comment w:id="132" w:author="Liz2" w:date="2017-06-29T11:12:00Z" w:initials="LC2">
    <w:p w14:paraId="6B73A5CD" w14:textId="77777777" w:rsidR="00585D47" w:rsidRDefault="00585D47">
      <w:pPr>
        <w:pStyle w:val="CommentText"/>
      </w:pPr>
      <w:r>
        <w:rPr>
          <w:rStyle w:val="CommentReference"/>
        </w:rPr>
        <w:annotationRef/>
      </w:r>
      <w:r>
        <w:t>Au: is this correct? I want to make sure it’s laid out accurately</w:t>
      </w:r>
    </w:p>
  </w:comment>
  <w:comment w:id="133" w:author="Carol Nichols" w:date="2017-09-27T12:52:00Z" w:initials="CN">
    <w:p w14:paraId="27CDD585" w14:textId="23FCF83C" w:rsidR="00585D47" w:rsidRDefault="00585D47">
      <w:pPr>
        <w:pStyle w:val="CommentText"/>
      </w:pPr>
      <w:r>
        <w:rPr>
          <w:rStyle w:val="CommentReference"/>
        </w:rPr>
        <w:annotationRef/>
      </w:r>
      <w:r>
        <w:t>Yes, this error message will wrap to a new line and that’s expected.</w:t>
      </w:r>
    </w:p>
  </w:comment>
  <w:comment w:id="137" w:author="janelle" w:date="2017-06-29T11:12:00Z" w:initials="j">
    <w:p w14:paraId="4EAC8C9A" w14:textId="77777777" w:rsidR="00585D47" w:rsidRDefault="00585D47">
      <w:pPr>
        <w:pStyle w:val="CommentText"/>
      </w:pPr>
      <w:r>
        <w:rPr>
          <w:rStyle w:val="CommentReference"/>
        </w:rPr>
        <w:annotationRef/>
      </w:r>
      <w:r>
        <w:t>Au: are these empty lines necessary, or can I delete?</w:t>
      </w:r>
    </w:p>
  </w:comment>
  <w:comment w:id="138" w:author="Carol Nichols" w:date="2017-09-27T12:52:00Z" w:initials="CN">
    <w:p w14:paraId="3ACBED77" w14:textId="7BE52211" w:rsidR="00585D47" w:rsidRDefault="00585D47">
      <w:pPr>
        <w:pStyle w:val="CommentText"/>
      </w:pPr>
      <w:r>
        <w:rPr>
          <w:rStyle w:val="CommentReference"/>
        </w:rPr>
        <w:annotationRef/>
      </w:r>
      <w:r>
        <w:t xml:space="preserve">These are not necessary, more </w:t>
      </w:r>
      <w:proofErr w:type="spellStart"/>
      <w:r>
        <w:t>libreoffice</w:t>
      </w:r>
      <w:proofErr w:type="spellEnd"/>
      <w:r>
        <w:t xml:space="preserve"> problems </w:t>
      </w:r>
      <w:r>
        <w:sym w:font="Wingdings" w:char="F04C"/>
      </w:r>
    </w:p>
  </w:comment>
  <w:comment w:id="146" w:author="janelle" w:date="2017-06-29T11:12:00Z" w:initials="j">
    <w:p w14:paraId="4C9AD5C6" w14:textId="77777777" w:rsidR="00585D47" w:rsidRDefault="00585D47">
      <w:pPr>
        <w:pStyle w:val="CommentText"/>
      </w:pPr>
      <w:r>
        <w:rPr>
          <w:rStyle w:val="CommentReference"/>
        </w:rPr>
        <w:annotationRef/>
      </w:r>
      <w:r>
        <w:t xml:space="preserve">Au: I moved this section up because I thought it would make sense to explain what a </w:t>
      </w:r>
      <w:proofErr w:type="spellStart"/>
      <w:r>
        <w:t>backtrace</w:t>
      </w:r>
      <w:proofErr w:type="spellEnd"/>
      <w:r>
        <w:t xml:space="preserve"> is when the term is first introduced and to explain what the reader is about to see. Okay?</w:t>
      </w:r>
    </w:p>
  </w:comment>
  <w:comment w:id="147" w:author="Carol Nichols" w:date="2017-09-27T12:55:00Z" w:initials="CN">
    <w:p w14:paraId="2C36C1D9" w14:textId="58698EA8" w:rsidR="00585D47" w:rsidRDefault="00585D47">
      <w:pPr>
        <w:pStyle w:val="CommentText"/>
      </w:pPr>
      <w:r>
        <w:rPr>
          <w:rStyle w:val="CommentReference"/>
        </w:rPr>
        <w:annotationRef/>
      </w:r>
      <w:r>
        <w:t>Sounds good!</w:t>
      </w:r>
    </w:p>
  </w:comment>
  <w:comment w:id="168" w:author="Carol Nichols" w:date="2017-09-27T14:00:00Z" w:initials="CN">
    <w:p w14:paraId="05AC5598" w14:textId="73DAECAC" w:rsidR="00585D47" w:rsidRDefault="00585D47">
      <w:pPr>
        <w:pStyle w:val="CommentText"/>
      </w:pPr>
      <w:r>
        <w:rPr>
          <w:rStyle w:val="CommentReference"/>
        </w:rPr>
        <w:annotationRef/>
      </w:r>
      <w:r>
        <w:t xml:space="preserve">I updated this output to the latest, all these lines are long and will need to wrap somehow. Can we make the font smaller for this listing? Should I cut all lines except the line that mentions </w:t>
      </w:r>
      <w:proofErr w:type="spellStart"/>
      <w:r>
        <w:t>src</w:t>
      </w:r>
      <w:proofErr w:type="spellEnd"/>
      <w:r>
        <w:t>/main.rs? Part of this section is about how to read through all this text to find your program, though…</w:t>
      </w:r>
    </w:p>
  </w:comment>
  <w:comment w:id="288" w:author="Liz2" w:date="2017-06-29T11:12:00Z" w:initials="LC2">
    <w:p w14:paraId="6B07E0FF" w14:textId="77777777" w:rsidR="00585D47" w:rsidRDefault="00585D47">
      <w:pPr>
        <w:pStyle w:val="CommentText"/>
      </w:pPr>
      <w:r>
        <w:rPr>
          <w:rStyle w:val="CommentReference"/>
        </w:rPr>
        <w:annotationRef/>
      </w:r>
      <w:r>
        <w:t>Au: can you confirm that these lines will appear in the output (</w:t>
      </w:r>
      <w:proofErr w:type="spellStart"/>
      <w:r>
        <w:t>ie</w:t>
      </w:r>
      <w:proofErr w:type="spellEnd"/>
      <w:r>
        <w:t xml:space="preserve"> they aren’t just for reference in print)?</w:t>
      </w:r>
    </w:p>
  </w:comment>
  <w:comment w:id="289" w:author="Carol Nichols" w:date="2017-09-27T12:56:00Z" w:initials="CN">
    <w:p w14:paraId="386D000F" w14:textId="0B486FCE" w:rsidR="00585D47" w:rsidRDefault="00585D47">
      <w:pPr>
        <w:pStyle w:val="CommentText"/>
      </w:pPr>
      <w:r>
        <w:rPr>
          <w:rStyle w:val="CommentReference"/>
        </w:rPr>
        <w:annotationRef/>
      </w:r>
      <w:r>
        <w:t xml:space="preserve">Yes, the lines in the </w:t>
      </w:r>
      <w:proofErr w:type="spellStart"/>
      <w:r>
        <w:t>backtrace</w:t>
      </w:r>
      <w:proofErr w:type="spellEnd"/>
      <w:r>
        <w:t xml:space="preserve"> are numbered by Rust and will appear in the output. When you ran this, you should have seen the lines numbered like this—was that not the case? The exact content of the </w:t>
      </w:r>
      <w:proofErr w:type="spellStart"/>
      <w:r>
        <w:t>backtrace</w:t>
      </w:r>
      <w:proofErr w:type="spellEnd"/>
      <w:r>
        <w:t xml:space="preserve"> might be slightly different depending on the operating system and Rust version the reader is using; I’ve added a clarification that the reader might not see exactly this output but should see numbered lines, one of which says “main”.</w:t>
      </w:r>
    </w:p>
  </w:comment>
  <w:comment w:id="302" w:author="AnneMarieW" w:date="2017-06-29T11:12:00Z" w:initials="AM">
    <w:p w14:paraId="5AE6E08C" w14:textId="77777777" w:rsidR="00585D47" w:rsidRDefault="00585D47">
      <w:pPr>
        <w:pStyle w:val="CommentText"/>
      </w:pPr>
      <w:r>
        <w:rPr>
          <w:rStyle w:val="CommentReference"/>
        </w:rPr>
        <w:annotationRef/>
      </w:r>
      <w:r>
        <w:t>Au: It would be best if you just used a listing number for the example for easier and clearer cross-referencing.</w:t>
      </w:r>
    </w:p>
  </w:comment>
  <w:comment w:id="303" w:author="janelle" w:date="2017-09-26T12:34:00Z" w:initials="j">
    <w:p w14:paraId="66414B79" w14:textId="77777777" w:rsidR="00585D47" w:rsidRDefault="00585D47">
      <w:pPr>
        <w:pStyle w:val="CommentText"/>
      </w:pPr>
      <w:r>
        <w:rPr>
          <w:rStyle w:val="CommentReference"/>
        </w:rPr>
        <w:annotationRef/>
      </w:r>
      <w:r>
        <w:t>I agree that adding a listing number could be useful.</w:t>
      </w:r>
    </w:p>
  </w:comment>
  <w:comment w:id="304" w:author="Carol Nichols" w:date="2017-09-27T13:47:00Z" w:initials="CN">
    <w:p w14:paraId="65478BD8" w14:textId="41724BE4" w:rsidR="00585D47" w:rsidRDefault="00585D47">
      <w:pPr>
        <w:pStyle w:val="CommentText"/>
      </w:pPr>
      <w:r>
        <w:rPr>
          <w:rStyle w:val="CommentReference"/>
        </w:rPr>
        <w:annotationRef/>
      </w:r>
      <w:r>
        <w:t>Done.</w:t>
      </w:r>
    </w:p>
  </w:comment>
  <w:comment w:id="309" w:author="AnneMarieW" w:date="2017-06-29T11:12:00Z" w:initials="AM">
    <w:p w14:paraId="0C0C65B5" w14:textId="77777777" w:rsidR="00585D47" w:rsidRDefault="00585D47">
      <w:pPr>
        <w:pStyle w:val="CommentText"/>
      </w:pPr>
      <w:r>
        <w:rPr>
          <w:rStyle w:val="CommentReference"/>
        </w:rPr>
        <w:annotationRef/>
      </w:r>
      <w:r>
        <w:t xml:space="preserve">Au: Can you be more specific as to what “these methods refer to? Do you just mean </w:t>
      </w:r>
      <w:proofErr w:type="spellStart"/>
      <w:r>
        <w:t>backtrace</w:t>
      </w:r>
      <w:proofErr w:type="spellEnd"/>
      <w:r>
        <w:t>?</w:t>
      </w:r>
    </w:p>
  </w:comment>
  <w:comment w:id="449" w:author="Carol Nichols" w:date="2017-09-27T14:07:00Z" w:initials="CN">
    <w:p w14:paraId="2939CFC6" w14:textId="451E5FEC" w:rsidR="00585D47" w:rsidRDefault="00585D47">
      <w:pPr>
        <w:pStyle w:val="CommentText"/>
      </w:pPr>
      <w:r>
        <w:rPr>
          <w:rStyle w:val="CommentReference"/>
        </w:rPr>
        <w:annotationRef/>
      </w:r>
      <w:r>
        <w:t>Yes. This will need to wrap however it wraps.</w:t>
      </w:r>
    </w:p>
  </w:comment>
  <w:comment w:id="471" w:author="Liz2" w:date="2017-06-29T11:12:00Z" w:initials="LC2">
    <w:p w14:paraId="52A69B02" w14:textId="77777777" w:rsidR="00585D47" w:rsidRDefault="00585D47">
      <w:pPr>
        <w:pStyle w:val="CommentText"/>
      </w:pPr>
      <w:r>
        <w:t xml:space="preserve">Au: </w:t>
      </w:r>
      <w:r>
        <w:rPr>
          <w:rStyle w:val="CommentReference"/>
        </w:rPr>
        <w:annotationRef/>
      </w:r>
      <w:r>
        <w:t>Closing line here please</w:t>
      </w:r>
    </w:p>
  </w:comment>
  <w:comment w:id="472" w:author="Carol Nichols" w:date="2017-09-27T14:12:00Z" w:initials="CN">
    <w:p w14:paraId="293080FC" w14:textId="50191D73" w:rsidR="00585D47" w:rsidRDefault="00585D47">
      <w:pPr>
        <w:pStyle w:val="CommentText"/>
      </w:pPr>
      <w:r>
        <w:rPr>
          <w:rStyle w:val="CommentReference"/>
        </w:rPr>
        <w:annotationRef/>
      </w:r>
      <w:r>
        <w:t>Added.</w:t>
      </w:r>
    </w:p>
  </w:comment>
  <w:comment w:id="478" w:author="Carol Nichols" w:date="2017-09-27T14:07:00Z" w:initials="CN">
    <w:p w14:paraId="7B54DD5A" w14:textId="4342CBD1" w:rsidR="00585D47" w:rsidRDefault="00585D47">
      <w:pPr>
        <w:pStyle w:val="CommentText"/>
      </w:pPr>
      <w:r>
        <w:rPr>
          <w:rStyle w:val="CommentReference"/>
        </w:rPr>
        <w:annotationRef/>
      </w:r>
      <w:r>
        <w:t>Yes, this will need to wrap however it wraps.</w:t>
      </w:r>
    </w:p>
  </w:comment>
  <w:comment w:id="501" w:author="AnneMarieW" w:date="2017-06-29T11:31:00Z" w:initials="AM">
    <w:p w14:paraId="5C9575CA" w14:textId="77777777" w:rsidR="00585D47" w:rsidRDefault="00585D47">
      <w:pPr>
        <w:pStyle w:val="CommentText"/>
      </w:pPr>
      <w:r>
        <w:rPr>
          <w:rStyle w:val="CommentReference"/>
        </w:rPr>
        <w:annotationRef/>
      </w:r>
      <w:r>
        <w:t>Au: Are you talking about users here, programmers, or code? Please clarify. Perhaps change to  . . .you can let the calling code know about the error so it can . . .</w:t>
      </w:r>
    </w:p>
  </w:comment>
  <w:comment w:id="502" w:author="Carol Nichols" w:date="2017-09-27T14:13:00Z" w:initials="CN">
    <w:p w14:paraId="457C1E52" w14:textId="3FDBC521" w:rsidR="00585D47" w:rsidRDefault="00585D47">
      <w:pPr>
        <w:pStyle w:val="CommentText"/>
      </w:pPr>
      <w:r>
        <w:rPr>
          <w:rStyle w:val="CommentReference"/>
        </w:rPr>
        <w:annotationRef/>
      </w:r>
      <w:r>
        <w:t>Clarified.</w:t>
      </w:r>
    </w:p>
  </w:comment>
  <w:comment w:id="553" w:author="AnneMarieW" w:date="2017-06-29T11:12:00Z" w:initials="AM">
    <w:p w14:paraId="6CD4ACF5" w14:textId="77777777" w:rsidR="00585D47" w:rsidRDefault="00585D47">
      <w:pPr>
        <w:pStyle w:val="CommentText"/>
      </w:pPr>
      <w:r>
        <w:rPr>
          <w:rStyle w:val="CommentReference"/>
        </w:rPr>
        <w:annotationRef/>
      </w:r>
      <w:r>
        <w:t>Au: Are you talking about people here by using “they” and “their” or code? Please clarify.</w:t>
      </w:r>
    </w:p>
  </w:comment>
  <w:comment w:id="554" w:author="Carol Nichols" w:date="2017-09-27T14:14:00Z" w:initials="CN">
    <w:p w14:paraId="24F4352E" w14:textId="3C5E04B4" w:rsidR="00585D47" w:rsidRDefault="00585D47">
      <w:pPr>
        <w:pStyle w:val="CommentText"/>
      </w:pPr>
      <w:r>
        <w:rPr>
          <w:rStyle w:val="CommentReference"/>
        </w:rPr>
        <w:annotationRef/>
      </w:r>
      <w:r>
        <w:t>I’ve changed to consistently use “calling code” throughout.</w:t>
      </w:r>
    </w:p>
  </w:comment>
  <w:comment w:id="561" w:author="AnneMarieW" w:date="2017-06-29T11:12:00Z" w:initials="AM">
    <w:p w14:paraId="35FC2665" w14:textId="77777777" w:rsidR="00585D47" w:rsidRDefault="00585D47">
      <w:pPr>
        <w:pStyle w:val="CommentText"/>
      </w:pPr>
      <w:r>
        <w:rPr>
          <w:rStyle w:val="CommentReference"/>
        </w:rPr>
        <w:annotationRef/>
      </w:r>
      <w:r>
        <w:t>Au: Again, it sounds like you’re referring to people not code.</w:t>
      </w:r>
    </w:p>
  </w:comment>
  <w:comment w:id="573" w:author="AnneMarieW" w:date="2017-06-29T11:12:00Z" w:initials="AM">
    <w:p w14:paraId="2559C00B" w14:textId="77777777" w:rsidR="00585D47" w:rsidRDefault="00585D47">
      <w:pPr>
        <w:pStyle w:val="CommentText"/>
      </w:pPr>
      <w:r>
        <w:rPr>
          <w:rStyle w:val="CommentReference"/>
        </w:rPr>
        <w:annotationRef/>
      </w:r>
      <w:r>
        <w:t>Au: I reworded so as to avoid ? at the end of the sentence. OK?</w:t>
      </w:r>
    </w:p>
  </w:comment>
  <w:comment w:id="574" w:author="Carol Nichols" w:date="2017-09-27T14:15:00Z" w:initials="CN">
    <w:p w14:paraId="65F440C9" w14:textId="7F6E6A3D" w:rsidR="00585D47" w:rsidRDefault="00585D47">
      <w:pPr>
        <w:pStyle w:val="CommentText"/>
      </w:pPr>
      <w:r>
        <w:rPr>
          <w:rStyle w:val="CommentReference"/>
        </w:rPr>
        <w:annotationRef/>
      </w:r>
      <w:r>
        <w:t>Yep!</w:t>
      </w:r>
    </w:p>
  </w:comment>
  <w:comment w:id="577" w:author="janelle" w:date="2017-09-26T13:02:00Z" w:initials="j">
    <w:p w14:paraId="7F29272E" w14:textId="77777777" w:rsidR="00585D47" w:rsidRDefault="00585D47">
      <w:pPr>
        <w:pStyle w:val="CommentText"/>
      </w:pPr>
      <w:r>
        <w:rPr>
          <w:rStyle w:val="CommentReference"/>
        </w:rPr>
        <w:annotationRef/>
      </w:r>
      <w:r>
        <w:t>Au: I agree we should avoid ? at the end of the sentence to avoid confusion. Please confirm that ? is an operator and not a syntax.</w:t>
      </w:r>
    </w:p>
  </w:comment>
  <w:comment w:id="578" w:author="Carol Nichols" w:date="2017-09-27T14:15:00Z" w:initials="CN">
    <w:p w14:paraId="7AB4ADE8" w14:textId="60CD53BA" w:rsidR="00585D47" w:rsidRDefault="00585D47">
      <w:pPr>
        <w:pStyle w:val="CommentText"/>
      </w:pPr>
      <w:r>
        <w:rPr>
          <w:rStyle w:val="CommentReference"/>
        </w:rPr>
        <w:annotationRef/>
      </w:r>
      <w:r>
        <w:t>Yes, the question mark is an operator.</w:t>
      </w:r>
    </w:p>
  </w:comment>
  <w:comment w:id="609" w:author="Carol Nichols" w:date="2017-09-29T12:44:00Z" w:initials="CN">
    <w:p w14:paraId="5C84CF27" w14:textId="7761C903" w:rsidR="00982F44" w:rsidRDefault="00982F44">
      <w:pPr>
        <w:pStyle w:val="CommentText"/>
      </w:pPr>
      <w:r>
        <w:rPr>
          <w:rStyle w:val="CommentReference"/>
        </w:rPr>
        <w:t xml:space="preserve">A reader pointed out that we were missing this detail of how the question mark operator works. </w:t>
      </w:r>
      <w:bookmarkStart w:id="633" w:name="_GoBack"/>
      <w:bookmarkEnd w:id="633"/>
      <w:r>
        <w:rPr>
          <w:rStyle w:val="CommentReference"/>
        </w:rPr>
        <w:annotationRef/>
      </w:r>
      <w:r>
        <w:rPr>
          <w:rStyle w:val="CommentReference"/>
        </w:rPr>
        <w:t xml:space="preserve">I could see this paragraph being a box, if it seems like too much of a tangent. I would title the box “Automatic Error Type Conversion with </w:t>
      </w:r>
      <w:r w:rsidRPr="00982F44">
        <w:rPr>
          <w:rStyle w:val="Literal"/>
        </w:rPr>
        <w:t>From::from</w:t>
      </w:r>
      <w:r w:rsidRPr="00982F44">
        <w:t>” or similar</w:t>
      </w:r>
      <w:r>
        <w:t>.</w:t>
      </w:r>
    </w:p>
  </w:comment>
  <w:comment w:id="666" w:author="Carol Nichols" w:date="2017-09-27T14:22:00Z" w:initials="CN">
    <w:p w14:paraId="0EE75340" w14:textId="296706C8" w:rsidR="00585D47" w:rsidRDefault="00585D47">
      <w:pPr>
        <w:pStyle w:val="CommentText"/>
      </w:pPr>
      <w:r>
        <w:rPr>
          <w:rStyle w:val="CommentReference"/>
        </w:rPr>
        <w:annotationRef/>
      </w:r>
      <w:r>
        <w:t>The error message is better now; still should be checked before publication</w:t>
      </w:r>
    </w:p>
  </w:comment>
  <w:comment w:id="735" w:author="AnneMarieW" w:date="2017-06-29T11:34:00Z" w:initials="AM">
    <w:p w14:paraId="68D110F6" w14:textId="77777777" w:rsidR="00585D47" w:rsidRDefault="00585D47">
      <w:pPr>
        <w:pStyle w:val="CommentText"/>
      </w:pPr>
      <w:r>
        <w:rPr>
          <w:rStyle w:val="CommentReference"/>
        </w:rPr>
        <w:annotationRef/>
      </w:r>
      <w:r>
        <w:t>Au: Au: Again, it sounds like you’re referring to people not code.</w:t>
      </w:r>
    </w:p>
  </w:comment>
  <w:comment w:id="736" w:author="Carol Nichols" w:date="2017-09-27T14:24:00Z" w:initials="CN">
    <w:p w14:paraId="3CDB995B" w14:textId="726B2CA7" w:rsidR="00585D47" w:rsidRDefault="00585D47">
      <w:pPr>
        <w:pStyle w:val="CommentText"/>
      </w:pPr>
      <w:r>
        <w:rPr>
          <w:rStyle w:val="CommentReference"/>
        </w:rPr>
        <w:annotationRef/>
      </w:r>
      <w:r>
        <w:t>Reworded.</w:t>
      </w:r>
    </w:p>
  </w:comment>
  <w:comment w:id="809" w:author="AnneMarieW" w:date="2017-06-29T11:12:00Z" w:initials="AM">
    <w:p w14:paraId="378493F2" w14:textId="77777777" w:rsidR="00585D47" w:rsidRDefault="00585D47">
      <w:pPr>
        <w:pStyle w:val="CommentText"/>
      </w:pPr>
      <w:r>
        <w:rPr>
          <w:rStyle w:val="CommentReference"/>
        </w:rPr>
        <w:annotationRef/>
      </w:r>
      <w:r>
        <w:t>Au: I reworded to avoid double punctuation. OK?</w:t>
      </w:r>
    </w:p>
  </w:comment>
  <w:comment w:id="810" w:author="Carol Nichols" w:date="2017-09-27T14:26:00Z" w:initials="CN">
    <w:p w14:paraId="020372F5" w14:textId="7D827D50" w:rsidR="00585D47" w:rsidRDefault="00585D47">
      <w:pPr>
        <w:pStyle w:val="CommentText"/>
      </w:pPr>
      <w:r>
        <w:rPr>
          <w:rStyle w:val="CommentReference"/>
        </w:rPr>
        <w:annotationRef/>
      </w:r>
      <w:r>
        <w:t>Yep!</w:t>
      </w:r>
    </w:p>
  </w:comment>
  <w:comment w:id="819" w:author="AnneMarieW" w:date="2017-06-29T11:35:00Z" w:initials="AM">
    <w:p w14:paraId="742C77F0" w14:textId="77777777" w:rsidR="00585D47" w:rsidRDefault="00585D47">
      <w:pPr>
        <w:pStyle w:val="CommentText"/>
      </w:pPr>
      <w:r>
        <w:rPr>
          <w:rStyle w:val="CommentReference"/>
        </w:rPr>
        <w:annotationRef/>
      </w:r>
      <w:r>
        <w:t>people or code?</w:t>
      </w:r>
    </w:p>
  </w:comment>
  <w:comment w:id="820" w:author="Carol Nichols" w:date="2017-09-27T14:26:00Z" w:initials="CN">
    <w:p w14:paraId="492400C6" w14:textId="4D6D47E8" w:rsidR="00585D47" w:rsidRDefault="00585D47">
      <w:pPr>
        <w:pStyle w:val="CommentText"/>
      </w:pPr>
      <w:r>
        <w:rPr>
          <w:rStyle w:val="CommentReference"/>
        </w:rPr>
        <w:annotationRef/>
      </w:r>
      <w:r>
        <w:t>Reworded</w:t>
      </w:r>
    </w:p>
  </w:comment>
  <w:comment w:id="837" w:author="AnneMarieW" w:date="2017-06-29T11:36:00Z" w:initials="AM">
    <w:p w14:paraId="690227E6" w14:textId="77777777" w:rsidR="00585D47" w:rsidRDefault="00585D47">
      <w:pPr>
        <w:pStyle w:val="CommentText"/>
      </w:pPr>
      <w:r>
        <w:rPr>
          <w:rStyle w:val="CommentReference"/>
        </w:rPr>
        <w:annotationRef/>
      </w:r>
      <w:r>
        <w:t>Au: Here you explicitly mention programmers. Perhaps make this clearer earlier when you use they and them when referring to callers?</w:t>
      </w:r>
    </w:p>
  </w:comment>
  <w:comment w:id="838" w:author="Carol Nichols" w:date="2017-09-27T14:27:00Z" w:initials="CN">
    <w:p w14:paraId="4506DAA3" w14:textId="689BF34F" w:rsidR="00585D47" w:rsidRDefault="00585D47">
      <w:pPr>
        <w:pStyle w:val="CommentText"/>
      </w:pPr>
      <w:r>
        <w:rPr>
          <w:rStyle w:val="CommentReference"/>
        </w:rPr>
        <w:annotationRef/>
      </w:r>
      <w:r>
        <w:t>Decided to standardize on “calling code” in previous places. At some point, some person has to write the calling code, though, so it is both people and code in a way.</w:t>
      </w:r>
    </w:p>
  </w:comment>
  <w:comment w:id="887" w:author="AnneMarieW" w:date="2017-06-29T11:23:00Z" w:initials="AM">
    <w:p w14:paraId="12C18A2F" w14:textId="77777777" w:rsidR="00585D47" w:rsidRDefault="00585D47">
      <w:pPr>
        <w:pStyle w:val="CommentText"/>
      </w:pPr>
      <w:r>
        <w:rPr>
          <w:rStyle w:val="CommentReference"/>
        </w:rPr>
        <w:annotationRef/>
      </w:r>
      <w:r>
        <w:t>Au: Again, I reworded to avoid double punctuation. OK?</w:t>
      </w:r>
    </w:p>
  </w:comment>
  <w:comment w:id="888" w:author="Carol Nichols" w:date="2017-09-27T14:28:00Z" w:initials="CN">
    <w:p w14:paraId="4B6F600B" w14:textId="2CD68CCF" w:rsidR="00585D47" w:rsidRDefault="00585D47">
      <w:pPr>
        <w:pStyle w:val="CommentText"/>
      </w:pPr>
      <w:r>
        <w:rPr>
          <w:rStyle w:val="CommentReference"/>
        </w:rPr>
        <w:annotationRef/>
      </w:r>
      <w:r>
        <w:t>Sure.</w:t>
      </w:r>
    </w:p>
  </w:comment>
  <w:comment w:id="911" w:author="eddyb" w:date="2017-06-29T11:12:00Z" w:initials="eddyb">
    <w:p w14:paraId="25DEE892" w14:textId="77777777" w:rsidR="00585D47" w:rsidRDefault="00585D47">
      <w:r>
        <w:rPr>
          <w:rFonts w:ascii="Liberation Serif" w:eastAsia="Tahoma" w:hAnsi="Liberation Serif" w:cs="Tahoma"/>
          <w:sz w:val="24"/>
          <w:szCs w:val="24"/>
          <w:lang w:bidi="en-US"/>
        </w:rPr>
        <w:t>Oh, this makes sense too, although in a bit of a roundabout way.</w:t>
      </w:r>
    </w:p>
  </w:comment>
  <w:comment w:id="912" w:author="Liz2" w:date="2017-06-29T11:12:00Z" w:initials="LC2">
    <w:p w14:paraId="738CE50E" w14:textId="77777777" w:rsidR="00585D47" w:rsidRDefault="00585D47">
      <w:pPr>
        <w:pStyle w:val="CommentText"/>
      </w:pPr>
      <w:r>
        <w:rPr>
          <w:rStyle w:val="CommentReference"/>
        </w:rPr>
        <w:annotationRef/>
      </w:r>
      <w:r>
        <w:t>Au: Is this point here that we should be introducing generics before this chapter? Should we talk about this?</w:t>
      </w:r>
    </w:p>
  </w:comment>
  <w:comment w:id="913" w:author="Carol Nichols" w:date="2017-09-27T14:29:00Z" w:initials="CN">
    <w:p w14:paraId="14BED2BD" w14:textId="04C63180" w:rsidR="00585D47" w:rsidRDefault="00585D47">
      <w:pPr>
        <w:pStyle w:val="CommentText"/>
      </w:pPr>
      <w:r>
        <w:rPr>
          <w:rStyle w:val="CommentReference"/>
        </w:rPr>
        <w:annotationRef/>
      </w:r>
      <w:r>
        <w:t xml:space="preserve">I think </w:t>
      </w:r>
      <w:r w:rsidRPr="00154B18">
        <w:rPr>
          <w:b/>
          <w:bCs/>
        </w:rPr>
        <w:t>using</w:t>
      </w:r>
      <w:r>
        <w:t xml:space="preserve"> generics is different than </w:t>
      </w:r>
      <w:r w:rsidRPr="00154B18">
        <w:rPr>
          <w:b/>
          <w:bCs/>
        </w:rPr>
        <w:t>writing</w:t>
      </w:r>
      <w:r>
        <w:t xml:space="preserve"> code defined with generics, so I stand by our ordering. Readers don’t need to know as much about using code that someone else has written that happens to use generics as they need to know in order to be able to define </w:t>
      </w:r>
      <w:proofErr w:type="spellStart"/>
      <w:r>
        <w:t>structs</w:t>
      </w:r>
      <w:proofErr w:type="spellEnd"/>
      <w:r>
        <w:t xml:space="preserve">, functions, </w:t>
      </w:r>
      <w:proofErr w:type="spellStart"/>
      <w:r>
        <w:t>etc</w:t>
      </w:r>
      <w:proofErr w:type="spellEnd"/>
      <w:r>
        <w:t xml:space="preserve"> of their own that make use of generics.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2A9B14" w15:done="0"/>
  <w15:commentEx w15:paraId="558C21A9" w15:done="0"/>
  <w15:commentEx w15:paraId="7BF43099" w15:done="0"/>
  <w15:commentEx w15:paraId="61F96679" w15:paraIdParent="7BF43099" w15:done="0"/>
  <w15:commentEx w15:paraId="37DD2AC4" w15:done="0"/>
  <w15:commentEx w15:paraId="58B0F866" w15:paraIdParent="37DD2AC4" w15:done="0"/>
  <w15:commentEx w15:paraId="3ABE6FE1" w15:done="0"/>
  <w15:commentEx w15:paraId="4EF11244" w15:paraIdParent="3ABE6FE1" w15:done="0"/>
  <w15:commentEx w15:paraId="36D6D9F0" w15:done="0"/>
  <w15:commentEx w15:paraId="7750E9FE" w15:paraIdParent="36D6D9F0" w15:done="0"/>
  <w15:commentEx w15:paraId="6B73A5CD" w15:done="0"/>
  <w15:commentEx w15:paraId="27CDD585" w15:paraIdParent="6B73A5CD" w15:done="0"/>
  <w15:commentEx w15:paraId="4EAC8C9A" w15:done="0"/>
  <w15:commentEx w15:paraId="3ACBED77" w15:paraIdParent="4EAC8C9A" w15:done="0"/>
  <w15:commentEx w15:paraId="4C9AD5C6" w15:done="0"/>
  <w15:commentEx w15:paraId="2C36C1D9" w15:paraIdParent="4C9AD5C6" w15:done="0"/>
  <w15:commentEx w15:paraId="05AC5598" w15:done="0"/>
  <w15:commentEx w15:paraId="6B07E0FF" w15:done="0"/>
  <w15:commentEx w15:paraId="386D000F" w15:paraIdParent="6B07E0FF" w15:done="0"/>
  <w15:commentEx w15:paraId="5AE6E08C" w15:done="0"/>
  <w15:commentEx w15:paraId="66414B79" w15:done="0"/>
  <w15:commentEx w15:paraId="65478BD8" w15:paraIdParent="66414B79" w15:done="0"/>
  <w15:commentEx w15:paraId="0C0C65B5" w15:done="0"/>
  <w15:commentEx w15:paraId="2939CFC6" w15:done="0"/>
  <w15:commentEx w15:paraId="52A69B02" w15:done="0"/>
  <w15:commentEx w15:paraId="293080FC" w15:paraIdParent="52A69B02" w15:done="0"/>
  <w15:commentEx w15:paraId="7B54DD5A" w15:done="0"/>
  <w15:commentEx w15:paraId="5C9575CA" w15:done="0"/>
  <w15:commentEx w15:paraId="457C1E52" w15:paraIdParent="5C9575CA" w15:done="0"/>
  <w15:commentEx w15:paraId="6CD4ACF5" w15:done="0"/>
  <w15:commentEx w15:paraId="24F4352E" w15:paraIdParent="6CD4ACF5" w15:done="0"/>
  <w15:commentEx w15:paraId="35FC2665" w15:done="0"/>
  <w15:commentEx w15:paraId="2559C00B" w15:done="0"/>
  <w15:commentEx w15:paraId="65F440C9" w15:paraIdParent="2559C00B" w15:done="0"/>
  <w15:commentEx w15:paraId="7F29272E" w15:done="0"/>
  <w15:commentEx w15:paraId="7AB4ADE8" w15:paraIdParent="7F29272E" w15:done="0"/>
  <w15:commentEx w15:paraId="5C84CF27" w15:done="0"/>
  <w15:commentEx w15:paraId="0EE75340" w15:done="0"/>
  <w15:commentEx w15:paraId="68D110F6" w15:done="0"/>
  <w15:commentEx w15:paraId="3CDB995B" w15:paraIdParent="68D110F6" w15:done="0"/>
  <w15:commentEx w15:paraId="378493F2" w15:done="0"/>
  <w15:commentEx w15:paraId="020372F5" w15:paraIdParent="378493F2" w15:done="0"/>
  <w15:commentEx w15:paraId="742C77F0" w15:done="0"/>
  <w15:commentEx w15:paraId="492400C6" w15:paraIdParent="742C77F0" w15:done="0"/>
  <w15:commentEx w15:paraId="690227E6" w15:done="0"/>
  <w15:commentEx w15:paraId="4506DAA3" w15:paraIdParent="690227E6" w15:done="0"/>
  <w15:commentEx w15:paraId="12C18A2F" w15:done="0"/>
  <w15:commentEx w15:paraId="4B6F600B" w15:paraIdParent="12C18A2F" w15:done="0"/>
  <w15:commentEx w15:paraId="25DEE892" w15:done="0"/>
  <w15:commentEx w15:paraId="738CE50E" w15:done="0"/>
  <w15:commentEx w15:paraId="14BED2BD" w15:paraIdParent="738CE50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Webdings">
    <w:panose1 w:val="05030102010509060703"/>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0"/>
    <w:family w:val="modern"/>
    <w:pitch w:val="fixed"/>
    <w:sig w:usb0="E0000AFF" w:usb1="400078FF" w:usb2="00000001" w:usb3="00000000" w:csb0="000001BF" w:csb1="00000000"/>
  </w:font>
  <w:font w:name="Liberation Sans">
    <w:altName w:val="Arial"/>
    <w:charset w:val="00"/>
    <w:family w:val="swiss"/>
    <w:pitch w:val="variable"/>
    <w:sig w:usb0="E0000AFF" w:usb1="500078FF" w:usb2="00000021" w:usb3="00000000" w:csb0="000001BF" w:csb1="00000000"/>
  </w:font>
  <w:font w:name="Arial Unicode MS">
    <w:panose1 w:val="020B0604020202020204"/>
    <w:charset w:val="0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Microsoft YaHei">
    <w:panose1 w:val="020B0503020204020204"/>
    <w:charset w:val="86"/>
    <w:family w:val="swiss"/>
    <w:pitch w:val="variable"/>
    <w:sig w:usb0="80000287" w:usb1="28CF3C52" w:usb2="00000016" w:usb3="00000000" w:csb0="0004001F" w:csb1="00000000"/>
  </w:font>
  <w:font w:name="Roboto Condensed">
    <w:altName w:val="Times New Roman"/>
    <w:charset w:val="01"/>
    <w:family w:val="roman"/>
    <w:pitch w:val="variable"/>
  </w:font>
  <w:font w:name="NewBaskerville">
    <w:altName w:val="Rockwell Extra Bold"/>
    <w:panose1 w:val="00000000000000000000"/>
    <w:charset w:val="00"/>
    <w:family w:val="swiss"/>
    <w:notTrueType/>
    <w:pitch w:val="variable"/>
    <w:sig w:usb0="00000003" w:usb1="00000000" w:usb2="00000000" w:usb3="00000000" w:csb0="00000001" w:csb1="00000000"/>
  </w:font>
  <w:font w:name="Futura-Heavy">
    <w:altName w:val="Futura"/>
    <w:panose1 w:val="00000000000000000000"/>
    <w:charset w:val="00"/>
    <w:family w:val="swiss"/>
    <w:notTrueType/>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Dogma">
    <w:altName w:val="MS Gothic"/>
    <w:charset w:val="00"/>
    <w:family w:val="roman"/>
    <w:pitch w:val="default"/>
  </w:font>
  <w:font w:name="Futura-Book">
    <w:altName w:val="Futur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B44CC4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706BCF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B762A9E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82C4B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F0AA62D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7AEB82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5D9A5C9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EE7C9A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F5EE144"/>
    <w:lvl w:ilvl="0">
      <w:start w:val="1"/>
      <w:numFmt w:val="decimal"/>
      <w:pStyle w:val="ListNumber"/>
      <w:lvlText w:val="%1."/>
      <w:lvlJc w:val="left"/>
      <w:pPr>
        <w:tabs>
          <w:tab w:val="num" w:pos="360"/>
        </w:tabs>
        <w:ind w:left="360" w:hanging="360"/>
      </w:pPr>
    </w:lvl>
  </w:abstractNum>
  <w:abstractNum w:abstractNumId="9">
    <w:nsid w:val="FFFFFF89"/>
    <w:multiLevelType w:val="singleLevel"/>
    <w:tmpl w:val="D54E8DD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DE0F7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nsid w:val="370170EB"/>
    <w:multiLevelType w:val="hybridMultilevel"/>
    <w:tmpl w:val="63AE96B8"/>
    <w:lvl w:ilvl="0" w:tplc="22487F7E">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42224CDB"/>
    <w:multiLevelType w:val="multilevel"/>
    <w:tmpl w:val="768E8B2A"/>
    <w:lvl w:ilvl="0">
      <w:start w:val="1"/>
      <w:numFmt w:val="upperRoman"/>
      <w:lvlText w:val="Article %1."/>
      <w:lvlJc w:val="left"/>
      <w:pPr>
        <w:tabs>
          <w:tab w:val="num" w:pos="1440"/>
        </w:tabs>
        <w:ind w:left="0" w:firstLine="0"/>
      </w:pPr>
    </w:lvl>
    <w:lvl w:ilvl="1">
      <w:start w:val="1"/>
      <w:numFmt w:val="decima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nsid w:val="439F600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52637948"/>
    <w:multiLevelType w:val="multilevel"/>
    <w:tmpl w:val="F6C206A8"/>
    <w:styleLink w:val="ArticleSection"/>
    <w:lvl w:ilvl="0">
      <w:start w:val="1"/>
      <w:numFmt w:val="decimal"/>
      <w:pStyle w:val="Heading1"/>
      <w:suff w:val="nothing"/>
      <w:lvlText w:val="%1"/>
      <w:lvlJc w:val="center"/>
      <w:pPr>
        <w:ind w:left="0" w:firstLine="288"/>
      </w:pPr>
      <w:rPr>
        <w:rFonts w:hint="default"/>
      </w:rPr>
    </w:lvl>
    <w:lvl w:ilvl="1">
      <w:start w:val="1"/>
      <w:numFmt w:val="decimalZero"/>
      <w:pStyle w:val="Heading2"/>
      <w:isLgl/>
      <w:lvlText w:val="Section %1.%2"/>
      <w:lvlJc w:val="left"/>
      <w:pPr>
        <w:tabs>
          <w:tab w:val="num" w:pos="1080"/>
        </w:tabs>
        <w:ind w:left="0" w:firstLine="0"/>
      </w:pPr>
      <w:rPr>
        <w:rFonts w:hint="default"/>
      </w:rPr>
    </w:lvl>
    <w:lvl w:ilvl="2">
      <w:start w:val="1"/>
      <w:numFmt w:val="lowerLetter"/>
      <w:pStyle w:val="Heading3"/>
      <w:lvlText w:val="(%3)"/>
      <w:lvlJc w:val="left"/>
      <w:pPr>
        <w:tabs>
          <w:tab w:val="num" w:pos="720"/>
        </w:tabs>
        <w:ind w:left="720" w:hanging="432"/>
      </w:pPr>
      <w:rPr>
        <w:rFonts w:hint="default"/>
      </w:rPr>
    </w:lvl>
    <w:lvl w:ilvl="3">
      <w:start w:val="1"/>
      <w:numFmt w:val="lowerRoman"/>
      <w:pStyle w:val="Heading4"/>
      <w:lvlText w:val="(%4)"/>
      <w:lvlJc w:val="right"/>
      <w:pPr>
        <w:tabs>
          <w:tab w:val="num" w:pos="864"/>
        </w:tabs>
        <w:ind w:left="864" w:hanging="144"/>
      </w:pPr>
      <w:rPr>
        <w:rFonts w:hint="default"/>
      </w:rPr>
    </w:lvl>
    <w:lvl w:ilvl="4">
      <w:start w:val="1"/>
      <w:numFmt w:val="decimal"/>
      <w:pStyle w:val="Heading5"/>
      <w:lvlText w:val="%5)"/>
      <w:lvlJc w:val="left"/>
      <w:pPr>
        <w:tabs>
          <w:tab w:val="num" w:pos="1008"/>
        </w:tabs>
        <w:ind w:left="1008" w:hanging="432"/>
      </w:pPr>
      <w:rPr>
        <w:rFonts w:hint="default"/>
      </w:rPr>
    </w:lvl>
    <w:lvl w:ilvl="5">
      <w:start w:val="1"/>
      <w:numFmt w:val="lowerLetter"/>
      <w:pStyle w:val="Heading6"/>
      <w:lvlText w:val="%6)"/>
      <w:lvlJc w:val="left"/>
      <w:pPr>
        <w:tabs>
          <w:tab w:val="num" w:pos="1152"/>
        </w:tabs>
        <w:ind w:left="1152" w:hanging="432"/>
      </w:pPr>
      <w:rPr>
        <w:rFonts w:hint="default"/>
      </w:rPr>
    </w:lvl>
    <w:lvl w:ilvl="6">
      <w:start w:val="1"/>
      <w:numFmt w:val="lowerRoman"/>
      <w:pStyle w:val="Heading7"/>
      <w:lvlText w:val="%7)"/>
      <w:lvlJc w:val="right"/>
      <w:pPr>
        <w:tabs>
          <w:tab w:val="num" w:pos="1296"/>
        </w:tabs>
        <w:ind w:left="1296" w:hanging="288"/>
      </w:pPr>
      <w:rPr>
        <w:rFonts w:hint="default"/>
      </w:rPr>
    </w:lvl>
    <w:lvl w:ilvl="7">
      <w:start w:val="1"/>
      <w:numFmt w:val="lowerLetter"/>
      <w:pStyle w:val="Heading8"/>
      <w:lvlText w:val="%8."/>
      <w:lvlJc w:val="left"/>
      <w:pPr>
        <w:tabs>
          <w:tab w:val="num" w:pos="1440"/>
        </w:tabs>
        <w:ind w:left="1440" w:hanging="432"/>
      </w:pPr>
      <w:rPr>
        <w:rFonts w:hint="default"/>
      </w:rPr>
    </w:lvl>
    <w:lvl w:ilvl="8">
      <w:start w:val="1"/>
      <w:numFmt w:val="lowerRoman"/>
      <w:pStyle w:val="Heading9"/>
      <w:lvlText w:val="%9."/>
      <w:lvlJc w:val="right"/>
      <w:pPr>
        <w:tabs>
          <w:tab w:val="num" w:pos="1584"/>
        </w:tabs>
        <w:ind w:left="1584" w:hanging="144"/>
      </w:pPr>
      <w:rPr>
        <w:rFonts w:hint="default"/>
      </w:rPr>
    </w:lvl>
  </w:abstractNum>
  <w:abstractNum w:abstractNumId="15">
    <w:nsid w:val="5EEF52BD"/>
    <w:multiLevelType w:val="multilevel"/>
    <w:tmpl w:val="F6C206A8"/>
    <w:numStyleLink w:val="ArticleSection"/>
  </w:abstractNum>
  <w:abstractNum w:abstractNumId="16">
    <w:nsid w:val="730A2965"/>
    <w:multiLevelType w:val="hybridMultilevel"/>
    <w:tmpl w:val="4BF45022"/>
    <w:lvl w:ilvl="0" w:tplc="2F5C41B0">
      <w:start w:val="1"/>
      <w:numFmt w:val="decimal"/>
      <w:lvlText w:val="%1."/>
      <w:lvlJc w:val="left"/>
      <w:pPr>
        <w:tabs>
          <w:tab w:val="num" w:pos="360"/>
        </w:tabs>
        <w:ind w:left="36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abstractNumId w:val="12"/>
  </w:num>
  <w:num w:numId="2">
    <w:abstractNumId w:val="16"/>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3"/>
  </w:num>
  <w:num w:numId="16">
    <w:abstractNumId w:val="14"/>
  </w:num>
  <w:num w:numId="17">
    <w:abstractNumId w:val="1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ol Nichols">
    <w15:presenceInfo w15:providerId="Windows Live" w15:userId="e9e82a3b7022bb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characterSpacingControl w:val="doNotCompress"/>
  <w:compat>
    <w:compatSetting w:name="compatibilityMode" w:uri="http://schemas.microsoft.com/office/word" w:val="12"/>
  </w:compat>
  <w:rsids>
    <w:rsidRoot w:val="007354A4"/>
    <w:rsid w:val="0000461E"/>
    <w:rsid w:val="00004B99"/>
    <w:rsid w:val="00014B67"/>
    <w:rsid w:val="00014F57"/>
    <w:rsid w:val="00020330"/>
    <w:rsid w:val="00020EB1"/>
    <w:rsid w:val="00033AEB"/>
    <w:rsid w:val="00033B7F"/>
    <w:rsid w:val="000543BE"/>
    <w:rsid w:val="000776C1"/>
    <w:rsid w:val="000E3EF6"/>
    <w:rsid w:val="000E5038"/>
    <w:rsid w:val="000F22C2"/>
    <w:rsid w:val="000F6ADA"/>
    <w:rsid w:val="00130979"/>
    <w:rsid w:val="00131487"/>
    <w:rsid w:val="00136DE9"/>
    <w:rsid w:val="00154B18"/>
    <w:rsid w:val="00167FC5"/>
    <w:rsid w:val="00194C4C"/>
    <w:rsid w:val="001A735A"/>
    <w:rsid w:val="001B7FD9"/>
    <w:rsid w:val="001D5E32"/>
    <w:rsid w:val="001E5C5B"/>
    <w:rsid w:val="00200BB4"/>
    <w:rsid w:val="00204A07"/>
    <w:rsid w:val="0022101E"/>
    <w:rsid w:val="00231B1B"/>
    <w:rsid w:val="002325D2"/>
    <w:rsid w:val="00250E6B"/>
    <w:rsid w:val="002557A5"/>
    <w:rsid w:val="0025611D"/>
    <w:rsid w:val="002730B9"/>
    <w:rsid w:val="002810B6"/>
    <w:rsid w:val="00290E2D"/>
    <w:rsid w:val="002A3CF7"/>
    <w:rsid w:val="002E13EE"/>
    <w:rsid w:val="002F5AF3"/>
    <w:rsid w:val="00335CDA"/>
    <w:rsid w:val="00350F15"/>
    <w:rsid w:val="00372700"/>
    <w:rsid w:val="00376E6E"/>
    <w:rsid w:val="00377880"/>
    <w:rsid w:val="003956BF"/>
    <w:rsid w:val="003A1481"/>
    <w:rsid w:val="003B4BDC"/>
    <w:rsid w:val="003E70E5"/>
    <w:rsid w:val="003F16A0"/>
    <w:rsid w:val="004211B2"/>
    <w:rsid w:val="0042456A"/>
    <w:rsid w:val="004305CA"/>
    <w:rsid w:val="004317E6"/>
    <w:rsid w:val="004416C6"/>
    <w:rsid w:val="00445B24"/>
    <w:rsid w:val="00457EB1"/>
    <w:rsid w:val="004A519C"/>
    <w:rsid w:val="004D3B87"/>
    <w:rsid w:val="004D65BB"/>
    <w:rsid w:val="004E10D3"/>
    <w:rsid w:val="00524E93"/>
    <w:rsid w:val="00525174"/>
    <w:rsid w:val="005321FC"/>
    <w:rsid w:val="005451D6"/>
    <w:rsid w:val="00545C4F"/>
    <w:rsid w:val="00585740"/>
    <w:rsid w:val="00585D47"/>
    <w:rsid w:val="005B7954"/>
    <w:rsid w:val="005C2AEE"/>
    <w:rsid w:val="005F492E"/>
    <w:rsid w:val="00611831"/>
    <w:rsid w:val="00612F37"/>
    <w:rsid w:val="00614082"/>
    <w:rsid w:val="00647E2A"/>
    <w:rsid w:val="006847CA"/>
    <w:rsid w:val="0069288E"/>
    <w:rsid w:val="006C3F2F"/>
    <w:rsid w:val="006E1AA8"/>
    <w:rsid w:val="006F3476"/>
    <w:rsid w:val="00732682"/>
    <w:rsid w:val="007354A4"/>
    <w:rsid w:val="00742B37"/>
    <w:rsid w:val="007441F7"/>
    <w:rsid w:val="007505E5"/>
    <w:rsid w:val="007A3584"/>
    <w:rsid w:val="007B1404"/>
    <w:rsid w:val="007B4D6D"/>
    <w:rsid w:val="007C5724"/>
    <w:rsid w:val="007D0BAB"/>
    <w:rsid w:val="007E1AA2"/>
    <w:rsid w:val="007E3C11"/>
    <w:rsid w:val="0081134E"/>
    <w:rsid w:val="00814AC0"/>
    <w:rsid w:val="00827008"/>
    <w:rsid w:val="008417BC"/>
    <w:rsid w:val="0084389B"/>
    <w:rsid w:val="008476B3"/>
    <w:rsid w:val="00850027"/>
    <w:rsid w:val="00855BE7"/>
    <w:rsid w:val="00865E4A"/>
    <w:rsid w:val="008764FA"/>
    <w:rsid w:val="008B0597"/>
    <w:rsid w:val="008B3D49"/>
    <w:rsid w:val="008B4951"/>
    <w:rsid w:val="008B5CFD"/>
    <w:rsid w:val="008B6596"/>
    <w:rsid w:val="008D42D4"/>
    <w:rsid w:val="008E0EFA"/>
    <w:rsid w:val="008F3611"/>
    <w:rsid w:val="008F6A91"/>
    <w:rsid w:val="00926607"/>
    <w:rsid w:val="00935D54"/>
    <w:rsid w:val="00942091"/>
    <w:rsid w:val="00961866"/>
    <w:rsid w:val="00966688"/>
    <w:rsid w:val="009672A5"/>
    <w:rsid w:val="00982F44"/>
    <w:rsid w:val="00990F0B"/>
    <w:rsid w:val="009D1B79"/>
    <w:rsid w:val="009D7062"/>
    <w:rsid w:val="009F1D0D"/>
    <w:rsid w:val="00A0650A"/>
    <w:rsid w:val="00A17047"/>
    <w:rsid w:val="00A2086A"/>
    <w:rsid w:val="00A313C2"/>
    <w:rsid w:val="00A35EF0"/>
    <w:rsid w:val="00A46ECF"/>
    <w:rsid w:val="00A50ACA"/>
    <w:rsid w:val="00A53DEC"/>
    <w:rsid w:val="00A6577B"/>
    <w:rsid w:val="00A72D74"/>
    <w:rsid w:val="00A762AD"/>
    <w:rsid w:val="00A8409B"/>
    <w:rsid w:val="00A8466C"/>
    <w:rsid w:val="00A8537F"/>
    <w:rsid w:val="00AB5B51"/>
    <w:rsid w:val="00AC09AD"/>
    <w:rsid w:val="00AE6F02"/>
    <w:rsid w:val="00AF7C3D"/>
    <w:rsid w:val="00B03A88"/>
    <w:rsid w:val="00B06273"/>
    <w:rsid w:val="00B07922"/>
    <w:rsid w:val="00B251C6"/>
    <w:rsid w:val="00B27AAD"/>
    <w:rsid w:val="00B37B17"/>
    <w:rsid w:val="00B4165D"/>
    <w:rsid w:val="00B536F2"/>
    <w:rsid w:val="00B61A6A"/>
    <w:rsid w:val="00B8618A"/>
    <w:rsid w:val="00B93991"/>
    <w:rsid w:val="00BA68D6"/>
    <w:rsid w:val="00BC748F"/>
    <w:rsid w:val="00BD57D9"/>
    <w:rsid w:val="00BF6FA9"/>
    <w:rsid w:val="00C27264"/>
    <w:rsid w:val="00C56641"/>
    <w:rsid w:val="00C812E2"/>
    <w:rsid w:val="00C8154D"/>
    <w:rsid w:val="00CA0BD9"/>
    <w:rsid w:val="00CC6C94"/>
    <w:rsid w:val="00CD0A31"/>
    <w:rsid w:val="00CD3136"/>
    <w:rsid w:val="00CE00B1"/>
    <w:rsid w:val="00CE31B9"/>
    <w:rsid w:val="00CE3348"/>
    <w:rsid w:val="00D11131"/>
    <w:rsid w:val="00D12C5B"/>
    <w:rsid w:val="00D35B24"/>
    <w:rsid w:val="00D51E7C"/>
    <w:rsid w:val="00D57412"/>
    <w:rsid w:val="00D7414C"/>
    <w:rsid w:val="00DA44D0"/>
    <w:rsid w:val="00DA6585"/>
    <w:rsid w:val="00DA6BEF"/>
    <w:rsid w:val="00DA7649"/>
    <w:rsid w:val="00DB30AC"/>
    <w:rsid w:val="00DB3AFD"/>
    <w:rsid w:val="00DB628F"/>
    <w:rsid w:val="00DF250B"/>
    <w:rsid w:val="00E055A0"/>
    <w:rsid w:val="00E26DB7"/>
    <w:rsid w:val="00E3755D"/>
    <w:rsid w:val="00E46C61"/>
    <w:rsid w:val="00E57E9D"/>
    <w:rsid w:val="00E70A80"/>
    <w:rsid w:val="00EA49B7"/>
    <w:rsid w:val="00EB1B2A"/>
    <w:rsid w:val="00EF75AD"/>
    <w:rsid w:val="00F0740F"/>
    <w:rsid w:val="00F14802"/>
    <w:rsid w:val="00F21F9D"/>
    <w:rsid w:val="00F472B2"/>
    <w:rsid w:val="00F504BE"/>
    <w:rsid w:val="00F55A5D"/>
    <w:rsid w:val="00F60F6B"/>
    <w:rsid w:val="00F66041"/>
    <w:rsid w:val="00F975E1"/>
    <w:rsid w:val="00FA3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DB2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rsid w:val="00457EB1"/>
  </w:style>
  <w:style w:type="paragraph" w:styleId="Heading1">
    <w:name w:val="heading 1"/>
    <w:basedOn w:val="Normal"/>
    <w:next w:val="Normal"/>
    <w:link w:val="Heading1Char"/>
    <w:rsid w:val="00457EB1"/>
    <w:pPr>
      <w:keepNext/>
      <w:numPr>
        <w:numId w:val="17"/>
      </w:numPr>
      <w:spacing w:before="240" w:after="60"/>
      <w:jc w:val="center"/>
      <w:outlineLvl w:val="0"/>
    </w:pPr>
    <w:rPr>
      <w:rFonts w:cs="Arial"/>
      <w:b/>
      <w:bCs/>
      <w:kern w:val="32"/>
      <w:sz w:val="24"/>
      <w:szCs w:val="32"/>
    </w:rPr>
  </w:style>
  <w:style w:type="paragraph" w:styleId="Heading2">
    <w:name w:val="heading 2"/>
    <w:basedOn w:val="Normal"/>
    <w:next w:val="Normal"/>
    <w:link w:val="Heading2Char"/>
    <w:rsid w:val="00457EB1"/>
    <w:pPr>
      <w:keepNext/>
      <w:numPr>
        <w:ilvl w:val="1"/>
        <w:numId w:val="17"/>
      </w:numPr>
      <w:spacing w:before="240" w:after="60"/>
      <w:outlineLvl w:val="1"/>
    </w:pPr>
    <w:rPr>
      <w:rFonts w:ascii="Arial" w:hAnsi="Arial" w:cs="Arial"/>
      <w:b/>
      <w:bCs/>
      <w:i/>
      <w:iCs/>
      <w:sz w:val="28"/>
      <w:szCs w:val="28"/>
    </w:rPr>
  </w:style>
  <w:style w:type="paragraph" w:styleId="Heading3">
    <w:name w:val="heading 3"/>
    <w:basedOn w:val="Normal"/>
    <w:next w:val="Normal"/>
    <w:link w:val="Heading3Char"/>
    <w:rsid w:val="00457EB1"/>
    <w:pPr>
      <w:keepNext/>
      <w:numPr>
        <w:ilvl w:val="2"/>
        <w:numId w:val="17"/>
      </w:numPr>
      <w:spacing w:before="240" w:after="60"/>
      <w:outlineLvl w:val="2"/>
    </w:pPr>
    <w:rPr>
      <w:rFonts w:ascii="Arial" w:hAnsi="Arial" w:cs="Arial"/>
      <w:b/>
      <w:bCs/>
      <w:sz w:val="26"/>
      <w:szCs w:val="26"/>
    </w:rPr>
  </w:style>
  <w:style w:type="paragraph" w:styleId="Heading4">
    <w:name w:val="heading 4"/>
    <w:basedOn w:val="Normal"/>
    <w:next w:val="Normal"/>
    <w:link w:val="Heading4Char"/>
    <w:rsid w:val="00457EB1"/>
    <w:pPr>
      <w:keepNext/>
      <w:numPr>
        <w:ilvl w:val="3"/>
        <w:numId w:val="17"/>
      </w:numPr>
      <w:spacing w:before="240" w:after="60"/>
      <w:outlineLvl w:val="3"/>
    </w:pPr>
    <w:rPr>
      <w:b/>
      <w:bCs/>
      <w:sz w:val="28"/>
      <w:szCs w:val="28"/>
    </w:rPr>
  </w:style>
  <w:style w:type="paragraph" w:styleId="Heading5">
    <w:name w:val="heading 5"/>
    <w:basedOn w:val="Normal"/>
    <w:next w:val="Normal"/>
    <w:link w:val="Heading5Char"/>
    <w:rsid w:val="00457EB1"/>
    <w:pPr>
      <w:numPr>
        <w:ilvl w:val="4"/>
        <w:numId w:val="17"/>
      </w:numPr>
      <w:spacing w:before="240" w:after="60"/>
      <w:outlineLvl w:val="4"/>
    </w:pPr>
    <w:rPr>
      <w:b/>
      <w:bCs/>
      <w:i/>
      <w:iCs/>
      <w:sz w:val="26"/>
      <w:szCs w:val="26"/>
    </w:rPr>
  </w:style>
  <w:style w:type="paragraph" w:styleId="Heading6">
    <w:name w:val="heading 6"/>
    <w:basedOn w:val="Normal"/>
    <w:next w:val="Normal"/>
    <w:link w:val="Heading6Char"/>
    <w:rsid w:val="00457EB1"/>
    <w:pPr>
      <w:numPr>
        <w:ilvl w:val="5"/>
        <w:numId w:val="17"/>
      </w:numPr>
      <w:spacing w:before="240" w:after="60"/>
      <w:outlineLvl w:val="5"/>
    </w:pPr>
    <w:rPr>
      <w:b/>
      <w:bCs/>
      <w:sz w:val="22"/>
      <w:szCs w:val="22"/>
    </w:rPr>
  </w:style>
  <w:style w:type="paragraph" w:styleId="Heading7">
    <w:name w:val="heading 7"/>
    <w:basedOn w:val="Normal"/>
    <w:next w:val="Normal"/>
    <w:link w:val="Heading7Char"/>
    <w:rsid w:val="00457EB1"/>
    <w:pPr>
      <w:numPr>
        <w:ilvl w:val="6"/>
        <w:numId w:val="17"/>
      </w:numPr>
      <w:spacing w:before="240" w:after="60"/>
      <w:outlineLvl w:val="6"/>
    </w:pPr>
    <w:rPr>
      <w:sz w:val="24"/>
      <w:szCs w:val="24"/>
    </w:rPr>
  </w:style>
  <w:style w:type="paragraph" w:styleId="Heading8">
    <w:name w:val="heading 8"/>
    <w:basedOn w:val="Normal"/>
    <w:next w:val="Normal"/>
    <w:link w:val="Heading8Char"/>
    <w:rsid w:val="00457EB1"/>
    <w:pPr>
      <w:numPr>
        <w:ilvl w:val="7"/>
        <w:numId w:val="17"/>
      </w:numPr>
      <w:spacing w:before="240" w:after="60"/>
      <w:outlineLvl w:val="7"/>
    </w:pPr>
    <w:rPr>
      <w:i/>
      <w:iCs/>
      <w:sz w:val="24"/>
      <w:szCs w:val="24"/>
    </w:rPr>
  </w:style>
  <w:style w:type="paragraph" w:styleId="Heading9">
    <w:name w:val="heading 9"/>
    <w:basedOn w:val="Normal"/>
    <w:next w:val="Normal"/>
    <w:link w:val="Heading9Char"/>
    <w:rsid w:val="00457EB1"/>
    <w:pPr>
      <w:numPr>
        <w:ilvl w:val="8"/>
        <w:numId w:val="17"/>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uiPriority w:val="99"/>
    <w:rsid w:val="00181762"/>
    <w:rPr>
      <w:color w:val="0000FF"/>
      <w:u w:val="single"/>
    </w:rPr>
  </w:style>
  <w:style w:type="character" w:styleId="FollowedHyperlink">
    <w:name w:val="FollowedHyperlink"/>
    <w:semiHidden/>
    <w:rsid w:val="00457EB1"/>
    <w:rPr>
      <w:color w:val="800080"/>
      <w:u w:val="single"/>
    </w:rPr>
  </w:style>
  <w:style w:type="character" w:styleId="HTMLCode">
    <w:name w:val="HTML Code"/>
    <w:semiHidden/>
    <w:rsid w:val="00457EB1"/>
    <w:rPr>
      <w:rFonts w:ascii="Courier New" w:hAnsi="Courier New" w:cs="Courier New"/>
      <w:sz w:val="20"/>
      <w:szCs w:val="20"/>
    </w:rPr>
  </w:style>
  <w:style w:type="character" w:customStyle="1" w:styleId="Heading1Char">
    <w:name w:val="Heading 1 Char"/>
    <w:basedOn w:val="DefaultParagraphFont"/>
    <w:link w:val="Heading1"/>
    <w:qFormat/>
    <w:rsid w:val="00B03A88"/>
    <w:rPr>
      <w:rFonts w:cs="Arial"/>
      <w:b/>
      <w:bCs/>
      <w:kern w:val="32"/>
      <w:sz w:val="24"/>
      <w:szCs w:val="32"/>
    </w:rPr>
  </w:style>
  <w:style w:type="character" w:customStyle="1" w:styleId="Heading2Char">
    <w:name w:val="Heading 2 Char"/>
    <w:basedOn w:val="DefaultParagraphFont"/>
    <w:link w:val="Heading2"/>
    <w:qFormat/>
    <w:rsid w:val="00B03A88"/>
    <w:rPr>
      <w:rFonts w:ascii="Arial" w:hAnsi="Arial" w:cs="Arial"/>
      <w:b/>
      <w:bCs/>
      <w:i/>
      <w:iCs/>
      <w:sz w:val="28"/>
      <w:szCs w:val="28"/>
    </w:rPr>
  </w:style>
  <w:style w:type="character" w:customStyle="1" w:styleId="Heading3Char">
    <w:name w:val="Heading 3 Char"/>
    <w:basedOn w:val="DefaultParagraphFont"/>
    <w:link w:val="Heading3"/>
    <w:qFormat/>
    <w:rsid w:val="00B03A88"/>
    <w:rPr>
      <w:rFonts w:ascii="Arial" w:hAnsi="Arial" w:cs="Arial"/>
      <w:b/>
      <w:bCs/>
      <w:sz w:val="26"/>
      <w:szCs w:val="26"/>
    </w:rPr>
  </w:style>
  <w:style w:type="character" w:customStyle="1" w:styleId="Heading4Char">
    <w:name w:val="Heading 4 Char"/>
    <w:basedOn w:val="DefaultParagraphFont"/>
    <w:link w:val="Heading4"/>
    <w:qFormat/>
    <w:rsid w:val="00B03A88"/>
    <w:rPr>
      <w:b/>
      <w:bCs/>
      <w:sz w:val="28"/>
      <w:szCs w:val="28"/>
    </w:rPr>
  </w:style>
  <w:style w:type="character" w:customStyle="1" w:styleId="Heading5Char">
    <w:name w:val="Heading 5 Char"/>
    <w:basedOn w:val="DefaultParagraphFont"/>
    <w:link w:val="Heading5"/>
    <w:qFormat/>
    <w:rsid w:val="00B03A88"/>
    <w:rPr>
      <w:b/>
      <w:bCs/>
      <w:i/>
      <w:iCs/>
      <w:sz w:val="26"/>
      <w:szCs w:val="26"/>
    </w:rPr>
  </w:style>
  <w:style w:type="character" w:customStyle="1" w:styleId="Heading6Char">
    <w:name w:val="Heading 6 Char"/>
    <w:basedOn w:val="DefaultParagraphFont"/>
    <w:link w:val="Heading6"/>
    <w:qFormat/>
    <w:rsid w:val="00B03A88"/>
    <w:rPr>
      <w:b/>
      <w:bCs/>
      <w:sz w:val="22"/>
      <w:szCs w:val="22"/>
    </w:rPr>
  </w:style>
  <w:style w:type="character" w:styleId="HTMLKeyboard">
    <w:name w:val="HTML Keyboard"/>
    <w:semiHidden/>
    <w:rsid w:val="00457EB1"/>
    <w:rPr>
      <w:rFonts w:ascii="Courier New" w:hAnsi="Courier New" w:cs="Courier New"/>
      <w:sz w:val="20"/>
      <w:szCs w:val="20"/>
    </w:rPr>
  </w:style>
  <w:style w:type="character" w:customStyle="1" w:styleId="HTMLPreformattedChar">
    <w:name w:val="HTML Preformatted Char"/>
    <w:basedOn w:val="DefaultParagraphFont"/>
    <w:link w:val="HTMLPreformatted"/>
    <w:semiHidden/>
    <w:qFormat/>
    <w:rsid w:val="00B03A88"/>
    <w:rPr>
      <w:rFonts w:ascii="Courier New" w:hAnsi="Courier New" w:cs="Courier New"/>
    </w:rPr>
  </w:style>
  <w:style w:type="character" w:styleId="Strong">
    <w:name w:val="Strong"/>
    <w:rsid w:val="00457EB1"/>
    <w:rPr>
      <w:b/>
      <w:bCs/>
    </w:rPr>
  </w:style>
  <w:style w:type="character" w:customStyle="1" w:styleId="oembedall-closehide">
    <w:name w:val="oembedall-closehide"/>
    <w:basedOn w:val="DefaultParagraphFont"/>
    <w:qFormat/>
    <w:rsid w:val="00B03A88"/>
    <w:rPr>
      <w:shd w:val="clear" w:color="auto" w:fill="AAAAAA"/>
    </w:rPr>
  </w:style>
  <w:style w:type="character" w:customStyle="1" w:styleId="title2">
    <w:name w:val="title2"/>
    <w:basedOn w:val="DefaultParagraphFont"/>
    <w:qFormat/>
    <w:rsid w:val="00B03A88"/>
  </w:style>
  <w:style w:type="character" w:styleId="Emphasis">
    <w:name w:val="Emphasis"/>
    <w:rsid w:val="00457EB1"/>
    <w:rPr>
      <w:i/>
      <w:iCs/>
    </w:rPr>
  </w:style>
  <w:style w:type="character" w:customStyle="1" w:styleId="filename">
    <w:name w:val="filename"/>
    <w:basedOn w:val="DefaultParagraphFont"/>
    <w:qFormat/>
    <w:rsid w:val="00B03A88"/>
  </w:style>
  <w:style w:type="character" w:customStyle="1" w:styleId="hljs-keyword2">
    <w:name w:val="hljs-keyword2"/>
    <w:basedOn w:val="DefaultParagraphFont"/>
    <w:qFormat/>
    <w:rsid w:val="00B03A88"/>
    <w:rPr>
      <w:color w:val="859900"/>
    </w:rPr>
  </w:style>
  <w:style w:type="character" w:customStyle="1" w:styleId="hljs-title3">
    <w:name w:val="hljs-title3"/>
    <w:basedOn w:val="DefaultParagraphFont"/>
    <w:qFormat/>
    <w:rsid w:val="00B03A88"/>
    <w:rPr>
      <w:color w:val="268BD2"/>
    </w:rPr>
  </w:style>
  <w:style w:type="character" w:customStyle="1" w:styleId="hljs-function2">
    <w:name w:val="hljs-function2"/>
    <w:basedOn w:val="DefaultParagraphFont"/>
    <w:qFormat/>
    <w:rsid w:val="00B03A88"/>
  </w:style>
  <w:style w:type="character" w:customStyle="1" w:styleId="hljs-string3">
    <w:name w:val="hljs-string3"/>
    <w:basedOn w:val="DefaultParagraphFont"/>
    <w:qFormat/>
    <w:rsid w:val="00B03A88"/>
    <w:rPr>
      <w:color w:val="2AA198"/>
    </w:rPr>
  </w:style>
  <w:style w:type="character" w:customStyle="1" w:styleId="hljs-number2">
    <w:name w:val="hljs-number2"/>
    <w:basedOn w:val="DefaultParagraphFont"/>
    <w:qFormat/>
    <w:rsid w:val="00B03A88"/>
    <w:rPr>
      <w:color w:val="2AA198"/>
    </w:rPr>
  </w:style>
  <w:style w:type="character" w:customStyle="1" w:styleId="hljs-builtin1">
    <w:name w:val="hljs-built_in1"/>
    <w:basedOn w:val="DefaultParagraphFont"/>
    <w:qFormat/>
    <w:rsid w:val="00B03A88"/>
    <w:rPr>
      <w:color w:val="268BD2"/>
    </w:rPr>
  </w:style>
  <w:style w:type="character" w:customStyle="1" w:styleId="Heading7Char">
    <w:name w:val="Heading 7 Char"/>
    <w:basedOn w:val="DefaultParagraphFont"/>
    <w:link w:val="Heading7"/>
    <w:qFormat/>
    <w:rsid w:val="00181762"/>
    <w:rPr>
      <w:sz w:val="24"/>
      <w:szCs w:val="24"/>
    </w:rPr>
  </w:style>
  <w:style w:type="character" w:customStyle="1" w:styleId="Heading8Char">
    <w:name w:val="Heading 8 Char"/>
    <w:basedOn w:val="DefaultParagraphFont"/>
    <w:link w:val="Heading8"/>
    <w:qFormat/>
    <w:rsid w:val="00181762"/>
    <w:rPr>
      <w:i/>
      <w:iCs/>
      <w:sz w:val="24"/>
      <w:szCs w:val="24"/>
    </w:rPr>
  </w:style>
  <w:style w:type="character" w:customStyle="1" w:styleId="Heading9Char">
    <w:name w:val="Heading 9 Char"/>
    <w:basedOn w:val="DefaultParagraphFont"/>
    <w:link w:val="Heading9"/>
    <w:qFormat/>
    <w:rsid w:val="00181762"/>
    <w:rPr>
      <w:rFonts w:ascii="Arial" w:hAnsi="Arial" w:cs="Arial"/>
      <w:sz w:val="22"/>
      <w:szCs w:val="22"/>
    </w:rPr>
  </w:style>
  <w:style w:type="character" w:customStyle="1" w:styleId="BodyTextChar">
    <w:name w:val="Body Text Char"/>
    <w:basedOn w:val="DefaultParagraphFont"/>
    <w:link w:val="BodyText"/>
    <w:semiHidden/>
    <w:qFormat/>
    <w:rsid w:val="00181762"/>
  </w:style>
  <w:style w:type="character" w:customStyle="1" w:styleId="BodyText2Char">
    <w:name w:val="Body Text 2 Char"/>
    <w:basedOn w:val="DefaultParagraphFont"/>
    <w:link w:val="BodyText2"/>
    <w:semiHidden/>
    <w:qFormat/>
    <w:rsid w:val="00181762"/>
  </w:style>
  <w:style w:type="character" w:customStyle="1" w:styleId="BodyText3Char">
    <w:name w:val="Body Text 3 Char"/>
    <w:basedOn w:val="DefaultParagraphFont"/>
    <w:link w:val="BodyText3"/>
    <w:semiHidden/>
    <w:qFormat/>
    <w:rsid w:val="00181762"/>
    <w:rPr>
      <w:sz w:val="16"/>
      <w:szCs w:val="16"/>
    </w:rPr>
  </w:style>
  <w:style w:type="character" w:customStyle="1" w:styleId="BodyTextFirstIndentChar">
    <w:name w:val="Body Text First Indent Char"/>
    <w:basedOn w:val="BodyTextChar"/>
    <w:semiHidden/>
    <w:qFormat/>
    <w:rsid w:val="00181762"/>
  </w:style>
  <w:style w:type="character" w:customStyle="1" w:styleId="BodyTextIndentChar">
    <w:name w:val="Body Text Indent Char"/>
    <w:basedOn w:val="DefaultParagraphFont"/>
    <w:link w:val="BodyTextIndent"/>
    <w:semiHidden/>
    <w:qFormat/>
    <w:rsid w:val="00181762"/>
  </w:style>
  <w:style w:type="character" w:customStyle="1" w:styleId="BodyTextFirstIndent2Char">
    <w:name w:val="Body Text First Indent 2 Char"/>
    <w:basedOn w:val="BodyTextIndentChar"/>
    <w:link w:val="BodyTextFirstIndent2"/>
    <w:semiHidden/>
    <w:qFormat/>
    <w:rsid w:val="00181762"/>
  </w:style>
  <w:style w:type="character" w:customStyle="1" w:styleId="BodyTextIndent2Char">
    <w:name w:val="Body Text Indent 2 Char"/>
    <w:basedOn w:val="DefaultParagraphFont"/>
    <w:link w:val="BodyTextIndent2"/>
    <w:semiHidden/>
    <w:qFormat/>
    <w:rsid w:val="00181762"/>
  </w:style>
  <w:style w:type="character" w:customStyle="1" w:styleId="BodyTextIndent3Char">
    <w:name w:val="Body Text Indent 3 Char"/>
    <w:basedOn w:val="DefaultParagraphFont"/>
    <w:link w:val="BodyTextIndent3"/>
    <w:semiHidden/>
    <w:qFormat/>
    <w:rsid w:val="00181762"/>
    <w:rPr>
      <w:sz w:val="16"/>
      <w:szCs w:val="16"/>
    </w:rPr>
  </w:style>
  <w:style w:type="character" w:customStyle="1" w:styleId="ClosingChar">
    <w:name w:val="Closing Char"/>
    <w:basedOn w:val="DefaultParagraphFont"/>
    <w:link w:val="Closing"/>
    <w:semiHidden/>
    <w:qFormat/>
    <w:rsid w:val="00181762"/>
  </w:style>
  <w:style w:type="character" w:customStyle="1" w:styleId="DateChar">
    <w:name w:val="Date Char"/>
    <w:basedOn w:val="DefaultParagraphFont"/>
    <w:link w:val="Date"/>
    <w:semiHidden/>
    <w:qFormat/>
    <w:rsid w:val="00181762"/>
  </w:style>
  <w:style w:type="character" w:customStyle="1" w:styleId="E-mailSignatureChar">
    <w:name w:val="E-mail Signature Char"/>
    <w:basedOn w:val="DefaultParagraphFont"/>
    <w:semiHidden/>
    <w:qFormat/>
    <w:rsid w:val="00181762"/>
  </w:style>
  <w:style w:type="character" w:customStyle="1" w:styleId="EmphasisBold">
    <w:name w:val="EmphasisBold"/>
    <w:rsid w:val="00457EB1"/>
    <w:rPr>
      <w:b/>
      <w:color w:val="0000FF"/>
    </w:rPr>
  </w:style>
  <w:style w:type="character" w:customStyle="1" w:styleId="EmphasisBoldBox">
    <w:name w:val="EmphasisBoldBox"/>
    <w:rsid w:val="00457EB1"/>
    <w:rPr>
      <w:b/>
      <w:color w:val="3366FF"/>
    </w:rPr>
  </w:style>
  <w:style w:type="character" w:customStyle="1" w:styleId="EmphasisBoldItal">
    <w:name w:val="EmphasisBoldItal"/>
    <w:rsid w:val="00457EB1"/>
    <w:rPr>
      <w:b/>
      <w:i/>
      <w:color w:val="0000FF"/>
    </w:rPr>
  </w:style>
  <w:style w:type="character" w:customStyle="1" w:styleId="EmphasisItalic">
    <w:name w:val="EmphasisItalic"/>
    <w:qFormat/>
    <w:rsid w:val="00457EB1"/>
    <w:rPr>
      <w:i/>
      <w:color w:val="0000FF"/>
    </w:rPr>
  </w:style>
  <w:style w:type="character" w:customStyle="1" w:styleId="EmphasisItalicBox">
    <w:name w:val="EmphasisItalicBox"/>
    <w:rsid w:val="00457EB1"/>
    <w:rPr>
      <w:i/>
      <w:color w:val="CC99FF"/>
    </w:rPr>
  </w:style>
  <w:style w:type="character" w:customStyle="1" w:styleId="EmphasisItalicFoot">
    <w:name w:val="EmphasisItalicFoot"/>
    <w:rsid w:val="00457EB1"/>
    <w:rPr>
      <w:i/>
      <w:color w:val="99CCFF"/>
      <w:sz w:val="16"/>
      <w:szCs w:val="16"/>
    </w:rPr>
  </w:style>
  <w:style w:type="character" w:customStyle="1" w:styleId="EmphasisNote">
    <w:name w:val="EmphasisNote"/>
    <w:rsid w:val="00457EB1"/>
    <w:rPr>
      <w:color w:val="3366FF"/>
    </w:rPr>
  </w:style>
  <w:style w:type="character" w:customStyle="1" w:styleId="EmphasisRevCaption">
    <w:name w:val="EmphasisRevCaption"/>
    <w:rsid w:val="00457EB1"/>
    <w:rPr>
      <w:i/>
      <w:color w:val="CC99FF"/>
    </w:rPr>
  </w:style>
  <w:style w:type="character" w:customStyle="1" w:styleId="EmphasisRevItal">
    <w:name w:val="EmphasisRevItal"/>
    <w:rsid w:val="00457EB1"/>
    <w:rPr>
      <w:color w:val="0000FF"/>
    </w:rPr>
  </w:style>
  <w:style w:type="character" w:customStyle="1" w:styleId="FooterChar">
    <w:name w:val="Footer Char"/>
    <w:basedOn w:val="DefaultParagraphFont"/>
    <w:link w:val="Footer"/>
    <w:semiHidden/>
    <w:qFormat/>
    <w:rsid w:val="00181762"/>
  </w:style>
  <w:style w:type="character" w:customStyle="1" w:styleId="HeaderChar">
    <w:name w:val="Header Char"/>
    <w:basedOn w:val="DefaultParagraphFont"/>
    <w:link w:val="Header"/>
    <w:semiHidden/>
    <w:qFormat/>
    <w:rsid w:val="00181762"/>
  </w:style>
  <w:style w:type="character" w:styleId="HTMLAcronym">
    <w:name w:val="HTML Acronym"/>
    <w:basedOn w:val="DefaultParagraphFont"/>
    <w:semiHidden/>
    <w:rsid w:val="00457EB1"/>
  </w:style>
  <w:style w:type="character" w:customStyle="1" w:styleId="HTMLAddressChar">
    <w:name w:val="HTML Address Char"/>
    <w:basedOn w:val="DefaultParagraphFont"/>
    <w:link w:val="HTMLAddress"/>
    <w:semiHidden/>
    <w:qFormat/>
    <w:rsid w:val="00181762"/>
    <w:rPr>
      <w:i/>
      <w:iCs/>
    </w:rPr>
  </w:style>
  <w:style w:type="character" w:styleId="HTMLCite">
    <w:name w:val="HTML Cite"/>
    <w:semiHidden/>
    <w:rsid w:val="00457EB1"/>
    <w:rPr>
      <w:i/>
      <w:iCs/>
    </w:rPr>
  </w:style>
  <w:style w:type="character" w:styleId="HTMLDefinition">
    <w:name w:val="HTML Definition"/>
    <w:semiHidden/>
    <w:rsid w:val="00457EB1"/>
    <w:rPr>
      <w:i/>
      <w:iCs/>
    </w:rPr>
  </w:style>
  <w:style w:type="character" w:styleId="HTMLSample">
    <w:name w:val="HTML Sample"/>
    <w:semiHidden/>
    <w:rsid w:val="00457EB1"/>
    <w:rPr>
      <w:rFonts w:ascii="Courier New" w:hAnsi="Courier New" w:cs="Courier New"/>
    </w:rPr>
  </w:style>
  <w:style w:type="character" w:styleId="HTMLTypewriter">
    <w:name w:val="HTML Typewriter"/>
    <w:semiHidden/>
    <w:rsid w:val="00457EB1"/>
    <w:rPr>
      <w:rFonts w:ascii="Courier New" w:hAnsi="Courier New" w:cs="Courier New"/>
      <w:sz w:val="20"/>
      <w:szCs w:val="20"/>
    </w:rPr>
  </w:style>
  <w:style w:type="character" w:styleId="HTMLVariable">
    <w:name w:val="HTML Variable"/>
    <w:semiHidden/>
    <w:rsid w:val="00457EB1"/>
    <w:rPr>
      <w:i/>
      <w:iCs/>
    </w:rPr>
  </w:style>
  <w:style w:type="character" w:customStyle="1" w:styleId="Italic">
    <w:name w:val="Italic"/>
    <w:rsid w:val="00457EB1"/>
    <w:rPr>
      <w:i/>
      <w:color w:val="000000"/>
    </w:rPr>
  </w:style>
  <w:style w:type="character" w:customStyle="1" w:styleId="Keycap">
    <w:name w:val="Keycap"/>
    <w:rsid w:val="00457EB1"/>
    <w:rPr>
      <w:smallCaps/>
      <w:color w:val="0000FF"/>
    </w:rPr>
  </w:style>
  <w:style w:type="character" w:styleId="LineNumber">
    <w:name w:val="line number"/>
    <w:basedOn w:val="DefaultParagraphFont"/>
    <w:semiHidden/>
    <w:rsid w:val="00457EB1"/>
  </w:style>
  <w:style w:type="character" w:customStyle="1" w:styleId="Literal">
    <w:name w:val="Literal"/>
    <w:qFormat/>
    <w:rsid w:val="00457EB1"/>
    <w:rPr>
      <w:rFonts w:ascii="Courier" w:hAnsi="Courier"/>
      <w:color w:val="0000FF"/>
      <w:sz w:val="20"/>
    </w:rPr>
  </w:style>
  <w:style w:type="character" w:customStyle="1" w:styleId="LiteralBox">
    <w:name w:val="LiteralBox"/>
    <w:rsid w:val="00457EB1"/>
    <w:rPr>
      <w:rFonts w:ascii="Courier" w:hAnsi="Courier"/>
      <w:color w:val="CC99FF"/>
      <w:sz w:val="20"/>
    </w:rPr>
  </w:style>
  <w:style w:type="character" w:customStyle="1" w:styleId="Literal1st">
    <w:name w:val="Literal1st"/>
    <w:basedOn w:val="LiteralBox"/>
    <w:rsid w:val="00457EB1"/>
    <w:rPr>
      <w:rFonts w:ascii="Courier" w:hAnsi="Courier"/>
      <w:color w:val="CC99FF"/>
      <w:sz w:val="20"/>
    </w:rPr>
  </w:style>
  <w:style w:type="character" w:customStyle="1" w:styleId="LiteralBold">
    <w:name w:val="LiteralBold"/>
    <w:qFormat/>
    <w:rsid w:val="00457EB1"/>
    <w:rPr>
      <w:rFonts w:ascii="Courier" w:hAnsi="Courier"/>
      <w:b/>
      <w:color w:val="0000FF"/>
      <w:sz w:val="20"/>
    </w:rPr>
  </w:style>
  <w:style w:type="character" w:customStyle="1" w:styleId="LiteralBoldItal">
    <w:name w:val="LiteralBoldItal"/>
    <w:rsid w:val="00457EB1"/>
    <w:rPr>
      <w:rFonts w:ascii="Courier" w:hAnsi="Courier"/>
      <w:b/>
      <w:i/>
      <w:color w:val="0000FF"/>
      <w:sz w:val="20"/>
    </w:rPr>
  </w:style>
  <w:style w:type="character" w:customStyle="1" w:styleId="LiteralCaption">
    <w:name w:val="LiteralCaption"/>
    <w:rsid w:val="00457EB1"/>
    <w:rPr>
      <w:rFonts w:ascii="Courier" w:hAnsi="Courier"/>
      <w:i/>
      <w:color w:val="CC99FF"/>
      <w:sz w:val="20"/>
    </w:rPr>
  </w:style>
  <w:style w:type="character" w:customStyle="1" w:styleId="LiteralFootnote">
    <w:name w:val="LiteralFootnote"/>
    <w:basedOn w:val="LiteralBox"/>
    <w:rsid w:val="00457EB1"/>
    <w:rPr>
      <w:rFonts w:ascii="Courier" w:hAnsi="Courier"/>
      <w:color w:val="CC99FF"/>
      <w:sz w:val="20"/>
    </w:rPr>
  </w:style>
  <w:style w:type="character" w:customStyle="1" w:styleId="LiteralItal">
    <w:name w:val="LiteralItal"/>
    <w:rsid w:val="00457EB1"/>
    <w:rPr>
      <w:rFonts w:ascii="Courier" w:hAnsi="Courier"/>
      <w:i/>
      <w:color w:val="0000FF"/>
      <w:sz w:val="20"/>
    </w:rPr>
  </w:style>
  <w:style w:type="character" w:customStyle="1" w:styleId="MenuArrow">
    <w:name w:val="MenuArrow"/>
    <w:rsid w:val="00457EB1"/>
    <w:rPr>
      <w:rFonts w:ascii="Webdings" w:hAnsi="Webdings"/>
      <w:color w:val="0000FF"/>
    </w:rPr>
  </w:style>
  <w:style w:type="character" w:customStyle="1" w:styleId="MessageHeaderChar">
    <w:name w:val="Message Header Char"/>
    <w:basedOn w:val="DefaultParagraphFont"/>
    <w:link w:val="MessageHeader"/>
    <w:semiHidden/>
    <w:qFormat/>
    <w:rsid w:val="00181762"/>
    <w:rPr>
      <w:rFonts w:ascii="Arial" w:hAnsi="Arial" w:cs="Arial"/>
      <w:sz w:val="24"/>
      <w:szCs w:val="24"/>
      <w:shd w:val="pct20" w:color="auto" w:fill="auto"/>
    </w:rPr>
  </w:style>
  <w:style w:type="character" w:customStyle="1" w:styleId="NoteHeadingChar">
    <w:name w:val="Note Heading Char"/>
    <w:basedOn w:val="DefaultParagraphFont"/>
    <w:link w:val="NoteHeading"/>
    <w:semiHidden/>
    <w:qFormat/>
    <w:rsid w:val="00181762"/>
  </w:style>
  <w:style w:type="character" w:styleId="PageNumber">
    <w:name w:val="page number"/>
    <w:basedOn w:val="DefaultParagraphFont"/>
    <w:semiHidden/>
    <w:rsid w:val="00457EB1"/>
  </w:style>
  <w:style w:type="character" w:customStyle="1" w:styleId="PlainTextChar">
    <w:name w:val="Plain Text Char"/>
    <w:basedOn w:val="DefaultParagraphFont"/>
    <w:link w:val="PlainText"/>
    <w:semiHidden/>
    <w:qFormat/>
    <w:rsid w:val="00181762"/>
    <w:rPr>
      <w:rFonts w:ascii="Courier New" w:hAnsi="Courier New" w:cs="Courier New"/>
    </w:rPr>
  </w:style>
  <w:style w:type="character" w:customStyle="1" w:styleId="SalutationChar">
    <w:name w:val="Salutation Char"/>
    <w:basedOn w:val="DefaultParagraphFont"/>
    <w:link w:val="Salutation"/>
    <w:semiHidden/>
    <w:qFormat/>
    <w:rsid w:val="00181762"/>
  </w:style>
  <w:style w:type="character" w:customStyle="1" w:styleId="SignatureChar">
    <w:name w:val="Signature Char"/>
    <w:basedOn w:val="DefaultParagraphFont"/>
    <w:link w:val="Signature"/>
    <w:semiHidden/>
    <w:qFormat/>
    <w:rsid w:val="00181762"/>
  </w:style>
  <w:style w:type="character" w:customStyle="1" w:styleId="SubtitleChar">
    <w:name w:val="Subtitle Char"/>
    <w:basedOn w:val="DefaultParagraphFont"/>
    <w:link w:val="Subtitle"/>
    <w:qFormat/>
    <w:rsid w:val="00181762"/>
    <w:rPr>
      <w:rFonts w:ascii="Arial" w:hAnsi="Arial" w:cs="Arial"/>
      <w:sz w:val="24"/>
      <w:szCs w:val="24"/>
    </w:rPr>
  </w:style>
  <w:style w:type="character" w:customStyle="1" w:styleId="TitleChar">
    <w:name w:val="Title Char"/>
    <w:basedOn w:val="DefaultParagraphFont"/>
    <w:link w:val="Title"/>
    <w:qFormat/>
    <w:rsid w:val="00181762"/>
    <w:rPr>
      <w:rFonts w:ascii="Arial" w:hAnsi="Arial" w:cs="Arial"/>
      <w:b/>
      <w:bCs/>
      <w:kern w:val="28"/>
      <w:sz w:val="32"/>
      <w:szCs w:val="32"/>
    </w:rPr>
  </w:style>
  <w:style w:type="character" w:customStyle="1" w:styleId="Wingdings">
    <w:name w:val="Wingdings"/>
    <w:qFormat/>
    <w:rsid w:val="00457EB1"/>
    <w:rPr>
      <w:rFonts w:ascii="Wingdings 2" w:hAnsi="Wingdings 2"/>
      <w:color w:val="0000FF"/>
      <w:sz w:val="24"/>
    </w:rPr>
  </w:style>
  <w:style w:type="character" w:customStyle="1" w:styleId="WingdingsSmall">
    <w:name w:val="Wingdings Small"/>
    <w:rsid w:val="00457EB1"/>
    <w:rPr>
      <w:rFonts w:ascii="Wingdings 2" w:hAnsi="Wingdings 2"/>
      <w:color w:val="99CCFF"/>
      <w:sz w:val="20"/>
    </w:rPr>
  </w:style>
  <w:style w:type="character" w:styleId="CommentReference">
    <w:name w:val="annotation reference"/>
    <w:basedOn w:val="DefaultParagraphFont"/>
    <w:uiPriority w:val="99"/>
    <w:semiHidden/>
    <w:unhideWhenUsed/>
    <w:qFormat/>
    <w:rsid w:val="0077437E"/>
    <w:rPr>
      <w:sz w:val="16"/>
      <w:szCs w:val="16"/>
    </w:rPr>
  </w:style>
  <w:style w:type="character" w:customStyle="1" w:styleId="CommentTextChar">
    <w:name w:val="Comment Text Char"/>
    <w:basedOn w:val="DefaultParagraphFont"/>
    <w:link w:val="CommentText"/>
    <w:uiPriority w:val="99"/>
    <w:semiHidden/>
    <w:qFormat/>
    <w:rsid w:val="0077437E"/>
  </w:style>
  <w:style w:type="character" w:customStyle="1" w:styleId="CommentSubjectChar">
    <w:name w:val="Comment Subject Char"/>
    <w:basedOn w:val="CommentTextChar"/>
    <w:link w:val="CommentSubject"/>
    <w:uiPriority w:val="99"/>
    <w:semiHidden/>
    <w:qFormat/>
    <w:rsid w:val="0077437E"/>
    <w:rPr>
      <w:b/>
      <w:bCs/>
    </w:rPr>
  </w:style>
  <w:style w:type="character" w:customStyle="1" w:styleId="BalloonTextChar">
    <w:name w:val="Balloon Text Char"/>
    <w:basedOn w:val="DefaultParagraphFont"/>
    <w:link w:val="BalloonText"/>
    <w:uiPriority w:val="99"/>
    <w:semiHidden/>
    <w:qFormat/>
    <w:rsid w:val="0077437E"/>
    <w:rPr>
      <w:rFonts w:ascii="Tahoma" w:hAnsi="Tahoma" w:cs="Tahoma"/>
      <w:sz w:val="16"/>
      <w:szCs w:val="16"/>
    </w:rPr>
  </w:style>
  <w:style w:type="character" w:customStyle="1" w:styleId="ListLabel1">
    <w:name w:val="ListLabel 1"/>
    <w:qFormat/>
    <w:rsid w:val="00B03A88"/>
    <w:rPr>
      <w:sz w:val="20"/>
    </w:rPr>
  </w:style>
  <w:style w:type="character" w:customStyle="1" w:styleId="ListLabel2">
    <w:name w:val="ListLabel 2"/>
    <w:qFormat/>
    <w:rsid w:val="00B03A88"/>
    <w:rPr>
      <w:sz w:val="20"/>
    </w:rPr>
  </w:style>
  <w:style w:type="character" w:customStyle="1" w:styleId="ListLabel3">
    <w:name w:val="ListLabel 3"/>
    <w:qFormat/>
    <w:rsid w:val="00B03A88"/>
    <w:rPr>
      <w:sz w:val="20"/>
    </w:rPr>
  </w:style>
  <w:style w:type="character" w:customStyle="1" w:styleId="ListLabel4">
    <w:name w:val="ListLabel 4"/>
    <w:qFormat/>
    <w:rsid w:val="00B03A88"/>
    <w:rPr>
      <w:sz w:val="20"/>
    </w:rPr>
  </w:style>
  <w:style w:type="character" w:customStyle="1" w:styleId="ListLabel5">
    <w:name w:val="ListLabel 5"/>
    <w:qFormat/>
    <w:rsid w:val="00B03A88"/>
    <w:rPr>
      <w:sz w:val="20"/>
    </w:rPr>
  </w:style>
  <w:style w:type="character" w:customStyle="1" w:styleId="ListLabel6">
    <w:name w:val="ListLabel 6"/>
    <w:qFormat/>
    <w:rsid w:val="00B03A88"/>
    <w:rPr>
      <w:sz w:val="20"/>
    </w:rPr>
  </w:style>
  <w:style w:type="character" w:customStyle="1" w:styleId="ListLabel7">
    <w:name w:val="ListLabel 7"/>
    <w:qFormat/>
    <w:rsid w:val="00B03A88"/>
    <w:rPr>
      <w:sz w:val="20"/>
    </w:rPr>
  </w:style>
  <w:style w:type="character" w:customStyle="1" w:styleId="ListLabel8">
    <w:name w:val="ListLabel 8"/>
    <w:qFormat/>
    <w:rsid w:val="00B03A88"/>
    <w:rPr>
      <w:sz w:val="20"/>
    </w:rPr>
  </w:style>
  <w:style w:type="character" w:customStyle="1" w:styleId="ListLabel9">
    <w:name w:val="ListLabel 9"/>
    <w:qFormat/>
    <w:rsid w:val="00B03A88"/>
    <w:rPr>
      <w:sz w:val="20"/>
    </w:rPr>
  </w:style>
  <w:style w:type="character" w:customStyle="1" w:styleId="ListLabel10">
    <w:name w:val="ListLabel 10"/>
    <w:qFormat/>
    <w:rsid w:val="00B03A88"/>
    <w:rPr>
      <w:sz w:val="20"/>
    </w:rPr>
  </w:style>
  <w:style w:type="character" w:customStyle="1" w:styleId="ListLabel11">
    <w:name w:val="ListLabel 11"/>
    <w:qFormat/>
    <w:rsid w:val="00B03A88"/>
    <w:rPr>
      <w:sz w:val="20"/>
    </w:rPr>
  </w:style>
  <w:style w:type="character" w:customStyle="1" w:styleId="ListLabel12">
    <w:name w:val="ListLabel 12"/>
    <w:qFormat/>
    <w:rsid w:val="00B03A88"/>
    <w:rPr>
      <w:sz w:val="20"/>
    </w:rPr>
  </w:style>
  <w:style w:type="character" w:customStyle="1" w:styleId="ListLabel13">
    <w:name w:val="ListLabel 13"/>
    <w:qFormat/>
    <w:rsid w:val="00B03A88"/>
    <w:rPr>
      <w:sz w:val="20"/>
    </w:rPr>
  </w:style>
  <w:style w:type="character" w:customStyle="1" w:styleId="ListLabel14">
    <w:name w:val="ListLabel 14"/>
    <w:qFormat/>
    <w:rsid w:val="00B03A88"/>
    <w:rPr>
      <w:sz w:val="20"/>
    </w:rPr>
  </w:style>
  <w:style w:type="character" w:customStyle="1" w:styleId="ListLabel15">
    <w:name w:val="ListLabel 15"/>
    <w:qFormat/>
    <w:rsid w:val="00B03A88"/>
    <w:rPr>
      <w:sz w:val="20"/>
    </w:rPr>
  </w:style>
  <w:style w:type="character" w:customStyle="1" w:styleId="ListLabel16">
    <w:name w:val="ListLabel 16"/>
    <w:qFormat/>
    <w:rsid w:val="00B03A88"/>
    <w:rPr>
      <w:sz w:val="20"/>
    </w:rPr>
  </w:style>
  <w:style w:type="character" w:customStyle="1" w:styleId="ListLabel17">
    <w:name w:val="ListLabel 17"/>
    <w:qFormat/>
    <w:rsid w:val="00B03A88"/>
    <w:rPr>
      <w:sz w:val="20"/>
    </w:rPr>
  </w:style>
  <w:style w:type="character" w:customStyle="1" w:styleId="ListLabel18">
    <w:name w:val="ListLabel 18"/>
    <w:qFormat/>
    <w:rsid w:val="00B03A88"/>
    <w:rPr>
      <w:sz w:val="20"/>
    </w:rPr>
  </w:style>
  <w:style w:type="character" w:customStyle="1" w:styleId="IndexLink">
    <w:name w:val="Index Link"/>
    <w:qFormat/>
    <w:rsid w:val="00B03A88"/>
  </w:style>
  <w:style w:type="character" w:customStyle="1" w:styleId="SourceText">
    <w:name w:val="Source Text"/>
    <w:qFormat/>
    <w:rsid w:val="00B03A88"/>
    <w:rPr>
      <w:rFonts w:ascii="Liberation Mono" w:eastAsia="Liberation Mono" w:hAnsi="Liberation Mono" w:cs="Liberation Mono"/>
    </w:rPr>
  </w:style>
  <w:style w:type="paragraph" w:customStyle="1" w:styleId="Heading">
    <w:name w:val="Heading"/>
    <w:basedOn w:val="Normal"/>
    <w:next w:val="BodyText"/>
    <w:qFormat/>
    <w:rsid w:val="00B03A88"/>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
    <w:semiHidden/>
    <w:rsid w:val="00457EB1"/>
    <w:pPr>
      <w:spacing w:after="120"/>
    </w:pPr>
  </w:style>
  <w:style w:type="paragraph" w:styleId="List">
    <w:name w:val="List"/>
    <w:basedOn w:val="Normal"/>
    <w:semiHidden/>
    <w:rsid w:val="00457EB1"/>
    <w:pPr>
      <w:ind w:left="360" w:hanging="360"/>
    </w:pPr>
  </w:style>
  <w:style w:type="paragraph" w:styleId="Caption">
    <w:name w:val="caption"/>
    <w:basedOn w:val="Normal"/>
    <w:next w:val="Normal"/>
    <w:autoRedefine/>
    <w:qFormat/>
    <w:rsid w:val="00457EB1"/>
    <w:pPr>
      <w:spacing w:before="120" w:after="180" w:line="360" w:lineRule="auto"/>
    </w:pPr>
    <w:rPr>
      <w:rFonts w:ascii="Arial" w:hAnsi="Arial"/>
      <w:bCs/>
      <w:i/>
    </w:rPr>
  </w:style>
  <w:style w:type="paragraph" w:customStyle="1" w:styleId="Index">
    <w:name w:val="Index"/>
    <w:basedOn w:val="Normal"/>
    <w:qFormat/>
    <w:rsid w:val="00B03A88"/>
    <w:pPr>
      <w:suppressLineNumbers/>
    </w:pPr>
  </w:style>
  <w:style w:type="paragraph" w:styleId="HTMLPreformatted">
    <w:name w:val="HTML Preformatted"/>
    <w:basedOn w:val="Normal"/>
    <w:link w:val="HTMLPreformattedChar"/>
    <w:semiHidden/>
    <w:rsid w:val="00457EB1"/>
    <w:rPr>
      <w:rFonts w:ascii="Courier New" w:hAnsi="Courier New" w:cs="Courier New"/>
    </w:rPr>
  </w:style>
  <w:style w:type="paragraph" w:customStyle="1" w:styleId="tocul">
    <w:name w:val="toc&gt;ul"/>
    <w:basedOn w:val="Normal"/>
    <w:qFormat/>
    <w:rsid w:val="00B03A88"/>
    <w:pPr>
      <w:pBdr>
        <w:top w:val="single" w:sz="6" w:space="8" w:color="EDEDED"/>
        <w:left w:val="single" w:sz="6" w:space="8" w:color="EDEDED"/>
        <w:bottom w:val="single" w:sz="6" w:space="8" w:color="EDEDED"/>
        <w:right w:val="single" w:sz="6" w:space="8" w:color="EDEDED"/>
      </w:pBdr>
      <w:ind w:left="150" w:right="150"/>
    </w:pPr>
  </w:style>
  <w:style w:type="paragraph" w:styleId="NormalWeb">
    <w:name w:val="Normal (Web)"/>
    <w:basedOn w:val="Normal"/>
    <w:semiHidden/>
    <w:rsid w:val="00457EB1"/>
    <w:rPr>
      <w:sz w:val="24"/>
      <w:szCs w:val="24"/>
    </w:rPr>
  </w:style>
  <w:style w:type="paragraph" w:customStyle="1" w:styleId="oembedall-description">
    <w:name w:val="oembedall-description"/>
    <w:basedOn w:val="Normal"/>
    <w:qFormat/>
    <w:rsid w:val="00B03A88"/>
    <w:pPr>
      <w:spacing w:beforeAutospacing="1" w:afterAutospacing="1"/>
    </w:pPr>
  </w:style>
  <w:style w:type="paragraph" w:customStyle="1" w:styleId="oembedall-updated-at">
    <w:name w:val="oembedall-updated-at"/>
    <w:basedOn w:val="Normal"/>
    <w:qFormat/>
    <w:rsid w:val="00B03A88"/>
    <w:pPr>
      <w:spacing w:beforeAutospacing="1" w:afterAutospacing="1"/>
    </w:pPr>
  </w:style>
  <w:style w:type="paragraph" w:customStyle="1" w:styleId="oembedall-ljuser">
    <w:name w:val="oembedall-ljuser"/>
    <w:basedOn w:val="Normal"/>
    <w:qFormat/>
    <w:rsid w:val="00B03A88"/>
    <w:pPr>
      <w:spacing w:beforeAutospacing="1" w:afterAutospacing="1"/>
    </w:pPr>
    <w:rPr>
      <w:b/>
      <w:bCs/>
    </w:rPr>
  </w:style>
  <w:style w:type="paragraph" w:customStyle="1" w:styleId="oembedall-stoqembed">
    <w:name w:val="oembedall-stoqembed"/>
    <w:basedOn w:val="Normal"/>
    <w:qFormat/>
    <w:rsid w:val="00B03A88"/>
    <w:pPr>
      <w:pBdr>
        <w:bottom w:val="dotted" w:sz="6" w:space="0" w:color="999999"/>
      </w:pBdr>
      <w:shd w:val="clear" w:color="auto" w:fill="FFFFFF"/>
    </w:pPr>
    <w:rPr>
      <w:rFonts w:ascii="Arial" w:hAnsi="Arial" w:cs="Arial"/>
      <w:color w:val="000000"/>
      <w:sz w:val="19"/>
      <w:szCs w:val="19"/>
    </w:rPr>
  </w:style>
  <w:style w:type="paragraph" w:customStyle="1" w:styleId="oembedall-facebook1">
    <w:name w:val="oembedall-facebook1"/>
    <w:basedOn w:val="Normal"/>
    <w:qFormat/>
    <w:rsid w:val="00B03A88"/>
    <w:pPr>
      <w:pBdr>
        <w:top w:val="single" w:sz="6" w:space="0" w:color="1A3C6C"/>
        <w:left w:val="single" w:sz="6" w:space="0" w:color="1A3C6C"/>
        <w:bottom w:val="single" w:sz="6" w:space="0" w:color="1A3C6C"/>
        <w:right w:val="single" w:sz="6" w:space="0" w:color="1A3C6C"/>
      </w:pBdr>
      <w:spacing w:beforeAutospacing="1" w:afterAutospacing="1"/>
    </w:pPr>
    <w:rPr>
      <w:rFonts w:ascii="Verdana" w:hAnsi="Verdana"/>
    </w:rPr>
  </w:style>
  <w:style w:type="paragraph" w:customStyle="1" w:styleId="oembedall-facebook2">
    <w:name w:val="oembedall-facebook2"/>
    <w:basedOn w:val="Normal"/>
    <w:qFormat/>
    <w:rsid w:val="00B03A88"/>
    <w:pPr>
      <w:shd w:val="clear" w:color="auto" w:fill="627ADD"/>
      <w:spacing w:beforeAutospacing="1" w:afterAutospacing="1"/>
    </w:pPr>
  </w:style>
  <w:style w:type="paragraph" w:customStyle="1" w:styleId="oembedall-facebookbody">
    <w:name w:val="oembedall-facebookbody"/>
    <w:basedOn w:val="Normal"/>
    <w:qFormat/>
    <w:rsid w:val="00B03A88"/>
    <w:pPr>
      <w:shd w:val="clear" w:color="auto" w:fill="FFFFFF"/>
      <w:spacing w:beforeAutospacing="1" w:afterAutospacing="1"/>
      <w:textAlignment w:val="top"/>
    </w:pPr>
  </w:style>
  <w:style w:type="paragraph" w:customStyle="1" w:styleId="notetext">
    <w:name w:val="notetext"/>
    <w:basedOn w:val="Normal"/>
    <w:qFormat/>
    <w:rsid w:val="00B03A88"/>
    <w:pPr>
      <w:spacing w:beforeAutospacing="1" w:afterAutospacing="1"/>
    </w:pPr>
    <w:rPr>
      <w:rFonts w:ascii="Trebuchet MS" w:hAnsi="Trebuchet MS"/>
      <w:sz w:val="21"/>
      <w:szCs w:val="21"/>
    </w:rPr>
  </w:style>
  <w:style w:type="paragraph" w:customStyle="1" w:styleId="sectiontitle">
    <w:name w:val="sectiontitle"/>
    <w:basedOn w:val="Normal"/>
    <w:qFormat/>
    <w:rsid w:val="00B03A88"/>
    <w:pPr>
      <w:spacing w:beforeAutospacing="1" w:afterAutospacing="1"/>
    </w:pPr>
    <w:rPr>
      <w:sz w:val="17"/>
      <w:szCs w:val="17"/>
    </w:rPr>
  </w:style>
  <w:style w:type="paragraph" w:customStyle="1" w:styleId="tasktext">
    <w:name w:val="tasktext"/>
    <w:basedOn w:val="Normal"/>
    <w:qFormat/>
    <w:rsid w:val="00B03A88"/>
    <w:pPr>
      <w:spacing w:beforeAutospacing="1" w:afterAutospacing="1"/>
    </w:pPr>
    <w:rPr>
      <w:sz w:val="17"/>
      <w:szCs w:val="17"/>
    </w:rPr>
  </w:style>
  <w:style w:type="paragraph" w:customStyle="1" w:styleId="tasktextoutsideright">
    <w:name w:val="tasktextoutsideright"/>
    <w:basedOn w:val="Normal"/>
    <w:qFormat/>
    <w:rsid w:val="00B03A88"/>
    <w:pPr>
      <w:spacing w:beforeAutospacing="1" w:afterAutospacing="1"/>
    </w:pPr>
    <w:rPr>
      <w:sz w:val="17"/>
      <w:szCs w:val="17"/>
    </w:rPr>
  </w:style>
  <w:style w:type="paragraph" w:customStyle="1" w:styleId="tasktextoutsideleft">
    <w:name w:val="tasktextoutsideleft"/>
    <w:basedOn w:val="Normal"/>
    <w:qFormat/>
    <w:rsid w:val="00B03A88"/>
    <w:pPr>
      <w:spacing w:beforeAutospacing="1" w:afterAutospacing="1"/>
    </w:pPr>
    <w:rPr>
      <w:sz w:val="17"/>
      <w:szCs w:val="17"/>
    </w:rPr>
  </w:style>
  <w:style w:type="paragraph" w:customStyle="1" w:styleId="titletext">
    <w:name w:val="titletext"/>
    <w:basedOn w:val="Normal"/>
    <w:qFormat/>
    <w:rsid w:val="00B03A88"/>
    <w:pPr>
      <w:spacing w:beforeAutospacing="1" w:afterAutospacing="1"/>
    </w:pPr>
    <w:rPr>
      <w:sz w:val="27"/>
      <w:szCs w:val="27"/>
    </w:rPr>
  </w:style>
  <w:style w:type="paragraph" w:customStyle="1" w:styleId="spinner">
    <w:name w:val="spinner"/>
    <w:basedOn w:val="Normal"/>
    <w:qFormat/>
    <w:rsid w:val="00B03A88"/>
    <w:pPr>
      <w:spacing w:beforeAutospacing="1"/>
    </w:pPr>
  </w:style>
  <w:style w:type="paragraph" w:customStyle="1" w:styleId="markdown">
    <w:name w:val="markdown"/>
    <w:basedOn w:val="Normal"/>
    <w:qFormat/>
    <w:rsid w:val="00B03A88"/>
    <w:pPr>
      <w:spacing w:beforeAutospacing="1" w:afterAutospacing="1"/>
    </w:pPr>
    <w:rPr>
      <w:rFonts w:ascii="Microsoft YaHei" w:eastAsia="Microsoft YaHei" w:hAnsi="Microsoft YaHei"/>
    </w:rPr>
  </w:style>
  <w:style w:type="paragraph" w:customStyle="1" w:styleId="haroopad">
    <w:name w:val="haroopad"/>
    <w:basedOn w:val="Normal"/>
    <w:qFormat/>
    <w:rsid w:val="00B03A88"/>
    <w:pPr>
      <w:shd w:val="clear" w:color="auto" w:fill="FFFFFF"/>
      <w:spacing w:beforeAutospacing="1" w:afterAutospacing="1"/>
    </w:pPr>
    <w:rPr>
      <w:rFonts w:ascii="Roboto Condensed" w:hAnsi="Roboto Condensed"/>
      <w:color w:val="222222"/>
      <w:sz w:val="23"/>
      <w:szCs w:val="23"/>
    </w:rPr>
  </w:style>
  <w:style w:type="paragraph" w:customStyle="1" w:styleId="hljs">
    <w:name w:val="hljs"/>
    <w:basedOn w:val="Normal"/>
    <w:qFormat/>
    <w:rsid w:val="00B03A88"/>
    <w:pPr>
      <w:shd w:val="clear" w:color="auto" w:fill="FDF6E3"/>
      <w:spacing w:beforeAutospacing="1" w:afterAutospacing="1"/>
    </w:pPr>
    <w:rPr>
      <w:color w:val="657B83"/>
    </w:rPr>
  </w:style>
  <w:style w:type="paragraph" w:customStyle="1" w:styleId="hljs-comment">
    <w:name w:val="hljs-comment"/>
    <w:basedOn w:val="Normal"/>
    <w:qFormat/>
    <w:rsid w:val="00B03A88"/>
    <w:pPr>
      <w:spacing w:beforeAutospacing="1" w:afterAutospacing="1"/>
    </w:pPr>
    <w:rPr>
      <w:color w:val="93A1A1"/>
    </w:rPr>
  </w:style>
  <w:style w:type="paragraph" w:customStyle="1" w:styleId="hljs-doctype">
    <w:name w:val="hljs-doctype"/>
    <w:basedOn w:val="Normal"/>
    <w:qFormat/>
    <w:rsid w:val="00B03A88"/>
    <w:pPr>
      <w:spacing w:beforeAutospacing="1" w:afterAutospacing="1"/>
    </w:pPr>
    <w:rPr>
      <w:color w:val="93A1A1"/>
    </w:rPr>
  </w:style>
  <w:style w:type="paragraph" w:customStyle="1" w:styleId="hljs-javadoc">
    <w:name w:val="hljs-javadoc"/>
    <w:basedOn w:val="Normal"/>
    <w:qFormat/>
    <w:rsid w:val="00B03A88"/>
    <w:pPr>
      <w:spacing w:beforeAutospacing="1" w:afterAutospacing="1"/>
    </w:pPr>
    <w:rPr>
      <w:color w:val="93A1A1"/>
    </w:rPr>
  </w:style>
  <w:style w:type="paragraph" w:customStyle="1" w:styleId="hljs-pi">
    <w:name w:val="hljs-pi"/>
    <w:basedOn w:val="Normal"/>
    <w:qFormat/>
    <w:rsid w:val="00B03A88"/>
    <w:pPr>
      <w:spacing w:beforeAutospacing="1" w:afterAutospacing="1"/>
    </w:pPr>
    <w:rPr>
      <w:color w:val="93A1A1"/>
    </w:rPr>
  </w:style>
  <w:style w:type="paragraph" w:customStyle="1" w:styleId="hljs-addition">
    <w:name w:val="hljs-addition"/>
    <w:basedOn w:val="Normal"/>
    <w:qFormat/>
    <w:rsid w:val="00B03A88"/>
    <w:pPr>
      <w:spacing w:beforeAutospacing="1" w:afterAutospacing="1"/>
    </w:pPr>
    <w:rPr>
      <w:color w:val="859900"/>
    </w:rPr>
  </w:style>
  <w:style w:type="paragraph" w:customStyle="1" w:styleId="hljs-keyword">
    <w:name w:val="hljs-keyword"/>
    <w:basedOn w:val="Normal"/>
    <w:qFormat/>
    <w:rsid w:val="00B03A88"/>
    <w:pPr>
      <w:spacing w:beforeAutospacing="1" w:afterAutospacing="1"/>
    </w:pPr>
    <w:rPr>
      <w:color w:val="859900"/>
    </w:rPr>
  </w:style>
  <w:style w:type="paragraph" w:customStyle="1" w:styleId="hljs-request">
    <w:name w:val="hljs-request"/>
    <w:basedOn w:val="Normal"/>
    <w:qFormat/>
    <w:rsid w:val="00B03A88"/>
    <w:pPr>
      <w:spacing w:beforeAutospacing="1" w:afterAutospacing="1"/>
    </w:pPr>
    <w:rPr>
      <w:color w:val="859900"/>
    </w:rPr>
  </w:style>
  <w:style w:type="paragraph" w:customStyle="1" w:styleId="hljs-status">
    <w:name w:val="hljs-status"/>
    <w:basedOn w:val="Normal"/>
    <w:qFormat/>
    <w:rsid w:val="00B03A88"/>
    <w:pPr>
      <w:spacing w:beforeAutospacing="1" w:afterAutospacing="1"/>
    </w:pPr>
    <w:rPr>
      <w:color w:val="859900"/>
    </w:rPr>
  </w:style>
  <w:style w:type="paragraph" w:customStyle="1" w:styleId="hljs-winutils">
    <w:name w:val="hljs-winutils"/>
    <w:basedOn w:val="Normal"/>
    <w:qFormat/>
    <w:rsid w:val="00B03A88"/>
    <w:pPr>
      <w:spacing w:beforeAutospacing="1" w:afterAutospacing="1"/>
    </w:pPr>
    <w:rPr>
      <w:color w:val="859900"/>
    </w:rPr>
  </w:style>
  <w:style w:type="paragraph" w:customStyle="1" w:styleId="method">
    <w:name w:val="method"/>
    <w:basedOn w:val="Normal"/>
    <w:qFormat/>
    <w:rsid w:val="00B03A88"/>
    <w:pPr>
      <w:spacing w:beforeAutospacing="1" w:afterAutospacing="1"/>
    </w:pPr>
    <w:rPr>
      <w:color w:val="859900"/>
    </w:rPr>
  </w:style>
  <w:style w:type="paragraph" w:customStyle="1" w:styleId="hljs-command">
    <w:name w:val="hljs-command"/>
    <w:basedOn w:val="Normal"/>
    <w:qFormat/>
    <w:rsid w:val="00B03A88"/>
    <w:pPr>
      <w:spacing w:beforeAutospacing="1" w:afterAutospacing="1"/>
    </w:pPr>
    <w:rPr>
      <w:color w:val="2AA198"/>
    </w:rPr>
  </w:style>
  <w:style w:type="paragraph" w:customStyle="1" w:styleId="hljs-dartdoc">
    <w:name w:val="hljs-dartdoc"/>
    <w:basedOn w:val="Normal"/>
    <w:qFormat/>
    <w:rsid w:val="00B03A88"/>
    <w:pPr>
      <w:spacing w:beforeAutospacing="1" w:afterAutospacing="1"/>
    </w:pPr>
    <w:rPr>
      <w:color w:val="2AA198"/>
    </w:rPr>
  </w:style>
  <w:style w:type="paragraph" w:customStyle="1" w:styleId="hljs-hexcolor">
    <w:name w:val="hljs-hexcolor"/>
    <w:basedOn w:val="Normal"/>
    <w:qFormat/>
    <w:rsid w:val="00B03A88"/>
    <w:pPr>
      <w:spacing w:beforeAutospacing="1" w:afterAutospacing="1"/>
    </w:pPr>
    <w:rPr>
      <w:color w:val="2AA198"/>
    </w:rPr>
  </w:style>
  <w:style w:type="paragraph" w:customStyle="1" w:styleId="hljs-linkurl">
    <w:name w:val="hljs-link_url"/>
    <w:basedOn w:val="Normal"/>
    <w:qFormat/>
    <w:rsid w:val="00B03A88"/>
    <w:pPr>
      <w:spacing w:beforeAutospacing="1" w:afterAutospacing="1"/>
    </w:pPr>
    <w:rPr>
      <w:color w:val="2AA198"/>
    </w:rPr>
  </w:style>
  <w:style w:type="paragraph" w:customStyle="1" w:styleId="hljs-number">
    <w:name w:val="hljs-number"/>
    <w:basedOn w:val="Normal"/>
    <w:qFormat/>
    <w:rsid w:val="00B03A88"/>
    <w:pPr>
      <w:spacing w:beforeAutospacing="1" w:afterAutospacing="1"/>
    </w:pPr>
    <w:rPr>
      <w:color w:val="2AA198"/>
    </w:rPr>
  </w:style>
  <w:style w:type="paragraph" w:customStyle="1" w:styleId="hljs-phpdoc">
    <w:name w:val="hljs-phpdoc"/>
    <w:basedOn w:val="Normal"/>
    <w:qFormat/>
    <w:rsid w:val="00B03A88"/>
    <w:pPr>
      <w:spacing w:beforeAutospacing="1" w:afterAutospacing="1"/>
    </w:pPr>
    <w:rPr>
      <w:color w:val="2AA198"/>
    </w:rPr>
  </w:style>
  <w:style w:type="paragraph" w:customStyle="1" w:styleId="hljs-regexp">
    <w:name w:val="hljs-regexp"/>
    <w:basedOn w:val="Normal"/>
    <w:qFormat/>
    <w:rsid w:val="00B03A88"/>
    <w:pPr>
      <w:spacing w:beforeAutospacing="1" w:afterAutospacing="1"/>
    </w:pPr>
    <w:rPr>
      <w:color w:val="2AA198"/>
    </w:rPr>
  </w:style>
  <w:style w:type="paragraph" w:customStyle="1" w:styleId="hljs-string">
    <w:name w:val="hljs-string"/>
    <w:basedOn w:val="Normal"/>
    <w:qFormat/>
    <w:rsid w:val="00B03A88"/>
    <w:pPr>
      <w:spacing w:beforeAutospacing="1" w:afterAutospacing="1"/>
    </w:pPr>
    <w:rPr>
      <w:color w:val="2AA198"/>
    </w:rPr>
  </w:style>
  <w:style w:type="paragraph" w:customStyle="1" w:styleId="hljs-builtin">
    <w:name w:val="hljs-built_in"/>
    <w:basedOn w:val="Normal"/>
    <w:qFormat/>
    <w:rsid w:val="00B03A88"/>
    <w:pPr>
      <w:spacing w:beforeAutospacing="1" w:afterAutospacing="1"/>
    </w:pPr>
    <w:rPr>
      <w:color w:val="268BD2"/>
    </w:rPr>
  </w:style>
  <w:style w:type="paragraph" w:customStyle="1" w:styleId="hljs-chunk">
    <w:name w:val="hljs-chunk"/>
    <w:basedOn w:val="Normal"/>
    <w:qFormat/>
    <w:rsid w:val="00B03A88"/>
    <w:pPr>
      <w:spacing w:beforeAutospacing="1" w:afterAutospacing="1"/>
    </w:pPr>
    <w:rPr>
      <w:color w:val="268BD2"/>
    </w:rPr>
  </w:style>
  <w:style w:type="paragraph" w:customStyle="1" w:styleId="hljs-decorator">
    <w:name w:val="hljs-decorator"/>
    <w:basedOn w:val="Normal"/>
    <w:qFormat/>
    <w:rsid w:val="00B03A88"/>
    <w:pPr>
      <w:spacing w:beforeAutospacing="1" w:afterAutospacing="1"/>
    </w:pPr>
    <w:rPr>
      <w:color w:val="268BD2"/>
    </w:rPr>
  </w:style>
  <w:style w:type="paragraph" w:customStyle="1" w:styleId="hljs-id">
    <w:name w:val="hljs-id"/>
    <w:basedOn w:val="Normal"/>
    <w:qFormat/>
    <w:rsid w:val="00B03A88"/>
    <w:pPr>
      <w:spacing w:beforeAutospacing="1" w:afterAutospacing="1"/>
    </w:pPr>
    <w:rPr>
      <w:color w:val="268BD2"/>
    </w:rPr>
  </w:style>
  <w:style w:type="paragraph" w:customStyle="1" w:styleId="hljs-identifier">
    <w:name w:val="hljs-identifier"/>
    <w:basedOn w:val="Normal"/>
    <w:qFormat/>
    <w:rsid w:val="00B03A88"/>
    <w:pPr>
      <w:spacing w:beforeAutospacing="1" w:afterAutospacing="1"/>
    </w:pPr>
    <w:rPr>
      <w:color w:val="268BD2"/>
    </w:rPr>
  </w:style>
  <w:style w:type="paragraph" w:customStyle="1" w:styleId="hljs-localvars">
    <w:name w:val="hljs-localvars"/>
    <w:basedOn w:val="Normal"/>
    <w:qFormat/>
    <w:rsid w:val="00B03A88"/>
    <w:pPr>
      <w:spacing w:beforeAutospacing="1" w:afterAutospacing="1"/>
    </w:pPr>
    <w:rPr>
      <w:color w:val="268BD2"/>
    </w:rPr>
  </w:style>
  <w:style w:type="paragraph" w:customStyle="1" w:styleId="hljs-title">
    <w:name w:val="hljs-title"/>
    <w:basedOn w:val="Normal"/>
    <w:qFormat/>
    <w:rsid w:val="00B03A88"/>
    <w:pPr>
      <w:spacing w:beforeAutospacing="1" w:afterAutospacing="1"/>
    </w:pPr>
    <w:rPr>
      <w:color w:val="268BD2"/>
    </w:rPr>
  </w:style>
  <w:style w:type="paragraph" w:customStyle="1" w:styleId="hljs-attribute">
    <w:name w:val="hljs-attribute"/>
    <w:basedOn w:val="Normal"/>
    <w:qFormat/>
    <w:rsid w:val="00B03A88"/>
    <w:pPr>
      <w:spacing w:beforeAutospacing="1" w:afterAutospacing="1"/>
    </w:pPr>
    <w:rPr>
      <w:color w:val="B58900"/>
    </w:rPr>
  </w:style>
  <w:style w:type="paragraph" w:customStyle="1" w:styleId="hljs-constant">
    <w:name w:val="hljs-constant"/>
    <w:basedOn w:val="Normal"/>
    <w:qFormat/>
    <w:rsid w:val="00B03A88"/>
    <w:pPr>
      <w:spacing w:beforeAutospacing="1" w:afterAutospacing="1"/>
    </w:pPr>
    <w:rPr>
      <w:color w:val="B58900"/>
    </w:rPr>
  </w:style>
  <w:style w:type="paragraph" w:customStyle="1" w:styleId="hljs-linkreference">
    <w:name w:val="hljs-link_reference"/>
    <w:basedOn w:val="Normal"/>
    <w:qFormat/>
    <w:rsid w:val="00B03A88"/>
    <w:pPr>
      <w:spacing w:beforeAutospacing="1" w:afterAutospacing="1"/>
    </w:pPr>
    <w:rPr>
      <w:color w:val="B58900"/>
    </w:rPr>
  </w:style>
  <w:style w:type="paragraph" w:customStyle="1" w:styleId="hljs-parent">
    <w:name w:val="hljs-parent"/>
    <w:basedOn w:val="Normal"/>
    <w:qFormat/>
    <w:rsid w:val="00B03A88"/>
    <w:pPr>
      <w:spacing w:beforeAutospacing="1" w:afterAutospacing="1"/>
    </w:pPr>
    <w:rPr>
      <w:color w:val="B58900"/>
    </w:rPr>
  </w:style>
  <w:style w:type="paragraph" w:customStyle="1" w:styleId="hljs-type">
    <w:name w:val="hljs-type"/>
    <w:basedOn w:val="Normal"/>
    <w:qFormat/>
    <w:rsid w:val="00B03A88"/>
    <w:pPr>
      <w:spacing w:beforeAutospacing="1" w:afterAutospacing="1"/>
    </w:pPr>
    <w:rPr>
      <w:color w:val="B58900"/>
    </w:rPr>
  </w:style>
  <w:style w:type="paragraph" w:customStyle="1" w:styleId="hljs-variable">
    <w:name w:val="hljs-variable"/>
    <w:basedOn w:val="Normal"/>
    <w:qFormat/>
    <w:rsid w:val="00B03A88"/>
    <w:pPr>
      <w:spacing w:beforeAutospacing="1" w:afterAutospacing="1"/>
    </w:pPr>
    <w:rPr>
      <w:color w:val="B58900"/>
    </w:rPr>
  </w:style>
  <w:style w:type="paragraph" w:customStyle="1" w:styleId="hljs-attrselector">
    <w:name w:val="hljs-attr_selector"/>
    <w:basedOn w:val="Normal"/>
    <w:qFormat/>
    <w:rsid w:val="00B03A88"/>
    <w:pPr>
      <w:spacing w:beforeAutospacing="1" w:afterAutospacing="1"/>
    </w:pPr>
    <w:rPr>
      <w:color w:val="CB4B16"/>
    </w:rPr>
  </w:style>
  <w:style w:type="paragraph" w:customStyle="1" w:styleId="hljs-cdata">
    <w:name w:val="hljs-cdata"/>
    <w:basedOn w:val="Normal"/>
    <w:qFormat/>
    <w:rsid w:val="00B03A88"/>
    <w:pPr>
      <w:spacing w:beforeAutospacing="1" w:afterAutospacing="1"/>
    </w:pPr>
    <w:rPr>
      <w:color w:val="CB4B16"/>
    </w:rPr>
  </w:style>
  <w:style w:type="paragraph" w:customStyle="1" w:styleId="hljs-header">
    <w:name w:val="hljs-header"/>
    <w:basedOn w:val="Normal"/>
    <w:qFormat/>
    <w:rsid w:val="00B03A88"/>
    <w:pPr>
      <w:spacing w:beforeAutospacing="1" w:afterAutospacing="1"/>
    </w:pPr>
    <w:rPr>
      <w:color w:val="CB4B16"/>
    </w:rPr>
  </w:style>
  <w:style w:type="paragraph" w:customStyle="1" w:styleId="hljs-pragma">
    <w:name w:val="hljs-pragma"/>
    <w:basedOn w:val="Normal"/>
    <w:qFormat/>
    <w:rsid w:val="00B03A88"/>
    <w:pPr>
      <w:spacing w:beforeAutospacing="1" w:afterAutospacing="1"/>
    </w:pPr>
    <w:rPr>
      <w:color w:val="CB4B16"/>
    </w:rPr>
  </w:style>
  <w:style w:type="paragraph" w:customStyle="1" w:styleId="hljs-preprocessor">
    <w:name w:val="hljs-preprocessor"/>
    <w:basedOn w:val="Normal"/>
    <w:qFormat/>
    <w:rsid w:val="00B03A88"/>
    <w:pPr>
      <w:spacing w:beforeAutospacing="1" w:afterAutospacing="1"/>
    </w:pPr>
    <w:rPr>
      <w:color w:val="CB4B16"/>
    </w:rPr>
  </w:style>
  <w:style w:type="paragraph" w:customStyle="1" w:styleId="hljs-shebang">
    <w:name w:val="hljs-shebang"/>
    <w:basedOn w:val="Normal"/>
    <w:qFormat/>
    <w:rsid w:val="00B03A88"/>
    <w:pPr>
      <w:spacing w:beforeAutospacing="1" w:afterAutospacing="1"/>
    </w:pPr>
    <w:rPr>
      <w:color w:val="CB4B16"/>
    </w:rPr>
  </w:style>
  <w:style w:type="paragraph" w:customStyle="1" w:styleId="hljs-special">
    <w:name w:val="hljs-special"/>
    <w:basedOn w:val="Normal"/>
    <w:qFormat/>
    <w:rsid w:val="00B03A88"/>
    <w:pPr>
      <w:spacing w:beforeAutospacing="1" w:afterAutospacing="1"/>
    </w:pPr>
    <w:rPr>
      <w:color w:val="CB4B16"/>
    </w:rPr>
  </w:style>
  <w:style w:type="paragraph" w:customStyle="1" w:styleId="hljs-subst">
    <w:name w:val="hljs-subst"/>
    <w:basedOn w:val="Normal"/>
    <w:qFormat/>
    <w:rsid w:val="00B03A88"/>
    <w:pPr>
      <w:spacing w:beforeAutospacing="1" w:afterAutospacing="1"/>
    </w:pPr>
    <w:rPr>
      <w:color w:val="CB4B16"/>
    </w:rPr>
  </w:style>
  <w:style w:type="paragraph" w:customStyle="1" w:styleId="hljs-symbol">
    <w:name w:val="hljs-symbol"/>
    <w:basedOn w:val="Normal"/>
    <w:qFormat/>
    <w:rsid w:val="00B03A88"/>
    <w:pPr>
      <w:spacing w:beforeAutospacing="1" w:afterAutospacing="1"/>
    </w:pPr>
    <w:rPr>
      <w:color w:val="CB4B16"/>
    </w:rPr>
  </w:style>
  <w:style w:type="paragraph" w:customStyle="1" w:styleId="hljs-deletion">
    <w:name w:val="hljs-deletion"/>
    <w:basedOn w:val="Normal"/>
    <w:qFormat/>
    <w:rsid w:val="00B03A88"/>
    <w:pPr>
      <w:spacing w:beforeAutospacing="1" w:afterAutospacing="1"/>
    </w:pPr>
    <w:rPr>
      <w:color w:val="DC322F"/>
    </w:rPr>
  </w:style>
  <w:style w:type="paragraph" w:customStyle="1" w:styleId="hljs-important">
    <w:name w:val="hljs-important"/>
    <w:basedOn w:val="Normal"/>
    <w:qFormat/>
    <w:rsid w:val="00B03A88"/>
    <w:pPr>
      <w:spacing w:beforeAutospacing="1" w:afterAutospacing="1"/>
    </w:pPr>
    <w:rPr>
      <w:color w:val="DC322F"/>
    </w:rPr>
  </w:style>
  <w:style w:type="paragraph" w:customStyle="1" w:styleId="hljs-linklabel">
    <w:name w:val="hljs-link_label"/>
    <w:basedOn w:val="Normal"/>
    <w:qFormat/>
    <w:rsid w:val="00B03A88"/>
    <w:pPr>
      <w:spacing w:beforeAutospacing="1" w:afterAutospacing="1"/>
    </w:pPr>
    <w:rPr>
      <w:color w:val="6C71C4"/>
    </w:rPr>
  </w:style>
  <w:style w:type="paragraph" w:customStyle="1" w:styleId="mathjaxhoverarrow">
    <w:name w:val="mathjax_hover_arrow"/>
    <w:basedOn w:val="Normal"/>
    <w:qFormat/>
    <w:rsid w:val="00B03A88"/>
    <w:pPr>
      <w:spacing w:beforeAutospacing="1" w:afterAutospacing="1"/>
    </w:pPr>
  </w:style>
  <w:style w:type="paragraph" w:customStyle="1" w:styleId="mathjaxmenu">
    <w:name w:val="mathjax_menu"/>
    <w:basedOn w:val="Normal"/>
    <w:qFormat/>
    <w:rsid w:val="00B03A88"/>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customStyle="1" w:styleId="mathjaxmenuitem">
    <w:name w:val="mathjax_menuitem"/>
    <w:basedOn w:val="Normal"/>
    <w:qFormat/>
    <w:rsid w:val="00B03A88"/>
    <w:pPr>
      <w:spacing w:beforeAutospacing="1" w:afterAutospacing="1"/>
    </w:pPr>
  </w:style>
  <w:style w:type="paragraph" w:customStyle="1" w:styleId="mathjaxmenuarrow">
    <w:name w:val="mathjax_menuarrow"/>
    <w:basedOn w:val="Normal"/>
    <w:qFormat/>
    <w:rsid w:val="00B03A88"/>
    <w:pPr>
      <w:spacing w:beforeAutospacing="1" w:afterAutospacing="1"/>
    </w:pPr>
    <w:rPr>
      <w:color w:val="666666"/>
    </w:rPr>
  </w:style>
  <w:style w:type="paragraph" w:customStyle="1" w:styleId="mathjaxmenulabel">
    <w:name w:val="mathjax_menulabel"/>
    <w:basedOn w:val="Normal"/>
    <w:qFormat/>
    <w:rsid w:val="00B03A88"/>
    <w:pPr>
      <w:spacing w:beforeAutospacing="1" w:afterAutospacing="1"/>
    </w:pPr>
    <w:rPr>
      <w:i/>
      <w:iCs/>
    </w:rPr>
  </w:style>
  <w:style w:type="paragraph" w:customStyle="1" w:styleId="mathjaxmenurule">
    <w:name w:val="mathjax_menurule"/>
    <w:basedOn w:val="Normal"/>
    <w:qFormat/>
    <w:rsid w:val="00B03A88"/>
    <w:pPr>
      <w:pBdr>
        <w:top w:val="single" w:sz="6" w:space="0" w:color="CCCCCC"/>
      </w:pBdr>
      <w:spacing w:before="60"/>
      <w:ind w:left="15" w:right="15"/>
    </w:pPr>
  </w:style>
  <w:style w:type="paragraph" w:customStyle="1" w:styleId="mathjaxmenuclose">
    <w:name w:val="mathjax_menu_close"/>
    <w:basedOn w:val="Normal"/>
    <w:qFormat/>
    <w:rsid w:val="00B03A88"/>
    <w:pPr>
      <w:spacing w:beforeAutospacing="1" w:afterAutospacing="1"/>
    </w:pPr>
  </w:style>
  <w:style w:type="paragraph" w:customStyle="1" w:styleId="mathjaxpreview">
    <w:name w:val="mathjax_preview"/>
    <w:basedOn w:val="Normal"/>
    <w:qFormat/>
    <w:rsid w:val="00B03A88"/>
    <w:pPr>
      <w:spacing w:beforeAutospacing="1" w:afterAutospacing="1"/>
    </w:pPr>
    <w:rPr>
      <w:color w:val="888888"/>
    </w:rPr>
  </w:style>
  <w:style w:type="paragraph" w:customStyle="1" w:styleId="mathjaxerror">
    <w:name w:val="mathjax_error"/>
    <w:basedOn w:val="Normal"/>
    <w:qFormat/>
    <w:rsid w:val="00B03A88"/>
    <w:pPr>
      <w:spacing w:beforeAutospacing="1" w:afterAutospacing="1"/>
    </w:pPr>
    <w:rPr>
      <w:i/>
      <w:iCs/>
      <w:color w:val="CC0000"/>
    </w:rPr>
  </w:style>
  <w:style w:type="paragraph" w:customStyle="1" w:styleId="oembedall-reputation-score">
    <w:name w:val="oembedall-reputation-score"/>
    <w:basedOn w:val="Normal"/>
    <w:qFormat/>
    <w:rsid w:val="00B03A88"/>
    <w:pPr>
      <w:spacing w:beforeAutospacing="1" w:afterAutospacing="1"/>
    </w:pPr>
  </w:style>
  <w:style w:type="paragraph" w:customStyle="1" w:styleId="oembedall-user-info">
    <w:name w:val="oembedall-user-info"/>
    <w:basedOn w:val="Normal"/>
    <w:qFormat/>
    <w:rsid w:val="00B03A88"/>
    <w:pPr>
      <w:spacing w:beforeAutospacing="1" w:afterAutospacing="1"/>
    </w:pPr>
  </w:style>
  <w:style w:type="paragraph" w:customStyle="1" w:styleId="oembedall-question-hyperlink">
    <w:name w:val="oembedall-question-hyperlink"/>
    <w:basedOn w:val="Normal"/>
    <w:qFormat/>
    <w:rsid w:val="00B03A88"/>
    <w:pPr>
      <w:spacing w:beforeAutospacing="1" w:afterAutospacing="1"/>
    </w:pPr>
  </w:style>
  <w:style w:type="paragraph" w:customStyle="1" w:styleId="oembedall-stats">
    <w:name w:val="oembedall-stats"/>
    <w:basedOn w:val="Normal"/>
    <w:qFormat/>
    <w:rsid w:val="00B03A88"/>
    <w:pPr>
      <w:spacing w:beforeAutospacing="1" w:afterAutospacing="1"/>
    </w:pPr>
  </w:style>
  <w:style w:type="paragraph" w:customStyle="1" w:styleId="oembedall-statscontainer">
    <w:name w:val="oembedall-statscontainer"/>
    <w:basedOn w:val="Normal"/>
    <w:qFormat/>
    <w:rsid w:val="00B03A88"/>
    <w:pPr>
      <w:spacing w:beforeAutospacing="1" w:afterAutospacing="1"/>
    </w:pPr>
  </w:style>
  <w:style w:type="paragraph" w:customStyle="1" w:styleId="oembedall-votes">
    <w:name w:val="oembedall-votes"/>
    <w:basedOn w:val="Normal"/>
    <w:qFormat/>
    <w:rsid w:val="00B03A88"/>
    <w:pPr>
      <w:spacing w:beforeAutospacing="1" w:afterAutospacing="1"/>
    </w:pPr>
  </w:style>
  <w:style w:type="paragraph" w:customStyle="1" w:styleId="oembedall-vote-count-post">
    <w:name w:val="oembedall-vote-count-post"/>
    <w:basedOn w:val="Normal"/>
    <w:qFormat/>
    <w:rsid w:val="00B03A88"/>
    <w:pPr>
      <w:spacing w:beforeAutospacing="1" w:afterAutospacing="1"/>
    </w:pPr>
  </w:style>
  <w:style w:type="paragraph" w:customStyle="1" w:styleId="oembedall-views">
    <w:name w:val="oembedall-views"/>
    <w:basedOn w:val="Normal"/>
    <w:qFormat/>
    <w:rsid w:val="00B03A88"/>
    <w:pPr>
      <w:spacing w:beforeAutospacing="1" w:afterAutospacing="1"/>
    </w:pPr>
  </w:style>
  <w:style w:type="paragraph" w:customStyle="1" w:styleId="oembedall-status">
    <w:name w:val="oembedall-status"/>
    <w:basedOn w:val="Normal"/>
    <w:qFormat/>
    <w:rsid w:val="00B03A88"/>
    <w:pPr>
      <w:spacing w:beforeAutospacing="1" w:afterAutospacing="1"/>
    </w:pPr>
  </w:style>
  <w:style w:type="paragraph" w:customStyle="1" w:styleId="oembedall-summary">
    <w:name w:val="oembedall-summary"/>
    <w:basedOn w:val="Normal"/>
    <w:qFormat/>
    <w:rsid w:val="00B03A88"/>
    <w:pPr>
      <w:spacing w:beforeAutospacing="1" w:afterAutospacing="1"/>
    </w:pPr>
  </w:style>
  <w:style w:type="paragraph" w:customStyle="1" w:styleId="oembedall-excerpt">
    <w:name w:val="oembedall-excerpt"/>
    <w:basedOn w:val="Normal"/>
    <w:qFormat/>
    <w:rsid w:val="00B03A88"/>
    <w:pPr>
      <w:spacing w:beforeAutospacing="1" w:afterAutospacing="1"/>
    </w:pPr>
  </w:style>
  <w:style w:type="paragraph" w:customStyle="1" w:styleId="oembedall-tags">
    <w:name w:val="oembedall-tags"/>
    <w:basedOn w:val="Normal"/>
    <w:qFormat/>
    <w:rsid w:val="00B03A88"/>
    <w:pPr>
      <w:spacing w:beforeAutospacing="1" w:afterAutospacing="1"/>
    </w:pPr>
  </w:style>
  <w:style w:type="paragraph" w:customStyle="1" w:styleId="oembedall-post-tag">
    <w:name w:val="oembedall-post-tag"/>
    <w:basedOn w:val="Normal"/>
    <w:qFormat/>
    <w:rsid w:val="00B03A88"/>
    <w:pPr>
      <w:spacing w:beforeAutospacing="1" w:afterAutospacing="1"/>
    </w:pPr>
  </w:style>
  <w:style w:type="paragraph" w:customStyle="1" w:styleId="oembedall-statsarrow">
    <w:name w:val="oembedall-statsarrow"/>
    <w:basedOn w:val="Normal"/>
    <w:qFormat/>
    <w:rsid w:val="00B03A88"/>
    <w:pPr>
      <w:spacing w:beforeAutospacing="1" w:afterAutospacing="1"/>
    </w:pPr>
  </w:style>
  <w:style w:type="paragraph" w:customStyle="1" w:styleId="contents">
    <w:name w:val="contents"/>
    <w:basedOn w:val="Normal"/>
    <w:qFormat/>
    <w:rsid w:val="00B03A88"/>
    <w:pPr>
      <w:spacing w:beforeAutospacing="1" w:afterAutospacing="1"/>
    </w:pPr>
  </w:style>
  <w:style w:type="paragraph" w:customStyle="1" w:styleId="label">
    <w:name w:val="label"/>
    <w:basedOn w:val="Normal"/>
    <w:qFormat/>
    <w:rsid w:val="00B03A88"/>
    <w:pPr>
      <w:spacing w:beforeAutospacing="1" w:afterAutospacing="1"/>
    </w:pPr>
  </w:style>
  <w:style w:type="paragraph" w:customStyle="1" w:styleId="hljs-tag">
    <w:name w:val="hljs-tag"/>
    <w:basedOn w:val="Normal"/>
    <w:qFormat/>
    <w:rsid w:val="00B03A88"/>
    <w:pPr>
      <w:spacing w:beforeAutospacing="1" w:afterAutospacing="1"/>
    </w:pPr>
  </w:style>
  <w:style w:type="paragraph" w:customStyle="1" w:styleId="hljs-value">
    <w:name w:val="hljs-value"/>
    <w:basedOn w:val="Normal"/>
    <w:qFormat/>
    <w:rsid w:val="00B03A88"/>
    <w:pPr>
      <w:spacing w:beforeAutospacing="1" w:afterAutospacing="1"/>
    </w:pPr>
  </w:style>
  <w:style w:type="paragraph" w:customStyle="1" w:styleId="hljs-formula">
    <w:name w:val="hljs-formula"/>
    <w:basedOn w:val="Normal"/>
    <w:qFormat/>
    <w:rsid w:val="00B03A88"/>
    <w:pPr>
      <w:spacing w:beforeAutospacing="1" w:afterAutospacing="1"/>
    </w:pPr>
  </w:style>
  <w:style w:type="paragraph" w:customStyle="1" w:styleId="hljs-function">
    <w:name w:val="hljs-function"/>
    <w:basedOn w:val="Normal"/>
    <w:qFormat/>
    <w:rsid w:val="00B03A88"/>
    <w:pPr>
      <w:spacing w:beforeAutospacing="1" w:afterAutospacing="1"/>
    </w:pPr>
  </w:style>
  <w:style w:type="paragraph" w:customStyle="1" w:styleId="hljs-literal">
    <w:name w:val="hljs-literal"/>
    <w:basedOn w:val="Normal"/>
    <w:qFormat/>
    <w:rsid w:val="00B03A88"/>
    <w:pPr>
      <w:spacing w:beforeAutospacing="1" w:afterAutospacing="1"/>
    </w:pPr>
  </w:style>
  <w:style w:type="paragraph" w:customStyle="1" w:styleId="hljs-body">
    <w:name w:val="hljs-body"/>
    <w:basedOn w:val="Normal"/>
    <w:qFormat/>
    <w:rsid w:val="00B03A88"/>
    <w:pPr>
      <w:spacing w:beforeAutospacing="1" w:afterAutospacing="1"/>
    </w:pPr>
  </w:style>
  <w:style w:type="paragraph" w:customStyle="1" w:styleId="hljs-pseudo">
    <w:name w:val="hljs-pseudo"/>
    <w:basedOn w:val="Normal"/>
    <w:qFormat/>
    <w:rsid w:val="00B03A88"/>
    <w:pPr>
      <w:spacing w:beforeAutospacing="1" w:afterAutospacing="1"/>
    </w:pPr>
  </w:style>
  <w:style w:type="paragraph" w:customStyle="1" w:styleId="hljs-change">
    <w:name w:val="hljs-change"/>
    <w:basedOn w:val="Normal"/>
    <w:qFormat/>
    <w:rsid w:val="00B03A88"/>
    <w:pPr>
      <w:spacing w:beforeAutospacing="1" w:afterAutospacing="1"/>
    </w:pPr>
  </w:style>
  <w:style w:type="paragraph" w:customStyle="1" w:styleId="oembedall-body">
    <w:name w:val="oembedall-body"/>
    <w:basedOn w:val="Normal"/>
    <w:qFormat/>
    <w:rsid w:val="00B03A88"/>
    <w:pPr>
      <w:spacing w:beforeAutospacing="1" w:afterAutospacing="1"/>
    </w:pPr>
  </w:style>
  <w:style w:type="paragraph" w:customStyle="1" w:styleId="tagline">
    <w:name w:val="tagline"/>
    <w:basedOn w:val="Normal"/>
    <w:qFormat/>
    <w:rsid w:val="00B03A88"/>
    <w:pPr>
      <w:spacing w:beforeAutospacing="1" w:afterAutospacing="1"/>
    </w:pPr>
  </w:style>
  <w:style w:type="paragraph" w:customStyle="1" w:styleId="wrapper">
    <w:name w:val="wrapper"/>
    <w:basedOn w:val="Normal"/>
    <w:qFormat/>
    <w:rsid w:val="00B03A88"/>
    <w:pPr>
      <w:spacing w:beforeAutospacing="1" w:afterAutospacing="1"/>
    </w:pPr>
  </w:style>
  <w:style w:type="paragraph" w:customStyle="1" w:styleId="split">
    <w:name w:val="split"/>
    <w:basedOn w:val="Normal"/>
    <w:qFormat/>
    <w:rsid w:val="00B03A88"/>
    <w:pPr>
      <w:spacing w:beforeAutospacing="1" w:afterAutospacing="1"/>
    </w:pPr>
  </w:style>
  <w:style w:type="paragraph" w:customStyle="1" w:styleId="place-context">
    <w:name w:val="place-context"/>
    <w:basedOn w:val="Normal"/>
    <w:qFormat/>
    <w:rsid w:val="00B03A88"/>
    <w:pPr>
      <w:spacing w:beforeAutospacing="1" w:afterAutospacing="1"/>
    </w:pPr>
  </w:style>
  <w:style w:type="paragraph" w:customStyle="1" w:styleId="prominent-place">
    <w:name w:val="prominent-place"/>
    <w:basedOn w:val="Normal"/>
    <w:qFormat/>
    <w:rsid w:val="00B03A88"/>
    <w:pPr>
      <w:spacing w:beforeAutospacing="1" w:afterAutospacing="1"/>
    </w:pPr>
  </w:style>
  <w:style w:type="paragraph" w:customStyle="1" w:styleId="main-date">
    <w:name w:val="main-date"/>
    <w:basedOn w:val="Normal"/>
    <w:qFormat/>
    <w:rsid w:val="00B03A88"/>
    <w:pPr>
      <w:spacing w:beforeAutospacing="1" w:afterAutospacing="1"/>
    </w:pPr>
  </w:style>
  <w:style w:type="paragraph" w:customStyle="1" w:styleId="first">
    <w:name w:val="first"/>
    <w:basedOn w:val="Normal"/>
    <w:qFormat/>
    <w:rsid w:val="00B03A88"/>
    <w:pPr>
      <w:spacing w:beforeAutospacing="1" w:afterAutospacing="1"/>
    </w:pPr>
  </w:style>
  <w:style w:type="paragraph" w:customStyle="1" w:styleId="Title1">
    <w:name w:val="Title1"/>
    <w:basedOn w:val="Normal"/>
    <w:qFormat/>
    <w:rsid w:val="00B03A88"/>
    <w:pPr>
      <w:spacing w:beforeAutospacing="1" w:afterAutospacing="1"/>
    </w:pPr>
  </w:style>
  <w:style w:type="paragraph" w:customStyle="1" w:styleId="number">
    <w:name w:val="number"/>
    <w:basedOn w:val="Normal"/>
    <w:qFormat/>
    <w:rsid w:val="00B03A88"/>
    <w:pPr>
      <w:spacing w:beforeAutospacing="1" w:afterAutospacing="1"/>
    </w:pPr>
  </w:style>
  <w:style w:type="paragraph" w:customStyle="1" w:styleId="oembedall-user-gravatar32">
    <w:name w:val="oembedall-user-gravatar32"/>
    <w:basedOn w:val="Normal"/>
    <w:qFormat/>
    <w:rsid w:val="00B03A88"/>
    <w:pPr>
      <w:spacing w:beforeAutospacing="1" w:afterAutospacing="1"/>
    </w:pPr>
  </w:style>
  <w:style w:type="paragraph" w:customStyle="1" w:styleId="oembedall-user-details">
    <w:name w:val="oembedall-user-details"/>
    <w:basedOn w:val="Normal"/>
    <w:qFormat/>
    <w:rsid w:val="00B03A88"/>
    <w:pPr>
      <w:spacing w:beforeAutospacing="1" w:afterAutospacing="1"/>
    </w:pPr>
  </w:style>
  <w:style w:type="paragraph" w:customStyle="1" w:styleId="sub-place">
    <w:name w:val="sub-place"/>
    <w:basedOn w:val="Normal"/>
    <w:qFormat/>
    <w:rsid w:val="00B03A88"/>
    <w:pPr>
      <w:spacing w:beforeAutospacing="1" w:afterAutospacing="1"/>
    </w:pPr>
  </w:style>
  <w:style w:type="paragraph" w:customStyle="1" w:styleId="oembedall-body1">
    <w:name w:val="oembedall-body1"/>
    <w:basedOn w:val="Normal"/>
    <w:qFormat/>
    <w:rsid w:val="00B03A88"/>
    <w:pPr>
      <w:pBdr>
        <w:top w:val="single" w:sz="6" w:space="4" w:color="EEEEEE"/>
      </w:pBdr>
      <w:spacing w:before="120" w:afterAutospacing="1"/>
      <w:ind w:left="-150"/>
    </w:pPr>
  </w:style>
  <w:style w:type="paragraph" w:customStyle="1" w:styleId="oembedall-description1">
    <w:name w:val="oembedall-description1"/>
    <w:basedOn w:val="Normal"/>
    <w:qFormat/>
    <w:rsid w:val="00B03A88"/>
    <w:pPr>
      <w:spacing w:after="45"/>
    </w:pPr>
    <w:rPr>
      <w:color w:val="444444"/>
      <w:sz w:val="18"/>
      <w:szCs w:val="18"/>
    </w:rPr>
  </w:style>
  <w:style w:type="paragraph" w:customStyle="1" w:styleId="oembedall-updated-at1">
    <w:name w:val="oembedall-updated-at1"/>
    <w:basedOn w:val="Normal"/>
    <w:qFormat/>
    <w:rsid w:val="00B03A88"/>
    <w:rPr>
      <w:color w:val="888888"/>
      <w:sz w:val="17"/>
      <w:szCs w:val="17"/>
    </w:rPr>
  </w:style>
  <w:style w:type="paragraph" w:customStyle="1" w:styleId="oembedall-reputation-score1">
    <w:name w:val="oembedall-reputation-score1"/>
    <w:basedOn w:val="Normal"/>
    <w:qFormat/>
    <w:rsid w:val="00B03A88"/>
    <w:pPr>
      <w:spacing w:beforeAutospacing="1" w:afterAutospacing="1"/>
      <w:ind w:right="30"/>
    </w:pPr>
    <w:rPr>
      <w:b/>
      <w:bCs/>
      <w:color w:val="444444"/>
      <w:sz w:val="29"/>
      <w:szCs w:val="29"/>
    </w:rPr>
  </w:style>
  <w:style w:type="paragraph" w:customStyle="1" w:styleId="oembedall-user-info1">
    <w:name w:val="oembedall-user-info1"/>
    <w:basedOn w:val="Normal"/>
    <w:qFormat/>
    <w:rsid w:val="00B03A88"/>
    <w:pPr>
      <w:spacing w:beforeAutospacing="1" w:afterAutospacing="1"/>
    </w:pPr>
  </w:style>
  <w:style w:type="paragraph" w:customStyle="1" w:styleId="oembedall-user-gravatar321">
    <w:name w:val="oembedall-user-gravatar321"/>
    <w:basedOn w:val="Normal"/>
    <w:qFormat/>
    <w:rsid w:val="00B03A88"/>
    <w:pPr>
      <w:spacing w:beforeAutospacing="1" w:afterAutospacing="1"/>
    </w:pPr>
  </w:style>
  <w:style w:type="paragraph" w:customStyle="1" w:styleId="oembedall-user-details1">
    <w:name w:val="oembedall-user-details1"/>
    <w:basedOn w:val="Normal"/>
    <w:qFormat/>
    <w:rsid w:val="00B03A88"/>
    <w:pPr>
      <w:spacing w:beforeAutospacing="1" w:afterAutospacing="1"/>
      <w:ind w:left="75"/>
    </w:pPr>
  </w:style>
  <w:style w:type="paragraph" w:customStyle="1" w:styleId="oembedall-question-hyperlink1">
    <w:name w:val="oembedall-question-hyperlink1"/>
    <w:basedOn w:val="Normal"/>
    <w:qFormat/>
    <w:rsid w:val="00B03A88"/>
    <w:pPr>
      <w:spacing w:beforeAutospacing="1" w:afterAutospacing="1"/>
    </w:pPr>
    <w:rPr>
      <w:b/>
      <w:bCs/>
    </w:rPr>
  </w:style>
  <w:style w:type="paragraph" w:customStyle="1" w:styleId="oembedall-stats1">
    <w:name w:val="oembedall-stats1"/>
    <w:basedOn w:val="Normal"/>
    <w:qFormat/>
    <w:rsid w:val="00B03A88"/>
    <w:pPr>
      <w:shd w:val="clear" w:color="auto" w:fill="EEEEEE"/>
      <w:ind w:left="105"/>
    </w:pPr>
  </w:style>
  <w:style w:type="paragraph" w:customStyle="1" w:styleId="oembedall-statscontainer1">
    <w:name w:val="oembedall-statscontainer1"/>
    <w:basedOn w:val="Normal"/>
    <w:qFormat/>
    <w:rsid w:val="00B03A88"/>
    <w:pPr>
      <w:spacing w:beforeAutospacing="1" w:afterAutospacing="1"/>
      <w:ind w:right="120"/>
    </w:pPr>
  </w:style>
  <w:style w:type="paragraph" w:customStyle="1" w:styleId="oembedall-votes1">
    <w:name w:val="oembedall-votes1"/>
    <w:basedOn w:val="Normal"/>
    <w:qFormat/>
    <w:rsid w:val="00B03A88"/>
    <w:pPr>
      <w:spacing w:beforeAutospacing="1" w:afterAutospacing="1"/>
      <w:jc w:val="center"/>
    </w:pPr>
    <w:rPr>
      <w:color w:val="555555"/>
    </w:rPr>
  </w:style>
  <w:style w:type="paragraph" w:customStyle="1" w:styleId="oembedall-vote-count-post1">
    <w:name w:val="oembedall-vote-count-post1"/>
    <w:basedOn w:val="Normal"/>
    <w:qFormat/>
    <w:rsid w:val="00B03A88"/>
    <w:pPr>
      <w:spacing w:beforeAutospacing="1" w:afterAutospacing="1"/>
    </w:pPr>
    <w:rPr>
      <w:b/>
      <w:bCs/>
      <w:color w:val="808185"/>
      <w:sz w:val="58"/>
      <w:szCs w:val="58"/>
    </w:rPr>
  </w:style>
  <w:style w:type="paragraph" w:customStyle="1" w:styleId="oembedall-views1">
    <w:name w:val="oembedall-views1"/>
    <w:basedOn w:val="Normal"/>
    <w:qFormat/>
    <w:rsid w:val="00B03A88"/>
    <w:pPr>
      <w:spacing w:beforeAutospacing="1" w:afterAutospacing="1"/>
      <w:jc w:val="center"/>
    </w:pPr>
    <w:rPr>
      <w:color w:val="999999"/>
    </w:rPr>
  </w:style>
  <w:style w:type="paragraph" w:customStyle="1" w:styleId="oembedall-status1">
    <w:name w:val="oembedall-status1"/>
    <w:basedOn w:val="Normal"/>
    <w:qFormat/>
    <w:rsid w:val="00B03A88"/>
    <w:pPr>
      <w:shd w:val="clear" w:color="auto" w:fill="75845C"/>
      <w:spacing w:afterAutospacing="1"/>
      <w:jc w:val="center"/>
    </w:pPr>
    <w:rPr>
      <w:color w:val="FFFFFF"/>
    </w:rPr>
  </w:style>
  <w:style w:type="paragraph" w:customStyle="1" w:styleId="oembedall-summary1">
    <w:name w:val="oembedall-summary1"/>
    <w:basedOn w:val="Normal"/>
    <w:qFormat/>
    <w:rsid w:val="00B03A88"/>
    <w:pPr>
      <w:spacing w:beforeAutospacing="1" w:afterAutospacing="1"/>
    </w:pPr>
  </w:style>
  <w:style w:type="paragraph" w:customStyle="1" w:styleId="oembedall-excerpt1">
    <w:name w:val="oembedall-excerpt1"/>
    <w:basedOn w:val="Normal"/>
    <w:qFormat/>
    <w:rsid w:val="00B03A88"/>
  </w:style>
  <w:style w:type="paragraph" w:customStyle="1" w:styleId="oembedall-tags1">
    <w:name w:val="oembedall-tags1"/>
    <w:basedOn w:val="Normal"/>
    <w:qFormat/>
    <w:rsid w:val="00B03A88"/>
    <w:pPr>
      <w:spacing w:beforeAutospacing="1" w:afterAutospacing="1" w:line="270" w:lineRule="atLeast"/>
    </w:pPr>
  </w:style>
  <w:style w:type="paragraph" w:customStyle="1" w:styleId="oembedall-post-tag1">
    <w:name w:val="oembedall-post-tag1"/>
    <w:basedOn w:val="Normal"/>
    <w:qFormat/>
    <w:rsid w:val="00B03A88"/>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Normal"/>
    <w:qFormat/>
    <w:rsid w:val="00B03A88"/>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Normal"/>
    <w:qFormat/>
    <w:rsid w:val="00B03A88"/>
    <w:pPr>
      <w:spacing w:before="180" w:afterAutospacing="1"/>
    </w:pPr>
  </w:style>
  <w:style w:type="paragraph" w:customStyle="1" w:styleId="contents1">
    <w:name w:val="contents1"/>
    <w:basedOn w:val="Normal"/>
    <w:qFormat/>
    <w:rsid w:val="00B03A88"/>
    <w:pPr>
      <w:spacing w:beforeAutospacing="1" w:afterAutospacing="1"/>
    </w:pPr>
  </w:style>
  <w:style w:type="paragraph" w:customStyle="1" w:styleId="tagline1">
    <w:name w:val="tagline1"/>
    <w:basedOn w:val="Normal"/>
    <w:qFormat/>
    <w:rsid w:val="00B03A88"/>
    <w:pPr>
      <w:spacing w:beforeAutospacing="1" w:afterAutospacing="1"/>
    </w:pPr>
    <w:rPr>
      <w:sz w:val="36"/>
      <w:szCs w:val="36"/>
    </w:rPr>
  </w:style>
  <w:style w:type="paragraph" w:customStyle="1" w:styleId="wrapper1">
    <w:name w:val="wrapper1"/>
    <w:basedOn w:val="Normal"/>
    <w:qFormat/>
    <w:rsid w:val="00B03A88"/>
    <w:pPr>
      <w:spacing w:beforeAutospacing="1" w:afterAutospacing="1"/>
    </w:pPr>
  </w:style>
  <w:style w:type="paragraph" w:customStyle="1" w:styleId="split1">
    <w:name w:val="split1"/>
    <w:basedOn w:val="Normal"/>
    <w:qFormat/>
    <w:rsid w:val="00B03A88"/>
    <w:pPr>
      <w:spacing w:beforeAutospacing="1" w:afterAutospacing="1"/>
    </w:pPr>
  </w:style>
  <w:style w:type="paragraph" w:customStyle="1" w:styleId="place-context1">
    <w:name w:val="place-context1"/>
    <w:basedOn w:val="Normal"/>
    <w:qFormat/>
    <w:rsid w:val="00B03A88"/>
    <w:pPr>
      <w:spacing w:beforeAutospacing="1" w:afterAutospacing="1"/>
    </w:pPr>
    <w:rPr>
      <w:sz w:val="21"/>
      <w:szCs w:val="21"/>
    </w:rPr>
  </w:style>
  <w:style w:type="paragraph" w:customStyle="1" w:styleId="sub-place1">
    <w:name w:val="sub-place1"/>
    <w:basedOn w:val="Normal"/>
    <w:qFormat/>
    <w:rsid w:val="00B03A88"/>
    <w:pPr>
      <w:spacing w:beforeAutospacing="1" w:afterAutospacing="1"/>
    </w:pPr>
  </w:style>
  <w:style w:type="paragraph" w:customStyle="1" w:styleId="prominent-place1">
    <w:name w:val="prominent-place1"/>
    <w:basedOn w:val="Normal"/>
    <w:qFormat/>
    <w:rsid w:val="00B03A88"/>
    <w:pPr>
      <w:spacing w:beforeAutospacing="1" w:afterAutospacing="1" w:line="264" w:lineRule="atLeast"/>
    </w:pPr>
    <w:rPr>
      <w:sz w:val="27"/>
      <w:szCs w:val="27"/>
    </w:rPr>
  </w:style>
  <w:style w:type="paragraph" w:customStyle="1" w:styleId="main-date1">
    <w:name w:val="main-date1"/>
    <w:basedOn w:val="Normal"/>
    <w:qFormat/>
    <w:rsid w:val="00B03A88"/>
    <w:pPr>
      <w:spacing w:beforeAutospacing="1" w:afterAutospacing="1"/>
    </w:pPr>
    <w:rPr>
      <w:b/>
      <w:bCs/>
      <w:color w:val="8CB4E0"/>
    </w:rPr>
  </w:style>
  <w:style w:type="paragraph" w:customStyle="1" w:styleId="first1">
    <w:name w:val="first1"/>
    <w:basedOn w:val="Normal"/>
    <w:qFormat/>
    <w:rsid w:val="00B03A88"/>
    <w:pPr>
      <w:ind w:left="244"/>
    </w:pPr>
  </w:style>
  <w:style w:type="paragraph" w:customStyle="1" w:styleId="label1">
    <w:name w:val="label1"/>
    <w:basedOn w:val="Normal"/>
    <w:qFormat/>
    <w:rsid w:val="00B03A88"/>
    <w:pPr>
      <w:spacing w:beforeAutospacing="1" w:afterAutospacing="1"/>
    </w:pPr>
    <w:rPr>
      <w:color w:val="333333"/>
    </w:rPr>
  </w:style>
  <w:style w:type="paragraph" w:customStyle="1" w:styleId="title10">
    <w:name w:val="title1"/>
    <w:basedOn w:val="Normal"/>
    <w:qFormat/>
    <w:rsid w:val="00B03A88"/>
    <w:pPr>
      <w:spacing w:beforeAutospacing="1" w:afterAutospacing="1"/>
    </w:pPr>
  </w:style>
  <w:style w:type="paragraph" w:customStyle="1" w:styleId="number1">
    <w:name w:val="number1"/>
    <w:basedOn w:val="Normal"/>
    <w:qFormat/>
    <w:rsid w:val="00B03A88"/>
    <w:pPr>
      <w:shd w:val="clear" w:color="auto" w:fill="FFFFFF"/>
    </w:pPr>
    <w:rPr>
      <w:vanish/>
    </w:rPr>
  </w:style>
  <w:style w:type="paragraph" w:customStyle="1" w:styleId="hljs-header1">
    <w:name w:val="hljs-header1"/>
    <w:basedOn w:val="Normal"/>
    <w:qFormat/>
    <w:rsid w:val="00B03A88"/>
    <w:pPr>
      <w:spacing w:beforeAutospacing="1" w:afterAutospacing="1"/>
    </w:pPr>
    <w:rPr>
      <w:color w:val="93A1A1"/>
    </w:rPr>
  </w:style>
  <w:style w:type="paragraph" w:customStyle="1" w:styleId="hljs-string1">
    <w:name w:val="hljs-string1"/>
    <w:basedOn w:val="Normal"/>
    <w:qFormat/>
    <w:rsid w:val="00B03A88"/>
    <w:pPr>
      <w:spacing w:beforeAutospacing="1" w:afterAutospacing="1"/>
    </w:pPr>
    <w:rPr>
      <w:color w:val="93A1A1"/>
    </w:rPr>
  </w:style>
  <w:style w:type="paragraph" w:customStyle="1" w:styleId="hljs-tag1">
    <w:name w:val="hljs-tag1"/>
    <w:basedOn w:val="Normal"/>
    <w:qFormat/>
    <w:rsid w:val="00B03A88"/>
    <w:pPr>
      <w:spacing w:beforeAutospacing="1" w:afterAutospacing="1"/>
    </w:pPr>
    <w:rPr>
      <w:color w:val="859900"/>
    </w:rPr>
  </w:style>
  <w:style w:type="paragraph" w:customStyle="1" w:styleId="hljs-title1">
    <w:name w:val="hljs-title1"/>
    <w:basedOn w:val="Normal"/>
    <w:qFormat/>
    <w:rsid w:val="00B03A88"/>
    <w:pPr>
      <w:spacing w:beforeAutospacing="1" w:afterAutospacing="1"/>
    </w:pPr>
    <w:rPr>
      <w:color w:val="859900"/>
    </w:rPr>
  </w:style>
  <w:style w:type="paragraph" w:customStyle="1" w:styleId="hljs-value1">
    <w:name w:val="hljs-value1"/>
    <w:basedOn w:val="Normal"/>
    <w:qFormat/>
    <w:rsid w:val="00B03A88"/>
    <w:pPr>
      <w:spacing w:beforeAutospacing="1" w:afterAutospacing="1"/>
    </w:pPr>
    <w:rPr>
      <w:color w:val="2AA198"/>
    </w:rPr>
  </w:style>
  <w:style w:type="paragraph" w:customStyle="1" w:styleId="hljs-value2">
    <w:name w:val="hljs-value2"/>
    <w:basedOn w:val="Normal"/>
    <w:qFormat/>
    <w:rsid w:val="00B03A88"/>
    <w:pPr>
      <w:spacing w:beforeAutospacing="1" w:afterAutospacing="1"/>
    </w:pPr>
    <w:rPr>
      <w:color w:val="2AA198"/>
    </w:rPr>
  </w:style>
  <w:style w:type="paragraph" w:customStyle="1" w:styleId="hljs-formula1">
    <w:name w:val="hljs-formula1"/>
    <w:basedOn w:val="Normal"/>
    <w:qFormat/>
    <w:rsid w:val="00B03A88"/>
    <w:pPr>
      <w:shd w:val="clear" w:color="auto" w:fill="EEE8D5"/>
      <w:spacing w:beforeAutospacing="1" w:afterAutospacing="1"/>
    </w:pPr>
    <w:rPr>
      <w:color w:val="2AA198"/>
    </w:rPr>
  </w:style>
  <w:style w:type="paragraph" w:customStyle="1" w:styleId="hljs-function1">
    <w:name w:val="hljs-function1"/>
    <w:basedOn w:val="Normal"/>
    <w:qFormat/>
    <w:rsid w:val="00B03A88"/>
    <w:pPr>
      <w:spacing w:beforeAutospacing="1" w:afterAutospacing="1"/>
    </w:pPr>
    <w:rPr>
      <w:color w:val="268BD2"/>
    </w:rPr>
  </w:style>
  <w:style w:type="paragraph" w:customStyle="1" w:styleId="hljs-literal1">
    <w:name w:val="hljs-literal1"/>
    <w:basedOn w:val="Normal"/>
    <w:qFormat/>
    <w:rsid w:val="00B03A88"/>
    <w:pPr>
      <w:spacing w:beforeAutospacing="1" w:afterAutospacing="1"/>
    </w:pPr>
    <w:rPr>
      <w:color w:val="268BD2"/>
    </w:rPr>
  </w:style>
  <w:style w:type="paragraph" w:customStyle="1" w:styleId="hljs-title2">
    <w:name w:val="hljs-title2"/>
    <w:basedOn w:val="Normal"/>
    <w:qFormat/>
    <w:rsid w:val="00B03A88"/>
    <w:pPr>
      <w:spacing w:beforeAutospacing="1" w:afterAutospacing="1"/>
    </w:pPr>
    <w:rPr>
      <w:color w:val="B58900"/>
    </w:rPr>
  </w:style>
  <w:style w:type="paragraph" w:customStyle="1" w:styleId="hljs-body1">
    <w:name w:val="hljs-body1"/>
    <w:basedOn w:val="Normal"/>
    <w:qFormat/>
    <w:rsid w:val="00B03A88"/>
    <w:pPr>
      <w:spacing w:beforeAutospacing="1" w:afterAutospacing="1"/>
    </w:pPr>
    <w:rPr>
      <w:color w:val="B58900"/>
    </w:rPr>
  </w:style>
  <w:style w:type="paragraph" w:customStyle="1" w:styleId="hljs-number1">
    <w:name w:val="hljs-number1"/>
    <w:basedOn w:val="Normal"/>
    <w:qFormat/>
    <w:rsid w:val="00B03A88"/>
    <w:pPr>
      <w:spacing w:beforeAutospacing="1" w:afterAutospacing="1"/>
    </w:pPr>
    <w:rPr>
      <w:color w:val="B58900"/>
    </w:rPr>
  </w:style>
  <w:style w:type="paragraph" w:customStyle="1" w:styleId="hljs-pseudo1">
    <w:name w:val="hljs-pseudo1"/>
    <w:basedOn w:val="Normal"/>
    <w:qFormat/>
    <w:rsid w:val="00B03A88"/>
    <w:pPr>
      <w:spacing w:beforeAutospacing="1" w:afterAutospacing="1"/>
    </w:pPr>
    <w:rPr>
      <w:color w:val="CB4B16"/>
    </w:rPr>
  </w:style>
  <w:style w:type="paragraph" w:customStyle="1" w:styleId="hljs-change1">
    <w:name w:val="hljs-change1"/>
    <w:basedOn w:val="Normal"/>
    <w:qFormat/>
    <w:rsid w:val="00B03A88"/>
    <w:pPr>
      <w:spacing w:beforeAutospacing="1" w:afterAutospacing="1"/>
    </w:pPr>
    <w:rPr>
      <w:color w:val="CB4B16"/>
    </w:rPr>
  </w:style>
  <w:style w:type="paragraph" w:customStyle="1" w:styleId="hljs-keyword1">
    <w:name w:val="hljs-keyword1"/>
    <w:basedOn w:val="Normal"/>
    <w:qFormat/>
    <w:rsid w:val="00B03A88"/>
    <w:pPr>
      <w:spacing w:beforeAutospacing="1" w:afterAutospacing="1"/>
    </w:pPr>
    <w:rPr>
      <w:color w:val="CB4B16"/>
    </w:rPr>
  </w:style>
  <w:style w:type="paragraph" w:customStyle="1" w:styleId="hljs-string2">
    <w:name w:val="hljs-string2"/>
    <w:basedOn w:val="Normal"/>
    <w:qFormat/>
    <w:rsid w:val="00B03A88"/>
    <w:pPr>
      <w:spacing w:beforeAutospacing="1" w:afterAutospacing="1"/>
    </w:pPr>
    <w:rPr>
      <w:color w:val="CB4B16"/>
    </w:rPr>
  </w:style>
  <w:style w:type="paragraph" w:customStyle="1" w:styleId="mathjaxmenuarrow1">
    <w:name w:val="mathjax_menuarrow1"/>
    <w:basedOn w:val="Normal"/>
    <w:qFormat/>
    <w:rsid w:val="00B03A88"/>
    <w:pPr>
      <w:spacing w:beforeAutospacing="1" w:afterAutospacing="1"/>
    </w:pPr>
    <w:rPr>
      <w:color w:val="FFFFFF"/>
    </w:rPr>
  </w:style>
  <w:style w:type="paragraph" w:customStyle="1" w:styleId="toc">
    <w:name w:val="toc"/>
    <w:basedOn w:val="Normal"/>
    <w:qFormat/>
    <w:rsid w:val="00B03A88"/>
    <w:pPr>
      <w:spacing w:beforeAutospacing="1" w:afterAutospacing="1"/>
    </w:pPr>
  </w:style>
  <w:style w:type="paragraph" w:customStyle="1" w:styleId="1stPara">
    <w:name w:val="1st Para"/>
    <w:next w:val="Body"/>
    <w:autoRedefine/>
    <w:qFormat/>
    <w:rsid w:val="00457EB1"/>
    <w:pPr>
      <w:spacing w:after="40" w:line="360" w:lineRule="auto"/>
    </w:pPr>
    <w:rPr>
      <w:sz w:val="24"/>
    </w:rPr>
  </w:style>
  <w:style w:type="paragraph" w:customStyle="1" w:styleId="Anchor">
    <w:name w:val="Anchor"/>
    <w:autoRedefine/>
    <w:rsid w:val="00457EB1"/>
    <w:pPr>
      <w:suppressAutoHyphens/>
      <w:autoSpaceDE w:val="0"/>
      <w:autoSpaceDN w:val="0"/>
      <w:adjustRightInd w:val="0"/>
      <w:spacing w:before="120" w:after="240" w:line="40" w:lineRule="atLeast"/>
    </w:pPr>
    <w:rPr>
      <w:rFonts w:ascii="NewBaskerville" w:hAnsi="NewBaskerville" w:cs="NewBaskerville"/>
      <w:color w:val="000000"/>
      <w:w w:val="0"/>
      <w:sz w:val="4"/>
      <w:szCs w:val="4"/>
    </w:rPr>
  </w:style>
  <w:style w:type="paragraph" w:customStyle="1" w:styleId="AnchorSidehead">
    <w:name w:val="Anchor Sidehead"/>
    <w:autoRedefine/>
    <w:rsid w:val="00457EB1"/>
    <w:pPr>
      <w:autoSpaceDE w:val="0"/>
      <w:autoSpaceDN w:val="0"/>
      <w:adjustRightInd w:val="0"/>
      <w:spacing w:after="120" w:line="360" w:lineRule="auto"/>
    </w:pPr>
    <w:rPr>
      <w:rFonts w:ascii="Futura-Heavy" w:hAnsi="Futura-Heavy" w:cs="Futura-Heavy"/>
      <w:color w:val="000000"/>
      <w:w w:val="0"/>
      <w:szCs w:val="16"/>
    </w:rPr>
  </w:style>
  <w:style w:type="paragraph" w:customStyle="1" w:styleId="AuthorQuery">
    <w:name w:val="Author Query"/>
    <w:autoRedefine/>
    <w:qFormat/>
    <w:rsid w:val="00457EB1"/>
    <w:pPr>
      <w:spacing w:before="120" w:after="120" w:line="360" w:lineRule="auto"/>
      <w:ind w:left="1440" w:right="1440"/>
    </w:pPr>
    <w:rPr>
      <w:color w:val="FF0000"/>
      <w:sz w:val="24"/>
    </w:rPr>
  </w:style>
  <w:style w:type="paragraph" w:customStyle="1" w:styleId="Body">
    <w:name w:val="Body"/>
    <w:autoRedefine/>
    <w:qFormat/>
    <w:rsid w:val="00457EB1"/>
    <w:pPr>
      <w:spacing w:line="360" w:lineRule="auto"/>
      <w:ind w:firstLine="360"/>
    </w:pPr>
    <w:rPr>
      <w:sz w:val="24"/>
    </w:rPr>
  </w:style>
  <w:style w:type="paragraph" w:customStyle="1" w:styleId="Basic">
    <w:name w:val="Basic"/>
    <w:basedOn w:val="Body"/>
    <w:rsid w:val="00457EB1"/>
  </w:style>
  <w:style w:type="paragraph" w:customStyle="1" w:styleId="BlockQuote">
    <w:name w:val="Block Quote"/>
    <w:next w:val="Normal"/>
    <w:autoRedefine/>
    <w:rsid w:val="00457EB1"/>
    <w:pPr>
      <w:spacing w:before="120" w:after="120"/>
      <w:ind w:left="1440" w:right="1440"/>
    </w:pPr>
  </w:style>
  <w:style w:type="paragraph" w:styleId="BlockText">
    <w:name w:val="Block Text"/>
    <w:basedOn w:val="Normal"/>
    <w:semiHidden/>
    <w:rsid w:val="00457EB1"/>
    <w:pPr>
      <w:spacing w:after="120"/>
      <w:ind w:left="1440" w:right="1440"/>
    </w:pPr>
  </w:style>
  <w:style w:type="paragraph" w:styleId="BodyText2">
    <w:name w:val="Body Text 2"/>
    <w:basedOn w:val="Normal"/>
    <w:link w:val="BodyText2Char"/>
    <w:semiHidden/>
    <w:rsid w:val="00457EB1"/>
    <w:pPr>
      <w:spacing w:after="120" w:line="480" w:lineRule="auto"/>
    </w:pPr>
  </w:style>
  <w:style w:type="paragraph" w:styleId="BodyText3">
    <w:name w:val="Body Text 3"/>
    <w:basedOn w:val="Normal"/>
    <w:link w:val="BodyText3Char"/>
    <w:semiHidden/>
    <w:rsid w:val="00457EB1"/>
    <w:pPr>
      <w:spacing w:after="120"/>
    </w:pPr>
    <w:rPr>
      <w:sz w:val="16"/>
      <w:szCs w:val="16"/>
    </w:rPr>
  </w:style>
  <w:style w:type="paragraph" w:styleId="BodyTextIndent">
    <w:name w:val="Body Text Indent"/>
    <w:basedOn w:val="Normal"/>
    <w:link w:val="BodyTextIndentChar"/>
    <w:semiHidden/>
    <w:rsid w:val="00457EB1"/>
    <w:pPr>
      <w:spacing w:after="120"/>
      <w:ind w:left="360"/>
    </w:pPr>
  </w:style>
  <w:style w:type="paragraph" w:styleId="BodyTextFirstIndent2">
    <w:name w:val="Body Text First Indent 2"/>
    <w:basedOn w:val="BodyTextIndent"/>
    <w:link w:val="BodyTextFirstIndent2Char"/>
    <w:semiHidden/>
    <w:rsid w:val="00457EB1"/>
    <w:pPr>
      <w:ind w:firstLine="210"/>
    </w:pPr>
  </w:style>
  <w:style w:type="paragraph" w:styleId="BodyTextIndent2">
    <w:name w:val="Body Text Indent 2"/>
    <w:basedOn w:val="Normal"/>
    <w:link w:val="BodyTextIndent2Char"/>
    <w:semiHidden/>
    <w:rsid w:val="00457EB1"/>
    <w:pPr>
      <w:spacing w:after="120" w:line="480" w:lineRule="auto"/>
      <w:ind w:left="360"/>
    </w:pPr>
  </w:style>
  <w:style w:type="paragraph" w:styleId="BodyTextIndent3">
    <w:name w:val="Body Text Indent 3"/>
    <w:basedOn w:val="Normal"/>
    <w:link w:val="BodyTextIndent3Char"/>
    <w:semiHidden/>
    <w:rsid w:val="00457EB1"/>
    <w:pPr>
      <w:spacing w:after="120"/>
      <w:ind w:left="360"/>
    </w:pPr>
    <w:rPr>
      <w:sz w:val="16"/>
      <w:szCs w:val="16"/>
    </w:rPr>
  </w:style>
  <w:style w:type="paragraph" w:customStyle="1" w:styleId="BodyBox">
    <w:name w:val="BodyBox"/>
    <w:basedOn w:val="Body"/>
    <w:rsid w:val="00457EB1"/>
    <w:rPr>
      <w:color w:val="808080"/>
    </w:rPr>
  </w:style>
  <w:style w:type="paragraph" w:customStyle="1" w:styleId="BodyFirst">
    <w:name w:val="BodyFirst"/>
    <w:next w:val="Body"/>
    <w:autoRedefine/>
    <w:qFormat/>
    <w:rsid w:val="00457EB1"/>
    <w:pPr>
      <w:spacing w:line="360" w:lineRule="auto"/>
    </w:pPr>
    <w:rPr>
      <w:sz w:val="24"/>
    </w:rPr>
  </w:style>
  <w:style w:type="paragraph" w:customStyle="1" w:styleId="BodyFirstBox">
    <w:name w:val="BodyFirstBox"/>
    <w:basedOn w:val="BodyFirst"/>
    <w:autoRedefine/>
    <w:rsid w:val="00457EB1"/>
    <w:rPr>
      <w:color w:val="808080"/>
    </w:rPr>
  </w:style>
  <w:style w:type="paragraph" w:customStyle="1" w:styleId="BulletA">
    <w:name w:val="BulletA"/>
    <w:next w:val="Normal"/>
    <w:autoRedefine/>
    <w:rsid w:val="00457EB1"/>
    <w:pPr>
      <w:spacing w:before="120" w:line="360" w:lineRule="auto"/>
      <w:ind w:left="720"/>
    </w:pPr>
    <w:rPr>
      <w:color w:val="008080"/>
      <w:sz w:val="24"/>
    </w:rPr>
  </w:style>
  <w:style w:type="paragraph" w:customStyle="1" w:styleId="BulletABox">
    <w:name w:val="BulletA Box"/>
    <w:basedOn w:val="BulletA"/>
    <w:autoRedefine/>
    <w:rsid w:val="00457EB1"/>
    <w:rPr>
      <w:color w:val="33CCCC"/>
    </w:rPr>
  </w:style>
  <w:style w:type="paragraph" w:customStyle="1" w:styleId="BulletB">
    <w:name w:val="BulletB"/>
    <w:next w:val="Normal"/>
    <w:autoRedefine/>
    <w:rsid w:val="00457EB1"/>
    <w:pPr>
      <w:spacing w:line="360" w:lineRule="auto"/>
      <w:ind w:left="720"/>
    </w:pPr>
    <w:rPr>
      <w:color w:val="008080"/>
      <w:sz w:val="24"/>
    </w:rPr>
  </w:style>
  <w:style w:type="paragraph" w:customStyle="1" w:styleId="BulletBBox">
    <w:name w:val="BulletB Box"/>
    <w:basedOn w:val="BulletB"/>
    <w:autoRedefine/>
    <w:rsid w:val="00457EB1"/>
    <w:rPr>
      <w:color w:val="33CCCC"/>
    </w:rPr>
  </w:style>
  <w:style w:type="paragraph" w:customStyle="1" w:styleId="BulletC">
    <w:name w:val="BulletC"/>
    <w:next w:val="Normal"/>
    <w:autoRedefine/>
    <w:rsid w:val="00457EB1"/>
    <w:pPr>
      <w:spacing w:after="120" w:line="360" w:lineRule="auto"/>
      <w:ind w:left="720"/>
    </w:pPr>
    <w:rPr>
      <w:color w:val="008080"/>
      <w:sz w:val="24"/>
    </w:rPr>
  </w:style>
  <w:style w:type="paragraph" w:customStyle="1" w:styleId="BulletCBox">
    <w:name w:val="BulletC Box"/>
    <w:basedOn w:val="BulletC"/>
    <w:autoRedefine/>
    <w:rsid w:val="00457EB1"/>
    <w:rPr>
      <w:color w:val="33CCCC"/>
    </w:rPr>
  </w:style>
  <w:style w:type="paragraph" w:customStyle="1" w:styleId="CaptionBox">
    <w:name w:val="CaptionBox"/>
    <w:basedOn w:val="Caption"/>
    <w:autoRedefine/>
    <w:rsid w:val="00457EB1"/>
    <w:rPr>
      <w:color w:val="808080"/>
    </w:rPr>
  </w:style>
  <w:style w:type="paragraph" w:customStyle="1" w:styleId="ChapterStart">
    <w:name w:val="ChapterStart"/>
    <w:next w:val="ChapterTitle"/>
    <w:autoRedefine/>
    <w:qFormat/>
    <w:rsid w:val="00457EB1"/>
    <w:pPr>
      <w:jc w:val="center"/>
    </w:pPr>
    <w:rPr>
      <w:b/>
      <w:sz w:val="24"/>
    </w:rPr>
  </w:style>
  <w:style w:type="paragraph" w:customStyle="1" w:styleId="ChapterTitle">
    <w:name w:val="ChapterTitle"/>
    <w:next w:val="1stPara"/>
    <w:autoRedefine/>
    <w:qFormat/>
    <w:rsid w:val="00457EB1"/>
    <w:pPr>
      <w:spacing w:line="360" w:lineRule="auto"/>
    </w:pPr>
    <w:rPr>
      <w:b/>
      <w:sz w:val="24"/>
    </w:rPr>
  </w:style>
  <w:style w:type="paragraph" w:styleId="Closing">
    <w:name w:val="Closing"/>
    <w:basedOn w:val="Normal"/>
    <w:link w:val="ClosingChar"/>
    <w:semiHidden/>
    <w:rsid w:val="00457EB1"/>
    <w:pPr>
      <w:ind w:left="4320"/>
    </w:pPr>
  </w:style>
  <w:style w:type="paragraph" w:customStyle="1" w:styleId="CodeA">
    <w:name w:val="CodeA"/>
    <w:next w:val="CodeB"/>
    <w:autoRedefine/>
    <w:rsid w:val="00457EB1"/>
    <w:pPr>
      <w:pBdr>
        <w:top w:val="single" w:sz="4" w:space="2" w:color="auto"/>
      </w:pBdr>
      <w:spacing w:before="120" w:line="360" w:lineRule="auto"/>
    </w:pPr>
    <w:rPr>
      <w:rFonts w:ascii="Courier" w:hAnsi="Courier"/>
      <w:noProof/>
    </w:rPr>
  </w:style>
  <w:style w:type="paragraph" w:customStyle="1" w:styleId="CodeAIndent">
    <w:name w:val="CodeA Indent"/>
    <w:next w:val="Normal"/>
    <w:autoRedefine/>
    <w:rsid w:val="00457EB1"/>
    <w:pPr>
      <w:pBdr>
        <w:top w:val="single" w:sz="4" w:space="2" w:color="auto"/>
      </w:pBdr>
      <w:spacing w:before="120" w:line="360" w:lineRule="auto"/>
      <w:ind w:left="360"/>
    </w:pPr>
    <w:rPr>
      <w:rFonts w:ascii="Courier" w:hAnsi="Courier"/>
      <w:noProof/>
    </w:rPr>
  </w:style>
  <w:style w:type="paragraph" w:customStyle="1" w:styleId="CodeAWide">
    <w:name w:val="CodeA Wide"/>
    <w:next w:val="CodeBWide"/>
    <w:autoRedefine/>
    <w:rsid w:val="00457EB1"/>
    <w:pPr>
      <w:pBdr>
        <w:top w:val="single" w:sz="4" w:space="2" w:color="auto"/>
      </w:pBdr>
      <w:spacing w:before="120" w:line="360" w:lineRule="auto"/>
    </w:pPr>
    <w:rPr>
      <w:rFonts w:ascii="Courier" w:hAnsi="Courier"/>
      <w:noProof/>
      <w:sz w:val="16"/>
    </w:rPr>
  </w:style>
  <w:style w:type="paragraph" w:customStyle="1" w:styleId="CodeAWingding">
    <w:name w:val="CodeA Wingding"/>
    <w:basedOn w:val="CodeA"/>
    <w:autoRedefine/>
    <w:rsid w:val="00457EB1"/>
    <w:rPr>
      <w:color w:val="999999"/>
    </w:rPr>
  </w:style>
  <w:style w:type="paragraph" w:customStyle="1" w:styleId="CodeB">
    <w:name w:val="CodeB"/>
    <w:autoRedefine/>
    <w:rsid w:val="00457EB1"/>
    <w:pPr>
      <w:spacing w:line="360" w:lineRule="auto"/>
    </w:pPr>
    <w:rPr>
      <w:rFonts w:ascii="Courier" w:hAnsi="Courier"/>
      <w:noProof/>
    </w:rPr>
  </w:style>
  <w:style w:type="paragraph" w:customStyle="1" w:styleId="CodeBIndent">
    <w:name w:val="CodeB Indent"/>
    <w:next w:val="Normal"/>
    <w:autoRedefine/>
    <w:rsid w:val="00457EB1"/>
    <w:pPr>
      <w:spacing w:line="360" w:lineRule="auto"/>
      <w:ind w:left="360"/>
    </w:pPr>
    <w:rPr>
      <w:rFonts w:ascii="Courier" w:hAnsi="Courier"/>
      <w:noProof/>
    </w:rPr>
  </w:style>
  <w:style w:type="paragraph" w:customStyle="1" w:styleId="CodeBWide">
    <w:name w:val="CodeB Wide"/>
    <w:autoRedefine/>
    <w:rsid w:val="00457EB1"/>
    <w:pPr>
      <w:spacing w:line="360" w:lineRule="auto"/>
    </w:pPr>
    <w:rPr>
      <w:rFonts w:ascii="Courier" w:hAnsi="Courier"/>
      <w:noProof/>
      <w:sz w:val="16"/>
    </w:rPr>
  </w:style>
  <w:style w:type="paragraph" w:customStyle="1" w:styleId="CodeBWingding">
    <w:name w:val="CodeB Wingding"/>
    <w:basedOn w:val="CodeB"/>
    <w:next w:val="CodeB"/>
    <w:autoRedefine/>
    <w:rsid w:val="00457EB1"/>
    <w:rPr>
      <w:color w:val="999999"/>
    </w:rPr>
  </w:style>
  <w:style w:type="paragraph" w:customStyle="1" w:styleId="CodeC">
    <w:name w:val="CodeC"/>
    <w:next w:val="Body"/>
    <w:autoRedefine/>
    <w:rsid w:val="00457EB1"/>
    <w:pPr>
      <w:pBdr>
        <w:bottom w:val="single" w:sz="4" w:space="2" w:color="auto"/>
      </w:pBdr>
      <w:spacing w:after="120" w:line="360" w:lineRule="auto"/>
    </w:pPr>
    <w:rPr>
      <w:rFonts w:ascii="Courier" w:hAnsi="Courier"/>
      <w:noProof/>
    </w:rPr>
  </w:style>
  <w:style w:type="paragraph" w:customStyle="1" w:styleId="CodeCIndent">
    <w:name w:val="CodeC Indent"/>
    <w:next w:val="Normal"/>
    <w:autoRedefine/>
    <w:rsid w:val="00457EB1"/>
    <w:pPr>
      <w:pBdr>
        <w:bottom w:val="single" w:sz="4" w:space="2" w:color="auto"/>
      </w:pBdr>
      <w:spacing w:after="120" w:line="360" w:lineRule="auto"/>
      <w:ind w:left="360"/>
    </w:pPr>
    <w:rPr>
      <w:rFonts w:ascii="Courier" w:hAnsi="Courier"/>
      <w:noProof/>
    </w:rPr>
  </w:style>
  <w:style w:type="paragraph" w:customStyle="1" w:styleId="CodeCWide">
    <w:name w:val="CodeC Wide"/>
    <w:next w:val="Normal"/>
    <w:autoRedefine/>
    <w:rsid w:val="00457EB1"/>
    <w:pPr>
      <w:pBdr>
        <w:bottom w:val="single" w:sz="4" w:space="2" w:color="auto"/>
      </w:pBdr>
      <w:spacing w:after="120" w:line="360" w:lineRule="auto"/>
    </w:pPr>
    <w:rPr>
      <w:rFonts w:ascii="Courier" w:hAnsi="Courier"/>
      <w:noProof/>
      <w:sz w:val="16"/>
    </w:rPr>
  </w:style>
  <w:style w:type="paragraph" w:customStyle="1" w:styleId="CodeCWingding">
    <w:name w:val="CodeC Wingding"/>
    <w:basedOn w:val="CodeC"/>
    <w:next w:val="Body"/>
    <w:autoRedefine/>
    <w:rsid w:val="00457EB1"/>
    <w:rPr>
      <w:color w:val="999999"/>
    </w:rPr>
  </w:style>
  <w:style w:type="paragraph" w:customStyle="1" w:styleId="CodeSingle">
    <w:name w:val="CodeSingle"/>
    <w:next w:val="Body"/>
    <w:autoRedefine/>
    <w:rsid w:val="00457EB1"/>
    <w:pPr>
      <w:pBdr>
        <w:top w:val="single" w:sz="4" w:space="2" w:color="auto"/>
        <w:bottom w:val="single" w:sz="4" w:space="2" w:color="auto"/>
      </w:pBdr>
      <w:spacing w:before="120" w:after="120" w:line="360" w:lineRule="auto"/>
    </w:pPr>
    <w:rPr>
      <w:rFonts w:ascii="Courier" w:hAnsi="Courier"/>
      <w:noProof/>
    </w:rPr>
  </w:style>
  <w:style w:type="paragraph" w:customStyle="1" w:styleId="CodeSingleIndent">
    <w:name w:val="CodeSingle Indent"/>
    <w:next w:val="Normal"/>
    <w:autoRedefine/>
    <w:rsid w:val="00457EB1"/>
    <w:pPr>
      <w:pBdr>
        <w:top w:val="single" w:sz="4" w:space="2" w:color="auto"/>
        <w:bottom w:val="single" w:sz="4" w:space="2" w:color="auto"/>
      </w:pBdr>
      <w:spacing w:before="120" w:after="120" w:line="360" w:lineRule="auto"/>
      <w:ind w:left="360"/>
    </w:pPr>
    <w:rPr>
      <w:rFonts w:ascii="Courier" w:hAnsi="Courier"/>
      <w:noProof/>
    </w:rPr>
  </w:style>
  <w:style w:type="paragraph" w:customStyle="1" w:styleId="CodeSingleWide">
    <w:name w:val="CodeSingle Wide"/>
    <w:next w:val="Body"/>
    <w:autoRedefine/>
    <w:rsid w:val="00457EB1"/>
    <w:pPr>
      <w:pBdr>
        <w:top w:val="single" w:sz="4" w:space="2" w:color="auto"/>
        <w:bottom w:val="single" w:sz="4" w:space="2" w:color="auto"/>
      </w:pBdr>
      <w:spacing w:before="120" w:after="120" w:line="360" w:lineRule="auto"/>
    </w:pPr>
    <w:rPr>
      <w:rFonts w:ascii="Courier" w:hAnsi="Courier"/>
      <w:noProof/>
      <w:sz w:val="16"/>
    </w:rPr>
  </w:style>
  <w:style w:type="paragraph" w:customStyle="1" w:styleId="CodeSingleWingding">
    <w:name w:val="CodeSingle Wingding"/>
    <w:basedOn w:val="CodeSingle"/>
    <w:autoRedefine/>
    <w:rsid w:val="00457EB1"/>
    <w:rPr>
      <w:color w:val="999999"/>
    </w:rPr>
  </w:style>
  <w:style w:type="paragraph" w:styleId="Date">
    <w:name w:val="Date"/>
    <w:basedOn w:val="Normal"/>
    <w:next w:val="Normal"/>
    <w:link w:val="DateChar"/>
    <w:semiHidden/>
    <w:rsid w:val="00457EB1"/>
  </w:style>
  <w:style w:type="paragraph" w:styleId="E-mailSignature">
    <w:name w:val="E-mail Signature"/>
    <w:basedOn w:val="Normal"/>
    <w:semiHidden/>
    <w:rsid w:val="00457EB1"/>
  </w:style>
  <w:style w:type="paragraph" w:styleId="EnvelopeAddress">
    <w:name w:val="envelope address"/>
    <w:basedOn w:val="Normal"/>
    <w:semiHidden/>
    <w:rsid w:val="00457EB1"/>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457EB1"/>
    <w:rPr>
      <w:rFonts w:ascii="Arial" w:hAnsi="Arial" w:cs="Arial"/>
    </w:rPr>
  </w:style>
  <w:style w:type="paragraph" w:customStyle="1" w:styleId="Epigraph">
    <w:name w:val="Epigraph"/>
    <w:basedOn w:val="BlockQuote"/>
    <w:autoRedefine/>
    <w:rsid w:val="00457EB1"/>
    <w:pPr>
      <w:ind w:left="1080" w:right="1080"/>
    </w:pPr>
    <w:rPr>
      <w:i/>
    </w:rPr>
  </w:style>
  <w:style w:type="paragraph" w:styleId="Footer">
    <w:name w:val="footer"/>
    <w:basedOn w:val="Normal"/>
    <w:link w:val="FooterChar"/>
    <w:semiHidden/>
    <w:rsid w:val="00457EB1"/>
    <w:pPr>
      <w:tabs>
        <w:tab w:val="center" w:pos="4320"/>
        <w:tab w:val="right" w:pos="8640"/>
      </w:tabs>
    </w:pPr>
  </w:style>
  <w:style w:type="paragraph" w:customStyle="1" w:styleId="FootnoteText1">
    <w:name w:val="Footnote Text1"/>
    <w:basedOn w:val="Normal"/>
    <w:autoRedefine/>
    <w:rsid w:val="00181762"/>
    <w:pPr>
      <w:spacing w:line="360" w:lineRule="auto"/>
    </w:pPr>
    <w:rPr>
      <w:sz w:val="16"/>
    </w:rPr>
  </w:style>
  <w:style w:type="paragraph" w:customStyle="1" w:styleId="FootnoteBox">
    <w:name w:val="FootnoteBox"/>
    <w:basedOn w:val="BodyFirstBox"/>
    <w:autoRedefine/>
    <w:rsid w:val="00457EB1"/>
    <w:rPr>
      <w:sz w:val="20"/>
    </w:rPr>
  </w:style>
  <w:style w:type="paragraph" w:customStyle="1" w:styleId="GroupTitlesIX">
    <w:name w:val="GroupTitlesIX"/>
    <w:autoRedefine/>
    <w:rsid w:val="00457EB1"/>
    <w:pPr>
      <w:keepNext/>
      <w:widowControl w:val="0"/>
      <w:autoSpaceDE w:val="0"/>
      <w:autoSpaceDN w:val="0"/>
      <w:adjustRightInd w:val="0"/>
      <w:spacing w:before="240" w:after="40" w:line="380" w:lineRule="atLeast"/>
    </w:pPr>
    <w:rPr>
      <w:rFonts w:ascii="Arial" w:hAnsi="Arial" w:cs="Times"/>
      <w:b/>
      <w:bCs/>
      <w:iCs/>
      <w:color w:val="000000"/>
      <w:w w:val="0"/>
      <w:sz w:val="28"/>
      <w:szCs w:val="32"/>
    </w:rPr>
  </w:style>
  <w:style w:type="paragraph" w:customStyle="1" w:styleId="HeadA">
    <w:name w:val="HeadA"/>
    <w:next w:val="BodyFirst"/>
    <w:autoRedefine/>
    <w:qFormat/>
    <w:rsid w:val="00457EB1"/>
    <w:pPr>
      <w:spacing w:before="120" w:after="120" w:line="360" w:lineRule="auto"/>
    </w:pPr>
    <w:rPr>
      <w:rFonts w:ascii="Arial" w:hAnsi="Arial"/>
      <w:b/>
      <w:sz w:val="24"/>
    </w:rPr>
  </w:style>
  <w:style w:type="paragraph" w:customStyle="1" w:styleId="HeadANum">
    <w:name w:val="HeadANum"/>
    <w:next w:val="BodyFirst"/>
    <w:autoRedefine/>
    <w:rsid w:val="00457EB1"/>
    <w:pPr>
      <w:spacing w:before="120" w:after="120" w:line="360" w:lineRule="auto"/>
    </w:pPr>
    <w:rPr>
      <w:rFonts w:ascii="Arial" w:hAnsi="Arial"/>
      <w:b/>
      <w:color w:val="800000"/>
      <w:sz w:val="24"/>
    </w:rPr>
  </w:style>
  <w:style w:type="paragraph" w:customStyle="1" w:styleId="HeadB">
    <w:name w:val="HeadB"/>
    <w:next w:val="BodyFirst"/>
    <w:autoRedefine/>
    <w:qFormat/>
    <w:rsid w:val="00457EB1"/>
    <w:pPr>
      <w:spacing w:before="120" w:after="120" w:line="360" w:lineRule="auto"/>
    </w:pPr>
    <w:rPr>
      <w:rFonts w:ascii="Arial" w:hAnsi="Arial"/>
      <w:b/>
      <w:i/>
      <w:sz w:val="24"/>
    </w:rPr>
  </w:style>
  <w:style w:type="paragraph" w:customStyle="1" w:styleId="HeadBNum">
    <w:name w:val="HeadBNum"/>
    <w:next w:val="BodyFirst"/>
    <w:autoRedefine/>
    <w:rsid w:val="00457EB1"/>
    <w:pPr>
      <w:spacing w:before="120" w:after="120" w:line="360" w:lineRule="auto"/>
    </w:pPr>
    <w:rPr>
      <w:rFonts w:ascii="Arial" w:hAnsi="Arial"/>
      <w:b/>
      <w:i/>
      <w:color w:val="800000"/>
      <w:sz w:val="24"/>
    </w:rPr>
  </w:style>
  <w:style w:type="paragraph" w:customStyle="1" w:styleId="HeadC">
    <w:name w:val="HeadC"/>
    <w:next w:val="BodyFirst"/>
    <w:autoRedefine/>
    <w:qFormat/>
    <w:rsid w:val="00457EB1"/>
    <w:pPr>
      <w:spacing w:before="120" w:after="120" w:line="360" w:lineRule="auto"/>
    </w:pPr>
    <w:rPr>
      <w:rFonts w:ascii="Arial" w:hAnsi="Arial"/>
      <w:b/>
    </w:rPr>
  </w:style>
  <w:style w:type="paragraph" w:customStyle="1" w:styleId="HeadBox">
    <w:name w:val="HeadBox"/>
    <w:basedOn w:val="HeadC"/>
    <w:autoRedefine/>
    <w:rsid w:val="00457EB1"/>
    <w:pPr>
      <w:autoSpaceDE w:val="0"/>
      <w:autoSpaceDN w:val="0"/>
      <w:adjustRightInd w:val="0"/>
      <w:spacing w:before="160" w:after="80"/>
      <w:jc w:val="center"/>
    </w:pPr>
    <w:rPr>
      <w:rFonts w:ascii="Dogma" w:hAnsi="Dogma" w:cs="Dogma"/>
      <w:color w:val="808080"/>
      <w:sz w:val="24"/>
    </w:rPr>
  </w:style>
  <w:style w:type="paragraph" w:customStyle="1" w:styleId="HeadCNum">
    <w:name w:val="HeadCNum"/>
    <w:next w:val="BodyFirst"/>
    <w:autoRedefine/>
    <w:rsid w:val="00457EB1"/>
    <w:pPr>
      <w:spacing w:before="120" w:after="120" w:line="360" w:lineRule="auto"/>
    </w:pPr>
    <w:rPr>
      <w:rFonts w:ascii="Arial" w:hAnsi="Arial"/>
      <w:b/>
      <w:color w:val="800000"/>
    </w:rPr>
  </w:style>
  <w:style w:type="paragraph" w:styleId="Header">
    <w:name w:val="header"/>
    <w:basedOn w:val="Normal"/>
    <w:link w:val="HeaderChar"/>
    <w:semiHidden/>
    <w:rsid w:val="00457EB1"/>
    <w:pPr>
      <w:tabs>
        <w:tab w:val="center" w:pos="4320"/>
        <w:tab w:val="right" w:pos="8640"/>
      </w:tabs>
    </w:pPr>
  </w:style>
  <w:style w:type="paragraph" w:styleId="HTMLAddress">
    <w:name w:val="HTML Address"/>
    <w:basedOn w:val="Normal"/>
    <w:link w:val="HTMLAddressChar"/>
    <w:semiHidden/>
    <w:rsid w:val="00457EB1"/>
    <w:rPr>
      <w:i/>
      <w:iCs/>
    </w:rPr>
  </w:style>
  <w:style w:type="paragraph" w:customStyle="1" w:styleId="Level1IX">
    <w:name w:val="Level1IX"/>
    <w:autoRedefine/>
    <w:rsid w:val="00457EB1"/>
    <w:pPr>
      <w:suppressAutoHyphens/>
      <w:autoSpaceDE w:val="0"/>
      <w:autoSpaceDN w:val="0"/>
      <w:adjustRightInd w:val="0"/>
      <w:spacing w:line="360" w:lineRule="auto"/>
      <w:ind w:left="720" w:hanging="720"/>
    </w:pPr>
    <w:rPr>
      <w:rFonts w:cs="Times"/>
      <w:color w:val="000000"/>
      <w:w w:val="0"/>
      <w:sz w:val="24"/>
      <w:szCs w:val="18"/>
    </w:rPr>
  </w:style>
  <w:style w:type="paragraph" w:customStyle="1" w:styleId="Level2IX">
    <w:name w:val="Level2IX"/>
    <w:autoRedefine/>
    <w:rsid w:val="00457EB1"/>
    <w:pPr>
      <w:suppressAutoHyphens/>
      <w:autoSpaceDE w:val="0"/>
      <w:autoSpaceDN w:val="0"/>
      <w:adjustRightInd w:val="0"/>
      <w:spacing w:line="360" w:lineRule="auto"/>
      <w:ind w:left="720" w:hanging="360"/>
    </w:pPr>
    <w:rPr>
      <w:rFonts w:cs="Times"/>
      <w:color w:val="000000"/>
      <w:w w:val="0"/>
      <w:sz w:val="24"/>
      <w:szCs w:val="18"/>
    </w:rPr>
  </w:style>
  <w:style w:type="paragraph" w:customStyle="1" w:styleId="Level3IX">
    <w:name w:val="Level3IX"/>
    <w:autoRedefine/>
    <w:rsid w:val="00457EB1"/>
    <w:pPr>
      <w:suppressAutoHyphens/>
      <w:autoSpaceDE w:val="0"/>
      <w:autoSpaceDN w:val="0"/>
      <w:adjustRightInd w:val="0"/>
      <w:spacing w:line="360" w:lineRule="auto"/>
      <w:ind w:left="1080" w:hanging="360"/>
    </w:pPr>
    <w:rPr>
      <w:rFonts w:cs="Times"/>
      <w:color w:val="000000"/>
      <w:w w:val="0"/>
      <w:sz w:val="24"/>
      <w:szCs w:val="18"/>
    </w:rPr>
  </w:style>
  <w:style w:type="paragraph" w:styleId="ListBullet3">
    <w:name w:val="List Bullet 3"/>
    <w:basedOn w:val="Normal"/>
    <w:autoRedefine/>
    <w:semiHidden/>
    <w:rsid w:val="00457EB1"/>
    <w:pPr>
      <w:numPr>
        <w:numId w:val="6"/>
      </w:numPr>
    </w:pPr>
  </w:style>
  <w:style w:type="paragraph" w:styleId="ListBullet4">
    <w:name w:val="List Bullet 4"/>
    <w:basedOn w:val="Normal"/>
    <w:autoRedefine/>
    <w:semiHidden/>
    <w:rsid w:val="00457EB1"/>
    <w:pPr>
      <w:numPr>
        <w:numId w:val="7"/>
      </w:numPr>
    </w:pPr>
  </w:style>
  <w:style w:type="paragraph" w:styleId="ListBullet5">
    <w:name w:val="List Bullet 5"/>
    <w:basedOn w:val="Normal"/>
    <w:autoRedefine/>
    <w:semiHidden/>
    <w:rsid w:val="00457EB1"/>
    <w:pPr>
      <w:numPr>
        <w:numId w:val="8"/>
      </w:numPr>
    </w:pPr>
  </w:style>
  <w:style w:type="paragraph" w:styleId="ListNumber">
    <w:name w:val="List Number"/>
    <w:basedOn w:val="Normal"/>
    <w:semiHidden/>
    <w:rsid w:val="00457EB1"/>
    <w:pPr>
      <w:numPr>
        <w:numId w:val="9"/>
      </w:numPr>
    </w:pPr>
  </w:style>
  <w:style w:type="paragraph" w:styleId="ListBullet">
    <w:name w:val="List Bullet"/>
    <w:basedOn w:val="Normal"/>
    <w:autoRedefine/>
    <w:semiHidden/>
    <w:rsid w:val="00457EB1"/>
    <w:pPr>
      <w:numPr>
        <w:numId w:val="4"/>
      </w:numPr>
    </w:pPr>
  </w:style>
  <w:style w:type="paragraph" w:styleId="ListBullet2">
    <w:name w:val="List Bullet 2"/>
    <w:basedOn w:val="Normal"/>
    <w:autoRedefine/>
    <w:semiHidden/>
    <w:rsid w:val="00457EB1"/>
    <w:pPr>
      <w:numPr>
        <w:numId w:val="5"/>
      </w:numPr>
    </w:pPr>
  </w:style>
  <w:style w:type="paragraph" w:styleId="ListContinue">
    <w:name w:val="List Continue"/>
    <w:basedOn w:val="Normal"/>
    <w:semiHidden/>
    <w:rsid w:val="00457EB1"/>
    <w:pPr>
      <w:spacing w:after="120"/>
      <w:ind w:left="360"/>
    </w:pPr>
  </w:style>
  <w:style w:type="paragraph" w:styleId="ListContinue2">
    <w:name w:val="List Continue 2"/>
    <w:basedOn w:val="Normal"/>
    <w:semiHidden/>
    <w:rsid w:val="00457EB1"/>
    <w:pPr>
      <w:spacing w:after="120"/>
      <w:ind w:left="720"/>
    </w:pPr>
  </w:style>
  <w:style w:type="paragraph" w:styleId="ListContinue3">
    <w:name w:val="List Continue 3"/>
    <w:basedOn w:val="Normal"/>
    <w:semiHidden/>
    <w:rsid w:val="00457EB1"/>
    <w:pPr>
      <w:spacing w:after="120"/>
      <w:ind w:left="1080"/>
    </w:pPr>
  </w:style>
  <w:style w:type="paragraph" w:styleId="ListContinue4">
    <w:name w:val="List Continue 4"/>
    <w:basedOn w:val="Normal"/>
    <w:semiHidden/>
    <w:rsid w:val="00457EB1"/>
    <w:pPr>
      <w:spacing w:after="120"/>
      <w:ind w:left="1440"/>
    </w:pPr>
  </w:style>
  <w:style w:type="paragraph" w:styleId="ListContinue5">
    <w:name w:val="List Continue 5"/>
    <w:basedOn w:val="Normal"/>
    <w:semiHidden/>
    <w:rsid w:val="00457EB1"/>
    <w:pPr>
      <w:spacing w:after="120"/>
      <w:ind w:left="1800"/>
    </w:pPr>
  </w:style>
  <w:style w:type="paragraph" w:styleId="ListNumber2">
    <w:name w:val="List Number 2"/>
    <w:basedOn w:val="Normal"/>
    <w:semiHidden/>
    <w:rsid w:val="00457EB1"/>
    <w:pPr>
      <w:numPr>
        <w:numId w:val="10"/>
      </w:numPr>
    </w:pPr>
  </w:style>
  <w:style w:type="paragraph" w:styleId="ListNumber3">
    <w:name w:val="List Number 3"/>
    <w:basedOn w:val="Normal"/>
    <w:semiHidden/>
    <w:rsid w:val="00457EB1"/>
    <w:pPr>
      <w:numPr>
        <w:numId w:val="11"/>
      </w:numPr>
    </w:pPr>
  </w:style>
  <w:style w:type="paragraph" w:styleId="ListNumber4">
    <w:name w:val="List Number 4"/>
    <w:basedOn w:val="Normal"/>
    <w:semiHidden/>
    <w:rsid w:val="00457EB1"/>
    <w:pPr>
      <w:numPr>
        <w:numId w:val="12"/>
      </w:numPr>
    </w:pPr>
  </w:style>
  <w:style w:type="paragraph" w:styleId="ListNumber5">
    <w:name w:val="List Number 5"/>
    <w:basedOn w:val="Normal"/>
    <w:semiHidden/>
    <w:rsid w:val="00457EB1"/>
    <w:pPr>
      <w:numPr>
        <w:numId w:val="13"/>
      </w:numPr>
    </w:pPr>
  </w:style>
  <w:style w:type="paragraph" w:customStyle="1" w:styleId="ListPlainA">
    <w:name w:val="List Plain A"/>
    <w:autoRedefine/>
    <w:rsid w:val="00457EB1"/>
    <w:pPr>
      <w:spacing w:before="120" w:line="360" w:lineRule="auto"/>
      <w:ind w:left="360"/>
      <w:contextualSpacing/>
    </w:pPr>
    <w:rPr>
      <w:color w:val="800080"/>
      <w:sz w:val="24"/>
    </w:rPr>
  </w:style>
  <w:style w:type="paragraph" w:customStyle="1" w:styleId="ListPlainABox">
    <w:name w:val="List Plain A Box"/>
    <w:basedOn w:val="ListPlainA"/>
    <w:autoRedefine/>
    <w:rsid w:val="00457EB1"/>
    <w:rPr>
      <w:color w:val="CC99FF"/>
    </w:rPr>
  </w:style>
  <w:style w:type="paragraph" w:customStyle="1" w:styleId="ListPlainB">
    <w:name w:val="List Plain B"/>
    <w:autoRedefine/>
    <w:rsid w:val="00457EB1"/>
    <w:pPr>
      <w:spacing w:line="360" w:lineRule="auto"/>
      <w:ind w:left="360"/>
    </w:pPr>
    <w:rPr>
      <w:color w:val="800080"/>
      <w:sz w:val="24"/>
    </w:rPr>
  </w:style>
  <w:style w:type="paragraph" w:customStyle="1" w:styleId="ListPlainBBox">
    <w:name w:val="List Plain B Box"/>
    <w:basedOn w:val="ListPlainB"/>
    <w:autoRedefine/>
    <w:rsid w:val="00457EB1"/>
    <w:rPr>
      <w:color w:val="CC99FF"/>
    </w:rPr>
  </w:style>
  <w:style w:type="paragraph" w:customStyle="1" w:styleId="ListPlainC">
    <w:name w:val="List Plain C"/>
    <w:next w:val="Body"/>
    <w:autoRedefine/>
    <w:rsid w:val="00457EB1"/>
    <w:pPr>
      <w:spacing w:after="120" w:line="360" w:lineRule="auto"/>
      <w:ind w:left="360"/>
    </w:pPr>
    <w:rPr>
      <w:color w:val="800080"/>
      <w:sz w:val="24"/>
    </w:rPr>
  </w:style>
  <w:style w:type="paragraph" w:customStyle="1" w:styleId="ListPlainCBox">
    <w:name w:val="List Plain C Box"/>
    <w:basedOn w:val="ListPlainC"/>
    <w:autoRedefine/>
    <w:rsid w:val="00457EB1"/>
    <w:rPr>
      <w:color w:val="CC99FF"/>
    </w:rPr>
  </w:style>
  <w:style w:type="paragraph" w:customStyle="1" w:styleId="ListBody">
    <w:name w:val="ListBody"/>
    <w:next w:val="Normal"/>
    <w:autoRedefine/>
    <w:rsid w:val="00457EB1"/>
    <w:pPr>
      <w:spacing w:after="120" w:line="360" w:lineRule="auto"/>
      <w:ind w:left="360"/>
    </w:pPr>
    <w:rPr>
      <w:sz w:val="24"/>
    </w:rPr>
  </w:style>
  <w:style w:type="paragraph" w:customStyle="1" w:styleId="ListBodyBox">
    <w:name w:val="ListBodyBox"/>
    <w:basedOn w:val="ListBody"/>
    <w:autoRedefine/>
    <w:rsid w:val="00457EB1"/>
    <w:rPr>
      <w:color w:val="808080"/>
    </w:rPr>
  </w:style>
  <w:style w:type="paragraph" w:customStyle="1" w:styleId="ListHead">
    <w:name w:val="ListHead"/>
    <w:next w:val="ListBody"/>
    <w:autoRedefine/>
    <w:rsid w:val="00457EB1"/>
    <w:pPr>
      <w:spacing w:before="120" w:line="360" w:lineRule="auto"/>
    </w:pPr>
    <w:rPr>
      <w:b/>
      <w:sz w:val="24"/>
    </w:rPr>
  </w:style>
  <w:style w:type="paragraph" w:customStyle="1" w:styleId="ListHeadBox">
    <w:name w:val="ListHeadBox"/>
    <w:basedOn w:val="ListHead"/>
    <w:autoRedefine/>
    <w:rsid w:val="00457EB1"/>
    <w:rPr>
      <w:color w:val="808080"/>
    </w:rPr>
  </w:style>
  <w:style w:type="paragraph" w:customStyle="1" w:styleId="Listing">
    <w:name w:val="Listing"/>
    <w:next w:val="Body"/>
    <w:autoRedefine/>
    <w:rsid w:val="00457EB1"/>
    <w:pPr>
      <w:spacing w:after="120" w:line="360" w:lineRule="auto"/>
    </w:pPr>
    <w:rPr>
      <w:rFonts w:ascii="Arial" w:hAnsi="Arial"/>
      <w:bCs/>
      <w:i/>
      <w:color w:val="800000"/>
    </w:rPr>
  </w:style>
  <w:style w:type="paragraph" w:customStyle="1" w:styleId="ListSimple">
    <w:name w:val="ListSimple"/>
    <w:next w:val="Normal"/>
    <w:autoRedefine/>
    <w:rsid w:val="00457EB1"/>
    <w:pPr>
      <w:spacing w:line="360" w:lineRule="auto"/>
      <w:ind w:left="360" w:firstLine="360"/>
    </w:pPr>
    <w:rPr>
      <w:sz w:val="24"/>
    </w:rPr>
  </w:style>
  <w:style w:type="paragraph" w:styleId="MessageHeader">
    <w:name w:val="Message Header"/>
    <w:basedOn w:val="Normal"/>
    <w:link w:val="MessageHeaderChar"/>
    <w:semiHidden/>
    <w:rsid w:val="00457EB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Indent">
    <w:name w:val="Normal Indent"/>
    <w:basedOn w:val="Normal"/>
    <w:semiHidden/>
    <w:rsid w:val="00457EB1"/>
    <w:pPr>
      <w:ind w:left="720"/>
    </w:pPr>
  </w:style>
  <w:style w:type="paragraph" w:customStyle="1" w:styleId="Note">
    <w:name w:val="Note"/>
    <w:next w:val="Body"/>
    <w:autoRedefine/>
    <w:rsid w:val="00457EB1"/>
    <w:pPr>
      <w:spacing w:before="120" w:after="120" w:line="360" w:lineRule="auto"/>
    </w:pPr>
    <w:rPr>
      <w:i/>
      <w:sz w:val="24"/>
    </w:rPr>
  </w:style>
  <w:style w:type="paragraph" w:styleId="NoteHeading">
    <w:name w:val="Note Heading"/>
    <w:basedOn w:val="Normal"/>
    <w:next w:val="Normal"/>
    <w:link w:val="NoteHeadingChar"/>
    <w:semiHidden/>
    <w:rsid w:val="00457EB1"/>
  </w:style>
  <w:style w:type="paragraph" w:customStyle="1" w:styleId="NoteWarning">
    <w:name w:val="Note Warning"/>
    <w:next w:val="Normal"/>
    <w:autoRedefine/>
    <w:rsid w:val="00457EB1"/>
    <w:pPr>
      <w:spacing w:before="120" w:after="120" w:line="360" w:lineRule="auto"/>
      <w:ind w:left="720" w:hanging="720"/>
    </w:pPr>
    <w:rPr>
      <w:i/>
      <w:color w:val="800000"/>
      <w:sz w:val="24"/>
    </w:rPr>
  </w:style>
  <w:style w:type="paragraph" w:customStyle="1" w:styleId="NumListA">
    <w:name w:val="NumListA"/>
    <w:next w:val="Normal"/>
    <w:autoRedefine/>
    <w:rsid w:val="00457EB1"/>
    <w:pPr>
      <w:spacing w:before="120" w:line="360" w:lineRule="auto"/>
      <w:ind w:left="720"/>
    </w:pPr>
    <w:rPr>
      <w:color w:val="008000"/>
      <w:sz w:val="24"/>
    </w:rPr>
  </w:style>
  <w:style w:type="paragraph" w:customStyle="1" w:styleId="NumListABox">
    <w:name w:val="NumListA Box"/>
    <w:basedOn w:val="NumListA"/>
    <w:autoRedefine/>
    <w:rsid w:val="00457EB1"/>
    <w:rPr>
      <w:color w:val="666699"/>
    </w:rPr>
  </w:style>
  <w:style w:type="paragraph" w:customStyle="1" w:styleId="NumListB">
    <w:name w:val="NumListB"/>
    <w:next w:val="Normal"/>
    <w:autoRedefine/>
    <w:rsid w:val="00457EB1"/>
    <w:pPr>
      <w:spacing w:line="360" w:lineRule="auto"/>
      <w:ind w:left="720"/>
    </w:pPr>
    <w:rPr>
      <w:color w:val="008000"/>
      <w:sz w:val="24"/>
    </w:rPr>
  </w:style>
  <w:style w:type="paragraph" w:customStyle="1" w:styleId="NumListBBox">
    <w:name w:val="NumListB Box"/>
    <w:basedOn w:val="NumListB"/>
    <w:autoRedefine/>
    <w:rsid w:val="00457EB1"/>
    <w:rPr>
      <w:color w:val="666699"/>
    </w:rPr>
  </w:style>
  <w:style w:type="paragraph" w:customStyle="1" w:styleId="NumListC">
    <w:name w:val="NumListC"/>
    <w:next w:val="Normal"/>
    <w:autoRedefine/>
    <w:rsid w:val="00457EB1"/>
    <w:pPr>
      <w:spacing w:after="120" w:line="360" w:lineRule="auto"/>
      <w:ind w:left="720"/>
    </w:pPr>
    <w:rPr>
      <w:color w:val="008000"/>
      <w:sz w:val="24"/>
    </w:rPr>
  </w:style>
  <w:style w:type="paragraph" w:customStyle="1" w:styleId="NumListCBox">
    <w:name w:val="NumListC Box"/>
    <w:basedOn w:val="NumListC"/>
    <w:autoRedefine/>
    <w:rsid w:val="00457EB1"/>
    <w:rPr>
      <w:color w:val="666699"/>
    </w:rPr>
  </w:style>
  <w:style w:type="paragraph" w:styleId="PlainText">
    <w:name w:val="Plain Text"/>
    <w:basedOn w:val="Normal"/>
    <w:link w:val="PlainTextChar"/>
    <w:semiHidden/>
    <w:rsid w:val="00457EB1"/>
    <w:rPr>
      <w:rFonts w:ascii="Courier New" w:hAnsi="Courier New" w:cs="Courier New"/>
    </w:rPr>
  </w:style>
  <w:style w:type="paragraph" w:customStyle="1" w:styleId="ProductionDirective">
    <w:name w:val="Production Directive"/>
    <w:next w:val="Normal"/>
    <w:autoRedefine/>
    <w:qFormat/>
    <w:rsid w:val="00457EB1"/>
    <w:pPr>
      <w:spacing w:before="120" w:after="120" w:line="360" w:lineRule="auto"/>
    </w:pPr>
    <w:rPr>
      <w:smallCaps/>
      <w:color w:val="FF0000"/>
    </w:rPr>
  </w:style>
  <w:style w:type="paragraph" w:styleId="Salutation">
    <w:name w:val="Salutation"/>
    <w:basedOn w:val="Normal"/>
    <w:next w:val="Normal"/>
    <w:link w:val="SalutationChar"/>
    <w:semiHidden/>
    <w:rsid w:val="00457EB1"/>
  </w:style>
  <w:style w:type="paragraph" w:styleId="Signature">
    <w:name w:val="Signature"/>
    <w:basedOn w:val="Normal"/>
    <w:link w:val="SignatureChar"/>
    <w:semiHidden/>
    <w:rsid w:val="00457EB1"/>
    <w:pPr>
      <w:ind w:left="4320"/>
    </w:pPr>
  </w:style>
  <w:style w:type="paragraph" w:customStyle="1" w:styleId="SubBullet">
    <w:name w:val="SubBullet"/>
    <w:next w:val="Normal"/>
    <w:autoRedefine/>
    <w:rsid w:val="00457EB1"/>
    <w:pPr>
      <w:spacing w:line="360" w:lineRule="auto"/>
      <w:ind w:left="1080"/>
    </w:pPr>
    <w:rPr>
      <w:color w:val="003366"/>
      <w:sz w:val="24"/>
    </w:rPr>
  </w:style>
  <w:style w:type="paragraph" w:customStyle="1" w:styleId="SubNumberA">
    <w:name w:val="SubNumberA"/>
    <w:next w:val="Normal"/>
    <w:autoRedefine/>
    <w:rsid w:val="00457EB1"/>
    <w:pPr>
      <w:spacing w:line="360" w:lineRule="auto"/>
      <w:ind w:left="1080"/>
    </w:pPr>
    <w:rPr>
      <w:color w:val="003300"/>
      <w:sz w:val="24"/>
    </w:rPr>
  </w:style>
  <w:style w:type="paragraph" w:customStyle="1" w:styleId="SubNumberB">
    <w:name w:val="SubNumberB"/>
    <w:next w:val="Normal"/>
    <w:autoRedefine/>
    <w:rsid w:val="00457EB1"/>
    <w:pPr>
      <w:spacing w:line="360" w:lineRule="auto"/>
      <w:ind w:left="1080"/>
    </w:pPr>
    <w:rPr>
      <w:color w:val="003300"/>
      <w:sz w:val="24"/>
    </w:rPr>
  </w:style>
  <w:style w:type="paragraph" w:styleId="Subtitle">
    <w:name w:val="Subtitle"/>
    <w:basedOn w:val="Normal"/>
    <w:link w:val="SubtitleChar"/>
    <w:rsid w:val="00457EB1"/>
    <w:pPr>
      <w:spacing w:after="60"/>
      <w:jc w:val="center"/>
      <w:outlineLvl w:val="1"/>
    </w:pPr>
    <w:rPr>
      <w:rFonts w:ascii="Arial" w:hAnsi="Arial" w:cs="Arial"/>
      <w:sz w:val="24"/>
      <w:szCs w:val="24"/>
    </w:rPr>
  </w:style>
  <w:style w:type="paragraph" w:customStyle="1" w:styleId="TableBody">
    <w:name w:val="Table Body"/>
    <w:autoRedefine/>
    <w:rsid w:val="00457EB1"/>
    <w:pPr>
      <w:spacing w:line="360" w:lineRule="auto"/>
    </w:pPr>
    <w:rPr>
      <w:rFonts w:ascii="Futura-Book" w:hAnsi="Futura-Book"/>
    </w:rPr>
  </w:style>
  <w:style w:type="paragraph" w:customStyle="1" w:styleId="TableHeader">
    <w:name w:val="Table Header"/>
    <w:next w:val="Normal"/>
    <w:autoRedefine/>
    <w:rsid w:val="00457EB1"/>
    <w:pPr>
      <w:spacing w:before="60" w:after="60" w:line="360" w:lineRule="auto"/>
    </w:pPr>
    <w:rPr>
      <w:rFonts w:ascii="Futura-Book" w:hAnsi="Futura-Book"/>
      <w:b/>
    </w:rPr>
  </w:style>
  <w:style w:type="paragraph" w:customStyle="1" w:styleId="TableTitle">
    <w:name w:val="Table Title"/>
    <w:next w:val="Normal"/>
    <w:autoRedefine/>
    <w:rsid w:val="00457EB1"/>
    <w:pPr>
      <w:spacing w:before="120" w:after="120" w:line="360" w:lineRule="auto"/>
    </w:pPr>
    <w:rPr>
      <w:rFonts w:ascii="Arial" w:hAnsi="Arial"/>
    </w:rPr>
  </w:style>
  <w:style w:type="paragraph" w:styleId="Title">
    <w:name w:val="Title"/>
    <w:basedOn w:val="Normal"/>
    <w:link w:val="TitleChar"/>
    <w:rsid w:val="00457EB1"/>
    <w:pPr>
      <w:spacing w:before="240" w:after="60"/>
      <w:jc w:val="center"/>
      <w:outlineLvl w:val="0"/>
    </w:pPr>
    <w:rPr>
      <w:rFonts w:ascii="Arial" w:hAnsi="Arial" w:cs="Arial"/>
      <w:b/>
      <w:bCs/>
      <w:kern w:val="28"/>
      <w:sz w:val="32"/>
      <w:szCs w:val="32"/>
    </w:rPr>
  </w:style>
  <w:style w:type="paragraph" w:styleId="CommentText">
    <w:name w:val="annotation text"/>
    <w:basedOn w:val="Normal"/>
    <w:link w:val="CommentTextChar"/>
    <w:uiPriority w:val="99"/>
    <w:semiHidden/>
    <w:unhideWhenUsed/>
    <w:qFormat/>
    <w:rsid w:val="0077437E"/>
  </w:style>
  <w:style w:type="paragraph" w:styleId="CommentSubject">
    <w:name w:val="annotation subject"/>
    <w:basedOn w:val="CommentText"/>
    <w:link w:val="CommentSubjectChar"/>
    <w:uiPriority w:val="99"/>
    <w:semiHidden/>
    <w:unhideWhenUsed/>
    <w:qFormat/>
    <w:rsid w:val="0077437E"/>
    <w:rPr>
      <w:b/>
      <w:bCs/>
    </w:rPr>
  </w:style>
  <w:style w:type="paragraph" w:styleId="BalloonText">
    <w:name w:val="Balloon Text"/>
    <w:basedOn w:val="Normal"/>
    <w:link w:val="BalloonTextChar"/>
    <w:uiPriority w:val="99"/>
    <w:semiHidden/>
    <w:unhideWhenUsed/>
    <w:qFormat/>
    <w:rsid w:val="0077437E"/>
    <w:rPr>
      <w:rFonts w:ascii="Tahoma" w:hAnsi="Tahoma" w:cs="Tahoma"/>
      <w:sz w:val="16"/>
      <w:szCs w:val="16"/>
    </w:rPr>
  </w:style>
  <w:style w:type="paragraph" w:styleId="TOC1">
    <w:name w:val="toc 1"/>
    <w:basedOn w:val="Normal"/>
    <w:next w:val="Normal"/>
    <w:autoRedefine/>
    <w:uiPriority w:val="39"/>
    <w:unhideWhenUsed/>
    <w:rsid w:val="00D56EE1"/>
    <w:pPr>
      <w:spacing w:after="100"/>
    </w:pPr>
  </w:style>
  <w:style w:type="paragraph" w:styleId="TOC2">
    <w:name w:val="toc 2"/>
    <w:basedOn w:val="Normal"/>
    <w:next w:val="Normal"/>
    <w:autoRedefine/>
    <w:uiPriority w:val="39"/>
    <w:unhideWhenUsed/>
    <w:rsid w:val="00D56EE1"/>
    <w:pPr>
      <w:spacing w:after="100"/>
      <w:ind w:left="200"/>
    </w:pPr>
  </w:style>
  <w:style w:type="paragraph" w:customStyle="1" w:styleId="PreformattedText">
    <w:name w:val="Preformatted Text"/>
    <w:basedOn w:val="Normal"/>
    <w:qFormat/>
    <w:rsid w:val="00B03A88"/>
  </w:style>
  <w:style w:type="numbering" w:styleId="ArticleSection">
    <w:name w:val="Outline List 3"/>
    <w:basedOn w:val="NoList"/>
    <w:semiHidden/>
    <w:rsid w:val="00457EB1"/>
    <w:pPr>
      <w:numPr>
        <w:numId w:val="16"/>
      </w:numPr>
    </w:pPr>
  </w:style>
  <w:style w:type="table" w:styleId="Table3Deffects1">
    <w:name w:val="Table 3D effects 1"/>
    <w:basedOn w:val="TableNormal"/>
    <w:semiHidden/>
    <w:rsid w:val="00457EB1"/>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57EB1"/>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57EB1"/>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57EB1"/>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57EB1"/>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57EB1"/>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57EB1"/>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57EB1"/>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57EB1"/>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57EB1"/>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57EB1"/>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57EB1"/>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57EB1"/>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57EB1"/>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57EB1"/>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57EB1"/>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57EB1"/>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457E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457EB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57EB1"/>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57EB1"/>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57EB1"/>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57EB1"/>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57EB1"/>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57EB1"/>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57EB1"/>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57EB1"/>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57EB1"/>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57EB1"/>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57EB1"/>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57EB1"/>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57EB1"/>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57EB1"/>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57EB1"/>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57EB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57EB1"/>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57EB1"/>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57EB1"/>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57EB1"/>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57EB1"/>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57E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457EB1"/>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57EB1"/>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57EB1"/>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Hyperlink">
    <w:name w:val="Hyperlink"/>
    <w:rsid w:val="00457EB1"/>
    <w:rPr>
      <w:color w:val="0000FF"/>
      <w:u w:val="single"/>
    </w:rPr>
  </w:style>
  <w:style w:type="paragraph" w:styleId="TOC3">
    <w:name w:val="toc 3"/>
    <w:basedOn w:val="Normal"/>
    <w:next w:val="Normal"/>
    <w:autoRedefine/>
    <w:uiPriority w:val="39"/>
    <w:unhideWhenUsed/>
    <w:rsid w:val="00585740"/>
    <w:pPr>
      <w:spacing w:after="100"/>
      <w:ind w:left="400"/>
    </w:pPr>
  </w:style>
  <w:style w:type="paragraph" w:styleId="Revision">
    <w:name w:val="Revision"/>
    <w:hidden/>
    <w:uiPriority w:val="99"/>
    <w:semiHidden/>
    <w:rsid w:val="005C2AEE"/>
    <w:rPr>
      <w:color w:val="00000A"/>
    </w:rPr>
  </w:style>
  <w:style w:type="numbering" w:styleId="111111">
    <w:name w:val="Outline List 2"/>
    <w:basedOn w:val="NoList"/>
    <w:semiHidden/>
    <w:rsid w:val="00457EB1"/>
    <w:pPr>
      <w:numPr>
        <w:numId w:val="14"/>
      </w:numPr>
    </w:pPr>
  </w:style>
  <w:style w:type="numbering" w:styleId="1ai">
    <w:name w:val="Outline List 1"/>
    <w:basedOn w:val="NoList"/>
    <w:semiHidden/>
    <w:rsid w:val="00457EB1"/>
    <w:pPr>
      <w:numPr>
        <w:numId w:val="15"/>
      </w:numPr>
    </w:pPr>
  </w:style>
  <w:style w:type="paragraph" w:styleId="BodyTextFirstIndent">
    <w:name w:val="Body Text First Indent"/>
    <w:basedOn w:val="BodyText"/>
    <w:link w:val="BodyTextFirstIndentChar1"/>
    <w:semiHidden/>
    <w:rsid w:val="00457EB1"/>
    <w:pPr>
      <w:ind w:firstLine="210"/>
    </w:pPr>
  </w:style>
  <w:style w:type="character" w:customStyle="1" w:styleId="BodyTextFirstIndentChar1">
    <w:name w:val="Body Text First Indent Char1"/>
    <w:basedOn w:val="BodyTextChar"/>
    <w:link w:val="BodyTextFirstIndent"/>
    <w:semiHidden/>
    <w:rsid w:val="005C2AEE"/>
  </w:style>
  <w:style w:type="paragraph" w:styleId="List2">
    <w:name w:val="List 2"/>
    <w:basedOn w:val="Normal"/>
    <w:semiHidden/>
    <w:rsid w:val="00457EB1"/>
    <w:pPr>
      <w:ind w:left="720" w:hanging="360"/>
    </w:pPr>
  </w:style>
  <w:style w:type="paragraph" w:styleId="List3">
    <w:name w:val="List 3"/>
    <w:basedOn w:val="Normal"/>
    <w:semiHidden/>
    <w:rsid w:val="00457EB1"/>
    <w:pPr>
      <w:ind w:left="1080" w:hanging="360"/>
    </w:pPr>
  </w:style>
  <w:style w:type="paragraph" w:styleId="List4">
    <w:name w:val="List 4"/>
    <w:basedOn w:val="Normal"/>
    <w:semiHidden/>
    <w:rsid w:val="00457EB1"/>
    <w:pPr>
      <w:ind w:left="1440" w:hanging="360"/>
    </w:pPr>
  </w:style>
  <w:style w:type="paragraph" w:styleId="List5">
    <w:name w:val="List 5"/>
    <w:basedOn w:val="Normal"/>
    <w:semiHidden/>
    <w:rsid w:val="00457EB1"/>
    <w:pPr>
      <w:ind w:left="1800" w:hanging="360"/>
    </w:pPr>
  </w:style>
  <w:style w:type="paragraph" w:customStyle="1" w:styleId="Footnote">
    <w:name w:val="Footnote"/>
    <w:autoRedefine/>
    <w:rsid w:val="00457EB1"/>
    <w:pPr>
      <w:spacing w:line="360" w:lineRule="auto"/>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elle\AppData\Roaming\Microsoft\Templates\WordTemplate_2016-forAutonumbering.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D3CBA6-AFCB-A544-8876-7133B317F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C:\Users\janelle\AppData\Roaming\Microsoft\Templates\WordTemplate_2016-forAutonumbering.dotm</Template>
  <TotalTime>129</TotalTime>
  <Pages>23</Pages>
  <Words>7035</Words>
  <Characters>40103</Characters>
  <Application>Microsoft Macintosh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CH1CEB~1.html</vt:lpstr>
    </vt:vector>
  </TitlesOfParts>
  <Company>Hewlett-Packard</Company>
  <LinksUpToDate>false</LinksUpToDate>
  <CharactersWithSpaces>47044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CH1CEB~1.html</dc:title>
  <dc:creator>Liz</dc:creator>
  <cp:lastModifiedBy>Carol Nichols</cp:lastModifiedBy>
  <cp:revision>80</cp:revision>
  <dcterms:created xsi:type="dcterms:W3CDTF">2017-09-26T19:23:00Z</dcterms:created>
  <dcterms:modified xsi:type="dcterms:W3CDTF">2017-09-29T16:46:00Z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