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B70CA" w14:textId="77777777" w:rsidR="00873601" w:rsidRDefault="009C0DE2">
      <w:pPr>
        <w:pStyle w:val="TOC1"/>
        <w:tabs>
          <w:tab w:val="right" w:leader="dot" w:pos="9350"/>
        </w:tabs>
        <w:rPr>
          <w:rFonts w:asciiTheme="minorHAnsi" w:eastAsiaTheme="minorEastAsia" w:hAnsiTheme="minorHAnsi" w:cstheme="minorBidi"/>
          <w:noProof/>
          <w:sz w:val="22"/>
          <w:szCs w:val="22"/>
        </w:rPr>
      </w:pPr>
      <w:r w:rsidRPr="00F51973">
        <w:t xml:space="preserve"> </w:t>
      </w:r>
      <w:r w:rsidR="006D1401">
        <w:rPr>
          <w:rFonts w:eastAsia="Microsoft YaHei"/>
        </w:rPr>
        <w:fldChar w:fldCharType="begin"/>
      </w:r>
      <w:r w:rsidR="00C84259" w:rsidRPr="00F51973">
        <w:rPr>
          <w:rFonts w:eastAsia="Microsoft YaHei"/>
        </w:rPr>
        <w:instrText xml:space="preserve"> TOC \o "1-3" \h \z \t "HeadA,1,HeadB,2,HeadC,3" </w:instrText>
      </w:r>
      <w:r w:rsidR="006D1401">
        <w:rPr>
          <w:rFonts w:eastAsia="Microsoft YaHei"/>
        </w:rPr>
        <w:fldChar w:fldCharType="separate"/>
      </w:r>
      <w:hyperlink w:anchor="_Toc508803063" w:history="1">
        <w:r w:rsidR="00873601" w:rsidRPr="0080115D">
          <w:rPr>
            <w:rStyle w:val="Hyperlink"/>
            <w:rFonts w:eastAsia="Microsoft YaHei"/>
            <w:noProof/>
          </w:rPr>
          <w:t>Unsafe Rust</w:t>
        </w:r>
        <w:r w:rsidR="00873601">
          <w:rPr>
            <w:noProof/>
            <w:webHidden/>
          </w:rPr>
          <w:tab/>
        </w:r>
        <w:r w:rsidR="006D1401">
          <w:rPr>
            <w:noProof/>
            <w:webHidden/>
          </w:rPr>
          <w:fldChar w:fldCharType="begin"/>
        </w:r>
        <w:r w:rsidR="00873601">
          <w:rPr>
            <w:noProof/>
            <w:webHidden/>
          </w:rPr>
          <w:instrText xml:space="preserve"> PAGEREF _Toc508803063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582A5EF"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64" w:history="1">
        <w:r w:rsidR="00873601" w:rsidRPr="0080115D">
          <w:rPr>
            <w:rStyle w:val="Hyperlink"/>
            <w:rFonts w:eastAsia="Microsoft YaHei"/>
            <w:noProof/>
          </w:rPr>
          <w:t>Unsafe Superpowers</w:t>
        </w:r>
        <w:r w:rsidR="00873601">
          <w:rPr>
            <w:noProof/>
            <w:webHidden/>
          </w:rPr>
          <w:tab/>
        </w:r>
        <w:r w:rsidR="006D1401">
          <w:rPr>
            <w:noProof/>
            <w:webHidden/>
          </w:rPr>
          <w:fldChar w:fldCharType="begin"/>
        </w:r>
        <w:r w:rsidR="00873601">
          <w:rPr>
            <w:noProof/>
            <w:webHidden/>
          </w:rPr>
          <w:instrText xml:space="preserve"> PAGEREF _Toc508803064 \h </w:instrText>
        </w:r>
        <w:r w:rsidR="006D1401">
          <w:rPr>
            <w:noProof/>
            <w:webHidden/>
          </w:rPr>
        </w:r>
        <w:r w:rsidR="006D1401">
          <w:rPr>
            <w:noProof/>
            <w:webHidden/>
          </w:rPr>
          <w:fldChar w:fldCharType="separate"/>
        </w:r>
        <w:r w:rsidR="00873601">
          <w:rPr>
            <w:noProof/>
            <w:webHidden/>
          </w:rPr>
          <w:t>2</w:t>
        </w:r>
        <w:r w:rsidR="006D1401">
          <w:rPr>
            <w:noProof/>
            <w:webHidden/>
          </w:rPr>
          <w:fldChar w:fldCharType="end"/>
        </w:r>
      </w:hyperlink>
    </w:p>
    <w:p w14:paraId="6024B6A3"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65" w:history="1">
        <w:r w:rsidR="00873601" w:rsidRPr="0080115D">
          <w:rPr>
            <w:rStyle w:val="Hyperlink"/>
            <w:rFonts w:eastAsia="Microsoft YaHei"/>
            <w:noProof/>
          </w:rPr>
          <w:t>Dereferencing a Raw Pointer</w:t>
        </w:r>
        <w:r w:rsidR="00873601">
          <w:rPr>
            <w:noProof/>
            <w:webHidden/>
          </w:rPr>
          <w:tab/>
        </w:r>
        <w:r w:rsidR="006D1401">
          <w:rPr>
            <w:noProof/>
            <w:webHidden/>
          </w:rPr>
          <w:fldChar w:fldCharType="begin"/>
        </w:r>
        <w:r w:rsidR="00873601">
          <w:rPr>
            <w:noProof/>
            <w:webHidden/>
          </w:rPr>
          <w:instrText xml:space="preserve"> PAGEREF _Toc508803065 \h </w:instrText>
        </w:r>
        <w:r w:rsidR="006D1401">
          <w:rPr>
            <w:noProof/>
            <w:webHidden/>
          </w:rPr>
        </w:r>
        <w:r w:rsidR="006D1401">
          <w:rPr>
            <w:noProof/>
            <w:webHidden/>
          </w:rPr>
          <w:fldChar w:fldCharType="separate"/>
        </w:r>
        <w:r w:rsidR="00873601">
          <w:rPr>
            <w:noProof/>
            <w:webHidden/>
          </w:rPr>
          <w:t>3</w:t>
        </w:r>
        <w:r w:rsidR="006D1401">
          <w:rPr>
            <w:noProof/>
            <w:webHidden/>
          </w:rPr>
          <w:fldChar w:fldCharType="end"/>
        </w:r>
      </w:hyperlink>
    </w:p>
    <w:p w14:paraId="7B7F6BDE"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66" w:history="1">
        <w:r w:rsidR="00873601" w:rsidRPr="0080115D">
          <w:rPr>
            <w:rStyle w:val="Hyperlink"/>
            <w:rFonts w:eastAsia="Microsoft YaHei"/>
            <w:noProof/>
          </w:rPr>
          <w:t>Calling an Unsafe Function or Method</w:t>
        </w:r>
        <w:r w:rsidR="00873601">
          <w:rPr>
            <w:noProof/>
            <w:webHidden/>
          </w:rPr>
          <w:tab/>
        </w:r>
        <w:r w:rsidR="006D1401">
          <w:rPr>
            <w:noProof/>
            <w:webHidden/>
          </w:rPr>
          <w:fldChar w:fldCharType="begin"/>
        </w:r>
        <w:r w:rsidR="00873601">
          <w:rPr>
            <w:noProof/>
            <w:webHidden/>
          </w:rPr>
          <w:instrText xml:space="preserve"> PAGEREF _Toc508803066 \h </w:instrText>
        </w:r>
        <w:r w:rsidR="006D1401">
          <w:rPr>
            <w:noProof/>
            <w:webHidden/>
          </w:rPr>
        </w:r>
        <w:r w:rsidR="006D1401">
          <w:rPr>
            <w:noProof/>
            <w:webHidden/>
          </w:rPr>
          <w:fldChar w:fldCharType="separate"/>
        </w:r>
        <w:r w:rsidR="00873601">
          <w:rPr>
            <w:noProof/>
            <w:webHidden/>
          </w:rPr>
          <w:t>5</w:t>
        </w:r>
        <w:r w:rsidR="006D1401">
          <w:rPr>
            <w:noProof/>
            <w:webHidden/>
          </w:rPr>
          <w:fldChar w:fldCharType="end"/>
        </w:r>
      </w:hyperlink>
    </w:p>
    <w:p w14:paraId="625A2FFD" w14:textId="77777777" w:rsidR="00873601" w:rsidRDefault="003C2FC6">
      <w:pPr>
        <w:pStyle w:val="TOC3"/>
        <w:tabs>
          <w:tab w:val="right" w:leader="dot" w:pos="9350"/>
        </w:tabs>
        <w:rPr>
          <w:rFonts w:asciiTheme="minorHAnsi" w:eastAsiaTheme="minorEastAsia" w:hAnsiTheme="minorHAnsi" w:cstheme="minorBidi"/>
          <w:noProof/>
          <w:sz w:val="22"/>
          <w:szCs w:val="22"/>
        </w:rPr>
      </w:pPr>
      <w:hyperlink w:anchor="_Toc508803067" w:history="1">
        <w:r w:rsidR="00873601" w:rsidRPr="0080115D">
          <w:rPr>
            <w:rStyle w:val="Hyperlink"/>
            <w:rFonts w:eastAsia="Microsoft YaHei"/>
            <w:noProof/>
          </w:rPr>
          <w:t>Creating a Safe Abstraction Over Unsafe Code</w:t>
        </w:r>
        <w:r w:rsidR="00873601">
          <w:rPr>
            <w:noProof/>
            <w:webHidden/>
          </w:rPr>
          <w:tab/>
        </w:r>
        <w:r w:rsidR="006D1401">
          <w:rPr>
            <w:noProof/>
            <w:webHidden/>
          </w:rPr>
          <w:fldChar w:fldCharType="begin"/>
        </w:r>
        <w:r w:rsidR="00873601">
          <w:rPr>
            <w:noProof/>
            <w:webHidden/>
          </w:rPr>
          <w:instrText xml:space="preserve"> PAGEREF _Toc508803067 \h </w:instrText>
        </w:r>
        <w:r w:rsidR="006D1401">
          <w:rPr>
            <w:noProof/>
            <w:webHidden/>
          </w:rPr>
        </w:r>
        <w:r w:rsidR="006D1401">
          <w:rPr>
            <w:noProof/>
            <w:webHidden/>
          </w:rPr>
          <w:fldChar w:fldCharType="separate"/>
        </w:r>
        <w:r w:rsidR="00873601">
          <w:rPr>
            <w:noProof/>
            <w:webHidden/>
          </w:rPr>
          <w:t>6</w:t>
        </w:r>
        <w:r w:rsidR="006D1401">
          <w:rPr>
            <w:noProof/>
            <w:webHidden/>
          </w:rPr>
          <w:fldChar w:fldCharType="end"/>
        </w:r>
      </w:hyperlink>
    </w:p>
    <w:p w14:paraId="38EFDEFE"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68" w:history="1">
        <w:r w:rsidR="00873601" w:rsidRPr="0080115D">
          <w:rPr>
            <w:rStyle w:val="Hyperlink"/>
            <w:rFonts w:eastAsia="Microsoft YaHei"/>
            <w:noProof/>
          </w:rPr>
          <w:t>Calling Rust Functions from Other Languages</w:t>
        </w:r>
        <w:r w:rsidR="00873601">
          <w:rPr>
            <w:noProof/>
            <w:webHidden/>
          </w:rPr>
          <w:tab/>
        </w:r>
        <w:r w:rsidR="006D1401">
          <w:rPr>
            <w:noProof/>
            <w:webHidden/>
          </w:rPr>
          <w:fldChar w:fldCharType="begin"/>
        </w:r>
        <w:r w:rsidR="00873601">
          <w:rPr>
            <w:noProof/>
            <w:webHidden/>
          </w:rPr>
          <w:instrText xml:space="preserve"> PAGEREF _Toc508803068 \h </w:instrText>
        </w:r>
        <w:r w:rsidR="006D1401">
          <w:rPr>
            <w:noProof/>
            <w:webHidden/>
          </w:rPr>
        </w:r>
        <w:r w:rsidR="006D1401">
          <w:rPr>
            <w:noProof/>
            <w:webHidden/>
          </w:rPr>
          <w:fldChar w:fldCharType="separate"/>
        </w:r>
        <w:r w:rsidR="00873601">
          <w:rPr>
            <w:noProof/>
            <w:webHidden/>
          </w:rPr>
          <w:t>10</w:t>
        </w:r>
        <w:r w:rsidR="006D1401">
          <w:rPr>
            <w:noProof/>
            <w:webHidden/>
          </w:rPr>
          <w:fldChar w:fldCharType="end"/>
        </w:r>
      </w:hyperlink>
    </w:p>
    <w:p w14:paraId="654A8732"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69" w:history="1">
        <w:r w:rsidR="00873601" w:rsidRPr="0080115D">
          <w:rPr>
            <w:rStyle w:val="Hyperlink"/>
            <w:rFonts w:eastAsia="Microsoft YaHei"/>
            <w:noProof/>
          </w:rPr>
          <w:t>Accessing or Modifying a Mutable Static Variable</w:t>
        </w:r>
        <w:r w:rsidR="00873601">
          <w:rPr>
            <w:noProof/>
            <w:webHidden/>
          </w:rPr>
          <w:tab/>
        </w:r>
        <w:r w:rsidR="006D1401">
          <w:rPr>
            <w:noProof/>
            <w:webHidden/>
          </w:rPr>
          <w:fldChar w:fldCharType="begin"/>
        </w:r>
        <w:r w:rsidR="00873601">
          <w:rPr>
            <w:noProof/>
            <w:webHidden/>
          </w:rPr>
          <w:instrText xml:space="preserve"> PAGEREF _Toc508803069 \h </w:instrText>
        </w:r>
        <w:r w:rsidR="006D1401">
          <w:rPr>
            <w:noProof/>
            <w:webHidden/>
          </w:rPr>
        </w:r>
        <w:r w:rsidR="006D1401">
          <w:rPr>
            <w:noProof/>
            <w:webHidden/>
          </w:rPr>
          <w:fldChar w:fldCharType="separate"/>
        </w:r>
        <w:r w:rsidR="00873601">
          <w:rPr>
            <w:noProof/>
            <w:webHidden/>
          </w:rPr>
          <w:t>11</w:t>
        </w:r>
        <w:r w:rsidR="006D1401">
          <w:rPr>
            <w:noProof/>
            <w:webHidden/>
          </w:rPr>
          <w:fldChar w:fldCharType="end"/>
        </w:r>
      </w:hyperlink>
    </w:p>
    <w:p w14:paraId="77316998"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0" w:history="1">
        <w:r w:rsidR="00873601" w:rsidRPr="0080115D">
          <w:rPr>
            <w:rStyle w:val="Hyperlink"/>
            <w:rFonts w:eastAsia="Microsoft YaHei"/>
            <w:noProof/>
          </w:rPr>
          <w:t>Implementing an Unsafe Trait</w:t>
        </w:r>
        <w:r w:rsidR="00873601">
          <w:rPr>
            <w:noProof/>
            <w:webHidden/>
          </w:rPr>
          <w:tab/>
        </w:r>
        <w:r w:rsidR="006D1401">
          <w:rPr>
            <w:noProof/>
            <w:webHidden/>
          </w:rPr>
          <w:fldChar w:fldCharType="begin"/>
        </w:r>
        <w:r w:rsidR="00873601">
          <w:rPr>
            <w:noProof/>
            <w:webHidden/>
          </w:rPr>
          <w:instrText xml:space="preserve"> PAGEREF _Toc508803070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3DACE3A8"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1" w:history="1">
        <w:r w:rsidR="00873601" w:rsidRPr="0080115D">
          <w:rPr>
            <w:rStyle w:val="Hyperlink"/>
            <w:rFonts w:eastAsia="Microsoft YaHei"/>
            <w:noProof/>
          </w:rPr>
          <w:t>When to Use Unsafe Code</w:t>
        </w:r>
        <w:r w:rsidR="00873601">
          <w:rPr>
            <w:noProof/>
            <w:webHidden/>
          </w:rPr>
          <w:tab/>
        </w:r>
        <w:r w:rsidR="006D1401">
          <w:rPr>
            <w:noProof/>
            <w:webHidden/>
          </w:rPr>
          <w:fldChar w:fldCharType="begin"/>
        </w:r>
        <w:r w:rsidR="00873601">
          <w:rPr>
            <w:noProof/>
            <w:webHidden/>
          </w:rPr>
          <w:instrText xml:space="preserve"> PAGEREF _Toc508803071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2CA66C30" w14:textId="77777777" w:rsidR="00873601" w:rsidRDefault="003C2FC6">
      <w:pPr>
        <w:pStyle w:val="TOC1"/>
        <w:tabs>
          <w:tab w:val="right" w:leader="dot" w:pos="9350"/>
        </w:tabs>
        <w:rPr>
          <w:rFonts w:asciiTheme="minorHAnsi" w:eastAsiaTheme="minorEastAsia" w:hAnsiTheme="minorHAnsi" w:cstheme="minorBidi"/>
          <w:noProof/>
          <w:sz w:val="22"/>
          <w:szCs w:val="22"/>
        </w:rPr>
      </w:pPr>
      <w:hyperlink w:anchor="_Toc508803072" w:history="1">
        <w:r w:rsidR="00873601" w:rsidRPr="0080115D">
          <w:rPr>
            <w:rStyle w:val="Hyperlink"/>
            <w:rFonts w:eastAsia="Microsoft YaHei"/>
            <w:noProof/>
          </w:rPr>
          <w:t>Advanced Lifetimes</w:t>
        </w:r>
        <w:r w:rsidR="00873601">
          <w:rPr>
            <w:noProof/>
            <w:webHidden/>
          </w:rPr>
          <w:tab/>
        </w:r>
        <w:r w:rsidR="006D1401">
          <w:rPr>
            <w:noProof/>
            <w:webHidden/>
          </w:rPr>
          <w:fldChar w:fldCharType="begin"/>
        </w:r>
        <w:r w:rsidR="00873601">
          <w:rPr>
            <w:noProof/>
            <w:webHidden/>
          </w:rPr>
          <w:instrText xml:space="preserve"> PAGEREF _Toc508803072 \h </w:instrText>
        </w:r>
        <w:r w:rsidR="006D1401">
          <w:rPr>
            <w:noProof/>
            <w:webHidden/>
          </w:rPr>
        </w:r>
        <w:r w:rsidR="006D1401">
          <w:rPr>
            <w:noProof/>
            <w:webHidden/>
          </w:rPr>
          <w:fldChar w:fldCharType="separate"/>
        </w:r>
        <w:r w:rsidR="00873601">
          <w:rPr>
            <w:noProof/>
            <w:webHidden/>
          </w:rPr>
          <w:t>13</w:t>
        </w:r>
        <w:r w:rsidR="006D1401">
          <w:rPr>
            <w:noProof/>
            <w:webHidden/>
          </w:rPr>
          <w:fldChar w:fldCharType="end"/>
        </w:r>
      </w:hyperlink>
    </w:p>
    <w:p w14:paraId="07914435"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3" w:history="1">
        <w:r w:rsidR="00873601" w:rsidRPr="0080115D">
          <w:rPr>
            <w:rStyle w:val="Hyperlink"/>
            <w:rFonts w:eastAsia="Microsoft YaHei"/>
            <w:noProof/>
          </w:rPr>
          <w:t>Lifetime Subtyping Ensures One Lifetime Outlives Another</w:t>
        </w:r>
        <w:r w:rsidR="00873601">
          <w:rPr>
            <w:noProof/>
            <w:webHidden/>
          </w:rPr>
          <w:tab/>
        </w:r>
        <w:r w:rsidR="006D1401">
          <w:rPr>
            <w:noProof/>
            <w:webHidden/>
          </w:rPr>
          <w:fldChar w:fldCharType="begin"/>
        </w:r>
        <w:r w:rsidR="00873601">
          <w:rPr>
            <w:noProof/>
            <w:webHidden/>
          </w:rPr>
          <w:instrText xml:space="preserve"> PAGEREF _Toc508803073 \h </w:instrText>
        </w:r>
        <w:r w:rsidR="006D1401">
          <w:rPr>
            <w:noProof/>
            <w:webHidden/>
          </w:rPr>
        </w:r>
        <w:r w:rsidR="006D1401">
          <w:rPr>
            <w:noProof/>
            <w:webHidden/>
          </w:rPr>
          <w:fldChar w:fldCharType="separate"/>
        </w:r>
        <w:r w:rsidR="00873601">
          <w:rPr>
            <w:noProof/>
            <w:webHidden/>
          </w:rPr>
          <w:t>14</w:t>
        </w:r>
        <w:r w:rsidR="006D1401">
          <w:rPr>
            <w:noProof/>
            <w:webHidden/>
          </w:rPr>
          <w:fldChar w:fldCharType="end"/>
        </w:r>
      </w:hyperlink>
    </w:p>
    <w:p w14:paraId="6AF265C4"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4" w:history="1">
        <w:r w:rsidR="00873601" w:rsidRPr="0080115D">
          <w:rPr>
            <w:rStyle w:val="Hyperlink"/>
            <w:rFonts w:eastAsia="Microsoft YaHei"/>
            <w:noProof/>
          </w:rPr>
          <w:t>Lifetime Bounds on References to Generic Types</w:t>
        </w:r>
        <w:r w:rsidR="00873601">
          <w:rPr>
            <w:noProof/>
            <w:webHidden/>
          </w:rPr>
          <w:tab/>
        </w:r>
        <w:r w:rsidR="006D1401">
          <w:rPr>
            <w:noProof/>
            <w:webHidden/>
          </w:rPr>
          <w:fldChar w:fldCharType="begin"/>
        </w:r>
        <w:r w:rsidR="00873601">
          <w:rPr>
            <w:noProof/>
            <w:webHidden/>
          </w:rPr>
          <w:instrText xml:space="preserve"> PAGEREF _Toc508803074 \h </w:instrText>
        </w:r>
        <w:r w:rsidR="006D1401">
          <w:rPr>
            <w:noProof/>
            <w:webHidden/>
          </w:rPr>
        </w:r>
        <w:r w:rsidR="006D1401">
          <w:rPr>
            <w:noProof/>
            <w:webHidden/>
          </w:rPr>
          <w:fldChar w:fldCharType="separate"/>
        </w:r>
        <w:r w:rsidR="00873601">
          <w:rPr>
            <w:noProof/>
            <w:webHidden/>
          </w:rPr>
          <w:t>20</w:t>
        </w:r>
        <w:r w:rsidR="006D1401">
          <w:rPr>
            <w:noProof/>
            <w:webHidden/>
          </w:rPr>
          <w:fldChar w:fldCharType="end"/>
        </w:r>
      </w:hyperlink>
    </w:p>
    <w:p w14:paraId="7036F91A"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5" w:history="1">
        <w:r w:rsidR="00873601" w:rsidRPr="0080115D">
          <w:rPr>
            <w:rStyle w:val="Hyperlink"/>
            <w:rFonts w:eastAsia="Microsoft YaHei"/>
            <w:noProof/>
          </w:rPr>
          <w:t>Inference of Trait Object Lifetimes</w:t>
        </w:r>
        <w:r w:rsidR="00873601">
          <w:rPr>
            <w:noProof/>
            <w:webHidden/>
          </w:rPr>
          <w:tab/>
        </w:r>
        <w:r w:rsidR="006D1401">
          <w:rPr>
            <w:noProof/>
            <w:webHidden/>
          </w:rPr>
          <w:fldChar w:fldCharType="begin"/>
        </w:r>
        <w:r w:rsidR="00873601">
          <w:rPr>
            <w:noProof/>
            <w:webHidden/>
          </w:rPr>
          <w:instrText xml:space="preserve"> PAGEREF _Toc508803075 \h </w:instrText>
        </w:r>
        <w:r w:rsidR="006D1401">
          <w:rPr>
            <w:noProof/>
            <w:webHidden/>
          </w:rPr>
        </w:r>
        <w:r w:rsidR="006D1401">
          <w:rPr>
            <w:noProof/>
            <w:webHidden/>
          </w:rPr>
          <w:fldChar w:fldCharType="separate"/>
        </w:r>
        <w:r w:rsidR="00873601">
          <w:rPr>
            <w:noProof/>
            <w:webHidden/>
          </w:rPr>
          <w:t>22</w:t>
        </w:r>
        <w:r w:rsidR="006D1401">
          <w:rPr>
            <w:noProof/>
            <w:webHidden/>
          </w:rPr>
          <w:fldChar w:fldCharType="end"/>
        </w:r>
      </w:hyperlink>
    </w:p>
    <w:p w14:paraId="07FF3FAD" w14:textId="77777777" w:rsidR="00873601" w:rsidRDefault="003C2FC6">
      <w:pPr>
        <w:pStyle w:val="TOC1"/>
        <w:tabs>
          <w:tab w:val="right" w:leader="dot" w:pos="9350"/>
        </w:tabs>
        <w:rPr>
          <w:rFonts w:asciiTheme="minorHAnsi" w:eastAsiaTheme="minorEastAsia" w:hAnsiTheme="minorHAnsi" w:cstheme="minorBidi"/>
          <w:noProof/>
          <w:sz w:val="22"/>
          <w:szCs w:val="22"/>
        </w:rPr>
      </w:pPr>
      <w:hyperlink w:anchor="_Toc508803076" w:history="1">
        <w:r w:rsidR="00873601" w:rsidRPr="0080115D">
          <w:rPr>
            <w:rStyle w:val="Hyperlink"/>
            <w:rFonts w:eastAsia="Microsoft YaHei"/>
            <w:noProof/>
          </w:rPr>
          <w:t>Advanced Traits</w:t>
        </w:r>
        <w:r w:rsidR="00873601">
          <w:rPr>
            <w:noProof/>
            <w:webHidden/>
          </w:rPr>
          <w:tab/>
        </w:r>
        <w:r w:rsidR="006D1401">
          <w:rPr>
            <w:noProof/>
            <w:webHidden/>
          </w:rPr>
          <w:fldChar w:fldCharType="begin"/>
        </w:r>
        <w:r w:rsidR="00873601">
          <w:rPr>
            <w:noProof/>
            <w:webHidden/>
          </w:rPr>
          <w:instrText xml:space="preserve"> PAGEREF _Toc508803076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663A929B"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7" w:history="1">
        <w:r w:rsidR="00873601" w:rsidRPr="0080115D">
          <w:rPr>
            <w:rStyle w:val="Hyperlink"/>
            <w:rFonts w:eastAsia="Microsoft YaHei"/>
            <w:noProof/>
          </w:rPr>
          <w:t>Associated Types Specify Placeholder Types in Trait Definitions</w:t>
        </w:r>
        <w:r w:rsidR="00873601">
          <w:rPr>
            <w:noProof/>
            <w:webHidden/>
          </w:rPr>
          <w:tab/>
        </w:r>
        <w:r w:rsidR="006D1401">
          <w:rPr>
            <w:noProof/>
            <w:webHidden/>
          </w:rPr>
          <w:fldChar w:fldCharType="begin"/>
        </w:r>
        <w:r w:rsidR="00873601">
          <w:rPr>
            <w:noProof/>
            <w:webHidden/>
          </w:rPr>
          <w:instrText xml:space="preserve"> PAGEREF _Toc508803077 \h </w:instrText>
        </w:r>
        <w:r w:rsidR="006D1401">
          <w:rPr>
            <w:noProof/>
            <w:webHidden/>
          </w:rPr>
        </w:r>
        <w:r w:rsidR="006D1401">
          <w:rPr>
            <w:noProof/>
            <w:webHidden/>
          </w:rPr>
          <w:fldChar w:fldCharType="separate"/>
        </w:r>
        <w:r w:rsidR="00873601">
          <w:rPr>
            <w:noProof/>
            <w:webHidden/>
          </w:rPr>
          <w:t>23</w:t>
        </w:r>
        <w:r w:rsidR="006D1401">
          <w:rPr>
            <w:noProof/>
            <w:webHidden/>
          </w:rPr>
          <w:fldChar w:fldCharType="end"/>
        </w:r>
      </w:hyperlink>
    </w:p>
    <w:p w14:paraId="70173E70" w14:textId="77777777" w:rsidR="00873601" w:rsidRDefault="003C2FC6">
      <w:pPr>
        <w:pStyle w:val="TOC3"/>
        <w:tabs>
          <w:tab w:val="right" w:leader="dot" w:pos="9350"/>
        </w:tabs>
        <w:rPr>
          <w:rFonts w:asciiTheme="minorHAnsi" w:eastAsiaTheme="minorEastAsia" w:hAnsiTheme="minorHAnsi" w:cstheme="minorBidi"/>
          <w:noProof/>
          <w:sz w:val="22"/>
          <w:szCs w:val="22"/>
        </w:rPr>
      </w:pPr>
      <w:hyperlink w:anchor="_Toc508803078" w:history="1">
        <w:r w:rsidR="00873601" w:rsidRPr="0080115D">
          <w:rPr>
            <w:rStyle w:val="Hyperlink"/>
            <w:rFonts w:eastAsia="Microsoft YaHei"/>
            <w:noProof/>
          </w:rPr>
          <w:t>Associated Types Versus Generics</w:t>
        </w:r>
        <w:r w:rsidR="00873601">
          <w:rPr>
            <w:noProof/>
            <w:webHidden/>
          </w:rPr>
          <w:tab/>
        </w:r>
        <w:r w:rsidR="006D1401">
          <w:rPr>
            <w:noProof/>
            <w:webHidden/>
          </w:rPr>
          <w:fldChar w:fldCharType="begin"/>
        </w:r>
        <w:r w:rsidR="00873601">
          <w:rPr>
            <w:noProof/>
            <w:webHidden/>
          </w:rPr>
          <w:instrText xml:space="preserve"> PAGEREF _Toc508803078 \h </w:instrText>
        </w:r>
        <w:r w:rsidR="006D1401">
          <w:rPr>
            <w:noProof/>
            <w:webHidden/>
          </w:rPr>
        </w:r>
        <w:r w:rsidR="006D1401">
          <w:rPr>
            <w:noProof/>
            <w:webHidden/>
          </w:rPr>
          <w:fldChar w:fldCharType="separate"/>
        </w:r>
        <w:r w:rsidR="00873601">
          <w:rPr>
            <w:noProof/>
            <w:webHidden/>
          </w:rPr>
          <w:t>24</w:t>
        </w:r>
        <w:r w:rsidR="006D1401">
          <w:rPr>
            <w:noProof/>
            <w:webHidden/>
          </w:rPr>
          <w:fldChar w:fldCharType="end"/>
        </w:r>
      </w:hyperlink>
    </w:p>
    <w:p w14:paraId="46C351BD"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79" w:history="1">
        <w:r w:rsidR="00873601" w:rsidRPr="0080115D">
          <w:rPr>
            <w:rStyle w:val="Hyperlink"/>
            <w:rFonts w:eastAsia="Microsoft YaHei"/>
            <w:noProof/>
          </w:rPr>
          <w:t>Default Generic Type Parameters and Operator Overloading</w:t>
        </w:r>
        <w:r w:rsidR="00873601">
          <w:rPr>
            <w:noProof/>
            <w:webHidden/>
          </w:rPr>
          <w:tab/>
        </w:r>
        <w:r w:rsidR="006D1401">
          <w:rPr>
            <w:noProof/>
            <w:webHidden/>
          </w:rPr>
          <w:fldChar w:fldCharType="begin"/>
        </w:r>
        <w:r w:rsidR="00873601">
          <w:rPr>
            <w:noProof/>
            <w:webHidden/>
          </w:rPr>
          <w:instrText xml:space="preserve"> PAGEREF _Toc508803079 \h </w:instrText>
        </w:r>
        <w:r w:rsidR="006D1401">
          <w:rPr>
            <w:noProof/>
            <w:webHidden/>
          </w:rPr>
        </w:r>
        <w:r w:rsidR="006D1401">
          <w:rPr>
            <w:noProof/>
            <w:webHidden/>
          </w:rPr>
          <w:fldChar w:fldCharType="separate"/>
        </w:r>
        <w:r w:rsidR="00873601">
          <w:rPr>
            <w:noProof/>
            <w:webHidden/>
          </w:rPr>
          <w:t>25</w:t>
        </w:r>
        <w:r w:rsidR="006D1401">
          <w:rPr>
            <w:noProof/>
            <w:webHidden/>
          </w:rPr>
          <w:fldChar w:fldCharType="end"/>
        </w:r>
      </w:hyperlink>
    </w:p>
    <w:p w14:paraId="4E238DA9"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0" w:history="1">
        <w:r w:rsidR="00873601" w:rsidRPr="0080115D">
          <w:rPr>
            <w:rStyle w:val="Hyperlink"/>
            <w:rFonts w:eastAsia="Microsoft YaHei"/>
            <w:noProof/>
          </w:rPr>
          <w:t>Fully Qualified Syntax for Disambiguation: Calling Methods with the Same Name</w:t>
        </w:r>
        <w:r w:rsidR="00873601">
          <w:rPr>
            <w:noProof/>
            <w:webHidden/>
          </w:rPr>
          <w:tab/>
        </w:r>
        <w:r w:rsidR="006D1401">
          <w:rPr>
            <w:noProof/>
            <w:webHidden/>
          </w:rPr>
          <w:fldChar w:fldCharType="begin"/>
        </w:r>
        <w:r w:rsidR="00873601">
          <w:rPr>
            <w:noProof/>
            <w:webHidden/>
          </w:rPr>
          <w:instrText xml:space="preserve"> PAGEREF _Toc508803080 \h </w:instrText>
        </w:r>
        <w:r w:rsidR="006D1401">
          <w:rPr>
            <w:noProof/>
            <w:webHidden/>
          </w:rPr>
        </w:r>
        <w:r w:rsidR="006D1401">
          <w:rPr>
            <w:noProof/>
            <w:webHidden/>
          </w:rPr>
          <w:fldChar w:fldCharType="separate"/>
        </w:r>
        <w:r w:rsidR="00873601">
          <w:rPr>
            <w:noProof/>
            <w:webHidden/>
          </w:rPr>
          <w:t>27</w:t>
        </w:r>
        <w:r w:rsidR="006D1401">
          <w:rPr>
            <w:noProof/>
            <w:webHidden/>
          </w:rPr>
          <w:fldChar w:fldCharType="end"/>
        </w:r>
      </w:hyperlink>
    </w:p>
    <w:p w14:paraId="44FE699B"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1" w:history="1">
        <w:r w:rsidR="00873601" w:rsidRPr="0080115D">
          <w:rPr>
            <w:rStyle w:val="Hyperlink"/>
            <w:rFonts w:eastAsia="Microsoft YaHei"/>
            <w:noProof/>
          </w:rPr>
          <w:t>Using Supertraits to Require One Trait’s Functionality Within Another Trait</w:t>
        </w:r>
        <w:r w:rsidR="00873601">
          <w:rPr>
            <w:noProof/>
            <w:webHidden/>
          </w:rPr>
          <w:tab/>
        </w:r>
        <w:r w:rsidR="006D1401">
          <w:rPr>
            <w:noProof/>
            <w:webHidden/>
          </w:rPr>
          <w:fldChar w:fldCharType="begin"/>
        </w:r>
        <w:r w:rsidR="00873601">
          <w:rPr>
            <w:noProof/>
            <w:webHidden/>
          </w:rPr>
          <w:instrText xml:space="preserve"> PAGEREF _Toc508803081 \h </w:instrText>
        </w:r>
        <w:r w:rsidR="006D1401">
          <w:rPr>
            <w:noProof/>
            <w:webHidden/>
          </w:rPr>
        </w:r>
        <w:r w:rsidR="006D1401">
          <w:rPr>
            <w:noProof/>
            <w:webHidden/>
          </w:rPr>
          <w:fldChar w:fldCharType="separate"/>
        </w:r>
        <w:r w:rsidR="00873601">
          <w:rPr>
            <w:noProof/>
            <w:webHidden/>
          </w:rPr>
          <w:t>32</w:t>
        </w:r>
        <w:r w:rsidR="006D1401">
          <w:rPr>
            <w:noProof/>
            <w:webHidden/>
          </w:rPr>
          <w:fldChar w:fldCharType="end"/>
        </w:r>
      </w:hyperlink>
    </w:p>
    <w:p w14:paraId="6F2637A6"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2" w:history="1">
        <w:r w:rsidR="00873601" w:rsidRPr="0080115D">
          <w:rPr>
            <w:rStyle w:val="Hyperlink"/>
            <w:rFonts w:eastAsia="Microsoft YaHei"/>
            <w:noProof/>
          </w:rPr>
          <w:t>The Newtype Pattern to Implement External Traits on External Types</w:t>
        </w:r>
        <w:r w:rsidR="00873601">
          <w:rPr>
            <w:noProof/>
            <w:webHidden/>
          </w:rPr>
          <w:tab/>
        </w:r>
        <w:r w:rsidR="006D1401">
          <w:rPr>
            <w:noProof/>
            <w:webHidden/>
          </w:rPr>
          <w:fldChar w:fldCharType="begin"/>
        </w:r>
        <w:r w:rsidR="00873601">
          <w:rPr>
            <w:noProof/>
            <w:webHidden/>
          </w:rPr>
          <w:instrText xml:space="preserve"> PAGEREF _Toc508803082 \h </w:instrText>
        </w:r>
        <w:r w:rsidR="006D1401">
          <w:rPr>
            <w:noProof/>
            <w:webHidden/>
          </w:rPr>
        </w:r>
        <w:r w:rsidR="006D1401">
          <w:rPr>
            <w:noProof/>
            <w:webHidden/>
          </w:rPr>
          <w:fldChar w:fldCharType="separate"/>
        </w:r>
        <w:r w:rsidR="00873601">
          <w:rPr>
            <w:noProof/>
            <w:webHidden/>
          </w:rPr>
          <w:t>34</w:t>
        </w:r>
        <w:r w:rsidR="006D1401">
          <w:rPr>
            <w:noProof/>
            <w:webHidden/>
          </w:rPr>
          <w:fldChar w:fldCharType="end"/>
        </w:r>
      </w:hyperlink>
    </w:p>
    <w:p w14:paraId="2831BB11" w14:textId="77777777" w:rsidR="00873601" w:rsidRDefault="003C2FC6">
      <w:pPr>
        <w:pStyle w:val="TOC1"/>
        <w:tabs>
          <w:tab w:val="right" w:leader="dot" w:pos="9350"/>
        </w:tabs>
        <w:rPr>
          <w:rFonts w:asciiTheme="minorHAnsi" w:eastAsiaTheme="minorEastAsia" w:hAnsiTheme="minorHAnsi" w:cstheme="minorBidi"/>
          <w:noProof/>
          <w:sz w:val="22"/>
          <w:szCs w:val="22"/>
        </w:rPr>
      </w:pPr>
      <w:hyperlink w:anchor="_Toc508803083" w:history="1">
        <w:r w:rsidR="00873601" w:rsidRPr="0080115D">
          <w:rPr>
            <w:rStyle w:val="Hyperlink"/>
            <w:rFonts w:eastAsia="Microsoft YaHei"/>
            <w:noProof/>
          </w:rPr>
          <w:t>Advanced Types</w:t>
        </w:r>
        <w:r w:rsidR="00873601">
          <w:rPr>
            <w:noProof/>
            <w:webHidden/>
          </w:rPr>
          <w:tab/>
        </w:r>
        <w:r w:rsidR="006D1401">
          <w:rPr>
            <w:noProof/>
            <w:webHidden/>
          </w:rPr>
          <w:fldChar w:fldCharType="begin"/>
        </w:r>
        <w:r w:rsidR="00873601">
          <w:rPr>
            <w:noProof/>
            <w:webHidden/>
          </w:rPr>
          <w:instrText xml:space="preserve"> PAGEREF _Toc508803083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16E2340D"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4" w:history="1">
        <w:r w:rsidR="00873601" w:rsidRPr="0080115D">
          <w:rPr>
            <w:rStyle w:val="Hyperlink"/>
            <w:rFonts w:eastAsia="Microsoft YaHei"/>
            <w:noProof/>
          </w:rPr>
          <w:t>Using the Newtype Pattern for Type Safety and Abstraction</w:t>
        </w:r>
        <w:r w:rsidR="00873601">
          <w:rPr>
            <w:noProof/>
            <w:webHidden/>
          </w:rPr>
          <w:tab/>
        </w:r>
        <w:r w:rsidR="006D1401">
          <w:rPr>
            <w:noProof/>
            <w:webHidden/>
          </w:rPr>
          <w:fldChar w:fldCharType="begin"/>
        </w:r>
        <w:r w:rsidR="00873601">
          <w:rPr>
            <w:noProof/>
            <w:webHidden/>
          </w:rPr>
          <w:instrText xml:space="preserve"> PAGEREF _Toc508803084 \h </w:instrText>
        </w:r>
        <w:r w:rsidR="006D1401">
          <w:rPr>
            <w:noProof/>
            <w:webHidden/>
          </w:rPr>
        </w:r>
        <w:r w:rsidR="006D1401">
          <w:rPr>
            <w:noProof/>
            <w:webHidden/>
          </w:rPr>
          <w:fldChar w:fldCharType="separate"/>
        </w:r>
        <w:r w:rsidR="00873601">
          <w:rPr>
            <w:noProof/>
            <w:webHidden/>
          </w:rPr>
          <w:t>36</w:t>
        </w:r>
        <w:r w:rsidR="006D1401">
          <w:rPr>
            <w:noProof/>
            <w:webHidden/>
          </w:rPr>
          <w:fldChar w:fldCharType="end"/>
        </w:r>
      </w:hyperlink>
    </w:p>
    <w:p w14:paraId="7EF38506"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5" w:history="1">
        <w:r w:rsidR="00873601" w:rsidRPr="0080115D">
          <w:rPr>
            <w:rStyle w:val="Hyperlink"/>
            <w:rFonts w:eastAsia="Microsoft YaHei"/>
            <w:noProof/>
          </w:rPr>
          <w:t>Type Aliases Create Type Synonyms</w:t>
        </w:r>
        <w:r w:rsidR="00873601">
          <w:rPr>
            <w:noProof/>
            <w:webHidden/>
          </w:rPr>
          <w:tab/>
        </w:r>
        <w:r w:rsidR="006D1401">
          <w:rPr>
            <w:noProof/>
            <w:webHidden/>
          </w:rPr>
          <w:fldChar w:fldCharType="begin"/>
        </w:r>
        <w:r w:rsidR="00873601">
          <w:rPr>
            <w:noProof/>
            <w:webHidden/>
          </w:rPr>
          <w:instrText xml:space="preserve"> PAGEREF _Toc508803085 \h </w:instrText>
        </w:r>
        <w:r w:rsidR="006D1401">
          <w:rPr>
            <w:noProof/>
            <w:webHidden/>
          </w:rPr>
        </w:r>
        <w:r w:rsidR="006D1401">
          <w:rPr>
            <w:noProof/>
            <w:webHidden/>
          </w:rPr>
          <w:fldChar w:fldCharType="separate"/>
        </w:r>
        <w:r w:rsidR="00873601">
          <w:rPr>
            <w:noProof/>
            <w:webHidden/>
          </w:rPr>
          <w:t>37</w:t>
        </w:r>
        <w:r w:rsidR="006D1401">
          <w:rPr>
            <w:noProof/>
            <w:webHidden/>
          </w:rPr>
          <w:fldChar w:fldCharType="end"/>
        </w:r>
      </w:hyperlink>
    </w:p>
    <w:p w14:paraId="5F43411F"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6" w:history="1">
        <w:r w:rsidR="00873601" w:rsidRPr="0080115D">
          <w:rPr>
            <w:rStyle w:val="Hyperlink"/>
            <w:rFonts w:eastAsia="Microsoft YaHei"/>
            <w:noProof/>
          </w:rPr>
          <w:t>The</w:t>
        </w:r>
        <w:r w:rsidR="00873601" w:rsidRPr="0080115D">
          <w:rPr>
            <w:rStyle w:val="Hyperlink"/>
            <w:noProof/>
          </w:rPr>
          <w:t xml:space="preserve"> !</w:t>
        </w:r>
        <w:r w:rsidR="00873601" w:rsidRPr="0080115D">
          <w:rPr>
            <w:rStyle w:val="Hyperlink"/>
            <w:rFonts w:eastAsia="Microsoft YaHei"/>
            <w:noProof/>
          </w:rPr>
          <w:t xml:space="preserve"> Never Type that Never Returns</w:t>
        </w:r>
        <w:r w:rsidR="00873601">
          <w:rPr>
            <w:noProof/>
            <w:webHidden/>
          </w:rPr>
          <w:tab/>
        </w:r>
        <w:r w:rsidR="006D1401">
          <w:rPr>
            <w:noProof/>
            <w:webHidden/>
          </w:rPr>
          <w:fldChar w:fldCharType="begin"/>
        </w:r>
        <w:r w:rsidR="00873601">
          <w:rPr>
            <w:noProof/>
            <w:webHidden/>
          </w:rPr>
          <w:instrText xml:space="preserve"> PAGEREF _Toc508803086 \h </w:instrText>
        </w:r>
        <w:r w:rsidR="006D1401">
          <w:rPr>
            <w:noProof/>
            <w:webHidden/>
          </w:rPr>
        </w:r>
        <w:r w:rsidR="006D1401">
          <w:rPr>
            <w:noProof/>
            <w:webHidden/>
          </w:rPr>
          <w:fldChar w:fldCharType="separate"/>
        </w:r>
        <w:r w:rsidR="00873601">
          <w:rPr>
            <w:noProof/>
            <w:webHidden/>
          </w:rPr>
          <w:t>39</w:t>
        </w:r>
        <w:r w:rsidR="006D1401">
          <w:rPr>
            <w:noProof/>
            <w:webHidden/>
          </w:rPr>
          <w:fldChar w:fldCharType="end"/>
        </w:r>
      </w:hyperlink>
    </w:p>
    <w:p w14:paraId="32262B8A"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7" w:history="1">
        <w:r w:rsidR="00873601" w:rsidRPr="0080115D">
          <w:rPr>
            <w:rStyle w:val="Hyperlink"/>
            <w:rFonts w:eastAsia="Microsoft YaHei"/>
            <w:noProof/>
          </w:rPr>
          <w:t>Dynamically Sized Types &amp;</w:t>
        </w:r>
        <w:r w:rsidR="00873601" w:rsidRPr="0080115D">
          <w:rPr>
            <w:rStyle w:val="Hyperlink"/>
            <w:noProof/>
          </w:rPr>
          <w:t xml:space="preserve"> Sized</w:t>
        </w:r>
        <w:r w:rsidR="00873601">
          <w:rPr>
            <w:noProof/>
            <w:webHidden/>
          </w:rPr>
          <w:tab/>
        </w:r>
        <w:r w:rsidR="006D1401">
          <w:rPr>
            <w:noProof/>
            <w:webHidden/>
          </w:rPr>
          <w:fldChar w:fldCharType="begin"/>
        </w:r>
        <w:r w:rsidR="00873601">
          <w:rPr>
            <w:noProof/>
            <w:webHidden/>
          </w:rPr>
          <w:instrText xml:space="preserve"> PAGEREF _Toc508803087 \h </w:instrText>
        </w:r>
        <w:r w:rsidR="006D1401">
          <w:rPr>
            <w:noProof/>
            <w:webHidden/>
          </w:rPr>
        </w:r>
        <w:r w:rsidR="006D1401">
          <w:rPr>
            <w:noProof/>
            <w:webHidden/>
          </w:rPr>
          <w:fldChar w:fldCharType="separate"/>
        </w:r>
        <w:r w:rsidR="00873601">
          <w:rPr>
            <w:noProof/>
            <w:webHidden/>
          </w:rPr>
          <w:t>41</w:t>
        </w:r>
        <w:r w:rsidR="006D1401">
          <w:rPr>
            <w:noProof/>
            <w:webHidden/>
          </w:rPr>
          <w:fldChar w:fldCharType="end"/>
        </w:r>
      </w:hyperlink>
    </w:p>
    <w:p w14:paraId="7D610879"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88" w:history="1">
        <w:r w:rsidR="00873601" w:rsidRPr="0080115D">
          <w:rPr>
            <w:rStyle w:val="Hyperlink"/>
            <w:rFonts w:eastAsia="Microsoft YaHei"/>
            <w:noProof/>
          </w:rPr>
          <w:t>The</w:t>
        </w:r>
        <w:r w:rsidR="00873601" w:rsidRPr="0080115D">
          <w:rPr>
            <w:rStyle w:val="Hyperlink"/>
            <w:noProof/>
          </w:rPr>
          <w:t xml:space="preserve"> Sized </w:t>
        </w:r>
        <w:r w:rsidR="00873601" w:rsidRPr="0080115D">
          <w:rPr>
            <w:rStyle w:val="Hyperlink"/>
            <w:rFonts w:eastAsia="Microsoft YaHei"/>
            <w:noProof/>
          </w:rPr>
          <w:t>Trait</w:t>
        </w:r>
        <w:r w:rsidR="00873601">
          <w:rPr>
            <w:noProof/>
            <w:webHidden/>
          </w:rPr>
          <w:tab/>
        </w:r>
        <w:r w:rsidR="006D1401">
          <w:rPr>
            <w:noProof/>
            <w:webHidden/>
          </w:rPr>
          <w:fldChar w:fldCharType="begin"/>
        </w:r>
        <w:r w:rsidR="00873601">
          <w:rPr>
            <w:noProof/>
            <w:webHidden/>
          </w:rPr>
          <w:instrText xml:space="preserve"> PAGEREF _Toc508803088 \h </w:instrText>
        </w:r>
        <w:r w:rsidR="006D1401">
          <w:rPr>
            <w:noProof/>
            <w:webHidden/>
          </w:rPr>
        </w:r>
        <w:r w:rsidR="006D1401">
          <w:rPr>
            <w:noProof/>
            <w:webHidden/>
          </w:rPr>
          <w:fldChar w:fldCharType="separate"/>
        </w:r>
        <w:r w:rsidR="00873601">
          <w:rPr>
            <w:noProof/>
            <w:webHidden/>
          </w:rPr>
          <w:t>42</w:t>
        </w:r>
        <w:r w:rsidR="006D1401">
          <w:rPr>
            <w:noProof/>
            <w:webHidden/>
          </w:rPr>
          <w:fldChar w:fldCharType="end"/>
        </w:r>
      </w:hyperlink>
    </w:p>
    <w:p w14:paraId="0E8F04C5" w14:textId="77777777" w:rsidR="00873601" w:rsidRDefault="003C2FC6">
      <w:pPr>
        <w:pStyle w:val="TOC1"/>
        <w:tabs>
          <w:tab w:val="right" w:leader="dot" w:pos="9350"/>
        </w:tabs>
        <w:rPr>
          <w:rFonts w:asciiTheme="minorHAnsi" w:eastAsiaTheme="minorEastAsia" w:hAnsiTheme="minorHAnsi" w:cstheme="minorBidi"/>
          <w:noProof/>
          <w:sz w:val="22"/>
          <w:szCs w:val="22"/>
        </w:rPr>
      </w:pPr>
      <w:hyperlink w:anchor="_Toc508803089" w:history="1">
        <w:r w:rsidR="00873601" w:rsidRPr="0080115D">
          <w:rPr>
            <w:rStyle w:val="Hyperlink"/>
            <w:rFonts w:eastAsia="Microsoft YaHei"/>
            <w:noProof/>
          </w:rPr>
          <w:t>Advanced Functions &amp; Closures</w:t>
        </w:r>
        <w:r w:rsidR="00873601">
          <w:rPr>
            <w:noProof/>
            <w:webHidden/>
          </w:rPr>
          <w:tab/>
        </w:r>
        <w:r w:rsidR="006D1401">
          <w:rPr>
            <w:noProof/>
            <w:webHidden/>
          </w:rPr>
          <w:fldChar w:fldCharType="begin"/>
        </w:r>
        <w:r w:rsidR="00873601">
          <w:rPr>
            <w:noProof/>
            <w:webHidden/>
          </w:rPr>
          <w:instrText xml:space="preserve"> PAGEREF _Toc508803089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1FB6A1F4"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90" w:history="1">
        <w:r w:rsidR="00873601" w:rsidRPr="0080115D">
          <w:rPr>
            <w:rStyle w:val="Hyperlink"/>
            <w:rFonts w:eastAsia="Microsoft YaHei"/>
            <w:noProof/>
          </w:rPr>
          <w:t>Function Pointers</w:t>
        </w:r>
        <w:r w:rsidR="00873601">
          <w:rPr>
            <w:noProof/>
            <w:webHidden/>
          </w:rPr>
          <w:tab/>
        </w:r>
        <w:r w:rsidR="006D1401">
          <w:rPr>
            <w:noProof/>
            <w:webHidden/>
          </w:rPr>
          <w:fldChar w:fldCharType="begin"/>
        </w:r>
        <w:r w:rsidR="00873601">
          <w:rPr>
            <w:noProof/>
            <w:webHidden/>
          </w:rPr>
          <w:instrText xml:space="preserve"> PAGEREF _Toc508803090 \h </w:instrText>
        </w:r>
        <w:r w:rsidR="006D1401">
          <w:rPr>
            <w:noProof/>
            <w:webHidden/>
          </w:rPr>
        </w:r>
        <w:r w:rsidR="006D1401">
          <w:rPr>
            <w:noProof/>
            <w:webHidden/>
          </w:rPr>
          <w:fldChar w:fldCharType="separate"/>
        </w:r>
        <w:r w:rsidR="00873601">
          <w:rPr>
            <w:noProof/>
            <w:webHidden/>
          </w:rPr>
          <w:t>43</w:t>
        </w:r>
        <w:r w:rsidR="006D1401">
          <w:rPr>
            <w:noProof/>
            <w:webHidden/>
          </w:rPr>
          <w:fldChar w:fldCharType="end"/>
        </w:r>
      </w:hyperlink>
    </w:p>
    <w:p w14:paraId="3C6FE3CF" w14:textId="77777777" w:rsidR="00873601" w:rsidRDefault="003C2FC6">
      <w:pPr>
        <w:pStyle w:val="TOC2"/>
        <w:tabs>
          <w:tab w:val="right" w:leader="dot" w:pos="9350"/>
        </w:tabs>
        <w:rPr>
          <w:rFonts w:asciiTheme="minorHAnsi" w:eastAsiaTheme="minorEastAsia" w:hAnsiTheme="minorHAnsi" w:cstheme="minorBidi"/>
          <w:noProof/>
          <w:sz w:val="22"/>
          <w:szCs w:val="22"/>
        </w:rPr>
      </w:pPr>
      <w:hyperlink w:anchor="_Toc508803091" w:history="1">
        <w:r w:rsidR="00873601" w:rsidRPr="0080115D">
          <w:rPr>
            <w:rStyle w:val="Hyperlink"/>
            <w:rFonts w:eastAsia="Microsoft YaHei"/>
            <w:noProof/>
          </w:rPr>
          <w:t>Returning Closures</w:t>
        </w:r>
        <w:r w:rsidR="00873601">
          <w:rPr>
            <w:noProof/>
            <w:webHidden/>
          </w:rPr>
          <w:tab/>
        </w:r>
        <w:r w:rsidR="006D1401">
          <w:rPr>
            <w:noProof/>
            <w:webHidden/>
          </w:rPr>
          <w:fldChar w:fldCharType="begin"/>
        </w:r>
        <w:r w:rsidR="00873601">
          <w:rPr>
            <w:noProof/>
            <w:webHidden/>
          </w:rPr>
          <w:instrText xml:space="preserve"> PAGEREF _Toc508803091 \h </w:instrText>
        </w:r>
        <w:r w:rsidR="006D1401">
          <w:rPr>
            <w:noProof/>
            <w:webHidden/>
          </w:rPr>
        </w:r>
        <w:r w:rsidR="006D1401">
          <w:rPr>
            <w:noProof/>
            <w:webHidden/>
          </w:rPr>
          <w:fldChar w:fldCharType="separate"/>
        </w:r>
        <w:r w:rsidR="00873601">
          <w:rPr>
            <w:noProof/>
            <w:webHidden/>
          </w:rPr>
          <w:t>45</w:t>
        </w:r>
        <w:r w:rsidR="006D1401">
          <w:rPr>
            <w:noProof/>
            <w:webHidden/>
          </w:rPr>
          <w:fldChar w:fldCharType="end"/>
        </w:r>
      </w:hyperlink>
    </w:p>
    <w:p w14:paraId="2B8351B2" w14:textId="77777777" w:rsidR="00873601" w:rsidRDefault="003C2FC6">
      <w:pPr>
        <w:pStyle w:val="TOC1"/>
        <w:tabs>
          <w:tab w:val="right" w:leader="dot" w:pos="9350"/>
        </w:tabs>
        <w:rPr>
          <w:rFonts w:asciiTheme="minorHAnsi" w:eastAsiaTheme="minorEastAsia" w:hAnsiTheme="minorHAnsi" w:cstheme="minorBidi"/>
          <w:noProof/>
          <w:sz w:val="22"/>
          <w:szCs w:val="22"/>
        </w:rPr>
      </w:pPr>
      <w:hyperlink w:anchor="_Toc508803092" w:history="1">
        <w:r w:rsidR="00873601" w:rsidRPr="0080115D">
          <w:rPr>
            <w:rStyle w:val="Hyperlink"/>
            <w:rFonts w:eastAsia="Microsoft YaHei"/>
            <w:noProof/>
          </w:rPr>
          <w:t>Summary</w:t>
        </w:r>
        <w:r w:rsidR="00873601">
          <w:rPr>
            <w:noProof/>
            <w:webHidden/>
          </w:rPr>
          <w:tab/>
        </w:r>
        <w:r w:rsidR="006D1401">
          <w:rPr>
            <w:noProof/>
            <w:webHidden/>
          </w:rPr>
          <w:fldChar w:fldCharType="begin"/>
        </w:r>
        <w:r w:rsidR="00873601">
          <w:rPr>
            <w:noProof/>
            <w:webHidden/>
          </w:rPr>
          <w:instrText xml:space="preserve"> PAGEREF _Toc508803092 \h </w:instrText>
        </w:r>
        <w:r w:rsidR="006D1401">
          <w:rPr>
            <w:noProof/>
            <w:webHidden/>
          </w:rPr>
        </w:r>
        <w:r w:rsidR="006D1401">
          <w:rPr>
            <w:noProof/>
            <w:webHidden/>
          </w:rPr>
          <w:fldChar w:fldCharType="separate"/>
        </w:r>
        <w:r w:rsidR="00873601">
          <w:rPr>
            <w:noProof/>
            <w:webHidden/>
          </w:rPr>
          <w:t>46</w:t>
        </w:r>
        <w:r w:rsidR="006D1401">
          <w:rPr>
            <w:noProof/>
            <w:webHidden/>
          </w:rPr>
          <w:fldChar w:fldCharType="end"/>
        </w:r>
      </w:hyperlink>
    </w:p>
    <w:p w14:paraId="67E1D6CE" w14:textId="77777777" w:rsidR="00DF5F30" w:rsidRPr="00B118CA" w:rsidRDefault="006D1401" w:rsidP="00DF5F30">
      <w:pPr>
        <w:pStyle w:val="ChapterStart"/>
        <w:rPr>
          <w:rFonts w:eastAsia="Microsoft YaHei"/>
        </w:rPr>
      </w:pPr>
      <w:r>
        <w:rPr>
          <w:rFonts w:eastAsia="Microsoft YaHei"/>
        </w:rPr>
        <w:fldChar w:fldCharType="end"/>
      </w:r>
      <w:r w:rsidR="00DF5F30" w:rsidRPr="00B118CA">
        <w:rPr>
          <w:rFonts w:eastAsia="Microsoft YaHei"/>
        </w:rPr>
        <w:t>19</w:t>
      </w:r>
    </w:p>
    <w:p w14:paraId="5DFA7F11" w14:textId="77777777" w:rsidR="00DF5F30" w:rsidRPr="009C0DE2" w:rsidRDefault="00DF5F30" w:rsidP="009C0DE2">
      <w:pPr>
        <w:pStyle w:val="ChapterTitle"/>
        <w:rPr>
          <w:rFonts w:eastAsia="Microsoft YaHei"/>
        </w:rPr>
      </w:pPr>
      <w:r w:rsidRPr="009C0DE2">
        <w:rPr>
          <w:rFonts w:eastAsia="Microsoft YaHei" w:hint="eastAsia"/>
        </w:rPr>
        <w:t>Advanced Features</w:t>
      </w:r>
    </w:p>
    <w:p w14:paraId="6DE98E08" w14:textId="1CBA46D1" w:rsidR="003C4BF2" w:rsidRDefault="00DF5F30">
      <w:pPr>
        <w:pStyle w:val="1stPara"/>
        <w:rPr>
          <w:rFonts w:eastAsia="Microsoft YaHei"/>
        </w:rPr>
        <w:pPrChange w:id="0" w:author="AnneMarieW" w:date="2018-03-22T11:19:00Z">
          <w:pPr>
            <w:pStyle w:val="BodyFirst"/>
          </w:pPr>
        </w:pPrChange>
      </w:pPr>
      <w:del w:id="1" w:author="AnneMarieW" w:date="2018-03-20T09:34:00Z">
        <w:r w:rsidRPr="009C0DE2" w:rsidDel="00730BC5">
          <w:rPr>
            <w:rFonts w:eastAsia="Microsoft YaHei" w:hint="eastAsia"/>
          </w:rPr>
          <w:delText>We</w:delText>
        </w:r>
        <w:r w:rsidRPr="009C0DE2" w:rsidDel="00730BC5">
          <w:rPr>
            <w:rFonts w:eastAsia="Microsoft YaHei"/>
          </w:rPr>
          <w:delText>’</w:delText>
        </w:r>
        <w:r w:rsidRPr="009C0DE2" w:rsidDel="00730BC5">
          <w:rPr>
            <w:rFonts w:eastAsia="Microsoft YaHei" w:hint="eastAsia"/>
          </w:rPr>
          <w:delText xml:space="preserve">ve come a long way! </w:delText>
        </w:r>
      </w:del>
      <w:r w:rsidRPr="009C0DE2">
        <w:rPr>
          <w:rFonts w:eastAsia="Microsoft YaHei" w:hint="eastAsia"/>
        </w:rPr>
        <w:t>By now, you</w:t>
      </w:r>
      <w:r w:rsidRPr="009C0DE2">
        <w:rPr>
          <w:rFonts w:eastAsia="Microsoft YaHei"/>
        </w:rPr>
        <w:t>’</w:t>
      </w:r>
      <w:r w:rsidRPr="009C0DE2">
        <w:rPr>
          <w:rFonts w:eastAsia="Microsoft YaHei" w:hint="eastAsia"/>
        </w:rPr>
        <w:t xml:space="preserve">ve learned </w:t>
      </w:r>
      <w:del w:id="2" w:author="Carol Nichols" w:date="2018-03-26T16:28:00Z">
        <w:r w:rsidRPr="009C0DE2" w:rsidDel="001B127F">
          <w:rPr>
            <w:rFonts w:eastAsia="Microsoft YaHei" w:hint="eastAsia"/>
          </w:rPr>
          <w:delText>99%</w:delText>
        </w:r>
      </w:del>
      <w:ins w:id="3" w:author="AnneMarieW" w:date="2018-03-20T09:33:00Z">
        <w:del w:id="4" w:author="Carol Nichols" w:date="2018-03-26T16:28:00Z">
          <w:r w:rsidR="00730BC5" w:rsidDel="001B127F">
            <w:rPr>
              <w:rFonts w:eastAsia="Microsoft YaHei"/>
            </w:rPr>
            <w:delText xml:space="preserve"> percent</w:delText>
          </w:r>
        </w:del>
      </w:ins>
      <w:ins w:id="5" w:author="Carol Nichols" w:date="2018-03-26T16:28:00Z">
        <w:r w:rsidR="001B127F">
          <w:rPr>
            <w:rFonts w:eastAsia="Microsoft YaHei"/>
          </w:rPr>
          <w:t xml:space="preserve">the most commonly used </w:t>
        </w:r>
      </w:ins>
      <w:ins w:id="6" w:author="Carol Nichols" w:date="2018-03-26T16:31:00Z">
        <w:r w:rsidR="00A8484E">
          <w:rPr>
            <w:rFonts w:eastAsia="Microsoft YaHei"/>
          </w:rPr>
          <w:t>parts of</w:t>
        </w:r>
      </w:ins>
      <w:del w:id="7" w:author="Carol Nichols" w:date="2018-03-26T16:31:00Z">
        <w:r w:rsidRPr="009C0DE2" w:rsidDel="00A8484E">
          <w:rPr>
            <w:rFonts w:eastAsia="Microsoft YaHei" w:hint="eastAsia"/>
          </w:rPr>
          <w:delText xml:space="preserve"> of</w:delText>
        </w:r>
      </w:del>
      <w:r w:rsidRPr="009C0DE2">
        <w:rPr>
          <w:rFonts w:eastAsia="Microsoft YaHei" w:hint="eastAsia"/>
        </w:rPr>
        <w:t xml:space="preserve"> the</w:t>
      </w:r>
      <w:ins w:id="8" w:author="AnneMarieW" w:date="2018-03-20T09:35:00Z">
        <w:r w:rsidR="00730BC5">
          <w:rPr>
            <w:rFonts w:eastAsia="Microsoft YaHei"/>
          </w:rPr>
          <w:t xml:space="preserve"> </w:t>
        </w:r>
        <w:r w:rsidR="00730BC5" w:rsidRPr="009C0DE2">
          <w:rPr>
            <w:rFonts w:eastAsia="Microsoft YaHei" w:hint="eastAsia"/>
          </w:rPr>
          <w:t>Rust</w:t>
        </w:r>
      </w:ins>
      <w:r w:rsidRPr="009C0DE2">
        <w:rPr>
          <w:rFonts w:eastAsia="Microsoft YaHei" w:hint="eastAsia"/>
        </w:rPr>
        <w:t xml:space="preserve"> </w:t>
      </w:r>
      <w:ins w:id="9" w:author="AnneMarieW" w:date="2018-03-20T09:35:00Z">
        <w:r w:rsidR="00730BC5">
          <w:rPr>
            <w:rFonts w:eastAsia="Microsoft YaHei"/>
          </w:rPr>
          <w:t>programming language</w:t>
        </w:r>
        <w:del w:id="10" w:author="Carol Nichols" w:date="2018-03-26T16:28:00Z">
          <w:r w:rsidR="00730BC5" w:rsidDel="001B127F">
            <w:rPr>
              <w:rFonts w:eastAsia="Microsoft YaHei"/>
            </w:rPr>
            <w:delText xml:space="preserve"> </w:delText>
          </w:r>
        </w:del>
      </w:ins>
      <w:del w:id="11" w:author="Carol Nichols" w:date="2018-03-26T16:28:00Z">
        <w:r w:rsidRPr="009C0DE2" w:rsidDel="001B127F">
          <w:rPr>
            <w:rFonts w:eastAsia="Microsoft YaHei" w:hint="eastAsia"/>
          </w:rPr>
          <w:delText>things you</w:delText>
        </w:r>
        <w:r w:rsidRPr="009C0DE2" w:rsidDel="001B127F">
          <w:rPr>
            <w:rFonts w:eastAsia="Microsoft YaHei"/>
          </w:rPr>
          <w:delText>’</w:delText>
        </w:r>
        <w:r w:rsidRPr="009C0DE2" w:rsidDel="001B127F">
          <w:rPr>
            <w:rFonts w:eastAsia="Microsoft YaHei" w:hint="eastAsia"/>
          </w:rPr>
          <w:delText>ll need to</w:delText>
        </w:r>
        <w:r w:rsidR="00C84259" w:rsidRPr="00F51973" w:rsidDel="001B127F">
          <w:delText xml:space="preserve"> </w:delText>
        </w:r>
        <w:r w:rsidRPr="009C0DE2" w:rsidDel="001B127F">
          <w:rPr>
            <w:rFonts w:eastAsia="Microsoft YaHei" w:hint="eastAsia"/>
          </w:rPr>
          <w:delText xml:space="preserve">know when writing </w:delText>
        </w:r>
      </w:del>
      <w:ins w:id="12" w:author="AnneMarieW" w:date="2018-03-20T09:34:00Z">
        <w:del w:id="13" w:author="Carol Nichols" w:date="2018-03-26T16:28:00Z">
          <w:r w:rsidR="00730BC5" w:rsidDel="001B127F">
            <w:rPr>
              <w:rFonts w:eastAsia="Microsoft YaHei"/>
            </w:rPr>
            <w:delText>to use</w:delText>
          </w:r>
        </w:del>
      </w:ins>
      <w:del w:id="14" w:author="Carol Nichols" w:date="2018-03-26T16:28:00Z">
        <w:r w:rsidRPr="009C0DE2" w:rsidDel="001B127F">
          <w:rPr>
            <w:rFonts w:eastAsia="Microsoft YaHei" w:hint="eastAsia"/>
          </w:rPr>
          <w:delText>Rust</w:delText>
        </w:r>
      </w:del>
      <w:ins w:id="15" w:author="AnneMarieW" w:date="2018-03-20T09:34:00Z">
        <w:del w:id="16" w:author="Carol Nichols" w:date="2018-03-26T16:28:00Z">
          <w:r w:rsidR="00730BC5" w:rsidDel="001B127F">
            <w:rPr>
              <w:rFonts w:eastAsia="Microsoft YaHei"/>
            </w:rPr>
            <w:delText xml:space="preserve"> </w:delText>
          </w:r>
        </w:del>
      </w:ins>
      <w:ins w:id="17" w:author="AnneMarieW" w:date="2018-03-20T09:35:00Z">
        <w:del w:id="18" w:author="Carol Nichols" w:date="2018-03-26T16:28:00Z">
          <w:r w:rsidR="00730BC5" w:rsidDel="001B127F">
            <w:rPr>
              <w:rFonts w:eastAsia="Microsoft YaHei"/>
            </w:rPr>
            <w:delText xml:space="preserve">it </w:delText>
          </w:r>
        </w:del>
      </w:ins>
      <w:ins w:id="19" w:author="AnneMarieW" w:date="2018-03-20T09:34:00Z">
        <w:del w:id="20" w:author="Carol Nichols" w:date="2018-03-26T16:28:00Z">
          <w:r w:rsidR="00730BC5" w:rsidDel="001B127F">
            <w:rPr>
              <w:rFonts w:eastAsia="Microsoft YaHei"/>
            </w:rPr>
            <w:delText>successfully</w:delText>
          </w:r>
        </w:del>
      </w:ins>
      <w:r w:rsidRPr="009C0DE2">
        <w:rPr>
          <w:rFonts w:eastAsia="Microsoft YaHei" w:hint="eastAsia"/>
        </w:rPr>
        <w:t xml:space="preserve">. Before we do one more project in Chapter 20, </w:t>
      </w:r>
      <w:del w:id="21" w:author="AnneMarieW" w:date="2018-03-20T09:35:00Z">
        <w:r w:rsidRPr="009C0DE2" w:rsidDel="00730BC5">
          <w:rPr>
            <w:rFonts w:eastAsia="Microsoft YaHei" w:hint="eastAsia"/>
          </w:rPr>
          <w:delText>let</w:delText>
        </w:r>
        <w:r w:rsidRPr="009C0DE2" w:rsidDel="00730BC5">
          <w:rPr>
            <w:rFonts w:eastAsia="Microsoft YaHei"/>
          </w:rPr>
          <w:delText>’</w:delText>
        </w:r>
        <w:r w:rsidRPr="009C0DE2" w:rsidDel="00730BC5">
          <w:rPr>
            <w:rFonts w:eastAsia="Microsoft YaHei" w:hint="eastAsia"/>
          </w:rPr>
          <w:delText>s talk</w:delText>
        </w:r>
        <w:r w:rsidR="00C84259" w:rsidRPr="00F51973" w:rsidDel="00730BC5">
          <w:delText xml:space="preserve"> </w:delText>
        </w:r>
        <w:r w:rsidRPr="009C0DE2" w:rsidDel="00730BC5">
          <w:rPr>
            <w:rFonts w:eastAsia="Microsoft YaHei" w:hint="eastAsia"/>
          </w:rPr>
          <w:delText>about</w:delText>
        </w:r>
      </w:del>
      <w:ins w:id="22" w:author="AnneMarieW" w:date="2018-03-20T09:35:00Z">
        <w:r w:rsidR="00730BC5">
          <w:rPr>
            <w:rFonts w:eastAsia="Microsoft YaHei"/>
          </w:rPr>
          <w:t>we</w:t>
        </w:r>
      </w:ins>
      <w:ins w:id="23" w:author="AnneMarieW" w:date="2018-03-20T09:36:00Z">
        <w:r w:rsidR="00730BC5">
          <w:rPr>
            <w:rFonts w:eastAsia="Microsoft YaHei"/>
          </w:rPr>
          <w:t>’ll look at</w:t>
        </w:r>
      </w:ins>
      <w:r w:rsidRPr="009C0DE2">
        <w:rPr>
          <w:rFonts w:eastAsia="Microsoft YaHei" w:hint="eastAsia"/>
        </w:rPr>
        <w:t xml:space="preserve"> a few </w:t>
      </w:r>
      <w:commentRangeStart w:id="24"/>
      <w:del w:id="25" w:author="Carol Nichols" w:date="2018-03-26T16:28:00Z">
        <w:r w:rsidRPr="009C0DE2" w:rsidDel="001B127F">
          <w:rPr>
            <w:rFonts w:eastAsia="Microsoft YaHei" w:hint="eastAsia"/>
          </w:rPr>
          <w:delText>things</w:delText>
        </w:r>
      </w:del>
      <w:commentRangeEnd w:id="24"/>
      <w:ins w:id="26" w:author="Carol Nichols" w:date="2018-03-26T16:28:00Z">
        <w:r w:rsidR="001B127F">
          <w:rPr>
            <w:rFonts w:eastAsia="Microsoft YaHei"/>
          </w:rPr>
          <w:t>aspects of the language</w:t>
        </w:r>
      </w:ins>
      <w:r w:rsidR="00730BC5">
        <w:rPr>
          <w:rStyle w:val="CommentReference"/>
        </w:rPr>
        <w:commentReference w:id="24"/>
      </w:r>
      <w:r w:rsidRPr="009C0DE2">
        <w:rPr>
          <w:rFonts w:eastAsia="Microsoft YaHei" w:hint="eastAsia"/>
        </w:rPr>
        <w:t xml:space="preserve"> you m</w:t>
      </w:r>
      <w:del w:id="27" w:author="AnneMarieW" w:date="2018-03-20T09:36:00Z">
        <w:r w:rsidRPr="009C0DE2" w:rsidDel="00730BC5">
          <w:rPr>
            <w:rFonts w:eastAsia="Microsoft YaHei" w:hint="eastAsia"/>
          </w:rPr>
          <w:delText>ay</w:delText>
        </w:r>
      </w:del>
      <w:ins w:id="28" w:author="AnneMarieW" w:date="2018-03-20T09:36:00Z">
        <w:r w:rsidR="00730BC5">
          <w:rPr>
            <w:rFonts w:eastAsia="Microsoft YaHei"/>
          </w:rPr>
          <w:t>ight</w:t>
        </w:r>
      </w:ins>
      <w:r w:rsidRPr="009C0DE2">
        <w:rPr>
          <w:rFonts w:eastAsia="Microsoft YaHei" w:hint="eastAsia"/>
        </w:rPr>
        <w:t xml:space="preserve"> run into </w:t>
      </w:r>
      <w:del w:id="29" w:author="Carol Nichols" w:date="2018-03-26T16:31:00Z">
        <w:r w:rsidRPr="009C0DE2" w:rsidDel="00A8484E">
          <w:rPr>
            <w:rFonts w:eastAsia="Microsoft YaHei" w:hint="eastAsia"/>
          </w:rPr>
          <w:delText>that last 1%</w:delText>
        </w:r>
      </w:del>
      <w:ins w:id="30" w:author="AnneMarieW" w:date="2018-03-20T09:36:00Z">
        <w:del w:id="31" w:author="Carol Nichols" w:date="2018-03-26T16:31:00Z">
          <w:r w:rsidR="00730BC5" w:rsidDel="00A8484E">
            <w:rPr>
              <w:rFonts w:eastAsia="Microsoft YaHei"/>
            </w:rPr>
            <w:delText xml:space="preserve"> percent</w:delText>
          </w:r>
        </w:del>
      </w:ins>
      <w:del w:id="32" w:author="Carol Nichols" w:date="2018-03-26T16:31:00Z">
        <w:r w:rsidRPr="009C0DE2" w:rsidDel="00A8484E">
          <w:rPr>
            <w:rFonts w:eastAsia="Microsoft YaHei" w:hint="eastAsia"/>
          </w:rPr>
          <w:delText xml:space="preserve"> of the time</w:delText>
        </w:r>
      </w:del>
      <w:ins w:id="33" w:author="Carol Nichols" w:date="2018-03-26T16:31:00Z">
        <w:r w:rsidR="00A8484E">
          <w:rPr>
            <w:rFonts w:eastAsia="Microsoft YaHei"/>
          </w:rPr>
          <w:t>every once in a while</w:t>
        </w:r>
      </w:ins>
      <w:r w:rsidRPr="009C0DE2">
        <w:rPr>
          <w:rFonts w:eastAsia="Microsoft YaHei" w:hint="eastAsia"/>
        </w:rPr>
        <w:t xml:space="preserve">. </w:t>
      </w:r>
      <w:del w:id="34" w:author="AnneMarieW" w:date="2018-03-20T09:36:00Z">
        <w:r w:rsidRPr="009C0DE2" w:rsidDel="00730BC5">
          <w:rPr>
            <w:rFonts w:eastAsia="Microsoft YaHei" w:hint="eastAsia"/>
          </w:rPr>
          <w:delText xml:space="preserve">Feel free to </w:delText>
        </w:r>
      </w:del>
      <w:ins w:id="35" w:author="AnneMarieW" w:date="2018-03-20T09:36:00Z">
        <w:r w:rsidR="00730BC5">
          <w:rPr>
            <w:rFonts w:eastAsia="Microsoft YaHei"/>
          </w:rPr>
          <w:t xml:space="preserve">You can </w:t>
        </w:r>
      </w:ins>
      <w:r w:rsidRPr="009C0DE2">
        <w:rPr>
          <w:rFonts w:eastAsia="Microsoft YaHei" w:hint="eastAsia"/>
        </w:rPr>
        <w:t>use</w:t>
      </w:r>
      <w:r w:rsidR="00C84259" w:rsidRPr="00F51973">
        <w:t xml:space="preserve"> </w:t>
      </w:r>
      <w:r w:rsidRPr="009C0DE2">
        <w:rPr>
          <w:rFonts w:eastAsia="Microsoft YaHei" w:hint="eastAsia"/>
        </w:rPr>
        <w:t>this chapter as a reference for when you</w:t>
      </w:r>
      <w:del w:id="36" w:author="AnneMarieW" w:date="2018-03-22T11:02:00Z">
        <w:r w:rsidRPr="009C0DE2" w:rsidDel="00290F6B">
          <w:rPr>
            <w:rFonts w:eastAsia="Microsoft YaHei" w:hint="eastAsia"/>
          </w:rPr>
          <w:delText xml:space="preserve"> run into</w:delText>
        </w:r>
      </w:del>
      <w:ins w:id="37" w:author="AnneMarieW" w:date="2018-03-22T11:02:00Z">
        <w:r w:rsidR="00290F6B">
          <w:rPr>
            <w:rFonts w:eastAsia="Microsoft YaHei"/>
          </w:rPr>
          <w:t xml:space="preserve"> encounter</w:t>
        </w:r>
      </w:ins>
      <w:r w:rsidRPr="009C0DE2">
        <w:rPr>
          <w:rFonts w:eastAsia="Microsoft YaHei" w:hint="eastAsia"/>
        </w:rPr>
        <w:t xml:space="preserve"> </w:t>
      </w:r>
      <w:del w:id="38" w:author="AnneMarieW" w:date="2018-03-20T09:37:00Z">
        <w:r w:rsidRPr="009C0DE2" w:rsidDel="00730BC5">
          <w:rPr>
            <w:rFonts w:eastAsia="Microsoft YaHei" w:hint="eastAsia"/>
          </w:rPr>
          <w:delText xml:space="preserve">something </w:delText>
        </w:r>
      </w:del>
      <w:ins w:id="39" w:author="AnneMarieW" w:date="2018-03-20T09:37:00Z">
        <w:r w:rsidR="00730BC5">
          <w:rPr>
            <w:rFonts w:eastAsia="Microsoft YaHei"/>
          </w:rPr>
          <w:t xml:space="preserve">any </w:t>
        </w:r>
      </w:ins>
      <w:r w:rsidRPr="009C0DE2">
        <w:rPr>
          <w:rFonts w:eastAsia="Microsoft YaHei" w:hint="eastAsia"/>
        </w:rPr>
        <w:t>unknown</w:t>
      </w:r>
      <w:ins w:id="40" w:author="AnneMarieW" w:date="2018-03-20T09:38:00Z">
        <w:r w:rsidR="00730BC5">
          <w:rPr>
            <w:rFonts w:eastAsia="Microsoft YaHei"/>
          </w:rPr>
          <w:t>s when using Rust</w:t>
        </w:r>
      </w:ins>
      <w:del w:id="41" w:author="AnneMarieW" w:date="2018-03-20T09:38:00Z">
        <w:r w:rsidRPr="009C0DE2" w:rsidDel="00730BC5">
          <w:rPr>
            <w:rFonts w:eastAsia="Microsoft YaHei" w:hint="eastAsia"/>
          </w:rPr>
          <w:delText xml:space="preserve"> in the</w:delText>
        </w:r>
        <w:r w:rsidR="00C84259" w:rsidRPr="00F51973" w:rsidDel="00730BC5">
          <w:delText xml:space="preserve"> </w:delText>
        </w:r>
        <w:r w:rsidRPr="009C0DE2" w:rsidDel="00730BC5">
          <w:rPr>
            <w:rFonts w:eastAsia="Microsoft YaHei" w:hint="eastAsia"/>
          </w:rPr>
          <w:delText>wild;</w:delText>
        </w:r>
      </w:del>
      <w:ins w:id="42" w:author="AnneMarieW" w:date="2018-03-20T09:38:00Z">
        <w:r w:rsidR="00730BC5">
          <w:rPr>
            <w:rFonts w:eastAsia="Microsoft YaHei"/>
          </w:rPr>
          <w:t>.</w:t>
        </w:r>
      </w:ins>
      <w:r w:rsidRPr="009C0DE2">
        <w:rPr>
          <w:rFonts w:eastAsia="Microsoft YaHei" w:hint="eastAsia"/>
        </w:rPr>
        <w:t xml:space="preserve"> </w:t>
      </w:r>
      <w:del w:id="43" w:author="AnneMarieW" w:date="2018-03-20T09:38:00Z">
        <w:r w:rsidRPr="009C0DE2" w:rsidDel="00730BC5">
          <w:rPr>
            <w:rFonts w:eastAsia="Microsoft YaHei" w:hint="eastAsia"/>
          </w:rPr>
          <w:delText>t</w:delText>
        </w:r>
      </w:del>
      <w:ins w:id="44" w:author="AnneMarieW" w:date="2018-03-20T09:38:00Z">
        <w:r w:rsidR="00730BC5">
          <w:rPr>
            <w:rFonts w:eastAsia="Microsoft YaHei"/>
          </w:rPr>
          <w:t>T</w:t>
        </w:r>
      </w:ins>
      <w:r w:rsidRPr="009C0DE2">
        <w:rPr>
          <w:rFonts w:eastAsia="Microsoft YaHei" w:hint="eastAsia"/>
        </w:rPr>
        <w:t>he features you</w:t>
      </w:r>
      <w:r w:rsidRPr="009C0DE2">
        <w:rPr>
          <w:rFonts w:eastAsia="Microsoft YaHei"/>
        </w:rPr>
        <w:t>’</w:t>
      </w:r>
      <w:r w:rsidRPr="009C0DE2">
        <w:rPr>
          <w:rFonts w:eastAsia="Microsoft YaHei" w:hint="eastAsia"/>
        </w:rPr>
        <w:t xml:space="preserve">ll learn to use </w:t>
      </w:r>
      <w:del w:id="45" w:author="AnneMarieW" w:date="2018-03-20T09:38:00Z">
        <w:r w:rsidRPr="009C0DE2" w:rsidDel="00730BC5">
          <w:rPr>
            <w:rFonts w:eastAsia="Microsoft YaHei" w:hint="eastAsia"/>
          </w:rPr>
          <w:delText>here</w:delText>
        </w:r>
      </w:del>
      <w:ins w:id="46" w:author="AnneMarieW" w:date="2018-03-20T09:38:00Z">
        <w:r w:rsidR="00730BC5">
          <w:rPr>
            <w:rFonts w:eastAsia="Microsoft YaHei"/>
          </w:rPr>
          <w:t>in this chapter</w:t>
        </w:r>
      </w:ins>
      <w:r w:rsidRPr="009C0DE2">
        <w:rPr>
          <w:rFonts w:eastAsia="Microsoft YaHei" w:hint="eastAsia"/>
        </w:rPr>
        <w:t xml:space="preserve"> are useful in very specific</w:t>
      </w:r>
      <w:r w:rsidR="00C84259" w:rsidRPr="00F51973">
        <w:t xml:space="preserve"> </w:t>
      </w:r>
      <w:r w:rsidRPr="009C0DE2">
        <w:rPr>
          <w:rFonts w:eastAsia="Microsoft YaHei" w:hint="eastAsia"/>
        </w:rPr>
        <w:t>situations.</w:t>
      </w:r>
      <w:del w:id="47" w:author="AnneMarieW" w:date="2018-03-20T09:39:00Z">
        <w:r w:rsidRPr="009C0DE2" w:rsidDel="003C1C8F">
          <w:rPr>
            <w:rFonts w:eastAsia="Microsoft YaHei" w:hint="eastAsia"/>
          </w:rPr>
          <w:delText xml:space="preserve"> We don</w:delText>
        </w:r>
        <w:r w:rsidRPr="009C0DE2" w:rsidDel="003C1C8F">
          <w:rPr>
            <w:rFonts w:eastAsia="Microsoft YaHei"/>
          </w:rPr>
          <w:delText>’</w:delText>
        </w:r>
        <w:r w:rsidRPr="009C0DE2" w:rsidDel="003C1C8F">
          <w:rPr>
            <w:rFonts w:eastAsia="Microsoft YaHei" w:hint="eastAsia"/>
          </w:rPr>
          <w:delText>t want to leave these features out, but</w:delText>
        </w:r>
      </w:del>
      <w:r w:rsidRPr="009C0DE2">
        <w:rPr>
          <w:rFonts w:eastAsia="Microsoft YaHei" w:hint="eastAsia"/>
        </w:rPr>
        <w:t xml:space="preserve"> </w:t>
      </w:r>
      <w:ins w:id="48" w:author="AnneMarieW" w:date="2018-03-20T09:38:00Z">
        <w:r w:rsidR="003C1C8F">
          <w:rPr>
            <w:rFonts w:eastAsia="Microsoft YaHei"/>
          </w:rPr>
          <w:t xml:space="preserve">Although </w:t>
        </w:r>
      </w:ins>
      <w:r w:rsidRPr="009C0DE2">
        <w:rPr>
          <w:rFonts w:eastAsia="Microsoft YaHei" w:hint="eastAsia"/>
        </w:rPr>
        <w:t xml:space="preserve">you </w:t>
      </w:r>
      <w:ins w:id="49" w:author="AnneMarieW" w:date="2018-03-20T09:38:00Z">
        <w:r w:rsidR="003C1C8F">
          <w:rPr>
            <w:rFonts w:eastAsia="Microsoft YaHei"/>
          </w:rPr>
          <w:t>might not</w:t>
        </w:r>
      </w:ins>
      <w:del w:id="50" w:author="AnneMarieW" w:date="2018-03-20T09:38:00Z">
        <w:r w:rsidRPr="009C0DE2" w:rsidDel="003C1C8F">
          <w:rPr>
            <w:rFonts w:eastAsia="Microsoft YaHei" w:hint="eastAsia"/>
          </w:rPr>
          <w:delText>won</w:delText>
        </w:r>
        <w:r w:rsidRPr="009C0DE2" w:rsidDel="003C1C8F">
          <w:rPr>
            <w:rFonts w:eastAsia="Microsoft YaHei"/>
          </w:rPr>
          <w:delText>’</w:delText>
        </w:r>
        <w:r w:rsidRPr="009C0DE2" w:rsidDel="003C1C8F">
          <w:rPr>
            <w:rFonts w:eastAsia="Microsoft YaHei" w:hint="eastAsia"/>
          </w:rPr>
          <w:delText>t find</w:delText>
        </w:r>
        <w:r w:rsidR="00C84259" w:rsidRPr="00F51973" w:rsidDel="003C1C8F">
          <w:delText xml:space="preserve"> </w:delText>
        </w:r>
        <w:r w:rsidRPr="009C0DE2" w:rsidDel="003C1C8F">
          <w:rPr>
            <w:rFonts w:eastAsia="Microsoft YaHei" w:hint="eastAsia"/>
          </w:rPr>
          <w:delText xml:space="preserve">yourself </w:delText>
        </w:r>
      </w:del>
      <w:ins w:id="51" w:author="AnneMarieW" w:date="2018-03-20T09:38:00Z">
        <w:r w:rsidR="003C1C8F">
          <w:rPr>
            <w:rFonts w:eastAsia="Microsoft YaHei"/>
          </w:rPr>
          <w:t xml:space="preserve"> </w:t>
        </w:r>
      </w:ins>
      <w:r w:rsidRPr="009C0DE2">
        <w:rPr>
          <w:rFonts w:eastAsia="Microsoft YaHei" w:hint="eastAsia"/>
        </w:rPr>
        <w:t>reach</w:t>
      </w:r>
      <w:del w:id="52" w:author="AnneMarieW" w:date="2018-03-20T09:38:00Z">
        <w:r w:rsidRPr="009C0DE2" w:rsidDel="003C1C8F">
          <w:rPr>
            <w:rFonts w:eastAsia="Microsoft YaHei" w:hint="eastAsia"/>
          </w:rPr>
          <w:delText>ing</w:delText>
        </w:r>
      </w:del>
      <w:r w:rsidRPr="009C0DE2">
        <w:rPr>
          <w:rFonts w:eastAsia="Microsoft YaHei" w:hint="eastAsia"/>
        </w:rPr>
        <w:t xml:space="preserve"> for them often</w:t>
      </w:r>
      <w:ins w:id="53" w:author="AnneMarieW" w:date="2018-03-20T09:38:00Z">
        <w:r w:rsidR="003C1C8F">
          <w:rPr>
            <w:rFonts w:eastAsia="Microsoft YaHei"/>
          </w:rPr>
          <w:t xml:space="preserve">, </w:t>
        </w:r>
      </w:ins>
      <w:ins w:id="54" w:author="AnneMarieW" w:date="2018-03-20T09:39:00Z">
        <w:r w:rsidR="003C1C8F">
          <w:rPr>
            <w:rFonts w:eastAsia="Microsoft YaHei"/>
          </w:rPr>
          <w:t>w</w:t>
        </w:r>
        <w:r w:rsidR="003C1C8F" w:rsidRPr="009C0DE2">
          <w:rPr>
            <w:rFonts w:eastAsia="Microsoft YaHei" w:hint="eastAsia"/>
          </w:rPr>
          <w:t xml:space="preserve">e </w:t>
        </w:r>
        <w:r w:rsidR="003C1C8F">
          <w:rPr>
            <w:rFonts w:eastAsia="Microsoft YaHei"/>
          </w:rPr>
          <w:t xml:space="preserve">want to make sure you have a </w:t>
        </w:r>
        <w:del w:id="55" w:author="Carol Nichols" w:date="2018-03-26T16:29:00Z">
          <w:r w:rsidR="003C1C8F" w:rsidDel="00E2501D">
            <w:rPr>
              <w:rFonts w:eastAsia="Microsoft YaHei"/>
            </w:rPr>
            <w:delText xml:space="preserve">comprehensive </w:delText>
          </w:r>
        </w:del>
        <w:r w:rsidR="003C1C8F">
          <w:rPr>
            <w:rFonts w:eastAsia="Microsoft YaHei"/>
          </w:rPr>
          <w:t>grasp</w:t>
        </w:r>
      </w:ins>
      <w:ins w:id="56" w:author="AnneMarieW" w:date="2018-03-20T09:40:00Z">
        <w:r w:rsidR="003C1C8F">
          <w:rPr>
            <w:rFonts w:eastAsia="Microsoft YaHei"/>
          </w:rPr>
          <w:t xml:space="preserve"> of all</w:t>
        </w:r>
      </w:ins>
      <w:ins w:id="57" w:author="AnneMarieW" w:date="2018-03-20T09:39:00Z">
        <w:r w:rsidR="003C1C8F" w:rsidRPr="009C0DE2">
          <w:rPr>
            <w:rFonts w:eastAsia="Microsoft YaHei" w:hint="eastAsia"/>
          </w:rPr>
          <w:t xml:space="preserve"> </w:t>
        </w:r>
      </w:ins>
      <w:ins w:id="58" w:author="AnneMarieW" w:date="2018-03-20T09:40:00Z">
        <w:r w:rsidR="00C3588E">
          <w:rPr>
            <w:rFonts w:eastAsia="Microsoft YaHei"/>
          </w:rPr>
          <w:t xml:space="preserve">the </w:t>
        </w:r>
      </w:ins>
      <w:ins w:id="59" w:author="AnneMarieW" w:date="2018-03-20T09:39:00Z">
        <w:r w:rsidR="003C1C8F" w:rsidRPr="009C0DE2">
          <w:rPr>
            <w:rFonts w:eastAsia="Microsoft YaHei" w:hint="eastAsia"/>
          </w:rPr>
          <w:t xml:space="preserve">features </w:t>
        </w:r>
      </w:ins>
      <w:ins w:id="60" w:author="AnneMarieW" w:date="2018-03-20T09:40:00Z">
        <w:r w:rsidR="003C1C8F">
          <w:rPr>
            <w:rFonts w:eastAsia="Microsoft YaHei"/>
          </w:rPr>
          <w:t>Rust has to offer</w:t>
        </w:r>
      </w:ins>
      <w:r w:rsidRPr="009C0DE2">
        <w:rPr>
          <w:rFonts w:eastAsia="Microsoft YaHei" w:hint="eastAsia"/>
        </w:rPr>
        <w:t>.</w:t>
      </w:r>
    </w:p>
    <w:p w14:paraId="33FAC776" w14:textId="77777777" w:rsidR="00DF5F30" w:rsidRPr="009C0DE2" w:rsidRDefault="00DF5F30" w:rsidP="00173090">
      <w:pPr>
        <w:pStyle w:val="Body"/>
      </w:pPr>
      <w:r w:rsidRPr="009C0DE2">
        <w:rPr>
          <w:rFonts w:hint="eastAsia"/>
        </w:rPr>
        <w:lastRenderedPageBreak/>
        <w:t>In this chapter, we</w:t>
      </w:r>
      <w:r w:rsidRPr="009C0DE2">
        <w:t>’</w:t>
      </w:r>
      <w:del w:id="61" w:author="AnneMarieW" w:date="2018-03-20T09:40:00Z">
        <w:r w:rsidRPr="009C0DE2" w:rsidDel="00C3588E">
          <w:rPr>
            <w:rFonts w:hint="eastAsia"/>
          </w:rPr>
          <w:delText>re going to</w:delText>
        </w:r>
      </w:del>
      <w:ins w:id="62" w:author="AnneMarieW" w:date="2018-03-20T09:40:00Z">
        <w:r w:rsidR="00C3588E">
          <w:t>ll</w:t>
        </w:r>
      </w:ins>
      <w:r w:rsidRPr="009C0DE2">
        <w:rPr>
          <w:rFonts w:hint="eastAsia"/>
        </w:rPr>
        <w:t xml:space="preserve"> cover:</w:t>
      </w:r>
    </w:p>
    <w:p w14:paraId="36C2CBC4" w14:textId="26307AC0" w:rsidR="00DF5F30" w:rsidRPr="009C0DE2" w:rsidRDefault="00DF5F30" w:rsidP="00C84259">
      <w:pPr>
        <w:pStyle w:val="BulletA"/>
      </w:pPr>
      <w:r w:rsidRPr="009C0DE2">
        <w:rPr>
          <w:rFonts w:hint="eastAsia"/>
        </w:rPr>
        <w:t xml:space="preserve">Unsafe Rust: </w:t>
      </w:r>
      <w:ins w:id="63" w:author="Carol Nichols" w:date="2018-03-29T13:01:00Z">
        <w:r w:rsidR="00C11B4E">
          <w:t xml:space="preserve">How to </w:t>
        </w:r>
      </w:ins>
      <w:del w:id="64" w:author="AnneMarieW" w:date="2018-03-20T09:41:00Z">
        <w:r w:rsidRPr="009C0DE2" w:rsidDel="00C3588E">
          <w:rPr>
            <w:rFonts w:hint="eastAsia"/>
          </w:rPr>
          <w:delText>f</w:delText>
        </w:r>
      </w:del>
      <w:del w:id="65" w:author="AnneMarieW" w:date="2018-03-20T13:56:00Z">
        <w:r w:rsidRPr="009C0DE2" w:rsidDel="006E2E84">
          <w:rPr>
            <w:rFonts w:hint="eastAsia"/>
          </w:rPr>
          <w:delText>or</w:delText>
        </w:r>
      </w:del>
      <w:del w:id="66" w:author="AnneMarieW" w:date="2018-03-20T13:57:00Z">
        <w:r w:rsidRPr="009C0DE2" w:rsidDel="006E2E84">
          <w:rPr>
            <w:rFonts w:hint="eastAsia"/>
          </w:rPr>
          <w:delText xml:space="preserve"> when you need</w:delText>
        </w:r>
      </w:del>
      <w:del w:id="67" w:author="AnneMarieW" w:date="2018-03-20T13:58:00Z">
        <w:r w:rsidRPr="009C0DE2" w:rsidDel="005203C1">
          <w:rPr>
            <w:rFonts w:hint="eastAsia"/>
          </w:rPr>
          <w:delText xml:space="preserve"> to o</w:delText>
        </w:r>
      </w:del>
      <w:ins w:id="68" w:author="AnneMarieW" w:date="2018-03-20T13:58:00Z">
        <w:del w:id="69" w:author="Carol Nichols" w:date="2018-03-29T13:01:00Z">
          <w:r w:rsidR="005203C1" w:rsidDel="00C11B4E">
            <w:delText>O</w:delText>
          </w:r>
        </w:del>
      </w:ins>
      <w:ins w:id="70" w:author="Carol Nichols" w:date="2018-03-29T13:01:00Z">
        <w:r w:rsidR="00C11B4E">
          <w:t>o</w:t>
        </w:r>
      </w:ins>
      <w:r w:rsidRPr="009C0DE2">
        <w:rPr>
          <w:rFonts w:hint="eastAsia"/>
        </w:rPr>
        <w:t>pt out of some of Rust</w:t>
      </w:r>
      <w:r w:rsidRPr="009C0DE2">
        <w:t>’</w:t>
      </w:r>
      <w:r w:rsidRPr="009C0DE2">
        <w:rPr>
          <w:rFonts w:hint="eastAsia"/>
        </w:rPr>
        <w:t>s guarantees and</w:t>
      </w:r>
      <w:r w:rsidR="00C84259" w:rsidRPr="00F51973">
        <w:t xml:space="preserve"> </w:t>
      </w:r>
      <w:ins w:id="71" w:author="Carol Nichols" w:date="2018-03-29T13:00:00Z">
        <w:r w:rsidR="009F2471">
          <w:t xml:space="preserve">take responsibility for </w:t>
        </w:r>
      </w:ins>
      <w:del w:id="72" w:author="AnneMarieW" w:date="2018-03-20T13:57:00Z">
        <w:r w:rsidRPr="009C0DE2" w:rsidDel="006E2E84">
          <w:rPr>
            <w:rFonts w:hint="eastAsia"/>
          </w:rPr>
          <w:delText xml:space="preserve">make yourself responsible for </w:delText>
        </w:r>
      </w:del>
      <w:ins w:id="73" w:author="AnneMarieW" w:date="2018-03-20T13:57:00Z">
        <w:r w:rsidR="006E2E84">
          <w:t xml:space="preserve">manually </w:t>
        </w:r>
      </w:ins>
      <w:r w:rsidRPr="009C0DE2">
        <w:rPr>
          <w:rFonts w:hint="eastAsia"/>
        </w:rPr>
        <w:t>uphold</w:t>
      </w:r>
      <w:ins w:id="74" w:author="Carol Nichols" w:date="2018-03-29T13:01:00Z">
        <w:r w:rsidR="009F2471">
          <w:t>ing</w:t>
        </w:r>
      </w:ins>
      <w:del w:id="75" w:author="AnneMarieW" w:date="2018-03-20T13:57:00Z">
        <w:r w:rsidRPr="009C0DE2" w:rsidDel="006E2E84">
          <w:rPr>
            <w:rFonts w:hint="eastAsia"/>
          </w:rPr>
          <w:delText>ing</w:delText>
        </w:r>
      </w:del>
      <w:r w:rsidRPr="009C0DE2">
        <w:rPr>
          <w:rFonts w:hint="eastAsia"/>
        </w:rPr>
        <w:t xml:space="preserve"> th</w:t>
      </w:r>
      <w:ins w:id="76" w:author="Carol Nichols" w:date="2018-03-29T13:01:00Z">
        <w:r w:rsidR="00C11B4E">
          <w:t>ose</w:t>
        </w:r>
      </w:ins>
      <w:del w:id="77" w:author="Carol Nichols" w:date="2018-03-29T13:01:00Z">
        <w:r w:rsidRPr="009C0DE2" w:rsidDel="00C11B4E">
          <w:rPr>
            <w:rFonts w:hint="eastAsia"/>
          </w:rPr>
          <w:delText>e</w:delText>
        </w:r>
      </w:del>
      <w:r w:rsidRPr="009C0DE2">
        <w:rPr>
          <w:rFonts w:hint="eastAsia"/>
        </w:rPr>
        <w:t xml:space="preserve"> guarantees</w:t>
      </w:r>
      <w:del w:id="78" w:author="AnneMarieW" w:date="2018-03-20T13:57:00Z">
        <w:r w:rsidRPr="009C0DE2" w:rsidDel="006E2E84">
          <w:rPr>
            <w:rFonts w:hint="eastAsia"/>
          </w:rPr>
          <w:delText xml:space="preserve"> instead</w:delText>
        </w:r>
      </w:del>
    </w:p>
    <w:p w14:paraId="6A0FE622" w14:textId="77777777" w:rsidR="00DF5F30" w:rsidRPr="009C0DE2" w:rsidRDefault="00DF5F30" w:rsidP="009C0DE2">
      <w:pPr>
        <w:pStyle w:val="BulletB"/>
      </w:pPr>
      <w:r w:rsidRPr="009C0DE2">
        <w:rPr>
          <w:rFonts w:hint="eastAsia"/>
        </w:rPr>
        <w:t xml:space="preserve">Advanced </w:t>
      </w:r>
      <w:ins w:id="79" w:author="AnneMarieW" w:date="2018-03-20T09:42:00Z">
        <w:r w:rsidR="00C3588E">
          <w:t>l</w:t>
        </w:r>
      </w:ins>
      <w:del w:id="80" w:author="AnneMarieW" w:date="2018-03-20T09:42:00Z">
        <w:r w:rsidRPr="009C0DE2" w:rsidDel="00C3588E">
          <w:rPr>
            <w:rFonts w:hint="eastAsia"/>
          </w:rPr>
          <w:delText>L</w:delText>
        </w:r>
      </w:del>
      <w:r w:rsidRPr="009C0DE2">
        <w:rPr>
          <w:rFonts w:hint="eastAsia"/>
        </w:rPr>
        <w:t xml:space="preserve">ifetimes: </w:t>
      </w:r>
      <w:ins w:id="81" w:author="AnneMarieW" w:date="2018-03-20T09:42:00Z">
        <w:r w:rsidR="00C3588E">
          <w:t>S</w:t>
        </w:r>
      </w:ins>
      <w:del w:id="82" w:author="AnneMarieW" w:date="2018-03-20T09:42:00Z">
        <w:r w:rsidRPr="009C0DE2" w:rsidDel="00C3588E">
          <w:rPr>
            <w:rFonts w:hint="eastAsia"/>
          </w:rPr>
          <w:delText>s</w:delText>
        </w:r>
      </w:del>
      <w:r w:rsidRPr="009C0DE2">
        <w:rPr>
          <w:rFonts w:hint="eastAsia"/>
        </w:rPr>
        <w:t>yntax for complex lifetime situations</w:t>
      </w:r>
    </w:p>
    <w:p w14:paraId="7EFC8E93" w14:textId="77777777" w:rsidR="00DF5F30" w:rsidRPr="009C0DE2" w:rsidRDefault="00DF5F30" w:rsidP="00C84259">
      <w:pPr>
        <w:pStyle w:val="BulletB"/>
      </w:pPr>
      <w:r w:rsidRPr="009C0DE2">
        <w:rPr>
          <w:rFonts w:hint="eastAsia"/>
        </w:rPr>
        <w:t xml:space="preserve">Advanced </w:t>
      </w:r>
      <w:ins w:id="83" w:author="AnneMarieW" w:date="2018-03-20T09:42:00Z">
        <w:r w:rsidR="00C3588E">
          <w:t>t</w:t>
        </w:r>
      </w:ins>
      <w:del w:id="84" w:author="AnneMarieW" w:date="2018-03-20T09:42:00Z">
        <w:r w:rsidRPr="009C0DE2" w:rsidDel="00C3588E">
          <w:rPr>
            <w:rFonts w:hint="eastAsia"/>
          </w:rPr>
          <w:delText>T</w:delText>
        </w:r>
      </w:del>
      <w:r w:rsidRPr="009C0DE2">
        <w:rPr>
          <w:rFonts w:hint="eastAsia"/>
        </w:rPr>
        <w:t xml:space="preserve">raits: Associated </w:t>
      </w:r>
      <w:ins w:id="85" w:author="AnneMarieW" w:date="2018-03-20T09:42:00Z">
        <w:r w:rsidR="00C3588E">
          <w:t>t</w:t>
        </w:r>
      </w:ins>
      <w:del w:id="86" w:author="AnneMarieW" w:date="2018-03-20T09:42:00Z">
        <w:r w:rsidRPr="009C0DE2" w:rsidDel="00C3588E">
          <w:rPr>
            <w:rFonts w:hint="eastAsia"/>
          </w:rPr>
          <w:delText>T</w:delText>
        </w:r>
      </w:del>
      <w:r w:rsidRPr="009C0DE2">
        <w:rPr>
          <w:rFonts w:hint="eastAsia"/>
        </w:rPr>
        <w:t>ypes, default type parameters, fully qualified</w:t>
      </w:r>
      <w:r w:rsidR="00C84259" w:rsidRPr="00F51973">
        <w:t xml:space="preserve"> </w:t>
      </w:r>
      <w:r w:rsidRPr="009C0DE2">
        <w:rPr>
          <w:rFonts w:hint="eastAsia"/>
        </w:rPr>
        <w:t>syntax, supertraits, and the newtype pattern in relation to traits</w:t>
      </w:r>
    </w:p>
    <w:p w14:paraId="39F690A5" w14:textId="77777777" w:rsidR="00DF5F30" w:rsidRPr="009C0DE2" w:rsidRDefault="00DF5F30" w:rsidP="00C84259">
      <w:pPr>
        <w:pStyle w:val="BulletB"/>
      </w:pPr>
      <w:r w:rsidRPr="009C0DE2">
        <w:rPr>
          <w:rFonts w:hint="eastAsia"/>
        </w:rPr>
        <w:t xml:space="preserve">Advanced </w:t>
      </w:r>
      <w:ins w:id="87" w:author="AnneMarieW" w:date="2018-03-20T09:42:00Z">
        <w:r w:rsidR="00C3588E">
          <w:t>t</w:t>
        </w:r>
      </w:ins>
      <w:del w:id="88" w:author="AnneMarieW" w:date="2018-03-20T09:42:00Z">
        <w:r w:rsidRPr="009C0DE2" w:rsidDel="00C3588E">
          <w:rPr>
            <w:rFonts w:hint="eastAsia"/>
          </w:rPr>
          <w:delText>T</w:delText>
        </w:r>
      </w:del>
      <w:r w:rsidRPr="009C0DE2">
        <w:rPr>
          <w:rFonts w:hint="eastAsia"/>
        </w:rPr>
        <w:t xml:space="preserve">ypes: </w:t>
      </w:r>
      <w:del w:id="89" w:author="AnneMarieW" w:date="2018-03-20T09:43:00Z">
        <w:r w:rsidRPr="009C0DE2" w:rsidDel="00C3588E">
          <w:rPr>
            <w:rFonts w:hint="eastAsia"/>
          </w:rPr>
          <w:delText>some m</w:delText>
        </w:r>
      </w:del>
      <w:ins w:id="90" w:author="AnneMarieW" w:date="2018-03-20T09:43:00Z">
        <w:r w:rsidR="00C3588E">
          <w:t>M</w:t>
        </w:r>
      </w:ins>
      <w:r w:rsidRPr="009C0DE2">
        <w:rPr>
          <w:rFonts w:hint="eastAsia"/>
        </w:rPr>
        <w:t>ore about the newtype pattern, type aliases, the</w:t>
      </w:r>
      <w:commentRangeStart w:id="91"/>
      <w:commentRangeStart w:id="92"/>
      <w:r w:rsidR="00C84259" w:rsidRPr="00F51973">
        <w:t xml:space="preserve"> </w:t>
      </w:r>
      <w:del w:id="93" w:author="AnneMarieW" w:date="2018-03-20T09:43:00Z">
        <w:r w:rsidR="006D1401" w:rsidRPr="00237EF1">
          <w:rPr>
            <w:rStyle w:val="EmphasisItalic"/>
            <w:rPrChange w:id="94" w:author="Carol Nichols" w:date="2018-03-26T16:30:00Z">
              <w:rPr/>
            </w:rPrChange>
          </w:rPr>
          <w:delText>“</w:delText>
        </w:r>
      </w:del>
      <w:r w:rsidR="006D1401" w:rsidRPr="00237EF1">
        <w:rPr>
          <w:rStyle w:val="EmphasisItalic"/>
          <w:rPrChange w:id="95" w:author="Carol Nichols" w:date="2018-03-26T16:30:00Z">
            <w:rPr/>
          </w:rPrChange>
        </w:rPr>
        <w:t>never</w:t>
      </w:r>
      <w:commentRangeEnd w:id="91"/>
      <w:r w:rsidR="00C14F29">
        <w:rPr>
          <w:rStyle w:val="CommentReference"/>
          <w:color w:val="auto"/>
        </w:rPr>
        <w:commentReference w:id="91"/>
      </w:r>
      <w:commentRangeEnd w:id="92"/>
      <w:r w:rsidR="00375066">
        <w:rPr>
          <w:rStyle w:val="CommentReference"/>
          <w:color w:val="auto"/>
        </w:rPr>
        <w:commentReference w:id="92"/>
      </w:r>
      <w:del w:id="96" w:author="AnneMarieW" w:date="2018-03-20T09:43:00Z">
        <w:r w:rsidRPr="009C0DE2" w:rsidDel="00C3588E">
          <w:delText>”</w:delText>
        </w:r>
      </w:del>
      <w:r w:rsidRPr="009C0DE2">
        <w:rPr>
          <w:rFonts w:hint="eastAsia"/>
        </w:rPr>
        <w:t xml:space="preserve"> type, and dynamically sized types</w:t>
      </w:r>
    </w:p>
    <w:p w14:paraId="4317CB81" w14:textId="77777777" w:rsidR="00DF5F30" w:rsidRPr="009C0DE2" w:rsidRDefault="00DF5F30" w:rsidP="009C0DE2">
      <w:pPr>
        <w:pStyle w:val="BulletC"/>
      </w:pPr>
      <w:r w:rsidRPr="009C0DE2">
        <w:rPr>
          <w:rFonts w:hint="eastAsia"/>
        </w:rPr>
        <w:t xml:space="preserve">Advanced </w:t>
      </w:r>
      <w:ins w:id="97" w:author="AnneMarieW" w:date="2018-03-20T09:42:00Z">
        <w:r w:rsidR="00C3588E">
          <w:t>f</w:t>
        </w:r>
      </w:ins>
      <w:del w:id="98" w:author="AnneMarieW" w:date="2018-03-20T09:42:00Z">
        <w:r w:rsidRPr="009C0DE2" w:rsidDel="00C3588E">
          <w:rPr>
            <w:rFonts w:hint="eastAsia"/>
          </w:rPr>
          <w:delText>F</w:delText>
        </w:r>
      </w:del>
      <w:r w:rsidRPr="009C0DE2">
        <w:rPr>
          <w:rFonts w:hint="eastAsia"/>
        </w:rPr>
        <w:t xml:space="preserve">unctions and </w:t>
      </w:r>
      <w:ins w:id="99" w:author="AnneMarieW" w:date="2018-03-20T09:42:00Z">
        <w:r w:rsidR="00C3588E">
          <w:t>c</w:t>
        </w:r>
      </w:ins>
      <w:del w:id="100" w:author="AnneMarieW" w:date="2018-03-20T09:42:00Z">
        <w:r w:rsidRPr="009C0DE2" w:rsidDel="00C3588E">
          <w:rPr>
            <w:rFonts w:hint="eastAsia"/>
          </w:rPr>
          <w:delText>C</w:delText>
        </w:r>
      </w:del>
      <w:r w:rsidRPr="009C0DE2">
        <w:rPr>
          <w:rFonts w:hint="eastAsia"/>
        </w:rPr>
        <w:t xml:space="preserve">losures: </w:t>
      </w:r>
      <w:ins w:id="101" w:author="AnneMarieW" w:date="2018-03-20T09:43:00Z">
        <w:r w:rsidR="00C3588E">
          <w:t>F</w:t>
        </w:r>
      </w:ins>
      <w:del w:id="102" w:author="AnneMarieW" w:date="2018-03-20T09:43:00Z">
        <w:r w:rsidRPr="009C0DE2" w:rsidDel="00C3588E">
          <w:rPr>
            <w:rFonts w:hint="eastAsia"/>
          </w:rPr>
          <w:delText>f</w:delText>
        </w:r>
      </w:del>
      <w:r w:rsidRPr="009C0DE2">
        <w:rPr>
          <w:rFonts w:hint="eastAsia"/>
        </w:rPr>
        <w:t>unction pointers and returning closures</w:t>
      </w:r>
    </w:p>
    <w:p w14:paraId="02E6EB3C" w14:textId="77777777" w:rsidR="00DF5F30" w:rsidRPr="009C0DE2" w:rsidRDefault="00DF5F30" w:rsidP="00173090">
      <w:pPr>
        <w:pStyle w:val="Body"/>
      </w:pPr>
      <w:r w:rsidRPr="009C0DE2">
        <w:rPr>
          <w:rFonts w:hint="eastAsia"/>
        </w:rPr>
        <w:t>It</w:t>
      </w:r>
      <w:r w:rsidRPr="009C0DE2">
        <w:t>’</w:t>
      </w:r>
      <w:r w:rsidRPr="009C0DE2">
        <w:rPr>
          <w:rFonts w:hint="eastAsia"/>
        </w:rPr>
        <w:t>s a panoply of Rust features with something for everyone! Let</w:t>
      </w:r>
      <w:r w:rsidRPr="009C0DE2">
        <w:t>’</w:t>
      </w:r>
      <w:r w:rsidRPr="009C0DE2">
        <w:rPr>
          <w:rFonts w:hint="eastAsia"/>
        </w:rPr>
        <w:t>s dive in!</w:t>
      </w:r>
    </w:p>
    <w:p w14:paraId="6FDB0854" w14:textId="77777777" w:rsidR="00DF5F30" w:rsidRPr="009C0DE2" w:rsidRDefault="00DF5F30" w:rsidP="009C0DE2">
      <w:pPr>
        <w:pStyle w:val="HeadA"/>
        <w:rPr>
          <w:rFonts w:eastAsia="Microsoft YaHei"/>
        </w:rPr>
      </w:pPr>
      <w:bookmarkStart w:id="103" w:name="unsafe-rust"/>
      <w:bookmarkStart w:id="104" w:name="_Toc508803063"/>
      <w:bookmarkEnd w:id="103"/>
      <w:r w:rsidRPr="009C0DE2">
        <w:rPr>
          <w:rFonts w:eastAsia="Microsoft YaHei" w:hint="eastAsia"/>
        </w:rPr>
        <w:t>Unsafe Rust</w:t>
      </w:r>
      <w:bookmarkEnd w:id="104"/>
    </w:p>
    <w:p w14:paraId="40DB6CD0" w14:textId="77777777" w:rsidR="00DF5F30" w:rsidRPr="009C0DE2" w:rsidRDefault="00DF5F30" w:rsidP="00173090">
      <w:pPr>
        <w:pStyle w:val="BodyFirst"/>
        <w:rPr>
          <w:rFonts w:eastAsia="Microsoft YaHei"/>
        </w:rPr>
      </w:pPr>
      <w:r w:rsidRPr="009C0DE2">
        <w:rPr>
          <w:rFonts w:eastAsia="Microsoft YaHei" w:hint="eastAsia"/>
        </w:rPr>
        <w:t>All the code we</w:t>
      </w:r>
      <w:r w:rsidRPr="009C0DE2">
        <w:rPr>
          <w:rFonts w:eastAsia="Microsoft YaHei"/>
        </w:rPr>
        <w:t>’</w:t>
      </w:r>
      <w:r w:rsidRPr="009C0DE2">
        <w:rPr>
          <w:rFonts w:eastAsia="Microsoft YaHei" w:hint="eastAsia"/>
        </w:rPr>
        <w:t>ve discussed so far has had Rust</w:t>
      </w:r>
      <w:r w:rsidRPr="009C0DE2">
        <w:rPr>
          <w:rFonts w:eastAsia="Microsoft YaHei"/>
        </w:rPr>
        <w:t>’</w:t>
      </w:r>
      <w:r w:rsidRPr="009C0DE2">
        <w:rPr>
          <w:rFonts w:eastAsia="Microsoft YaHei" w:hint="eastAsia"/>
        </w:rPr>
        <w:t>s memory safety guarantees</w:t>
      </w:r>
      <w:r w:rsidR="00C84259" w:rsidRPr="00F51973">
        <w:t xml:space="preserve"> </w:t>
      </w:r>
      <w:r w:rsidRPr="009C0DE2">
        <w:rPr>
          <w:rFonts w:eastAsia="Microsoft YaHei" w:hint="eastAsia"/>
        </w:rPr>
        <w:t>enforced at compile time. However, Rust has a second language hid</w:t>
      </w:r>
      <w:del w:id="105" w:author="AnneMarieW" w:date="2018-03-20T09:44:00Z">
        <w:r w:rsidRPr="009C0DE2" w:rsidDel="00C3588E">
          <w:rPr>
            <w:rFonts w:eastAsia="Microsoft YaHei" w:hint="eastAsia"/>
          </w:rPr>
          <w:delText>ing</w:delText>
        </w:r>
      </w:del>
      <w:ins w:id="106" w:author="AnneMarieW" w:date="2018-03-20T09:44:00Z">
        <w:r w:rsidR="00C3588E">
          <w:rPr>
            <w:rFonts w:eastAsia="Microsoft YaHei"/>
          </w:rPr>
          <w:t>den</w:t>
        </w:r>
      </w:ins>
      <w:r w:rsidRPr="009C0DE2">
        <w:rPr>
          <w:rFonts w:eastAsia="Microsoft YaHei" w:hint="eastAsia"/>
        </w:rPr>
        <w:t xml:space="preserve"> inside </w:t>
      </w:r>
      <w:del w:id="107" w:author="AnneMarieW" w:date="2018-03-20T09:44:00Z">
        <w:r w:rsidRPr="009C0DE2" w:rsidDel="00C3588E">
          <w:rPr>
            <w:rFonts w:eastAsia="Microsoft YaHei" w:hint="eastAsia"/>
          </w:rPr>
          <w:delText>of</w:delText>
        </w:r>
        <w:r w:rsidR="00C84259" w:rsidRPr="00F51973" w:rsidDel="00C3588E">
          <w:delText xml:space="preserve"> </w:delText>
        </w:r>
      </w:del>
      <w:r w:rsidRPr="009C0DE2">
        <w:rPr>
          <w:rFonts w:eastAsia="Microsoft YaHei" w:hint="eastAsia"/>
        </w:rPr>
        <w:t>it that does</w:t>
      </w:r>
      <w:del w:id="108" w:author="AnneMarieW" w:date="2018-03-22T11:04:00Z">
        <w:r w:rsidRPr="009C0DE2" w:rsidDel="009F2D9A">
          <w:rPr>
            <w:rFonts w:eastAsia="Microsoft YaHei" w:hint="eastAsia"/>
          </w:rPr>
          <w:delText xml:space="preserve"> </w:delText>
        </w:r>
      </w:del>
      <w:r w:rsidRPr="009C0DE2">
        <w:rPr>
          <w:rFonts w:eastAsia="Microsoft YaHei" w:hint="eastAsia"/>
        </w:rPr>
        <w:t>n</w:t>
      </w:r>
      <w:del w:id="109" w:author="AnneMarieW" w:date="2018-03-22T11:04:00Z">
        <w:r w:rsidRPr="009C0DE2" w:rsidDel="009F2D9A">
          <w:rPr>
            <w:rFonts w:eastAsia="Microsoft YaHei" w:hint="eastAsia"/>
          </w:rPr>
          <w:delText>o</w:delText>
        </w:r>
      </w:del>
      <w:ins w:id="110" w:author="AnneMarieW" w:date="2018-03-22T11:04:00Z">
        <w:r w:rsidR="009F2D9A">
          <w:rPr>
            <w:rFonts w:eastAsia="Microsoft YaHei"/>
          </w:rPr>
          <w:t>’</w:t>
        </w:r>
      </w:ins>
      <w:r w:rsidRPr="009C0DE2">
        <w:rPr>
          <w:rFonts w:eastAsia="Microsoft YaHei" w:hint="eastAsia"/>
        </w:rPr>
        <w:t xml:space="preserve">t enforce these memory safety guarantees: </w:t>
      </w:r>
      <w:ins w:id="111" w:author="AnneMarieW" w:date="2018-03-20T09:45:00Z">
        <w:r w:rsidR="00C3588E">
          <w:rPr>
            <w:rFonts w:eastAsia="Microsoft YaHei"/>
          </w:rPr>
          <w:t xml:space="preserve">it’s called </w:t>
        </w:r>
      </w:ins>
      <w:r w:rsidR="006D1401" w:rsidRPr="006D1401">
        <w:rPr>
          <w:rStyle w:val="EmphasisItalic"/>
          <w:rFonts w:eastAsia="Microsoft YaHei"/>
          <w:rPrChange w:id="112" w:author="AnneMarieW" w:date="2018-03-20T09:45:00Z">
            <w:rPr>
              <w:rFonts w:eastAsia="Microsoft YaHei"/>
            </w:rPr>
          </w:rPrChange>
        </w:rPr>
        <w:t>unsafe Rust</w:t>
      </w:r>
      <w:del w:id="113" w:author="AnneMarieW" w:date="2018-03-20T09:45:00Z">
        <w:r w:rsidRPr="009C0DE2" w:rsidDel="00C3588E">
          <w:rPr>
            <w:rFonts w:eastAsia="Microsoft YaHei" w:hint="eastAsia"/>
          </w:rPr>
          <w:delText>. This</w:delText>
        </w:r>
      </w:del>
      <w:ins w:id="114" w:author="AnneMarieW" w:date="2018-03-20T09:45:00Z">
        <w:r w:rsidR="00C3588E">
          <w:rPr>
            <w:rFonts w:eastAsia="Microsoft YaHei"/>
          </w:rPr>
          <w:t xml:space="preserve"> and</w:t>
        </w:r>
      </w:ins>
      <w:r w:rsidR="00C84259" w:rsidRPr="00F51973">
        <w:t xml:space="preserve"> </w:t>
      </w:r>
      <w:r w:rsidRPr="009C0DE2">
        <w:rPr>
          <w:rFonts w:eastAsia="Microsoft YaHei" w:hint="eastAsia"/>
        </w:rPr>
        <w:t xml:space="preserve">works just like regular Rust, but gives </w:t>
      </w:r>
      <w:del w:id="115" w:author="AnneMarieW" w:date="2018-03-20T09:56:00Z">
        <w:r w:rsidRPr="009C0DE2" w:rsidDel="00A222C7">
          <w:rPr>
            <w:rFonts w:eastAsia="Microsoft YaHei" w:hint="eastAsia"/>
          </w:rPr>
          <w:delText>you</w:delText>
        </w:r>
      </w:del>
      <w:ins w:id="116" w:author="AnneMarieW" w:date="2018-03-20T09:56:00Z">
        <w:r w:rsidR="00A222C7">
          <w:rPr>
            <w:rFonts w:eastAsia="Microsoft YaHei"/>
          </w:rPr>
          <w:t>us</w:t>
        </w:r>
      </w:ins>
      <w:r w:rsidRPr="009C0DE2">
        <w:rPr>
          <w:rFonts w:eastAsia="Microsoft YaHei" w:hint="eastAsia"/>
        </w:rPr>
        <w:t xml:space="preserve"> extra superpowers.</w:t>
      </w:r>
    </w:p>
    <w:p w14:paraId="3CEA4081" w14:textId="777761EF" w:rsidR="00DF5F30" w:rsidRPr="009C0DE2" w:rsidRDefault="00DF5F30" w:rsidP="00173090">
      <w:pPr>
        <w:pStyle w:val="Body"/>
      </w:pPr>
      <w:r w:rsidRPr="009C0DE2">
        <w:rPr>
          <w:rFonts w:hint="eastAsia"/>
        </w:rPr>
        <w:t>Unsafe Rust exists because, by nature, static analysis is conservative. When</w:t>
      </w:r>
      <w:r w:rsidR="00C84259" w:rsidRPr="00F51973">
        <w:t xml:space="preserve"> </w:t>
      </w:r>
      <w:r w:rsidRPr="009C0DE2">
        <w:rPr>
          <w:rFonts w:hint="eastAsia"/>
        </w:rPr>
        <w:t xml:space="preserve">the compiler </w:t>
      </w:r>
      <w:del w:id="117" w:author="AnneMarieW" w:date="2018-03-20T09:48:00Z">
        <w:r w:rsidRPr="009C0DE2" w:rsidDel="00A02951">
          <w:rPr>
            <w:rFonts w:hint="eastAsia"/>
          </w:rPr>
          <w:delText xml:space="preserve">is </w:delText>
        </w:r>
      </w:del>
      <w:r w:rsidRPr="009C0DE2">
        <w:rPr>
          <w:rFonts w:hint="eastAsia"/>
        </w:rPr>
        <w:t>tr</w:t>
      </w:r>
      <w:del w:id="118" w:author="AnneMarieW" w:date="2018-03-20T09:48:00Z">
        <w:r w:rsidRPr="009C0DE2" w:rsidDel="00A02951">
          <w:rPr>
            <w:rFonts w:hint="eastAsia"/>
          </w:rPr>
          <w:delText>ying</w:delText>
        </w:r>
      </w:del>
      <w:ins w:id="119" w:author="AnneMarieW" w:date="2018-03-20T09:48:00Z">
        <w:r w:rsidR="00A02951">
          <w:t>ies</w:t>
        </w:r>
      </w:ins>
      <w:r w:rsidRPr="009C0DE2">
        <w:rPr>
          <w:rFonts w:hint="eastAsia"/>
        </w:rPr>
        <w:t xml:space="preserve"> to determine </w:t>
      </w:r>
      <w:del w:id="120" w:author="AnneMarieW" w:date="2018-03-20T09:49:00Z">
        <w:r w:rsidRPr="009C0DE2" w:rsidDel="00A02951">
          <w:rPr>
            <w:rFonts w:hint="eastAsia"/>
          </w:rPr>
          <w:delText>if</w:delText>
        </w:r>
      </w:del>
      <w:ins w:id="121" w:author="AnneMarieW" w:date="2018-03-20T09:49:00Z">
        <w:r w:rsidR="00A02951">
          <w:t>whether or not</w:t>
        </w:r>
      </w:ins>
      <w:r w:rsidRPr="009C0DE2">
        <w:rPr>
          <w:rFonts w:hint="eastAsia"/>
        </w:rPr>
        <w:t xml:space="preserve"> code upholds the guarantees</w:t>
      </w:r>
      <w:del w:id="122" w:author="AnneMarieW" w:date="2018-03-20T09:49:00Z">
        <w:r w:rsidRPr="009C0DE2" w:rsidDel="00A02951">
          <w:rPr>
            <w:rFonts w:hint="eastAsia"/>
          </w:rPr>
          <w:delText xml:space="preserve"> or not</w:delText>
        </w:r>
      </w:del>
      <w:r w:rsidRPr="009C0DE2">
        <w:rPr>
          <w:rFonts w:hint="eastAsia"/>
        </w:rPr>
        <w:t>, it</w:t>
      </w:r>
      <w:r w:rsidRPr="009C0DE2">
        <w:t>’</w:t>
      </w:r>
      <w:r w:rsidRPr="009C0DE2">
        <w:rPr>
          <w:rFonts w:hint="eastAsia"/>
        </w:rPr>
        <w:t>s</w:t>
      </w:r>
      <w:r w:rsidR="00C84259" w:rsidRPr="00F51973">
        <w:t xml:space="preserve"> </w:t>
      </w:r>
      <w:r w:rsidRPr="009C0DE2">
        <w:rPr>
          <w:rFonts w:hint="eastAsia"/>
        </w:rPr>
        <w:t xml:space="preserve">better for it to reject some </w:t>
      </w:r>
      <w:ins w:id="123" w:author="AnneMarieW" w:date="2018-03-20T09:49:00Z">
        <w:r w:rsidR="00A02951" w:rsidRPr="009C0DE2">
          <w:rPr>
            <w:rFonts w:hint="eastAsia"/>
          </w:rPr>
          <w:t xml:space="preserve">valid </w:t>
        </w:r>
      </w:ins>
      <w:r w:rsidRPr="009C0DE2">
        <w:rPr>
          <w:rFonts w:hint="eastAsia"/>
        </w:rPr>
        <w:t>programs</w:t>
      </w:r>
      <w:del w:id="124" w:author="AnneMarieW" w:date="2018-03-20T09:49:00Z">
        <w:r w:rsidRPr="009C0DE2" w:rsidDel="00A02951">
          <w:rPr>
            <w:rFonts w:hint="eastAsia"/>
          </w:rPr>
          <w:delText xml:space="preserve"> that are</w:delText>
        </w:r>
      </w:del>
      <w:r w:rsidRPr="009C0DE2">
        <w:rPr>
          <w:rFonts w:hint="eastAsia"/>
        </w:rPr>
        <w:t xml:space="preserve"> </w:t>
      </w:r>
      <w:del w:id="125" w:author="AnneMarieW" w:date="2018-03-20T09:49:00Z">
        <w:r w:rsidRPr="009C0DE2" w:rsidDel="00A02951">
          <w:rPr>
            <w:rFonts w:hint="eastAsia"/>
          </w:rPr>
          <w:delText xml:space="preserve">valid </w:delText>
        </w:r>
      </w:del>
      <w:ins w:id="126" w:author="AnneMarieW" w:date="2018-03-20T09:48:00Z">
        <w:r w:rsidR="00A02951">
          <w:t xml:space="preserve">rather </w:t>
        </w:r>
      </w:ins>
      <w:r w:rsidRPr="009C0DE2">
        <w:rPr>
          <w:rFonts w:hint="eastAsia"/>
        </w:rPr>
        <w:t>than accept</w:t>
      </w:r>
      <w:ins w:id="127" w:author="AnneMarieW" w:date="2018-03-20T09:48:00Z">
        <w:r w:rsidR="00A02951">
          <w:t>ing</w:t>
        </w:r>
      </w:ins>
      <w:r w:rsidRPr="009C0DE2">
        <w:rPr>
          <w:rFonts w:hint="eastAsia"/>
        </w:rPr>
        <w:t xml:space="preserve"> some </w:t>
      </w:r>
      <w:ins w:id="128" w:author="AnneMarieW" w:date="2018-03-20T09:49:00Z">
        <w:r w:rsidR="00A02951" w:rsidRPr="009C0DE2">
          <w:rPr>
            <w:rFonts w:hint="eastAsia"/>
          </w:rPr>
          <w:t xml:space="preserve">invalid </w:t>
        </w:r>
      </w:ins>
      <w:r w:rsidRPr="009C0DE2">
        <w:rPr>
          <w:rFonts w:hint="eastAsia"/>
        </w:rPr>
        <w:t>programs</w:t>
      </w:r>
      <w:del w:id="129" w:author="AnneMarieW" w:date="2018-03-20T09:49:00Z">
        <w:r w:rsidR="00C84259" w:rsidRPr="00F51973" w:rsidDel="00A02951">
          <w:delText xml:space="preserve"> </w:delText>
        </w:r>
        <w:r w:rsidRPr="009C0DE2" w:rsidDel="00A02951">
          <w:rPr>
            <w:rFonts w:hint="eastAsia"/>
          </w:rPr>
          <w:delText>that are invalid</w:delText>
        </w:r>
      </w:del>
      <w:r w:rsidRPr="009C0DE2">
        <w:rPr>
          <w:rFonts w:hint="eastAsia"/>
        </w:rPr>
        <w:t xml:space="preserve">. </w:t>
      </w:r>
      <w:ins w:id="130" w:author="AnneMarieW" w:date="2018-03-20T09:50:00Z">
        <w:r w:rsidR="00A02951">
          <w:t>Although</w:t>
        </w:r>
      </w:ins>
      <w:del w:id="131" w:author="AnneMarieW" w:date="2018-03-20T09:50:00Z">
        <w:r w:rsidRPr="009C0DE2" w:rsidDel="00A02951">
          <w:rPr>
            <w:rFonts w:hint="eastAsia"/>
          </w:rPr>
          <w:delText>That inevitably means there are some times when</w:delText>
        </w:r>
      </w:del>
      <w:r w:rsidRPr="009C0DE2">
        <w:rPr>
          <w:rFonts w:hint="eastAsia"/>
        </w:rPr>
        <w:t xml:space="preserve"> </w:t>
      </w:r>
      <w:del w:id="132" w:author="AnneMarieW" w:date="2018-03-20T09:59:00Z">
        <w:r w:rsidRPr="009C0DE2" w:rsidDel="0067193B">
          <w:rPr>
            <w:rFonts w:hint="eastAsia"/>
          </w:rPr>
          <w:delText>your</w:delText>
        </w:r>
      </w:del>
      <w:ins w:id="133" w:author="AnneMarieW" w:date="2018-03-20T09:59:00Z">
        <w:r w:rsidR="0067193B">
          <w:t>the</w:t>
        </w:r>
      </w:ins>
      <w:r w:rsidRPr="009C0DE2">
        <w:rPr>
          <w:rFonts w:hint="eastAsia"/>
        </w:rPr>
        <w:t xml:space="preserve"> code</w:t>
      </w:r>
      <w:r w:rsidR="00C84259" w:rsidRPr="00F51973">
        <w:t xml:space="preserve"> </w:t>
      </w:r>
      <w:r w:rsidRPr="009C0DE2">
        <w:rPr>
          <w:rFonts w:hint="eastAsia"/>
        </w:rPr>
        <w:t xml:space="preserve">might be okay, </w:t>
      </w:r>
      <w:ins w:id="134" w:author="Carol Nichols" w:date="2018-03-26T16:34:00Z">
        <w:r w:rsidR="00FB1578">
          <w:t xml:space="preserve">as far as </w:t>
        </w:r>
      </w:ins>
      <w:del w:id="135" w:author="AnneMarieW" w:date="2018-03-20T09:50:00Z">
        <w:r w:rsidRPr="009C0DE2" w:rsidDel="00A02951">
          <w:rPr>
            <w:rFonts w:hint="eastAsia"/>
          </w:rPr>
          <w:delText xml:space="preserve">but </w:delText>
        </w:r>
      </w:del>
      <w:r w:rsidRPr="009C0DE2">
        <w:rPr>
          <w:rFonts w:hint="eastAsia"/>
        </w:rPr>
        <w:t>Rust</w:t>
      </w:r>
      <w:ins w:id="136" w:author="Carol Nichols" w:date="2018-03-26T16:34:00Z">
        <w:r w:rsidR="00FB1578">
          <w:t xml:space="preserve"> is able to tell</w:t>
        </w:r>
      </w:ins>
      <w:del w:id="137" w:author="Carol Nichols" w:date="2018-03-26T16:34:00Z">
        <w:r w:rsidRPr="009C0DE2" w:rsidDel="00FB1578">
          <w:rPr>
            <w:rFonts w:hint="eastAsia"/>
          </w:rPr>
          <w:delText xml:space="preserve"> </w:delText>
        </w:r>
      </w:del>
      <w:ins w:id="138" w:author="AnneMarieW" w:date="2018-03-20T09:50:00Z">
        <w:del w:id="139" w:author="Carol Nichols" w:date="2018-03-26T16:34:00Z">
          <w:r w:rsidR="00A02951" w:rsidDel="00FB1578">
            <w:delText xml:space="preserve">will </w:delText>
          </w:r>
        </w:del>
      </w:ins>
      <w:del w:id="140" w:author="Carol Nichols" w:date="2018-03-26T16:34:00Z">
        <w:r w:rsidRPr="009C0DE2" w:rsidDel="00FB1578">
          <w:rPr>
            <w:rFonts w:hint="eastAsia"/>
          </w:rPr>
          <w:delText>think</w:delText>
        </w:r>
      </w:del>
      <w:ins w:id="141" w:author="Carol Nichols" w:date="2018-03-26T16:34:00Z">
        <w:r w:rsidR="00FB1578">
          <w:t>,</w:t>
        </w:r>
      </w:ins>
      <w:del w:id="142" w:author="AnneMarieW" w:date="2018-03-20T09:50:00Z">
        <w:r w:rsidRPr="009C0DE2" w:rsidDel="00A02951">
          <w:rPr>
            <w:rFonts w:hint="eastAsia"/>
          </w:rPr>
          <w:delText>s</w:delText>
        </w:r>
      </w:del>
      <w:r w:rsidRPr="009C0DE2">
        <w:rPr>
          <w:rFonts w:hint="eastAsia"/>
        </w:rPr>
        <w:t xml:space="preserve"> it</w:t>
      </w:r>
      <w:r w:rsidRPr="009C0DE2">
        <w:t>’</w:t>
      </w:r>
      <w:r w:rsidRPr="009C0DE2">
        <w:rPr>
          <w:rFonts w:hint="eastAsia"/>
        </w:rPr>
        <w:t xml:space="preserve">s not! In these cases, </w:t>
      </w:r>
      <w:del w:id="143" w:author="AnneMarieW" w:date="2018-03-20T10:00:00Z">
        <w:r w:rsidRPr="009C0DE2" w:rsidDel="0067193B">
          <w:rPr>
            <w:rFonts w:hint="eastAsia"/>
          </w:rPr>
          <w:delText>you</w:delText>
        </w:r>
      </w:del>
      <w:ins w:id="144" w:author="AnneMarieW" w:date="2018-03-20T10:00:00Z">
        <w:r w:rsidR="0067193B">
          <w:t>we</w:t>
        </w:r>
      </w:ins>
      <w:r w:rsidRPr="009C0DE2">
        <w:rPr>
          <w:rFonts w:hint="eastAsia"/>
        </w:rPr>
        <w:t xml:space="preserve"> can use unsafe</w:t>
      </w:r>
      <w:r w:rsidR="00C84259" w:rsidRPr="00F51973">
        <w:t xml:space="preserve"> </w:t>
      </w:r>
      <w:r w:rsidRPr="009C0DE2">
        <w:rPr>
          <w:rFonts w:hint="eastAsia"/>
        </w:rPr>
        <w:t xml:space="preserve">code to tell the compiler, </w:t>
      </w:r>
      <w:r w:rsidRPr="009C0DE2">
        <w:t>“</w:t>
      </w:r>
      <w:r w:rsidRPr="009C0DE2">
        <w:rPr>
          <w:rFonts w:hint="eastAsia"/>
        </w:rPr>
        <w:t>trust me, I know what I</w:t>
      </w:r>
      <w:r w:rsidRPr="009C0DE2">
        <w:t>’</w:t>
      </w:r>
      <w:r w:rsidRPr="009C0DE2">
        <w:rPr>
          <w:rFonts w:hint="eastAsia"/>
        </w:rPr>
        <w:t>m doing.</w:t>
      </w:r>
      <w:r w:rsidRPr="009C0DE2">
        <w:t>”</w:t>
      </w:r>
      <w:r w:rsidRPr="009C0DE2">
        <w:rPr>
          <w:rFonts w:hint="eastAsia"/>
        </w:rPr>
        <w:t xml:space="preserve"> The downside is</w:t>
      </w:r>
      <w:r w:rsidR="00C84259" w:rsidRPr="00F51973">
        <w:t xml:space="preserve"> </w:t>
      </w:r>
      <w:r w:rsidRPr="009C0DE2">
        <w:rPr>
          <w:rFonts w:hint="eastAsia"/>
        </w:rPr>
        <w:t xml:space="preserve">that </w:t>
      </w:r>
      <w:del w:id="145" w:author="AnneMarieW" w:date="2018-03-20T10:00:00Z">
        <w:r w:rsidRPr="009C0DE2" w:rsidDel="0067193B">
          <w:rPr>
            <w:rFonts w:hint="eastAsia"/>
          </w:rPr>
          <w:delText>you</w:delText>
        </w:r>
      </w:del>
      <w:ins w:id="146" w:author="AnneMarieW" w:date="2018-03-20T10:00:00Z">
        <w:r w:rsidR="0067193B">
          <w:t>we</w:t>
        </w:r>
      </w:ins>
      <w:ins w:id="147" w:author="AnneMarieW" w:date="2018-03-20T09:51:00Z">
        <w:r w:rsidR="000632C7">
          <w:t xml:space="preserve"> use it at </w:t>
        </w:r>
      </w:ins>
      <w:del w:id="148" w:author="AnneMarieW" w:date="2018-03-20T09:51:00Z">
        <w:r w:rsidRPr="009C0DE2" w:rsidDel="000632C7">
          <w:delText>’</w:delText>
        </w:r>
        <w:r w:rsidRPr="009C0DE2" w:rsidDel="000632C7">
          <w:rPr>
            <w:rFonts w:hint="eastAsia"/>
          </w:rPr>
          <w:delText xml:space="preserve">re on </w:delText>
        </w:r>
      </w:del>
      <w:del w:id="149" w:author="AnneMarieW" w:date="2018-03-20T10:00:00Z">
        <w:r w:rsidRPr="009C0DE2" w:rsidDel="0067193B">
          <w:rPr>
            <w:rFonts w:hint="eastAsia"/>
          </w:rPr>
          <w:delText>y</w:delText>
        </w:r>
      </w:del>
      <w:r w:rsidRPr="009C0DE2">
        <w:rPr>
          <w:rFonts w:hint="eastAsia"/>
        </w:rPr>
        <w:t>our own</w:t>
      </w:r>
      <w:ins w:id="150" w:author="AnneMarieW" w:date="2018-03-20T09:51:00Z">
        <w:r w:rsidR="000632C7">
          <w:t xml:space="preserve"> risk</w:t>
        </w:r>
      </w:ins>
      <w:del w:id="151" w:author="AnneMarieW" w:date="2018-03-20T09:54:00Z">
        <w:r w:rsidRPr="009C0DE2" w:rsidDel="000632C7">
          <w:rPr>
            <w:rFonts w:hint="eastAsia"/>
          </w:rPr>
          <w:delText>;</w:delText>
        </w:r>
      </w:del>
      <w:ins w:id="152" w:author="AnneMarieW" w:date="2018-03-20T09:54:00Z">
        <w:r w:rsidR="000632C7">
          <w:t>:</w:t>
        </w:r>
      </w:ins>
      <w:r w:rsidRPr="009C0DE2">
        <w:rPr>
          <w:rFonts w:hint="eastAsia"/>
        </w:rPr>
        <w:t xml:space="preserve"> if </w:t>
      </w:r>
      <w:del w:id="153" w:author="AnneMarieW" w:date="2018-03-20T10:00:00Z">
        <w:r w:rsidRPr="009C0DE2" w:rsidDel="0067193B">
          <w:rPr>
            <w:rFonts w:hint="eastAsia"/>
          </w:rPr>
          <w:delText>you</w:delText>
        </w:r>
      </w:del>
      <w:ins w:id="154" w:author="AnneMarieW" w:date="2018-03-20T10:00:00Z">
        <w:r w:rsidR="0067193B">
          <w:t>we</w:t>
        </w:r>
      </w:ins>
      <w:r w:rsidRPr="009C0DE2">
        <w:rPr>
          <w:rFonts w:hint="eastAsia"/>
        </w:rPr>
        <w:t xml:space="preserve"> </w:t>
      </w:r>
      <w:del w:id="155" w:author="AnneMarieW" w:date="2018-03-20T09:51:00Z">
        <w:r w:rsidRPr="009C0DE2" w:rsidDel="000632C7">
          <w:rPr>
            <w:rFonts w:hint="eastAsia"/>
          </w:rPr>
          <w:delText>get</w:delText>
        </w:r>
      </w:del>
      <w:ins w:id="156" w:author="AnneMarieW" w:date="2018-03-20T09:51:00Z">
        <w:r w:rsidR="000632C7">
          <w:t>use</w:t>
        </w:r>
      </w:ins>
      <w:r w:rsidRPr="009C0DE2">
        <w:rPr>
          <w:rFonts w:hint="eastAsia"/>
        </w:rPr>
        <w:t xml:space="preserve"> unsafe code</w:t>
      </w:r>
      <w:del w:id="157" w:author="AnneMarieW" w:date="2018-03-20T09:52:00Z">
        <w:r w:rsidRPr="009C0DE2" w:rsidDel="000632C7">
          <w:rPr>
            <w:rFonts w:hint="eastAsia"/>
          </w:rPr>
          <w:delText xml:space="preserve"> wrong</w:delText>
        </w:r>
      </w:del>
      <w:ins w:id="158" w:author="AnneMarieW" w:date="2018-03-20T09:52:00Z">
        <w:r w:rsidR="000632C7">
          <w:t xml:space="preserve"> incorrectly</w:t>
        </w:r>
      </w:ins>
      <w:r w:rsidRPr="009C0DE2">
        <w:rPr>
          <w:rFonts w:hint="eastAsia"/>
        </w:rPr>
        <w:t>, problems due to memory</w:t>
      </w:r>
      <w:r w:rsidR="00C84259" w:rsidRPr="00F51973">
        <w:t xml:space="preserve"> </w:t>
      </w:r>
      <w:r w:rsidRPr="009C0DE2">
        <w:rPr>
          <w:rFonts w:hint="eastAsia"/>
        </w:rPr>
        <w:t xml:space="preserve">unsafety, </w:t>
      </w:r>
      <w:del w:id="159" w:author="AnneMarieW" w:date="2018-03-20T09:51:00Z">
        <w:r w:rsidRPr="009C0DE2" w:rsidDel="00A02951">
          <w:rPr>
            <w:rFonts w:hint="eastAsia"/>
          </w:rPr>
          <w:delText>like</w:delText>
        </w:r>
      </w:del>
      <w:ins w:id="160" w:author="AnneMarieW" w:date="2018-03-20T09:51:00Z">
        <w:r w:rsidR="00A02951">
          <w:t>such as</w:t>
        </w:r>
      </w:ins>
      <w:r w:rsidRPr="009C0DE2">
        <w:rPr>
          <w:rFonts w:hint="eastAsia"/>
        </w:rPr>
        <w:t xml:space="preserve"> null pointer dereferencing, can occur.</w:t>
      </w:r>
    </w:p>
    <w:p w14:paraId="01B95FA5" w14:textId="77777777" w:rsidR="00DF5F30" w:rsidRPr="009C0DE2" w:rsidRDefault="00DF5F30" w:rsidP="00173090">
      <w:pPr>
        <w:pStyle w:val="Body"/>
      </w:pPr>
      <w:del w:id="161" w:author="AnneMarieW" w:date="2018-03-20T09:52:00Z">
        <w:r w:rsidRPr="009C0DE2" w:rsidDel="000632C7">
          <w:rPr>
            <w:rFonts w:hint="eastAsia"/>
          </w:rPr>
          <w:delText>There</w:delText>
        </w:r>
        <w:r w:rsidRPr="009C0DE2" w:rsidDel="000632C7">
          <w:delText>’</w:delText>
        </w:r>
        <w:r w:rsidRPr="009C0DE2" w:rsidDel="000632C7">
          <w:rPr>
            <w:rFonts w:hint="eastAsia"/>
          </w:rPr>
          <w:delText>s a</w:delText>
        </w:r>
      </w:del>
      <w:ins w:id="162" w:author="AnneMarieW" w:date="2018-03-20T09:52:00Z">
        <w:r w:rsidR="000632C7">
          <w:t>A</w:t>
        </w:r>
      </w:ins>
      <w:r w:rsidRPr="009C0DE2">
        <w:rPr>
          <w:rFonts w:hint="eastAsia"/>
        </w:rPr>
        <w:t>nother reason</w:t>
      </w:r>
      <w:del w:id="163" w:author="AnneMarieW" w:date="2018-03-20T09:54:00Z">
        <w:r w:rsidRPr="009C0DE2" w:rsidDel="000632C7">
          <w:rPr>
            <w:rFonts w:hint="eastAsia"/>
          </w:rPr>
          <w:delText xml:space="preserve"> </w:delText>
        </w:r>
      </w:del>
      <w:ins w:id="164" w:author="AnneMarieW" w:date="2018-03-20T09:52:00Z">
        <w:r w:rsidR="000632C7">
          <w:t xml:space="preserve"> </w:t>
        </w:r>
      </w:ins>
      <w:r w:rsidRPr="009C0DE2">
        <w:rPr>
          <w:rFonts w:hint="eastAsia"/>
        </w:rPr>
        <w:t>Rust has an unsafe alter ego</w:t>
      </w:r>
      <w:del w:id="165" w:author="AnneMarieW" w:date="2018-03-20T09:52:00Z">
        <w:r w:rsidRPr="009C0DE2" w:rsidDel="000632C7">
          <w:rPr>
            <w:rFonts w:hint="eastAsia"/>
          </w:rPr>
          <w:delText>:</w:delText>
        </w:r>
      </w:del>
      <w:ins w:id="166" w:author="AnneMarieW" w:date="2018-03-20T09:52:00Z">
        <w:r w:rsidR="000632C7">
          <w:t xml:space="preserve"> is that</w:t>
        </w:r>
      </w:ins>
      <w:r w:rsidRPr="009C0DE2">
        <w:rPr>
          <w:rFonts w:hint="eastAsia"/>
        </w:rPr>
        <w:t xml:space="preserve"> the underlying</w:t>
      </w:r>
      <w:ins w:id="167" w:author="AnneMarieW" w:date="2018-03-20T09:53:00Z">
        <w:r w:rsidR="000632C7">
          <w:t xml:space="preserve"> </w:t>
        </w:r>
        <w:r w:rsidR="000632C7" w:rsidRPr="009C0DE2">
          <w:rPr>
            <w:rFonts w:hint="eastAsia"/>
          </w:rPr>
          <w:t>computer</w:t>
        </w:r>
      </w:ins>
      <w:r w:rsidRPr="009C0DE2">
        <w:rPr>
          <w:rFonts w:hint="eastAsia"/>
        </w:rPr>
        <w:t xml:space="preserve"> hardware</w:t>
      </w:r>
      <w:del w:id="168" w:author="AnneMarieW" w:date="2018-03-20T09:53:00Z">
        <w:r w:rsidRPr="009C0DE2" w:rsidDel="000632C7">
          <w:rPr>
            <w:rFonts w:hint="eastAsia"/>
          </w:rPr>
          <w:delText xml:space="preserve"> of</w:delText>
        </w:r>
        <w:r w:rsidR="00C84259" w:rsidRPr="00F51973" w:rsidDel="000632C7">
          <w:delText xml:space="preserve"> </w:delText>
        </w:r>
        <w:r w:rsidRPr="009C0DE2" w:rsidDel="000632C7">
          <w:rPr>
            <w:rFonts w:hint="eastAsia"/>
          </w:rPr>
          <w:delText>computers</w:delText>
        </w:r>
      </w:del>
      <w:r w:rsidRPr="009C0DE2">
        <w:rPr>
          <w:rFonts w:hint="eastAsia"/>
        </w:rPr>
        <w:t xml:space="preserve"> is inherently </w:t>
      </w:r>
      <w:del w:id="169" w:author="AnneMarieW" w:date="2018-03-20T09:52:00Z">
        <w:r w:rsidRPr="009C0DE2" w:rsidDel="000632C7">
          <w:rPr>
            <w:rFonts w:hint="eastAsia"/>
          </w:rPr>
          <w:delText xml:space="preserve">not </w:delText>
        </w:r>
      </w:del>
      <w:ins w:id="170" w:author="AnneMarieW" w:date="2018-03-20T09:52:00Z">
        <w:r w:rsidR="000632C7">
          <w:t>un</w:t>
        </w:r>
      </w:ins>
      <w:r w:rsidRPr="009C0DE2">
        <w:rPr>
          <w:rFonts w:hint="eastAsia"/>
        </w:rPr>
        <w:t>safe. If Rust didn</w:t>
      </w:r>
      <w:r w:rsidRPr="009C0DE2">
        <w:t>’</w:t>
      </w:r>
      <w:r w:rsidRPr="009C0DE2">
        <w:rPr>
          <w:rFonts w:hint="eastAsia"/>
        </w:rPr>
        <w:t xml:space="preserve">t let </w:t>
      </w:r>
      <w:del w:id="171" w:author="AnneMarieW" w:date="2018-03-20T09:57:00Z">
        <w:r w:rsidRPr="009C0DE2" w:rsidDel="00A222C7">
          <w:rPr>
            <w:rFonts w:hint="eastAsia"/>
          </w:rPr>
          <w:delText>you</w:delText>
        </w:r>
      </w:del>
      <w:ins w:id="172" w:author="AnneMarieW" w:date="2018-03-20T09:57:00Z">
        <w:r w:rsidR="00A222C7">
          <w:t>us</w:t>
        </w:r>
      </w:ins>
      <w:r w:rsidRPr="009C0DE2">
        <w:rPr>
          <w:rFonts w:hint="eastAsia"/>
        </w:rPr>
        <w:t xml:space="preserve"> do unsafe operations,</w:t>
      </w:r>
      <w:del w:id="173" w:author="AnneMarieW" w:date="2018-03-20T09:53:00Z">
        <w:r w:rsidR="00C84259" w:rsidRPr="00F51973" w:rsidDel="000632C7">
          <w:delText xml:space="preserve"> </w:delText>
        </w:r>
        <w:r w:rsidRPr="009C0DE2" w:rsidDel="000632C7">
          <w:rPr>
            <w:rFonts w:hint="eastAsia"/>
          </w:rPr>
          <w:delText>there would be</w:delText>
        </w:r>
      </w:del>
      <w:r w:rsidRPr="009C0DE2">
        <w:rPr>
          <w:rFonts w:hint="eastAsia"/>
        </w:rPr>
        <w:t xml:space="preserve"> </w:t>
      </w:r>
      <w:ins w:id="174" w:author="AnneMarieW" w:date="2018-03-20T09:57:00Z">
        <w:r w:rsidR="00A222C7">
          <w:t>we</w:t>
        </w:r>
      </w:ins>
      <w:del w:id="175" w:author="AnneMarieW" w:date="2018-03-20T09:54:00Z">
        <w:r w:rsidRPr="009C0DE2" w:rsidDel="000632C7">
          <w:rPr>
            <w:rFonts w:hint="eastAsia"/>
          </w:rPr>
          <w:delText xml:space="preserve">some tasks </w:delText>
        </w:r>
      </w:del>
      <w:del w:id="176" w:author="AnneMarieW" w:date="2018-03-20T09:53:00Z">
        <w:r w:rsidRPr="009C0DE2" w:rsidDel="000632C7">
          <w:rPr>
            <w:rFonts w:hint="eastAsia"/>
          </w:rPr>
          <w:delText xml:space="preserve">that </w:delText>
        </w:r>
      </w:del>
      <w:del w:id="177" w:author="AnneMarieW" w:date="2018-03-20T09:57:00Z">
        <w:r w:rsidRPr="009C0DE2" w:rsidDel="00A222C7">
          <w:rPr>
            <w:rFonts w:hint="eastAsia"/>
          </w:rPr>
          <w:delText>you</w:delText>
        </w:r>
      </w:del>
      <w:del w:id="178" w:author="AnneMarieW" w:date="2018-03-20T09:55:00Z">
        <w:r w:rsidRPr="009C0DE2" w:rsidDel="00354A76">
          <w:rPr>
            <w:rFonts w:hint="eastAsia"/>
          </w:rPr>
          <w:delText xml:space="preserve"> simply</w:delText>
        </w:r>
      </w:del>
      <w:r w:rsidRPr="009C0DE2">
        <w:rPr>
          <w:rFonts w:hint="eastAsia"/>
        </w:rPr>
        <w:t xml:space="preserve"> could</w:t>
      </w:r>
      <w:del w:id="179" w:author="AnneMarieW" w:date="2018-03-20T09:55:00Z">
        <w:r w:rsidRPr="009C0DE2" w:rsidDel="000632C7">
          <w:rPr>
            <w:rFonts w:hint="eastAsia"/>
          </w:rPr>
          <w:delText xml:space="preserve"> </w:delText>
        </w:r>
      </w:del>
      <w:r w:rsidRPr="009C0DE2">
        <w:rPr>
          <w:rFonts w:hint="eastAsia"/>
        </w:rPr>
        <w:t>n</w:t>
      </w:r>
      <w:del w:id="180" w:author="AnneMarieW" w:date="2018-03-20T09:55:00Z">
        <w:r w:rsidRPr="009C0DE2" w:rsidDel="000632C7">
          <w:rPr>
            <w:rFonts w:hint="eastAsia"/>
          </w:rPr>
          <w:delText>o</w:delText>
        </w:r>
      </w:del>
      <w:ins w:id="181" w:author="AnneMarieW" w:date="2018-03-20T09:55:00Z">
        <w:r w:rsidR="000632C7">
          <w:t>’</w:t>
        </w:r>
      </w:ins>
      <w:r w:rsidRPr="009C0DE2">
        <w:rPr>
          <w:rFonts w:hint="eastAsia"/>
        </w:rPr>
        <w:t>t do</w:t>
      </w:r>
      <w:ins w:id="182" w:author="AnneMarieW" w:date="2018-03-20T09:54:00Z">
        <w:r w:rsidR="000632C7" w:rsidRPr="000632C7">
          <w:rPr>
            <w:rFonts w:hint="eastAsia"/>
          </w:rPr>
          <w:t xml:space="preserve"> </w:t>
        </w:r>
        <w:r w:rsidR="000632C7">
          <w:t>certain</w:t>
        </w:r>
        <w:r w:rsidR="000632C7" w:rsidRPr="009C0DE2">
          <w:rPr>
            <w:rFonts w:hint="eastAsia"/>
          </w:rPr>
          <w:t xml:space="preserve"> tasks</w:t>
        </w:r>
      </w:ins>
      <w:r w:rsidRPr="009C0DE2">
        <w:rPr>
          <w:rFonts w:hint="eastAsia"/>
        </w:rPr>
        <w:t xml:space="preserve">. Rust needs to allow </w:t>
      </w:r>
      <w:del w:id="183" w:author="AnneMarieW" w:date="2018-03-20T09:57:00Z">
        <w:r w:rsidRPr="009C0DE2" w:rsidDel="00A222C7">
          <w:rPr>
            <w:rFonts w:hint="eastAsia"/>
          </w:rPr>
          <w:delText>you</w:delText>
        </w:r>
      </w:del>
      <w:ins w:id="184" w:author="AnneMarieW" w:date="2018-03-20T09:57:00Z">
        <w:r w:rsidR="00A222C7">
          <w:t>us</w:t>
        </w:r>
      </w:ins>
      <w:r w:rsidR="00C84259" w:rsidRPr="00F51973">
        <w:t xml:space="preserve"> </w:t>
      </w:r>
      <w:r w:rsidRPr="009C0DE2">
        <w:rPr>
          <w:rFonts w:hint="eastAsia"/>
        </w:rPr>
        <w:t>to do low-level systems programming</w:t>
      </w:r>
      <w:ins w:id="185" w:author="AnneMarieW" w:date="2018-03-20T09:54:00Z">
        <w:r w:rsidR="000632C7">
          <w:t>, such as</w:t>
        </w:r>
      </w:ins>
      <w:del w:id="186" w:author="AnneMarieW" w:date="2018-03-20T09:54:00Z">
        <w:r w:rsidRPr="009C0DE2" w:rsidDel="000632C7">
          <w:rPr>
            <w:rFonts w:hint="eastAsia"/>
          </w:rPr>
          <w:delText xml:space="preserve"> like</w:delText>
        </w:r>
      </w:del>
      <w:r w:rsidRPr="009C0DE2">
        <w:rPr>
          <w:rFonts w:hint="eastAsia"/>
        </w:rPr>
        <w:t xml:space="preserve"> directly interacting with </w:t>
      </w:r>
      <w:del w:id="187" w:author="AnneMarieW" w:date="2018-03-20T09:57:00Z">
        <w:r w:rsidRPr="009C0DE2" w:rsidDel="00A222C7">
          <w:rPr>
            <w:rFonts w:hint="eastAsia"/>
          </w:rPr>
          <w:delText>your</w:delText>
        </w:r>
      </w:del>
      <w:ins w:id="188" w:author="AnneMarieW" w:date="2018-03-20T09:57:00Z">
        <w:r w:rsidR="00A222C7">
          <w:t>the</w:t>
        </w:r>
      </w:ins>
      <w:r w:rsidR="00C84259" w:rsidRPr="00F51973">
        <w:t xml:space="preserve"> </w:t>
      </w:r>
      <w:r w:rsidRPr="009C0DE2">
        <w:rPr>
          <w:rFonts w:hint="eastAsia"/>
        </w:rPr>
        <w:t>operating system</w:t>
      </w:r>
      <w:del w:id="189" w:author="AnneMarieW" w:date="2018-03-20T09:54:00Z">
        <w:r w:rsidRPr="009C0DE2" w:rsidDel="000632C7">
          <w:rPr>
            <w:rFonts w:hint="eastAsia"/>
          </w:rPr>
          <w:delText>,</w:delText>
        </w:r>
      </w:del>
      <w:r w:rsidRPr="009C0DE2">
        <w:rPr>
          <w:rFonts w:hint="eastAsia"/>
        </w:rPr>
        <w:t xml:space="preserve"> or even writing </w:t>
      </w:r>
      <w:del w:id="190" w:author="AnneMarieW" w:date="2018-03-20T09:57:00Z">
        <w:r w:rsidRPr="009C0DE2" w:rsidDel="00A222C7">
          <w:rPr>
            <w:rFonts w:hint="eastAsia"/>
          </w:rPr>
          <w:delText>y</w:delText>
        </w:r>
      </w:del>
      <w:r w:rsidRPr="009C0DE2">
        <w:rPr>
          <w:rFonts w:hint="eastAsia"/>
        </w:rPr>
        <w:t>our own operating system</w:t>
      </w:r>
      <w:del w:id="191" w:author="AnneMarieW" w:date="2018-03-20T09:55:00Z">
        <w:r w:rsidRPr="009C0DE2" w:rsidDel="00354A76">
          <w:rPr>
            <w:rFonts w:hint="eastAsia"/>
          </w:rPr>
          <w:delText>!</w:delText>
        </w:r>
      </w:del>
      <w:ins w:id="192" w:author="AnneMarieW" w:date="2018-03-20T09:55:00Z">
        <w:r w:rsidR="00354A76">
          <w:t>.</w:t>
        </w:r>
      </w:ins>
      <w:r w:rsidRPr="009C0DE2">
        <w:rPr>
          <w:rFonts w:hint="eastAsia"/>
        </w:rPr>
        <w:t xml:space="preserve"> </w:t>
      </w:r>
      <w:ins w:id="193" w:author="AnneMarieW" w:date="2018-03-20T09:58:00Z">
        <w:r w:rsidR="00A222C7">
          <w:t xml:space="preserve">Working with </w:t>
        </w:r>
        <w:r w:rsidR="00A222C7" w:rsidRPr="009C0DE2">
          <w:rPr>
            <w:rFonts w:hint="eastAsia"/>
          </w:rPr>
          <w:t xml:space="preserve">low-level systems programming </w:t>
        </w:r>
      </w:ins>
      <w:del w:id="194" w:author="AnneMarieW" w:date="2018-03-20T09:58:00Z">
        <w:r w:rsidRPr="009C0DE2" w:rsidDel="00A222C7">
          <w:rPr>
            <w:rFonts w:hint="eastAsia"/>
          </w:rPr>
          <w:delText>That</w:delText>
        </w:r>
        <w:r w:rsidRPr="009C0DE2" w:rsidDel="00A222C7">
          <w:delText>’</w:delText>
        </w:r>
      </w:del>
      <w:ins w:id="195" w:author="AnneMarieW" w:date="2018-03-20T09:58:00Z">
        <w:r w:rsidR="00A222C7">
          <w:t>i</w:t>
        </w:r>
      </w:ins>
      <w:r w:rsidRPr="009C0DE2">
        <w:rPr>
          <w:rFonts w:hint="eastAsia"/>
        </w:rPr>
        <w:t>s one of the</w:t>
      </w:r>
      <w:r w:rsidR="00C84259" w:rsidRPr="00F51973">
        <w:t xml:space="preserve"> </w:t>
      </w:r>
      <w:r w:rsidRPr="009C0DE2">
        <w:rPr>
          <w:rFonts w:hint="eastAsia"/>
        </w:rPr>
        <w:t>goals of the language. Let</w:t>
      </w:r>
      <w:r w:rsidRPr="009C0DE2">
        <w:t>’</w:t>
      </w:r>
      <w:r w:rsidRPr="009C0DE2">
        <w:rPr>
          <w:rFonts w:hint="eastAsia"/>
        </w:rPr>
        <w:t xml:space="preserve">s </w:t>
      </w:r>
      <w:ins w:id="196" w:author="AnneMarieW" w:date="2018-03-20T09:56:00Z">
        <w:r w:rsidR="00354A76">
          <w:t xml:space="preserve">explore </w:t>
        </w:r>
      </w:ins>
      <w:del w:id="197" w:author="AnneMarieW" w:date="2018-03-20T09:56:00Z">
        <w:r w:rsidRPr="009C0DE2" w:rsidDel="00354A76">
          <w:rPr>
            <w:rFonts w:hint="eastAsia"/>
          </w:rPr>
          <w:delText xml:space="preserve">see </w:delText>
        </w:r>
      </w:del>
      <w:r w:rsidRPr="009C0DE2">
        <w:rPr>
          <w:rFonts w:hint="eastAsia"/>
        </w:rPr>
        <w:t xml:space="preserve">what </w:t>
      </w:r>
      <w:del w:id="198" w:author="AnneMarieW" w:date="2018-03-20T10:01:00Z">
        <w:r w:rsidRPr="009C0DE2" w:rsidDel="0067193B">
          <w:rPr>
            <w:rFonts w:hint="eastAsia"/>
          </w:rPr>
          <w:delText>you</w:delText>
        </w:r>
      </w:del>
      <w:ins w:id="199" w:author="AnneMarieW" w:date="2018-03-20T10:01:00Z">
        <w:r w:rsidR="0067193B">
          <w:t>we</w:t>
        </w:r>
      </w:ins>
      <w:r w:rsidRPr="009C0DE2">
        <w:rPr>
          <w:rFonts w:hint="eastAsia"/>
        </w:rPr>
        <w:t xml:space="preserve"> can do with unsafe Rust</w:t>
      </w:r>
      <w:del w:id="200" w:author="AnneMarieW" w:date="2018-03-20T09:56:00Z">
        <w:r w:rsidRPr="009C0DE2" w:rsidDel="00354A76">
          <w:rPr>
            <w:rFonts w:hint="eastAsia"/>
          </w:rPr>
          <w:delText>,</w:delText>
        </w:r>
      </w:del>
      <w:r w:rsidRPr="009C0DE2">
        <w:rPr>
          <w:rFonts w:hint="eastAsia"/>
        </w:rPr>
        <w:t xml:space="preserve"> and how to</w:t>
      </w:r>
      <w:r w:rsidR="00C84259" w:rsidRPr="00F51973">
        <w:t xml:space="preserve"> </w:t>
      </w:r>
      <w:r w:rsidRPr="009C0DE2">
        <w:rPr>
          <w:rFonts w:hint="eastAsia"/>
        </w:rPr>
        <w:t>do it.</w:t>
      </w:r>
    </w:p>
    <w:p w14:paraId="3F96FB0F" w14:textId="77777777" w:rsidR="00DF5F30" w:rsidRPr="009C0DE2" w:rsidRDefault="00DF5F30" w:rsidP="00F51973">
      <w:pPr>
        <w:pStyle w:val="HeadB"/>
        <w:rPr>
          <w:rFonts w:eastAsia="Microsoft YaHei"/>
        </w:rPr>
      </w:pPr>
      <w:bookmarkStart w:id="201" w:name="unsafe-superpowers"/>
      <w:bookmarkStart w:id="202" w:name="_Toc508803064"/>
      <w:bookmarkEnd w:id="201"/>
      <w:r w:rsidRPr="009C0DE2">
        <w:rPr>
          <w:rFonts w:eastAsia="Microsoft YaHei" w:hint="eastAsia"/>
        </w:rPr>
        <w:t>Unsafe Superpowers</w:t>
      </w:r>
      <w:bookmarkEnd w:id="202"/>
    </w:p>
    <w:p w14:paraId="1E2A382F" w14:textId="77777777" w:rsidR="00DF5F30" w:rsidRPr="009C0DE2" w:rsidRDefault="00DF5F30" w:rsidP="00173090">
      <w:pPr>
        <w:pStyle w:val="BodyFirst"/>
        <w:rPr>
          <w:rFonts w:eastAsia="Microsoft YaHei"/>
        </w:rPr>
      </w:pPr>
      <w:r w:rsidRPr="009C0DE2">
        <w:rPr>
          <w:rFonts w:eastAsia="Microsoft YaHei" w:hint="eastAsia"/>
        </w:rPr>
        <w:lastRenderedPageBreak/>
        <w:t xml:space="preserve">To switch </w:t>
      </w:r>
      <w:del w:id="203" w:author="AnneMarieW" w:date="2018-03-20T10:28:00Z">
        <w:r w:rsidRPr="009C0DE2" w:rsidDel="0011242F">
          <w:rPr>
            <w:rFonts w:eastAsia="Microsoft YaHei" w:hint="eastAsia"/>
          </w:rPr>
          <w:delText>in</w:delText>
        </w:r>
      </w:del>
      <w:r w:rsidRPr="009C0DE2">
        <w:rPr>
          <w:rFonts w:eastAsia="Microsoft YaHei" w:hint="eastAsia"/>
        </w:rPr>
        <w:t>to unsafe Rust</w:t>
      </w:r>
      <w:ins w:id="204" w:author="AnneMarieW" w:date="2018-03-20T10:28:00Z">
        <w:r w:rsidR="0011242F">
          <w:rPr>
            <w:rFonts w:eastAsia="Microsoft YaHei"/>
          </w:rPr>
          <w:t>,</w:t>
        </w:r>
      </w:ins>
      <w:r w:rsidRPr="009C0DE2">
        <w:rPr>
          <w:rFonts w:eastAsia="Microsoft YaHei" w:hint="eastAsia"/>
        </w:rPr>
        <w:t xml:space="preserve"> we use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keyword, and then </w:t>
      </w:r>
      <w:del w:id="205" w:author="AnneMarieW" w:date="2018-03-20T10:28:00Z">
        <w:r w:rsidRPr="009C0DE2" w:rsidDel="0011242F">
          <w:rPr>
            <w:rFonts w:eastAsia="Microsoft YaHei" w:hint="eastAsia"/>
          </w:rPr>
          <w:delText xml:space="preserve">we can </w:delText>
        </w:r>
      </w:del>
      <w:r w:rsidRPr="009C0DE2">
        <w:rPr>
          <w:rFonts w:eastAsia="Microsoft YaHei" w:hint="eastAsia"/>
        </w:rPr>
        <w:t>start a</w:t>
      </w:r>
      <w:r w:rsidR="00C84259" w:rsidRPr="00F51973">
        <w:t xml:space="preserve"> </w:t>
      </w:r>
      <w:r w:rsidRPr="009C0DE2">
        <w:rPr>
          <w:rFonts w:eastAsia="Microsoft YaHei" w:hint="eastAsia"/>
        </w:rPr>
        <w:t xml:space="preserve">new block that holds the unsafe code. </w:t>
      </w:r>
      <w:del w:id="206" w:author="AnneMarieW" w:date="2018-03-20T10:28:00Z">
        <w:r w:rsidRPr="009C0DE2" w:rsidDel="0011242F">
          <w:rPr>
            <w:rFonts w:eastAsia="Microsoft YaHei" w:hint="eastAsia"/>
          </w:rPr>
          <w:delText xml:space="preserve">There are </w:delText>
        </w:r>
      </w:del>
      <w:ins w:id="207" w:author="AnneMarieW" w:date="2018-03-20T10:28:00Z">
        <w:r w:rsidR="0011242F">
          <w:rPr>
            <w:rFonts w:eastAsia="Microsoft YaHei"/>
          </w:rPr>
          <w:t xml:space="preserve">We </w:t>
        </w:r>
        <w:r w:rsidR="0011242F" w:rsidRPr="009C0DE2">
          <w:rPr>
            <w:rFonts w:eastAsia="Microsoft YaHei" w:hint="eastAsia"/>
          </w:rPr>
          <w:t xml:space="preserve">can take </w:t>
        </w:r>
      </w:ins>
      <w:r w:rsidRPr="009C0DE2">
        <w:rPr>
          <w:rFonts w:eastAsia="Microsoft YaHei" w:hint="eastAsia"/>
        </w:rPr>
        <w:t xml:space="preserve">four actions </w:t>
      </w:r>
      <w:del w:id="208" w:author="AnneMarieW" w:date="2018-03-20T10:28:00Z">
        <w:r w:rsidRPr="009C0DE2" w:rsidDel="0011242F">
          <w:rPr>
            <w:rFonts w:eastAsia="Microsoft YaHei" w:hint="eastAsia"/>
          </w:rPr>
          <w:delText>that you can take</w:delText>
        </w:r>
        <w:r w:rsidR="00C84259" w:rsidRPr="00F51973" w:rsidDel="0011242F">
          <w:delText xml:space="preserve"> </w:delText>
        </w:r>
      </w:del>
      <w:r w:rsidRPr="009C0DE2">
        <w:rPr>
          <w:rFonts w:eastAsia="Microsoft YaHei" w:hint="eastAsia"/>
        </w:rPr>
        <w:t>in unsafe Rust</w:t>
      </w:r>
      <w:ins w:id="209" w:author="AnneMarieW" w:date="2018-03-20T10:29:00Z">
        <w:r w:rsidR="0011242F">
          <w:rPr>
            <w:rFonts w:eastAsia="Microsoft YaHei"/>
          </w:rPr>
          <w:t>, which we call</w:t>
        </w:r>
      </w:ins>
      <w:r w:rsidRPr="009C0DE2">
        <w:rPr>
          <w:rFonts w:eastAsia="Microsoft YaHei" w:hint="eastAsia"/>
        </w:rPr>
        <w:t xml:space="preserve"> </w:t>
      </w:r>
      <w:ins w:id="210" w:author="AnneMarieW" w:date="2018-03-20T10:29:00Z">
        <w:r w:rsidR="006D1401" w:rsidRPr="006D1401">
          <w:rPr>
            <w:rStyle w:val="EmphasisItalic"/>
            <w:rFonts w:eastAsia="Microsoft YaHei"/>
            <w:rPrChange w:id="211" w:author="AnneMarieW" w:date="2018-03-20T10:29:00Z">
              <w:rPr>
                <w:rFonts w:eastAsia="Microsoft YaHei"/>
              </w:rPr>
            </w:rPrChange>
          </w:rPr>
          <w:t>unsafe superpowers</w:t>
        </w:r>
        <w:r w:rsidR="0011242F">
          <w:rPr>
            <w:rFonts w:eastAsia="Microsoft YaHei"/>
          </w:rPr>
          <w:t>,</w:t>
        </w:r>
        <w:r w:rsidR="0011242F" w:rsidRPr="00F51973">
          <w:t xml:space="preserve"> </w:t>
        </w:r>
      </w:ins>
      <w:r w:rsidRPr="009C0DE2">
        <w:rPr>
          <w:rFonts w:eastAsia="Microsoft YaHei" w:hint="eastAsia"/>
        </w:rPr>
        <w:t xml:space="preserve">that </w:t>
      </w:r>
      <w:del w:id="212" w:author="AnneMarieW" w:date="2018-03-20T10:28:00Z">
        <w:r w:rsidRPr="009C0DE2" w:rsidDel="0011242F">
          <w:rPr>
            <w:rFonts w:eastAsia="Microsoft YaHei" w:hint="eastAsia"/>
          </w:rPr>
          <w:delText>you</w:delText>
        </w:r>
      </w:del>
      <w:ins w:id="213" w:author="AnneMarieW" w:date="2018-03-20T10:28:00Z">
        <w:r w:rsidR="0011242F">
          <w:rPr>
            <w:rFonts w:eastAsia="Microsoft YaHei"/>
          </w:rPr>
          <w:t>we</w:t>
        </w:r>
      </w:ins>
      <w:r w:rsidRPr="009C0DE2">
        <w:rPr>
          <w:rFonts w:eastAsia="Microsoft YaHei" w:hint="eastAsia"/>
        </w:rPr>
        <w:t xml:space="preserve"> can</w:t>
      </w:r>
      <w:r w:rsidRPr="009C0DE2">
        <w:rPr>
          <w:rFonts w:eastAsia="Microsoft YaHei"/>
        </w:rPr>
        <w:t>’</w:t>
      </w:r>
      <w:r w:rsidRPr="009C0DE2">
        <w:rPr>
          <w:rFonts w:eastAsia="Microsoft YaHei" w:hint="eastAsia"/>
        </w:rPr>
        <w:t>t in safe Rust</w:t>
      </w:r>
      <w:del w:id="214" w:author="AnneMarieW" w:date="2018-03-20T10:29:00Z">
        <w:r w:rsidRPr="009C0DE2" w:rsidDel="0011242F">
          <w:rPr>
            <w:rFonts w:eastAsia="Microsoft YaHei" w:hint="eastAsia"/>
          </w:rPr>
          <w:delText xml:space="preserve"> that we call</w:delText>
        </w:r>
      </w:del>
      <w:ins w:id="215" w:author="AnneMarieW" w:date="2018-03-20T10:29:00Z">
        <w:r w:rsidR="0011242F">
          <w:rPr>
            <w:rFonts w:eastAsia="Microsoft YaHei"/>
          </w:rPr>
          <w:t>.</w:t>
        </w:r>
      </w:ins>
      <w:r w:rsidRPr="009C0DE2">
        <w:rPr>
          <w:rFonts w:eastAsia="Microsoft YaHei" w:hint="eastAsia"/>
        </w:rPr>
        <w:t xml:space="preserve"> </w:t>
      </w:r>
      <w:del w:id="216" w:author="AnneMarieW" w:date="2018-03-20T10:29:00Z">
        <w:r w:rsidRPr="009C0DE2" w:rsidDel="0011242F">
          <w:rPr>
            <w:rFonts w:eastAsia="Microsoft YaHei"/>
          </w:rPr>
          <w:delText>“</w:delText>
        </w:r>
        <w:r w:rsidRPr="009C0DE2" w:rsidDel="0011242F">
          <w:rPr>
            <w:rFonts w:eastAsia="Microsoft YaHei" w:hint="eastAsia"/>
          </w:rPr>
          <w:delText>unsafe superpowers.</w:delText>
        </w:r>
        <w:r w:rsidRPr="009C0DE2" w:rsidDel="0011242F">
          <w:rPr>
            <w:rFonts w:eastAsia="Microsoft YaHei"/>
          </w:rPr>
          <w:delText>”</w:delText>
        </w:r>
        <w:r w:rsidR="00C84259" w:rsidRPr="00F51973" w:rsidDel="0011242F">
          <w:delText xml:space="preserve"> </w:delText>
        </w:r>
      </w:del>
      <w:r w:rsidRPr="009C0DE2">
        <w:rPr>
          <w:rFonts w:eastAsia="Microsoft YaHei" w:hint="eastAsia"/>
        </w:rPr>
        <w:t xml:space="preserve">Those superpowers </w:t>
      </w:r>
      <w:del w:id="217" w:author="AnneMarieW" w:date="2018-03-20T10:29:00Z">
        <w:r w:rsidRPr="009C0DE2" w:rsidDel="0011242F">
          <w:rPr>
            <w:rFonts w:eastAsia="Microsoft YaHei" w:hint="eastAsia"/>
          </w:rPr>
          <w:delText>are</w:delText>
        </w:r>
      </w:del>
      <w:ins w:id="218" w:author="AnneMarieW" w:date="2018-03-20T10:29:00Z">
        <w:r w:rsidR="0011242F">
          <w:rPr>
            <w:rFonts w:eastAsia="Microsoft YaHei"/>
          </w:rPr>
          <w:t>include</w:t>
        </w:r>
      </w:ins>
      <w:r w:rsidRPr="009C0DE2">
        <w:rPr>
          <w:rFonts w:eastAsia="Microsoft YaHei" w:hint="eastAsia"/>
        </w:rPr>
        <w:t xml:space="preserve"> the ability to:</w:t>
      </w:r>
    </w:p>
    <w:p w14:paraId="54BA235D" w14:textId="77777777" w:rsidR="00DF5F30" w:rsidRPr="009C0DE2" w:rsidRDefault="00DF5F30">
      <w:pPr>
        <w:pStyle w:val="BulletA"/>
        <w:pPrChange w:id="219" w:author="Carol Nichols" w:date="2018-03-26T16:36:00Z">
          <w:pPr>
            <w:pStyle w:val="NumListA"/>
          </w:pPr>
        </w:pPrChange>
      </w:pPr>
      <w:commentRangeStart w:id="220"/>
      <w:commentRangeStart w:id="221"/>
      <w:r w:rsidRPr="009C0DE2">
        <w:rPr>
          <w:rFonts w:hint="eastAsia"/>
        </w:rPr>
        <w:t>Dereference</w:t>
      </w:r>
      <w:commentRangeEnd w:id="220"/>
      <w:r w:rsidR="0009105F">
        <w:rPr>
          <w:rStyle w:val="CommentReference"/>
          <w:color w:val="auto"/>
        </w:rPr>
        <w:commentReference w:id="220"/>
      </w:r>
      <w:commentRangeEnd w:id="221"/>
      <w:r w:rsidR="00B9765E">
        <w:rPr>
          <w:rStyle w:val="CommentReference"/>
          <w:rFonts w:eastAsia="Times New Roman"/>
          <w:color w:val="auto"/>
        </w:rPr>
        <w:commentReference w:id="221"/>
      </w:r>
      <w:r w:rsidRPr="009C0DE2">
        <w:rPr>
          <w:rFonts w:hint="eastAsia"/>
        </w:rPr>
        <w:t xml:space="preserve"> a raw </w:t>
      </w:r>
      <w:r w:rsidRPr="00B9765E">
        <w:rPr>
          <w:rPrChange w:id="222" w:author="Carol Nichols" w:date="2018-03-26T16:36:00Z">
            <w:rPr/>
          </w:rPrChange>
        </w:rPr>
        <w:t>pointer</w:t>
      </w:r>
      <w:r w:rsidRPr="00B118CA">
        <w:t xml:space="preserve"> </w:t>
      </w:r>
    </w:p>
    <w:p w14:paraId="03EB7AC9" w14:textId="77777777" w:rsidR="00DF5F30" w:rsidRPr="009C0DE2" w:rsidRDefault="00DF5F30">
      <w:pPr>
        <w:pStyle w:val="BulletB"/>
        <w:pPrChange w:id="223" w:author="Carol Nichols" w:date="2018-03-26T16:36:00Z">
          <w:pPr>
            <w:pStyle w:val="NumListB"/>
          </w:pPr>
        </w:pPrChange>
      </w:pPr>
      <w:r w:rsidRPr="009C0DE2">
        <w:rPr>
          <w:rFonts w:hint="eastAsia"/>
        </w:rPr>
        <w:t xml:space="preserve">Call an unsafe function or </w:t>
      </w:r>
      <w:r w:rsidRPr="00B9765E">
        <w:rPr>
          <w:rPrChange w:id="224" w:author="Carol Nichols" w:date="2018-03-26T16:36:00Z">
            <w:rPr/>
          </w:rPrChange>
        </w:rPr>
        <w:t>method</w:t>
      </w:r>
    </w:p>
    <w:p w14:paraId="7BD215E2" w14:textId="77777777" w:rsidR="00DF5F30" w:rsidRPr="009C0DE2" w:rsidRDefault="00DF5F30">
      <w:pPr>
        <w:pStyle w:val="BulletB"/>
        <w:pPrChange w:id="225" w:author="Carol Nichols" w:date="2018-03-26T16:36:00Z">
          <w:pPr>
            <w:pStyle w:val="NumListB"/>
          </w:pPr>
        </w:pPrChange>
      </w:pPr>
      <w:r w:rsidRPr="009C0DE2">
        <w:rPr>
          <w:rFonts w:hint="eastAsia"/>
        </w:rPr>
        <w:t>Access or modify a mutable static variable</w:t>
      </w:r>
    </w:p>
    <w:p w14:paraId="459E6707" w14:textId="77777777" w:rsidR="00DF5F30" w:rsidRPr="009C0DE2" w:rsidRDefault="00DF5F30">
      <w:pPr>
        <w:pStyle w:val="BulletC"/>
        <w:pPrChange w:id="226" w:author="Carol Nichols" w:date="2018-03-26T16:36:00Z">
          <w:pPr>
            <w:pStyle w:val="NumListC"/>
          </w:pPr>
        </w:pPrChange>
      </w:pPr>
      <w:r w:rsidRPr="009C0DE2">
        <w:rPr>
          <w:rFonts w:hint="eastAsia"/>
        </w:rPr>
        <w:t xml:space="preserve">Implement an </w:t>
      </w:r>
      <w:r w:rsidRPr="00B9765E">
        <w:rPr>
          <w:rPrChange w:id="227" w:author="Carol Nichols" w:date="2018-03-26T16:36:00Z">
            <w:rPr/>
          </w:rPrChange>
        </w:rPr>
        <w:t>unsafe</w:t>
      </w:r>
      <w:r w:rsidRPr="009C0DE2">
        <w:rPr>
          <w:rFonts w:hint="eastAsia"/>
        </w:rPr>
        <w:t xml:space="preserve"> trait</w:t>
      </w:r>
    </w:p>
    <w:p w14:paraId="68E34EFB" w14:textId="77777777" w:rsidR="00DF5F30" w:rsidRPr="009C0DE2" w:rsidRDefault="00DF5F30" w:rsidP="00173090">
      <w:pPr>
        <w:pStyle w:val="Body"/>
      </w:pPr>
      <w:r w:rsidRPr="009C0DE2">
        <w:rPr>
          <w:rFonts w:hint="eastAsia"/>
        </w:rPr>
        <w:t>It</w:t>
      </w:r>
      <w:r w:rsidRPr="009C0DE2">
        <w:t>’</w:t>
      </w:r>
      <w:r w:rsidRPr="009C0DE2">
        <w:rPr>
          <w:rFonts w:hint="eastAsia"/>
        </w:rPr>
        <w:t>s important to understand that</w:t>
      </w:r>
      <w:r w:rsidR="00C84259" w:rsidRPr="00F51973">
        <w:t xml:space="preserve"> </w:t>
      </w:r>
      <w:r w:rsidRPr="009C0DE2">
        <w:rPr>
          <w:rStyle w:val="Literal"/>
          <w:rFonts w:hint="eastAsia"/>
        </w:rPr>
        <w:t>unsafe</w:t>
      </w:r>
      <w:r w:rsidR="00C84259" w:rsidRPr="00F51973">
        <w:t xml:space="preserve"> </w:t>
      </w:r>
      <w:r w:rsidRPr="009C0DE2">
        <w:rPr>
          <w:rFonts w:hint="eastAsia"/>
        </w:rPr>
        <w:t>doesn</w:t>
      </w:r>
      <w:r w:rsidRPr="009C0DE2">
        <w:t>’</w:t>
      </w:r>
      <w:r w:rsidRPr="009C0DE2">
        <w:rPr>
          <w:rFonts w:hint="eastAsia"/>
        </w:rPr>
        <w:t>t turn off the borrow checker</w:t>
      </w:r>
      <w:r w:rsidR="00C84259" w:rsidRPr="00F51973">
        <w:t xml:space="preserve"> </w:t>
      </w:r>
      <w:r w:rsidRPr="009C0DE2">
        <w:rPr>
          <w:rFonts w:hint="eastAsia"/>
        </w:rPr>
        <w:t>or disable any other of Rust</w:t>
      </w:r>
      <w:r w:rsidRPr="009C0DE2">
        <w:t>’</w:t>
      </w:r>
      <w:r w:rsidRPr="009C0DE2">
        <w:rPr>
          <w:rFonts w:hint="eastAsia"/>
        </w:rPr>
        <w:t>s safety checks: if you use a reference in unsafe</w:t>
      </w:r>
      <w:r w:rsidR="00C84259" w:rsidRPr="00F51973">
        <w:t xml:space="preserve"> </w:t>
      </w:r>
      <w:r w:rsidRPr="009C0DE2">
        <w:rPr>
          <w:rFonts w:hint="eastAsia"/>
        </w:rPr>
        <w:t>code, it will still be checked. The</w:t>
      </w:r>
      <w:r w:rsidR="00C84259" w:rsidRPr="00F51973">
        <w:t xml:space="preserve"> </w:t>
      </w:r>
      <w:r w:rsidRPr="009C0DE2">
        <w:rPr>
          <w:rStyle w:val="Literal"/>
          <w:rFonts w:hint="eastAsia"/>
        </w:rPr>
        <w:t>unsafe</w:t>
      </w:r>
      <w:r w:rsidR="00C84259" w:rsidRPr="00F51973">
        <w:t xml:space="preserve"> </w:t>
      </w:r>
      <w:r w:rsidRPr="009C0DE2">
        <w:rPr>
          <w:rFonts w:hint="eastAsia"/>
        </w:rPr>
        <w:t xml:space="preserve">keyword only gives </w:t>
      </w:r>
      <w:del w:id="228" w:author="AnneMarieW" w:date="2018-03-20T10:30:00Z">
        <w:r w:rsidRPr="009C0DE2" w:rsidDel="0011242F">
          <w:rPr>
            <w:rFonts w:hint="eastAsia"/>
          </w:rPr>
          <w:delText>you</w:delText>
        </w:r>
      </w:del>
      <w:ins w:id="229" w:author="AnneMarieW" w:date="2018-03-20T10:30:00Z">
        <w:r w:rsidR="0011242F">
          <w:t>us</w:t>
        </w:r>
      </w:ins>
      <w:r w:rsidRPr="009C0DE2">
        <w:rPr>
          <w:rFonts w:hint="eastAsia"/>
        </w:rPr>
        <w:t xml:space="preserve"> access to</w:t>
      </w:r>
      <w:r w:rsidR="00C84259" w:rsidRPr="00F51973">
        <w:t xml:space="preserve"> </w:t>
      </w:r>
      <w:r w:rsidRPr="009C0DE2">
        <w:rPr>
          <w:rFonts w:hint="eastAsia"/>
        </w:rPr>
        <w:t>these four features that are then not checked by the compiler for memory</w:t>
      </w:r>
      <w:r w:rsidR="00C84259" w:rsidRPr="00F51973">
        <w:t xml:space="preserve"> </w:t>
      </w:r>
      <w:r w:rsidRPr="009C0DE2">
        <w:rPr>
          <w:rFonts w:hint="eastAsia"/>
        </w:rPr>
        <w:t xml:space="preserve">safety. </w:t>
      </w:r>
      <w:del w:id="230" w:author="AnneMarieW" w:date="2018-03-20T10:30:00Z">
        <w:r w:rsidRPr="009C0DE2" w:rsidDel="0011242F">
          <w:rPr>
            <w:rFonts w:hint="eastAsia"/>
          </w:rPr>
          <w:delText>You</w:delText>
        </w:r>
      </w:del>
      <w:ins w:id="231" w:author="AnneMarieW" w:date="2018-03-20T10:30:00Z">
        <w:r w:rsidR="0011242F">
          <w:t>We</w:t>
        </w:r>
      </w:ins>
      <w:r w:rsidRPr="009C0DE2">
        <w:rPr>
          <w:rFonts w:hint="eastAsia"/>
        </w:rPr>
        <w:t xml:space="preserve"> still get some degree of safety inside of an unsafe block</w:t>
      </w:r>
      <w:del w:id="232" w:author="AnneMarieW" w:date="2018-03-20T10:30:00Z">
        <w:r w:rsidRPr="009C0DE2" w:rsidDel="0011242F">
          <w:rPr>
            <w:rFonts w:hint="eastAsia"/>
          </w:rPr>
          <w:delText>!</w:delText>
        </w:r>
      </w:del>
      <w:ins w:id="233" w:author="AnneMarieW" w:date="2018-03-20T10:30:00Z">
        <w:r w:rsidR="0011242F">
          <w:t>.</w:t>
        </w:r>
      </w:ins>
    </w:p>
    <w:p w14:paraId="7359F269" w14:textId="77777777" w:rsidR="00DF5F30" w:rsidRPr="009C0DE2" w:rsidRDefault="00DF5F30" w:rsidP="00173090">
      <w:pPr>
        <w:pStyle w:val="Body"/>
      </w:pPr>
      <w:del w:id="234" w:author="AnneMarieW" w:date="2018-03-20T10:31:00Z">
        <w:r w:rsidRPr="009C0DE2" w:rsidDel="0011242F">
          <w:rPr>
            <w:rFonts w:hint="eastAsia"/>
          </w:rPr>
          <w:delText>Furthermore</w:delText>
        </w:r>
      </w:del>
      <w:ins w:id="235" w:author="AnneMarieW" w:date="2018-03-20T10:31:00Z">
        <w:r w:rsidR="0011242F">
          <w:t>In addition</w:t>
        </w:r>
      </w:ins>
      <w:r w:rsidRPr="009C0DE2">
        <w:rPr>
          <w:rFonts w:hint="eastAsia"/>
        </w:rPr>
        <w:t>,</w:t>
      </w:r>
      <w:r w:rsidR="00C84259" w:rsidRPr="00F51973">
        <w:t xml:space="preserve"> </w:t>
      </w:r>
      <w:r w:rsidRPr="009C0DE2">
        <w:rPr>
          <w:rStyle w:val="Literal"/>
          <w:rFonts w:hint="eastAsia"/>
        </w:rPr>
        <w:t>unsafe</w:t>
      </w:r>
      <w:r w:rsidR="00C84259" w:rsidRPr="00F51973">
        <w:t xml:space="preserve"> </w:t>
      </w:r>
      <w:r w:rsidRPr="009C0DE2">
        <w:rPr>
          <w:rFonts w:hint="eastAsia"/>
        </w:rPr>
        <w:t>does not mean the code inside the block is necessarily</w:t>
      </w:r>
      <w:r w:rsidR="00C84259" w:rsidRPr="00F51973">
        <w:t xml:space="preserve"> </w:t>
      </w:r>
      <w:r w:rsidRPr="009C0DE2">
        <w:rPr>
          <w:rFonts w:hint="eastAsia"/>
        </w:rPr>
        <w:t>dangerous or that it will definitely have memory safety problems: the intent is</w:t>
      </w:r>
      <w:r w:rsidR="00C84259" w:rsidRPr="00F51973">
        <w:t xml:space="preserve"> </w:t>
      </w:r>
      <w:r w:rsidRPr="009C0DE2">
        <w:rPr>
          <w:rFonts w:hint="eastAsia"/>
        </w:rPr>
        <w:t xml:space="preserve">that </w:t>
      </w:r>
      <w:del w:id="236" w:author="AnneMarieW" w:date="2018-03-20T10:31:00Z">
        <w:r w:rsidRPr="009C0DE2" w:rsidDel="0011242F">
          <w:rPr>
            <w:rFonts w:hint="eastAsia"/>
          </w:rPr>
          <w:delText xml:space="preserve">you </w:delText>
        </w:r>
      </w:del>
      <w:r w:rsidRPr="009C0DE2">
        <w:rPr>
          <w:rFonts w:hint="eastAsia"/>
        </w:rPr>
        <w:t>as the programmer</w:t>
      </w:r>
      <w:ins w:id="237" w:author="AnneMarieW" w:date="2018-03-20T10:31:00Z">
        <w:r w:rsidR="0011242F">
          <w:t>, we</w:t>
        </w:r>
      </w:ins>
      <w:del w:id="238" w:author="AnneMarieW" w:date="2018-03-20T10:31:00Z">
        <w:r w:rsidRPr="009C0DE2" w:rsidDel="0011242F">
          <w:rPr>
            <w:rFonts w:hint="eastAsia"/>
          </w:rPr>
          <w:delText xml:space="preserve"> wi</w:delText>
        </w:r>
      </w:del>
      <w:ins w:id="239" w:author="AnneMarieW" w:date="2018-03-20T10:31:00Z">
        <w:r w:rsidR="0011242F">
          <w:t>’</w:t>
        </w:r>
      </w:ins>
      <w:r w:rsidRPr="009C0DE2">
        <w:rPr>
          <w:rFonts w:hint="eastAsia"/>
        </w:rPr>
        <w:t>ll ensure the code inside an</w:t>
      </w:r>
      <w:r w:rsidR="00C84259" w:rsidRPr="00F51973">
        <w:t xml:space="preserve"> </w:t>
      </w:r>
      <w:r w:rsidRPr="009C0DE2">
        <w:rPr>
          <w:rStyle w:val="Literal"/>
          <w:rFonts w:hint="eastAsia"/>
        </w:rPr>
        <w:t>unsafe</w:t>
      </w:r>
      <w:r w:rsidR="00C84259" w:rsidRPr="00F51973">
        <w:t xml:space="preserve"> </w:t>
      </w:r>
      <w:r w:rsidRPr="009C0DE2">
        <w:rPr>
          <w:rFonts w:hint="eastAsia"/>
        </w:rPr>
        <w:t>block will</w:t>
      </w:r>
      <w:r w:rsidR="00C84259" w:rsidRPr="00F51973">
        <w:t xml:space="preserve"> </w:t>
      </w:r>
      <w:r w:rsidRPr="009C0DE2">
        <w:rPr>
          <w:rFonts w:hint="eastAsia"/>
        </w:rPr>
        <w:t>access memory in a valid way.</w:t>
      </w:r>
    </w:p>
    <w:p w14:paraId="5CB59051" w14:textId="77777777" w:rsidR="00DF5F30" w:rsidRPr="009C0DE2" w:rsidRDefault="00DF5F30" w:rsidP="00173090">
      <w:pPr>
        <w:pStyle w:val="Body"/>
      </w:pPr>
      <w:r w:rsidRPr="009C0DE2">
        <w:rPr>
          <w:rFonts w:hint="eastAsia"/>
        </w:rPr>
        <w:t>People are fallible, and mistakes will happen, but by requiring these four</w:t>
      </w:r>
      <w:r w:rsidR="00C84259" w:rsidRPr="00F51973">
        <w:t xml:space="preserve"> </w:t>
      </w:r>
      <w:r w:rsidRPr="009C0DE2">
        <w:rPr>
          <w:rFonts w:hint="eastAsia"/>
        </w:rPr>
        <w:t>unsafe operations to be inside blocks annotated with</w:t>
      </w:r>
      <w:r w:rsidR="00C84259" w:rsidRPr="00F51973">
        <w:t xml:space="preserve"> </w:t>
      </w:r>
      <w:r w:rsidRPr="009C0DE2">
        <w:rPr>
          <w:rStyle w:val="Literal"/>
          <w:rFonts w:hint="eastAsia"/>
        </w:rPr>
        <w:t>unsafe</w:t>
      </w:r>
      <w:del w:id="240" w:author="AnneMarieW" w:date="2018-03-20T10:32:00Z">
        <w:r w:rsidRPr="009C0DE2" w:rsidDel="0011242F">
          <w:rPr>
            <w:rFonts w:hint="eastAsia"/>
          </w:rPr>
          <w:delText>,</w:delText>
        </w:r>
      </w:del>
      <w:r w:rsidRPr="009C0DE2">
        <w:rPr>
          <w:rFonts w:hint="eastAsia"/>
        </w:rPr>
        <w:t xml:space="preserve"> </w:t>
      </w:r>
      <w:del w:id="241" w:author="AnneMarieW" w:date="2018-03-20T10:32:00Z">
        <w:r w:rsidRPr="009C0DE2" w:rsidDel="0011242F">
          <w:rPr>
            <w:rFonts w:hint="eastAsia"/>
          </w:rPr>
          <w:delText>you</w:delText>
        </w:r>
      </w:del>
      <w:ins w:id="242" w:author="AnneMarieW" w:date="2018-03-20T10:32:00Z">
        <w:r w:rsidR="0011242F">
          <w:t>we</w:t>
        </w:r>
      </w:ins>
      <w:r w:rsidRPr="009C0DE2">
        <w:t>’</w:t>
      </w:r>
      <w:r w:rsidRPr="009C0DE2">
        <w:rPr>
          <w:rFonts w:hint="eastAsia"/>
        </w:rPr>
        <w:t>ll know that</w:t>
      </w:r>
      <w:r w:rsidR="00C84259" w:rsidRPr="00F51973">
        <w:t xml:space="preserve"> </w:t>
      </w:r>
      <w:r w:rsidRPr="009C0DE2">
        <w:rPr>
          <w:rFonts w:hint="eastAsia"/>
        </w:rPr>
        <w:t>any errors related to memory safety 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Keep</w:t>
      </w:r>
      <w:r w:rsidR="00C84259" w:rsidRPr="00F51973">
        <w:t xml:space="preserve"> </w:t>
      </w:r>
      <w:r w:rsidRPr="009C0DE2">
        <w:rPr>
          <w:rStyle w:val="Literal"/>
          <w:rFonts w:hint="eastAsia"/>
        </w:rPr>
        <w:t>unsafe</w:t>
      </w:r>
      <w:r w:rsidR="00C84259" w:rsidRPr="00F51973">
        <w:t xml:space="preserve"> </w:t>
      </w:r>
      <w:r w:rsidRPr="009C0DE2">
        <w:rPr>
          <w:rFonts w:hint="eastAsia"/>
        </w:rPr>
        <w:t>blocks small</w:t>
      </w:r>
      <w:ins w:id="243" w:author="AnneMarieW" w:date="2018-03-20T10:33:00Z">
        <w:r w:rsidR="0011242F">
          <w:t>;</w:t>
        </w:r>
      </w:ins>
      <w:del w:id="244" w:author="AnneMarieW" w:date="2018-03-20T10:33:00Z">
        <w:r w:rsidRPr="009C0DE2" w:rsidDel="0011242F">
          <w:rPr>
            <w:rFonts w:hint="eastAsia"/>
          </w:rPr>
          <w:delText xml:space="preserve"> and</w:delText>
        </w:r>
      </w:del>
      <w:r w:rsidRPr="009C0DE2">
        <w:rPr>
          <w:rFonts w:hint="eastAsia"/>
        </w:rPr>
        <w:t xml:space="preserve"> you</w:t>
      </w:r>
      <w:r w:rsidRPr="009C0DE2">
        <w:t>’</w:t>
      </w:r>
      <w:r w:rsidRPr="009C0DE2">
        <w:rPr>
          <w:rFonts w:hint="eastAsia"/>
        </w:rPr>
        <w:t>ll</w:t>
      </w:r>
      <w:ins w:id="245" w:author="AnneMarieW" w:date="2018-03-20T10:33:00Z">
        <w:r w:rsidR="0011242F">
          <w:t xml:space="preserve"> be</w:t>
        </w:r>
      </w:ins>
      <w:r w:rsidRPr="009C0DE2">
        <w:rPr>
          <w:rFonts w:hint="eastAsia"/>
        </w:rPr>
        <w:t xml:space="preserve"> thank</w:t>
      </w:r>
      <w:ins w:id="246" w:author="AnneMarieW" w:date="2018-03-20T10:33:00Z">
        <w:r w:rsidR="0011242F">
          <w:t>ful</w:t>
        </w:r>
      </w:ins>
      <w:del w:id="247" w:author="AnneMarieW" w:date="2018-03-20T10:33:00Z">
        <w:r w:rsidRPr="009C0DE2" w:rsidDel="0011242F">
          <w:rPr>
            <w:rFonts w:hint="eastAsia"/>
          </w:rPr>
          <w:delText xml:space="preserve"> yourself</w:delText>
        </w:r>
      </w:del>
      <w:r w:rsidRPr="009C0DE2">
        <w:rPr>
          <w:rFonts w:hint="eastAsia"/>
        </w:rPr>
        <w:t xml:space="preserve"> later when you</w:t>
      </w:r>
      <w:del w:id="248" w:author="AnneMarieW" w:date="2018-03-20T10:33:00Z">
        <w:r w:rsidRPr="009C0DE2" w:rsidDel="0011242F">
          <w:rPr>
            <w:rFonts w:hint="eastAsia"/>
          </w:rPr>
          <w:delText xml:space="preserve"> go to</w:delText>
        </w:r>
      </w:del>
      <w:r w:rsidR="00C84259" w:rsidRPr="00F51973">
        <w:t xml:space="preserve"> </w:t>
      </w:r>
      <w:r w:rsidRPr="009C0DE2">
        <w:rPr>
          <w:rFonts w:hint="eastAsia"/>
        </w:rPr>
        <w:t>investigate memory bugs.</w:t>
      </w:r>
    </w:p>
    <w:p w14:paraId="3C6E5C1A" w14:textId="3FB23DB3" w:rsidR="00DF5F30" w:rsidRPr="009C0DE2" w:rsidRDefault="00DF5F30" w:rsidP="00173090">
      <w:pPr>
        <w:pStyle w:val="Body"/>
      </w:pPr>
      <w:r w:rsidRPr="009C0DE2">
        <w:rPr>
          <w:rFonts w:hint="eastAsia"/>
        </w:rPr>
        <w:t>To isolate unsafe code as much as possible, it</w:t>
      </w:r>
      <w:r w:rsidRPr="009C0DE2">
        <w:t>’</w:t>
      </w:r>
      <w:r w:rsidRPr="009C0DE2">
        <w:rPr>
          <w:rFonts w:hint="eastAsia"/>
        </w:rPr>
        <w:t xml:space="preserve">s </w:t>
      </w:r>
      <w:del w:id="249" w:author="AnneMarieW" w:date="2018-03-20T10:33:00Z">
        <w:r w:rsidRPr="009C0DE2" w:rsidDel="00195BA0">
          <w:rPr>
            <w:rFonts w:hint="eastAsia"/>
          </w:rPr>
          <w:delText xml:space="preserve">a good idea </w:delText>
        </w:r>
      </w:del>
      <w:ins w:id="250" w:author="AnneMarieW" w:date="2018-03-20T10:33:00Z">
        <w:r w:rsidR="00195BA0">
          <w:t xml:space="preserve">best </w:t>
        </w:r>
      </w:ins>
      <w:r w:rsidRPr="009C0DE2">
        <w:rPr>
          <w:rFonts w:hint="eastAsia"/>
        </w:rPr>
        <w:t>to enclose unsafe</w:t>
      </w:r>
      <w:r w:rsidR="00C84259" w:rsidRPr="00F51973">
        <w:t xml:space="preserve"> </w:t>
      </w:r>
      <w:r w:rsidRPr="009C0DE2">
        <w:rPr>
          <w:rFonts w:hint="eastAsia"/>
        </w:rPr>
        <w:t xml:space="preserve">code within a safe abstraction and provide a safe </w:t>
      </w:r>
      <w:commentRangeStart w:id="251"/>
      <w:commentRangeStart w:id="252"/>
      <w:r w:rsidRPr="009C0DE2">
        <w:rPr>
          <w:rFonts w:hint="eastAsia"/>
        </w:rPr>
        <w:t>API</w:t>
      </w:r>
      <w:commentRangeEnd w:id="251"/>
      <w:r w:rsidR="00195BA0">
        <w:rPr>
          <w:rStyle w:val="CommentReference"/>
        </w:rPr>
        <w:commentReference w:id="251"/>
      </w:r>
      <w:commentRangeEnd w:id="252"/>
      <w:r w:rsidR="00DA3136">
        <w:rPr>
          <w:rStyle w:val="CommentReference"/>
        </w:rPr>
        <w:commentReference w:id="252"/>
      </w:r>
      <w:r w:rsidRPr="009C0DE2">
        <w:rPr>
          <w:rFonts w:hint="eastAsia"/>
        </w:rPr>
        <w:t>, which we</w:t>
      </w:r>
      <w:r w:rsidRPr="009C0DE2">
        <w:t>’</w:t>
      </w:r>
      <w:r w:rsidRPr="009C0DE2">
        <w:rPr>
          <w:rFonts w:hint="eastAsia"/>
        </w:rPr>
        <w:t xml:space="preserve">ll </w:t>
      </w:r>
      <w:del w:id="253" w:author="AnneMarieW" w:date="2018-03-20T10:33:00Z">
        <w:r w:rsidRPr="009C0DE2" w:rsidDel="00195BA0">
          <w:rPr>
            <w:rFonts w:hint="eastAsia"/>
          </w:rPr>
          <w:delText>be</w:delText>
        </w:r>
        <w:r w:rsidR="00C84259" w:rsidRPr="00F51973" w:rsidDel="00195BA0">
          <w:delText xml:space="preserve"> </w:delText>
        </w:r>
      </w:del>
      <w:r w:rsidRPr="009C0DE2">
        <w:rPr>
          <w:rFonts w:hint="eastAsia"/>
        </w:rPr>
        <w:t>discuss</w:t>
      </w:r>
      <w:del w:id="254" w:author="AnneMarieW" w:date="2018-03-20T10:33:00Z">
        <w:r w:rsidRPr="009C0DE2" w:rsidDel="00195BA0">
          <w:rPr>
            <w:rFonts w:hint="eastAsia"/>
          </w:rPr>
          <w:delText>ing once</w:delText>
        </w:r>
      </w:del>
      <w:ins w:id="255" w:author="AnneMarieW" w:date="2018-03-20T10:33:00Z">
        <w:r w:rsidR="00195BA0">
          <w:t xml:space="preserve"> </w:t>
        </w:r>
      </w:ins>
      <w:ins w:id="256" w:author="AnneMarieW" w:date="2018-03-20T10:34:00Z">
        <w:r w:rsidR="004E7E1E">
          <w:t xml:space="preserve">later in the chapter </w:t>
        </w:r>
      </w:ins>
      <w:ins w:id="257" w:author="AnneMarieW" w:date="2018-03-20T10:33:00Z">
        <w:r w:rsidR="00195BA0">
          <w:t>when</w:t>
        </w:r>
      </w:ins>
      <w:r w:rsidRPr="009C0DE2">
        <w:rPr>
          <w:rFonts w:hint="eastAsia"/>
        </w:rPr>
        <w:t xml:space="preserve"> we </w:t>
      </w:r>
      <w:del w:id="258" w:author="AnneMarieW" w:date="2018-03-20T10:34:00Z">
        <w:r w:rsidRPr="009C0DE2" w:rsidDel="00195BA0">
          <w:rPr>
            <w:rFonts w:hint="eastAsia"/>
          </w:rPr>
          <w:delText>get into</w:delText>
        </w:r>
      </w:del>
      <w:ins w:id="259" w:author="AnneMarieW" w:date="2018-03-20T10:34:00Z">
        <w:r w:rsidR="00195BA0">
          <w:t>examine</w:t>
        </w:r>
      </w:ins>
      <w:r w:rsidRPr="009C0DE2">
        <w:rPr>
          <w:rFonts w:hint="eastAsia"/>
        </w:rPr>
        <w:t xml:space="preserve"> unsafe functions and methods. Parts of the standard</w:t>
      </w:r>
      <w:r w:rsidR="00C84259" w:rsidRPr="00F51973">
        <w:t xml:space="preserve"> </w:t>
      </w:r>
      <w:r w:rsidRPr="009C0DE2">
        <w:rPr>
          <w:rFonts w:hint="eastAsia"/>
        </w:rPr>
        <w:t>library are implemented as safe abstractions over unsafe code that has been</w:t>
      </w:r>
      <w:r w:rsidR="00C84259" w:rsidRPr="00F51973">
        <w:t xml:space="preserve"> </w:t>
      </w:r>
      <w:r w:rsidRPr="009C0DE2">
        <w:rPr>
          <w:rFonts w:hint="eastAsia"/>
        </w:rPr>
        <w:t xml:space="preserve">audited. </w:t>
      </w:r>
      <w:ins w:id="260" w:author="Carol Nichols" w:date="2018-03-26T16:39:00Z">
        <w:r w:rsidR="007B6AFB">
          <w:t>Wrapp</w:t>
        </w:r>
      </w:ins>
      <w:commentRangeStart w:id="261"/>
      <w:commentRangeStart w:id="262"/>
      <w:del w:id="263" w:author="Carol Nichols" w:date="2018-03-26T16:39:00Z">
        <w:r w:rsidRPr="009C0DE2" w:rsidDel="007B6AFB">
          <w:rPr>
            <w:rFonts w:hint="eastAsia"/>
          </w:rPr>
          <w:delText>This tech</w:delText>
        </w:r>
      </w:del>
      <w:ins w:id="264" w:author="Carol Nichols" w:date="2018-03-26T16:39:00Z">
        <w:r w:rsidR="007B6AFB">
          <w:t>i</w:t>
        </w:r>
      </w:ins>
      <w:r w:rsidRPr="009C0DE2">
        <w:rPr>
          <w:rFonts w:hint="eastAsia"/>
        </w:rPr>
        <w:t>n</w:t>
      </w:r>
      <w:ins w:id="265" w:author="Carol Nichols" w:date="2018-03-26T16:39:00Z">
        <w:r w:rsidR="007B6AFB">
          <w:t>g unsafe code in a safe abstraction</w:t>
        </w:r>
      </w:ins>
      <w:del w:id="266" w:author="Carol Nichols" w:date="2018-03-26T16:39:00Z">
        <w:r w:rsidRPr="009C0DE2" w:rsidDel="007B6AFB">
          <w:rPr>
            <w:rFonts w:hint="eastAsia"/>
          </w:rPr>
          <w:delText>ique</w:delText>
        </w:r>
      </w:del>
      <w:commentRangeEnd w:id="261"/>
      <w:r w:rsidR="004E7E1E">
        <w:rPr>
          <w:rStyle w:val="CommentReference"/>
        </w:rPr>
        <w:commentReference w:id="261"/>
      </w:r>
      <w:commentRangeEnd w:id="262"/>
      <w:r w:rsidR="007B6AFB">
        <w:rPr>
          <w:rStyle w:val="CommentReference"/>
        </w:rPr>
        <w:commentReference w:id="262"/>
      </w:r>
      <w:r w:rsidRPr="009C0DE2">
        <w:rPr>
          <w:rFonts w:hint="eastAsia"/>
        </w:rPr>
        <w:t xml:space="preserve"> prevents uses of</w:t>
      </w:r>
      <w:r w:rsidR="00C84259" w:rsidRPr="00F51973">
        <w:t xml:space="preserve"> </w:t>
      </w:r>
      <w:r w:rsidRPr="009C0DE2">
        <w:rPr>
          <w:rStyle w:val="Literal"/>
          <w:rFonts w:hint="eastAsia"/>
        </w:rPr>
        <w:t>unsafe</w:t>
      </w:r>
      <w:r w:rsidR="00C84259" w:rsidRPr="00F51973">
        <w:t xml:space="preserve"> </w:t>
      </w:r>
      <w:r w:rsidRPr="009C0DE2">
        <w:rPr>
          <w:rFonts w:hint="eastAsia"/>
        </w:rPr>
        <w:t>from leaking out into all the</w:t>
      </w:r>
      <w:r w:rsidR="00C84259" w:rsidRPr="00F51973">
        <w:t xml:space="preserve"> </w:t>
      </w:r>
      <w:r w:rsidRPr="009C0DE2">
        <w:rPr>
          <w:rFonts w:hint="eastAsia"/>
        </w:rPr>
        <w:t xml:space="preserve">places that you or your users might want to </w:t>
      </w:r>
      <w:del w:id="267" w:author="AnneMarieW" w:date="2018-03-20T10:35:00Z">
        <w:r w:rsidRPr="009C0DE2" w:rsidDel="004E7E1E">
          <w:rPr>
            <w:rFonts w:hint="eastAsia"/>
          </w:rPr>
          <w:delText xml:space="preserve">make </w:delText>
        </w:r>
      </w:del>
      <w:r w:rsidRPr="009C0DE2">
        <w:rPr>
          <w:rFonts w:hint="eastAsia"/>
        </w:rPr>
        <w:t xml:space="preserve">use </w:t>
      </w:r>
      <w:del w:id="268" w:author="AnneMarieW" w:date="2018-03-20T10:35:00Z">
        <w:r w:rsidRPr="009C0DE2" w:rsidDel="004E7E1E">
          <w:rPr>
            <w:rFonts w:hint="eastAsia"/>
          </w:rPr>
          <w:delText xml:space="preserve">of </w:delText>
        </w:r>
      </w:del>
      <w:r w:rsidRPr="009C0DE2">
        <w:rPr>
          <w:rFonts w:hint="eastAsia"/>
        </w:rPr>
        <w:t>the functionality</w:t>
      </w:r>
      <w:r w:rsidR="00C84259" w:rsidRPr="00F51973">
        <w:t xml:space="preserve"> </w:t>
      </w:r>
      <w:r w:rsidRPr="009C0DE2">
        <w:rPr>
          <w:rFonts w:hint="eastAsia"/>
        </w:rPr>
        <w:t>implemented with</w:t>
      </w:r>
      <w:r w:rsidR="00C84259" w:rsidRPr="00F51973">
        <w:t xml:space="preserve"> </w:t>
      </w:r>
      <w:r w:rsidRPr="009C0DE2">
        <w:rPr>
          <w:rStyle w:val="Literal"/>
          <w:rFonts w:hint="eastAsia"/>
        </w:rPr>
        <w:t>unsafe</w:t>
      </w:r>
      <w:r w:rsidR="00C84259" w:rsidRPr="00F51973">
        <w:t xml:space="preserve"> </w:t>
      </w:r>
      <w:r w:rsidRPr="009C0DE2">
        <w:rPr>
          <w:rFonts w:hint="eastAsia"/>
        </w:rPr>
        <w:t>code, because using a safe abstraction is safe.</w:t>
      </w:r>
      <w:r w:rsidRPr="00B118CA">
        <w:t xml:space="preserve"> </w:t>
      </w:r>
    </w:p>
    <w:p w14:paraId="70D021C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w:t>
      </w:r>
      <w:del w:id="269" w:author="AnneMarieW" w:date="2018-03-20T10:36:00Z">
        <w:r w:rsidRPr="009C0DE2" w:rsidDel="004E7E1E">
          <w:rPr>
            <w:rFonts w:hint="eastAsia"/>
          </w:rPr>
          <w:delText xml:space="preserve">talk about </w:delText>
        </w:r>
      </w:del>
      <w:ins w:id="270" w:author="AnneMarieW" w:date="2018-03-20T10:37:00Z">
        <w:r w:rsidR="004E7E1E">
          <w:t xml:space="preserve">look at </w:t>
        </w:r>
      </w:ins>
      <w:r w:rsidRPr="009C0DE2">
        <w:rPr>
          <w:rFonts w:hint="eastAsia"/>
        </w:rPr>
        <w:t>each of the four unsafe superpowers in turn</w:t>
      </w:r>
      <w:del w:id="271" w:author="AnneMarieW" w:date="2018-03-20T10:37:00Z">
        <w:r w:rsidRPr="009C0DE2" w:rsidDel="004E7E1E">
          <w:rPr>
            <w:rFonts w:hint="eastAsia"/>
          </w:rPr>
          <w:delText>,</w:delText>
        </w:r>
      </w:del>
      <w:ins w:id="272" w:author="AnneMarieW" w:date="2018-03-20T10:37:00Z">
        <w:r w:rsidR="004E7E1E">
          <w:t xml:space="preserve">: </w:t>
        </w:r>
      </w:ins>
      <w:del w:id="273" w:author="AnneMarieW" w:date="2018-03-20T10:37:00Z">
        <w:r w:rsidRPr="009C0DE2" w:rsidDel="004E7E1E">
          <w:rPr>
            <w:rFonts w:hint="eastAsia"/>
          </w:rPr>
          <w:delText xml:space="preserve"> and along the way</w:delText>
        </w:r>
        <w:r w:rsidR="00C84259" w:rsidRPr="00F51973" w:rsidDel="004E7E1E">
          <w:delText xml:space="preserve"> </w:delText>
        </w:r>
      </w:del>
      <w:r w:rsidRPr="009C0DE2">
        <w:rPr>
          <w:rFonts w:hint="eastAsia"/>
        </w:rPr>
        <w:t>we</w:t>
      </w:r>
      <w:r w:rsidRPr="009C0DE2">
        <w:t>’</w:t>
      </w:r>
      <w:r w:rsidRPr="009C0DE2">
        <w:rPr>
          <w:rFonts w:hint="eastAsia"/>
        </w:rPr>
        <w:t xml:space="preserve">ll </w:t>
      </w:r>
      <w:ins w:id="274" w:author="AnneMarieW" w:date="2018-03-20T10:37:00Z">
        <w:r w:rsidR="004E7E1E">
          <w:t xml:space="preserve">also </w:t>
        </w:r>
      </w:ins>
      <w:r w:rsidRPr="009C0DE2">
        <w:rPr>
          <w:rFonts w:hint="eastAsia"/>
        </w:rPr>
        <w:t>look at some abstractions that provide a safe interface to unsafe code.</w:t>
      </w:r>
    </w:p>
    <w:p w14:paraId="7BAC519D" w14:textId="77777777" w:rsidR="00DF5F30" w:rsidRPr="009C0DE2" w:rsidRDefault="00DF5F30" w:rsidP="00F51973">
      <w:pPr>
        <w:pStyle w:val="HeadB"/>
        <w:rPr>
          <w:rFonts w:eastAsia="Microsoft YaHei"/>
        </w:rPr>
      </w:pPr>
      <w:bookmarkStart w:id="275" w:name="dereferencing-a-raw-pointer"/>
      <w:bookmarkStart w:id="276" w:name="_Toc508803065"/>
      <w:bookmarkEnd w:id="275"/>
      <w:r w:rsidRPr="009C0DE2">
        <w:rPr>
          <w:rFonts w:eastAsia="Microsoft YaHei" w:hint="eastAsia"/>
        </w:rPr>
        <w:t>Dereferencing a Raw Pointer</w:t>
      </w:r>
      <w:bookmarkEnd w:id="276"/>
    </w:p>
    <w:p w14:paraId="1CC3E627" w14:textId="77777777" w:rsidR="00DF5F30" w:rsidRDefault="00DF5F30" w:rsidP="00173090">
      <w:pPr>
        <w:pStyle w:val="BodyFirst"/>
        <w:rPr>
          <w:ins w:id="277" w:author="AnneMarieW" w:date="2018-03-20T10:39:00Z"/>
          <w:rFonts w:eastAsia="Microsoft YaHei"/>
        </w:rPr>
      </w:pPr>
      <w:del w:id="278" w:author="AnneMarieW" w:date="2018-03-20T10:38:00Z">
        <w:r w:rsidRPr="009C0DE2" w:rsidDel="00D87AFE">
          <w:rPr>
            <w:rFonts w:eastAsia="Microsoft YaHei" w:hint="eastAsia"/>
          </w:rPr>
          <w:delText>Way back i</w:delText>
        </w:r>
      </w:del>
      <w:ins w:id="279" w:author="AnneMarieW" w:date="2018-03-20T10:38:00Z">
        <w:r w:rsidR="00D87AFE">
          <w:rPr>
            <w:rFonts w:eastAsia="Microsoft YaHei"/>
          </w:rPr>
          <w:t>I</w:t>
        </w:r>
      </w:ins>
      <w:r w:rsidRPr="009C0DE2">
        <w:rPr>
          <w:rFonts w:eastAsia="Microsoft YaHei" w:hint="eastAsia"/>
        </w:rPr>
        <w:t xml:space="preserve">n </w:t>
      </w:r>
      <w:r w:rsidR="006D1401" w:rsidRPr="006D1401">
        <w:rPr>
          <w:rFonts w:eastAsia="Microsoft YaHei"/>
          <w:highlight w:val="yellow"/>
          <w:rPrChange w:id="280" w:author="AnneMarieW" w:date="2018-03-20T10:38:00Z">
            <w:rPr>
              <w:rFonts w:eastAsia="Microsoft YaHei"/>
            </w:rPr>
          </w:rPrChange>
        </w:rPr>
        <w:t>Chapter 4, in</w:t>
      </w:r>
      <w:del w:id="281" w:author="janelle" w:date="2018-03-23T15:54:00Z">
        <w:r w:rsidR="006D1401" w:rsidRPr="006D1401" w:rsidDel="003C4BF2">
          <w:rPr>
            <w:rFonts w:eastAsia="Microsoft YaHei"/>
            <w:highlight w:val="yellow"/>
            <w:rPrChange w:id="282" w:author="AnneMarieW" w:date="2018-03-20T10:38:00Z">
              <w:rPr>
                <w:rFonts w:eastAsia="Microsoft YaHei"/>
              </w:rPr>
            </w:rPrChange>
          </w:rPr>
          <w:delText xml:space="preserve"> the</w:delText>
        </w:r>
      </w:del>
      <w:r w:rsidR="006D1401" w:rsidRPr="006D1401">
        <w:rPr>
          <w:rFonts w:eastAsia="Microsoft YaHei"/>
          <w:highlight w:val="yellow"/>
          <w:rPrChange w:id="283" w:author="AnneMarieW" w:date="2018-03-20T10:38:00Z">
            <w:rPr>
              <w:rFonts w:eastAsia="Microsoft YaHei"/>
            </w:rPr>
          </w:rPrChange>
        </w:rPr>
        <w:t xml:space="preserve"> “Dangling References”</w:t>
      </w:r>
      <w:del w:id="284" w:author="janelle" w:date="2018-03-23T15:54:00Z">
        <w:r w:rsidR="006D1401" w:rsidRPr="006D1401" w:rsidDel="003C4BF2">
          <w:rPr>
            <w:rFonts w:eastAsia="Microsoft YaHei"/>
            <w:highlight w:val="yellow"/>
            <w:rPrChange w:id="285" w:author="AnneMarieW" w:date="2018-03-20T10:38:00Z">
              <w:rPr>
                <w:rFonts w:eastAsia="Microsoft YaHei"/>
              </w:rPr>
            </w:rPrChange>
          </w:rPr>
          <w:delText xml:space="preserve"> section</w:delText>
        </w:r>
      </w:del>
      <w:ins w:id="286" w:author="AnneMarieW" w:date="2018-03-20T10:38:00Z">
        <w:r w:rsidR="006D1401" w:rsidRPr="006D1401">
          <w:rPr>
            <w:rFonts w:eastAsia="Microsoft YaHei"/>
            <w:highlight w:val="yellow"/>
            <w:rPrChange w:id="287" w:author="AnneMarieW" w:date="2018-03-20T10:38:00Z">
              <w:rPr>
                <w:rFonts w:eastAsia="Microsoft YaHei"/>
              </w:rPr>
            </w:rPrChange>
          </w:rPr>
          <w:t xml:space="preserve"> on page XX</w:t>
        </w:r>
      </w:ins>
      <w:r w:rsidRPr="009C0DE2">
        <w:rPr>
          <w:rFonts w:eastAsia="Microsoft YaHei" w:hint="eastAsia"/>
        </w:rPr>
        <w:t xml:space="preserve">, we </w:t>
      </w:r>
      <w:del w:id="288" w:author="AnneMarieW" w:date="2018-03-20T10:38:00Z">
        <w:r w:rsidRPr="009C0DE2" w:rsidDel="00D87AFE">
          <w:rPr>
            <w:rFonts w:eastAsia="Microsoft YaHei" w:hint="eastAsia"/>
          </w:rPr>
          <w:delText>cover</w:delText>
        </w:r>
      </w:del>
      <w:ins w:id="289" w:author="AnneMarieW" w:date="2018-03-20T10:38:00Z">
        <w:r w:rsidR="00D87AFE">
          <w:rPr>
            <w:rFonts w:eastAsia="Microsoft YaHei"/>
          </w:rPr>
          <w:t>mention</w:t>
        </w:r>
      </w:ins>
      <w:r w:rsidRPr="009C0DE2">
        <w:rPr>
          <w:rFonts w:eastAsia="Microsoft YaHei" w:hint="eastAsia"/>
        </w:rPr>
        <w:t>ed that</w:t>
      </w:r>
      <w:r w:rsidR="00C84259" w:rsidRPr="00F51973">
        <w:t xml:space="preserve"> </w:t>
      </w:r>
      <w:r w:rsidRPr="009C0DE2">
        <w:rPr>
          <w:rFonts w:eastAsia="Microsoft YaHei" w:hint="eastAsia"/>
        </w:rPr>
        <w:t>the compiler ensures references are always valid. Unsafe Rust has two new types</w:t>
      </w:r>
      <w:r w:rsidR="00C84259" w:rsidRPr="00F51973">
        <w:t xml:space="preserve"> </w:t>
      </w:r>
      <w:ins w:id="290" w:author="AnneMarieW" w:date="2018-03-20T10:39:00Z">
        <w:r w:rsidR="00D87AFE" w:rsidRPr="009C0DE2">
          <w:rPr>
            <w:rFonts w:eastAsia="Microsoft YaHei" w:hint="eastAsia"/>
          </w:rPr>
          <w:t>called</w:t>
        </w:r>
        <w:r w:rsidR="00D87AFE" w:rsidRPr="00F51973">
          <w:t xml:space="preserve"> </w:t>
        </w:r>
        <w:r w:rsidR="00D87AFE" w:rsidRPr="009C0DE2">
          <w:rPr>
            <w:rStyle w:val="EmphasisItalic"/>
            <w:rFonts w:eastAsia="Microsoft YaHei" w:hint="eastAsia"/>
          </w:rPr>
          <w:t>raw pointers</w:t>
        </w:r>
        <w:r w:rsidR="00D87AFE" w:rsidRPr="009C0DE2">
          <w:rPr>
            <w:rFonts w:eastAsia="Microsoft YaHei" w:hint="eastAsia"/>
          </w:rPr>
          <w:t xml:space="preserve"> </w:t>
        </w:r>
        <w:r w:rsidR="00D87AFE">
          <w:rPr>
            <w:rFonts w:eastAsia="Microsoft YaHei"/>
          </w:rPr>
          <w:t xml:space="preserve">that are </w:t>
        </w:r>
      </w:ins>
      <w:r w:rsidRPr="009C0DE2">
        <w:rPr>
          <w:rFonts w:eastAsia="Microsoft YaHei" w:hint="eastAsia"/>
        </w:rPr>
        <w:t>similar to references</w:t>
      </w:r>
      <w:del w:id="291" w:author="AnneMarieW" w:date="2018-03-20T10:39:00Z">
        <w:r w:rsidRPr="009C0DE2" w:rsidDel="00D87AFE">
          <w:rPr>
            <w:rFonts w:eastAsia="Microsoft YaHei" w:hint="eastAsia"/>
          </w:rPr>
          <w:delText xml:space="preserve"> called</w:delText>
        </w:r>
        <w:r w:rsidR="00C84259" w:rsidRPr="00F51973" w:rsidDel="00D87AFE">
          <w:delText xml:space="preserve"> </w:delText>
        </w:r>
        <w:r w:rsidRPr="009C0DE2" w:rsidDel="00D87AFE">
          <w:rPr>
            <w:rStyle w:val="EmphasisItalic"/>
            <w:rFonts w:eastAsia="Microsoft YaHei" w:hint="eastAsia"/>
          </w:rPr>
          <w:delText>raw pointers</w:delText>
        </w:r>
      </w:del>
      <w:r w:rsidRPr="009C0DE2">
        <w:rPr>
          <w:rFonts w:eastAsia="Microsoft YaHei" w:hint="eastAsia"/>
        </w:rPr>
        <w:t xml:space="preserve">. </w:t>
      </w:r>
      <w:del w:id="292" w:author="AnneMarieW" w:date="2018-03-20T10:39:00Z">
        <w:r w:rsidRPr="009C0DE2" w:rsidDel="00D87AFE">
          <w:rPr>
            <w:rFonts w:eastAsia="Microsoft YaHei" w:hint="eastAsia"/>
          </w:rPr>
          <w:delText xml:space="preserve">Just like </w:delText>
        </w:r>
      </w:del>
      <w:ins w:id="293" w:author="AnneMarieW" w:date="2018-03-20T10:39:00Z">
        <w:r w:rsidR="00D87AFE">
          <w:rPr>
            <w:rFonts w:eastAsia="Microsoft YaHei"/>
          </w:rPr>
          <w:t xml:space="preserve">As </w:t>
        </w:r>
      </w:ins>
      <w:r w:rsidRPr="009C0DE2">
        <w:rPr>
          <w:rFonts w:eastAsia="Microsoft YaHei" w:hint="eastAsia"/>
        </w:rPr>
        <w:t>with references, raw</w:t>
      </w:r>
      <w:r w:rsidR="00C84259" w:rsidRPr="00F51973">
        <w:t xml:space="preserve"> </w:t>
      </w:r>
      <w:r w:rsidRPr="009C0DE2">
        <w:rPr>
          <w:rFonts w:eastAsia="Microsoft YaHei" w:hint="eastAsia"/>
        </w:rPr>
        <w:t>pointers can be immutable or mutable</w:t>
      </w:r>
      <w:del w:id="294" w:author="AnneMarieW" w:date="2018-03-20T10:39:00Z">
        <w:r w:rsidRPr="009C0DE2" w:rsidDel="00D87AFE">
          <w:rPr>
            <w:rFonts w:eastAsia="Microsoft YaHei" w:hint="eastAsia"/>
          </w:rPr>
          <w:delText>,</w:delText>
        </w:r>
      </w:del>
      <w:ins w:id="295" w:author="AnneMarieW" w:date="2018-03-20T10:39:00Z">
        <w:r w:rsidR="00D87AFE">
          <w:rPr>
            <w:rFonts w:eastAsia="Microsoft YaHei"/>
          </w:rPr>
          <w:t xml:space="preserve"> and are</w:t>
        </w:r>
      </w:ins>
      <w:r w:rsidRPr="009C0DE2">
        <w:rPr>
          <w:rFonts w:eastAsia="Microsoft YaHei" w:hint="eastAsia"/>
        </w:rPr>
        <w:t xml:space="preserve"> written as</w:t>
      </w:r>
      <w:r w:rsidR="00C84259" w:rsidRPr="00F51973">
        <w:t xml:space="preserve"> </w:t>
      </w:r>
      <w:r w:rsidRPr="009C0DE2">
        <w:rPr>
          <w:rStyle w:val="Literal"/>
          <w:rFonts w:hint="eastAsia"/>
        </w:rPr>
        <w:lastRenderedPageBreak/>
        <w:t>*const T</w:t>
      </w:r>
      <w:r w:rsidR="00C84259" w:rsidRPr="00F51973">
        <w:t xml:space="preserve"> </w:t>
      </w:r>
      <w:r w:rsidRPr="009C0DE2">
        <w:rPr>
          <w:rFonts w:eastAsia="Microsoft YaHei" w:hint="eastAsia"/>
        </w:rPr>
        <w:t>and</w:t>
      </w:r>
      <w:r w:rsidR="00C84259" w:rsidRPr="00F51973">
        <w:t xml:space="preserve"> </w:t>
      </w:r>
      <w:r w:rsidRPr="009C0DE2">
        <w:rPr>
          <w:rStyle w:val="Literal"/>
          <w:rFonts w:hint="eastAsia"/>
        </w:rPr>
        <w:t>*mut T</w:t>
      </w:r>
      <w:r w:rsidRPr="009C0DE2">
        <w:rPr>
          <w:rFonts w:eastAsia="Microsoft YaHei" w:hint="eastAsia"/>
        </w:rPr>
        <w:t>,</w:t>
      </w:r>
      <w:r w:rsidR="00C84259" w:rsidRPr="00F51973">
        <w:t xml:space="preserve"> </w:t>
      </w:r>
      <w:r w:rsidRPr="009C0DE2">
        <w:rPr>
          <w:rFonts w:eastAsia="Microsoft YaHei" w:hint="eastAsia"/>
        </w:rPr>
        <w:t>respectively. The asterisk isn</w:t>
      </w:r>
      <w:r w:rsidRPr="009C0DE2">
        <w:rPr>
          <w:rFonts w:eastAsia="Microsoft YaHei"/>
        </w:rPr>
        <w:t>’</w:t>
      </w:r>
      <w:r w:rsidRPr="009C0DE2">
        <w:rPr>
          <w:rFonts w:eastAsia="Microsoft YaHei" w:hint="eastAsia"/>
        </w:rPr>
        <w:t>t the dereference operator; it</w:t>
      </w:r>
      <w:r w:rsidRPr="009C0DE2">
        <w:rPr>
          <w:rFonts w:eastAsia="Microsoft YaHei"/>
        </w:rPr>
        <w:t>’</w:t>
      </w:r>
      <w:r w:rsidRPr="009C0DE2">
        <w:rPr>
          <w:rFonts w:eastAsia="Microsoft YaHei" w:hint="eastAsia"/>
        </w:rPr>
        <w:t>s part of the</w:t>
      </w:r>
      <w:r w:rsidR="00C84259" w:rsidRPr="00F51973">
        <w:t xml:space="preserve"> </w:t>
      </w:r>
      <w:r w:rsidRPr="009C0DE2">
        <w:rPr>
          <w:rFonts w:eastAsia="Microsoft YaHei" w:hint="eastAsia"/>
        </w:rPr>
        <w:t xml:space="preserve">type name. In the context of raw pointers, </w:t>
      </w:r>
      <w:r w:rsidRPr="009C0DE2">
        <w:rPr>
          <w:rFonts w:eastAsia="Microsoft YaHei"/>
        </w:rPr>
        <w:t>“</w:t>
      </w:r>
      <w:r w:rsidRPr="009C0DE2">
        <w:rPr>
          <w:rFonts w:eastAsia="Microsoft YaHei" w:hint="eastAsia"/>
        </w:rPr>
        <w:t>immutable</w:t>
      </w:r>
      <w:r w:rsidRPr="009C0DE2">
        <w:rPr>
          <w:rFonts w:eastAsia="Microsoft YaHei"/>
        </w:rPr>
        <w:t>”</w:t>
      </w:r>
      <w:r w:rsidRPr="009C0DE2">
        <w:rPr>
          <w:rFonts w:eastAsia="Microsoft YaHei" w:hint="eastAsia"/>
        </w:rPr>
        <w:t xml:space="preserve"> means that the pointer</w:t>
      </w:r>
      <w:r w:rsidR="00C84259" w:rsidRPr="00F51973">
        <w:t xml:space="preserve"> </w:t>
      </w:r>
      <w:r w:rsidRPr="009C0DE2">
        <w:rPr>
          <w:rFonts w:eastAsia="Microsoft YaHei" w:hint="eastAsia"/>
        </w:rPr>
        <w:t>can</w:t>
      </w:r>
      <w:r w:rsidRPr="009C0DE2">
        <w:rPr>
          <w:rFonts w:eastAsia="Microsoft YaHei"/>
        </w:rPr>
        <w:t>’</w:t>
      </w:r>
      <w:r w:rsidRPr="009C0DE2">
        <w:rPr>
          <w:rFonts w:eastAsia="Microsoft YaHei" w:hint="eastAsia"/>
        </w:rPr>
        <w:t>t be directly assigned to after being dereferenced.</w:t>
      </w:r>
    </w:p>
    <w:p w14:paraId="22613239" w14:textId="77777777" w:rsidR="003C4BF2" w:rsidRDefault="00D87AFE">
      <w:pPr>
        <w:pStyle w:val="ProductionDirective"/>
        <w:rPr>
          <w:rPrChange w:id="296" w:author="AnneMarieW" w:date="2018-03-20T10:40:00Z">
            <w:rPr>
              <w:rFonts w:eastAsia="Microsoft YaHei"/>
            </w:rPr>
          </w:rPrChange>
        </w:rPr>
        <w:pPrChange w:id="297" w:author="AnneMarieW" w:date="2018-03-20T10:40:00Z">
          <w:pPr>
            <w:pStyle w:val="BodyFirst"/>
          </w:pPr>
        </w:pPrChange>
      </w:pPr>
      <w:ins w:id="298" w:author="AnneMarieW" w:date="2018-03-20T10:39:00Z">
        <w:r>
          <w:t xml:space="preserve">prod: check </w:t>
        </w:r>
      </w:ins>
      <w:ins w:id="299" w:author="AnneMarieW" w:date="2018-03-20T10:40:00Z">
        <w:r>
          <w:t xml:space="preserve">&amp; Fill </w:t>
        </w:r>
      </w:ins>
      <w:ins w:id="300" w:author="AnneMarieW" w:date="2018-03-20T10:39:00Z">
        <w:r>
          <w:t>xref</w:t>
        </w:r>
      </w:ins>
      <w:ins w:id="301" w:author="janelle" w:date="2018-03-23T15:55:00Z">
        <w:r w:rsidR="003C4BF2">
          <w:t xml:space="preserve"> (ch4)</w:t>
        </w:r>
      </w:ins>
    </w:p>
    <w:p w14:paraId="05D07633" w14:textId="77777777" w:rsidR="00DF5F30" w:rsidRPr="009C0DE2" w:rsidRDefault="00DF5F30" w:rsidP="00173090">
      <w:pPr>
        <w:pStyle w:val="Body"/>
      </w:pPr>
      <w:r w:rsidRPr="009C0DE2">
        <w:rPr>
          <w:rFonts w:hint="eastAsia"/>
        </w:rPr>
        <w:t>Different from references and smart pointers, keep in mind that raw pointers:</w:t>
      </w:r>
    </w:p>
    <w:p w14:paraId="29532C90" w14:textId="1F7BA221" w:rsidR="003C4BF2" w:rsidDel="000D0672" w:rsidRDefault="00DF5F30">
      <w:pPr>
        <w:pStyle w:val="BulletA"/>
        <w:rPr>
          <w:ins w:id="302" w:author="AnneMarieW" w:date="2018-03-20T10:44:00Z"/>
          <w:del w:id="303" w:author="Carol Nichols" w:date="2018-03-26T16:44:00Z"/>
        </w:rPr>
        <w:pPrChange w:id="304" w:author="AnneMarieW" w:date="2018-03-20T10:43:00Z">
          <w:pPr>
            <w:pStyle w:val="ProductionDirective"/>
          </w:pPr>
        </w:pPrChange>
      </w:pPr>
      <w:commentRangeStart w:id="305"/>
      <w:commentRangeStart w:id="306"/>
      <w:r w:rsidRPr="009C0DE2">
        <w:rPr>
          <w:rFonts w:hint="eastAsia"/>
        </w:rPr>
        <w:t>Are allowed to ignore the borrowing rules</w:t>
      </w:r>
      <w:del w:id="307" w:author="AnneMarieW" w:date="2018-03-20T10:44:00Z">
        <w:r w:rsidRPr="009C0DE2" w:rsidDel="00D87AFE">
          <w:rPr>
            <w:rFonts w:hint="eastAsia"/>
          </w:rPr>
          <w:delText xml:space="preserve"> and </w:delText>
        </w:r>
      </w:del>
      <w:ins w:id="308" w:author="Carol Nichols" w:date="2018-03-26T16:44:00Z">
        <w:r w:rsidR="000D0672">
          <w:t xml:space="preserve"> by </w:t>
        </w:r>
      </w:ins>
    </w:p>
    <w:p w14:paraId="76E16654" w14:textId="36F6561F" w:rsidR="003C4BF2" w:rsidRDefault="00DF5F30">
      <w:pPr>
        <w:pStyle w:val="BulletA"/>
      </w:pPr>
      <w:del w:id="309" w:author="AnneMarieW" w:date="2018-03-20T10:44:00Z">
        <w:r w:rsidRPr="009C0DE2" w:rsidDel="00D87AFE">
          <w:rPr>
            <w:rFonts w:hint="eastAsia"/>
          </w:rPr>
          <w:delText>h</w:delText>
        </w:r>
      </w:del>
      <w:ins w:id="310" w:author="AnneMarieW" w:date="2018-03-20T10:44:00Z">
        <w:del w:id="311" w:author="Carol Nichols" w:date="2018-03-26T16:44:00Z">
          <w:r w:rsidR="00D87AFE" w:rsidDel="000D0672">
            <w:delText>H</w:delText>
          </w:r>
        </w:del>
      </w:ins>
      <w:ins w:id="312" w:author="Carol Nichols" w:date="2018-03-26T16:44:00Z">
        <w:r w:rsidR="000D0672">
          <w:t>h</w:t>
        </w:r>
      </w:ins>
      <w:r w:rsidRPr="009C0DE2">
        <w:rPr>
          <w:rFonts w:hint="eastAsia"/>
        </w:rPr>
        <w:t>av</w:t>
      </w:r>
      <w:ins w:id="313" w:author="Carol Nichols" w:date="2018-03-26T16:44:00Z">
        <w:r w:rsidR="000D0672">
          <w:t>ing both</w:t>
        </w:r>
      </w:ins>
      <w:del w:id="314" w:author="Carol Nichols" w:date="2018-03-26T16:44:00Z">
        <w:r w:rsidRPr="009C0DE2" w:rsidDel="000D0672">
          <w:rPr>
            <w:rFonts w:hint="eastAsia"/>
          </w:rPr>
          <w:delText>e</w:delText>
        </w:r>
      </w:del>
      <w:r w:rsidRPr="009C0DE2">
        <w:rPr>
          <w:rFonts w:hint="eastAsia"/>
        </w:rPr>
        <w:t xml:space="preserve"> </w:t>
      </w:r>
      <w:del w:id="315" w:author="AnneMarieW" w:date="2018-03-20T10:43:00Z">
        <w:r w:rsidRPr="009C0DE2" w:rsidDel="00D87AFE">
          <w:rPr>
            <w:rFonts w:hint="eastAsia"/>
          </w:rPr>
          <w:delText xml:space="preserve">both </w:delText>
        </w:r>
      </w:del>
      <w:r w:rsidRPr="009C0DE2">
        <w:rPr>
          <w:rFonts w:hint="eastAsia"/>
        </w:rPr>
        <w:t>immutable and</w:t>
      </w:r>
      <w:r w:rsidR="006D1401" w:rsidRPr="006D1401">
        <w:t xml:space="preserve"> </w:t>
      </w:r>
      <w:r w:rsidRPr="009C0DE2">
        <w:rPr>
          <w:rFonts w:hint="eastAsia"/>
        </w:rPr>
        <w:t>mutable pointers</w:t>
      </w:r>
      <w:del w:id="316" w:author="AnneMarieW" w:date="2018-03-20T10:44:00Z">
        <w:r w:rsidRPr="009C0DE2" w:rsidDel="00D87AFE">
          <w:rPr>
            <w:rFonts w:hint="eastAsia"/>
          </w:rPr>
          <w:delText>,</w:delText>
        </w:r>
      </w:del>
      <w:r w:rsidRPr="009C0DE2">
        <w:rPr>
          <w:rFonts w:hint="eastAsia"/>
        </w:rPr>
        <w:t xml:space="preserve"> or multiple mutable pointers to the same location</w:t>
      </w:r>
      <w:commentRangeEnd w:id="305"/>
      <w:r w:rsidR="00D87AFE">
        <w:rPr>
          <w:rStyle w:val="CommentReference"/>
          <w:color w:val="auto"/>
        </w:rPr>
        <w:commentReference w:id="305"/>
      </w:r>
      <w:commentRangeEnd w:id="306"/>
      <w:r w:rsidR="00DF7D0F">
        <w:rPr>
          <w:rStyle w:val="CommentReference"/>
          <w:rFonts w:eastAsia="Times New Roman"/>
          <w:color w:val="auto"/>
        </w:rPr>
        <w:commentReference w:id="306"/>
      </w:r>
    </w:p>
    <w:p w14:paraId="401F9270" w14:textId="77777777" w:rsidR="00DF5F30" w:rsidRPr="009C0DE2" w:rsidRDefault="00DF5F30" w:rsidP="009C0DE2">
      <w:pPr>
        <w:pStyle w:val="BulletB"/>
      </w:pPr>
      <w:r w:rsidRPr="009C0DE2">
        <w:rPr>
          <w:rFonts w:hint="eastAsia"/>
        </w:rPr>
        <w:t>Aren</w:t>
      </w:r>
      <w:r w:rsidRPr="009C0DE2">
        <w:t>’</w:t>
      </w:r>
      <w:r w:rsidRPr="009C0DE2">
        <w:rPr>
          <w:rFonts w:hint="eastAsia"/>
        </w:rPr>
        <w:t>t guaranteed to point to valid memory</w:t>
      </w:r>
    </w:p>
    <w:p w14:paraId="16419826" w14:textId="77777777" w:rsidR="00DF5F30" w:rsidRPr="009C0DE2" w:rsidRDefault="00DF5F30" w:rsidP="009C0DE2">
      <w:pPr>
        <w:pStyle w:val="BulletB"/>
      </w:pPr>
      <w:r w:rsidRPr="009C0DE2">
        <w:rPr>
          <w:rFonts w:hint="eastAsia"/>
        </w:rPr>
        <w:t>Are allowed to be null</w:t>
      </w:r>
    </w:p>
    <w:p w14:paraId="6D76ABE4" w14:textId="77777777" w:rsidR="00DF5F30" w:rsidRPr="009C0DE2" w:rsidRDefault="00DF5F30" w:rsidP="009C0DE2">
      <w:pPr>
        <w:pStyle w:val="BulletC"/>
      </w:pPr>
      <w:r w:rsidRPr="009C0DE2">
        <w:rPr>
          <w:rFonts w:hint="eastAsia"/>
        </w:rPr>
        <w:t>Don</w:t>
      </w:r>
      <w:r w:rsidRPr="009C0DE2">
        <w:t>’</w:t>
      </w:r>
      <w:r w:rsidRPr="009C0DE2">
        <w:rPr>
          <w:rFonts w:hint="eastAsia"/>
        </w:rPr>
        <w:t>t implement any automatic clean</w:t>
      </w:r>
      <w:del w:id="317" w:author="AnneMarieW" w:date="2018-03-20T10:44:00Z">
        <w:r w:rsidRPr="009C0DE2" w:rsidDel="00D87AFE">
          <w:rPr>
            <w:rFonts w:hint="eastAsia"/>
          </w:rPr>
          <w:delText>-</w:delText>
        </w:r>
      </w:del>
      <w:r w:rsidRPr="009C0DE2">
        <w:rPr>
          <w:rFonts w:hint="eastAsia"/>
        </w:rPr>
        <w:t>up</w:t>
      </w:r>
    </w:p>
    <w:p w14:paraId="7CAD2B9B" w14:textId="77777777" w:rsidR="00DF5F30" w:rsidRPr="009C0DE2" w:rsidRDefault="00DF5F30" w:rsidP="00173090">
      <w:pPr>
        <w:pStyle w:val="Body"/>
      </w:pPr>
      <w:r w:rsidRPr="009C0DE2">
        <w:rPr>
          <w:rFonts w:hint="eastAsia"/>
        </w:rPr>
        <w:t xml:space="preserve">By opting out of having Rust enforce these guarantees, </w:t>
      </w:r>
      <w:del w:id="318" w:author="AnneMarieW" w:date="2018-03-20T10:45:00Z">
        <w:r w:rsidRPr="009C0DE2" w:rsidDel="0094270C">
          <w:rPr>
            <w:rFonts w:hint="eastAsia"/>
          </w:rPr>
          <w:delText xml:space="preserve">you are able to </w:delText>
        </w:r>
      </w:del>
      <w:ins w:id="319" w:author="AnneMarieW" w:date="2018-03-20T10:45:00Z">
        <w:r w:rsidR="0094270C">
          <w:t xml:space="preserve">we can </w:t>
        </w:r>
      </w:ins>
      <w:r w:rsidRPr="009C0DE2">
        <w:rPr>
          <w:rFonts w:hint="eastAsia"/>
        </w:rPr>
        <w:t>make the</w:t>
      </w:r>
      <w:r w:rsidR="00C84259" w:rsidRPr="00F51973">
        <w:t xml:space="preserve"> </w:t>
      </w:r>
      <w:r w:rsidRPr="009C0DE2">
        <w:rPr>
          <w:rFonts w:hint="eastAsia"/>
        </w:rPr>
        <w:t>trade</w:t>
      </w:r>
      <w:ins w:id="320" w:author="AnneMarieW" w:date="2018-03-20T10:45:00Z">
        <w:r w:rsidR="0094270C">
          <w:t>-</w:t>
        </w:r>
      </w:ins>
      <w:r w:rsidRPr="009C0DE2">
        <w:rPr>
          <w:rFonts w:hint="eastAsia"/>
        </w:rPr>
        <w:t>off of giving up guaranteed safety to gain performance or the ability to</w:t>
      </w:r>
      <w:r w:rsidR="00C84259" w:rsidRPr="00F51973">
        <w:t xml:space="preserve"> </w:t>
      </w:r>
      <w:r w:rsidRPr="009C0DE2">
        <w:rPr>
          <w:rFonts w:hint="eastAsia"/>
        </w:rPr>
        <w:t>interface with another language or hardware where Rust</w:t>
      </w:r>
      <w:r w:rsidRPr="009C0DE2">
        <w:t>’</w:t>
      </w:r>
      <w:r w:rsidRPr="009C0DE2">
        <w:rPr>
          <w:rFonts w:hint="eastAsia"/>
        </w:rPr>
        <w:t>s guarantees don</w:t>
      </w:r>
      <w:r w:rsidRPr="009C0DE2">
        <w:t>’</w:t>
      </w:r>
      <w:r w:rsidRPr="009C0DE2">
        <w:rPr>
          <w:rFonts w:hint="eastAsia"/>
        </w:rPr>
        <w:t>t apply.</w:t>
      </w:r>
    </w:p>
    <w:p w14:paraId="1A6EDB29" w14:textId="437F3715" w:rsidR="00DF5F30" w:rsidRPr="009C0DE2" w:rsidRDefault="009C0DE2" w:rsidP="00173090">
      <w:pPr>
        <w:pStyle w:val="Body"/>
      </w:pPr>
      <w:del w:id="321" w:author="janelle" w:date="2018-03-23T16:15:00Z">
        <w:r w:rsidRPr="00F51973" w:rsidDel="00C40395">
          <w:delText xml:space="preserve"> </w:delText>
        </w:r>
      </w:del>
      <w:r w:rsidR="00DF5F30" w:rsidRPr="009C0DE2">
        <w:rPr>
          <w:rFonts w:hint="eastAsia"/>
        </w:rPr>
        <w:t xml:space="preserve">Listing 19-1 shows how to create </w:t>
      </w:r>
      <w:del w:id="322" w:author="AnneMarieW" w:date="2018-03-20T10:46:00Z">
        <w:r w:rsidR="00DF5F30" w:rsidRPr="009C0DE2" w:rsidDel="00957FA2">
          <w:rPr>
            <w:rFonts w:hint="eastAsia"/>
          </w:rPr>
          <w:delText xml:space="preserve">both </w:delText>
        </w:r>
      </w:del>
      <w:r w:rsidR="00DF5F30" w:rsidRPr="009C0DE2">
        <w:rPr>
          <w:rFonts w:hint="eastAsia"/>
        </w:rPr>
        <w:t>an immutable and a mutable raw pointer</w:t>
      </w:r>
      <w:r w:rsidR="00C84259" w:rsidRPr="00F51973">
        <w:t xml:space="preserve"> </w:t>
      </w:r>
      <w:r w:rsidR="00DF5F30" w:rsidRPr="009C0DE2">
        <w:rPr>
          <w:rFonts w:hint="eastAsia"/>
        </w:rPr>
        <w:t>from references</w:t>
      </w:r>
      <w:ins w:id="323" w:author="Carol Nichols" w:date="2018-03-27T15:49:00Z">
        <w:r w:rsidR="004D775C">
          <w:t>:</w:t>
        </w:r>
      </w:ins>
      <w:del w:id="324" w:author="Carol Nichols" w:date="2018-03-27T15:49:00Z">
        <w:r w:rsidR="00DF5F30" w:rsidRPr="009C0DE2" w:rsidDel="004D775C">
          <w:rPr>
            <w:rFonts w:hint="eastAsia"/>
          </w:rPr>
          <w:delText>.</w:delText>
        </w:r>
      </w:del>
    </w:p>
    <w:p w14:paraId="29DA857E" w14:textId="77777777" w:rsidR="00DF5F30" w:rsidRPr="009C0DE2" w:rsidRDefault="00DF5F30" w:rsidP="00F51973">
      <w:pPr>
        <w:pStyle w:val="CodeA"/>
      </w:pPr>
      <w:r w:rsidRPr="009C0DE2">
        <w:rPr>
          <w:rFonts w:hint="eastAsia"/>
        </w:rPr>
        <w:t>let mut num = 5;</w:t>
      </w:r>
    </w:p>
    <w:p w14:paraId="3F400532" w14:textId="77777777" w:rsidR="00DF5F30" w:rsidRPr="009C0DE2" w:rsidRDefault="00DF5F30" w:rsidP="009C0DE2">
      <w:pPr>
        <w:pStyle w:val="CodeB"/>
      </w:pPr>
    </w:p>
    <w:p w14:paraId="16142183" w14:textId="77777777" w:rsidR="00DF5F30" w:rsidRPr="009C0DE2" w:rsidRDefault="00DF5F30" w:rsidP="009C0DE2">
      <w:pPr>
        <w:pStyle w:val="CodeB"/>
      </w:pPr>
      <w:r w:rsidRPr="009C0DE2">
        <w:rPr>
          <w:rFonts w:hint="eastAsia"/>
        </w:rPr>
        <w:t>let r1 = &amp;num as *const i32;</w:t>
      </w:r>
    </w:p>
    <w:p w14:paraId="1D5669F8" w14:textId="77777777" w:rsidR="00DF5F30" w:rsidRPr="009C0DE2" w:rsidRDefault="00DF5F30" w:rsidP="009C0DE2">
      <w:pPr>
        <w:pStyle w:val="CodeC"/>
      </w:pPr>
      <w:r w:rsidRPr="009C0DE2">
        <w:rPr>
          <w:rFonts w:hint="eastAsia"/>
        </w:rPr>
        <w:t>let r2 = &amp;mut num as *mut i32;</w:t>
      </w:r>
    </w:p>
    <w:p w14:paraId="172C1E98" w14:textId="77777777" w:rsidR="00DF5F30" w:rsidRPr="009C0DE2" w:rsidRDefault="00DF5F30" w:rsidP="009C0DE2">
      <w:pPr>
        <w:pStyle w:val="Listing"/>
        <w:rPr>
          <w:rFonts w:eastAsia="Microsoft YaHei"/>
        </w:rPr>
      </w:pPr>
      <w:r w:rsidRPr="009C0DE2">
        <w:rPr>
          <w:rFonts w:eastAsia="Microsoft YaHei" w:hint="eastAsia"/>
        </w:rPr>
        <w:t>Listing 19-1: Creating raw pointers from references</w:t>
      </w:r>
    </w:p>
    <w:p w14:paraId="129E7C59" w14:textId="77777777" w:rsidR="00DF5F30" w:rsidRPr="00F51973" w:rsidRDefault="00DF5F30" w:rsidP="00173090">
      <w:pPr>
        <w:pStyle w:val="Body"/>
      </w:pPr>
      <w:r w:rsidRPr="00F51973">
        <w:rPr>
          <w:rFonts w:hint="eastAsia"/>
        </w:rPr>
        <w:t xml:space="preserve">Notice </w:t>
      </w:r>
      <w:ins w:id="325" w:author="AnneMarieW" w:date="2018-03-20T10:47:00Z">
        <w:r w:rsidR="00E73919">
          <w:t xml:space="preserve">that </w:t>
        </w:r>
      </w:ins>
      <w:r w:rsidRPr="00F51973">
        <w:rPr>
          <w:rFonts w:hint="eastAsia"/>
        </w:rPr>
        <w:t>we don</w:t>
      </w:r>
      <w:r w:rsidRPr="00F51973">
        <w:t>’</w:t>
      </w:r>
      <w:r w:rsidRPr="00F51973">
        <w:rPr>
          <w:rFonts w:hint="eastAsia"/>
        </w:rPr>
        <w:t>t include the</w:t>
      </w:r>
      <w:r w:rsidR="00C84259" w:rsidRPr="00F51973">
        <w:t xml:space="preserve"> </w:t>
      </w:r>
      <w:r w:rsidR="006D1401" w:rsidRPr="006D1401">
        <w:rPr>
          <w:rStyle w:val="Literal"/>
          <w:rPrChange w:id="326" w:author="AnneMarieW" w:date="2018-03-20T10:47:00Z">
            <w:rPr/>
          </w:rPrChange>
        </w:rPr>
        <w:t>unsafe</w:t>
      </w:r>
      <w:r w:rsidR="00C84259" w:rsidRPr="00F51973">
        <w:t xml:space="preserve"> </w:t>
      </w:r>
      <w:r w:rsidRPr="00F51973">
        <w:rPr>
          <w:rFonts w:hint="eastAsia"/>
        </w:rPr>
        <w:t xml:space="preserve">keyword </w:t>
      </w:r>
      <w:del w:id="327" w:author="AnneMarieW" w:date="2018-03-20T10:47:00Z">
        <w:r w:rsidRPr="00F51973" w:rsidDel="00E73919">
          <w:rPr>
            <w:rFonts w:hint="eastAsia"/>
          </w:rPr>
          <w:delText>here</w:delText>
        </w:r>
      </w:del>
      <w:ins w:id="328" w:author="AnneMarieW" w:date="2018-03-20T10:47:00Z">
        <w:r w:rsidR="00E73919">
          <w:t xml:space="preserve">in this code. </w:t>
        </w:r>
      </w:ins>
      <w:del w:id="329" w:author="AnneMarieW" w:date="2018-03-20T10:47:00Z">
        <w:r w:rsidRPr="00F51973" w:rsidDel="00E73919">
          <w:delText>—</w:delText>
        </w:r>
        <w:r w:rsidRPr="00F51973" w:rsidDel="00E73919">
          <w:rPr>
            <w:rFonts w:hint="eastAsia"/>
          </w:rPr>
          <w:delText>you</w:delText>
        </w:r>
      </w:del>
      <w:ins w:id="330" w:author="AnneMarieW" w:date="2018-03-20T10:47:00Z">
        <w:r w:rsidR="00E73919">
          <w:t>We</w:t>
        </w:r>
      </w:ins>
      <w:r w:rsidRPr="00F51973">
        <w:rPr>
          <w:rFonts w:hint="eastAsia"/>
        </w:rPr>
        <w:t xml:space="preserve"> can</w:t>
      </w:r>
      <w:r w:rsidR="00C84259" w:rsidRPr="00F51973">
        <w:t xml:space="preserve"> </w:t>
      </w:r>
      <w:r w:rsidRPr="00F51973">
        <w:rPr>
          <w:rFonts w:hint="eastAsia"/>
        </w:rPr>
        <w:t>create</w:t>
      </w:r>
      <w:r w:rsidR="00C84259" w:rsidRPr="00F51973">
        <w:t xml:space="preserve"> </w:t>
      </w:r>
      <w:r w:rsidRPr="00F51973">
        <w:rPr>
          <w:rFonts w:hint="eastAsia"/>
        </w:rPr>
        <w:t>raw</w:t>
      </w:r>
      <w:r w:rsidR="00C84259" w:rsidRPr="00F51973">
        <w:t xml:space="preserve"> </w:t>
      </w:r>
      <w:r w:rsidRPr="00F51973">
        <w:rPr>
          <w:rFonts w:hint="eastAsia"/>
        </w:rPr>
        <w:t>pointers in safe code</w:t>
      </w:r>
      <w:ins w:id="331" w:author="AnneMarieW" w:date="2018-03-20T10:48:00Z">
        <w:r w:rsidR="00312442">
          <w:t>;</w:t>
        </w:r>
      </w:ins>
      <w:del w:id="332" w:author="AnneMarieW" w:date="2018-03-20T10:48:00Z">
        <w:r w:rsidRPr="00F51973" w:rsidDel="00312442">
          <w:rPr>
            <w:rFonts w:hint="eastAsia"/>
          </w:rPr>
          <w:delText>,</w:delText>
        </w:r>
      </w:del>
      <w:r w:rsidRPr="00F51973">
        <w:rPr>
          <w:rFonts w:hint="eastAsia"/>
        </w:rPr>
        <w:t xml:space="preserve"> </w:t>
      </w:r>
      <w:del w:id="333" w:author="AnneMarieW" w:date="2018-03-20T10:47:00Z">
        <w:r w:rsidRPr="00F51973" w:rsidDel="00E73919">
          <w:rPr>
            <w:rFonts w:hint="eastAsia"/>
          </w:rPr>
          <w:delText>you</w:delText>
        </w:r>
      </w:del>
      <w:ins w:id="334" w:author="AnneMarieW" w:date="2018-03-20T10:47:00Z">
        <w:r w:rsidR="00E73919">
          <w:t>we</w:t>
        </w:r>
      </w:ins>
      <w:r w:rsidRPr="00F51973">
        <w:rPr>
          <w:rFonts w:hint="eastAsia"/>
        </w:rPr>
        <w:t xml:space="preserve"> just can</w:t>
      </w:r>
      <w:r w:rsidRPr="00F51973">
        <w:t>’</w:t>
      </w:r>
      <w:r w:rsidRPr="00F51973">
        <w:rPr>
          <w:rFonts w:hint="eastAsia"/>
        </w:rPr>
        <w:t>t</w:t>
      </w:r>
      <w:r w:rsidR="00C84259" w:rsidRPr="00F51973">
        <w:t xml:space="preserve"> </w:t>
      </w:r>
      <w:r w:rsidRPr="00F51973">
        <w:rPr>
          <w:rFonts w:hint="eastAsia"/>
        </w:rPr>
        <w:t>dereference</w:t>
      </w:r>
      <w:r w:rsidR="00C84259" w:rsidRPr="00F51973">
        <w:t xml:space="preserve"> </w:t>
      </w:r>
      <w:r w:rsidRPr="00F51973">
        <w:rPr>
          <w:rFonts w:hint="eastAsia"/>
        </w:rPr>
        <w:t>raw pointers outside</w:t>
      </w:r>
      <w:del w:id="335" w:author="AnneMarieW" w:date="2018-03-20T10:47:00Z">
        <w:r w:rsidRPr="00F51973" w:rsidDel="00E73919">
          <w:rPr>
            <w:rFonts w:hint="eastAsia"/>
          </w:rPr>
          <w:delText xml:space="preserve"> of</w:delText>
        </w:r>
      </w:del>
      <w:r w:rsidRPr="00F51973">
        <w:rPr>
          <w:rFonts w:hint="eastAsia"/>
        </w:rPr>
        <w:t xml:space="preserve"> an</w:t>
      </w:r>
      <w:r w:rsidR="00C84259" w:rsidRPr="00F51973">
        <w:t xml:space="preserve"> </w:t>
      </w:r>
      <w:r w:rsidRPr="00F51973">
        <w:rPr>
          <w:rFonts w:hint="eastAsia"/>
        </w:rPr>
        <w:t xml:space="preserve">unsafe block, as </w:t>
      </w:r>
      <w:del w:id="336" w:author="AnneMarieW" w:date="2018-03-20T10:47:00Z">
        <w:r w:rsidRPr="00F51973" w:rsidDel="00E73919">
          <w:rPr>
            <w:rFonts w:hint="eastAsia"/>
          </w:rPr>
          <w:delText>we</w:delText>
        </w:r>
      </w:del>
      <w:ins w:id="337" w:author="AnneMarieW" w:date="2018-03-20T10:47:00Z">
        <w:r w:rsidR="00E73919">
          <w:t>you</w:t>
        </w:r>
      </w:ins>
      <w:r w:rsidRPr="00F51973">
        <w:t>’</w:t>
      </w:r>
      <w:r w:rsidRPr="00F51973">
        <w:rPr>
          <w:rFonts w:hint="eastAsia"/>
        </w:rPr>
        <w:t>ll see in a bit.</w:t>
      </w:r>
    </w:p>
    <w:p w14:paraId="65150E9D" w14:textId="77777777" w:rsidR="00DF5F30" w:rsidRPr="009C0DE2" w:rsidRDefault="00DF5F30" w:rsidP="00173090">
      <w:pPr>
        <w:pStyle w:val="Body"/>
      </w:pPr>
      <w:r w:rsidRPr="009C0DE2">
        <w:rPr>
          <w:rFonts w:hint="eastAsia"/>
        </w:rPr>
        <w:t>We</w:t>
      </w:r>
      <w:r w:rsidRPr="009C0DE2">
        <w:t>’</w:t>
      </w:r>
      <w:r w:rsidRPr="009C0DE2">
        <w:rPr>
          <w:rFonts w:hint="eastAsia"/>
        </w:rPr>
        <w:t>ve created raw pointers by using</w:t>
      </w:r>
      <w:r w:rsidR="00C84259" w:rsidRPr="00F51973">
        <w:t xml:space="preserve"> </w:t>
      </w:r>
      <w:r w:rsidRPr="009C0DE2">
        <w:rPr>
          <w:rStyle w:val="Literal"/>
          <w:rFonts w:hint="eastAsia"/>
        </w:rPr>
        <w:t>as</w:t>
      </w:r>
      <w:r w:rsidR="00C84259" w:rsidRPr="00F51973">
        <w:t xml:space="preserve"> </w:t>
      </w:r>
      <w:r w:rsidRPr="009C0DE2">
        <w:rPr>
          <w:rFonts w:hint="eastAsia"/>
        </w:rPr>
        <w:t>to cast an immutable and a mutable</w:t>
      </w:r>
      <w:r w:rsidR="00C84259" w:rsidRPr="00F51973">
        <w:t xml:space="preserve"> </w:t>
      </w:r>
      <w:r w:rsidRPr="009C0DE2">
        <w:rPr>
          <w:rFonts w:hint="eastAsia"/>
        </w:rPr>
        <w:t>reference into their corresponding raw pointer types. Because we created them</w:t>
      </w:r>
      <w:r w:rsidR="00C84259" w:rsidRPr="00F51973">
        <w:t xml:space="preserve"> </w:t>
      </w:r>
      <w:r w:rsidRPr="009C0DE2">
        <w:rPr>
          <w:rFonts w:hint="eastAsia"/>
        </w:rPr>
        <w:t>directly from references</w:t>
      </w:r>
      <w:del w:id="338" w:author="AnneMarieW" w:date="2018-03-20T10:49:00Z">
        <w:r w:rsidRPr="009C0DE2" w:rsidDel="00312442">
          <w:rPr>
            <w:rFonts w:hint="eastAsia"/>
          </w:rPr>
          <w:delText xml:space="preserve"> that are</w:delText>
        </w:r>
      </w:del>
      <w:r w:rsidRPr="009C0DE2">
        <w:rPr>
          <w:rFonts w:hint="eastAsia"/>
        </w:rPr>
        <w:t xml:space="preserve"> guaranteed to be valid, we</w:t>
      </w:r>
      <w:del w:id="339" w:author="AnneMarieW" w:date="2018-03-20T10:48:00Z">
        <w:r w:rsidRPr="009C0DE2" w:rsidDel="00312442">
          <w:rPr>
            <w:rFonts w:hint="eastAsia"/>
          </w:rPr>
          <w:delText xml:space="preserve"> can</w:delText>
        </w:r>
      </w:del>
      <w:r w:rsidRPr="009C0DE2">
        <w:rPr>
          <w:rFonts w:hint="eastAsia"/>
        </w:rPr>
        <w:t xml:space="preserve"> know </w:t>
      </w:r>
      <w:del w:id="340" w:author="AnneMarieW" w:date="2018-03-20T10:49:00Z">
        <w:r w:rsidRPr="009C0DE2" w:rsidDel="00312442">
          <w:rPr>
            <w:rFonts w:hint="eastAsia"/>
          </w:rPr>
          <w:delText>that</w:delText>
        </w:r>
        <w:r w:rsidR="00C84259" w:rsidRPr="00F51973" w:rsidDel="00312442">
          <w:delText xml:space="preserve"> </w:delText>
        </w:r>
      </w:del>
      <w:r w:rsidRPr="009C0DE2">
        <w:rPr>
          <w:rFonts w:hint="eastAsia"/>
        </w:rPr>
        <w:t>these particular raw pointers are valid, but we can</w:t>
      </w:r>
      <w:r w:rsidRPr="009C0DE2">
        <w:t>’</w:t>
      </w:r>
      <w:r w:rsidRPr="009C0DE2">
        <w:rPr>
          <w:rFonts w:hint="eastAsia"/>
        </w:rPr>
        <w:t>t make that assumption</w:t>
      </w:r>
      <w:r w:rsidR="00C84259" w:rsidRPr="00F51973">
        <w:t xml:space="preserve"> </w:t>
      </w:r>
      <w:r w:rsidRPr="009C0DE2">
        <w:rPr>
          <w:rFonts w:hint="eastAsia"/>
        </w:rPr>
        <w:t>about just any raw pointer.</w:t>
      </w:r>
    </w:p>
    <w:p w14:paraId="73DE8449" w14:textId="7F39FDE0" w:rsidR="00DF5F30" w:rsidRPr="009C0DE2" w:rsidRDefault="00DF5F30" w:rsidP="00173090">
      <w:pPr>
        <w:pStyle w:val="Body"/>
      </w:pPr>
      <w:r w:rsidRPr="009C0DE2">
        <w:rPr>
          <w:rFonts w:hint="eastAsia"/>
        </w:rPr>
        <w:t>Next</w:t>
      </w:r>
      <w:ins w:id="341" w:author="AnneMarieW" w:date="2018-03-20T10:49:00Z">
        <w:r w:rsidR="00312442">
          <w:t>,</w:t>
        </w:r>
      </w:ins>
      <w:r w:rsidRPr="009C0DE2">
        <w:rPr>
          <w:rFonts w:hint="eastAsia"/>
        </w:rPr>
        <w:t xml:space="preserve"> we</w:t>
      </w:r>
      <w:r w:rsidRPr="009C0DE2">
        <w:t>’</w:t>
      </w:r>
      <w:r w:rsidRPr="009C0DE2">
        <w:rPr>
          <w:rFonts w:hint="eastAsia"/>
        </w:rPr>
        <w:t>ll create a raw pointer whose validity we can</w:t>
      </w:r>
      <w:r w:rsidRPr="009C0DE2">
        <w:t>’</w:t>
      </w:r>
      <w:r w:rsidRPr="009C0DE2">
        <w:rPr>
          <w:rFonts w:hint="eastAsia"/>
        </w:rPr>
        <w:t>t be so certain of.</w:t>
      </w:r>
      <w:r w:rsidR="00C84259" w:rsidRPr="00F51973">
        <w:t xml:space="preserve"> </w:t>
      </w:r>
      <w:r w:rsidRPr="009C0DE2">
        <w:rPr>
          <w:rFonts w:hint="eastAsia"/>
        </w:rPr>
        <w:t>Listing 19-2 shows how to create a raw pointer to an arbitrary location in</w:t>
      </w:r>
      <w:r w:rsidR="00C84259" w:rsidRPr="00F51973">
        <w:t xml:space="preserve"> </w:t>
      </w:r>
      <w:r w:rsidRPr="009C0DE2">
        <w:rPr>
          <w:rFonts w:hint="eastAsia"/>
        </w:rPr>
        <w:t>memory. Trying to use arbitrary memory is undefined: there m</w:t>
      </w:r>
      <w:del w:id="342" w:author="AnneMarieW" w:date="2018-03-20T10:50:00Z">
        <w:r w:rsidRPr="009C0DE2" w:rsidDel="00312442">
          <w:rPr>
            <w:rFonts w:hint="eastAsia"/>
          </w:rPr>
          <w:delText>ay</w:delText>
        </w:r>
      </w:del>
      <w:ins w:id="343" w:author="AnneMarieW" w:date="2018-03-20T10:50:00Z">
        <w:r w:rsidR="00312442">
          <w:t>ight</w:t>
        </w:r>
      </w:ins>
      <w:r w:rsidRPr="009C0DE2">
        <w:rPr>
          <w:rFonts w:hint="eastAsia"/>
        </w:rPr>
        <w:t xml:space="preserve"> be data at that</w:t>
      </w:r>
      <w:r w:rsidR="00C84259" w:rsidRPr="00F51973">
        <w:t xml:space="preserve"> </w:t>
      </w:r>
      <w:r w:rsidRPr="009C0DE2">
        <w:rPr>
          <w:rFonts w:hint="eastAsia"/>
        </w:rPr>
        <w:t>address or there m</w:t>
      </w:r>
      <w:del w:id="344" w:author="AnneMarieW" w:date="2018-03-20T10:50:00Z">
        <w:r w:rsidRPr="009C0DE2" w:rsidDel="00312442">
          <w:rPr>
            <w:rFonts w:hint="eastAsia"/>
          </w:rPr>
          <w:delText>ay</w:delText>
        </w:r>
      </w:del>
      <w:ins w:id="345" w:author="AnneMarieW" w:date="2018-03-20T10:50:00Z">
        <w:r w:rsidR="00312442">
          <w:t>ight</w:t>
        </w:r>
      </w:ins>
      <w:r w:rsidRPr="009C0DE2">
        <w:rPr>
          <w:rFonts w:hint="eastAsia"/>
        </w:rPr>
        <w:t xml:space="preserve"> not</w:t>
      </w:r>
      <w:del w:id="346" w:author="AnneMarieW" w:date="2018-03-20T10:50:00Z">
        <w:r w:rsidRPr="009C0DE2" w:rsidDel="00312442">
          <w:rPr>
            <w:rFonts w:hint="eastAsia"/>
          </w:rPr>
          <w:delText>,</w:delText>
        </w:r>
      </w:del>
      <w:ins w:id="347" w:author="AnneMarieW" w:date="2018-03-20T10:50:00Z">
        <w:del w:id="348" w:author="Carol Nichols" w:date="2018-03-26T16:47:00Z">
          <w:r w:rsidR="00312442" w:rsidDel="000C6EB9">
            <w:delText>;</w:delText>
          </w:r>
        </w:del>
      </w:ins>
      <w:ins w:id="349" w:author="Carol Nichols" w:date="2018-03-26T16:47:00Z">
        <w:r w:rsidR="000C6EB9">
          <w:t>,</w:t>
        </w:r>
      </w:ins>
      <w:r w:rsidRPr="009C0DE2">
        <w:rPr>
          <w:rFonts w:hint="eastAsia"/>
        </w:rPr>
        <w:t xml:space="preserve"> the compiler might optimize the code so</w:t>
      </w:r>
      <w:del w:id="350" w:author="AnneMarieW" w:date="2018-03-20T10:50:00Z">
        <w:r w:rsidRPr="009C0DE2" w:rsidDel="00312442">
          <w:rPr>
            <w:rFonts w:hint="eastAsia"/>
          </w:rPr>
          <w:delText xml:space="preserve"> that</w:delText>
        </w:r>
      </w:del>
      <w:r w:rsidRPr="009C0DE2">
        <w:rPr>
          <w:rFonts w:hint="eastAsia"/>
        </w:rPr>
        <w:t xml:space="preserve"> there is</w:t>
      </w:r>
      <w:r w:rsidR="00C84259" w:rsidRPr="00F51973">
        <w:t xml:space="preserve"> </w:t>
      </w:r>
      <w:r w:rsidRPr="009C0DE2">
        <w:rPr>
          <w:rFonts w:hint="eastAsia"/>
        </w:rPr>
        <w:t>no memory access</w:t>
      </w:r>
      <w:ins w:id="351" w:author="Carol Nichols" w:date="2018-03-26T16:47:00Z">
        <w:r w:rsidR="000C6EB9">
          <w:t>,</w:t>
        </w:r>
      </w:ins>
      <w:del w:id="352" w:author="AnneMarieW" w:date="2018-03-20T10:50:00Z">
        <w:r w:rsidRPr="009C0DE2" w:rsidDel="00312442">
          <w:rPr>
            <w:rFonts w:hint="eastAsia"/>
          </w:rPr>
          <w:delText>,</w:delText>
        </w:r>
      </w:del>
      <w:r w:rsidRPr="009C0DE2">
        <w:rPr>
          <w:rFonts w:hint="eastAsia"/>
        </w:rPr>
        <w:t xml:space="preserve"> or </w:t>
      </w:r>
      <w:del w:id="353" w:author="AnneMarieW" w:date="2018-03-20T10:50:00Z">
        <w:r w:rsidRPr="009C0DE2" w:rsidDel="00312442">
          <w:rPr>
            <w:rFonts w:hint="eastAsia"/>
          </w:rPr>
          <w:delText>your</w:delText>
        </w:r>
      </w:del>
      <w:ins w:id="354" w:author="AnneMarieW" w:date="2018-03-20T10:50:00Z">
        <w:r w:rsidR="00312442">
          <w:t>the</w:t>
        </w:r>
      </w:ins>
      <w:r w:rsidRPr="009C0DE2">
        <w:rPr>
          <w:rFonts w:hint="eastAsia"/>
        </w:rPr>
        <w:t xml:space="preserve"> program might </w:t>
      </w:r>
      <w:ins w:id="355" w:author="Carol Nichols" w:date="2018-03-26T16:46:00Z">
        <w:r w:rsidR="00192420">
          <w:t xml:space="preserve">error with a </w:t>
        </w:r>
      </w:ins>
      <w:commentRangeStart w:id="356"/>
      <w:commentRangeStart w:id="357"/>
      <w:r w:rsidRPr="009C0DE2">
        <w:rPr>
          <w:rFonts w:hint="eastAsia"/>
        </w:rPr>
        <w:t>seg</w:t>
      </w:r>
      <w:ins w:id="358" w:author="Carol Nichols" w:date="2018-03-26T16:46:00Z">
        <w:r w:rsidR="00192420">
          <w:t xml:space="preserve">mentation </w:t>
        </w:r>
      </w:ins>
      <w:r w:rsidRPr="009C0DE2">
        <w:rPr>
          <w:rFonts w:hint="eastAsia"/>
        </w:rPr>
        <w:t>fault</w:t>
      </w:r>
      <w:commentRangeEnd w:id="356"/>
      <w:r w:rsidR="009E097F">
        <w:rPr>
          <w:rStyle w:val="CommentReference"/>
        </w:rPr>
        <w:commentReference w:id="356"/>
      </w:r>
      <w:commentRangeEnd w:id="357"/>
      <w:r w:rsidR="00192420">
        <w:rPr>
          <w:rStyle w:val="CommentReference"/>
        </w:rPr>
        <w:commentReference w:id="357"/>
      </w:r>
      <w:r w:rsidRPr="009C0DE2">
        <w:rPr>
          <w:rFonts w:hint="eastAsia"/>
        </w:rPr>
        <w:t xml:space="preserve">. </w:t>
      </w:r>
      <w:ins w:id="359" w:author="AnneMarieW" w:date="2018-03-20T10:51:00Z">
        <w:r w:rsidR="00312442">
          <w:t>U</w:t>
        </w:r>
        <w:r w:rsidR="00312442" w:rsidRPr="009C0DE2">
          <w:rPr>
            <w:rFonts w:hint="eastAsia"/>
          </w:rPr>
          <w:t>sually</w:t>
        </w:r>
        <w:r w:rsidR="00312442">
          <w:t>,</w:t>
        </w:r>
        <w:r w:rsidR="00312442" w:rsidRPr="009C0DE2">
          <w:rPr>
            <w:rFonts w:hint="eastAsia"/>
          </w:rPr>
          <w:t xml:space="preserve"> </w:t>
        </w:r>
        <w:r w:rsidR="00312442">
          <w:t>t</w:t>
        </w:r>
      </w:ins>
      <w:del w:id="360" w:author="AnneMarieW" w:date="2018-03-20T10:51:00Z">
        <w:r w:rsidRPr="009C0DE2" w:rsidDel="00312442">
          <w:rPr>
            <w:rFonts w:hint="eastAsia"/>
          </w:rPr>
          <w:delText>T</w:delText>
        </w:r>
      </w:del>
      <w:r w:rsidRPr="009C0DE2">
        <w:rPr>
          <w:rFonts w:hint="eastAsia"/>
        </w:rPr>
        <w:t>here</w:t>
      </w:r>
      <w:del w:id="361" w:author="AnneMarieW" w:date="2018-03-20T10:51:00Z">
        <w:r w:rsidRPr="009C0DE2" w:rsidDel="00312442">
          <w:delText>’</w:delText>
        </w:r>
      </w:del>
      <w:ins w:id="362" w:author="AnneMarieW" w:date="2018-03-20T10:51:00Z">
        <w:r w:rsidR="00312442">
          <w:t xml:space="preserve"> i</w:t>
        </w:r>
      </w:ins>
      <w:r w:rsidRPr="009C0DE2">
        <w:rPr>
          <w:rFonts w:hint="eastAsia"/>
        </w:rPr>
        <w:t>s no</w:t>
      </w:r>
      <w:del w:id="363" w:author="AnneMarieW" w:date="2018-03-20T10:51:00Z">
        <w:r w:rsidRPr="009C0DE2" w:rsidDel="00312442">
          <w:rPr>
            <w:rFonts w:hint="eastAsia"/>
          </w:rPr>
          <w:delText>t usually a</w:delText>
        </w:r>
      </w:del>
      <w:r w:rsidRPr="009C0DE2">
        <w:rPr>
          <w:rFonts w:hint="eastAsia"/>
        </w:rPr>
        <w:t xml:space="preserve"> good</w:t>
      </w:r>
      <w:r w:rsidR="00C84259" w:rsidRPr="00F51973">
        <w:t xml:space="preserve"> </w:t>
      </w:r>
      <w:r w:rsidRPr="009C0DE2">
        <w:rPr>
          <w:rFonts w:hint="eastAsia"/>
        </w:rPr>
        <w:t xml:space="preserve">reason to </w:t>
      </w:r>
      <w:del w:id="364" w:author="AnneMarieW" w:date="2018-03-20T10:51:00Z">
        <w:r w:rsidRPr="009C0DE2" w:rsidDel="00312442">
          <w:rPr>
            <w:rFonts w:hint="eastAsia"/>
          </w:rPr>
          <w:delText xml:space="preserve">be </w:delText>
        </w:r>
      </w:del>
      <w:r w:rsidRPr="009C0DE2">
        <w:rPr>
          <w:rFonts w:hint="eastAsia"/>
        </w:rPr>
        <w:t>writ</w:t>
      </w:r>
      <w:ins w:id="365" w:author="AnneMarieW" w:date="2018-03-20T10:51:00Z">
        <w:r w:rsidR="00312442">
          <w:t>e</w:t>
        </w:r>
      </w:ins>
      <w:del w:id="366" w:author="AnneMarieW" w:date="2018-03-20T10:51:00Z">
        <w:r w:rsidRPr="009C0DE2" w:rsidDel="00312442">
          <w:rPr>
            <w:rFonts w:hint="eastAsia"/>
          </w:rPr>
          <w:delText>ing</w:delText>
        </w:r>
      </w:del>
      <w:r w:rsidRPr="009C0DE2">
        <w:rPr>
          <w:rFonts w:hint="eastAsia"/>
        </w:rPr>
        <w:t xml:space="preserve"> code like this, but it is possible:</w:t>
      </w:r>
    </w:p>
    <w:p w14:paraId="3A85C9E6" w14:textId="77777777" w:rsidR="00DF5F30" w:rsidRPr="009C0DE2" w:rsidRDefault="00DF5F30" w:rsidP="00F51973">
      <w:pPr>
        <w:pStyle w:val="CodeA"/>
      </w:pPr>
      <w:r w:rsidRPr="009C0DE2">
        <w:rPr>
          <w:rFonts w:hint="eastAsia"/>
        </w:rPr>
        <w:lastRenderedPageBreak/>
        <w:t>let address = 0x012345usize;</w:t>
      </w:r>
    </w:p>
    <w:p w14:paraId="399F4D41" w14:textId="77777777" w:rsidR="00DF5F30" w:rsidRPr="009C0DE2" w:rsidRDefault="00DF5F30" w:rsidP="009C0DE2">
      <w:pPr>
        <w:pStyle w:val="CodeC"/>
      </w:pPr>
      <w:r w:rsidRPr="009C0DE2">
        <w:rPr>
          <w:rFonts w:hint="eastAsia"/>
        </w:rPr>
        <w:t>let r = address as *const i32;</w:t>
      </w:r>
    </w:p>
    <w:p w14:paraId="2F638224" w14:textId="77777777" w:rsidR="00DF5F30" w:rsidRPr="009C0DE2" w:rsidRDefault="00DF5F30" w:rsidP="009C0DE2">
      <w:pPr>
        <w:pStyle w:val="Listing"/>
        <w:rPr>
          <w:rFonts w:eastAsia="Microsoft YaHei"/>
        </w:rPr>
      </w:pPr>
      <w:r w:rsidRPr="009C0DE2">
        <w:rPr>
          <w:rFonts w:eastAsia="Microsoft YaHei" w:hint="eastAsia"/>
        </w:rPr>
        <w:t>Listing 19-2: Creating a raw pointer to an arbitrary memory address</w:t>
      </w:r>
    </w:p>
    <w:p w14:paraId="17847C84" w14:textId="77777777" w:rsidR="00DF5F30" w:rsidRPr="009C0DE2" w:rsidRDefault="00DF5F30" w:rsidP="00173090">
      <w:pPr>
        <w:pStyle w:val="Body"/>
      </w:pPr>
      <w:r w:rsidRPr="009C0DE2">
        <w:rPr>
          <w:rFonts w:hint="eastAsia"/>
        </w:rPr>
        <w:t>Re</w:t>
      </w:r>
      <w:del w:id="367" w:author="AnneMarieW" w:date="2018-03-20T10:51:00Z">
        <w:r w:rsidRPr="009C0DE2" w:rsidDel="00312442">
          <w:rPr>
            <w:rFonts w:hint="eastAsia"/>
          </w:rPr>
          <w:delText>member that we said</w:delText>
        </w:r>
      </w:del>
      <w:ins w:id="368" w:author="AnneMarieW" w:date="2018-03-20T10:51:00Z">
        <w:r w:rsidR="00312442">
          <w:t>call that we</w:t>
        </w:r>
      </w:ins>
      <w:del w:id="369" w:author="AnneMarieW" w:date="2018-03-20T10:51:00Z">
        <w:r w:rsidRPr="009C0DE2" w:rsidDel="00312442">
          <w:rPr>
            <w:rFonts w:hint="eastAsia"/>
          </w:rPr>
          <w:delText xml:space="preserve"> you</w:delText>
        </w:r>
      </w:del>
      <w:r w:rsidRPr="009C0DE2">
        <w:rPr>
          <w:rFonts w:hint="eastAsia"/>
        </w:rPr>
        <w:t xml:space="preserve"> can create raw pointers in safe code, but </w:t>
      </w:r>
      <w:del w:id="370" w:author="AnneMarieW" w:date="2018-03-20T10:51:00Z">
        <w:r w:rsidRPr="009C0DE2" w:rsidDel="00312442">
          <w:rPr>
            <w:rFonts w:hint="eastAsia"/>
          </w:rPr>
          <w:delText>you</w:delText>
        </w:r>
      </w:del>
      <w:ins w:id="371" w:author="AnneMarieW" w:date="2018-03-20T10:51:00Z">
        <w:r w:rsidR="00312442">
          <w:t>we</w:t>
        </w:r>
      </w:ins>
      <w:r w:rsidRPr="009C0DE2">
        <w:rPr>
          <w:rFonts w:hint="eastAsia"/>
        </w:rPr>
        <w:t xml:space="preserve"> can</w:t>
      </w:r>
      <w:r w:rsidRPr="009C0DE2">
        <w:t>’</w:t>
      </w:r>
      <w:r w:rsidRPr="009C0DE2">
        <w:rPr>
          <w:rFonts w:hint="eastAsia"/>
        </w:rPr>
        <w:t>t</w:t>
      </w:r>
      <w:r w:rsidR="00C84259" w:rsidRPr="00F51973">
        <w:t xml:space="preserve"> </w:t>
      </w:r>
      <w:r w:rsidRPr="009C0DE2">
        <w:rPr>
          <w:rStyle w:val="EmphasisItalic"/>
          <w:rFonts w:hint="eastAsia"/>
        </w:rPr>
        <w:t>dereference</w:t>
      </w:r>
      <w:r w:rsidR="00C84259" w:rsidRPr="00F51973">
        <w:t xml:space="preserve"> </w:t>
      </w:r>
      <w:r w:rsidRPr="009C0DE2">
        <w:rPr>
          <w:rFonts w:hint="eastAsia"/>
        </w:rPr>
        <w:t xml:space="preserve">raw pointers and read the data being pointed to. </w:t>
      </w:r>
      <w:del w:id="372" w:author="AnneMarieW" w:date="2018-03-20T10:53:00Z">
        <w:r w:rsidRPr="009C0DE2" w:rsidDel="00121DBE">
          <w:rPr>
            <w:rFonts w:hint="eastAsia"/>
          </w:rPr>
          <w:delText>We</w:delText>
        </w:r>
        <w:r w:rsidRPr="009C0DE2" w:rsidDel="00121DBE">
          <w:delText>’</w:delText>
        </w:r>
        <w:r w:rsidRPr="009C0DE2" w:rsidDel="00121DBE">
          <w:rPr>
            <w:rFonts w:hint="eastAsia"/>
          </w:rPr>
          <w:delText>ll do so now</w:delText>
        </w:r>
      </w:del>
      <w:ins w:id="373" w:author="AnneMarieW" w:date="2018-03-20T10:53:00Z">
        <w:r w:rsidR="00121DBE">
          <w:t>I</w:t>
        </w:r>
        <w:r w:rsidR="00121DBE" w:rsidRPr="009C0DE2">
          <w:rPr>
            <w:rFonts w:hint="eastAsia"/>
          </w:rPr>
          <w:t>n Listing 19-3</w:t>
        </w:r>
        <w:r w:rsidR="00121DBE">
          <w:t>, we</w:t>
        </w:r>
      </w:ins>
      <w:r w:rsidR="00C84259" w:rsidRPr="00F51973">
        <w:t xml:space="preserve"> </w:t>
      </w:r>
      <w:r w:rsidRPr="009C0DE2">
        <w:rPr>
          <w:rFonts w:hint="eastAsia"/>
        </w:rPr>
        <w:t>us</w:t>
      </w:r>
      <w:ins w:id="374" w:author="AnneMarieW" w:date="2018-03-20T10:53:00Z">
        <w:r w:rsidR="00121DBE">
          <w:t>e</w:t>
        </w:r>
      </w:ins>
      <w:del w:id="375" w:author="AnneMarieW" w:date="2018-03-20T10:53:00Z">
        <w:r w:rsidRPr="009C0DE2" w:rsidDel="00121DBE">
          <w:rPr>
            <w:rFonts w:hint="eastAsia"/>
          </w:rPr>
          <w:delText>ing</w:delText>
        </w:r>
      </w:del>
      <w:r w:rsidRPr="009C0DE2">
        <w:rPr>
          <w:rFonts w:hint="eastAsia"/>
        </w:rPr>
        <w:t xml:space="preserve"> the dereference operator</w:t>
      </w:r>
      <w:del w:id="376" w:author="AnneMarieW" w:date="2018-03-20T10:52:00Z">
        <w:r w:rsidRPr="009C0DE2" w:rsidDel="00312442">
          <w:rPr>
            <w:rFonts w:hint="eastAsia"/>
          </w:rPr>
          <w:delText>,</w:delText>
        </w:r>
      </w:del>
      <w:r w:rsidR="00C84259" w:rsidRPr="00F51973">
        <w:t xml:space="preserve"> </w:t>
      </w:r>
      <w:r w:rsidRPr="009C0DE2">
        <w:rPr>
          <w:rStyle w:val="Literal"/>
          <w:rFonts w:hint="eastAsia"/>
        </w:rPr>
        <w:t>*</w:t>
      </w:r>
      <w:del w:id="377" w:author="AnneMarieW" w:date="2018-03-20T10:52:00Z">
        <w:r w:rsidRPr="009C0DE2" w:rsidDel="00312442">
          <w:rPr>
            <w:rFonts w:hint="eastAsia"/>
          </w:rPr>
          <w:delText>,</w:delText>
        </w:r>
      </w:del>
      <w:r w:rsidRPr="009C0DE2">
        <w:rPr>
          <w:rFonts w:hint="eastAsia"/>
        </w:rPr>
        <w:t xml:space="preserve"> on a raw pointer</w:t>
      </w:r>
      <w:del w:id="378" w:author="AnneMarieW" w:date="2018-03-20T10:52:00Z">
        <w:r w:rsidRPr="009C0DE2" w:rsidDel="00312442">
          <w:rPr>
            <w:rFonts w:hint="eastAsia"/>
          </w:rPr>
          <w:delText>,</w:delText>
        </w:r>
      </w:del>
      <w:ins w:id="379" w:author="AnneMarieW" w:date="2018-03-20T10:52:00Z">
        <w:r w:rsidR="00312442">
          <w:t xml:space="preserve"> that</w:t>
        </w:r>
      </w:ins>
      <w:del w:id="380" w:author="AnneMarieW" w:date="2018-03-20T10:52:00Z">
        <w:r w:rsidRPr="009C0DE2" w:rsidDel="00312442">
          <w:rPr>
            <w:rFonts w:hint="eastAsia"/>
          </w:rPr>
          <w:delText xml:space="preserve"> which</w:delText>
        </w:r>
      </w:del>
      <w:r w:rsidRPr="009C0DE2">
        <w:rPr>
          <w:rFonts w:hint="eastAsia"/>
        </w:rPr>
        <w:t xml:space="preserve"> </w:t>
      </w:r>
      <w:del w:id="381" w:author="AnneMarieW" w:date="2018-03-20T10:52:00Z">
        <w:r w:rsidRPr="009C0DE2" w:rsidDel="00312442">
          <w:rPr>
            <w:rFonts w:hint="eastAsia"/>
          </w:rPr>
          <w:delText xml:space="preserve">does </w:delText>
        </w:r>
      </w:del>
      <w:r w:rsidRPr="009C0DE2">
        <w:rPr>
          <w:rFonts w:hint="eastAsia"/>
        </w:rPr>
        <w:t>require</w:t>
      </w:r>
      <w:ins w:id="382" w:author="AnneMarieW" w:date="2018-03-20T10:52:00Z">
        <w:r w:rsidR="00312442">
          <w:t>s</w:t>
        </w:r>
      </w:ins>
      <w:r w:rsidRPr="009C0DE2">
        <w:rPr>
          <w:rFonts w:hint="eastAsia"/>
        </w:rPr>
        <w:t xml:space="preserve"> an</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del w:id="383" w:author="AnneMarieW" w:date="2018-03-20T10:53:00Z">
        <w:r w:rsidRPr="009C0DE2" w:rsidDel="00121DBE">
          <w:rPr>
            <w:rFonts w:hint="eastAsia"/>
          </w:rPr>
          <w:delText>, as shown in Listing 19-3</w:delText>
        </w:r>
      </w:del>
      <w:r w:rsidRPr="009C0DE2">
        <w:rPr>
          <w:rFonts w:hint="eastAsia"/>
        </w:rPr>
        <w:t>:</w:t>
      </w:r>
    </w:p>
    <w:p w14:paraId="50A99AD6" w14:textId="77777777" w:rsidR="00DF5F30" w:rsidRPr="009C0DE2" w:rsidRDefault="00DF5F30" w:rsidP="00F51973">
      <w:pPr>
        <w:pStyle w:val="CodeA"/>
      </w:pPr>
      <w:r w:rsidRPr="009C0DE2">
        <w:rPr>
          <w:rFonts w:hint="eastAsia"/>
        </w:rPr>
        <w:t>let mut num = 5;</w:t>
      </w:r>
    </w:p>
    <w:p w14:paraId="15A5D724" w14:textId="77777777" w:rsidR="00DF5F30" w:rsidRPr="009C0DE2" w:rsidRDefault="00DF5F30" w:rsidP="009C0DE2">
      <w:pPr>
        <w:pStyle w:val="CodeB"/>
      </w:pPr>
    </w:p>
    <w:p w14:paraId="163B39ED" w14:textId="77777777" w:rsidR="00DF5F30" w:rsidRPr="009C0DE2" w:rsidRDefault="00DF5F30" w:rsidP="009C0DE2">
      <w:pPr>
        <w:pStyle w:val="CodeB"/>
      </w:pPr>
      <w:r w:rsidRPr="009C0DE2">
        <w:rPr>
          <w:rFonts w:hint="eastAsia"/>
        </w:rPr>
        <w:t>let r1 = &amp;num as *const i32;</w:t>
      </w:r>
    </w:p>
    <w:p w14:paraId="7929F543" w14:textId="77777777" w:rsidR="00DF5F30" w:rsidRPr="009C0DE2" w:rsidRDefault="00DF5F30" w:rsidP="009C0DE2">
      <w:pPr>
        <w:pStyle w:val="CodeB"/>
      </w:pPr>
      <w:r w:rsidRPr="009C0DE2">
        <w:rPr>
          <w:rFonts w:hint="eastAsia"/>
        </w:rPr>
        <w:t>let r2 = &amp;mut num as *mut i32;</w:t>
      </w:r>
    </w:p>
    <w:p w14:paraId="59B30612" w14:textId="77777777" w:rsidR="00DF5F30" w:rsidRPr="009C0DE2" w:rsidRDefault="00DF5F30" w:rsidP="009C0DE2">
      <w:pPr>
        <w:pStyle w:val="CodeB"/>
      </w:pPr>
    </w:p>
    <w:p w14:paraId="43FCCEC2" w14:textId="77777777" w:rsidR="00DF5F30" w:rsidRPr="009C0DE2" w:rsidRDefault="00DF5F30" w:rsidP="009C0DE2">
      <w:pPr>
        <w:pStyle w:val="CodeB"/>
      </w:pPr>
      <w:r w:rsidRPr="009C0DE2">
        <w:rPr>
          <w:rFonts w:hint="eastAsia"/>
        </w:rPr>
        <w:t>unsafe {</w:t>
      </w:r>
    </w:p>
    <w:p w14:paraId="5494C9BC" w14:textId="23B64CB2" w:rsidR="00DF5F30" w:rsidRPr="009C0DE2" w:rsidRDefault="00C4265F" w:rsidP="00F51973">
      <w:pPr>
        <w:pStyle w:val="CodeB"/>
      </w:pPr>
      <w:ins w:id="384" w:author="Carol Nichols" w:date="2018-03-26T16:47:00Z">
        <w:r>
          <w:t xml:space="preserve">  </w:t>
        </w:r>
      </w:ins>
      <w:r w:rsidR="00C84259">
        <w:rPr>
          <w:rFonts w:hint="eastAsia"/>
        </w:rPr>
        <w:t xml:space="preserve"> </w:t>
      </w:r>
      <w:ins w:id="385" w:author="Carol Nichols" w:date="2018-03-26T16:47:00Z">
        <w:r w:rsidR="00252EEE">
          <w:t xml:space="preserve"> </w:t>
        </w:r>
      </w:ins>
      <w:r w:rsidR="00DF5F30" w:rsidRPr="009C0DE2">
        <w:rPr>
          <w:rFonts w:hint="eastAsia"/>
        </w:rPr>
        <w:t>println!("r1 is: {}", *r1);</w:t>
      </w:r>
    </w:p>
    <w:p w14:paraId="6B0C024B" w14:textId="23A900CA" w:rsidR="00DF5F30" w:rsidRPr="009C0DE2" w:rsidRDefault="00C4265F" w:rsidP="00F51973">
      <w:pPr>
        <w:pStyle w:val="CodeB"/>
      </w:pPr>
      <w:ins w:id="386" w:author="Carol Nichols" w:date="2018-03-26T16:47:00Z">
        <w:r>
          <w:t xml:space="preserve">  </w:t>
        </w:r>
      </w:ins>
      <w:r w:rsidR="00C84259">
        <w:rPr>
          <w:rFonts w:hint="eastAsia"/>
        </w:rPr>
        <w:t xml:space="preserve"> </w:t>
      </w:r>
      <w:ins w:id="387" w:author="Carol Nichols" w:date="2018-03-26T16:47:00Z">
        <w:r w:rsidR="00252EEE">
          <w:t xml:space="preserve"> </w:t>
        </w:r>
      </w:ins>
      <w:r w:rsidR="00DF5F30" w:rsidRPr="009C0DE2">
        <w:rPr>
          <w:rFonts w:hint="eastAsia"/>
        </w:rPr>
        <w:t>println!("r2 is: {}", *r2);</w:t>
      </w:r>
    </w:p>
    <w:p w14:paraId="46C0DEA6" w14:textId="77777777" w:rsidR="00DF5F30" w:rsidRPr="009C0DE2" w:rsidRDefault="00DF5F30" w:rsidP="009C0DE2">
      <w:pPr>
        <w:pStyle w:val="CodeC"/>
      </w:pPr>
      <w:r w:rsidRPr="009C0DE2">
        <w:rPr>
          <w:rFonts w:hint="eastAsia"/>
        </w:rPr>
        <w:t>}</w:t>
      </w:r>
    </w:p>
    <w:p w14:paraId="702A5341" w14:textId="77777777" w:rsidR="00DF5F30" w:rsidRPr="009C0DE2" w:rsidRDefault="00DF5F30" w:rsidP="00F51973">
      <w:pPr>
        <w:pStyle w:val="Listing"/>
        <w:rPr>
          <w:rFonts w:eastAsia="Microsoft YaHei"/>
        </w:rPr>
      </w:pPr>
      <w:r w:rsidRPr="009C0DE2">
        <w:rPr>
          <w:rFonts w:eastAsia="Microsoft YaHei" w:hint="eastAsia"/>
        </w:rPr>
        <w:t>Listing 19-3: Dereferencing raw pointers within an</w:t>
      </w:r>
      <w:r w:rsidR="00C84259" w:rsidRPr="00F51973">
        <w:t xml:space="preserve"> </w:t>
      </w:r>
      <w:r w:rsidRPr="009C0DE2">
        <w:rPr>
          <w:rStyle w:val="LiteralCaption"/>
          <w:rFonts w:hint="eastAsia"/>
        </w:rPr>
        <w:t>unsafe</w:t>
      </w:r>
      <w:r w:rsidR="00C84259" w:rsidRPr="00F51973">
        <w:t xml:space="preserve"> </w:t>
      </w:r>
      <w:r w:rsidRPr="009C0DE2">
        <w:rPr>
          <w:rFonts w:eastAsia="Microsoft YaHei" w:hint="eastAsia"/>
        </w:rPr>
        <w:t>block</w:t>
      </w:r>
    </w:p>
    <w:p w14:paraId="22C8D35C" w14:textId="77777777" w:rsidR="00DF5F30" w:rsidRPr="009C0DE2" w:rsidRDefault="00DF5F30" w:rsidP="00173090">
      <w:pPr>
        <w:pStyle w:val="Body"/>
      </w:pPr>
      <w:r w:rsidRPr="009C0DE2">
        <w:rPr>
          <w:rFonts w:hint="eastAsia"/>
        </w:rPr>
        <w:t xml:space="preserve">Creating a pointer </w:t>
      </w:r>
      <w:del w:id="388" w:author="AnneMarieW" w:date="2018-03-20T10:54:00Z">
        <w:r w:rsidRPr="009C0DE2" w:rsidDel="00672373">
          <w:rPr>
            <w:rFonts w:hint="eastAsia"/>
          </w:rPr>
          <w:delText>can</w:delText>
        </w:r>
        <w:r w:rsidRPr="009C0DE2" w:rsidDel="00672373">
          <w:delText>’</w:delText>
        </w:r>
        <w:r w:rsidRPr="009C0DE2" w:rsidDel="00672373">
          <w:rPr>
            <w:rFonts w:hint="eastAsia"/>
          </w:rPr>
          <w:delText xml:space="preserve">t </w:delText>
        </w:r>
      </w:del>
      <w:r w:rsidRPr="009C0DE2">
        <w:rPr>
          <w:rFonts w:hint="eastAsia"/>
        </w:rPr>
        <w:t>do</w:t>
      </w:r>
      <w:ins w:id="389" w:author="AnneMarieW" w:date="2018-03-20T10:54:00Z">
        <w:r w:rsidR="00672373">
          <w:t>es</w:t>
        </w:r>
      </w:ins>
      <w:del w:id="390" w:author="AnneMarieW" w:date="2018-03-20T10:54:00Z">
        <w:r w:rsidRPr="009C0DE2" w:rsidDel="00672373">
          <w:rPr>
            <w:rFonts w:hint="eastAsia"/>
          </w:rPr>
          <w:delText xml:space="preserve"> any</w:delText>
        </w:r>
      </w:del>
      <w:ins w:id="391" w:author="AnneMarieW" w:date="2018-03-20T10:54:00Z">
        <w:r w:rsidR="00672373">
          <w:t xml:space="preserve"> no</w:t>
        </w:r>
      </w:ins>
      <w:r w:rsidRPr="009C0DE2">
        <w:rPr>
          <w:rFonts w:hint="eastAsia"/>
        </w:rPr>
        <w:t xml:space="preserve"> harm; it</w:t>
      </w:r>
      <w:r w:rsidRPr="009C0DE2">
        <w:t>’</w:t>
      </w:r>
      <w:r w:rsidRPr="009C0DE2">
        <w:rPr>
          <w:rFonts w:hint="eastAsia"/>
        </w:rPr>
        <w:t xml:space="preserve">s only when </w:t>
      </w:r>
      <w:ins w:id="392" w:author="AnneMarieW" w:date="2018-03-20T10:54:00Z">
        <w:r w:rsidR="00672373">
          <w:t xml:space="preserve">we try to </w:t>
        </w:r>
      </w:ins>
      <w:r w:rsidRPr="009C0DE2">
        <w:rPr>
          <w:rFonts w:hint="eastAsia"/>
        </w:rPr>
        <w:t>access</w:t>
      </w:r>
      <w:del w:id="393" w:author="AnneMarieW" w:date="2018-03-20T10:54:00Z">
        <w:r w:rsidRPr="009C0DE2" w:rsidDel="00672373">
          <w:rPr>
            <w:rFonts w:hint="eastAsia"/>
          </w:rPr>
          <w:delText>ing</w:delText>
        </w:r>
      </w:del>
      <w:r w:rsidRPr="009C0DE2">
        <w:rPr>
          <w:rFonts w:hint="eastAsia"/>
        </w:rPr>
        <w:t xml:space="preserve"> the value that</w:t>
      </w:r>
      <w:r w:rsidR="00C84259" w:rsidRPr="00F51973">
        <w:t xml:space="preserve"> </w:t>
      </w:r>
      <w:r w:rsidRPr="009C0DE2">
        <w:rPr>
          <w:rFonts w:hint="eastAsia"/>
        </w:rPr>
        <w:t xml:space="preserve">it points at that </w:t>
      </w:r>
      <w:del w:id="394" w:author="AnneMarieW" w:date="2018-03-20T10:54:00Z">
        <w:r w:rsidRPr="009C0DE2" w:rsidDel="00672373">
          <w:rPr>
            <w:rFonts w:hint="eastAsia"/>
          </w:rPr>
          <w:delText>you</w:delText>
        </w:r>
      </w:del>
      <w:ins w:id="395" w:author="AnneMarieW" w:date="2018-03-20T10:54:00Z">
        <w:r w:rsidR="00672373">
          <w:t>we</w:t>
        </w:r>
      </w:ins>
      <w:r w:rsidRPr="009C0DE2">
        <w:rPr>
          <w:rFonts w:hint="eastAsia"/>
        </w:rPr>
        <w:t xml:space="preserve"> might end up dealing with an invalid value.</w:t>
      </w:r>
    </w:p>
    <w:p w14:paraId="0D6135E2" w14:textId="42A6843E" w:rsidR="00DF5F30" w:rsidRPr="009C0DE2" w:rsidRDefault="00DF5F30" w:rsidP="00173090">
      <w:pPr>
        <w:pStyle w:val="Body"/>
      </w:pPr>
      <w:r w:rsidRPr="009C0DE2">
        <w:rPr>
          <w:rFonts w:hint="eastAsia"/>
        </w:rPr>
        <w:t>Note also that in Listing 19-1 and 19-3 we created</w:t>
      </w:r>
      <w:r w:rsidR="00C84259" w:rsidRPr="00F51973">
        <w:t xml:space="preserve"> </w:t>
      </w:r>
      <w:r w:rsidRPr="009C0DE2">
        <w:rPr>
          <w:rStyle w:val="Literal"/>
          <w:rFonts w:hint="eastAsia"/>
        </w:rPr>
        <w:t>*const i32</w:t>
      </w:r>
      <w:r w:rsidR="00C84259" w:rsidRPr="00F51973">
        <w:t xml:space="preserve"> </w:t>
      </w:r>
      <w:r w:rsidRPr="009C0DE2">
        <w:rPr>
          <w:rFonts w:hint="eastAsia"/>
        </w:rPr>
        <w:t>and</w:t>
      </w:r>
      <w:r w:rsidR="00C84259" w:rsidRPr="00F51973">
        <w:t xml:space="preserve"> </w:t>
      </w:r>
      <w:r w:rsidRPr="009C0DE2">
        <w:rPr>
          <w:rStyle w:val="Literal"/>
          <w:rFonts w:hint="eastAsia"/>
        </w:rPr>
        <w:t>*mut i32</w:t>
      </w:r>
      <w:r w:rsidR="00C84259" w:rsidRPr="00F51973">
        <w:t xml:space="preserve"> </w:t>
      </w:r>
      <w:r w:rsidRPr="009C0DE2">
        <w:rPr>
          <w:rFonts w:hint="eastAsia"/>
        </w:rPr>
        <w:t>raw pointers that both pointed to the same memory location,</w:t>
      </w:r>
      <w:ins w:id="396" w:author="Carol Nichols" w:date="2018-03-26T17:12:00Z">
        <w:r w:rsidR="00FB2168">
          <w:t xml:space="preserve"> where</w:t>
        </w:r>
      </w:ins>
      <w:r w:rsidRPr="009C0DE2">
        <w:rPr>
          <w:rFonts w:hint="eastAsia"/>
        </w:rPr>
        <w:t xml:space="preserve"> </w:t>
      </w:r>
      <w:del w:id="397" w:author="AnneMarieW" w:date="2018-03-20T10:55:00Z">
        <w:r w:rsidRPr="009C0DE2" w:rsidDel="00672373">
          <w:rPr>
            <w:rFonts w:hint="eastAsia"/>
          </w:rPr>
          <w:delText>that of</w:delText>
        </w:r>
        <w:r w:rsidR="00C84259" w:rsidRPr="00F51973" w:rsidDel="00672373">
          <w:delText xml:space="preserve"> </w:delText>
        </w:r>
      </w:del>
      <w:r w:rsidRPr="009C0DE2">
        <w:rPr>
          <w:rStyle w:val="Literal"/>
          <w:rFonts w:hint="eastAsia"/>
        </w:rPr>
        <w:t>num</w:t>
      </w:r>
      <w:del w:id="398" w:author="Carol Nichols" w:date="2018-03-26T17:12:00Z">
        <w:r w:rsidRPr="009C0DE2" w:rsidDel="00FB2168">
          <w:rPr>
            <w:rFonts w:hint="eastAsia"/>
          </w:rPr>
          <w:delText>.</w:delText>
        </w:r>
      </w:del>
      <w:ins w:id="399" w:author="Carol Nichols" w:date="2018-03-26T17:12:00Z">
        <w:r w:rsidR="00FB2168">
          <w:t xml:space="preserve"> is</w:t>
        </w:r>
        <w:r w:rsidR="0080207E">
          <w:t xml:space="preserve"> stored</w:t>
        </w:r>
        <w:r w:rsidR="00FB2168">
          <w:t>.</w:t>
        </w:r>
      </w:ins>
      <w:r w:rsidRPr="009C0DE2">
        <w:rPr>
          <w:rFonts w:hint="eastAsia"/>
        </w:rPr>
        <w:t xml:space="preserve"> If</w:t>
      </w:r>
      <w:ins w:id="400" w:author="AnneMarieW" w:date="2018-03-20T10:55:00Z">
        <w:r w:rsidR="00672373" w:rsidRPr="00672373">
          <w:rPr>
            <w:rFonts w:hint="eastAsia"/>
          </w:rPr>
          <w:t xml:space="preserve"> </w:t>
        </w:r>
        <w:r w:rsidR="00672373" w:rsidRPr="009C0DE2">
          <w:rPr>
            <w:rFonts w:hint="eastAsia"/>
          </w:rPr>
          <w:t>we</w:t>
        </w:r>
      </w:ins>
      <w:r w:rsidR="00C84259" w:rsidRPr="00F51973">
        <w:t xml:space="preserve"> </w:t>
      </w:r>
      <w:r w:rsidRPr="009C0DE2">
        <w:rPr>
          <w:rFonts w:hint="eastAsia"/>
        </w:rPr>
        <w:t>instead</w:t>
      </w:r>
      <w:del w:id="401" w:author="AnneMarieW" w:date="2018-03-20T10:55:00Z">
        <w:r w:rsidRPr="009C0DE2" w:rsidDel="00672373">
          <w:rPr>
            <w:rFonts w:hint="eastAsia"/>
          </w:rPr>
          <w:delText xml:space="preserve"> we</w:delText>
        </w:r>
        <w:r w:rsidRPr="009C0DE2" w:rsidDel="00672373">
          <w:delText>’</w:delText>
        </w:r>
        <w:r w:rsidRPr="009C0DE2" w:rsidDel="00672373">
          <w:rPr>
            <w:rFonts w:hint="eastAsia"/>
          </w:rPr>
          <w:delText>d</w:delText>
        </w:r>
      </w:del>
      <w:r w:rsidRPr="009C0DE2">
        <w:rPr>
          <w:rFonts w:hint="eastAsia"/>
        </w:rPr>
        <w:t xml:space="preserve"> tried to create an immutable and a mutable reference to</w:t>
      </w:r>
      <w:r w:rsidR="00C84259" w:rsidRPr="00F51973">
        <w:t xml:space="preserve"> </w:t>
      </w:r>
      <w:r w:rsidRPr="009C0DE2">
        <w:rPr>
          <w:rStyle w:val="Literal"/>
          <w:rFonts w:hint="eastAsia"/>
        </w:rPr>
        <w:t>num</w:t>
      </w:r>
      <w:r w:rsidRPr="009C0DE2">
        <w:rPr>
          <w:rFonts w:hint="eastAsia"/>
        </w:rPr>
        <w:t>,</w:t>
      </w:r>
      <w:r w:rsidR="00C84259" w:rsidRPr="00F51973">
        <w:t xml:space="preserve"> </w:t>
      </w:r>
      <w:r w:rsidRPr="009C0DE2">
        <w:rPr>
          <w:rFonts w:hint="eastAsia"/>
        </w:rPr>
        <w:t>th</w:t>
      </w:r>
      <w:del w:id="402" w:author="AnneMarieW" w:date="2018-03-20T10:55:00Z">
        <w:r w:rsidRPr="009C0DE2" w:rsidDel="00672373">
          <w:rPr>
            <w:rFonts w:hint="eastAsia"/>
          </w:rPr>
          <w:delText>is</w:delText>
        </w:r>
      </w:del>
      <w:ins w:id="403" w:author="AnneMarieW" w:date="2018-03-20T10:55:00Z">
        <w:r w:rsidR="00672373">
          <w:t>e code</w:t>
        </w:r>
      </w:ins>
      <w:r w:rsidRPr="009C0DE2">
        <w:rPr>
          <w:rFonts w:hint="eastAsia"/>
        </w:rPr>
        <w:t xml:space="preserve"> would not have compiled because Rust</w:t>
      </w:r>
      <w:r w:rsidRPr="009C0DE2">
        <w:t>’</w:t>
      </w:r>
      <w:r w:rsidRPr="009C0DE2">
        <w:rPr>
          <w:rFonts w:hint="eastAsia"/>
        </w:rPr>
        <w:t>s ownership rules don</w:t>
      </w:r>
      <w:r w:rsidRPr="009C0DE2">
        <w:t>’</w:t>
      </w:r>
      <w:r w:rsidRPr="009C0DE2">
        <w:rPr>
          <w:rFonts w:hint="eastAsia"/>
        </w:rPr>
        <w:t>t allow a</w:t>
      </w:r>
      <w:r w:rsidR="00C84259" w:rsidRPr="00F51973">
        <w:t xml:space="preserve"> </w:t>
      </w:r>
      <w:r w:rsidRPr="009C0DE2">
        <w:rPr>
          <w:rFonts w:hint="eastAsia"/>
        </w:rPr>
        <w:t>mutable reference at the same time as any immutable references. With raw</w:t>
      </w:r>
      <w:r w:rsidR="00C84259" w:rsidRPr="00F51973">
        <w:t xml:space="preserve"> </w:t>
      </w:r>
      <w:r w:rsidRPr="009C0DE2">
        <w:rPr>
          <w:rFonts w:hint="eastAsia"/>
        </w:rPr>
        <w:t xml:space="preserve">pointers, we </w:t>
      </w:r>
      <w:del w:id="404" w:author="AnneMarieW" w:date="2018-03-20T10:56:00Z">
        <w:r w:rsidRPr="009C0DE2" w:rsidDel="00672373">
          <w:rPr>
            <w:rFonts w:hint="eastAsia"/>
          </w:rPr>
          <w:delText xml:space="preserve">are able to </w:delText>
        </w:r>
      </w:del>
      <w:ins w:id="405" w:author="AnneMarieW" w:date="2018-03-20T10:56:00Z">
        <w:r w:rsidR="00672373">
          <w:t xml:space="preserve">can </w:t>
        </w:r>
      </w:ins>
      <w:r w:rsidRPr="009C0DE2">
        <w:rPr>
          <w:rFonts w:hint="eastAsia"/>
        </w:rPr>
        <w:t>create a mutable pointer and an immutable pointer to</w:t>
      </w:r>
      <w:r w:rsidR="00C84259" w:rsidRPr="00F51973">
        <w:t xml:space="preserve"> </w:t>
      </w:r>
      <w:r w:rsidRPr="009C0DE2">
        <w:rPr>
          <w:rFonts w:hint="eastAsia"/>
        </w:rPr>
        <w:t>the same location, and change data through the mutable pointer, potentially</w:t>
      </w:r>
      <w:r w:rsidR="00C84259" w:rsidRPr="00F51973">
        <w:t xml:space="preserve"> </w:t>
      </w:r>
      <w:r w:rsidRPr="009C0DE2">
        <w:rPr>
          <w:rFonts w:hint="eastAsia"/>
        </w:rPr>
        <w:t>creating a data race. Be careful!</w:t>
      </w:r>
    </w:p>
    <w:p w14:paraId="655CE130" w14:textId="77777777" w:rsidR="00DF5F30" w:rsidRPr="009C0DE2" w:rsidRDefault="00DF5F30" w:rsidP="00173090">
      <w:pPr>
        <w:pStyle w:val="Body"/>
      </w:pPr>
      <w:r w:rsidRPr="009C0DE2">
        <w:rPr>
          <w:rFonts w:hint="eastAsia"/>
        </w:rPr>
        <w:t>With all of these dangers, why would we ever use raw pointers? One major use</w:t>
      </w:r>
      <w:r w:rsidR="00C84259" w:rsidRPr="00F51973">
        <w:t xml:space="preserve"> </w:t>
      </w:r>
      <w:r w:rsidRPr="009C0DE2">
        <w:rPr>
          <w:rFonts w:hint="eastAsia"/>
        </w:rPr>
        <w:t xml:space="preserve">case is when interfacing with C code, as </w:t>
      </w:r>
      <w:del w:id="406" w:author="AnneMarieW" w:date="2018-03-20T10:57:00Z">
        <w:r w:rsidRPr="009C0DE2" w:rsidDel="00672373">
          <w:rPr>
            <w:rFonts w:hint="eastAsia"/>
          </w:rPr>
          <w:delText>we</w:delText>
        </w:r>
      </w:del>
      <w:ins w:id="407" w:author="AnneMarieW" w:date="2018-03-20T10:57:00Z">
        <w:r w:rsidR="00672373">
          <w:t>you</w:t>
        </w:r>
      </w:ins>
      <w:r w:rsidRPr="009C0DE2">
        <w:t>’</w:t>
      </w:r>
      <w:r w:rsidRPr="009C0DE2">
        <w:rPr>
          <w:rFonts w:hint="eastAsia"/>
        </w:rPr>
        <w:t>ll see in t</w:t>
      </w:r>
      <w:r w:rsidRPr="00672373">
        <w:rPr>
          <w:rFonts w:hint="eastAsia"/>
        </w:rPr>
        <w:t>he next section</w:t>
      </w:r>
      <w:ins w:id="408" w:author="AnneMarieW" w:date="2018-03-20T10:57:00Z">
        <w:r w:rsidR="006D1401" w:rsidRPr="006D1401">
          <w:rPr>
            <w:rPrChange w:id="409" w:author="AnneMarieW" w:date="2018-03-20T10:57:00Z">
              <w:rPr>
                <w:highlight w:val="yellow"/>
              </w:rPr>
            </w:rPrChange>
          </w:rPr>
          <w:t xml:space="preserve">, </w:t>
        </w:r>
        <w:r w:rsidR="00672373" w:rsidRPr="00672373">
          <w:t>“</w:t>
        </w:r>
        <w:r w:rsidR="00672373" w:rsidRPr="00672373">
          <w:rPr>
            <w:rFonts w:hint="eastAsia"/>
          </w:rPr>
          <w:t>C</w:t>
        </w:r>
        <w:r w:rsidR="00672373" w:rsidRPr="009C0DE2">
          <w:rPr>
            <w:rFonts w:hint="eastAsia"/>
          </w:rPr>
          <w:t>alling an Unsafe Function or Method</w:t>
        </w:r>
      </w:ins>
      <w:del w:id="410" w:author="AnneMarieW" w:date="2018-03-20T10:57:00Z">
        <w:r w:rsidR="006D1401" w:rsidRPr="006D1401">
          <w:rPr>
            <w:highlight w:val="yellow"/>
            <w:rPrChange w:id="411" w:author="AnneMarieW" w:date="2018-03-20T10:57:00Z">
              <w:rPr/>
            </w:rPrChange>
          </w:rPr>
          <w:delText xml:space="preserve"> on unsafe functions</w:delText>
        </w:r>
      </w:del>
      <w:r w:rsidRPr="009C0DE2">
        <w:rPr>
          <w:rFonts w:hint="eastAsia"/>
        </w:rPr>
        <w:t>.</w:t>
      </w:r>
      <w:ins w:id="412" w:author="AnneMarieW" w:date="2018-03-20T10:57:00Z">
        <w:r w:rsidR="00672373">
          <w:t>”</w:t>
        </w:r>
      </w:ins>
      <w:r w:rsidRPr="009C0DE2">
        <w:rPr>
          <w:rFonts w:hint="eastAsia"/>
        </w:rPr>
        <w:t xml:space="preserve"> Another case is when building up safe abstractions that the</w:t>
      </w:r>
      <w:r w:rsidR="00C84259" w:rsidRPr="00F51973">
        <w:t xml:space="preserve"> </w:t>
      </w:r>
      <w:r w:rsidRPr="009C0DE2">
        <w:rPr>
          <w:rFonts w:hint="eastAsia"/>
        </w:rPr>
        <w:t>borrow checker doesn</w:t>
      </w:r>
      <w:r w:rsidRPr="009C0DE2">
        <w:t>’</w:t>
      </w:r>
      <w:r w:rsidRPr="009C0DE2">
        <w:rPr>
          <w:rFonts w:hint="eastAsia"/>
        </w:rPr>
        <w:t xml:space="preserve">t understand. </w:t>
      </w:r>
      <w:del w:id="413" w:author="AnneMarieW" w:date="2018-03-20T10:58:00Z">
        <w:r w:rsidRPr="009C0DE2" w:rsidDel="00672373">
          <w:rPr>
            <w:rFonts w:hint="eastAsia"/>
          </w:rPr>
          <w:delText>Let</w:delText>
        </w:r>
        <w:r w:rsidRPr="009C0DE2" w:rsidDel="00672373">
          <w:delText>’</w:delText>
        </w:r>
        <w:r w:rsidRPr="009C0DE2" w:rsidDel="00672373">
          <w:rPr>
            <w:rFonts w:hint="eastAsia"/>
          </w:rPr>
          <w:delText xml:space="preserve">s </w:delText>
        </w:r>
      </w:del>
      <w:ins w:id="414" w:author="AnneMarieW" w:date="2018-03-20T10:58:00Z">
        <w:r w:rsidR="00672373">
          <w:t xml:space="preserve">We’ll </w:t>
        </w:r>
      </w:ins>
      <w:r w:rsidRPr="009C0DE2">
        <w:rPr>
          <w:rFonts w:hint="eastAsia"/>
        </w:rPr>
        <w:t xml:space="preserve">introduce unsafe functions </w:t>
      </w:r>
      <w:ins w:id="415" w:author="AnneMarieW" w:date="2018-03-20T10:58:00Z">
        <w:r w:rsidR="00672373">
          <w:t xml:space="preserve">and </w:t>
        </w:r>
      </w:ins>
      <w:r w:rsidRPr="009C0DE2">
        <w:rPr>
          <w:rFonts w:hint="eastAsia"/>
        </w:rPr>
        <w:t>then look</w:t>
      </w:r>
      <w:r w:rsidR="00C84259" w:rsidRPr="00F51973">
        <w:t xml:space="preserve"> </w:t>
      </w:r>
      <w:r w:rsidRPr="009C0DE2">
        <w:rPr>
          <w:rFonts w:hint="eastAsia"/>
        </w:rPr>
        <w:t>at an example of a safe abstraction that uses unsafe code.</w:t>
      </w:r>
    </w:p>
    <w:p w14:paraId="3737D038" w14:textId="77777777" w:rsidR="00DF5F30" w:rsidRPr="009C0DE2" w:rsidRDefault="00DF5F30" w:rsidP="00F51973">
      <w:pPr>
        <w:pStyle w:val="HeadB"/>
        <w:rPr>
          <w:rFonts w:eastAsia="Microsoft YaHei"/>
        </w:rPr>
      </w:pPr>
      <w:bookmarkStart w:id="416" w:name="calling-an-unsafe-function-or-method"/>
      <w:bookmarkStart w:id="417" w:name="_Toc508803066"/>
      <w:bookmarkEnd w:id="416"/>
      <w:r w:rsidRPr="009C0DE2">
        <w:rPr>
          <w:rFonts w:eastAsia="Microsoft YaHei" w:hint="eastAsia"/>
        </w:rPr>
        <w:t>Calling an Unsafe Function or Method</w:t>
      </w:r>
      <w:bookmarkEnd w:id="417"/>
    </w:p>
    <w:p w14:paraId="733BCFC1" w14:textId="608B98D8" w:rsidR="00DF5F30" w:rsidRPr="009C0DE2" w:rsidRDefault="00DF5F30" w:rsidP="00173090">
      <w:pPr>
        <w:pStyle w:val="BodyFirst"/>
        <w:rPr>
          <w:rFonts w:eastAsia="Microsoft YaHei"/>
        </w:rPr>
      </w:pPr>
      <w:r w:rsidRPr="009C0DE2">
        <w:rPr>
          <w:rFonts w:eastAsia="Microsoft YaHei" w:hint="eastAsia"/>
        </w:rPr>
        <w:lastRenderedPageBreak/>
        <w:t>The second type of operation that requires an unsafe block is calls to unsafe</w:t>
      </w:r>
      <w:r w:rsidR="00C84259" w:rsidRPr="00F51973">
        <w:t xml:space="preserve"> </w:t>
      </w:r>
      <w:r w:rsidRPr="009C0DE2">
        <w:rPr>
          <w:rFonts w:eastAsia="Microsoft YaHei" w:hint="eastAsia"/>
        </w:rPr>
        <w:t>functions. Unsafe functions and methods look exactly like regular functions and</w:t>
      </w:r>
      <w:r w:rsidR="00C84259" w:rsidRPr="00F51973">
        <w:t xml:space="preserve"> </w:t>
      </w:r>
      <w:r w:rsidRPr="009C0DE2">
        <w:rPr>
          <w:rFonts w:eastAsia="Microsoft YaHei" w:hint="eastAsia"/>
        </w:rPr>
        <w:t>methods, but they have an extra</w:t>
      </w:r>
      <w:r w:rsidR="00C84259" w:rsidRPr="00F51973">
        <w:t xml:space="preserve"> </w:t>
      </w:r>
      <w:r w:rsidRPr="009C0DE2">
        <w:rPr>
          <w:rStyle w:val="Literal"/>
          <w:rFonts w:hint="eastAsia"/>
        </w:rPr>
        <w:t>unsafe</w:t>
      </w:r>
      <w:r w:rsidR="00C84259" w:rsidRPr="00F51973">
        <w:t xml:space="preserve"> </w:t>
      </w:r>
      <w:commentRangeStart w:id="418"/>
      <w:commentRangeStart w:id="419"/>
      <w:del w:id="420" w:author="Carol Nichols" w:date="2018-03-26T16:50:00Z">
        <w:r w:rsidRPr="009C0DE2" w:rsidDel="00730539">
          <w:rPr>
            <w:rFonts w:eastAsia="Microsoft YaHei" w:hint="eastAsia"/>
          </w:rPr>
          <w:delText xml:space="preserve">out </w:delText>
        </w:r>
      </w:del>
      <w:ins w:id="421" w:author="Carol Nichols" w:date="2018-03-26T16:50:00Z">
        <w:r w:rsidR="00730539">
          <w:rPr>
            <w:rFonts w:eastAsia="Microsoft YaHei"/>
          </w:rPr>
          <w:t>before the rest of the definition</w:t>
        </w:r>
      </w:ins>
      <w:del w:id="422" w:author="Carol Nichols" w:date="2018-03-26T16:50:00Z">
        <w:r w:rsidRPr="009C0DE2" w:rsidDel="00730539">
          <w:rPr>
            <w:rFonts w:eastAsia="Microsoft YaHei" w:hint="eastAsia"/>
          </w:rPr>
          <w:delText>front</w:delText>
        </w:r>
      </w:del>
      <w:commentRangeEnd w:id="418"/>
      <w:r w:rsidR="009B305F">
        <w:rPr>
          <w:rStyle w:val="CommentReference"/>
        </w:rPr>
        <w:commentReference w:id="418"/>
      </w:r>
      <w:commentRangeEnd w:id="419"/>
      <w:r w:rsidR="00730539">
        <w:rPr>
          <w:rStyle w:val="CommentReference"/>
        </w:rPr>
        <w:commentReference w:id="419"/>
      </w:r>
      <w:r w:rsidRPr="009C0DE2">
        <w:rPr>
          <w:rFonts w:eastAsia="Microsoft YaHei" w:hint="eastAsia"/>
        </w:rPr>
        <w:t>. Th</w:t>
      </w:r>
      <w:del w:id="423" w:author="AnneMarieW" w:date="2018-03-20T11:04:00Z">
        <w:r w:rsidRPr="009C0DE2" w:rsidDel="009B305F">
          <w:rPr>
            <w:rFonts w:eastAsia="Microsoft YaHei" w:hint="eastAsia"/>
          </w:rPr>
          <w:delText>at</w:delText>
        </w:r>
      </w:del>
      <w:ins w:id="424" w:author="AnneMarieW" w:date="2018-03-20T11:04:00Z">
        <w:r w:rsidR="009B305F">
          <w:rPr>
            <w:rFonts w:eastAsia="Microsoft YaHei"/>
          </w:rPr>
          <w:t xml:space="preserve">e </w:t>
        </w:r>
        <w:del w:id="425" w:author="Carol Nichols" w:date="2018-03-26T17:15:00Z">
          <w:r w:rsidR="009B305F" w:rsidDel="00743987">
            <w:rPr>
              <w:rFonts w:eastAsia="Microsoft YaHei"/>
            </w:rPr>
            <w:delText>second</w:delText>
          </w:r>
        </w:del>
      </w:ins>
      <w:del w:id="426" w:author="Carol Nichols" w:date="2018-03-26T17:15:00Z">
        <w:r w:rsidR="00C84259" w:rsidRPr="00F51973" w:rsidDel="00743987">
          <w:delText xml:space="preserve"> </w:delText>
        </w:r>
      </w:del>
      <w:r w:rsidRPr="009C0DE2">
        <w:rPr>
          <w:rStyle w:val="Literal"/>
          <w:rFonts w:hint="eastAsia"/>
        </w:rPr>
        <w:t>unsafe</w:t>
      </w:r>
      <w:r w:rsidR="00C84259" w:rsidRPr="00F51973">
        <w:t xml:space="preserve"> </w:t>
      </w:r>
      <w:ins w:id="427" w:author="AnneMarieW" w:date="2018-03-20T11:04:00Z">
        <w:r w:rsidR="009B305F">
          <w:t>keyword</w:t>
        </w:r>
      </w:ins>
      <w:ins w:id="428" w:author="Carol Nichols" w:date="2018-03-26T17:15:00Z">
        <w:r w:rsidR="00743987">
          <w:t xml:space="preserve"> in this context</w:t>
        </w:r>
      </w:ins>
      <w:ins w:id="429" w:author="AnneMarieW" w:date="2018-03-20T11:04:00Z">
        <w:r w:rsidR="009B305F">
          <w:t xml:space="preserve"> </w:t>
        </w:r>
      </w:ins>
      <w:r w:rsidRPr="009C0DE2">
        <w:rPr>
          <w:rFonts w:eastAsia="Microsoft YaHei" w:hint="eastAsia"/>
        </w:rPr>
        <w:t>indicates the</w:t>
      </w:r>
      <w:r w:rsidR="00C84259" w:rsidRPr="00F51973">
        <w:t xml:space="preserve"> </w:t>
      </w:r>
      <w:r w:rsidRPr="009C0DE2">
        <w:rPr>
          <w:rFonts w:eastAsia="Microsoft YaHei" w:hint="eastAsia"/>
        </w:rPr>
        <w:t>function has requirements we</w:t>
      </w:r>
      <w:del w:id="430" w:author="AnneMarieW" w:date="2018-03-20T11:03:00Z">
        <w:r w:rsidRPr="009C0DE2" w:rsidDel="009B305F">
          <w:rPr>
            <w:rFonts w:eastAsia="Microsoft YaHei" w:hint="eastAsia"/>
          </w:rPr>
          <w:delText xml:space="preserve"> as programmers</w:delText>
        </w:r>
      </w:del>
      <w:r w:rsidRPr="009C0DE2">
        <w:rPr>
          <w:rFonts w:eastAsia="Microsoft YaHei" w:hint="eastAsia"/>
        </w:rPr>
        <w:t xml:space="preserve"> need to uphold when we call this</w:t>
      </w:r>
      <w:r w:rsidR="00C84259" w:rsidRPr="00F51973">
        <w:t xml:space="preserve"> </w:t>
      </w:r>
      <w:r w:rsidRPr="009C0DE2">
        <w:rPr>
          <w:rFonts w:eastAsia="Microsoft YaHei" w:hint="eastAsia"/>
        </w:rPr>
        <w:t>function, because Rust can</w:t>
      </w:r>
      <w:r w:rsidRPr="009C0DE2">
        <w:rPr>
          <w:rFonts w:eastAsia="Microsoft YaHei"/>
        </w:rPr>
        <w:t>’</w:t>
      </w:r>
      <w:r w:rsidRPr="009C0DE2">
        <w:rPr>
          <w:rFonts w:eastAsia="Microsoft YaHei" w:hint="eastAsia"/>
        </w:rPr>
        <w:t>t guarantee we</w:t>
      </w:r>
      <w:r w:rsidRPr="009C0DE2">
        <w:rPr>
          <w:rFonts w:eastAsia="Microsoft YaHei"/>
        </w:rPr>
        <w:t>’</w:t>
      </w:r>
      <w:r w:rsidRPr="009C0DE2">
        <w:rPr>
          <w:rFonts w:eastAsia="Microsoft YaHei" w:hint="eastAsia"/>
        </w:rPr>
        <w:t>ve met these requirements. By calling</w:t>
      </w:r>
      <w:r w:rsidR="00C84259" w:rsidRPr="00F51973">
        <w:t xml:space="preserve"> </w:t>
      </w:r>
      <w:r w:rsidRPr="009C0DE2">
        <w:rPr>
          <w:rFonts w:eastAsia="Microsoft YaHei" w:hint="eastAsia"/>
        </w:rPr>
        <w:t>an unsafe function within an</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block, we</w:t>
      </w:r>
      <w:del w:id="431" w:author="AnneMarieW" w:date="2018-03-20T11:05:00Z">
        <w:r w:rsidRPr="009C0DE2" w:rsidDel="009B305F">
          <w:rPr>
            <w:rFonts w:eastAsia="Microsoft YaHei" w:hint="eastAsia"/>
          </w:rPr>
          <w:delText xml:space="preserve"> a</w:delText>
        </w:r>
      </w:del>
      <w:ins w:id="432" w:author="AnneMarieW" w:date="2018-03-20T11:05:00Z">
        <w:r w:rsidR="009B305F">
          <w:rPr>
            <w:rFonts w:eastAsia="Microsoft YaHei"/>
          </w:rPr>
          <w:t>’</w:t>
        </w:r>
      </w:ins>
      <w:r w:rsidRPr="009C0DE2">
        <w:rPr>
          <w:rFonts w:eastAsia="Microsoft YaHei" w:hint="eastAsia"/>
        </w:rPr>
        <w:t>re saying that we</w:t>
      </w:r>
      <w:r w:rsidRPr="009C0DE2">
        <w:rPr>
          <w:rFonts w:eastAsia="Microsoft YaHei"/>
        </w:rPr>
        <w:t>’</w:t>
      </w:r>
      <w:r w:rsidRPr="009C0DE2">
        <w:rPr>
          <w:rFonts w:eastAsia="Microsoft YaHei" w:hint="eastAsia"/>
        </w:rPr>
        <w:t>ve read this</w:t>
      </w:r>
      <w:r w:rsidR="00C84259" w:rsidRPr="00F51973">
        <w:t xml:space="preserve"> </w:t>
      </w:r>
      <w:r w:rsidRPr="009C0DE2">
        <w:rPr>
          <w:rFonts w:eastAsia="Microsoft YaHei" w:hint="eastAsia"/>
        </w:rPr>
        <w:t>function</w:t>
      </w:r>
      <w:r w:rsidRPr="009C0DE2">
        <w:rPr>
          <w:rFonts w:eastAsia="Microsoft YaHei"/>
        </w:rPr>
        <w:t>’</w:t>
      </w:r>
      <w:r w:rsidRPr="009C0DE2">
        <w:rPr>
          <w:rFonts w:eastAsia="Microsoft YaHei" w:hint="eastAsia"/>
        </w:rPr>
        <w:t>s documentation</w:t>
      </w:r>
      <w:del w:id="433" w:author="AnneMarieW" w:date="2018-03-20T11:05:00Z">
        <w:r w:rsidRPr="009C0DE2" w:rsidDel="009B305F">
          <w:rPr>
            <w:rFonts w:eastAsia="Microsoft YaHei" w:hint="eastAsia"/>
          </w:rPr>
          <w:delText>s</w:delText>
        </w:r>
      </w:del>
      <w:r w:rsidRPr="009C0DE2">
        <w:rPr>
          <w:rFonts w:eastAsia="Microsoft YaHei" w:hint="eastAsia"/>
        </w:rPr>
        <w:t xml:space="preserve"> and take responsibility for upholding the function</w:t>
      </w:r>
      <w:r w:rsidRPr="009C0DE2">
        <w:rPr>
          <w:rFonts w:eastAsia="Microsoft YaHei"/>
        </w:rPr>
        <w:t>’</w:t>
      </w:r>
      <w:r w:rsidRPr="009C0DE2">
        <w:rPr>
          <w:rFonts w:eastAsia="Microsoft YaHei" w:hint="eastAsia"/>
        </w:rPr>
        <w:t>s</w:t>
      </w:r>
      <w:r w:rsidR="00C84259" w:rsidRPr="00F51973">
        <w:t xml:space="preserve"> </w:t>
      </w:r>
      <w:r w:rsidRPr="009C0DE2">
        <w:rPr>
          <w:rFonts w:eastAsia="Microsoft YaHei" w:hint="eastAsia"/>
        </w:rPr>
        <w:t>contracts</w:t>
      </w:r>
      <w:del w:id="434" w:author="AnneMarieW" w:date="2018-03-20T11:05:00Z">
        <w:r w:rsidRPr="009C0DE2" w:rsidDel="009B305F">
          <w:rPr>
            <w:rFonts w:eastAsia="Microsoft YaHei" w:hint="eastAsia"/>
          </w:rPr>
          <w:delText xml:space="preserve"> ourselves</w:delText>
        </w:r>
      </w:del>
      <w:r w:rsidRPr="009C0DE2">
        <w:rPr>
          <w:rFonts w:eastAsia="Microsoft YaHei" w:hint="eastAsia"/>
        </w:rPr>
        <w:t>.</w:t>
      </w:r>
    </w:p>
    <w:p w14:paraId="589E1007" w14:textId="77777777" w:rsidR="00DF5F30" w:rsidRPr="00F51973" w:rsidRDefault="009C0DE2" w:rsidP="00173090">
      <w:pPr>
        <w:pStyle w:val="Body"/>
      </w:pPr>
      <w:del w:id="435" w:author="janelle" w:date="2018-03-23T16:15:00Z">
        <w:r w:rsidRPr="00F51973" w:rsidDel="00C40395">
          <w:delText xml:space="preserve"> </w:delText>
        </w:r>
      </w:del>
      <w:r w:rsidR="00DF5F30" w:rsidRPr="00F51973">
        <w:rPr>
          <w:rFonts w:hint="eastAsia"/>
        </w:rPr>
        <w:t>Here</w:t>
      </w:r>
      <w:del w:id="436" w:author="AnneMarieW" w:date="2018-03-20T11:05:00Z">
        <w:r w:rsidR="00DF5F30" w:rsidRPr="00F51973" w:rsidDel="009B305F">
          <w:delText>’</w:delText>
        </w:r>
      </w:del>
      <w:ins w:id="437" w:author="AnneMarieW" w:date="2018-03-20T11:05:00Z">
        <w:r w:rsidR="009B305F">
          <w:t xml:space="preserve"> i</w:t>
        </w:r>
      </w:ins>
      <w:r w:rsidR="00DF5F30" w:rsidRPr="00F51973">
        <w:rPr>
          <w:rFonts w:hint="eastAsia"/>
        </w:rPr>
        <w:t>s an unsafe function named</w:t>
      </w:r>
      <w:r w:rsidR="00C84259" w:rsidRPr="00F51973">
        <w:t xml:space="preserve"> </w:t>
      </w:r>
      <w:r w:rsidR="006D1401" w:rsidRPr="006D1401">
        <w:rPr>
          <w:rStyle w:val="Literal"/>
          <w:rPrChange w:id="438" w:author="AnneMarieW" w:date="2018-03-20T11:05:00Z">
            <w:rPr/>
          </w:rPrChange>
        </w:rPr>
        <w:t>dangerous</w:t>
      </w:r>
      <w:r w:rsidR="00C84259" w:rsidRPr="00F51973">
        <w:t xml:space="preserve"> </w:t>
      </w:r>
      <w:r w:rsidR="00DF5F30" w:rsidRPr="00F51973">
        <w:rPr>
          <w:rFonts w:hint="eastAsia"/>
        </w:rPr>
        <w:t>that doesn</w:t>
      </w:r>
      <w:r w:rsidR="00DF5F30" w:rsidRPr="00F51973">
        <w:t>’</w:t>
      </w:r>
      <w:r w:rsidR="00DF5F30" w:rsidRPr="00F51973">
        <w:rPr>
          <w:rFonts w:hint="eastAsia"/>
        </w:rPr>
        <w:t>t do anything in its</w:t>
      </w:r>
      <w:r w:rsidR="00C84259" w:rsidRPr="00F51973">
        <w:t xml:space="preserve"> </w:t>
      </w:r>
      <w:r w:rsidR="00DF5F30" w:rsidRPr="00F51973">
        <w:rPr>
          <w:rFonts w:hint="eastAsia"/>
        </w:rPr>
        <w:t>body:</w:t>
      </w:r>
    </w:p>
    <w:p w14:paraId="42D9D28E" w14:textId="77777777" w:rsidR="00DF5F30" w:rsidRPr="009C0DE2" w:rsidRDefault="00DF5F30" w:rsidP="00F51973">
      <w:pPr>
        <w:pStyle w:val="CodeA"/>
      </w:pPr>
      <w:r w:rsidRPr="009C0DE2">
        <w:rPr>
          <w:rFonts w:hint="eastAsia"/>
        </w:rPr>
        <w:t>unsafe fn dangerous() {}</w:t>
      </w:r>
    </w:p>
    <w:p w14:paraId="396F6EA6" w14:textId="77777777" w:rsidR="00DF5F30" w:rsidRPr="009C0DE2" w:rsidRDefault="00DF5F30" w:rsidP="009C0DE2">
      <w:pPr>
        <w:pStyle w:val="CodeB"/>
      </w:pPr>
    </w:p>
    <w:p w14:paraId="02F4A0B6" w14:textId="77777777" w:rsidR="00DF5F30" w:rsidRPr="009C0DE2" w:rsidRDefault="00DF5F30" w:rsidP="009C0DE2">
      <w:pPr>
        <w:pStyle w:val="CodeB"/>
      </w:pPr>
      <w:r w:rsidRPr="009C0DE2">
        <w:rPr>
          <w:rFonts w:hint="eastAsia"/>
        </w:rPr>
        <w:t>unsafe {</w:t>
      </w:r>
    </w:p>
    <w:p w14:paraId="7DC627C0" w14:textId="423D0C03" w:rsidR="00DF5F30" w:rsidRPr="009C0DE2" w:rsidRDefault="00C84259" w:rsidP="00F51973">
      <w:pPr>
        <w:pStyle w:val="CodeB"/>
      </w:pPr>
      <w:r>
        <w:rPr>
          <w:rFonts w:hint="eastAsia"/>
        </w:rPr>
        <w:t xml:space="preserve"> </w:t>
      </w:r>
      <w:ins w:id="439" w:author="Carol Nichols" w:date="2018-03-26T17:15:00Z">
        <w:r w:rsidR="00766638">
          <w:t xml:space="preserve">   </w:t>
        </w:r>
      </w:ins>
      <w:r w:rsidR="00DF5F30" w:rsidRPr="009C0DE2">
        <w:rPr>
          <w:rFonts w:hint="eastAsia"/>
        </w:rPr>
        <w:t>dangerous();</w:t>
      </w:r>
    </w:p>
    <w:p w14:paraId="35EFF574" w14:textId="77777777" w:rsidR="00DF5F30" w:rsidRPr="009C0DE2" w:rsidRDefault="00DF5F30" w:rsidP="009C0DE2">
      <w:pPr>
        <w:pStyle w:val="CodeC"/>
      </w:pPr>
      <w:r w:rsidRPr="009C0DE2">
        <w:rPr>
          <w:rFonts w:hint="eastAsia"/>
        </w:rPr>
        <w:t>}</w:t>
      </w:r>
    </w:p>
    <w:p w14:paraId="51A8218E" w14:textId="77777777" w:rsidR="00DF5F30" w:rsidRPr="009C0DE2" w:rsidRDefault="00DF5F30" w:rsidP="00173090">
      <w:pPr>
        <w:pStyle w:val="Body"/>
      </w:pPr>
      <w:r w:rsidRPr="009C0DE2">
        <w:rPr>
          <w:rFonts w:hint="eastAsia"/>
        </w:rPr>
        <w:t>We must call the</w:t>
      </w:r>
      <w:r w:rsidR="00C84259" w:rsidRPr="00F51973">
        <w:t xml:space="preserve"> </w:t>
      </w:r>
      <w:r w:rsidRPr="009C0DE2">
        <w:rPr>
          <w:rStyle w:val="Literal"/>
          <w:rFonts w:hint="eastAsia"/>
        </w:rPr>
        <w:t>dangerous</w:t>
      </w:r>
      <w:r w:rsidR="00C84259" w:rsidRPr="00F51973">
        <w:t xml:space="preserve"> </w:t>
      </w:r>
      <w:r w:rsidRPr="009C0DE2">
        <w:rPr>
          <w:rFonts w:hint="eastAsia"/>
        </w:rPr>
        <w:t>function within a separate</w:t>
      </w:r>
      <w:r w:rsidR="00C84259" w:rsidRPr="00F51973">
        <w:t xml:space="preserve"> </w:t>
      </w:r>
      <w:r w:rsidRPr="009C0DE2">
        <w:rPr>
          <w:rStyle w:val="Literal"/>
          <w:rFonts w:hint="eastAsia"/>
        </w:rPr>
        <w:t>unsafe</w:t>
      </w:r>
      <w:r w:rsidR="00C84259" w:rsidRPr="00F51973">
        <w:t xml:space="preserve"> </w:t>
      </w:r>
      <w:r w:rsidRPr="009C0DE2">
        <w:rPr>
          <w:rFonts w:hint="eastAsia"/>
        </w:rPr>
        <w:t>block. If we</w:t>
      </w:r>
      <w:r w:rsidR="00C84259" w:rsidRPr="00F51973">
        <w:t xml:space="preserve"> </w:t>
      </w:r>
      <w:r w:rsidRPr="009C0DE2">
        <w:rPr>
          <w:rFonts w:hint="eastAsia"/>
        </w:rPr>
        <w:t>try to call</w:t>
      </w:r>
      <w:r w:rsidR="00C84259" w:rsidRPr="00F51973">
        <w:t xml:space="preserve"> </w:t>
      </w:r>
      <w:r w:rsidRPr="009C0DE2">
        <w:rPr>
          <w:rStyle w:val="Literal"/>
          <w:rFonts w:hint="eastAsia"/>
        </w:rPr>
        <w:t>dangerous</w:t>
      </w:r>
      <w:r w:rsidR="00C84259" w:rsidRPr="00F51973">
        <w:t xml:space="preserve"> </w:t>
      </w:r>
      <w:r w:rsidRPr="009C0DE2">
        <w:rPr>
          <w:rFonts w:hint="eastAsia"/>
        </w:rPr>
        <w:t>without the</w:t>
      </w:r>
      <w:r w:rsidR="00C84259" w:rsidRPr="00F51973">
        <w:t xml:space="preserve"> </w:t>
      </w:r>
      <w:r w:rsidRPr="009C0DE2">
        <w:rPr>
          <w:rStyle w:val="Literal"/>
          <w:rFonts w:hint="eastAsia"/>
        </w:rPr>
        <w:t>unsafe</w:t>
      </w:r>
      <w:r w:rsidR="00C84259" w:rsidRPr="00F51973">
        <w:t xml:space="preserve"> </w:t>
      </w:r>
      <w:r w:rsidRPr="009C0DE2">
        <w:rPr>
          <w:rFonts w:hint="eastAsia"/>
        </w:rPr>
        <w:t>block, we</w:t>
      </w:r>
      <w:r w:rsidRPr="009C0DE2">
        <w:t>’</w:t>
      </w:r>
      <w:r w:rsidRPr="009C0DE2">
        <w:rPr>
          <w:rFonts w:hint="eastAsia"/>
        </w:rPr>
        <w:t>ll get an error:</w:t>
      </w:r>
    </w:p>
    <w:p w14:paraId="3A1C2A30" w14:textId="77777777" w:rsidR="00DF5F30" w:rsidRPr="009C0DE2" w:rsidRDefault="00DF5F30" w:rsidP="00F51973">
      <w:pPr>
        <w:pStyle w:val="CodeA"/>
      </w:pPr>
      <w:r w:rsidRPr="009C0DE2">
        <w:rPr>
          <w:rFonts w:hint="eastAsia"/>
        </w:rPr>
        <w:t>error[E0133]: call to unsafe function requires unsafe function or block</w:t>
      </w:r>
    </w:p>
    <w:p w14:paraId="658B58F7" w14:textId="77777777" w:rsidR="00DF5F30" w:rsidRPr="009C0DE2" w:rsidRDefault="00DF5F30" w:rsidP="009C0DE2">
      <w:pPr>
        <w:pStyle w:val="CodeB"/>
      </w:pPr>
      <w:r w:rsidRPr="009C0DE2">
        <w:rPr>
          <w:rFonts w:hint="eastAsia"/>
        </w:rPr>
        <w:t xml:space="preserve"> --&gt;</w:t>
      </w:r>
    </w:p>
    <w:p w14:paraId="2DE0DA4B" w14:textId="712C5465" w:rsidR="00DF5F30" w:rsidRPr="009C0DE2" w:rsidRDefault="00D36CDD">
      <w:pPr>
        <w:pStyle w:val="CodeB"/>
        <w:pPrChange w:id="440" w:author="Carol Nichols" w:date="2018-03-26T17:16:00Z">
          <w:pPr>
            <w:pStyle w:val="BulletA"/>
          </w:pPr>
        </w:pPrChange>
      </w:pPr>
      <w:ins w:id="441" w:author="Carol Nichols" w:date="2018-03-26T17:16:00Z">
        <w:r>
          <w:t xml:space="preserve">  </w:t>
        </w:r>
      </w:ins>
      <w:del w:id="442" w:author="Carol Nichols" w:date="2018-03-26T17:16:00Z">
        <w:r w:rsidR="00C84259" w:rsidDel="00D36CDD">
          <w:rPr>
            <w:rFonts w:hint="eastAsia"/>
          </w:rPr>
          <w:delText xml:space="preserve"> </w:delText>
        </w:r>
      </w:del>
      <w:r w:rsidR="00DF5F30" w:rsidRPr="009C0DE2">
        <w:rPr>
          <w:rFonts w:hint="eastAsia"/>
        </w:rPr>
        <w:t>|</w:t>
      </w:r>
    </w:p>
    <w:p w14:paraId="26232B91" w14:textId="77B5AC8A" w:rsidR="00DF5F30" w:rsidRPr="009C0DE2" w:rsidRDefault="00DF5F30" w:rsidP="00F51973">
      <w:pPr>
        <w:pStyle w:val="CodeB"/>
      </w:pPr>
      <w:r w:rsidRPr="009C0DE2">
        <w:rPr>
          <w:rFonts w:hint="eastAsia"/>
        </w:rPr>
        <w:t>4 |</w:t>
      </w:r>
      <w:r w:rsidR="00C84259">
        <w:rPr>
          <w:rFonts w:hint="eastAsia"/>
        </w:rPr>
        <w:t xml:space="preserve"> </w:t>
      </w:r>
      <w:r w:rsidRPr="009C0DE2">
        <w:rPr>
          <w:rFonts w:hint="eastAsia"/>
        </w:rPr>
        <w:t xml:space="preserve"> </w:t>
      </w:r>
      <w:ins w:id="443" w:author="Carol Nichols" w:date="2018-03-26T17:16:00Z">
        <w:r w:rsidR="00D36CDD">
          <w:t xml:space="preserve">   </w:t>
        </w:r>
      </w:ins>
      <w:r w:rsidRPr="009C0DE2">
        <w:rPr>
          <w:rFonts w:hint="eastAsia"/>
        </w:rPr>
        <w:t>dangerous();</w:t>
      </w:r>
    </w:p>
    <w:p w14:paraId="2E4B159F" w14:textId="4C41C1F2" w:rsidR="00DF5F30" w:rsidRPr="009C0DE2" w:rsidRDefault="00C84259" w:rsidP="00F51973">
      <w:pPr>
        <w:pStyle w:val="CodeC"/>
      </w:pPr>
      <w:r>
        <w:rPr>
          <w:rFonts w:hint="eastAsia"/>
        </w:rPr>
        <w:t xml:space="preserve"> </w:t>
      </w:r>
      <w:ins w:id="444" w:author="Carol Nichols" w:date="2018-03-26T17:16:00Z">
        <w:r w:rsidR="00D36CDD">
          <w:t xml:space="preserve"> </w:t>
        </w:r>
      </w:ins>
      <w:r w:rsidR="00DF5F30" w:rsidRPr="009C0DE2">
        <w:rPr>
          <w:rFonts w:hint="eastAsia"/>
        </w:rPr>
        <w:t>|</w:t>
      </w:r>
      <w:r>
        <w:rPr>
          <w:rFonts w:hint="eastAsia"/>
        </w:rPr>
        <w:t xml:space="preserve"> </w:t>
      </w:r>
      <w:r w:rsidR="00DF5F30" w:rsidRPr="009C0DE2">
        <w:rPr>
          <w:rFonts w:hint="eastAsia"/>
        </w:rPr>
        <w:t xml:space="preserve"> </w:t>
      </w:r>
      <w:ins w:id="445" w:author="Carol Nichols" w:date="2018-03-26T17:16:00Z">
        <w:r w:rsidR="00D36CDD">
          <w:t xml:space="preserve">   </w:t>
        </w:r>
      </w:ins>
      <w:r w:rsidR="00DF5F30" w:rsidRPr="009C0DE2">
        <w:rPr>
          <w:rFonts w:hint="eastAsia"/>
        </w:rPr>
        <w:t>^^^^^^^^^^^ call to unsafe function</w:t>
      </w:r>
    </w:p>
    <w:p w14:paraId="1189343B" w14:textId="4D80F4B9" w:rsidR="00DF5F30" w:rsidRPr="009C0DE2" w:rsidRDefault="00DF5F30" w:rsidP="00173090">
      <w:pPr>
        <w:pStyle w:val="Body"/>
      </w:pPr>
      <w:r w:rsidRPr="009C0DE2">
        <w:rPr>
          <w:rFonts w:hint="eastAsia"/>
        </w:rPr>
        <w:t>By inserting the</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 to</w:t>
      </w:r>
      <w:r w:rsidR="00C84259" w:rsidRPr="00F51973">
        <w:t xml:space="preserve"> </w:t>
      </w:r>
      <w:r w:rsidRPr="009C0DE2">
        <w:rPr>
          <w:rStyle w:val="Literal"/>
          <w:rFonts w:hint="eastAsia"/>
        </w:rPr>
        <w:t>dangerous</w:t>
      </w:r>
      <w:r w:rsidRPr="009C0DE2">
        <w:rPr>
          <w:rFonts w:hint="eastAsia"/>
        </w:rPr>
        <w:t>, we</w:t>
      </w:r>
      <w:r w:rsidRPr="009C0DE2">
        <w:t>’</w:t>
      </w:r>
      <w:r w:rsidRPr="009C0DE2">
        <w:rPr>
          <w:rFonts w:hint="eastAsia"/>
        </w:rPr>
        <w:t>re asserting</w:t>
      </w:r>
      <w:r w:rsidR="00C84259" w:rsidRPr="00F51973">
        <w:t xml:space="preserve"> </w:t>
      </w:r>
      <w:r w:rsidRPr="009C0DE2">
        <w:rPr>
          <w:rFonts w:hint="eastAsia"/>
        </w:rPr>
        <w:t>to Rust that we</w:t>
      </w:r>
      <w:r w:rsidRPr="009C0DE2">
        <w:t>’</w:t>
      </w:r>
      <w:r w:rsidRPr="009C0DE2">
        <w:rPr>
          <w:rFonts w:hint="eastAsia"/>
        </w:rPr>
        <w:t xml:space="preserve">ve read the </w:t>
      </w:r>
      <w:ins w:id="446" w:author="AnneMarieW" w:date="2018-03-20T11:06:00Z">
        <w:r w:rsidR="009B305F" w:rsidRPr="009C0DE2">
          <w:rPr>
            <w:rFonts w:hint="eastAsia"/>
          </w:rPr>
          <w:t>function</w:t>
        </w:r>
        <w:r w:rsidR="009B305F">
          <w:t>’s</w:t>
        </w:r>
        <w:r w:rsidR="009B305F" w:rsidRPr="009C0DE2">
          <w:rPr>
            <w:rFonts w:hint="eastAsia"/>
          </w:rPr>
          <w:t xml:space="preserve"> </w:t>
        </w:r>
      </w:ins>
      <w:r w:rsidRPr="009C0DE2">
        <w:rPr>
          <w:rFonts w:hint="eastAsia"/>
        </w:rPr>
        <w:t>documentation</w:t>
      </w:r>
      <w:del w:id="447" w:author="AnneMarieW" w:date="2018-03-20T11:06:00Z">
        <w:r w:rsidRPr="009C0DE2" w:rsidDel="009B305F">
          <w:rPr>
            <w:rFonts w:hint="eastAsia"/>
          </w:rPr>
          <w:delText xml:space="preserve"> for this function</w:delText>
        </w:r>
      </w:del>
      <w:r w:rsidRPr="009C0DE2">
        <w:rPr>
          <w:rFonts w:hint="eastAsia"/>
        </w:rPr>
        <w:t>, we understand how</w:t>
      </w:r>
      <w:r w:rsidR="00C84259" w:rsidRPr="00F51973">
        <w:t xml:space="preserve"> </w:t>
      </w:r>
      <w:r w:rsidRPr="009C0DE2">
        <w:rPr>
          <w:rFonts w:hint="eastAsia"/>
        </w:rPr>
        <w:t>to use it properly, and we</w:t>
      </w:r>
      <w:r w:rsidRPr="009C0DE2">
        <w:t>’</w:t>
      </w:r>
      <w:r w:rsidRPr="009C0DE2">
        <w:rPr>
          <w:rFonts w:hint="eastAsia"/>
        </w:rPr>
        <w:t xml:space="preserve">ve verified that </w:t>
      </w:r>
      <w:commentRangeStart w:id="448"/>
      <w:del w:id="449" w:author="Carol Nichols" w:date="2018-03-26T17:17:00Z">
        <w:r w:rsidRPr="009C0DE2" w:rsidDel="00B115B0">
          <w:rPr>
            <w:rFonts w:hint="eastAsia"/>
          </w:rPr>
          <w:delText>everything</w:delText>
        </w:r>
        <w:commentRangeEnd w:id="448"/>
        <w:r w:rsidR="009B305F" w:rsidDel="00B115B0">
          <w:rPr>
            <w:rStyle w:val="CommentReference"/>
          </w:rPr>
          <w:commentReference w:id="448"/>
        </w:r>
        <w:r w:rsidRPr="009C0DE2" w:rsidDel="00B115B0">
          <w:rPr>
            <w:rFonts w:hint="eastAsia"/>
          </w:rPr>
          <w:delText xml:space="preserve"> is correct</w:delText>
        </w:r>
      </w:del>
      <w:ins w:id="450" w:author="Carol Nichols" w:date="2018-03-26T17:17:00Z">
        <w:r w:rsidR="00B115B0">
          <w:t>we’re fulfilling the contract of the function</w:t>
        </w:r>
      </w:ins>
      <w:r w:rsidRPr="009C0DE2">
        <w:rPr>
          <w:rFonts w:hint="eastAsia"/>
        </w:rPr>
        <w:t>.</w:t>
      </w:r>
    </w:p>
    <w:p w14:paraId="57A56924" w14:textId="77777777" w:rsidR="00DF5F30" w:rsidRPr="009C0DE2" w:rsidRDefault="00DF5F30" w:rsidP="00173090">
      <w:pPr>
        <w:pStyle w:val="Body"/>
      </w:pPr>
      <w:r w:rsidRPr="009C0DE2">
        <w:rPr>
          <w:rFonts w:hint="eastAsia"/>
        </w:rPr>
        <w:t>Bodies of unsafe functions are effectively</w:t>
      </w:r>
      <w:r w:rsidR="00C84259" w:rsidRPr="00F51973">
        <w:t xml:space="preserve"> </w:t>
      </w:r>
      <w:r w:rsidRPr="009C0DE2">
        <w:rPr>
          <w:rStyle w:val="Literal"/>
          <w:rFonts w:hint="eastAsia"/>
        </w:rPr>
        <w:t>unsafe</w:t>
      </w:r>
      <w:r w:rsidR="00C84259" w:rsidRPr="00F51973">
        <w:t xml:space="preserve"> </w:t>
      </w:r>
      <w:r w:rsidRPr="009C0DE2">
        <w:rPr>
          <w:rFonts w:hint="eastAsia"/>
        </w:rPr>
        <w:t>blocks, so to perform other</w:t>
      </w:r>
      <w:r w:rsidR="00C84259" w:rsidRPr="00F51973">
        <w:t xml:space="preserve"> </w:t>
      </w:r>
      <w:r w:rsidRPr="009C0DE2">
        <w:rPr>
          <w:rFonts w:hint="eastAsia"/>
        </w:rPr>
        <w:t>unsafe operations within an unsafe function, we don</w:t>
      </w:r>
      <w:r w:rsidRPr="009C0DE2">
        <w:t>’</w:t>
      </w:r>
      <w:r w:rsidRPr="009C0DE2">
        <w:rPr>
          <w:rFonts w:hint="eastAsia"/>
        </w:rPr>
        <w:t>t need to add another</w:t>
      </w:r>
      <w:r w:rsidR="00C84259" w:rsidRPr="00F51973">
        <w:t xml:space="preserve"> </w:t>
      </w:r>
      <w:r w:rsidRPr="009C0DE2">
        <w:rPr>
          <w:rStyle w:val="Literal"/>
          <w:rFonts w:hint="eastAsia"/>
        </w:rPr>
        <w:t>unsafe</w:t>
      </w:r>
      <w:r w:rsidR="00C84259" w:rsidRPr="00F51973">
        <w:t xml:space="preserve"> </w:t>
      </w:r>
      <w:r w:rsidRPr="009C0DE2">
        <w:rPr>
          <w:rFonts w:hint="eastAsia"/>
        </w:rPr>
        <w:t>block.</w:t>
      </w:r>
    </w:p>
    <w:p w14:paraId="7FBF5C45" w14:textId="77777777" w:rsidR="00DF5F30" w:rsidRPr="009C0DE2" w:rsidRDefault="00DF5F30" w:rsidP="009C0DE2">
      <w:pPr>
        <w:pStyle w:val="HeadC"/>
      </w:pPr>
      <w:bookmarkStart w:id="451" w:name="creating-a-safe-abstraction-over-unsafe-"/>
      <w:bookmarkStart w:id="452" w:name="_Toc508803067"/>
      <w:bookmarkEnd w:id="451"/>
      <w:r w:rsidRPr="009C0DE2">
        <w:rPr>
          <w:rFonts w:hint="eastAsia"/>
        </w:rPr>
        <w:t xml:space="preserve">Creating a Safe Abstraction </w:t>
      </w:r>
      <w:ins w:id="453" w:author="AnneMarieW" w:date="2018-03-20T09:29:00Z">
        <w:r w:rsidR="00C83738">
          <w:t>o</w:t>
        </w:r>
      </w:ins>
      <w:del w:id="454" w:author="AnneMarieW" w:date="2018-03-20T09:29:00Z">
        <w:r w:rsidRPr="009C0DE2" w:rsidDel="00C83738">
          <w:rPr>
            <w:rFonts w:hint="eastAsia"/>
          </w:rPr>
          <w:delText>O</w:delText>
        </w:r>
      </w:del>
      <w:r w:rsidRPr="009C0DE2">
        <w:rPr>
          <w:rFonts w:hint="eastAsia"/>
        </w:rPr>
        <w:t>ver Unsafe Code</w:t>
      </w:r>
      <w:bookmarkEnd w:id="452"/>
    </w:p>
    <w:p w14:paraId="6B43CD3B" w14:textId="2A2595BF" w:rsidR="00DF5F30" w:rsidRPr="009C0DE2" w:rsidRDefault="00DF5F30" w:rsidP="00173090">
      <w:pPr>
        <w:pStyle w:val="BodyFirst"/>
        <w:rPr>
          <w:rFonts w:eastAsia="Microsoft YaHei"/>
        </w:rPr>
      </w:pPr>
      <w:r w:rsidRPr="009C0DE2">
        <w:rPr>
          <w:rFonts w:eastAsia="Microsoft YaHei" w:hint="eastAsia"/>
        </w:rPr>
        <w:t>Just because a function contains unsafe code doesn</w:t>
      </w:r>
      <w:r w:rsidRPr="009C0DE2">
        <w:rPr>
          <w:rFonts w:eastAsia="Microsoft YaHei"/>
        </w:rPr>
        <w:t>’</w:t>
      </w:r>
      <w:r w:rsidRPr="009C0DE2">
        <w:rPr>
          <w:rFonts w:eastAsia="Microsoft YaHei" w:hint="eastAsia"/>
        </w:rPr>
        <w:t xml:space="preserve">t mean </w:t>
      </w:r>
      <w:ins w:id="455" w:author="AnneMarieW" w:date="2018-03-20T11:08:00Z">
        <w:r w:rsidR="00651FA6">
          <w:rPr>
            <w:rFonts w:eastAsia="Microsoft YaHei"/>
          </w:rPr>
          <w:t xml:space="preserve">we need to mark </w:t>
        </w:r>
      </w:ins>
      <w:r w:rsidRPr="009C0DE2">
        <w:rPr>
          <w:rFonts w:eastAsia="Microsoft YaHei" w:hint="eastAsia"/>
        </w:rPr>
        <w:t xml:space="preserve">the </w:t>
      </w:r>
      <w:del w:id="456" w:author="AnneMarieW" w:date="2018-03-20T11:08:00Z">
        <w:r w:rsidRPr="009C0DE2" w:rsidDel="00651FA6">
          <w:rPr>
            <w:rFonts w:eastAsia="Microsoft YaHei" w:hint="eastAsia"/>
          </w:rPr>
          <w:delText>whole</w:delText>
        </w:r>
      </w:del>
      <w:ins w:id="457" w:author="AnneMarieW" w:date="2018-03-20T11:08:00Z">
        <w:r w:rsidR="00651FA6">
          <w:rPr>
            <w:rFonts w:eastAsia="Microsoft YaHei"/>
          </w:rPr>
          <w:t>entire</w:t>
        </w:r>
      </w:ins>
      <w:r w:rsidRPr="009C0DE2">
        <w:rPr>
          <w:rFonts w:eastAsia="Microsoft YaHei" w:hint="eastAsia"/>
        </w:rPr>
        <w:t xml:space="preserve"> function</w:t>
      </w:r>
      <w:r w:rsidR="00C84259" w:rsidRPr="00F51973">
        <w:t xml:space="preserve"> </w:t>
      </w:r>
      <w:del w:id="458" w:author="AnneMarieW" w:date="2018-03-20T11:08:00Z">
        <w:r w:rsidRPr="009C0DE2" w:rsidDel="00651FA6">
          <w:rPr>
            <w:rFonts w:eastAsia="Microsoft YaHei" w:hint="eastAsia"/>
          </w:rPr>
          <w:delText xml:space="preserve">needs to be marked </w:delText>
        </w:r>
      </w:del>
      <w:r w:rsidRPr="009C0DE2">
        <w:rPr>
          <w:rFonts w:eastAsia="Microsoft YaHei" w:hint="eastAsia"/>
        </w:rPr>
        <w:t>as unsafe. In fact, wrapping unsafe code in a safe function</w:t>
      </w:r>
      <w:r w:rsidR="00C84259" w:rsidRPr="00F51973">
        <w:t xml:space="preserve"> </w:t>
      </w:r>
      <w:r w:rsidRPr="009C0DE2">
        <w:rPr>
          <w:rFonts w:eastAsia="Microsoft YaHei" w:hint="eastAsia"/>
        </w:rPr>
        <w:t>is a common abstraction. As an example, let</w:t>
      </w:r>
      <w:r w:rsidRPr="009C0DE2">
        <w:rPr>
          <w:rFonts w:eastAsia="Microsoft YaHei"/>
        </w:rPr>
        <w:t>’</w:t>
      </w:r>
      <w:r w:rsidRPr="009C0DE2">
        <w:rPr>
          <w:rFonts w:eastAsia="Microsoft YaHei" w:hint="eastAsia"/>
        </w:rPr>
        <w:t xml:space="preserve">s </w:t>
      </w:r>
      <w:del w:id="459" w:author="AnneMarieW" w:date="2018-03-20T11:09:00Z">
        <w:r w:rsidRPr="009C0DE2" w:rsidDel="00AD0052">
          <w:rPr>
            <w:rFonts w:eastAsia="Microsoft YaHei" w:hint="eastAsia"/>
          </w:rPr>
          <w:delText xml:space="preserve">check out </w:delText>
        </w:r>
      </w:del>
      <w:ins w:id="460" w:author="AnneMarieW" w:date="2018-03-20T11:09:00Z">
        <w:del w:id="461" w:author="Carol Nichols" w:date="2018-03-26T17:18:00Z">
          <w:r w:rsidR="00AD0052" w:rsidDel="00371B29">
            <w:rPr>
              <w:rFonts w:eastAsia="Microsoft YaHei"/>
            </w:rPr>
            <w:delText>use</w:delText>
          </w:r>
        </w:del>
      </w:ins>
      <w:ins w:id="462" w:author="Carol Nichols" w:date="2018-03-26T17:18:00Z">
        <w:r w:rsidR="00371B29">
          <w:rPr>
            <w:rFonts w:eastAsia="Microsoft YaHei"/>
          </w:rPr>
          <w:t>study</w:t>
        </w:r>
      </w:ins>
      <w:ins w:id="463" w:author="AnneMarieW" w:date="2018-03-20T11:09:00Z">
        <w:r w:rsidR="00AD0052">
          <w:rPr>
            <w:rFonts w:eastAsia="Microsoft YaHei"/>
          </w:rPr>
          <w:t xml:space="preserve"> </w:t>
        </w:r>
      </w:ins>
      <w:r w:rsidRPr="009C0DE2">
        <w:rPr>
          <w:rFonts w:eastAsia="Microsoft YaHei" w:hint="eastAsia"/>
        </w:rPr>
        <w:t>a function from the</w:t>
      </w:r>
      <w:r w:rsidR="00C84259" w:rsidRPr="00F51973">
        <w:t xml:space="preserve"> </w:t>
      </w:r>
      <w:r w:rsidRPr="009C0DE2">
        <w:rPr>
          <w:rFonts w:eastAsia="Microsoft YaHei" w:hint="eastAsia"/>
        </w:rPr>
        <w:t>standard library,</w:t>
      </w:r>
      <w:r w:rsidR="00C84259" w:rsidRPr="00F51973">
        <w:t xml:space="preserve"> </w:t>
      </w:r>
      <w:r w:rsidRPr="009C0DE2">
        <w:rPr>
          <w:rStyle w:val="Literal"/>
          <w:rFonts w:hint="eastAsia"/>
        </w:rPr>
        <w:t>split_at_mut</w:t>
      </w:r>
      <w:r w:rsidRPr="009C0DE2">
        <w:rPr>
          <w:rFonts w:eastAsia="Microsoft YaHei" w:hint="eastAsia"/>
        </w:rPr>
        <w:t>, that requires some unsafe code and explore</w:t>
      </w:r>
      <w:r w:rsidR="00C84259" w:rsidRPr="00F51973">
        <w:t xml:space="preserve"> </w:t>
      </w:r>
      <w:r w:rsidRPr="009C0DE2">
        <w:rPr>
          <w:rFonts w:eastAsia="Microsoft YaHei" w:hint="eastAsia"/>
        </w:rPr>
        <w:t>how we might implement it. This safe method is defined on mutable slices: it</w:t>
      </w:r>
      <w:r w:rsidR="00C84259" w:rsidRPr="00F51973">
        <w:t xml:space="preserve"> </w:t>
      </w:r>
      <w:r w:rsidRPr="009C0DE2">
        <w:rPr>
          <w:rFonts w:eastAsia="Microsoft YaHei" w:hint="eastAsia"/>
        </w:rPr>
        <w:t xml:space="preserve">takes </w:t>
      </w:r>
      <w:r w:rsidRPr="009C0DE2">
        <w:rPr>
          <w:rFonts w:eastAsia="Microsoft YaHei" w:hint="eastAsia"/>
        </w:rPr>
        <w:lastRenderedPageBreak/>
        <w:t>one slice and makes it</w:t>
      </w:r>
      <w:del w:id="464" w:author="AnneMarieW" w:date="2018-03-20T11:09:00Z">
        <w:r w:rsidRPr="009C0DE2" w:rsidDel="00AD0052">
          <w:rPr>
            <w:rFonts w:eastAsia="Microsoft YaHei" w:hint="eastAsia"/>
          </w:rPr>
          <w:delText xml:space="preserve"> into</w:delText>
        </w:r>
      </w:del>
      <w:r w:rsidRPr="009C0DE2">
        <w:rPr>
          <w:rFonts w:eastAsia="Microsoft YaHei" w:hint="eastAsia"/>
        </w:rPr>
        <w:t xml:space="preserve"> two by splitting the slice at the index given</w:t>
      </w:r>
      <w:r w:rsidR="00C84259" w:rsidRPr="00F51973">
        <w:t xml:space="preserve"> </w:t>
      </w:r>
      <w:r w:rsidRPr="009C0DE2">
        <w:rPr>
          <w:rFonts w:eastAsia="Microsoft YaHei" w:hint="eastAsia"/>
        </w:rPr>
        <w:t xml:space="preserve">as an argument. </w:t>
      </w:r>
      <w:ins w:id="465" w:author="AnneMarieW" w:date="2018-03-20T11:10:00Z">
        <w:r w:rsidR="00AD0052" w:rsidRPr="009C0DE2">
          <w:rPr>
            <w:rFonts w:eastAsia="Microsoft YaHei" w:hint="eastAsia"/>
          </w:rPr>
          <w:t>Listing 19-4</w:t>
        </w:r>
        <w:r w:rsidR="00AD0052">
          <w:rPr>
            <w:rFonts w:eastAsia="Microsoft YaHei"/>
          </w:rPr>
          <w:t xml:space="preserve"> shows how to </w:t>
        </w:r>
      </w:ins>
      <w:del w:id="466" w:author="AnneMarieW" w:date="2018-03-20T11:10:00Z">
        <w:r w:rsidRPr="009C0DE2" w:rsidDel="00AD0052">
          <w:rPr>
            <w:rFonts w:eastAsia="Microsoft YaHei" w:hint="eastAsia"/>
          </w:rPr>
          <w:delText>U</w:delText>
        </w:r>
      </w:del>
      <w:ins w:id="467" w:author="AnneMarieW" w:date="2018-03-20T11:10:00Z">
        <w:r w:rsidR="00AD0052">
          <w:rPr>
            <w:rFonts w:eastAsia="Microsoft YaHei"/>
          </w:rPr>
          <w:t>u</w:t>
        </w:r>
      </w:ins>
      <w:r w:rsidRPr="009C0DE2">
        <w:rPr>
          <w:rFonts w:eastAsia="Microsoft YaHei" w:hint="eastAsia"/>
        </w:rPr>
        <w:t>s</w:t>
      </w:r>
      <w:ins w:id="468" w:author="AnneMarieW" w:date="2018-03-20T11:10:00Z">
        <w:r w:rsidR="00AD0052">
          <w:rPr>
            <w:rFonts w:eastAsia="Microsoft YaHei"/>
          </w:rPr>
          <w:t>e</w:t>
        </w:r>
      </w:ins>
      <w:del w:id="469" w:author="AnneMarieW" w:date="2018-03-20T11:10:00Z">
        <w:r w:rsidRPr="009C0DE2" w:rsidDel="00AD0052">
          <w:rPr>
            <w:rFonts w:eastAsia="Microsoft YaHei" w:hint="eastAsia"/>
          </w:rPr>
          <w:delText>ing</w:delText>
        </w:r>
      </w:del>
      <w:r w:rsidR="00C84259" w:rsidRPr="00F51973">
        <w:t xml:space="preserve"> </w:t>
      </w:r>
      <w:r w:rsidRPr="009C0DE2">
        <w:rPr>
          <w:rStyle w:val="Literal"/>
          <w:rFonts w:hint="eastAsia"/>
        </w:rPr>
        <w:t>split_at_mut</w:t>
      </w:r>
      <w:del w:id="470" w:author="AnneMarieW" w:date="2018-03-20T11:10:00Z">
        <w:r w:rsidR="00C84259" w:rsidRPr="00F51973" w:rsidDel="00AD0052">
          <w:delText xml:space="preserve"> </w:delText>
        </w:r>
        <w:r w:rsidRPr="009C0DE2" w:rsidDel="00AD0052">
          <w:rPr>
            <w:rFonts w:eastAsia="Microsoft YaHei" w:hint="eastAsia"/>
          </w:rPr>
          <w:delText>is demonstrated in Listing 19-4</w:delText>
        </w:r>
      </w:del>
      <w:r w:rsidRPr="009C0DE2">
        <w:rPr>
          <w:rFonts w:eastAsia="Microsoft YaHei" w:hint="eastAsia"/>
        </w:rPr>
        <w:t>:</w:t>
      </w:r>
    </w:p>
    <w:p w14:paraId="23254E8A" w14:textId="77777777" w:rsidR="00DF5F30" w:rsidRPr="009C0DE2" w:rsidRDefault="00DF5F30" w:rsidP="00F51973">
      <w:pPr>
        <w:pStyle w:val="CodeA"/>
      </w:pPr>
      <w:r w:rsidRPr="009C0DE2">
        <w:rPr>
          <w:rFonts w:hint="eastAsia"/>
        </w:rPr>
        <w:t>let mut v = vec![1, 2, 3, 4, 5, 6];</w:t>
      </w:r>
    </w:p>
    <w:p w14:paraId="6942D295" w14:textId="77777777" w:rsidR="00DF5F30" w:rsidRPr="009C0DE2" w:rsidRDefault="00DF5F30" w:rsidP="009C0DE2">
      <w:pPr>
        <w:pStyle w:val="CodeB"/>
      </w:pPr>
    </w:p>
    <w:p w14:paraId="43957EC9" w14:textId="77777777" w:rsidR="00DF5F30" w:rsidRPr="009C0DE2" w:rsidRDefault="00DF5F30" w:rsidP="009C0DE2">
      <w:pPr>
        <w:pStyle w:val="CodeB"/>
      </w:pPr>
      <w:r w:rsidRPr="009C0DE2">
        <w:rPr>
          <w:rFonts w:hint="eastAsia"/>
        </w:rPr>
        <w:t>let r = &amp;mut v[..];</w:t>
      </w:r>
    </w:p>
    <w:p w14:paraId="592DCAFF" w14:textId="77777777" w:rsidR="00DF5F30" w:rsidRPr="009C0DE2" w:rsidRDefault="00DF5F30" w:rsidP="009C0DE2">
      <w:pPr>
        <w:pStyle w:val="CodeB"/>
      </w:pPr>
    </w:p>
    <w:p w14:paraId="4CD17AA4" w14:textId="77777777" w:rsidR="00DF5F30" w:rsidRPr="009C0DE2" w:rsidRDefault="00DF5F30" w:rsidP="009C0DE2">
      <w:pPr>
        <w:pStyle w:val="CodeB"/>
      </w:pPr>
      <w:r w:rsidRPr="009C0DE2">
        <w:rPr>
          <w:rFonts w:hint="eastAsia"/>
        </w:rPr>
        <w:t>let (a, b) = r.split_at_mut(3);</w:t>
      </w:r>
    </w:p>
    <w:p w14:paraId="1B5AD5E6" w14:textId="77777777" w:rsidR="00DF5F30" w:rsidRPr="009C0DE2" w:rsidRDefault="00DF5F30" w:rsidP="009C0DE2">
      <w:pPr>
        <w:pStyle w:val="CodeB"/>
      </w:pPr>
    </w:p>
    <w:p w14:paraId="06CC96C0" w14:textId="77777777" w:rsidR="00DF5F30" w:rsidRPr="009C0DE2" w:rsidRDefault="00DF5F30" w:rsidP="009C0DE2">
      <w:pPr>
        <w:pStyle w:val="CodeB"/>
      </w:pPr>
      <w:r w:rsidRPr="009C0DE2">
        <w:rPr>
          <w:rFonts w:hint="eastAsia"/>
        </w:rPr>
        <w:t>assert_eq!(a, &amp;mut [1, 2, 3]);</w:t>
      </w:r>
    </w:p>
    <w:p w14:paraId="71BFEE15" w14:textId="77777777" w:rsidR="00DF5F30" w:rsidRPr="009C0DE2" w:rsidRDefault="00DF5F30" w:rsidP="009C0DE2">
      <w:pPr>
        <w:pStyle w:val="CodeC"/>
      </w:pPr>
      <w:r w:rsidRPr="009C0DE2">
        <w:rPr>
          <w:rFonts w:hint="eastAsia"/>
        </w:rPr>
        <w:t>assert_eq!(b, &amp;mut [4, 5, 6]);</w:t>
      </w:r>
    </w:p>
    <w:p w14:paraId="6B1D8D85" w14:textId="77777777" w:rsidR="00DF5F30" w:rsidRPr="009C0DE2" w:rsidRDefault="00DF5F30" w:rsidP="00F51973">
      <w:pPr>
        <w:pStyle w:val="Listing"/>
        <w:rPr>
          <w:rFonts w:eastAsia="Microsoft YaHei"/>
        </w:rPr>
      </w:pPr>
      <w:r w:rsidRPr="009C0DE2">
        <w:rPr>
          <w:rFonts w:eastAsia="Microsoft YaHei" w:hint="eastAsia"/>
        </w:rPr>
        <w:t>Listing 19-4: Using the safe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67CB04C0" w14:textId="5980288E" w:rsidR="00DF5F30" w:rsidRPr="009C0DE2" w:rsidRDefault="00B53CD7" w:rsidP="00173090">
      <w:pPr>
        <w:pStyle w:val="Body"/>
      </w:pPr>
      <w:ins w:id="471" w:author="AnneMarieW" w:date="2018-03-20T11:11:00Z">
        <w:r>
          <w:t xml:space="preserve">We can’t implement </w:t>
        </w:r>
      </w:ins>
      <w:del w:id="472" w:author="AnneMarieW" w:date="2018-03-20T11:11:00Z">
        <w:r w:rsidR="00DF5F30" w:rsidRPr="009C0DE2" w:rsidDel="00B53CD7">
          <w:rPr>
            <w:rFonts w:hint="eastAsia"/>
          </w:rPr>
          <w:delText>T</w:delText>
        </w:r>
      </w:del>
      <w:ins w:id="473" w:author="AnneMarieW" w:date="2018-03-20T11:11:00Z">
        <w:r>
          <w:t>t</w:t>
        </w:r>
      </w:ins>
      <w:r w:rsidR="00DF5F30" w:rsidRPr="009C0DE2">
        <w:rPr>
          <w:rFonts w:hint="eastAsia"/>
        </w:rPr>
        <w:t xml:space="preserve">his function </w:t>
      </w:r>
      <w:del w:id="474" w:author="AnneMarieW" w:date="2018-03-20T11:11:00Z">
        <w:r w:rsidR="00DF5F30" w:rsidRPr="009C0DE2" w:rsidDel="00B53CD7">
          <w:rPr>
            <w:rFonts w:hint="eastAsia"/>
          </w:rPr>
          <w:delText>can</w:delText>
        </w:r>
        <w:r w:rsidR="00DF5F30" w:rsidRPr="009C0DE2" w:rsidDel="00B53CD7">
          <w:delText>’</w:delText>
        </w:r>
        <w:r w:rsidR="00DF5F30" w:rsidRPr="009C0DE2" w:rsidDel="00B53CD7">
          <w:rPr>
            <w:rFonts w:hint="eastAsia"/>
          </w:rPr>
          <w:delText xml:space="preserve">t be implemented </w:delText>
        </w:r>
      </w:del>
      <w:r w:rsidR="00DF5F30" w:rsidRPr="009C0DE2">
        <w:rPr>
          <w:rFonts w:hint="eastAsia"/>
        </w:rPr>
        <w:t>using only safe Rust. An attempt might look</w:t>
      </w:r>
      <w:r w:rsidR="00C84259" w:rsidRPr="00F51973">
        <w:t xml:space="preserve"> </w:t>
      </w:r>
      <w:r w:rsidR="00DF5F30" w:rsidRPr="009C0DE2">
        <w:rPr>
          <w:rFonts w:hint="eastAsia"/>
        </w:rPr>
        <w:t xml:space="preserve">something like Listing 19-5, which </w:t>
      </w:r>
      <w:del w:id="475" w:author="Carol Nichols" w:date="2018-03-26T17:20:00Z">
        <w:r w:rsidR="00DF5F30" w:rsidRPr="009C0DE2" w:rsidDel="00503C4C">
          <w:rPr>
            <w:rFonts w:hint="eastAsia"/>
          </w:rPr>
          <w:delText>will not</w:delText>
        </w:r>
      </w:del>
      <w:ins w:id="476" w:author="Carol Nichols" w:date="2018-03-26T17:20:00Z">
        <w:r w:rsidR="00503C4C">
          <w:t>won’t</w:t>
        </w:r>
      </w:ins>
      <w:r w:rsidR="00DF5F30" w:rsidRPr="009C0DE2">
        <w:rPr>
          <w:rFonts w:hint="eastAsia"/>
        </w:rPr>
        <w:t xml:space="preserve"> compile. For simplicity, we</w:t>
      </w:r>
      <w:r w:rsidR="00DF5F30" w:rsidRPr="009C0DE2">
        <w:t>’</w:t>
      </w:r>
      <w:del w:id="477" w:author="AnneMarieW" w:date="2018-03-20T11:11:00Z">
        <w:r w:rsidR="00DF5F30" w:rsidRPr="009C0DE2" w:rsidDel="00B53CD7">
          <w:rPr>
            <w:rFonts w:hint="eastAsia"/>
          </w:rPr>
          <w:delText>re</w:delText>
        </w:r>
      </w:del>
      <w:ins w:id="478" w:author="AnneMarieW" w:date="2018-03-20T11:11:00Z">
        <w:r>
          <w:t>ll</w:t>
        </w:r>
      </w:ins>
      <w:r w:rsidR="00C84259" w:rsidRPr="00F51973">
        <w:t xml:space="preserve"> </w:t>
      </w:r>
      <w:r w:rsidR="00DF5F30" w:rsidRPr="009C0DE2">
        <w:rPr>
          <w:rFonts w:hint="eastAsia"/>
        </w:rPr>
        <w:t>implement</w:t>
      </w:r>
      <w:del w:id="479" w:author="AnneMarieW" w:date="2018-03-20T11:11:00Z">
        <w:r w:rsidR="00DF5F30" w:rsidRPr="009C0DE2" w:rsidDel="00B53CD7">
          <w:rPr>
            <w:rFonts w:hint="eastAsia"/>
          </w:rPr>
          <w:delText>ing</w:delText>
        </w:r>
      </w:del>
      <w:r w:rsidR="00C84259" w:rsidRPr="00F51973">
        <w:t xml:space="preserve"> </w:t>
      </w:r>
      <w:r w:rsidR="00DF5F30" w:rsidRPr="009C0DE2">
        <w:rPr>
          <w:rStyle w:val="Literal"/>
          <w:rFonts w:hint="eastAsia"/>
        </w:rPr>
        <w:t>split_at_mut</w:t>
      </w:r>
      <w:r w:rsidR="00C84259" w:rsidRPr="00F51973">
        <w:t xml:space="preserve"> </w:t>
      </w:r>
      <w:r w:rsidR="00DF5F30" w:rsidRPr="009C0DE2">
        <w:rPr>
          <w:rFonts w:hint="eastAsia"/>
        </w:rPr>
        <w:t>as a function rather than a method</w:t>
      </w:r>
      <w:del w:id="480" w:author="AnneMarieW" w:date="2018-03-20T11:12:00Z">
        <w:r w:rsidR="00DF5F30" w:rsidRPr="009C0DE2" w:rsidDel="00B53CD7">
          <w:rPr>
            <w:rFonts w:hint="eastAsia"/>
          </w:rPr>
          <w:delText>,</w:delText>
        </w:r>
      </w:del>
      <w:r w:rsidR="00DF5F30" w:rsidRPr="009C0DE2">
        <w:rPr>
          <w:rFonts w:hint="eastAsia"/>
        </w:rPr>
        <w:t xml:space="preserve"> and only for</w:t>
      </w:r>
      <w:r w:rsidR="00C84259" w:rsidRPr="00F51973">
        <w:t xml:space="preserve"> </w:t>
      </w:r>
      <w:r w:rsidR="00DF5F30" w:rsidRPr="009C0DE2">
        <w:rPr>
          <w:rFonts w:hint="eastAsia"/>
        </w:rPr>
        <w:t>slices of</w:t>
      </w:r>
      <w:r w:rsidR="00C84259" w:rsidRPr="00F51973">
        <w:t xml:space="preserve"> </w:t>
      </w:r>
      <w:r w:rsidR="00DF5F30" w:rsidRPr="009C0DE2">
        <w:rPr>
          <w:rStyle w:val="Literal"/>
          <w:rFonts w:hint="eastAsia"/>
        </w:rPr>
        <w:t>i32</w:t>
      </w:r>
      <w:r w:rsidR="00C84259" w:rsidRPr="00F51973">
        <w:t xml:space="preserve"> </w:t>
      </w:r>
      <w:r w:rsidR="00DF5F30" w:rsidRPr="009C0DE2">
        <w:rPr>
          <w:rFonts w:hint="eastAsia"/>
        </w:rPr>
        <w:t>values rather than for a generic type</w:t>
      </w:r>
      <w:r w:rsidR="00C84259" w:rsidRPr="00F51973">
        <w:t xml:space="preserve"> </w:t>
      </w:r>
      <w:r w:rsidR="00DF5F30" w:rsidRPr="009C0DE2">
        <w:rPr>
          <w:rStyle w:val="Literal"/>
          <w:rFonts w:hint="eastAsia"/>
        </w:rPr>
        <w:t>T</w:t>
      </w:r>
      <w:r w:rsidR="00DF5F30" w:rsidRPr="009C0DE2">
        <w:rPr>
          <w:rFonts w:hint="eastAsia"/>
        </w:rPr>
        <w:t>.</w:t>
      </w:r>
    </w:p>
    <w:p w14:paraId="72822711" w14:textId="77777777" w:rsidR="00DF5F30" w:rsidRPr="009C0DE2" w:rsidRDefault="00DF5F30" w:rsidP="00F51973">
      <w:pPr>
        <w:pStyle w:val="CodeA"/>
      </w:pPr>
      <w:r w:rsidRPr="009C0DE2">
        <w:rPr>
          <w:rFonts w:hint="eastAsia"/>
        </w:rPr>
        <w:t>fn split_at_mut(slice: &amp;mut [i32], mid: usize) -&gt; (&amp;mut [i32], &amp;mut [i32]) {</w:t>
      </w:r>
    </w:p>
    <w:p w14:paraId="0621B7E8" w14:textId="3D908A42" w:rsidR="00DF5F30" w:rsidRPr="009C0DE2" w:rsidRDefault="00C84259" w:rsidP="00F51973">
      <w:pPr>
        <w:pStyle w:val="CodeB"/>
      </w:pPr>
      <w:r>
        <w:rPr>
          <w:rFonts w:hint="eastAsia"/>
        </w:rPr>
        <w:t xml:space="preserve"> </w:t>
      </w:r>
      <w:ins w:id="481" w:author="Carol Nichols" w:date="2018-03-26T17:19:00Z">
        <w:r w:rsidR="00846D72">
          <w:t xml:space="preserve">   </w:t>
        </w:r>
      </w:ins>
      <w:r w:rsidR="00DF5F30" w:rsidRPr="009C0DE2">
        <w:rPr>
          <w:rFonts w:hint="eastAsia"/>
        </w:rPr>
        <w:t>let len = slice.len();</w:t>
      </w:r>
    </w:p>
    <w:p w14:paraId="5698F527" w14:textId="77777777" w:rsidR="00DF5F30" w:rsidRPr="009C0DE2" w:rsidRDefault="00DF5F30" w:rsidP="00F51973">
      <w:pPr>
        <w:pStyle w:val="CodeB"/>
      </w:pPr>
    </w:p>
    <w:p w14:paraId="4501CA03" w14:textId="1E02E0B7" w:rsidR="00DF5F30" w:rsidRPr="009C0DE2" w:rsidRDefault="00846D72" w:rsidP="00F51973">
      <w:pPr>
        <w:pStyle w:val="CodeB"/>
      </w:pPr>
      <w:ins w:id="482" w:author="Carol Nichols" w:date="2018-03-26T17:19:00Z">
        <w:r>
          <w:t xml:space="preserve">   </w:t>
        </w:r>
      </w:ins>
      <w:r w:rsidR="00C84259">
        <w:rPr>
          <w:rFonts w:hint="eastAsia"/>
        </w:rPr>
        <w:t xml:space="preserve"> </w:t>
      </w:r>
      <w:r w:rsidR="00DF5F30" w:rsidRPr="009C0DE2">
        <w:rPr>
          <w:rFonts w:hint="eastAsia"/>
        </w:rPr>
        <w:t>assert!(mid &lt;= len);</w:t>
      </w:r>
    </w:p>
    <w:p w14:paraId="70AF9DB1" w14:textId="77777777" w:rsidR="00DF5F30" w:rsidRPr="009C0DE2" w:rsidRDefault="00DF5F30" w:rsidP="00F51973">
      <w:pPr>
        <w:pStyle w:val="CodeB"/>
      </w:pPr>
    </w:p>
    <w:p w14:paraId="1C418FE1" w14:textId="08784A78" w:rsidR="00DF5F30" w:rsidRPr="009C0DE2" w:rsidRDefault="00846D72" w:rsidP="00F51973">
      <w:pPr>
        <w:pStyle w:val="CodeB"/>
      </w:pPr>
      <w:ins w:id="483" w:author="Carol Nichols" w:date="2018-03-26T17:19:00Z">
        <w:r>
          <w:t xml:space="preserve">   </w:t>
        </w:r>
      </w:ins>
      <w:r w:rsidR="00C84259">
        <w:rPr>
          <w:rFonts w:hint="eastAsia"/>
        </w:rPr>
        <w:t xml:space="preserve"> </w:t>
      </w:r>
      <w:r w:rsidR="00DF5F30" w:rsidRPr="009C0DE2">
        <w:rPr>
          <w:rFonts w:hint="eastAsia"/>
        </w:rPr>
        <w:t>(&amp;mut slice[..mid],</w:t>
      </w:r>
    </w:p>
    <w:p w14:paraId="1A3978E4" w14:textId="5CB1BA7E" w:rsidR="00DF5F30" w:rsidRPr="009C0DE2" w:rsidRDefault="00C84259" w:rsidP="00F51973">
      <w:pPr>
        <w:pStyle w:val="CodeB"/>
      </w:pPr>
      <w:r>
        <w:rPr>
          <w:rFonts w:hint="eastAsia"/>
        </w:rPr>
        <w:t xml:space="preserve"> </w:t>
      </w:r>
      <w:r w:rsidR="00DF5F30" w:rsidRPr="009C0DE2">
        <w:rPr>
          <w:rFonts w:hint="eastAsia"/>
        </w:rPr>
        <w:t xml:space="preserve"> </w:t>
      </w:r>
      <w:ins w:id="484" w:author="Carol Nichols" w:date="2018-03-26T17:19:00Z">
        <w:r w:rsidR="00846D72">
          <w:t xml:space="preserve">   </w:t>
        </w:r>
      </w:ins>
      <w:r w:rsidR="00DF5F30" w:rsidRPr="009C0DE2">
        <w:rPr>
          <w:rFonts w:hint="eastAsia"/>
        </w:rPr>
        <w:t>&amp;mut slice[mid..])</w:t>
      </w:r>
    </w:p>
    <w:p w14:paraId="29DF879D" w14:textId="77777777" w:rsidR="00DF5F30" w:rsidRPr="009C0DE2" w:rsidRDefault="00DF5F30" w:rsidP="009C0DE2">
      <w:pPr>
        <w:pStyle w:val="CodeC"/>
      </w:pPr>
      <w:r w:rsidRPr="009C0DE2">
        <w:rPr>
          <w:rFonts w:hint="eastAsia"/>
        </w:rPr>
        <w:t>}</w:t>
      </w:r>
    </w:p>
    <w:p w14:paraId="7F626221" w14:textId="77777777" w:rsidR="003C4BF2" w:rsidRDefault="00DF5F30">
      <w:pPr>
        <w:pStyle w:val="Listing"/>
        <w:rPr>
          <w:rFonts w:eastAsia="Microsoft YaHei"/>
        </w:rPr>
        <w:pPrChange w:id="485" w:author="AnneMarieW" w:date="2018-03-20T11:12:00Z">
          <w:pPr>
            <w:pStyle w:val="CodeB"/>
          </w:pPr>
        </w:pPrChange>
      </w:pPr>
      <w:r w:rsidRPr="009C0DE2">
        <w:rPr>
          <w:rFonts w:eastAsia="Microsoft YaHei" w:hint="eastAsia"/>
        </w:rPr>
        <w:t>Listing 19-5: An attempted implementation of</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using only safe Rust</w:t>
      </w:r>
    </w:p>
    <w:p w14:paraId="7C5B92DB" w14:textId="4A0A329A" w:rsidR="00DF5F30" w:rsidRPr="009C0DE2" w:rsidRDefault="00DF5F30" w:rsidP="00173090">
      <w:pPr>
        <w:pStyle w:val="Body"/>
      </w:pPr>
      <w:r w:rsidRPr="009C0DE2">
        <w:rPr>
          <w:rFonts w:hint="eastAsia"/>
        </w:rPr>
        <w:t>This function first gets the total length of the slice</w:t>
      </w:r>
      <w:del w:id="486" w:author="AnneMarieW" w:date="2018-03-20T11:13:00Z">
        <w:r w:rsidRPr="009C0DE2" w:rsidDel="00B53CD7">
          <w:rPr>
            <w:rFonts w:hint="eastAsia"/>
          </w:rPr>
          <w:delText>,</w:delText>
        </w:r>
      </w:del>
      <w:ins w:id="487" w:author="AnneMarieW" w:date="2018-03-20T11:13:00Z">
        <w:del w:id="488" w:author="Carol Nichols" w:date="2018-03-26T17:20:00Z">
          <w:r w:rsidR="00B53CD7" w:rsidDel="003975DA">
            <w:delText>;</w:delText>
          </w:r>
        </w:del>
      </w:ins>
      <w:ins w:id="489" w:author="Carol Nichols" w:date="2018-03-26T17:20:00Z">
        <w:r w:rsidR="003975DA">
          <w:t>,</w:t>
        </w:r>
      </w:ins>
      <w:r w:rsidRPr="009C0DE2">
        <w:rPr>
          <w:rFonts w:hint="eastAsia"/>
        </w:rPr>
        <w:t xml:space="preserve"> then </w:t>
      </w:r>
      <w:ins w:id="490" w:author="AnneMarieW" w:date="2018-03-20T11:13:00Z">
        <w:r w:rsidR="00B53CD7">
          <w:t xml:space="preserve">it </w:t>
        </w:r>
      </w:ins>
      <w:r w:rsidRPr="009C0DE2">
        <w:rPr>
          <w:rFonts w:hint="eastAsia"/>
        </w:rPr>
        <w:t>asserts that the</w:t>
      </w:r>
      <w:r w:rsidR="00C84259" w:rsidRPr="00F51973">
        <w:t xml:space="preserve"> </w:t>
      </w:r>
      <w:r w:rsidRPr="009C0DE2">
        <w:rPr>
          <w:rFonts w:hint="eastAsia"/>
        </w:rPr>
        <w:t>index given as a parameter is within the slice by checking that it</w:t>
      </w:r>
      <w:r w:rsidRPr="009C0DE2">
        <w:t>’</w:t>
      </w:r>
      <w:r w:rsidRPr="009C0DE2">
        <w:rPr>
          <w:rFonts w:hint="eastAsia"/>
        </w:rPr>
        <w:t>s less than</w:t>
      </w:r>
      <w:r w:rsidR="00C84259" w:rsidRPr="00F51973">
        <w:t xml:space="preserve"> </w:t>
      </w:r>
      <w:r w:rsidRPr="009C0DE2">
        <w:rPr>
          <w:rFonts w:hint="eastAsia"/>
        </w:rPr>
        <w:t>or equal to the length. The assertion means that if we pass an index that</w:t>
      </w:r>
      <w:del w:id="491" w:author="AnneMarieW" w:date="2018-03-20T11:13:00Z">
        <w:r w:rsidRPr="009C0DE2" w:rsidDel="00B53CD7">
          <w:delText>’</w:delText>
        </w:r>
      </w:del>
      <w:ins w:id="492" w:author="AnneMarieW" w:date="2018-03-20T11:13:00Z">
        <w:r w:rsidR="00B53CD7">
          <w:t xml:space="preserve"> i</w:t>
        </w:r>
      </w:ins>
      <w:r w:rsidRPr="009C0DE2">
        <w:rPr>
          <w:rFonts w:hint="eastAsia"/>
        </w:rPr>
        <w:t>s</w:t>
      </w:r>
      <w:r w:rsidR="00C84259" w:rsidRPr="00F51973">
        <w:t xml:space="preserve"> </w:t>
      </w:r>
      <w:r w:rsidRPr="009C0DE2">
        <w:rPr>
          <w:rFonts w:hint="eastAsia"/>
        </w:rPr>
        <w:t>greater than the index to split the slice at, the function will panic before it</w:t>
      </w:r>
      <w:r w:rsidR="00C84259" w:rsidRPr="00F51973">
        <w:t xml:space="preserve"> </w:t>
      </w:r>
      <w:r w:rsidRPr="009C0DE2">
        <w:rPr>
          <w:rFonts w:hint="eastAsia"/>
        </w:rPr>
        <w:t>attempts to use that index.</w:t>
      </w:r>
    </w:p>
    <w:p w14:paraId="601DD9F6" w14:textId="77777777" w:rsidR="00DF5F30" w:rsidRPr="009C0DE2" w:rsidRDefault="00DF5F30" w:rsidP="00173090">
      <w:pPr>
        <w:pStyle w:val="Body"/>
      </w:pPr>
      <w:r w:rsidRPr="009C0DE2">
        <w:rPr>
          <w:rFonts w:hint="eastAsia"/>
        </w:rPr>
        <w:t>Then we return two mutable slices in a tuple: one from the start of the</w:t>
      </w:r>
      <w:r w:rsidR="00C84259" w:rsidRPr="00F51973">
        <w:t xml:space="preserve"> </w:t>
      </w:r>
      <w:r w:rsidRPr="009C0DE2">
        <w:rPr>
          <w:rFonts w:hint="eastAsia"/>
        </w:rPr>
        <w:t>original slice to the</w:t>
      </w:r>
      <w:r w:rsidR="00C84259" w:rsidRPr="00F51973">
        <w:t xml:space="preserve"> </w:t>
      </w:r>
      <w:r w:rsidRPr="009C0DE2">
        <w:rPr>
          <w:rStyle w:val="Literal"/>
          <w:rFonts w:hint="eastAsia"/>
        </w:rPr>
        <w:t>mid</w:t>
      </w:r>
      <w:r w:rsidR="00C84259" w:rsidRPr="00F51973">
        <w:t xml:space="preserve"> </w:t>
      </w:r>
      <w:r w:rsidRPr="009C0DE2">
        <w:rPr>
          <w:rFonts w:hint="eastAsia"/>
        </w:rPr>
        <w:t>index</w:t>
      </w:r>
      <w:del w:id="493" w:author="AnneMarieW" w:date="2018-03-20T11:14:00Z">
        <w:r w:rsidRPr="009C0DE2" w:rsidDel="00B53CD7">
          <w:rPr>
            <w:rFonts w:hint="eastAsia"/>
          </w:rPr>
          <w:delText>,</w:delText>
        </w:r>
      </w:del>
      <w:r w:rsidRPr="009C0DE2">
        <w:rPr>
          <w:rFonts w:hint="eastAsia"/>
        </w:rPr>
        <w:t xml:space="preserve"> and another from</w:t>
      </w:r>
      <w:r w:rsidR="00C84259" w:rsidRPr="00F51973">
        <w:t xml:space="preserve"> </w:t>
      </w:r>
      <w:r w:rsidRPr="009C0DE2">
        <w:rPr>
          <w:rStyle w:val="Literal"/>
          <w:rFonts w:hint="eastAsia"/>
        </w:rPr>
        <w:t>mid</w:t>
      </w:r>
      <w:r w:rsidR="00C84259" w:rsidRPr="00F51973">
        <w:t xml:space="preserve"> </w:t>
      </w:r>
      <w:r w:rsidRPr="009C0DE2">
        <w:rPr>
          <w:rFonts w:hint="eastAsia"/>
        </w:rPr>
        <w:t>to the end of the</w:t>
      </w:r>
      <w:r w:rsidR="00C84259" w:rsidRPr="00F51973">
        <w:t xml:space="preserve"> </w:t>
      </w:r>
      <w:r w:rsidRPr="009C0DE2">
        <w:rPr>
          <w:rFonts w:hint="eastAsia"/>
        </w:rPr>
        <w:t>slice.</w:t>
      </w:r>
    </w:p>
    <w:p w14:paraId="743F9CB0" w14:textId="77777777" w:rsidR="00DF5F30" w:rsidRPr="009C0DE2" w:rsidRDefault="00DF5F30" w:rsidP="00173090">
      <w:pPr>
        <w:pStyle w:val="Body"/>
      </w:pPr>
      <w:del w:id="494" w:author="AnneMarieW" w:date="2018-03-22T11:21:00Z">
        <w:r w:rsidRPr="009C0DE2" w:rsidDel="004D2EDD">
          <w:rPr>
            <w:rFonts w:hint="eastAsia"/>
          </w:rPr>
          <w:delText>If</w:delText>
        </w:r>
      </w:del>
      <w:ins w:id="495" w:author="AnneMarieW" w:date="2018-03-22T11:21:00Z">
        <w:r w:rsidR="004D2EDD">
          <w:t>When</w:t>
        </w:r>
      </w:ins>
      <w:r w:rsidRPr="009C0DE2">
        <w:rPr>
          <w:rFonts w:hint="eastAsia"/>
        </w:rPr>
        <w:t xml:space="preserve"> we try to compile th</w:t>
      </w:r>
      <w:del w:id="496" w:author="AnneMarieW" w:date="2018-03-20T11:14:00Z">
        <w:r w:rsidRPr="009C0DE2" w:rsidDel="00B53CD7">
          <w:rPr>
            <w:rFonts w:hint="eastAsia"/>
          </w:rPr>
          <w:delText>is</w:delText>
        </w:r>
      </w:del>
      <w:ins w:id="497" w:author="AnneMarieW" w:date="2018-03-20T11:14:00Z">
        <w:r w:rsidR="00B53CD7">
          <w:t>e code in Listing 19-5</w:t>
        </w:r>
      </w:ins>
      <w:r w:rsidRPr="009C0DE2">
        <w:rPr>
          <w:rFonts w:hint="eastAsia"/>
        </w:rPr>
        <w:t>, we</w:t>
      </w:r>
      <w:r w:rsidRPr="009C0DE2">
        <w:t>’</w:t>
      </w:r>
      <w:r w:rsidRPr="009C0DE2">
        <w:rPr>
          <w:rFonts w:hint="eastAsia"/>
        </w:rPr>
        <w:t>ll get an error:</w:t>
      </w:r>
    </w:p>
    <w:p w14:paraId="476B0279" w14:textId="77777777" w:rsidR="00DF5F30" w:rsidRPr="009C0DE2" w:rsidRDefault="00DF5F30" w:rsidP="00F51973">
      <w:pPr>
        <w:pStyle w:val="CodeA"/>
      </w:pPr>
      <w:r w:rsidRPr="009C0DE2">
        <w:rPr>
          <w:rFonts w:hint="eastAsia"/>
        </w:rPr>
        <w:t>error[E0499]: cannot borrow `*slice` as mutable more than once at a time</w:t>
      </w:r>
    </w:p>
    <w:p w14:paraId="6F4AC395" w14:textId="77777777" w:rsidR="00DF5F30" w:rsidRPr="009C0DE2" w:rsidRDefault="00DF5F30" w:rsidP="009C0DE2">
      <w:pPr>
        <w:pStyle w:val="CodeB"/>
      </w:pPr>
      <w:r w:rsidRPr="009C0DE2">
        <w:rPr>
          <w:rFonts w:hint="eastAsia"/>
        </w:rPr>
        <w:t xml:space="preserve"> --&gt;</w:t>
      </w:r>
    </w:p>
    <w:p w14:paraId="223E0CFD" w14:textId="3AA4A1A8" w:rsidR="00DF5F30" w:rsidRPr="009C0DE2" w:rsidRDefault="00C84259">
      <w:pPr>
        <w:pStyle w:val="CodeB"/>
        <w:pPrChange w:id="498" w:author="Carol Nichols" w:date="2018-03-26T17:21:00Z">
          <w:pPr>
            <w:pStyle w:val="Listing"/>
          </w:pPr>
        </w:pPrChange>
      </w:pPr>
      <w:r>
        <w:rPr>
          <w:rFonts w:hint="eastAsia"/>
        </w:rPr>
        <w:t xml:space="preserve"> </w:t>
      </w:r>
      <w:ins w:id="499" w:author="Carol Nichols" w:date="2018-03-26T17:21:00Z">
        <w:r w:rsidR="00343090">
          <w:t xml:space="preserve"> </w:t>
        </w:r>
      </w:ins>
      <w:r w:rsidR="00DF5F30" w:rsidRPr="009C0DE2">
        <w:rPr>
          <w:rFonts w:hint="eastAsia"/>
        </w:rPr>
        <w:t>|</w:t>
      </w:r>
    </w:p>
    <w:p w14:paraId="41850214" w14:textId="2165E026" w:rsidR="00DF5F30" w:rsidRPr="009C0DE2" w:rsidRDefault="00DF5F30" w:rsidP="00F51973">
      <w:pPr>
        <w:pStyle w:val="CodeB"/>
      </w:pPr>
      <w:r w:rsidRPr="009C0DE2">
        <w:rPr>
          <w:rFonts w:hint="eastAsia"/>
        </w:rPr>
        <w:lastRenderedPageBreak/>
        <w:t>6 |</w:t>
      </w:r>
      <w:r w:rsidR="00C84259">
        <w:rPr>
          <w:rFonts w:hint="eastAsia"/>
        </w:rPr>
        <w:t xml:space="preserve"> </w:t>
      </w:r>
      <w:r w:rsidRPr="009C0DE2">
        <w:rPr>
          <w:rFonts w:hint="eastAsia"/>
        </w:rPr>
        <w:t xml:space="preserve"> </w:t>
      </w:r>
      <w:ins w:id="500" w:author="Carol Nichols" w:date="2018-03-26T17:22:00Z">
        <w:r w:rsidR="00343090">
          <w:t xml:space="preserve">  </w:t>
        </w:r>
      </w:ins>
      <w:ins w:id="501" w:author="Carol Nichols" w:date="2018-03-27T15:30:00Z">
        <w:r w:rsidR="00AC17C1">
          <w:t xml:space="preserve"> </w:t>
        </w:r>
      </w:ins>
      <w:r w:rsidRPr="009C0DE2">
        <w:rPr>
          <w:rFonts w:hint="eastAsia"/>
        </w:rPr>
        <w:t>(&amp;mut slice[..mid],</w:t>
      </w:r>
    </w:p>
    <w:p w14:paraId="26AD8DA3" w14:textId="5C54D8FC" w:rsidR="00DF5F30" w:rsidRPr="009C0DE2" w:rsidRDefault="00C84259" w:rsidP="00F51973">
      <w:pPr>
        <w:pStyle w:val="CodeB"/>
      </w:pPr>
      <w:r>
        <w:rPr>
          <w:rFonts w:hint="eastAsia"/>
        </w:rPr>
        <w:t xml:space="preserve"> </w:t>
      </w:r>
      <w:ins w:id="502" w:author="Carol Nichols" w:date="2018-03-26T17:21:00Z">
        <w:r w:rsidR="00343090">
          <w:t xml:space="preserve"> </w:t>
        </w:r>
      </w:ins>
      <w:r w:rsidR="00DF5F30" w:rsidRPr="009C0DE2">
        <w:rPr>
          <w:rFonts w:hint="eastAsia"/>
        </w:rPr>
        <w:t>|</w:t>
      </w:r>
      <w:r>
        <w:rPr>
          <w:rFonts w:hint="eastAsia"/>
        </w:rPr>
        <w:t xml:space="preserve">   </w:t>
      </w:r>
      <w:ins w:id="503" w:author="Carol Nichols" w:date="2018-03-26T17:22:00Z">
        <w:r w:rsidR="00343090">
          <w:t xml:space="preserve">     </w:t>
        </w:r>
      </w:ins>
      <w:ins w:id="504" w:author="Carol Nichols" w:date="2018-03-27T15:30:00Z">
        <w:r w:rsidR="00AC17C1">
          <w:t xml:space="preserve"> </w:t>
        </w:r>
      </w:ins>
      <w:ins w:id="505" w:author="Carol Nichols" w:date="2018-03-26T17:22:00Z">
        <w:r w:rsidR="00343090">
          <w:t xml:space="preserve">  </w:t>
        </w:r>
      </w:ins>
      <w:r w:rsidR="00DF5F30" w:rsidRPr="009C0DE2">
        <w:rPr>
          <w:rFonts w:hint="eastAsia"/>
        </w:rPr>
        <w:t>----- first mutable borrow occurs here</w:t>
      </w:r>
    </w:p>
    <w:p w14:paraId="6B1F6DEB" w14:textId="3E152AD1" w:rsidR="00DF5F30" w:rsidRPr="009C0DE2" w:rsidRDefault="00DF5F30" w:rsidP="00F51973">
      <w:pPr>
        <w:pStyle w:val="CodeB"/>
      </w:pPr>
      <w:r w:rsidRPr="009C0DE2">
        <w:rPr>
          <w:rFonts w:hint="eastAsia"/>
        </w:rPr>
        <w:t>7 |</w:t>
      </w:r>
      <w:r w:rsidR="00C84259">
        <w:rPr>
          <w:rFonts w:hint="eastAsia"/>
        </w:rPr>
        <w:t xml:space="preserve">  </w:t>
      </w:r>
      <w:ins w:id="506" w:author="Carol Nichols" w:date="2018-03-26T17:22:00Z">
        <w:r w:rsidR="00343090">
          <w:t xml:space="preserve">  </w:t>
        </w:r>
      </w:ins>
      <w:ins w:id="507" w:author="Carol Nichols" w:date="2018-03-27T15:30:00Z">
        <w:r w:rsidR="00AC17C1">
          <w:t xml:space="preserve"> </w:t>
        </w:r>
      </w:ins>
      <w:ins w:id="508" w:author="Carol Nichols" w:date="2018-03-26T17:22:00Z">
        <w:r w:rsidR="00343090">
          <w:t xml:space="preserve"> </w:t>
        </w:r>
      </w:ins>
      <w:r w:rsidRPr="009C0DE2">
        <w:rPr>
          <w:rFonts w:hint="eastAsia"/>
        </w:rPr>
        <w:t>&amp;mut slice[mid..])</w:t>
      </w:r>
    </w:p>
    <w:p w14:paraId="2FC8CA0E" w14:textId="4D1863A6" w:rsidR="00DF5F30" w:rsidRPr="009C0DE2" w:rsidRDefault="00C84259" w:rsidP="00F51973">
      <w:pPr>
        <w:pStyle w:val="CodeB"/>
      </w:pPr>
      <w:r>
        <w:rPr>
          <w:rFonts w:hint="eastAsia"/>
        </w:rPr>
        <w:t xml:space="preserve"> </w:t>
      </w:r>
      <w:ins w:id="509" w:author="Carol Nichols" w:date="2018-03-26T17:21:00Z">
        <w:r w:rsidR="00343090">
          <w:t xml:space="preserve"> </w:t>
        </w:r>
      </w:ins>
      <w:r w:rsidR="00DF5F30" w:rsidRPr="009C0DE2">
        <w:rPr>
          <w:rFonts w:hint="eastAsia"/>
        </w:rPr>
        <w:t>|</w:t>
      </w:r>
      <w:r>
        <w:rPr>
          <w:rFonts w:hint="eastAsia"/>
        </w:rPr>
        <w:t xml:space="preserve">   </w:t>
      </w:r>
      <w:ins w:id="510" w:author="Carol Nichols" w:date="2018-03-26T17:22:00Z">
        <w:r w:rsidR="00343090">
          <w:t xml:space="preserve">     </w:t>
        </w:r>
      </w:ins>
      <w:ins w:id="511" w:author="Carol Nichols" w:date="2018-03-27T15:30:00Z">
        <w:r w:rsidR="00AC17C1">
          <w:t xml:space="preserve"> </w:t>
        </w:r>
      </w:ins>
      <w:ins w:id="512" w:author="Carol Nichols" w:date="2018-03-26T17:22:00Z">
        <w:r w:rsidR="00343090">
          <w:t xml:space="preserve">  </w:t>
        </w:r>
      </w:ins>
      <w:r w:rsidR="00DF5F30" w:rsidRPr="009C0DE2">
        <w:rPr>
          <w:rFonts w:hint="eastAsia"/>
        </w:rPr>
        <w:t>^^^^^ second mutable borrow occurs here</w:t>
      </w:r>
    </w:p>
    <w:p w14:paraId="44FC5453" w14:textId="77777777" w:rsidR="00DF5F30" w:rsidRPr="009C0DE2" w:rsidRDefault="00DF5F30" w:rsidP="00F51973">
      <w:pPr>
        <w:pStyle w:val="CodeB"/>
      </w:pPr>
      <w:r w:rsidRPr="009C0DE2">
        <w:rPr>
          <w:rFonts w:hint="eastAsia"/>
        </w:rPr>
        <w:t>8 | }</w:t>
      </w:r>
    </w:p>
    <w:p w14:paraId="1F3BDACE" w14:textId="5E497B1F" w:rsidR="00DF5F30" w:rsidRPr="009C0DE2" w:rsidRDefault="00C84259" w:rsidP="00F51973">
      <w:pPr>
        <w:pStyle w:val="CodeC"/>
      </w:pPr>
      <w:r>
        <w:rPr>
          <w:rFonts w:hint="eastAsia"/>
        </w:rPr>
        <w:t xml:space="preserve"> </w:t>
      </w:r>
      <w:ins w:id="513" w:author="Carol Nichols" w:date="2018-03-26T17:21:00Z">
        <w:r w:rsidR="00343090">
          <w:t xml:space="preserve"> </w:t>
        </w:r>
      </w:ins>
      <w:r w:rsidR="00DF5F30" w:rsidRPr="009C0DE2">
        <w:rPr>
          <w:rFonts w:hint="eastAsia"/>
        </w:rPr>
        <w:t>| - first borrow ends here</w:t>
      </w:r>
    </w:p>
    <w:p w14:paraId="5645E4D4" w14:textId="77777777" w:rsidR="00DF5F30" w:rsidRPr="009C0DE2" w:rsidRDefault="00DF5F30" w:rsidP="00173090">
      <w:pPr>
        <w:pStyle w:val="Body"/>
      </w:pPr>
      <w:r w:rsidRPr="009C0DE2">
        <w:rPr>
          <w:rFonts w:hint="eastAsia"/>
        </w:rPr>
        <w:t>Rust</w:t>
      </w:r>
      <w:r w:rsidRPr="009C0DE2">
        <w:t>’</w:t>
      </w:r>
      <w:r w:rsidRPr="009C0DE2">
        <w:rPr>
          <w:rFonts w:hint="eastAsia"/>
        </w:rPr>
        <w:t>s borrow checker can</w:t>
      </w:r>
      <w:r w:rsidRPr="009C0DE2">
        <w:t>’</w:t>
      </w:r>
      <w:r w:rsidRPr="009C0DE2">
        <w:rPr>
          <w:rFonts w:hint="eastAsia"/>
        </w:rPr>
        <w:t>t understand that we</w:t>
      </w:r>
      <w:r w:rsidRPr="009C0DE2">
        <w:t>’</w:t>
      </w:r>
      <w:r w:rsidRPr="009C0DE2">
        <w:rPr>
          <w:rFonts w:hint="eastAsia"/>
        </w:rPr>
        <w:t>re borrowing different parts of</w:t>
      </w:r>
      <w:r w:rsidR="00C84259" w:rsidRPr="00F51973">
        <w:t xml:space="preserve"> </w:t>
      </w:r>
      <w:r w:rsidRPr="009C0DE2">
        <w:rPr>
          <w:rFonts w:hint="eastAsia"/>
        </w:rPr>
        <w:t>the slice; it only knows that we</w:t>
      </w:r>
      <w:r w:rsidRPr="009C0DE2">
        <w:t>’</w:t>
      </w:r>
      <w:r w:rsidRPr="009C0DE2">
        <w:rPr>
          <w:rFonts w:hint="eastAsia"/>
        </w:rPr>
        <w:t>re borrowing from the same slice twice.</w:t>
      </w:r>
      <w:r w:rsidR="00C84259" w:rsidRPr="00F51973">
        <w:t xml:space="preserve"> </w:t>
      </w:r>
      <w:r w:rsidRPr="009C0DE2">
        <w:rPr>
          <w:rFonts w:hint="eastAsia"/>
        </w:rPr>
        <w:t xml:space="preserve">Borrowing different parts of a slice is fundamentally okay because </w:t>
      </w:r>
      <w:del w:id="514" w:author="AnneMarieW" w:date="2018-03-20T11:14:00Z">
        <w:r w:rsidRPr="009C0DE2" w:rsidDel="00B53CD7">
          <w:rPr>
            <w:rFonts w:hint="eastAsia"/>
          </w:rPr>
          <w:delText>our</w:delText>
        </w:r>
      </w:del>
      <w:ins w:id="515" w:author="AnneMarieW" w:date="2018-03-20T11:14:00Z">
        <w:r w:rsidR="00B53CD7">
          <w:t>the</w:t>
        </w:r>
      </w:ins>
      <w:r w:rsidRPr="009C0DE2">
        <w:rPr>
          <w:rFonts w:hint="eastAsia"/>
        </w:rPr>
        <w:t xml:space="preserve"> two</w:t>
      </w:r>
      <w:r w:rsidR="00C84259" w:rsidRPr="00F51973">
        <w:t xml:space="preserve"> </w:t>
      </w:r>
      <w:r w:rsidRPr="009C0DE2">
        <w:rPr>
          <w:rFonts w:hint="eastAsia"/>
        </w:rPr>
        <w:t>slices aren</w:t>
      </w:r>
      <w:r w:rsidRPr="009C0DE2">
        <w:t>’</w:t>
      </w:r>
      <w:r w:rsidRPr="009C0DE2">
        <w:rPr>
          <w:rFonts w:hint="eastAsia"/>
        </w:rPr>
        <w:t>t overlapping, but Rust isn</w:t>
      </w:r>
      <w:r w:rsidRPr="009C0DE2">
        <w:t>’</w:t>
      </w:r>
      <w:r w:rsidRPr="009C0DE2">
        <w:rPr>
          <w:rFonts w:hint="eastAsia"/>
        </w:rPr>
        <w:t>t smart enough to know this. When we</w:t>
      </w:r>
      <w:r w:rsidR="00C84259" w:rsidRPr="00F51973">
        <w:t xml:space="preserve"> </w:t>
      </w:r>
      <w:r w:rsidRPr="009C0DE2">
        <w:rPr>
          <w:rFonts w:hint="eastAsia"/>
        </w:rPr>
        <w:t xml:space="preserve">know </w:t>
      </w:r>
      <w:del w:id="516" w:author="AnneMarieW" w:date="2018-03-20T11:15:00Z">
        <w:r w:rsidRPr="009C0DE2" w:rsidDel="00B53CD7">
          <w:rPr>
            <w:rFonts w:hint="eastAsia"/>
          </w:rPr>
          <w:delText>something</w:delText>
        </w:r>
      </w:del>
      <w:ins w:id="517" w:author="AnneMarieW" w:date="2018-03-20T11:15:00Z">
        <w:r w:rsidR="00B53CD7">
          <w:t>code</w:t>
        </w:r>
      </w:ins>
      <w:r w:rsidRPr="009C0DE2">
        <w:rPr>
          <w:rFonts w:hint="eastAsia"/>
        </w:rPr>
        <w:t xml:space="preserve"> is okay, but Rust doesn</w:t>
      </w:r>
      <w:r w:rsidRPr="009C0DE2">
        <w:t>’</w:t>
      </w:r>
      <w:r w:rsidRPr="009C0DE2">
        <w:rPr>
          <w:rFonts w:hint="eastAsia"/>
        </w:rPr>
        <w:t>t, it</w:t>
      </w:r>
      <w:r w:rsidRPr="009C0DE2">
        <w:t>’</w:t>
      </w:r>
      <w:r w:rsidRPr="009C0DE2">
        <w:rPr>
          <w:rFonts w:hint="eastAsia"/>
        </w:rPr>
        <w:t>s time to reach for unsafe code.</w:t>
      </w:r>
    </w:p>
    <w:p w14:paraId="52688A9B" w14:textId="77777777" w:rsidR="00DF5F30" w:rsidRPr="009C0DE2" w:rsidRDefault="00DF5F30" w:rsidP="00173090">
      <w:pPr>
        <w:pStyle w:val="Body"/>
      </w:pPr>
      <w:r w:rsidRPr="009C0DE2">
        <w:rPr>
          <w:rFonts w:hint="eastAsia"/>
        </w:rPr>
        <w:t>L</w:t>
      </w:r>
      <w:r w:rsidRPr="009C0DE2">
        <w:t>i</w:t>
      </w:r>
      <w:r w:rsidRPr="009C0DE2">
        <w:rPr>
          <w:rFonts w:hint="eastAsia"/>
        </w:rPr>
        <w:t>sting 19-6 shows how to use an</w:t>
      </w:r>
      <w:r w:rsidR="00C84259" w:rsidRPr="00F51973">
        <w:t xml:space="preserve"> </w:t>
      </w:r>
      <w:r w:rsidRPr="009C0DE2">
        <w:rPr>
          <w:rStyle w:val="Literal"/>
          <w:rFonts w:hint="eastAsia"/>
        </w:rPr>
        <w:t>unsafe</w:t>
      </w:r>
      <w:r w:rsidR="00C84259" w:rsidRPr="00F51973">
        <w:t xml:space="preserve"> </w:t>
      </w:r>
      <w:r w:rsidRPr="009C0DE2">
        <w:rPr>
          <w:rFonts w:hint="eastAsia"/>
        </w:rPr>
        <w:t>block, a raw pointer, and some calls</w:t>
      </w:r>
      <w:r w:rsidR="00C84259" w:rsidRPr="00F51973">
        <w:t xml:space="preserve"> </w:t>
      </w:r>
      <w:r w:rsidRPr="009C0DE2">
        <w:rPr>
          <w:rFonts w:hint="eastAsia"/>
        </w:rPr>
        <w:t>to unsafe functions to make the implementation of</w:t>
      </w:r>
      <w:r w:rsidR="00C84259" w:rsidRPr="00F51973">
        <w:t xml:space="preserve"> </w:t>
      </w:r>
      <w:r w:rsidRPr="009C0DE2">
        <w:rPr>
          <w:rStyle w:val="Literal"/>
          <w:rFonts w:hint="eastAsia"/>
        </w:rPr>
        <w:t>split_at_mut</w:t>
      </w:r>
      <w:r w:rsidR="00C84259" w:rsidRPr="00F51973">
        <w:t xml:space="preserve"> </w:t>
      </w:r>
      <w:r w:rsidRPr="009C0DE2">
        <w:rPr>
          <w:rFonts w:hint="eastAsia"/>
        </w:rPr>
        <w:t>work:</w:t>
      </w:r>
    </w:p>
    <w:p w14:paraId="0F9A443D" w14:textId="77777777" w:rsidR="00DF5F30" w:rsidRPr="009C0DE2" w:rsidRDefault="00DF5F30" w:rsidP="00F51973">
      <w:pPr>
        <w:pStyle w:val="CodeA"/>
      </w:pPr>
      <w:r w:rsidRPr="009C0DE2">
        <w:rPr>
          <w:rFonts w:hint="eastAsia"/>
        </w:rPr>
        <w:t>use std::slice;</w:t>
      </w:r>
    </w:p>
    <w:p w14:paraId="2C38892A" w14:textId="77777777" w:rsidR="00DF5F30" w:rsidRPr="009C0DE2" w:rsidRDefault="00DF5F30" w:rsidP="009C0DE2">
      <w:pPr>
        <w:pStyle w:val="CodeB"/>
      </w:pPr>
    </w:p>
    <w:p w14:paraId="0FF2E228" w14:textId="77777777" w:rsidR="00DF5F30" w:rsidRPr="009C0DE2" w:rsidRDefault="00DF5F30" w:rsidP="009C0DE2">
      <w:pPr>
        <w:pStyle w:val="CodeB"/>
      </w:pPr>
      <w:r w:rsidRPr="009C0DE2">
        <w:rPr>
          <w:rFonts w:hint="eastAsia"/>
        </w:rPr>
        <w:t>fn split_at_mut(slice: &amp;mut [i32], mid: usize) -&gt; (&amp;mut [i32], &amp;mut [i32]) {</w:t>
      </w:r>
    </w:p>
    <w:p w14:paraId="73DAE076" w14:textId="02D7C4E2" w:rsidR="00DF5F30" w:rsidRPr="009C0DE2" w:rsidRDefault="00C45410" w:rsidP="00F51973">
      <w:pPr>
        <w:pStyle w:val="CodeB"/>
      </w:pPr>
      <w:ins w:id="518" w:author="Carol Nichols" w:date="2018-03-26T17:23:00Z">
        <w:r>
          <w:t xml:space="preserve">   </w:t>
        </w:r>
      </w:ins>
      <w:r w:rsidR="00C84259">
        <w:rPr>
          <w:rFonts w:hint="eastAsia"/>
        </w:rPr>
        <w:t xml:space="preserve"> </w:t>
      </w:r>
      <w:r w:rsidR="00DF5F30" w:rsidRPr="009C0DE2">
        <w:rPr>
          <w:rFonts w:hint="eastAsia"/>
        </w:rPr>
        <w:t>let len = slice.len();</w:t>
      </w:r>
    </w:p>
    <w:p w14:paraId="2EE1F718" w14:textId="14BE6C0F" w:rsidR="00DF5F30" w:rsidRPr="009C0DE2" w:rsidRDefault="00C84259" w:rsidP="00F51973">
      <w:pPr>
        <w:pStyle w:val="CodeB"/>
      </w:pPr>
      <w:r>
        <w:rPr>
          <w:rFonts w:hint="eastAsia"/>
        </w:rPr>
        <w:t xml:space="preserve"> </w:t>
      </w:r>
      <w:ins w:id="519" w:author="Carol Nichols" w:date="2018-03-26T17:23:00Z">
        <w:r w:rsidR="00C45410">
          <w:t xml:space="preserve">   </w:t>
        </w:r>
      </w:ins>
      <w:r w:rsidR="00DF5F30" w:rsidRPr="009C0DE2">
        <w:rPr>
          <w:rFonts w:hint="eastAsia"/>
        </w:rPr>
        <w:t>let ptr = slice.as_mut_ptr();</w:t>
      </w:r>
    </w:p>
    <w:p w14:paraId="2DD120AC" w14:textId="77777777" w:rsidR="00DF5F30" w:rsidRPr="009C0DE2" w:rsidRDefault="00DF5F30" w:rsidP="00F51973">
      <w:pPr>
        <w:pStyle w:val="CodeB"/>
      </w:pPr>
    </w:p>
    <w:p w14:paraId="4ADF2EDD" w14:textId="2DF47B10" w:rsidR="00DF5F30" w:rsidRPr="009C0DE2" w:rsidRDefault="00C45410" w:rsidP="00F51973">
      <w:pPr>
        <w:pStyle w:val="CodeB"/>
      </w:pPr>
      <w:ins w:id="520" w:author="Carol Nichols" w:date="2018-03-26T17:24:00Z">
        <w:r>
          <w:t xml:space="preserve">   </w:t>
        </w:r>
      </w:ins>
      <w:r w:rsidR="00C84259">
        <w:rPr>
          <w:rFonts w:hint="eastAsia"/>
        </w:rPr>
        <w:t xml:space="preserve"> </w:t>
      </w:r>
      <w:r w:rsidR="00DF5F30" w:rsidRPr="009C0DE2">
        <w:rPr>
          <w:rFonts w:hint="eastAsia"/>
        </w:rPr>
        <w:t>assert!(mid &lt;= len);</w:t>
      </w:r>
    </w:p>
    <w:p w14:paraId="6F15BFF4" w14:textId="77777777" w:rsidR="00DF5F30" w:rsidRPr="009C0DE2" w:rsidRDefault="00DF5F30" w:rsidP="00F51973">
      <w:pPr>
        <w:pStyle w:val="CodeB"/>
      </w:pPr>
    </w:p>
    <w:p w14:paraId="3071F485" w14:textId="2710757F" w:rsidR="00DF5F30" w:rsidRPr="009C0DE2" w:rsidRDefault="00C45410" w:rsidP="00F51973">
      <w:pPr>
        <w:pStyle w:val="CodeB"/>
      </w:pPr>
      <w:ins w:id="521" w:author="Carol Nichols" w:date="2018-03-26T17:24:00Z">
        <w:r>
          <w:t xml:space="preserve">   </w:t>
        </w:r>
      </w:ins>
      <w:r w:rsidR="00C84259">
        <w:rPr>
          <w:rFonts w:hint="eastAsia"/>
        </w:rPr>
        <w:t xml:space="preserve"> </w:t>
      </w:r>
      <w:r w:rsidR="00DF5F30" w:rsidRPr="009C0DE2">
        <w:rPr>
          <w:rFonts w:hint="eastAsia"/>
        </w:rPr>
        <w:t>unsafe {</w:t>
      </w:r>
    </w:p>
    <w:p w14:paraId="1EBE55FB" w14:textId="586A7CFB" w:rsidR="00DF5F30" w:rsidRPr="009C0DE2" w:rsidRDefault="00C84259" w:rsidP="00F51973">
      <w:pPr>
        <w:pStyle w:val="CodeB"/>
      </w:pPr>
      <w:r>
        <w:rPr>
          <w:rFonts w:hint="eastAsia"/>
        </w:rPr>
        <w:t xml:space="preserve">  </w:t>
      </w:r>
      <w:ins w:id="522" w:author="Carol Nichols" w:date="2018-03-26T17:24:00Z">
        <w:r w:rsidR="00C45410">
          <w:t xml:space="preserve">      </w:t>
        </w:r>
      </w:ins>
      <w:r w:rsidR="00DF5F30" w:rsidRPr="009C0DE2">
        <w:rPr>
          <w:rFonts w:hint="eastAsia"/>
        </w:rPr>
        <w:t>(slice::from_raw_parts_mut(ptr, mid),</w:t>
      </w:r>
    </w:p>
    <w:p w14:paraId="06F5327D" w14:textId="0931E613" w:rsidR="00DF5F30" w:rsidRPr="009C0DE2" w:rsidRDefault="00C84259" w:rsidP="00F51973">
      <w:pPr>
        <w:pStyle w:val="CodeB"/>
      </w:pPr>
      <w:r>
        <w:rPr>
          <w:rFonts w:hint="eastAsia"/>
        </w:rPr>
        <w:t xml:space="preserve">  </w:t>
      </w:r>
      <w:r w:rsidR="00DF5F30" w:rsidRPr="009C0DE2">
        <w:rPr>
          <w:rFonts w:hint="eastAsia"/>
        </w:rPr>
        <w:t xml:space="preserve"> </w:t>
      </w:r>
      <w:ins w:id="523" w:author="Carol Nichols" w:date="2018-03-26T17:24:00Z">
        <w:r w:rsidR="00C45410">
          <w:t xml:space="preserve">      </w:t>
        </w:r>
      </w:ins>
      <w:r w:rsidR="00DF5F30" w:rsidRPr="009C0DE2">
        <w:rPr>
          <w:rFonts w:hint="eastAsia"/>
        </w:rPr>
        <w:t>slice::from_raw_parts_mut(ptr.offset(mid as isize), len - mid))</w:t>
      </w:r>
    </w:p>
    <w:p w14:paraId="079E90A6" w14:textId="4961D0EC" w:rsidR="00DF5F30" w:rsidRPr="009C0DE2" w:rsidRDefault="00C84259" w:rsidP="00F51973">
      <w:pPr>
        <w:pStyle w:val="CodeB"/>
      </w:pPr>
      <w:r>
        <w:rPr>
          <w:rFonts w:hint="eastAsia"/>
        </w:rPr>
        <w:t xml:space="preserve"> </w:t>
      </w:r>
      <w:ins w:id="524" w:author="Carol Nichols" w:date="2018-03-26T17:24:00Z">
        <w:r w:rsidR="00C45410">
          <w:t xml:space="preserve">   </w:t>
        </w:r>
      </w:ins>
      <w:r w:rsidR="00DF5F30" w:rsidRPr="009C0DE2">
        <w:rPr>
          <w:rFonts w:hint="eastAsia"/>
        </w:rPr>
        <w:t>}</w:t>
      </w:r>
    </w:p>
    <w:p w14:paraId="691FDC5C" w14:textId="77777777" w:rsidR="00DF5F30" w:rsidRPr="009C0DE2" w:rsidRDefault="00DF5F30" w:rsidP="009C0DE2">
      <w:pPr>
        <w:pStyle w:val="CodeC"/>
      </w:pPr>
      <w:r w:rsidRPr="009C0DE2">
        <w:rPr>
          <w:rFonts w:hint="eastAsia"/>
        </w:rPr>
        <w:t>}</w:t>
      </w:r>
    </w:p>
    <w:p w14:paraId="0655AE23" w14:textId="77777777" w:rsidR="00DF5F30" w:rsidRPr="009C0DE2" w:rsidRDefault="00DF5F30" w:rsidP="00F51973">
      <w:pPr>
        <w:pStyle w:val="Listing"/>
        <w:rPr>
          <w:rFonts w:eastAsia="Microsoft YaHei"/>
        </w:rPr>
      </w:pPr>
      <w:r w:rsidRPr="009C0DE2">
        <w:rPr>
          <w:rFonts w:eastAsia="Microsoft YaHei" w:hint="eastAsia"/>
        </w:rPr>
        <w:t>Listing 19-6: Using unsafe code in the implementation of the</w:t>
      </w:r>
      <w:r w:rsidR="00C84259" w:rsidRPr="00F51973">
        <w:t xml:space="preserve"> </w:t>
      </w:r>
      <w:r w:rsidRPr="009C0DE2">
        <w:rPr>
          <w:rStyle w:val="LiteralCaption"/>
          <w:rFonts w:hint="eastAsia"/>
        </w:rPr>
        <w:t>split_at_mut</w:t>
      </w:r>
      <w:r w:rsidR="00C84259" w:rsidRPr="00F51973">
        <w:t xml:space="preserve"> </w:t>
      </w:r>
      <w:r w:rsidRPr="009C0DE2">
        <w:rPr>
          <w:rFonts w:eastAsia="Microsoft YaHei" w:hint="eastAsia"/>
        </w:rPr>
        <w:t>function</w:t>
      </w:r>
    </w:p>
    <w:p w14:paraId="200619BB" w14:textId="77777777" w:rsidR="00DF5F30" w:rsidRDefault="00DF5F30" w:rsidP="00173090">
      <w:pPr>
        <w:pStyle w:val="Body"/>
        <w:rPr>
          <w:ins w:id="525" w:author="AnneMarieW" w:date="2018-03-20T11:16:00Z"/>
        </w:rPr>
      </w:pPr>
      <w:r w:rsidRPr="009C0DE2">
        <w:rPr>
          <w:rFonts w:hint="eastAsia"/>
        </w:rPr>
        <w:t xml:space="preserve">Recall from </w:t>
      </w:r>
      <w:del w:id="526" w:author="janelle" w:date="2018-03-23T15:54:00Z">
        <w:r w:rsidRPr="009C0DE2" w:rsidDel="003C4BF2">
          <w:rPr>
            <w:rFonts w:hint="eastAsia"/>
          </w:rPr>
          <w:delText xml:space="preserve">the </w:delText>
        </w:r>
      </w:del>
      <w:r w:rsidR="006D1401" w:rsidRPr="006D1401">
        <w:rPr>
          <w:highlight w:val="yellow"/>
          <w:rPrChange w:id="527" w:author="AnneMarieW" w:date="2018-03-20T11:15:00Z">
            <w:rPr/>
          </w:rPrChange>
        </w:rPr>
        <w:t>“Slices”</w:t>
      </w:r>
      <w:del w:id="528" w:author="janelle" w:date="2018-03-23T15:55:00Z">
        <w:r w:rsidR="006D1401" w:rsidRPr="006D1401" w:rsidDel="003C4BF2">
          <w:rPr>
            <w:highlight w:val="yellow"/>
            <w:rPrChange w:id="529" w:author="AnneMarieW" w:date="2018-03-20T11:15:00Z">
              <w:rPr/>
            </w:rPrChange>
          </w:rPr>
          <w:delText xml:space="preserve"> section</w:delText>
        </w:r>
      </w:del>
      <w:r w:rsidR="006D1401" w:rsidRPr="006D1401">
        <w:rPr>
          <w:highlight w:val="yellow"/>
          <w:rPrChange w:id="530" w:author="AnneMarieW" w:date="2018-03-20T11:15:00Z">
            <w:rPr/>
          </w:rPrChange>
        </w:rPr>
        <w:t xml:space="preserve"> in Chapter 4</w:t>
      </w:r>
      <w:commentRangeStart w:id="531"/>
      <w:commentRangeStart w:id="532"/>
      <w:ins w:id="533" w:author="AnneMarieW" w:date="2018-03-20T11:15:00Z">
        <w:r w:rsidR="00B53CD7">
          <w:t xml:space="preserve"> </w:t>
        </w:r>
        <w:r w:rsidR="006D1401" w:rsidRPr="006D1401">
          <w:rPr>
            <w:highlight w:val="yellow"/>
            <w:rPrChange w:id="534" w:author="AnneMarieW" w:date="2018-03-20T11:16:00Z">
              <w:rPr/>
            </w:rPrChange>
          </w:rPr>
          <w:t>on page XX</w:t>
        </w:r>
      </w:ins>
      <w:commentRangeEnd w:id="531"/>
      <w:ins w:id="535" w:author="AnneMarieW" w:date="2018-03-22T10:52:00Z">
        <w:r w:rsidR="009000EA">
          <w:rPr>
            <w:rStyle w:val="CommentReference"/>
          </w:rPr>
          <w:commentReference w:id="531"/>
        </w:r>
      </w:ins>
      <w:commentRangeEnd w:id="532"/>
      <w:r w:rsidR="00F853AF">
        <w:rPr>
          <w:rStyle w:val="CommentReference"/>
        </w:rPr>
        <w:commentReference w:id="532"/>
      </w:r>
      <w:r w:rsidRPr="009C0DE2">
        <w:rPr>
          <w:rFonts w:hint="eastAsia"/>
        </w:rPr>
        <w:t xml:space="preserve"> that slices are a pointer to some</w:t>
      </w:r>
      <w:r w:rsidR="00C84259" w:rsidRPr="00F51973">
        <w:t xml:space="preserve"> </w:t>
      </w:r>
      <w:r w:rsidRPr="009C0DE2">
        <w:rPr>
          <w:rFonts w:hint="eastAsia"/>
        </w:rPr>
        <w:t>data and the length of the slice. We use the</w:t>
      </w:r>
      <w:r w:rsidR="00C84259" w:rsidRPr="00F51973">
        <w:t xml:space="preserve"> </w:t>
      </w:r>
      <w:r w:rsidRPr="009C0DE2">
        <w:rPr>
          <w:rStyle w:val="Literal"/>
          <w:rFonts w:hint="eastAsia"/>
        </w:rPr>
        <w:t>len</w:t>
      </w:r>
      <w:r w:rsidR="00C84259" w:rsidRPr="00F51973">
        <w:t xml:space="preserve"> </w:t>
      </w:r>
      <w:r w:rsidRPr="009C0DE2">
        <w:rPr>
          <w:rFonts w:hint="eastAsia"/>
        </w:rPr>
        <w:t>method to get the length of</w:t>
      </w:r>
      <w:r w:rsidR="00C84259" w:rsidRPr="00F51973">
        <w:t xml:space="preserve"> </w:t>
      </w:r>
      <w:r w:rsidRPr="009C0DE2">
        <w:rPr>
          <w:rFonts w:hint="eastAsia"/>
        </w:rPr>
        <w:t>a slice</w:t>
      </w:r>
      <w:del w:id="536" w:author="AnneMarieW" w:date="2018-03-20T11:16:00Z">
        <w:r w:rsidRPr="009C0DE2" w:rsidDel="00B53CD7">
          <w:rPr>
            <w:rFonts w:hint="eastAsia"/>
          </w:rPr>
          <w:delText>,</w:delText>
        </w:r>
      </w:del>
      <w:r w:rsidRPr="009C0DE2">
        <w:rPr>
          <w:rFonts w:hint="eastAsia"/>
        </w:rPr>
        <w:t xml:space="preserve"> and the</w:t>
      </w:r>
      <w:r w:rsidR="00C84259" w:rsidRPr="00F51973">
        <w:t xml:space="preserve"> </w:t>
      </w:r>
      <w:r w:rsidRPr="009C0DE2">
        <w:rPr>
          <w:rStyle w:val="Literal"/>
          <w:rFonts w:hint="eastAsia"/>
        </w:rPr>
        <w:t>as_mut_ptr</w:t>
      </w:r>
      <w:r w:rsidR="00C84259" w:rsidRPr="00F51973">
        <w:t xml:space="preserve"> </w:t>
      </w:r>
      <w:r w:rsidRPr="009C0DE2">
        <w:rPr>
          <w:rFonts w:hint="eastAsia"/>
        </w:rPr>
        <w:t>method to access the raw pointer of a slice. In</w:t>
      </w:r>
      <w:r w:rsidR="00C84259" w:rsidRPr="00F51973">
        <w:t xml:space="preserve"> </w:t>
      </w:r>
      <w:r w:rsidRPr="009C0DE2">
        <w:rPr>
          <w:rFonts w:hint="eastAsia"/>
        </w:rPr>
        <w:t>this case, because we have a mutable slice to</w:t>
      </w:r>
      <w:r w:rsidR="00C84259" w:rsidRPr="00F51973">
        <w:t xml:space="preserve"> </w:t>
      </w:r>
      <w:r w:rsidRPr="009C0DE2">
        <w:rPr>
          <w:rStyle w:val="Literal"/>
          <w:rFonts w:hint="eastAsia"/>
        </w:rPr>
        <w:t>i32</w:t>
      </w:r>
      <w:r w:rsidR="00C84259" w:rsidRPr="00F51973">
        <w:t xml:space="preserve"> </w:t>
      </w:r>
      <w:r w:rsidRPr="009C0DE2">
        <w:rPr>
          <w:rFonts w:hint="eastAsia"/>
        </w:rPr>
        <w:t>values,</w:t>
      </w:r>
      <w:r w:rsidR="00C84259" w:rsidRPr="00F51973">
        <w:t xml:space="preserve"> </w:t>
      </w:r>
      <w:r w:rsidRPr="009C0DE2">
        <w:rPr>
          <w:rStyle w:val="Literal"/>
          <w:rFonts w:hint="eastAsia"/>
        </w:rPr>
        <w:t>as_mut_ptr</w:t>
      </w:r>
      <w:r w:rsidR="00C84259" w:rsidRPr="00F51973">
        <w:t xml:space="preserve"> </w:t>
      </w:r>
      <w:r w:rsidRPr="009C0DE2">
        <w:rPr>
          <w:rFonts w:hint="eastAsia"/>
        </w:rPr>
        <w:t>returns a raw pointer with the type</w:t>
      </w:r>
      <w:r w:rsidR="00C84259" w:rsidRPr="00F51973">
        <w:t xml:space="preserve"> </w:t>
      </w:r>
      <w:r w:rsidRPr="009C0DE2">
        <w:rPr>
          <w:rStyle w:val="Literal"/>
          <w:rFonts w:hint="eastAsia"/>
        </w:rPr>
        <w:t>*mut i32</w:t>
      </w:r>
      <w:r w:rsidRPr="009C0DE2">
        <w:rPr>
          <w:rFonts w:hint="eastAsia"/>
        </w:rPr>
        <w:t>, which we</w:t>
      </w:r>
      <w:r w:rsidRPr="009C0DE2">
        <w:t>’</w:t>
      </w:r>
      <w:r w:rsidRPr="009C0DE2">
        <w:rPr>
          <w:rFonts w:hint="eastAsia"/>
        </w:rPr>
        <w:t>ve stored in the</w:t>
      </w:r>
      <w:r w:rsidR="00C84259" w:rsidRPr="00F51973">
        <w:t xml:space="preserve"> </w:t>
      </w:r>
      <w:r w:rsidRPr="009C0DE2">
        <w:rPr>
          <w:rFonts w:hint="eastAsia"/>
        </w:rPr>
        <w:t>variable</w:t>
      </w:r>
      <w:r w:rsidR="00C84259" w:rsidRPr="00F51973">
        <w:t xml:space="preserve"> </w:t>
      </w:r>
      <w:r w:rsidRPr="009C0DE2">
        <w:rPr>
          <w:rStyle w:val="Literal"/>
          <w:rFonts w:hint="eastAsia"/>
        </w:rPr>
        <w:t>ptr</w:t>
      </w:r>
      <w:r w:rsidRPr="009C0DE2">
        <w:rPr>
          <w:rFonts w:hint="eastAsia"/>
        </w:rPr>
        <w:t>.</w:t>
      </w:r>
    </w:p>
    <w:p w14:paraId="2515EA6F" w14:textId="77777777" w:rsidR="003C4BF2" w:rsidRDefault="00B53CD7">
      <w:pPr>
        <w:pStyle w:val="ProductionDirective"/>
        <w:rPr>
          <w:rPrChange w:id="537" w:author="AnneMarieW" w:date="2018-03-20T11:17:00Z">
            <w:rPr>
              <w:rFonts w:eastAsia="Microsoft YaHei"/>
            </w:rPr>
          </w:rPrChange>
        </w:rPr>
        <w:pPrChange w:id="538" w:author="AnneMarieW" w:date="2018-03-20T11:17:00Z">
          <w:pPr>
            <w:pStyle w:val="CodeB"/>
          </w:pPr>
        </w:pPrChange>
      </w:pPr>
      <w:ins w:id="539" w:author="AnneMarieW" w:date="2018-03-20T11:17:00Z">
        <w:r>
          <w:t>prod: check &amp; fill xref</w:t>
        </w:r>
      </w:ins>
      <w:ins w:id="540" w:author="janelle" w:date="2018-03-23T15:55:00Z">
        <w:r w:rsidR="003C4BF2">
          <w:t xml:space="preserve"> (ch4)</w:t>
        </w:r>
      </w:ins>
    </w:p>
    <w:p w14:paraId="54CF7373" w14:textId="77777777" w:rsidR="00DF5F30" w:rsidRPr="009C0DE2" w:rsidRDefault="00DF5F30" w:rsidP="00173090">
      <w:pPr>
        <w:pStyle w:val="Body"/>
      </w:pPr>
      <w:r w:rsidRPr="009C0DE2">
        <w:rPr>
          <w:rFonts w:hint="eastAsia"/>
        </w:rPr>
        <w:lastRenderedPageBreak/>
        <w:t>We keep the assertion that the</w:t>
      </w:r>
      <w:r w:rsidR="00C84259" w:rsidRPr="00F51973">
        <w:t xml:space="preserve"> </w:t>
      </w:r>
      <w:r w:rsidRPr="009C0DE2">
        <w:rPr>
          <w:rStyle w:val="Literal"/>
          <w:rFonts w:hint="eastAsia"/>
        </w:rPr>
        <w:t>mid</w:t>
      </w:r>
      <w:r w:rsidR="00C84259" w:rsidRPr="00F51973">
        <w:t xml:space="preserve"> </w:t>
      </w:r>
      <w:r w:rsidRPr="009C0DE2">
        <w:rPr>
          <w:rFonts w:hint="eastAsia"/>
        </w:rPr>
        <w:t>index is within the slice. Then we get to</w:t>
      </w:r>
      <w:r w:rsidR="00C84259" w:rsidRPr="00F51973">
        <w:t xml:space="preserve"> </w:t>
      </w:r>
      <w:r w:rsidRPr="009C0DE2">
        <w:rPr>
          <w:rFonts w:hint="eastAsia"/>
        </w:rPr>
        <w:t>the unsafe code: the</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function takes a raw pointer</w:t>
      </w:r>
      <w:r w:rsidR="00C84259" w:rsidRPr="00F51973">
        <w:t xml:space="preserve"> </w:t>
      </w:r>
      <w:r w:rsidRPr="009C0DE2">
        <w:rPr>
          <w:rFonts w:hint="eastAsia"/>
        </w:rPr>
        <w:t>and a length</w:t>
      </w:r>
      <w:ins w:id="541" w:author="AnneMarieW" w:date="2018-03-20T11:17:00Z">
        <w:r w:rsidR="00B53CD7">
          <w:t>,</w:t>
        </w:r>
      </w:ins>
      <w:r w:rsidRPr="009C0DE2">
        <w:rPr>
          <w:rFonts w:hint="eastAsia"/>
        </w:rPr>
        <w:t xml:space="preserve"> and creates a slice. We use this function to create a slice that</w:t>
      </w:r>
      <w:r w:rsidR="00C84259" w:rsidRPr="00F51973">
        <w:t xml:space="preserve"> </w:t>
      </w:r>
      <w:r w:rsidRPr="009C0DE2">
        <w:rPr>
          <w:rFonts w:hint="eastAsia"/>
        </w:rPr>
        <w:t>starts from</w:t>
      </w:r>
      <w:r w:rsidR="00C84259" w:rsidRPr="00F51973">
        <w:t xml:space="preserve"> </w:t>
      </w:r>
      <w:r w:rsidRPr="009C0DE2">
        <w:rPr>
          <w:rStyle w:val="Literal"/>
          <w:rFonts w:hint="eastAsia"/>
        </w:rPr>
        <w:t>ptr</w:t>
      </w:r>
      <w:r w:rsidR="00C84259" w:rsidRPr="00F51973">
        <w:t xml:space="preserve"> </w:t>
      </w:r>
      <w:r w:rsidRPr="009C0DE2">
        <w:rPr>
          <w:rFonts w:hint="eastAsia"/>
        </w:rPr>
        <w:t>and is</w:t>
      </w:r>
      <w:r w:rsidR="00C84259" w:rsidRPr="00F51973">
        <w:t xml:space="preserve"> </w:t>
      </w:r>
      <w:r w:rsidRPr="009C0DE2">
        <w:rPr>
          <w:rStyle w:val="Literal"/>
          <w:rFonts w:hint="eastAsia"/>
        </w:rPr>
        <w:t>mid</w:t>
      </w:r>
      <w:r w:rsidR="00C84259" w:rsidRPr="00F51973">
        <w:t xml:space="preserve"> </w:t>
      </w:r>
      <w:r w:rsidRPr="009C0DE2">
        <w:rPr>
          <w:rFonts w:hint="eastAsia"/>
        </w:rPr>
        <w:t>items long. Then we call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w:t>
      </w:r>
      <w:r w:rsidR="00C84259" w:rsidRPr="00F51973">
        <w:t xml:space="preserve"> </w:t>
      </w:r>
      <w:r w:rsidRPr="009C0DE2">
        <w:rPr>
          <w:rStyle w:val="Literal"/>
          <w:rFonts w:hint="eastAsia"/>
        </w:rPr>
        <w:t>ptr</w:t>
      </w:r>
      <w:r w:rsidR="00C84259" w:rsidRPr="00F51973">
        <w:t xml:space="preserve"> </w:t>
      </w:r>
      <w:r w:rsidRPr="009C0DE2">
        <w:rPr>
          <w:rFonts w:hint="eastAsia"/>
        </w:rPr>
        <w:t>with</w:t>
      </w:r>
      <w:r w:rsidR="00C84259" w:rsidRPr="00F51973">
        <w:t xml:space="preserve"> </w:t>
      </w:r>
      <w:r w:rsidRPr="009C0DE2">
        <w:rPr>
          <w:rStyle w:val="Literal"/>
          <w:rFonts w:hint="eastAsia"/>
        </w:rPr>
        <w:t>mid</w:t>
      </w:r>
      <w:r w:rsidR="00C84259" w:rsidRPr="00F51973">
        <w:t xml:space="preserve"> </w:t>
      </w:r>
      <w:r w:rsidRPr="009C0DE2">
        <w:rPr>
          <w:rFonts w:hint="eastAsia"/>
        </w:rPr>
        <w:t>as an argument to get a raw pointer that starts at</w:t>
      </w:r>
      <w:r w:rsidR="00C84259" w:rsidRPr="00F51973">
        <w:t xml:space="preserve"> </w:t>
      </w:r>
      <w:r w:rsidRPr="009C0DE2">
        <w:rPr>
          <w:rStyle w:val="Literal"/>
          <w:rFonts w:hint="eastAsia"/>
        </w:rPr>
        <w:t>mid</w:t>
      </w:r>
      <w:r w:rsidRPr="009C0DE2">
        <w:rPr>
          <w:rFonts w:hint="eastAsia"/>
        </w:rPr>
        <w:t>, and</w:t>
      </w:r>
      <w:r w:rsidR="00C84259" w:rsidRPr="00F51973">
        <w:t xml:space="preserve"> </w:t>
      </w:r>
      <w:r w:rsidRPr="009C0DE2">
        <w:rPr>
          <w:rFonts w:hint="eastAsia"/>
        </w:rPr>
        <w:t>we create a slice using that pointer and the remaining number of items after</w:t>
      </w:r>
      <w:r w:rsidR="00C84259" w:rsidRPr="00F51973">
        <w:t xml:space="preserve"> </w:t>
      </w:r>
      <w:r w:rsidRPr="009C0DE2">
        <w:rPr>
          <w:rStyle w:val="Literal"/>
          <w:rFonts w:hint="eastAsia"/>
        </w:rPr>
        <w:t>mid</w:t>
      </w:r>
      <w:r w:rsidR="00C84259" w:rsidRPr="00F51973">
        <w:t xml:space="preserve"> </w:t>
      </w:r>
      <w:r w:rsidRPr="009C0DE2">
        <w:rPr>
          <w:rFonts w:hint="eastAsia"/>
        </w:rPr>
        <w:t>as the length.</w:t>
      </w:r>
    </w:p>
    <w:p w14:paraId="358CD56D" w14:textId="77777777" w:rsidR="00DF5F30" w:rsidRPr="009C0DE2" w:rsidRDefault="00DF5F30" w:rsidP="00173090">
      <w:pPr>
        <w:pStyle w:val="Body"/>
      </w:pPr>
      <w:r w:rsidRPr="009C0DE2">
        <w:rPr>
          <w:rFonts w:hint="eastAsia"/>
        </w:rPr>
        <w:t>The function</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is unsafe because it takes a raw</w:t>
      </w:r>
      <w:r w:rsidR="00C84259" w:rsidRPr="00F51973">
        <w:t xml:space="preserve"> </w:t>
      </w:r>
      <w:r w:rsidRPr="009C0DE2">
        <w:rPr>
          <w:rFonts w:hint="eastAsia"/>
        </w:rPr>
        <w:t>pointer and must trust that this pointer is valid. The</w:t>
      </w:r>
      <w:r w:rsidR="00C84259" w:rsidRPr="00F51973">
        <w:t xml:space="preserve"> </w:t>
      </w:r>
      <w:r w:rsidRPr="009C0DE2">
        <w:rPr>
          <w:rStyle w:val="Literal"/>
          <w:rFonts w:hint="eastAsia"/>
        </w:rPr>
        <w:t>offset</w:t>
      </w:r>
      <w:r w:rsidR="00C84259" w:rsidRPr="00F51973">
        <w:t xml:space="preserve"> </w:t>
      </w:r>
      <w:r w:rsidRPr="009C0DE2">
        <w:rPr>
          <w:rFonts w:hint="eastAsia"/>
        </w:rPr>
        <w:t>method on raw</w:t>
      </w:r>
      <w:r w:rsidR="00C84259" w:rsidRPr="00F51973">
        <w:t xml:space="preserve"> </w:t>
      </w:r>
      <w:r w:rsidRPr="009C0DE2">
        <w:rPr>
          <w:rFonts w:hint="eastAsia"/>
        </w:rPr>
        <w:t>pointers is also unsafe, because it must trust that the offset location is also</w:t>
      </w:r>
      <w:r w:rsidR="00C84259" w:rsidRPr="00F51973">
        <w:t xml:space="preserve"> </w:t>
      </w:r>
      <w:r w:rsidRPr="009C0DE2">
        <w:rPr>
          <w:rFonts w:hint="eastAsia"/>
        </w:rPr>
        <w:t xml:space="preserve">a valid pointer. </w:t>
      </w:r>
      <w:del w:id="542" w:author="AnneMarieW" w:date="2018-03-20T11:18:00Z">
        <w:r w:rsidRPr="009C0DE2" w:rsidDel="00742ACA">
          <w:rPr>
            <w:rFonts w:hint="eastAsia"/>
          </w:rPr>
          <w:delText xml:space="preserve">We </w:delText>
        </w:r>
      </w:del>
      <w:ins w:id="543" w:author="AnneMarieW" w:date="2018-03-20T11:18:00Z">
        <w:r w:rsidR="00742ACA">
          <w:t>T</w:t>
        </w:r>
      </w:ins>
      <w:del w:id="544" w:author="AnneMarieW" w:date="2018-03-20T11:18:00Z">
        <w:r w:rsidRPr="009C0DE2" w:rsidDel="00742ACA">
          <w:rPr>
            <w:rFonts w:hint="eastAsia"/>
          </w:rPr>
          <w:delText>t</w:delText>
        </w:r>
      </w:del>
      <w:r w:rsidRPr="009C0DE2">
        <w:rPr>
          <w:rFonts w:hint="eastAsia"/>
        </w:rPr>
        <w:t>herefore</w:t>
      </w:r>
      <w:ins w:id="545" w:author="AnneMarieW" w:date="2018-03-20T11:18:00Z">
        <w:r w:rsidR="00742ACA">
          <w:t>,</w:t>
        </w:r>
      </w:ins>
      <w:r w:rsidRPr="009C0DE2">
        <w:rPr>
          <w:rFonts w:hint="eastAsia"/>
        </w:rPr>
        <w:t xml:space="preserve"> </w:t>
      </w:r>
      <w:ins w:id="546" w:author="AnneMarieW" w:date="2018-03-20T11:18:00Z">
        <w:r w:rsidR="00742ACA">
          <w:t>w</w:t>
        </w:r>
        <w:r w:rsidR="00742ACA" w:rsidRPr="009C0DE2">
          <w:rPr>
            <w:rFonts w:hint="eastAsia"/>
          </w:rPr>
          <w:t xml:space="preserve">e </w:t>
        </w:r>
      </w:ins>
      <w:r w:rsidRPr="009C0DE2">
        <w:rPr>
          <w:rFonts w:hint="eastAsia"/>
        </w:rPr>
        <w:t>had to put an</w:t>
      </w:r>
      <w:r w:rsidR="00C84259" w:rsidRPr="00F51973">
        <w:t xml:space="preserve"> </w:t>
      </w:r>
      <w:r w:rsidRPr="009C0DE2">
        <w:rPr>
          <w:rStyle w:val="Literal"/>
          <w:rFonts w:hint="eastAsia"/>
        </w:rPr>
        <w:t>unsafe</w:t>
      </w:r>
      <w:r w:rsidR="00C84259" w:rsidRPr="00F51973">
        <w:t xml:space="preserve"> </w:t>
      </w:r>
      <w:r w:rsidRPr="009C0DE2">
        <w:rPr>
          <w:rFonts w:hint="eastAsia"/>
        </w:rPr>
        <w:t>block around our calls to</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and</w:t>
      </w:r>
      <w:r w:rsidR="00C84259" w:rsidRPr="00F51973">
        <w:t xml:space="preserve"> </w:t>
      </w:r>
      <w:r w:rsidRPr="009C0DE2">
        <w:rPr>
          <w:rStyle w:val="Literal"/>
          <w:rFonts w:hint="eastAsia"/>
        </w:rPr>
        <w:t>offset</w:t>
      </w:r>
      <w:r w:rsidR="00C84259" w:rsidRPr="00F51973">
        <w:t xml:space="preserve"> </w:t>
      </w:r>
      <w:ins w:id="547" w:author="AnneMarieW" w:date="2018-03-20T11:18:00Z">
        <w:r w:rsidR="00ED3E07">
          <w:t>so we could</w:t>
        </w:r>
      </w:ins>
      <w:del w:id="548" w:author="AnneMarieW" w:date="2018-03-20T11:18:00Z">
        <w:r w:rsidRPr="009C0DE2" w:rsidDel="00ED3E07">
          <w:rPr>
            <w:rFonts w:hint="eastAsia"/>
          </w:rPr>
          <w:delText>to be allowed to</w:delText>
        </w:r>
      </w:del>
      <w:r w:rsidRPr="009C0DE2">
        <w:rPr>
          <w:rFonts w:hint="eastAsia"/>
        </w:rPr>
        <w:t xml:space="preserve"> call them. </w:t>
      </w:r>
      <w:del w:id="549" w:author="AnneMarieW" w:date="2018-03-20T11:19:00Z">
        <w:r w:rsidRPr="009C0DE2" w:rsidDel="00ED3E07">
          <w:rPr>
            <w:rFonts w:hint="eastAsia"/>
          </w:rPr>
          <w:delText>We can</w:delText>
        </w:r>
        <w:r w:rsidR="00C84259" w:rsidRPr="00F51973" w:rsidDel="00ED3E07">
          <w:delText xml:space="preserve"> </w:delText>
        </w:r>
        <w:r w:rsidRPr="009C0DE2" w:rsidDel="00ED3E07">
          <w:rPr>
            <w:rFonts w:hint="eastAsia"/>
          </w:rPr>
          <w:delText xml:space="preserve">tell, </w:delText>
        </w:r>
      </w:del>
      <w:ins w:id="550" w:author="AnneMarieW" w:date="2018-03-20T11:19:00Z">
        <w:r w:rsidR="00ED3E07">
          <w:t>B</w:t>
        </w:r>
      </w:ins>
      <w:del w:id="551" w:author="AnneMarieW" w:date="2018-03-20T11:19:00Z">
        <w:r w:rsidRPr="009C0DE2" w:rsidDel="00ED3E07">
          <w:rPr>
            <w:rFonts w:hint="eastAsia"/>
          </w:rPr>
          <w:delText>b</w:delText>
        </w:r>
      </w:del>
      <w:r w:rsidRPr="009C0DE2">
        <w:rPr>
          <w:rFonts w:hint="eastAsia"/>
        </w:rPr>
        <w:t>y looking at the code and by adding the assertion that</w:t>
      </w:r>
      <w:r w:rsidR="00C84259" w:rsidRPr="00F51973">
        <w:t xml:space="preserve"> </w:t>
      </w:r>
      <w:r w:rsidRPr="009C0DE2">
        <w:rPr>
          <w:rStyle w:val="Literal"/>
          <w:rFonts w:hint="eastAsia"/>
        </w:rPr>
        <w:t>mid</w:t>
      </w:r>
      <w:r w:rsidR="00C84259" w:rsidRPr="00F51973">
        <w:t xml:space="preserve"> </w:t>
      </w:r>
      <w:r w:rsidRPr="009C0DE2">
        <w:rPr>
          <w:rFonts w:hint="eastAsia"/>
        </w:rPr>
        <w:t>must be</w:t>
      </w:r>
      <w:r w:rsidR="00C84259" w:rsidRPr="00F51973">
        <w:t xml:space="preserve"> </w:t>
      </w:r>
      <w:r w:rsidRPr="009C0DE2">
        <w:rPr>
          <w:rFonts w:hint="eastAsia"/>
        </w:rPr>
        <w:t>less than or equal to</w:t>
      </w:r>
      <w:r w:rsidR="00C84259" w:rsidRPr="00F51973">
        <w:t xml:space="preserve"> </w:t>
      </w:r>
      <w:r w:rsidRPr="009C0DE2">
        <w:rPr>
          <w:rStyle w:val="Literal"/>
          <w:rFonts w:hint="eastAsia"/>
        </w:rPr>
        <w:t>len</w:t>
      </w:r>
      <w:r w:rsidRPr="009C0DE2">
        <w:rPr>
          <w:rFonts w:hint="eastAsia"/>
        </w:rPr>
        <w:t xml:space="preserve">, </w:t>
      </w:r>
      <w:ins w:id="552" w:author="AnneMarieW" w:date="2018-03-20T11:19:00Z">
        <w:r w:rsidR="00ED3E07">
          <w:t>w</w:t>
        </w:r>
        <w:r w:rsidR="00ED3E07" w:rsidRPr="009C0DE2">
          <w:rPr>
            <w:rFonts w:hint="eastAsia"/>
          </w:rPr>
          <w:t>e can</w:t>
        </w:r>
        <w:r w:rsidR="00ED3E07" w:rsidRPr="00F51973">
          <w:t xml:space="preserve"> </w:t>
        </w:r>
        <w:r w:rsidR="00ED3E07" w:rsidRPr="009C0DE2">
          <w:rPr>
            <w:rFonts w:hint="eastAsia"/>
          </w:rPr>
          <w:t>tell</w:t>
        </w:r>
        <w:r w:rsidR="00ED3E07">
          <w:t xml:space="preserve"> </w:t>
        </w:r>
      </w:ins>
      <w:r w:rsidRPr="009C0DE2">
        <w:rPr>
          <w:rFonts w:hint="eastAsia"/>
        </w:rPr>
        <w:t>that all the raw pointers used within the</w:t>
      </w:r>
      <w:r w:rsidR="00C84259" w:rsidRPr="00F51973">
        <w:t xml:space="preserve"> </w:t>
      </w:r>
      <w:r w:rsidRPr="009C0DE2">
        <w:rPr>
          <w:rStyle w:val="Literal"/>
          <w:rFonts w:hint="eastAsia"/>
        </w:rPr>
        <w:t>unsafe</w:t>
      </w:r>
      <w:r w:rsidR="00C84259" w:rsidRPr="00F51973">
        <w:t xml:space="preserve"> </w:t>
      </w:r>
      <w:r w:rsidRPr="009C0DE2">
        <w:rPr>
          <w:rFonts w:hint="eastAsia"/>
        </w:rPr>
        <w:t>block will be valid pointers to data within the slice. This is an acceptable</w:t>
      </w:r>
      <w:r w:rsidR="00C84259" w:rsidRPr="00F51973">
        <w:t xml:space="preserve"> </w:t>
      </w:r>
      <w:r w:rsidRPr="009C0DE2">
        <w:rPr>
          <w:rFonts w:hint="eastAsia"/>
        </w:rPr>
        <w:t>and appropriate use of</w:t>
      </w:r>
      <w:r w:rsidR="00C84259" w:rsidRPr="00F51973">
        <w:t xml:space="preserve"> </w:t>
      </w:r>
      <w:r w:rsidRPr="009C0DE2">
        <w:rPr>
          <w:rStyle w:val="Literal"/>
          <w:rFonts w:hint="eastAsia"/>
        </w:rPr>
        <w:t>unsafe</w:t>
      </w:r>
      <w:r w:rsidRPr="009C0DE2">
        <w:rPr>
          <w:rFonts w:hint="eastAsia"/>
        </w:rPr>
        <w:t>.</w:t>
      </w:r>
    </w:p>
    <w:p w14:paraId="76E4777C" w14:textId="77777777" w:rsidR="00DF5F30" w:rsidRPr="009C0DE2" w:rsidRDefault="00DF5F30" w:rsidP="00173090">
      <w:pPr>
        <w:pStyle w:val="Body"/>
      </w:pPr>
      <w:r w:rsidRPr="009C0DE2">
        <w:rPr>
          <w:rFonts w:hint="eastAsia"/>
        </w:rPr>
        <w:t>Note that we don</w:t>
      </w:r>
      <w:r w:rsidRPr="009C0DE2">
        <w:t>’</w:t>
      </w:r>
      <w:r w:rsidRPr="009C0DE2">
        <w:rPr>
          <w:rFonts w:hint="eastAsia"/>
        </w:rPr>
        <w:t>t need to mark the resulting</w:t>
      </w:r>
      <w:r w:rsidR="00C84259" w:rsidRPr="00F51973">
        <w:t xml:space="preserve"> </w:t>
      </w:r>
      <w:r w:rsidRPr="009C0DE2">
        <w:rPr>
          <w:rStyle w:val="Literal"/>
          <w:rFonts w:hint="eastAsia"/>
        </w:rPr>
        <w:t>split_at_mut</w:t>
      </w:r>
      <w:r w:rsidR="00C84259" w:rsidRPr="00F51973">
        <w:t xml:space="preserve"> </w:t>
      </w:r>
      <w:r w:rsidRPr="009C0DE2">
        <w:rPr>
          <w:rFonts w:hint="eastAsia"/>
        </w:rPr>
        <w:t>function as</w:t>
      </w:r>
      <w:r w:rsidR="00C84259" w:rsidRPr="00F51973">
        <w:t xml:space="preserve"> </w:t>
      </w:r>
      <w:r w:rsidRPr="009C0DE2">
        <w:rPr>
          <w:rStyle w:val="Literal"/>
          <w:rFonts w:hint="eastAsia"/>
        </w:rPr>
        <w:t>unsafe</w:t>
      </w:r>
      <w:r w:rsidRPr="009C0DE2">
        <w:rPr>
          <w:rFonts w:hint="eastAsia"/>
        </w:rPr>
        <w:t>, and we can call this function from safe Rust. We</w:t>
      </w:r>
      <w:r w:rsidRPr="009C0DE2">
        <w:t>’</w:t>
      </w:r>
      <w:r w:rsidRPr="009C0DE2">
        <w:rPr>
          <w:rFonts w:hint="eastAsia"/>
        </w:rPr>
        <w:t>ve created a safe</w:t>
      </w:r>
      <w:r w:rsidR="00C84259" w:rsidRPr="00F51973">
        <w:t xml:space="preserve"> </w:t>
      </w:r>
      <w:r w:rsidRPr="009C0DE2">
        <w:rPr>
          <w:rFonts w:hint="eastAsia"/>
        </w:rPr>
        <w:t>abstraction to the unsafe code with an implementation of the function that uses</w:t>
      </w:r>
      <w:r w:rsidR="00C84259" w:rsidRPr="00F51973">
        <w:t xml:space="preserve"> </w:t>
      </w:r>
      <w:r w:rsidRPr="009C0DE2">
        <w:rPr>
          <w:rStyle w:val="Literal"/>
          <w:rFonts w:hint="eastAsia"/>
        </w:rPr>
        <w:t>unsafe</w:t>
      </w:r>
      <w:r w:rsidR="00C84259" w:rsidRPr="00F51973">
        <w:t xml:space="preserve"> </w:t>
      </w:r>
      <w:r w:rsidRPr="009C0DE2">
        <w:rPr>
          <w:rFonts w:hint="eastAsia"/>
        </w:rPr>
        <w:t>code in a safe way</w:t>
      </w:r>
      <w:ins w:id="553" w:author="AnneMarieW" w:date="2018-03-20T11:19:00Z">
        <w:r w:rsidR="00ED3E07">
          <w:t>,</w:t>
        </w:r>
      </w:ins>
      <w:r w:rsidRPr="009C0DE2">
        <w:rPr>
          <w:rFonts w:hint="eastAsia"/>
        </w:rPr>
        <w:t xml:space="preserve"> because it creates only valid pointers from the</w:t>
      </w:r>
      <w:r w:rsidR="00C84259" w:rsidRPr="00F51973">
        <w:t xml:space="preserve"> </w:t>
      </w:r>
      <w:r w:rsidRPr="009C0DE2">
        <w:rPr>
          <w:rFonts w:hint="eastAsia"/>
        </w:rPr>
        <w:t>data this function has access to.</w:t>
      </w:r>
    </w:p>
    <w:p w14:paraId="35C8B56D" w14:textId="77777777" w:rsidR="00DF5F30" w:rsidRPr="009C0DE2" w:rsidRDefault="00DF5F30" w:rsidP="00173090">
      <w:pPr>
        <w:pStyle w:val="Body"/>
      </w:pPr>
      <w:r w:rsidRPr="009C0DE2">
        <w:rPr>
          <w:rFonts w:hint="eastAsia"/>
        </w:rPr>
        <w:t>In contrast, the use of</w:t>
      </w:r>
      <w:r w:rsidR="00C84259" w:rsidRPr="00F51973">
        <w:t xml:space="preserve"> </w:t>
      </w:r>
      <w:r w:rsidRPr="009C0DE2">
        <w:rPr>
          <w:rStyle w:val="Literal"/>
          <w:rFonts w:hint="eastAsia"/>
        </w:rPr>
        <w:t>slice::from_raw_parts_mut</w:t>
      </w:r>
      <w:r w:rsidR="00C84259" w:rsidRPr="00F51973">
        <w:t xml:space="preserve"> </w:t>
      </w:r>
      <w:r w:rsidRPr="009C0DE2">
        <w:rPr>
          <w:rFonts w:hint="eastAsia"/>
        </w:rPr>
        <w:t>in Listing 19-7 would</w:t>
      </w:r>
      <w:r w:rsidR="00C84259" w:rsidRPr="00F51973">
        <w:t xml:space="preserve"> </w:t>
      </w:r>
      <w:r w:rsidRPr="009C0DE2">
        <w:rPr>
          <w:rFonts w:hint="eastAsia"/>
        </w:rPr>
        <w:t>likely crash when the slice is used. This code takes an arbitrary memory</w:t>
      </w:r>
      <w:r w:rsidR="00C84259" w:rsidRPr="00F51973">
        <w:t xml:space="preserve"> </w:t>
      </w:r>
      <w:r w:rsidRPr="009C0DE2">
        <w:rPr>
          <w:rFonts w:hint="eastAsia"/>
        </w:rPr>
        <w:t>location and creates a slice ten thousand items long:</w:t>
      </w:r>
    </w:p>
    <w:p w14:paraId="6FE4E74B" w14:textId="77777777" w:rsidR="00DF5F30" w:rsidRPr="009C0DE2" w:rsidRDefault="00DF5F30" w:rsidP="00F51973">
      <w:pPr>
        <w:pStyle w:val="CodeA"/>
      </w:pPr>
      <w:r w:rsidRPr="009C0DE2">
        <w:rPr>
          <w:rFonts w:hint="eastAsia"/>
        </w:rPr>
        <w:t>use std::slice;</w:t>
      </w:r>
    </w:p>
    <w:p w14:paraId="3B8A1A23" w14:textId="77777777" w:rsidR="00DF5F30" w:rsidRPr="009C0DE2" w:rsidRDefault="00DF5F30" w:rsidP="009C0DE2">
      <w:pPr>
        <w:pStyle w:val="CodeB"/>
      </w:pPr>
    </w:p>
    <w:p w14:paraId="3C198E27" w14:textId="77777777" w:rsidR="00DF5F30" w:rsidRPr="009C0DE2" w:rsidRDefault="00DF5F30" w:rsidP="009C0DE2">
      <w:pPr>
        <w:pStyle w:val="CodeB"/>
      </w:pPr>
      <w:r w:rsidRPr="009C0DE2">
        <w:rPr>
          <w:rFonts w:hint="eastAsia"/>
        </w:rPr>
        <w:t>let address = 0x012345usize;</w:t>
      </w:r>
    </w:p>
    <w:p w14:paraId="3B6F350D" w14:textId="77777777" w:rsidR="00DF5F30" w:rsidRPr="009C0DE2" w:rsidRDefault="00DF5F30" w:rsidP="009C0DE2">
      <w:pPr>
        <w:pStyle w:val="CodeB"/>
      </w:pPr>
      <w:r w:rsidRPr="009C0DE2">
        <w:rPr>
          <w:rFonts w:hint="eastAsia"/>
        </w:rPr>
        <w:t>let r = address as *mut i32;</w:t>
      </w:r>
    </w:p>
    <w:p w14:paraId="3453071E" w14:textId="77777777" w:rsidR="00DF5F30" w:rsidRPr="009C0DE2" w:rsidRDefault="00DF5F30" w:rsidP="009C0DE2">
      <w:pPr>
        <w:pStyle w:val="CodeB"/>
      </w:pPr>
    </w:p>
    <w:p w14:paraId="7044EA1B" w14:textId="77777777" w:rsidR="00DF5F30" w:rsidRPr="009C0DE2" w:rsidRDefault="00DF5F30" w:rsidP="009C0DE2">
      <w:pPr>
        <w:pStyle w:val="CodeB"/>
      </w:pPr>
      <w:r w:rsidRPr="009C0DE2">
        <w:rPr>
          <w:rFonts w:hint="eastAsia"/>
        </w:rPr>
        <w:t>let slice = unsafe {</w:t>
      </w:r>
    </w:p>
    <w:p w14:paraId="1ED5F057" w14:textId="6661B2C6" w:rsidR="00DF5F30" w:rsidRPr="009C0DE2" w:rsidRDefault="00C84259" w:rsidP="00F51973">
      <w:pPr>
        <w:pStyle w:val="CodeB"/>
      </w:pPr>
      <w:r>
        <w:rPr>
          <w:rFonts w:hint="eastAsia"/>
        </w:rPr>
        <w:t xml:space="preserve"> </w:t>
      </w:r>
      <w:ins w:id="554" w:author="Carol Nichols" w:date="2018-03-26T17:25:00Z">
        <w:r w:rsidR="00FE2812">
          <w:t xml:space="preserve">   </w:t>
        </w:r>
      </w:ins>
      <w:r w:rsidR="00DF5F30" w:rsidRPr="009C0DE2">
        <w:rPr>
          <w:rFonts w:hint="eastAsia"/>
        </w:rPr>
        <w:t>slice::from_raw_parts_mut(r, 10000)</w:t>
      </w:r>
    </w:p>
    <w:p w14:paraId="10720E0E" w14:textId="77777777" w:rsidR="00DF5F30" w:rsidRPr="009C0DE2" w:rsidRDefault="00DF5F30" w:rsidP="009C0DE2">
      <w:pPr>
        <w:pStyle w:val="CodeC"/>
      </w:pPr>
      <w:r w:rsidRPr="009C0DE2">
        <w:rPr>
          <w:rFonts w:hint="eastAsia"/>
        </w:rPr>
        <w:t>};</w:t>
      </w:r>
    </w:p>
    <w:p w14:paraId="0291D767" w14:textId="77777777" w:rsidR="00DF5F30" w:rsidRPr="009C0DE2" w:rsidRDefault="00DF5F30" w:rsidP="009C0DE2">
      <w:pPr>
        <w:pStyle w:val="Listing"/>
        <w:rPr>
          <w:rFonts w:eastAsia="Microsoft YaHei"/>
        </w:rPr>
      </w:pPr>
      <w:r w:rsidRPr="009C0DE2">
        <w:rPr>
          <w:rFonts w:eastAsia="Microsoft YaHei" w:hint="eastAsia"/>
        </w:rPr>
        <w:t>Listing 19-7: Creating a slice from an arbitrary memory location</w:t>
      </w:r>
    </w:p>
    <w:p w14:paraId="30013341" w14:textId="77777777" w:rsidR="00DF5F30" w:rsidRPr="009C0DE2" w:rsidRDefault="00DF5F30" w:rsidP="00173090">
      <w:pPr>
        <w:pStyle w:val="Body"/>
      </w:pPr>
      <w:r w:rsidRPr="009C0DE2">
        <w:rPr>
          <w:rFonts w:hint="eastAsia"/>
        </w:rPr>
        <w:t>We don</w:t>
      </w:r>
      <w:r w:rsidRPr="009C0DE2">
        <w:t>’</w:t>
      </w:r>
      <w:r w:rsidRPr="009C0DE2">
        <w:rPr>
          <w:rFonts w:hint="eastAsia"/>
        </w:rPr>
        <w:t>t own the memory at this arbitrary location, and there</w:t>
      </w:r>
      <w:ins w:id="555" w:author="AnneMarieW" w:date="2018-03-20T11:20:00Z">
        <w:r w:rsidR="00ED3E07">
          <w:t xml:space="preserve"> </w:t>
        </w:r>
      </w:ins>
      <w:del w:id="556" w:author="AnneMarieW" w:date="2018-03-20T11:20:00Z">
        <w:r w:rsidRPr="009C0DE2" w:rsidDel="00ED3E07">
          <w:delText>’</w:delText>
        </w:r>
      </w:del>
      <w:ins w:id="557" w:author="AnneMarieW" w:date="2018-03-20T11:20:00Z">
        <w:r w:rsidR="00ED3E07">
          <w:t>i</w:t>
        </w:r>
      </w:ins>
      <w:r w:rsidRPr="009C0DE2">
        <w:rPr>
          <w:rFonts w:hint="eastAsia"/>
        </w:rPr>
        <w:t>s no guarantee</w:t>
      </w:r>
      <w:r w:rsidR="00C84259" w:rsidRPr="00F51973">
        <w:t xml:space="preserve"> </w:t>
      </w:r>
      <w:r w:rsidRPr="009C0DE2">
        <w:rPr>
          <w:rFonts w:hint="eastAsia"/>
        </w:rPr>
        <w:t>that the slice this code creates contains valid</w:t>
      </w:r>
      <w:r w:rsidR="00C84259" w:rsidRPr="00F51973">
        <w:t xml:space="preserve"> </w:t>
      </w:r>
      <w:r w:rsidRPr="009C0DE2">
        <w:rPr>
          <w:rStyle w:val="Literal"/>
          <w:rFonts w:hint="eastAsia"/>
        </w:rPr>
        <w:t>i32</w:t>
      </w:r>
      <w:r w:rsidR="00C84259" w:rsidRPr="00F51973">
        <w:t xml:space="preserve"> </w:t>
      </w:r>
      <w:r w:rsidRPr="009C0DE2">
        <w:rPr>
          <w:rFonts w:hint="eastAsia"/>
        </w:rPr>
        <w:t>values. Attempting to use</w:t>
      </w:r>
      <w:r w:rsidR="00C84259" w:rsidRPr="00F51973">
        <w:t xml:space="preserve"> </w:t>
      </w:r>
      <w:r w:rsidRPr="009C0DE2">
        <w:rPr>
          <w:rStyle w:val="Literal"/>
          <w:rFonts w:hint="eastAsia"/>
        </w:rPr>
        <w:t>slice</w:t>
      </w:r>
      <w:r w:rsidR="00C84259" w:rsidRPr="00F51973">
        <w:t xml:space="preserve"> </w:t>
      </w:r>
      <w:r w:rsidRPr="009C0DE2">
        <w:rPr>
          <w:rFonts w:hint="eastAsia"/>
        </w:rPr>
        <w:t xml:space="preserve">as </w:t>
      </w:r>
      <w:ins w:id="558" w:author="AnneMarieW" w:date="2018-03-20T11:20:00Z">
        <w:r w:rsidR="00ED3E07">
          <w:t xml:space="preserve">though </w:t>
        </w:r>
      </w:ins>
      <w:del w:id="559" w:author="AnneMarieW" w:date="2018-03-20T11:20:00Z">
        <w:r w:rsidRPr="009C0DE2" w:rsidDel="00ED3E07">
          <w:rPr>
            <w:rFonts w:hint="eastAsia"/>
          </w:rPr>
          <w:delText xml:space="preserve">if </w:delText>
        </w:r>
      </w:del>
      <w:r w:rsidRPr="009C0DE2">
        <w:rPr>
          <w:rFonts w:hint="eastAsia"/>
        </w:rPr>
        <w:t>it</w:t>
      </w:r>
      <w:ins w:id="560" w:author="AnneMarieW" w:date="2018-03-20T11:20:00Z">
        <w:r w:rsidR="00ED3E07">
          <w:t>’s</w:t>
        </w:r>
      </w:ins>
      <w:del w:id="561" w:author="AnneMarieW" w:date="2018-03-20T11:21:00Z">
        <w:r w:rsidRPr="009C0DE2" w:rsidDel="00ED3E07">
          <w:rPr>
            <w:rFonts w:hint="eastAsia"/>
          </w:rPr>
          <w:delText xml:space="preserve"> was</w:delText>
        </w:r>
      </w:del>
      <w:r w:rsidRPr="009C0DE2">
        <w:rPr>
          <w:rFonts w:hint="eastAsia"/>
        </w:rPr>
        <w:t xml:space="preserve"> a valid slice </w:t>
      </w:r>
      <w:del w:id="562" w:author="AnneMarieW" w:date="2018-03-20T11:21:00Z">
        <w:r w:rsidRPr="009C0DE2" w:rsidDel="00ED3E07">
          <w:rPr>
            <w:rFonts w:hint="eastAsia"/>
          </w:rPr>
          <w:delText xml:space="preserve">would </w:delText>
        </w:r>
      </w:del>
      <w:r w:rsidRPr="009C0DE2">
        <w:rPr>
          <w:rFonts w:hint="eastAsia"/>
        </w:rPr>
        <w:t>result</w:t>
      </w:r>
      <w:ins w:id="563" w:author="AnneMarieW" w:date="2018-03-20T11:21:00Z">
        <w:r w:rsidR="00ED3E07">
          <w:t>s</w:t>
        </w:r>
      </w:ins>
      <w:r w:rsidRPr="009C0DE2">
        <w:rPr>
          <w:rFonts w:hint="eastAsia"/>
        </w:rPr>
        <w:t xml:space="preserve"> in undefined behavior.</w:t>
      </w:r>
    </w:p>
    <w:p w14:paraId="39181E3B" w14:textId="77777777" w:rsidR="003C4BF2" w:rsidRDefault="00DF5F30">
      <w:pPr>
        <w:pStyle w:val="HeadC"/>
        <w:pPrChange w:id="564" w:author="Carol Nichols" w:date="2018-03-26T17:27:00Z">
          <w:pPr>
            <w:pStyle w:val="ProductionDirective"/>
          </w:pPr>
        </w:pPrChange>
      </w:pPr>
      <w:bookmarkStart w:id="565" w:name="using-`extern`-functions-to-call-externa"/>
      <w:bookmarkEnd w:id="565"/>
      <w:r w:rsidRPr="009C0DE2">
        <w:rPr>
          <w:rFonts w:hint="eastAsia"/>
        </w:rPr>
        <w:t>Using</w:t>
      </w:r>
      <w:r w:rsidR="00C84259" w:rsidRPr="00F51973">
        <w:t xml:space="preserve"> </w:t>
      </w:r>
      <w:r w:rsidRPr="00074CDC">
        <w:rPr>
          <w:rStyle w:val="Literal"/>
          <w:rPrChange w:id="566" w:author="Carol Nichols" w:date="2018-03-26T17:28:00Z">
            <w:rPr/>
          </w:rPrChange>
        </w:rPr>
        <w:t>extern</w:t>
      </w:r>
      <w:r w:rsidR="00C84259" w:rsidRPr="00F51973">
        <w:t xml:space="preserve"> </w:t>
      </w:r>
      <w:r w:rsidRPr="009C0DE2">
        <w:rPr>
          <w:rFonts w:hint="eastAsia"/>
        </w:rPr>
        <w:t xml:space="preserve">Functions to Call External </w:t>
      </w:r>
      <w:commentRangeStart w:id="567"/>
      <w:commentRangeStart w:id="568"/>
      <w:r w:rsidRPr="009C0DE2">
        <w:rPr>
          <w:rFonts w:hint="eastAsia"/>
        </w:rPr>
        <w:t>Code</w:t>
      </w:r>
      <w:commentRangeEnd w:id="567"/>
      <w:r w:rsidR="00EF590C">
        <w:rPr>
          <w:rStyle w:val="CommentReference"/>
          <w:rFonts w:ascii="Times New Roman" w:hAnsi="Times New Roman"/>
          <w:b w:val="0"/>
        </w:rPr>
        <w:commentReference w:id="567"/>
      </w:r>
      <w:commentRangeEnd w:id="568"/>
      <w:r w:rsidR="005A48CD">
        <w:rPr>
          <w:rStyle w:val="CommentReference"/>
          <w:rFonts w:ascii="Times New Roman" w:hAnsi="Times New Roman"/>
          <w:b w:val="0"/>
          <w:i/>
        </w:rPr>
        <w:commentReference w:id="568"/>
      </w:r>
    </w:p>
    <w:p w14:paraId="6D4C9133" w14:textId="77777777" w:rsidR="003C4BF2" w:rsidRDefault="00DF5F30">
      <w:pPr>
        <w:pStyle w:val="BodyFirst"/>
        <w:pPrChange w:id="569" w:author="AnneMarieW" w:date="2018-03-20T11:22:00Z">
          <w:pPr>
            <w:pStyle w:val="HeadC"/>
          </w:pPr>
        </w:pPrChange>
      </w:pPr>
      <w:r w:rsidRPr="009C0DE2">
        <w:rPr>
          <w:rFonts w:eastAsia="Microsoft YaHei" w:hint="eastAsia"/>
        </w:rPr>
        <w:lastRenderedPageBreak/>
        <w:t>Sometimes, your Rust code m</w:t>
      </w:r>
      <w:del w:id="570" w:author="AnneMarieW" w:date="2018-03-20T11:22:00Z">
        <w:r w:rsidRPr="009C0DE2" w:rsidDel="00EF590C">
          <w:rPr>
            <w:rFonts w:eastAsia="Microsoft YaHei" w:hint="eastAsia"/>
          </w:rPr>
          <w:delText>ay</w:delText>
        </w:r>
      </w:del>
      <w:ins w:id="571" w:author="AnneMarieW" w:date="2018-03-20T11:22:00Z">
        <w:r w:rsidR="00EF590C">
          <w:rPr>
            <w:rFonts w:eastAsia="Microsoft YaHei"/>
          </w:rPr>
          <w:t>ight</w:t>
        </w:r>
      </w:ins>
      <w:r w:rsidRPr="009C0DE2">
        <w:rPr>
          <w:rFonts w:eastAsia="Microsoft YaHei" w:hint="eastAsia"/>
        </w:rPr>
        <w:t xml:space="preserve"> need to interact with code written in another</w:t>
      </w:r>
      <w:r w:rsidR="00C84259" w:rsidRPr="00F51973">
        <w:t xml:space="preserve"> </w:t>
      </w:r>
      <w:r w:rsidRPr="009C0DE2">
        <w:rPr>
          <w:rFonts w:eastAsia="Microsoft YaHei" w:hint="eastAsia"/>
        </w:rPr>
        <w:t>language. For this, Rust has a keyword,</w:t>
      </w:r>
      <w:r w:rsidR="00C84259" w:rsidRPr="00F51973">
        <w:t xml:space="preserve"> </w:t>
      </w:r>
      <w:r w:rsidRPr="009C0DE2">
        <w:rPr>
          <w:rStyle w:val="Literal"/>
          <w:rFonts w:hint="eastAsia"/>
        </w:rPr>
        <w:t>extern</w:t>
      </w:r>
      <w:r w:rsidRPr="009C0DE2">
        <w:rPr>
          <w:rFonts w:eastAsia="Microsoft YaHei" w:hint="eastAsia"/>
        </w:rPr>
        <w:t>, that facilitates the creation</w:t>
      </w:r>
      <w:r w:rsidR="00C84259" w:rsidRPr="00F51973">
        <w:t xml:space="preserve"> </w:t>
      </w:r>
      <w:r w:rsidRPr="009C0DE2">
        <w:rPr>
          <w:rFonts w:eastAsia="Microsoft YaHei" w:hint="eastAsia"/>
        </w:rPr>
        <w:t>and use of a</w:t>
      </w:r>
      <w:r w:rsidR="00C84259" w:rsidRPr="00F51973">
        <w:t xml:space="preserve"> </w:t>
      </w:r>
      <w:r w:rsidRPr="009C0DE2">
        <w:rPr>
          <w:rStyle w:val="EmphasisItalic"/>
          <w:rFonts w:eastAsia="Microsoft YaHei" w:hint="eastAsia"/>
        </w:rPr>
        <w:t>Foreign Function Interface</w:t>
      </w:r>
      <w:r w:rsidR="006D1401" w:rsidRPr="006D1401">
        <w:rPr>
          <w:rStyle w:val="EmphasisItalic"/>
          <w:rFonts w:eastAsia="Microsoft YaHei"/>
          <w:rPrChange w:id="572" w:author="AnneMarieW" w:date="2018-03-20T11:23:00Z">
            <w:rPr/>
          </w:rPrChange>
        </w:rPr>
        <w:t xml:space="preserve"> (FFI)</w:t>
      </w:r>
      <w:r w:rsidRPr="009C0DE2">
        <w:rPr>
          <w:rFonts w:eastAsia="Microsoft YaHei" w:hint="eastAsia"/>
        </w:rPr>
        <w:t>. A</w:t>
      </w:r>
      <w:ins w:id="573" w:author="AnneMarieW" w:date="2018-03-20T11:23:00Z">
        <w:r w:rsidR="00EF590C">
          <w:rPr>
            <w:rFonts w:eastAsia="Microsoft YaHei"/>
          </w:rPr>
          <w:t>n FFI</w:t>
        </w:r>
      </w:ins>
      <w:del w:id="574" w:author="AnneMarieW" w:date="2018-03-20T11:23:00Z">
        <w:r w:rsidRPr="009C0DE2" w:rsidDel="00EF590C">
          <w:rPr>
            <w:rFonts w:eastAsia="Microsoft YaHei" w:hint="eastAsia"/>
          </w:rPr>
          <w:delText xml:space="preserve"> Foreign Function Interface</w:delText>
        </w:r>
      </w:del>
      <w:r w:rsidR="00C84259" w:rsidRPr="00F51973">
        <w:t xml:space="preserve"> </w:t>
      </w:r>
      <w:r w:rsidRPr="009C0DE2">
        <w:rPr>
          <w:rFonts w:eastAsia="Microsoft YaHei" w:hint="eastAsia"/>
        </w:rPr>
        <w:t>is a way for a programming language to define functions and enable a different</w:t>
      </w:r>
      <w:r w:rsidR="00C84259" w:rsidRPr="00F51973">
        <w:t xml:space="preserve"> </w:t>
      </w:r>
      <w:r w:rsidRPr="009C0DE2">
        <w:rPr>
          <w:rFonts w:eastAsia="Microsoft YaHei" w:hint="eastAsia"/>
        </w:rPr>
        <w:t>(foreign) programming language to call those functions.</w:t>
      </w:r>
    </w:p>
    <w:p w14:paraId="2D6B5494" w14:textId="542DD754" w:rsidR="00DF5F30" w:rsidRPr="00F51973" w:rsidRDefault="009C0DE2" w:rsidP="00173090">
      <w:pPr>
        <w:pStyle w:val="Body"/>
      </w:pPr>
      <w:del w:id="575" w:author="janelle" w:date="2018-03-23T15:56:00Z">
        <w:r w:rsidRPr="00F51973" w:rsidDel="003C4BF2">
          <w:delText xml:space="preserve"> </w:delText>
        </w:r>
      </w:del>
      <w:r w:rsidR="00DF5F30" w:rsidRPr="00F51973">
        <w:rPr>
          <w:rFonts w:hint="eastAsia"/>
        </w:rPr>
        <w:t>Listing 19-8 demonstrates how to set up an integration with the</w:t>
      </w:r>
      <w:r w:rsidR="006D1401" w:rsidRPr="003C4BF2">
        <w:t xml:space="preserve"> </w:t>
      </w:r>
      <w:r w:rsidR="006D1401" w:rsidRPr="006D1401">
        <w:rPr>
          <w:rStyle w:val="Literal"/>
          <w:rPrChange w:id="576" w:author="AnneMarieW" w:date="2018-03-20T11:24:00Z">
            <w:rPr/>
          </w:rPrChange>
        </w:rPr>
        <w:t>abs</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from the C standard library. Functions declared within</w:t>
      </w:r>
      <w:r w:rsidR="00C84259" w:rsidRPr="00F51973">
        <w:t xml:space="preserve"> </w:t>
      </w:r>
      <w:r w:rsidR="006D1401" w:rsidRPr="006D1401">
        <w:rPr>
          <w:rStyle w:val="Literal"/>
          <w:rPrChange w:id="577" w:author="AnneMarieW" w:date="2018-03-20T11:25:00Z">
            <w:rPr/>
          </w:rPrChange>
        </w:rPr>
        <w:t>extern</w:t>
      </w:r>
      <w:r w:rsidR="00C84259" w:rsidRPr="00F51973">
        <w:t xml:space="preserve"> </w:t>
      </w:r>
      <w:r w:rsidR="00DF5F30" w:rsidRPr="00F51973">
        <w:rPr>
          <w:rFonts w:hint="eastAsia"/>
        </w:rPr>
        <w:t>blocks are</w:t>
      </w:r>
      <w:r w:rsidR="00C84259" w:rsidRPr="00F51973">
        <w:t xml:space="preserve"> </w:t>
      </w:r>
      <w:r w:rsidR="00DF5F30" w:rsidRPr="00F51973">
        <w:rPr>
          <w:rFonts w:hint="eastAsia"/>
        </w:rPr>
        <w:t>always unsafe to call from Rust code</w:t>
      </w:r>
      <w:ins w:id="578" w:author="AnneMarieW" w:date="2018-03-20T11:24:00Z">
        <w:r w:rsidR="00EF590C">
          <w:t>. The reason is that</w:t>
        </w:r>
      </w:ins>
      <w:del w:id="579" w:author="AnneMarieW" w:date="2018-03-20T11:24:00Z">
        <w:r w:rsidR="00DF5F30" w:rsidRPr="00F51973" w:rsidDel="00EF590C">
          <w:rPr>
            <w:rFonts w:hint="eastAsia"/>
          </w:rPr>
          <w:delText>, because</w:delText>
        </w:r>
      </w:del>
      <w:r w:rsidR="00DF5F30" w:rsidRPr="00F51973">
        <w:rPr>
          <w:rFonts w:hint="eastAsia"/>
        </w:rPr>
        <w:t xml:space="preserve"> other languages don`t enforce</w:t>
      </w:r>
      <w:r w:rsidR="00C84259" w:rsidRPr="00F51973">
        <w:t xml:space="preserve"> </w:t>
      </w:r>
      <w:r w:rsidR="00DF5F30" w:rsidRPr="00F51973">
        <w:rPr>
          <w:rFonts w:hint="eastAsia"/>
        </w:rPr>
        <w:t>Rust</w:t>
      </w:r>
      <w:r w:rsidR="00DF5F30" w:rsidRPr="00F51973">
        <w:t>’</w:t>
      </w:r>
      <w:r w:rsidR="00DF5F30" w:rsidRPr="00F51973">
        <w:rPr>
          <w:rFonts w:hint="eastAsia"/>
        </w:rPr>
        <w:t>s rules and guarantees</w:t>
      </w:r>
      <w:ins w:id="580" w:author="AnneMarieW" w:date="2018-03-20T11:24:00Z">
        <w:r w:rsidR="00EF590C">
          <w:t>,</w:t>
        </w:r>
      </w:ins>
      <w:r w:rsidR="00DF5F30" w:rsidRPr="00F51973">
        <w:rPr>
          <w:rFonts w:hint="eastAsia"/>
        </w:rPr>
        <w:t xml:space="preserve"> and Rust can</w:t>
      </w:r>
      <w:r w:rsidR="00DF5F30" w:rsidRPr="00F51973">
        <w:t>’</w:t>
      </w:r>
      <w:r w:rsidR="00DF5F30" w:rsidRPr="00F51973">
        <w:rPr>
          <w:rFonts w:hint="eastAsia"/>
        </w:rPr>
        <w:t>t check them, so responsibility falls</w:t>
      </w:r>
      <w:r w:rsidR="00C84259" w:rsidRPr="00F51973">
        <w:t xml:space="preserve"> </w:t>
      </w:r>
      <w:r w:rsidR="00DF5F30" w:rsidRPr="00F51973">
        <w:rPr>
          <w:rFonts w:hint="eastAsia"/>
        </w:rPr>
        <w:t>on the programmer to ensure safety</w:t>
      </w:r>
      <w:ins w:id="581" w:author="Carol Nichols" w:date="2018-03-26T17:29:00Z">
        <w:r w:rsidR="001D39E5">
          <w:t>.</w:t>
        </w:r>
      </w:ins>
      <w:del w:id="582" w:author="Carol Nichols" w:date="2018-03-26T17:29:00Z">
        <w:r w:rsidR="00DF5F30" w:rsidRPr="00F51973" w:rsidDel="001D39E5">
          <w:rPr>
            <w:rFonts w:hint="eastAsia"/>
          </w:rPr>
          <w:delText>:</w:delText>
        </w:r>
      </w:del>
    </w:p>
    <w:p w14:paraId="09987FC5" w14:textId="77777777" w:rsidR="00DF5F30" w:rsidRPr="009C0DE2" w:rsidRDefault="00DF5F30" w:rsidP="009C0DE2">
      <w:pPr>
        <w:pStyle w:val="ProductionDirective"/>
        <w:rPr>
          <w:rFonts w:eastAsia="Microsoft YaHei"/>
        </w:rPr>
      </w:pPr>
      <w:del w:id="583"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3A6A5F6A" w14:textId="77777777" w:rsidR="00DF5F30" w:rsidRPr="009C0DE2" w:rsidRDefault="00DF5F30" w:rsidP="00F51973">
      <w:pPr>
        <w:pStyle w:val="CodeA"/>
      </w:pPr>
      <w:r w:rsidRPr="009C0DE2">
        <w:rPr>
          <w:rFonts w:hint="eastAsia"/>
        </w:rPr>
        <w:t>extern "C" {</w:t>
      </w:r>
    </w:p>
    <w:p w14:paraId="1DDB3DDA" w14:textId="70FF55F4" w:rsidR="00DF5F30" w:rsidRPr="009C0DE2" w:rsidRDefault="00D73455" w:rsidP="00F51973">
      <w:pPr>
        <w:pStyle w:val="CodeB"/>
      </w:pPr>
      <w:ins w:id="584" w:author="Carol Nichols" w:date="2018-03-26T17:29:00Z">
        <w:r>
          <w:t xml:space="preserve">   </w:t>
        </w:r>
      </w:ins>
      <w:r w:rsidR="00C84259">
        <w:rPr>
          <w:rFonts w:hint="eastAsia"/>
        </w:rPr>
        <w:t xml:space="preserve"> </w:t>
      </w:r>
      <w:r w:rsidR="00DF5F30" w:rsidRPr="009C0DE2">
        <w:rPr>
          <w:rFonts w:hint="eastAsia"/>
        </w:rPr>
        <w:t>fn abs(input: i32) -&gt; i32;</w:t>
      </w:r>
    </w:p>
    <w:p w14:paraId="7EE08D96" w14:textId="77777777" w:rsidR="00DF5F30" w:rsidRPr="009C0DE2" w:rsidRDefault="00DF5F30" w:rsidP="00F51973">
      <w:pPr>
        <w:pStyle w:val="CodeB"/>
      </w:pPr>
      <w:r w:rsidRPr="009C0DE2">
        <w:rPr>
          <w:rFonts w:hint="eastAsia"/>
        </w:rPr>
        <w:t>}</w:t>
      </w:r>
    </w:p>
    <w:p w14:paraId="07A4B8F1" w14:textId="77777777" w:rsidR="00DF5F30" w:rsidRPr="009C0DE2" w:rsidRDefault="00DF5F30" w:rsidP="00F51973">
      <w:pPr>
        <w:pStyle w:val="CodeB"/>
      </w:pPr>
    </w:p>
    <w:p w14:paraId="5557BC5B" w14:textId="77777777" w:rsidR="00DF5F30" w:rsidRPr="009C0DE2" w:rsidRDefault="00DF5F30" w:rsidP="00F51973">
      <w:pPr>
        <w:pStyle w:val="CodeB"/>
      </w:pPr>
      <w:r w:rsidRPr="009C0DE2">
        <w:rPr>
          <w:rFonts w:hint="eastAsia"/>
        </w:rPr>
        <w:t>fn main() {</w:t>
      </w:r>
    </w:p>
    <w:p w14:paraId="21E1E1DA" w14:textId="40F72987" w:rsidR="00DF5F30" w:rsidRPr="009C0DE2" w:rsidRDefault="00C84259" w:rsidP="00F51973">
      <w:pPr>
        <w:pStyle w:val="CodeB"/>
      </w:pPr>
      <w:r>
        <w:rPr>
          <w:rFonts w:hint="eastAsia"/>
        </w:rPr>
        <w:t xml:space="preserve"> </w:t>
      </w:r>
      <w:ins w:id="585" w:author="Carol Nichols" w:date="2018-03-26T17:30:00Z">
        <w:r w:rsidR="00D73455">
          <w:t xml:space="preserve">   </w:t>
        </w:r>
      </w:ins>
      <w:r w:rsidR="00DF5F30" w:rsidRPr="009C0DE2">
        <w:rPr>
          <w:rFonts w:hint="eastAsia"/>
        </w:rPr>
        <w:t>unsafe {</w:t>
      </w:r>
    </w:p>
    <w:p w14:paraId="71A22629" w14:textId="71F58A96" w:rsidR="00DF5F30" w:rsidRPr="009C0DE2" w:rsidRDefault="00C84259" w:rsidP="00F51973">
      <w:pPr>
        <w:pStyle w:val="CodeB"/>
      </w:pPr>
      <w:r>
        <w:rPr>
          <w:rFonts w:hint="eastAsia"/>
        </w:rPr>
        <w:t xml:space="preserve">  </w:t>
      </w:r>
      <w:ins w:id="586" w:author="Carol Nichols" w:date="2018-03-26T17:30:00Z">
        <w:r w:rsidR="00D73455">
          <w:t xml:space="preserve">      </w:t>
        </w:r>
      </w:ins>
      <w:r w:rsidR="00DF5F30" w:rsidRPr="009C0DE2">
        <w:rPr>
          <w:rFonts w:hint="eastAsia"/>
        </w:rPr>
        <w:t>println!("Absolute value of -3 according to C: {}", abs(-3));</w:t>
      </w:r>
    </w:p>
    <w:p w14:paraId="749ED50C" w14:textId="7835912A" w:rsidR="00DF5F30" w:rsidRPr="009C0DE2" w:rsidRDefault="00C84259" w:rsidP="00F51973">
      <w:pPr>
        <w:pStyle w:val="CodeB"/>
      </w:pPr>
      <w:r>
        <w:rPr>
          <w:rFonts w:hint="eastAsia"/>
        </w:rPr>
        <w:t xml:space="preserve"> </w:t>
      </w:r>
      <w:ins w:id="587" w:author="Carol Nichols" w:date="2018-03-26T17:30:00Z">
        <w:r w:rsidR="00D73455">
          <w:t xml:space="preserve">   </w:t>
        </w:r>
      </w:ins>
      <w:r w:rsidR="00DF5F30" w:rsidRPr="009C0DE2">
        <w:rPr>
          <w:rFonts w:hint="eastAsia"/>
        </w:rPr>
        <w:t>}</w:t>
      </w:r>
    </w:p>
    <w:p w14:paraId="0C602BC4" w14:textId="77777777" w:rsidR="00DF5F30" w:rsidRPr="009C0DE2" w:rsidRDefault="00DF5F30" w:rsidP="009C0DE2">
      <w:pPr>
        <w:pStyle w:val="CodeC"/>
      </w:pPr>
      <w:r w:rsidRPr="009C0DE2">
        <w:rPr>
          <w:rFonts w:hint="eastAsia"/>
        </w:rPr>
        <w:t>}</w:t>
      </w:r>
    </w:p>
    <w:p w14:paraId="607BC229" w14:textId="77777777" w:rsidR="00DF5F30" w:rsidRPr="009C0DE2" w:rsidRDefault="00DF5F30" w:rsidP="00F51973">
      <w:pPr>
        <w:pStyle w:val="Listing"/>
        <w:rPr>
          <w:rFonts w:eastAsia="Microsoft YaHei"/>
        </w:rPr>
      </w:pPr>
      <w:r w:rsidRPr="009C0DE2">
        <w:rPr>
          <w:rFonts w:eastAsia="Microsoft YaHei" w:hint="eastAsia"/>
        </w:rPr>
        <w:t>Listing 19-8: Declaring and calling an</w:t>
      </w:r>
      <w:r w:rsidR="00C84259" w:rsidRPr="00F51973">
        <w:t xml:space="preserve"> </w:t>
      </w:r>
      <w:r w:rsidRPr="009C0DE2">
        <w:rPr>
          <w:rStyle w:val="LiteralCaption"/>
          <w:rFonts w:hint="eastAsia"/>
        </w:rPr>
        <w:t>extern</w:t>
      </w:r>
      <w:r w:rsidR="00C84259" w:rsidRPr="00F51973">
        <w:t xml:space="preserve"> </w:t>
      </w:r>
      <w:r w:rsidRPr="009C0DE2">
        <w:rPr>
          <w:rFonts w:eastAsia="Microsoft YaHei" w:hint="eastAsia"/>
        </w:rPr>
        <w:t>function defined in another</w:t>
      </w:r>
      <w:r w:rsidR="00C84259" w:rsidRPr="00F51973">
        <w:t xml:space="preserve"> </w:t>
      </w:r>
      <w:r w:rsidRPr="009C0DE2">
        <w:rPr>
          <w:rFonts w:eastAsia="Microsoft YaHei" w:hint="eastAsia"/>
        </w:rPr>
        <w:t>language</w:t>
      </w:r>
    </w:p>
    <w:p w14:paraId="06D4956F" w14:textId="77777777" w:rsidR="00DF5F30" w:rsidRPr="009C0DE2" w:rsidRDefault="00DF5F30" w:rsidP="00173090">
      <w:pPr>
        <w:pStyle w:val="Body"/>
      </w:pPr>
      <w:r w:rsidRPr="009C0DE2">
        <w:rPr>
          <w:rFonts w:hint="eastAsia"/>
        </w:rPr>
        <w:t>Within the</w:t>
      </w:r>
      <w:r w:rsidR="00C84259" w:rsidRPr="00F51973">
        <w:t xml:space="preserve"> </w:t>
      </w:r>
      <w:r w:rsidR="006D1401" w:rsidRPr="006D1401">
        <w:rPr>
          <w:rStyle w:val="Literal"/>
          <w:rPrChange w:id="588" w:author="AnneMarieW" w:date="2018-03-20T11:25:00Z">
            <w:rPr/>
          </w:rPrChange>
        </w:rPr>
        <w:t>extern</w:t>
      </w:r>
      <w:r w:rsidRPr="009C0DE2">
        <w:rPr>
          <w:rFonts w:hint="eastAsia"/>
        </w:rPr>
        <w:t xml:space="preserve"> </w:t>
      </w:r>
      <w:r w:rsidR="006D1401" w:rsidRPr="006D1401">
        <w:rPr>
          <w:rStyle w:val="Literal"/>
          <w:rPrChange w:id="589" w:author="AnneMarieW" w:date="2018-03-20T11:26:00Z">
            <w:rPr/>
          </w:rPrChange>
        </w:rPr>
        <w:t>"C"</w:t>
      </w:r>
      <w:r w:rsidR="00C84259" w:rsidRPr="00F51973">
        <w:t xml:space="preserve"> </w:t>
      </w:r>
      <w:r w:rsidRPr="009C0DE2">
        <w:rPr>
          <w:rFonts w:hint="eastAsia"/>
        </w:rPr>
        <w:t>block, we list the names and signatures of external</w:t>
      </w:r>
      <w:r w:rsidR="00C84259" w:rsidRPr="00F51973">
        <w:t xml:space="preserve"> </w:t>
      </w:r>
      <w:r w:rsidRPr="009C0DE2">
        <w:rPr>
          <w:rFonts w:hint="eastAsia"/>
        </w:rPr>
        <w:t>functions from another language we want to</w:t>
      </w:r>
      <w:del w:id="590" w:author="AnneMarieW" w:date="2018-03-20T11:25:00Z">
        <w:r w:rsidRPr="009C0DE2" w:rsidDel="00EF590C">
          <w:rPr>
            <w:rFonts w:hint="eastAsia"/>
          </w:rPr>
          <w:delText xml:space="preserve"> be able to</w:delText>
        </w:r>
      </w:del>
      <w:r w:rsidRPr="009C0DE2">
        <w:rPr>
          <w:rFonts w:hint="eastAsia"/>
        </w:rPr>
        <w:t xml:space="preserve"> call. The</w:t>
      </w:r>
      <w:r w:rsidR="00C84259" w:rsidRPr="00F51973">
        <w:t xml:space="preserve"> </w:t>
      </w:r>
      <w:r w:rsidR="006D1401" w:rsidRPr="006D1401">
        <w:rPr>
          <w:rStyle w:val="Literal"/>
          <w:rPrChange w:id="591" w:author="AnneMarieW" w:date="2018-03-20T11:26:00Z">
            <w:rPr/>
          </w:rPrChange>
        </w:rPr>
        <w:t>"C"</w:t>
      </w:r>
      <w:r w:rsidR="00C84259" w:rsidRPr="00F51973">
        <w:t xml:space="preserve"> </w:t>
      </w:r>
      <w:r w:rsidRPr="009C0DE2">
        <w:rPr>
          <w:rFonts w:hint="eastAsia"/>
        </w:rPr>
        <w:t>part</w:t>
      </w:r>
      <w:r w:rsidR="00C84259" w:rsidRPr="00F51973">
        <w:t xml:space="preserve"> </w:t>
      </w:r>
      <w:r w:rsidRPr="009C0DE2">
        <w:rPr>
          <w:rFonts w:hint="eastAsia"/>
        </w:rPr>
        <w:t>defines which</w:t>
      </w:r>
      <w:r w:rsidR="00C84259" w:rsidRPr="00F51973">
        <w:t xml:space="preserve"> </w:t>
      </w:r>
      <w:r w:rsidR="006D1401" w:rsidRPr="006D1401">
        <w:rPr>
          <w:rStyle w:val="EmphasisItalic"/>
          <w:rPrChange w:id="592" w:author="AnneMarieW" w:date="2018-03-20T11:27:00Z">
            <w:rPr/>
          </w:rPrChange>
        </w:rPr>
        <w:t>application binary interface (ABI)</w:t>
      </w:r>
      <w:r w:rsidRPr="009C0DE2">
        <w:rPr>
          <w:rFonts w:hint="eastAsia"/>
        </w:rPr>
        <w:t xml:space="preserve"> the external function</w:t>
      </w:r>
      <w:r w:rsidR="00C84259" w:rsidRPr="00F51973">
        <w:t xml:space="preserve"> </w:t>
      </w:r>
      <w:r w:rsidRPr="009C0DE2">
        <w:rPr>
          <w:rFonts w:hint="eastAsia"/>
        </w:rPr>
        <w:t>uses</w:t>
      </w:r>
      <w:ins w:id="593" w:author="AnneMarieW" w:date="2018-03-20T11:26:00Z">
        <w:r w:rsidR="00EF590C">
          <w:t xml:space="preserve">: </w:t>
        </w:r>
      </w:ins>
      <w:del w:id="594" w:author="AnneMarieW" w:date="2018-03-20T11:26:00Z">
        <w:r w:rsidRPr="009C0DE2" w:rsidDel="00EF590C">
          <w:rPr>
            <w:rFonts w:hint="eastAsia"/>
          </w:rPr>
          <w:delText>—</w:delText>
        </w:r>
        <w:r w:rsidRPr="009C0DE2" w:rsidDel="00EF590C">
          <w:rPr>
            <w:rFonts w:hint="eastAsia"/>
          </w:rPr>
          <w:delText>-</w:delText>
        </w:r>
      </w:del>
      <w:r w:rsidRPr="009C0DE2">
        <w:rPr>
          <w:rFonts w:hint="eastAsia"/>
        </w:rPr>
        <w:t>the ABI defines how to call the function at the assembly level. The</w:t>
      </w:r>
      <w:r w:rsidR="00C84259" w:rsidRPr="00F51973">
        <w:t xml:space="preserve"> </w:t>
      </w:r>
      <w:r w:rsidRPr="009C0DE2">
        <w:rPr>
          <w:rStyle w:val="Literal"/>
          <w:rFonts w:hint="eastAsia"/>
        </w:rPr>
        <w:t>"C"</w:t>
      </w:r>
      <w:r w:rsidR="00C84259" w:rsidRPr="00F51973">
        <w:t xml:space="preserve"> </w:t>
      </w:r>
      <w:r w:rsidRPr="009C0DE2">
        <w:rPr>
          <w:rFonts w:hint="eastAsia"/>
        </w:rPr>
        <w:t>ABI is the most common</w:t>
      </w:r>
      <w:del w:id="595" w:author="AnneMarieW" w:date="2018-03-20T11:27:00Z">
        <w:r w:rsidRPr="009C0DE2" w:rsidDel="00EF590C">
          <w:rPr>
            <w:rFonts w:hint="eastAsia"/>
          </w:rPr>
          <w:delText>,</w:delText>
        </w:r>
      </w:del>
      <w:r w:rsidRPr="009C0DE2">
        <w:rPr>
          <w:rFonts w:hint="eastAsia"/>
        </w:rPr>
        <w:t xml:space="preserve"> and follows the C programming language</w:t>
      </w:r>
      <w:r w:rsidRPr="009C0DE2">
        <w:t>’</w:t>
      </w:r>
      <w:r w:rsidRPr="009C0DE2">
        <w:rPr>
          <w:rFonts w:hint="eastAsia"/>
        </w:rPr>
        <w:t>s ABI.</w:t>
      </w:r>
    </w:p>
    <w:p w14:paraId="24758470" w14:textId="77777777" w:rsidR="00DF5F30" w:rsidRPr="009C0DE2" w:rsidRDefault="00DF5F30">
      <w:pPr>
        <w:pStyle w:val="HeadC"/>
        <w:pPrChange w:id="596" w:author="Carol Nichols" w:date="2018-03-26T17:31:00Z">
          <w:pPr>
            <w:pStyle w:val="HeadB"/>
          </w:pPr>
        </w:pPrChange>
      </w:pPr>
      <w:bookmarkStart w:id="597" w:name="calling-rust-functions-from-other-langua"/>
      <w:bookmarkStart w:id="598" w:name="_Toc508803068"/>
      <w:bookmarkEnd w:id="597"/>
      <w:commentRangeStart w:id="599"/>
      <w:r w:rsidRPr="009C0DE2">
        <w:rPr>
          <w:rFonts w:hint="eastAsia"/>
        </w:rPr>
        <w:t>Calling Rust Functions from Other Languages</w:t>
      </w:r>
      <w:bookmarkEnd w:id="598"/>
      <w:commentRangeEnd w:id="599"/>
      <w:r w:rsidR="006E21BF">
        <w:rPr>
          <w:rStyle w:val="CommentReference"/>
          <w:rFonts w:ascii="Times New Roman" w:eastAsia="Times New Roman" w:hAnsi="Times New Roman"/>
          <w:b w:val="0"/>
        </w:rPr>
        <w:commentReference w:id="599"/>
      </w:r>
    </w:p>
    <w:p w14:paraId="4B66909B" w14:textId="77777777" w:rsidR="00DF5F30" w:rsidRPr="009C0DE2" w:rsidRDefault="00DF5F30" w:rsidP="00173090">
      <w:pPr>
        <w:pStyle w:val="BodyFirst"/>
        <w:rPr>
          <w:rFonts w:eastAsia="Microsoft YaHei"/>
        </w:rPr>
      </w:pPr>
      <w:del w:id="600" w:author="AnneMarieW" w:date="2018-03-20T13:28:00Z">
        <w:r w:rsidRPr="009C0DE2" w:rsidDel="00B41233">
          <w:rPr>
            <w:rFonts w:eastAsia="Microsoft YaHei" w:hint="eastAsia"/>
          </w:rPr>
          <w:delText>You</w:delText>
        </w:r>
      </w:del>
      <w:ins w:id="601" w:author="AnneMarieW" w:date="2018-03-20T13:28:00Z">
        <w:r w:rsidR="00B41233">
          <w:rPr>
            <w:rFonts w:eastAsia="Microsoft YaHei"/>
          </w:rPr>
          <w:t>We</w:t>
        </w:r>
      </w:ins>
      <w:r w:rsidRPr="009C0DE2">
        <w:rPr>
          <w:rFonts w:eastAsia="Microsoft YaHei" w:hint="eastAsia"/>
        </w:rPr>
        <w:t xml:space="preserve"> can also use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to create an interface that allows other languages to</w:t>
      </w:r>
      <w:r w:rsidR="00C84259" w:rsidRPr="00F51973">
        <w:t xml:space="preserve"> </w:t>
      </w:r>
      <w:r w:rsidRPr="009C0DE2">
        <w:rPr>
          <w:rFonts w:eastAsia="Microsoft YaHei" w:hint="eastAsia"/>
        </w:rPr>
        <w:t>call Rust functions. Instead of an</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block, we add the</w:t>
      </w:r>
      <w:r w:rsidR="00C84259" w:rsidRPr="00F51973">
        <w:t xml:space="preserve"> </w:t>
      </w:r>
      <w:r w:rsidRPr="009C0DE2">
        <w:rPr>
          <w:rStyle w:val="Literal"/>
          <w:rFonts w:hint="eastAsia"/>
        </w:rPr>
        <w:t>extern</w:t>
      </w:r>
      <w:r w:rsidR="00C84259" w:rsidRPr="00F51973">
        <w:t xml:space="preserve"> </w:t>
      </w:r>
      <w:r w:rsidRPr="009C0DE2">
        <w:rPr>
          <w:rFonts w:eastAsia="Microsoft YaHei" w:hint="eastAsia"/>
        </w:rPr>
        <w:t>keyword</w:t>
      </w:r>
      <w:r w:rsidR="00C84259" w:rsidRPr="00F51973">
        <w:t xml:space="preserve"> </w:t>
      </w:r>
      <w:r w:rsidRPr="009C0DE2">
        <w:rPr>
          <w:rFonts w:eastAsia="Microsoft YaHei" w:hint="eastAsia"/>
        </w:rPr>
        <w:t>and specify the ABI to use just before the</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keyword. We also need to add a</w:t>
      </w:r>
      <w:r w:rsidR="00C84259" w:rsidRPr="00F51973">
        <w:t xml:space="preserve"> </w:t>
      </w:r>
      <w:r w:rsidRPr="009C0DE2">
        <w:rPr>
          <w:rStyle w:val="Literal"/>
          <w:rFonts w:hint="eastAsia"/>
        </w:rPr>
        <w:t>#[no_mangle]</w:t>
      </w:r>
      <w:r w:rsidR="00C84259" w:rsidRPr="00F51973">
        <w:t xml:space="preserve"> </w:t>
      </w:r>
      <w:r w:rsidRPr="009C0DE2">
        <w:rPr>
          <w:rFonts w:eastAsia="Microsoft YaHei" w:hint="eastAsia"/>
        </w:rPr>
        <w:t>annotation to tell the Rust compiler not to mangle the name of</w:t>
      </w:r>
      <w:r w:rsidR="00C84259" w:rsidRPr="00F51973">
        <w:t xml:space="preserve"> </w:t>
      </w:r>
      <w:r w:rsidRPr="009C0DE2">
        <w:rPr>
          <w:rFonts w:eastAsia="Microsoft YaHei" w:hint="eastAsia"/>
        </w:rPr>
        <w:t xml:space="preserve">this function. </w:t>
      </w:r>
      <w:r w:rsidR="006D1401" w:rsidRPr="006D1401">
        <w:rPr>
          <w:rStyle w:val="EmphasisItalic"/>
          <w:rFonts w:eastAsia="Microsoft YaHei"/>
          <w:rPrChange w:id="602" w:author="AnneMarieW" w:date="2018-03-20T13:29:00Z">
            <w:rPr>
              <w:rFonts w:eastAsia="Microsoft YaHei"/>
            </w:rPr>
          </w:rPrChange>
        </w:rPr>
        <w:t>Mangling</w:t>
      </w:r>
      <w:r w:rsidRPr="009C0DE2">
        <w:rPr>
          <w:rFonts w:eastAsia="Microsoft YaHei" w:hint="eastAsia"/>
        </w:rPr>
        <w:t xml:space="preserve"> is when a compiler changes the name we</w:t>
      </w:r>
      <w:r w:rsidRPr="009C0DE2">
        <w:rPr>
          <w:rFonts w:eastAsia="Microsoft YaHei"/>
        </w:rPr>
        <w:t>’</w:t>
      </w:r>
      <w:r w:rsidRPr="009C0DE2">
        <w:rPr>
          <w:rFonts w:eastAsia="Microsoft YaHei" w:hint="eastAsia"/>
        </w:rPr>
        <w:t>ve given a</w:t>
      </w:r>
      <w:r w:rsidR="00C84259" w:rsidRPr="00F51973">
        <w:t xml:space="preserve"> </w:t>
      </w:r>
      <w:r w:rsidRPr="009C0DE2">
        <w:rPr>
          <w:rFonts w:eastAsia="Microsoft YaHei" w:hint="eastAsia"/>
        </w:rPr>
        <w:t>function to a different name that contains more information for other parts of</w:t>
      </w:r>
      <w:r w:rsidR="00C84259" w:rsidRPr="00F51973">
        <w:t xml:space="preserve"> </w:t>
      </w:r>
      <w:r w:rsidRPr="009C0DE2">
        <w:rPr>
          <w:rFonts w:eastAsia="Microsoft YaHei" w:hint="eastAsia"/>
        </w:rPr>
        <w:t>the compilation process to consume but is less human readable. Every</w:t>
      </w:r>
      <w:r w:rsidR="00C84259" w:rsidRPr="00F51973">
        <w:t xml:space="preserve"> </w:t>
      </w:r>
      <w:r w:rsidRPr="009C0DE2">
        <w:rPr>
          <w:rFonts w:eastAsia="Microsoft YaHei" w:hint="eastAsia"/>
        </w:rPr>
        <w:t xml:space="preserve">programming language compiler mangles </w:t>
      </w:r>
      <w:r w:rsidRPr="009C0DE2">
        <w:rPr>
          <w:rFonts w:eastAsia="Microsoft YaHei" w:hint="eastAsia"/>
        </w:rPr>
        <w:lastRenderedPageBreak/>
        <w:t>names slightly differently, so for a Rust</w:t>
      </w:r>
      <w:r w:rsidR="00C84259" w:rsidRPr="00F51973">
        <w:t xml:space="preserve"> </w:t>
      </w:r>
      <w:r w:rsidRPr="009C0DE2">
        <w:rPr>
          <w:rFonts w:eastAsia="Microsoft YaHei" w:hint="eastAsia"/>
        </w:rPr>
        <w:t xml:space="preserve">function to be nameable </w:t>
      </w:r>
      <w:del w:id="603" w:author="AnneMarieW" w:date="2018-03-20T13:29:00Z">
        <w:r w:rsidRPr="009C0DE2" w:rsidDel="00B41233">
          <w:rPr>
            <w:rFonts w:eastAsia="Microsoft YaHei" w:hint="eastAsia"/>
          </w:rPr>
          <w:delText>from</w:delText>
        </w:r>
      </w:del>
      <w:ins w:id="604" w:author="AnneMarieW" w:date="2018-03-20T13:29:00Z">
        <w:r w:rsidR="00B41233">
          <w:rPr>
            <w:rFonts w:eastAsia="Microsoft YaHei"/>
          </w:rPr>
          <w:t>by</w:t>
        </w:r>
      </w:ins>
      <w:r w:rsidRPr="009C0DE2">
        <w:rPr>
          <w:rFonts w:eastAsia="Microsoft YaHei" w:hint="eastAsia"/>
        </w:rPr>
        <w:t xml:space="preserve"> other languages, we </w:t>
      </w:r>
      <w:del w:id="605" w:author="AnneMarieW" w:date="2018-03-20T13:30:00Z">
        <w:r w:rsidRPr="009C0DE2" w:rsidDel="00B41233">
          <w:rPr>
            <w:rFonts w:eastAsia="Microsoft YaHei" w:hint="eastAsia"/>
          </w:rPr>
          <w:delText>have to</w:delText>
        </w:r>
      </w:del>
      <w:ins w:id="606" w:author="AnneMarieW" w:date="2018-03-20T13:30:00Z">
        <w:r w:rsidR="00B41233">
          <w:rPr>
            <w:rFonts w:eastAsia="Microsoft YaHei"/>
          </w:rPr>
          <w:t>must</w:t>
        </w:r>
      </w:ins>
      <w:r w:rsidRPr="009C0DE2">
        <w:rPr>
          <w:rFonts w:eastAsia="Microsoft YaHei" w:hint="eastAsia"/>
        </w:rPr>
        <w:t xml:space="preserve"> disable the Rust</w:t>
      </w:r>
      <w:r w:rsidR="00C84259" w:rsidRPr="00F51973">
        <w:t xml:space="preserve"> </w:t>
      </w:r>
      <w:r w:rsidRPr="009C0DE2">
        <w:rPr>
          <w:rFonts w:eastAsia="Microsoft YaHei" w:hint="eastAsia"/>
        </w:rPr>
        <w:t>compiler</w:t>
      </w:r>
      <w:r w:rsidRPr="009C0DE2">
        <w:rPr>
          <w:rFonts w:eastAsia="Microsoft YaHei"/>
        </w:rPr>
        <w:t>’</w:t>
      </w:r>
      <w:r w:rsidRPr="009C0DE2">
        <w:rPr>
          <w:rFonts w:eastAsia="Microsoft YaHei" w:hint="eastAsia"/>
        </w:rPr>
        <w:t>s name mangling.</w:t>
      </w:r>
    </w:p>
    <w:p w14:paraId="38C674EF" w14:textId="77777777" w:rsidR="00DF5F30" w:rsidRPr="00F51973" w:rsidRDefault="009C0DE2" w:rsidP="00173090">
      <w:pPr>
        <w:pStyle w:val="Body"/>
      </w:pPr>
      <w:del w:id="607" w:author="janelle" w:date="2018-03-23T16:16:00Z">
        <w:r w:rsidRPr="00F51973" w:rsidDel="00C40395">
          <w:delText xml:space="preserve"> </w:delText>
        </w:r>
      </w:del>
      <w:r w:rsidR="00DF5F30" w:rsidRPr="00F51973">
        <w:rPr>
          <w:rFonts w:hint="eastAsia"/>
        </w:rPr>
        <w:t>In th</w:t>
      </w:r>
      <w:del w:id="608" w:author="AnneMarieW" w:date="2018-03-20T13:30:00Z">
        <w:r w:rsidR="00DF5F30" w:rsidRPr="00F51973" w:rsidDel="00B41233">
          <w:rPr>
            <w:rFonts w:hint="eastAsia"/>
          </w:rPr>
          <w:delText>is</w:delText>
        </w:r>
      </w:del>
      <w:ins w:id="609" w:author="AnneMarieW" w:date="2018-03-20T13:30:00Z">
        <w:r w:rsidR="00B41233">
          <w:t>e following</w:t>
        </w:r>
      </w:ins>
      <w:r w:rsidR="00DF5F30" w:rsidRPr="00F51973">
        <w:rPr>
          <w:rFonts w:hint="eastAsia"/>
        </w:rPr>
        <w:t xml:space="preserve"> example</w:t>
      </w:r>
      <w:ins w:id="610" w:author="AnneMarieW" w:date="2018-03-20T13:30:00Z">
        <w:r w:rsidR="00B41233">
          <w:t>,</w:t>
        </w:r>
      </w:ins>
      <w:r w:rsidR="00DF5F30" w:rsidRPr="00F51973">
        <w:rPr>
          <w:rFonts w:hint="eastAsia"/>
        </w:rPr>
        <w:t xml:space="preserve"> we make the</w:t>
      </w:r>
      <w:r w:rsidR="00C84259" w:rsidRPr="00F51973">
        <w:t xml:space="preserve"> </w:t>
      </w:r>
      <w:r w:rsidR="00DF5F30" w:rsidRPr="00F51973">
        <w:rPr>
          <w:rStyle w:val="Literal"/>
          <w:rFonts w:hint="eastAsia"/>
        </w:rPr>
        <w:t>call_from_c</w:t>
      </w:r>
      <w:r w:rsidR="00C84259" w:rsidRPr="00F51973">
        <w:t xml:space="preserve"> </w:t>
      </w:r>
      <w:r w:rsidR="00DF5F30" w:rsidRPr="00F51973">
        <w:rPr>
          <w:rFonts w:hint="eastAsia"/>
        </w:rPr>
        <w:t xml:space="preserve">function accessible from C code, </w:t>
      </w:r>
      <w:del w:id="611" w:author="AnneMarieW" w:date="2018-03-20T13:30:00Z">
        <w:r w:rsidR="00DF5F30" w:rsidRPr="00F51973" w:rsidDel="00B41233">
          <w:rPr>
            <w:rFonts w:hint="eastAsia"/>
          </w:rPr>
          <w:delText>once</w:delText>
        </w:r>
      </w:del>
      <w:ins w:id="612" w:author="AnneMarieW" w:date="2018-03-20T13:30:00Z">
        <w:r w:rsidR="00B41233">
          <w:t>after</w:t>
        </w:r>
      </w:ins>
      <w:r w:rsidR="00C84259" w:rsidRPr="00F51973">
        <w:t xml:space="preserve"> </w:t>
      </w:r>
      <w:r w:rsidR="00DF5F30" w:rsidRPr="00F51973">
        <w:rPr>
          <w:rFonts w:hint="eastAsia"/>
        </w:rPr>
        <w:t>it</w:t>
      </w:r>
      <w:r w:rsidR="00DF5F30" w:rsidRPr="00F51973">
        <w:t>’</w:t>
      </w:r>
      <w:r w:rsidR="00DF5F30" w:rsidRPr="00F51973">
        <w:rPr>
          <w:rFonts w:hint="eastAsia"/>
        </w:rPr>
        <w:t>s compiled to a shared library and linked from C:</w:t>
      </w:r>
    </w:p>
    <w:p w14:paraId="3080BA82" w14:textId="77777777" w:rsidR="00DF5F30" w:rsidRPr="009C0DE2" w:rsidRDefault="00DF5F30" w:rsidP="00F51973">
      <w:pPr>
        <w:pStyle w:val="CodeA"/>
      </w:pPr>
      <w:r w:rsidRPr="009C0DE2">
        <w:rPr>
          <w:rFonts w:hint="eastAsia"/>
        </w:rPr>
        <w:t>#[no_mangle]</w:t>
      </w:r>
    </w:p>
    <w:p w14:paraId="557FE438" w14:textId="77777777" w:rsidR="00DF5F30" w:rsidRPr="009C0DE2" w:rsidRDefault="00DF5F30" w:rsidP="009C0DE2">
      <w:pPr>
        <w:pStyle w:val="CodeB"/>
      </w:pPr>
      <w:r w:rsidRPr="009C0DE2">
        <w:rPr>
          <w:rFonts w:hint="eastAsia"/>
        </w:rPr>
        <w:t>pub extern "C" fn call_from_c() {</w:t>
      </w:r>
    </w:p>
    <w:p w14:paraId="26630DC4" w14:textId="42C0D91F" w:rsidR="00DF5F30" w:rsidRPr="009C0DE2" w:rsidRDefault="00A74BEC" w:rsidP="00F51973">
      <w:pPr>
        <w:pStyle w:val="CodeB"/>
      </w:pPr>
      <w:ins w:id="613" w:author="Carol Nichols" w:date="2018-03-26T17:34:00Z">
        <w:r>
          <w:t xml:space="preserve">   </w:t>
        </w:r>
      </w:ins>
      <w:r w:rsidR="00C84259">
        <w:rPr>
          <w:rFonts w:hint="eastAsia"/>
        </w:rPr>
        <w:t xml:space="preserve"> </w:t>
      </w:r>
      <w:r w:rsidR="00DF5F30" w:rsidRPr="009C0DE2">
        <w:rPr>
          <w:rFonts w:hint="eastAsia"/>
        </w:rPr>
        <w:t>println!("Just called a Rust function from C!");</w:t>
      </w:r>
    </w:p>
    <w:p w14:paraId="4113CE60" w14:textId="77777777" w:rsidR="00DF5F30" w:rsidRPr="009C0DE2" w:rsidRDefault="00DF5F30" w:rsidP="009C0DE2">
      <w:pPr>
        <w:pStyle w:val="CodeC"/>
      </w:pPr>
      <w:r w:rsidRPr="009C0DE2">
        <w:rPr>
          <w:rFonts w:hint="eastAsia"/>
        </w:rPr>
        <w:t>}</w:t>
      </w:r>
    </w:p>
    <w:p w14:paraId="2FE11F3A" w14:textId="77777777" w:rsidR="00DF5F30" w:rsidRPr="009C0DE2" w:rsidRDefault="00DF5F30" w:rsidP="00173090">
      <w:pPr>
        <w:pStyle w:val="Body"/>
      </w:pPr>
      <w:r w:rsidRPr="009C0DE2">
        <w:rPr>
          <w:rFonts w:hint="eastAsia"/>
        </w:rPr>
        <w:t>This usage of</w:t>
      </w:r>
      <w:r w:rsidR="00C84259" w:rsidRPr="00F51973">
        <w:t xml:space="preserve"> </w:t>
      </w:r>
      <w:r w:rsidRPr="009C0DE2">
        <w:rPr>
          <w:rStyle w:val="Literal"/>
          <w:rFonts w:hint="eastAsia"/>
        </w:rPr>
        <w:t>extern</w:t>
      </w:r>
      <w:r w:rsidR="00C84259" w:rsidRPr="00F51973">
        <w:t xml:space="preserve"> </w:t>
      </w:r>
      <w:r w:rsidRPr="009C0DE2">
        <w:rPr>
          <w:rFonts w:hint="eastAsia"/>
        </w:rPr>
        <w:t>does not require</w:t>
      </w:r>
      <w:r w:rsidR="00C84259" w:rsidRPr="00F51973">
        <w:t xml:space="preserve"> </w:t>
      </w:r>
      <w:r w:rsidRPr="009C0DE2">
        <w:rPr>
          <w:rStyle w:val="Literal"/>
          <w:rFonts w:hint="eastAsia"/>
        </w:rPr>
        <w:t>unsafe</w:t>
      </w:r>
      <w:r w:rsidRPr="009C0DE2">
        <w:rPr>
          <w:rFonts w:hint="eastAsia"/>
        </w:rPr>
        <w:t>.</w:t>
      </w:r>
    </w:p>
    <w:p w14:paraId="6A77D28D" w14:textId="77777777" w:rsidR="00DF5F30" w:rsidRPr="009C0DE2" w:rsidRDefault="00DF5F30" w:rsidP="00F51973">
      <w:pPr>
        <w:pStyle w:val="HeadB"/>
        <w:rPr>
          <w:rFonts w:eastAsia="Microsoft YaHei"/>
        </w:rPr>
      </w:pPr>
      <w:bookmarkStart w:id="614" w:name="accessing-or-modifying-a-mutable-static-"/>
      <w:bookmarkStart w:id="615" w:name="_Toc508803069"/>
      <w:bookmarkEnd w:id="614"/>
      <w:r w:rsidRPr="009C0DE2">
        <w:rPr>
          <w:rFonts w:eastAsia="Microsoft YaHei" w:hint="eastAsia"/>
        </w:rPr>
        <w:t>Accessing or Modifying a Mutable Static Variable</w:t>
      </w:r>
      <w:bookmarkEnd w:id="615"/>
    </w:p>
    <w:p w14:paraId="11D56D4D" w14:textId="77777777" w:rsidR="00DF5F30" w:rsidRPr="009C0DE2" w:rsidRDefault="00B170C1" w:rsidP="00173090">
      <w:pPr>
        <w:pStyle w:val="BodyFirst"/>
        <w:rPr>
          <w:rFonts w:eastAsia="Microsoft YaHei"/>
        </w:rPr>
      </w:pPr>
      <w:ins w:id="616" w:author="AnneMarieW" w:date="2018-03-20T13:32:00Z">
        <w:r>
          <w:rPr>
            <w:rFonts w:eastAsia="Microsoft YaHei"/>
          </w:rPr>
          <w:t xml:space="preserve">Until now, </w:t>
        </w:r>
      </w:ins>
      <w:del w:id="617" w:author="AnneMarieW" w:date="2018-03-20T13:32:00Z">
        <w:r w:rsidR="00DF5F30" w:rsidRPr="009C0DE2" w:rsidDel="00B170C1">
          <w:rPr>
            <w:rFonts w:eastAsia="Microsoft YaHei" w:hint="eastAsia"/>
          </w:rPr>
          <w:delText>W</w:delText>
        </w:r>
      </w:del>
      <w:ins w:id="618" w:author="AnneMarieW" w:date="2018-03-20T13:32:00Z">
        <w:r>
          <w:rPr>
            <w:rFonts w:eastAsia="Microsoft YaHei"/>
          </w:rPr>
          <w:t>w</w:t>
        </w:r>
      </w:ins>
      <w:r w:rsidR="00DF5F30" w:rsidRPr="009C0DE2">
        <w:rPr>
          <w:rFonts w:eastAsia="Microsoft YaHei" w:hint="eastAsia"/>
        </w:rPr>
        <w:t>e</w:t>
      </w:r>
      <w:r w:rsidR="00DF5F30" w:rsidRPr="009C0DE2">
        <w:rPr>
          <w:rFonts w:eastAsia="Microsoft YaHei"/>
        </w:rPr>
        <w:t>’</w:t>
      </w:r>
      <w:r w:rsidR="00DF5F30" w:rsidRPr="009C0DE2">
        <w:rPr>
          <w:rFonts w:eastAsia="Microsoft YaHei" w:hint="eastAsia"/>
        </w:rPr>
        <w:t>ve</w:t>
      </w:r>
      <w:del w:id="619" w:author="AnneMarieW" w:date="2018-03-20T13:32:00Z">
        <w:r w:rsidR="00DF5F30" w:rsidRPr="009C0DE2" w:rsidDel="00B170C1">
          <w:rPr>
            <w:rFonts w:eastAsia="Microsoft YaHei" w:hint="eastAsia"/>
          </w:rPr>
          <w:delText xml:space="preserve"> managed to</w:delText>
        </w:r>
      </w:del>
      <w:r w:rsidR="00DF5F30" w:rsidRPr="009C0DE2">
        <w:rPr>
          <w:rFonts w:eastAsia="Microsoft YaHei" w:hint="eastAsia"/>
        </w:rPr>
        <w:t xml:space="preserve"> </w:t>
      </w:r>
      <w:ins w:id="620" w:author="AnneMarieW" w:date="2018-03-20T13:32:00Z">
        <w:r>
          <w:rPr>
            <w:rFonts w:eastAsia="Microsoft YaHei"/>
          </w:rPr>
          <w:t>not</w:t>
        </w:r>
      </w:ins>
      <w:del w:id="621" w:author="AnneMarieW" w:date="2018-03-20T13:32:00Z">
        <w:r w:rsidR="00DF5F30" w:rsidRPr="009C0DE2" w:rsidDel="00B170C1">
          <w:rPr>
            <w:rFonts w:eastAsia="Microsoft YaHei" w:hint="eastAsia"/>
          </w:rPr>
          <w:delText>go this entire book without</w:delText>
        </w:r>
      </w:del>
      <w:r w:rsidR="00DF5F30" w:rsidRPr="009C0DE2">
        <w:rPr>
          <w:rFonts w:eastAsia="Microsoft YaHei" w:hint="eastAsia"/>
        </w:rPr>
        <w:t xml:space="preserve"> talk</w:t>
      </w:r>
      <w:ins w:id="622" w:author="AnneMarieW" w:date="2018-03-20T13:32:00Z">
        <w:r>
          <w:rPr>
            <w:rFonts w:eastAsia="Microsoft YaHei"/>
          </w:rPr>
          <w:t>ed</w:t>
        </w:r>
      </w:ins>
      <w:del w:id="623" w:author="AnneMarieW" w:date="2018-03-20T13:32:00Z">
        <w:r w:rsidR="00DF5F30" w:rsidRPr="009C0DE2" w:rsidDel="00B170C1">
          <w:rPr>
            <w:rFonts w:eastAsia="Microsoft YaHei" w:hint="eastAsia"/>
          </w:rPr>
          <w:delText>ing</w:delText>
        </w:r>
      </w:del>
      <w:r w:rsidR="00DF5F30" w:rsidRPr="009C0DE2">
        <w:rPr>
          <w:rFonts w:eastAsia="Microsoft YaHei" w:hint="eastAsia"/>
        </w:rPr>
        <w:t xml:space="preserve"> about</w:t>
      </w:r>
      <w:r w:rsidR="00C84259" w:rsidRPr="00F51973">
        <w:t xml:space="preserve"> </w:t>
      </w:r>
      <w:r w:rsidR="00DF5F30" w:rsidRPr="009C0DE2">
        <w:rPr>
          <w:rStyle w:val="EmphasisItalic"/>
          <w:rFonts w:eastAsia="Microsoft YaHei" w:hint="eastAsia"/>
        </w:rPr>
        <w:t>global variables</w:t>
      </w:r>
      <w:r w:rsidR="00DF5F30" w:rsidRPr="009C0DE2">
        <w:rPr>
          <w:rFonts w:eastAsia="Microsoft YaHei" w:hint="eastAsia"/>
        </w:rPr>
        <w:t>,</w:t>
      </w:r>
      <w:r w:rsidR="00C84259" w:rsidRPr="00F51973">
        <w:t xml:space="preserve"> </w:t>
      </w:r>
      <w:r w:rsidR="00DF5F30" w:rsidRPr="009C0DE2">
        <w:rPr>
          <w:rFonts w:eastAsia="Microsoft YaHei" w:hint="eastAsia"/>
        </w:rPr>
        <w:t>which Rust does support</w:t>
      </w:r>
      <w:del w:id="624" w:author="AnneMarieW" w:date="2018-03-20T13:31:00Z">
        <w:r w:rsidR="00DF5F30" w:rsidRPr="009C0DE2" w:rsidDel="00C0751C">
          <w:rPr>
            <w:rFonts w:eastAsia="Microsoft YaHei" w:hint="eastAsia"/>
          </w:rPr>
          <w:delText>,</w:delText>
        </w:r>
      </w:del>
      <w:r w:rsidR="00DF5F30" w:rsidRPr="009C0DE2">
        <w:rPr>
          <w:rFonts w:eastAsia="Microsoft YaHei" w:hint="eastAsia"/>
        </w:rPr>
        <w:t xml:space="preserve"> but </w:t>
      </w:r>
      <w:del w:id="625" w:author="AnneMarieW" w:date="2018-03-20T13:31:00Z">
        <w:r w:rsidR="00DF5F30" w:rsidRPr="009C0DE2" w:rsidDel="00C0751C">
          <w:rPr>
            <w:rFonts w:eastAsia="Microsoft YaHei" w:hint="eastAsia"/>
          </w:rPr>
          <w:delText xml:space="preserve">which </w:delText>
        </w:r>
      </w:del>
      <w:r w:rsidR="00DF5F30" w:rsidRPr="009C0DE2">
        <w:rPr>
          <w:rFonts w:eastAsia="Microsoft YaHei" w:hint="eastAsia"/>
        </w:rPr>
        <w:t>can be problematic with Rust</w:t>
      </w:r>
      <w:r w:rsidR="00DF5F30" w:rsidRPr="009C0DE2">
        <w:rPr>
          <w:rFonts w:eastAsia="Microsoft YaHei"/>
        </w:rPr>
        <w:t>’</w:t>
      </w:r>
      <w:r w:rsidR="00DF5F30" w:rsidRPr="009C0DE2">
        <w:rPr>
          <w:rFonts w:eastAsia="Microsoft YaHei" w:hint="eastAsia"/>
        </w:rPr>
        <w:t>s ownership</w:t>
      </w:r>
      <w:r w:rsidR="00C84259" w:rsidRPr="00F51973">
        <w:t xml:space="preserve"> </w:t>
      </w:r>
      <w:r w:rsidR="00DF5F30" w:rsidRPr="009C0DE2">
        <w:rPr>
          <w:rFonts w:eastAsia="Microsoft YaHei" w:hint="eastAsia"/>
        </w:rPr>
        <w:t xml:space="preserve">rules. If </w:t>
      </w:r>
      <w:del w:id="626" w:author="AnneMarieW" w:date="2018-03-20T13:31:00Z">
        <w:r w:rsidR="00DF5F30" w:rsidRPr="009C0DE2" w:rsidDel="00C0751C">
          <w:rPr>
            <w:rFonts w:eastAsia="Microsoft YaHei" w:hint="eastAsia"/>
          </w:rPr>
          <w:delText xml:space="preserve">you have </w:delText>
        </w:r>
      </w:del>
      <w:r w:rsidR="00DF5F30" w:rsidRPr="009C0DE2">
        <w:rPr>
          <w:rFonts w:eastAsia="Microsoft YaHei" w:hint="eastAsia"/>
        </w:rPr>
        <w:t>two threads</w:t>
      </w:r>
      <w:ins w:id="627" w:author="AnneMarieW" w:date="2018-03-20T13:31:00Z">
        <w:r w:rsidR="00C0751C">
          <w:rPr>
            <w:rFonts w:eastAsia="Microsoft YaHei"/>
          </w:rPr>
          <w:t xml:space="preserve"> are</w:t>
        </w:r>
      </w:ins>
      <w:r w:rsidR="00DF5F30" w:rsidRPr="009C0DE2">
        <w:rPr>
          <w:rFonts w:eastAsia="Microsoft YaHei" w:hint="eastAsia"/>
        </w:rPr>
        <w:t xml:space="preserve"> accessing the same mutable global variable, it</w:t>
      </w:r>
      <w:r w:rsidR="00C84259" w:rsidRPr="00F51973">
        <w:t xml:space="preserve"> </w:t>
      </w:r>
      <w:r w:rsidR="00DF5F30" w:rsidRPr="009C0DE2">
        <w:rPr>
          <w:rFonts w:eastAsia="Microsoft YaHei" w:hint="eastAsia"/>
        </w:rPr>
        <w:t>can cause a data race.</w:t>
      </w:r>
    </w:p>
    <w:p w14:paraId="43CEE309" w14:textId="77777777" w:rsidR="00DF5F30" w:rsidRPr="009C0DE2" w:rsidRDefault="00B170C1" w:rsidP="00173090">
      <w:pPr>
        <w:pStyle w:val="Body"/>
      </w:pPr>
      <w:ins w:id="628" w:author="AnneMarieW" w:date="2018-03-20T13:33:00Z">
        <w:r>
          <w:t>I</w:t>
        </w:r>
        <w:r w:rsidRPr="009C0DE2">
          <w:rPr>
            <w:rFonts w:hint="eastAsia"/>
          </w:rPr>
          <w:t>n Rust</w:t>
        </w:r>
        <w:r>
          <w:t>,</w:t>
        </w:r>
        <w:r w:rsidRPr="009C0DE2">
          <w:rPr>
            <w:rFonts w:hint="eastAsia"/>
          </w:rPr>
          <w:t xml:space="preserve"> </w:t>
        </w:r>
      </w:ins>
      <w:del w:id="629" w:author="AnneMarieW" w:date="2018-03-20T13:33:00Z">
        <w:r w:rsidR="00DF5F30" w:rsidRPr="009C0DE2" w:rsidDel="00B170C1">
          <w:rPr>
            <w:rFonts w:hint="eastAsia"/>
          </w:rPr>
          <w:delText>G</w:delText>
        </w:r>
      </w:del>
      <w:ins w:id="630" w:author="AnneMarieW" w:date="2018-03-20T13:33:00Z">
        <w:r>
          <w:t>g</w:t>
        </w:r>
      </w:ins>
      <w:r w:rsidR="00DF5F30" w:rsidRPr="009C0DE2">
        <w:rPr>
          <w:rFonts w:hint="eastAsia"/>
        </w:rPr>
        <w:t>lobal variables are called</w:t>
      </w:r>
      <w:r w:rsidR="00C84259" w:rsidRPr="00F51973">
        <w:t xml:space="preserve"> </w:t>
      </w:r>
      <w:r w:rsidR="00DF5F30" w:rsidRPr="009C0DE2">
        <w:rPr>
          <w:rStyle w:val="EmphasisItalic"/>
          <w:rFonts w:hint="eastAsia"/>
        </w:rPr>
        <w:t>static</w:t>
      </w:r>
      <w:r w:rsidR="00C84259" w:rsidRPr="00F51973">
        <w:t xml:space="preserve"> </w:t>
      </w:r>
      <w:r w:rsidR="00DF5F30" w:rsidRPr="009C0DE2">
        <w:rPr>
          <w:rFonts w:hint="eastAsia"/>
        </w:rPr>
        <w:t>variables</w:t>
      </w:r>
      <w:del w:id="631" w:author="AnneMarieW" w:date="2018-03-20T13:33:00Z">
        <w:r w:rsidR="00DF5F30" w:rsidRPr="009C0DE2" w:rsidDel="00B170C1">
          <w:rPr>
            <w:rFonts w:hint="eastAsia"/>
          </w:rPr>
          <w:delText xml:space="preserve"> in Rust</w:delText>
        </w:r>
      </w:del>
      <w:r w:rsidR="00DF5F30" w:rsidRPr="009C0DE2">
        <w:rPr>
          <w:rFonts w:hint="eastAsia"/>
        </w:rPr>
        <w:t>. Listing 19-9 shows an</w:t>
      </w:r>
      <w:r w:rsidR="00C84259" w:rsidRPr="00F51973">
        <w:t xml:space="preserve"> </w:t>
      </w:r>
      <w:r w:rsidR="00DF5F30" w:rsidRPr="009C0DE2">
        <w:rPr>
          <w:rFonts w:hint="eastAsia"/>
        </w:rPr>
        <w:t>example declaration and use of a static variable with a string slice as a value:</w:t>
      </w:r>
      <w:r w:rsidR="00DF5F30" w:rsidRPr="00B118CA">
        <w:t xml:space="preserve"> </w:t>
      </w:r>
    </w:p>
    <w:p w14:paraId="72E8B5B8" w14:textId="77777777" w:rsidR="00DF5F30" w:rsidRPr="009C0DE2" w:rsidRDefault="00DF5F30" w:rsidP="009C0DE2">
      <w:pPr>
        <w:pStyle w:val="ProductionDirective"/>
        <w:rPr>
          <w:rFonts w:eastAsia="Microsoft YaHei"/>
        </w:rPr>
      </w:pPr>
      <w:del w:id="632"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649051CC" w14:textId="77777777" w:rsidR="00DF5F30" w:rsidRPr="009C0DE2" w:rsidRDefault="00DF5F30" w:rsidP="00F51973">
      <w:pPr>
        <w:pStyle w:val="CodeA"/>
      </w:pPr>
      <w:r w:rsidRPr="009C0DE2">
        <w:rPr>
          <w:rFonts w:hint="eastAsia"/>
        </w:rPr>
        <w:t>static HELLO_WORLD: &amp;str = "Hello, world!";</w:t>
      </w:r>
    </w:p>
    <w:p w14:paraId="0F9EE5FD" w14:textId="77777777" w:rsidR="00DF5F30" w:rsidRPr="009C0DE2" w:rsidRDefault="00DF5F30" w:rsidP="009C0DE2">
      <w:pPr>
        <w:pStyle w:val="CodeB"/>
      </w:pPr>
    </w:p>
    <w:p w14:paraId="5DE9DD72" w14:textId="77777777" w:rsidR="00DF5F30" w:rsidRPr="009C0DE2" w:rsidRDefault="00DF5F30" w:rsidP="009C0DE2">
      <w:pPr>
        <w:pStyle w:val="CodeB"/>
      </w:pPr>
      <w:r w:rsidRPr="009C0DE2">
        <w:rPr>
          <w:rFonts w:hint="eastAsia"/>
        </w:rPr>
        <w:t>fn main() {</w:t>
      </w:r>
    </w:p>
    <w:p w14:paraId="6FE143A4" w14:textId="54468386" w:rsidR="00DF5F30" w:rsidRPr="009C0DE2" w:rsidRDefault="00022BAB" w:rsidP="00F51973">
      <w:pPr>
        <w:pStyle w:val="CodeB"/>
      </w:pPr>
      <w:ins w:id="633" w:author="Carol Nichols" w:date="2018-03-26T17:35:00Z">
        <w:r>
          <w:t xml:space="preserve">   </w:t>
        </w:r>
      </w:ins>
      <w:r w:rsidR="00C84259">
        <w:rPr>
          <w:rFonts w:hint="eastAsia"/>
        </w:rPr>
        <w:t xml:space="preserve"> </w:t>
      </w:r>
      <w:r w:rsidR="00DF5F30" w:rsidRPr="009C0DE2">
        <w:rPr>
          <w:rFonts w:hint="eastAsia"/>
        </w:rPr>
        <w:t>println!("name is: {}", HELLO_WORLD);</w:t>
      </w:r>
    </w:p>
    <w:p w14:paraId="2FECD3A1" w14:textId="77777777" w:rsidR="00DF5F30" w:rsidRPr="009C0DE2" w:rsidRDefault="00DF5F30" w:rsidP="009C0DE2">
      <w:pPr>
        <w:pStyle w:val="CodeC"/>
      </w:pPr>
      <w:r w:rsidRPr="009C0DE2">
        <w:rPr>
          <w:rFonts w:hint="eastAsia"/>
        </w:rPr>
        <w:t>}</w:t>
      </w:r>
    </w:p>
    <w:p w14:paraId="2B7F9471" w14:textId="77777777" w:rsidR="00DF5F30" w:rsidRPr="009C0DE2" w:rsidRDefault="00DF5F30" w:rsidP="009C0DE2">
      <w:pPr>
        <w:pStyle w:val="Listing"/>
        <w:rPr>
          <w:rFonts w:eastAsia="Microsoft YaHei"/>
        </w:rPr>
      </w:pPr>
      <w:r w:rsidRPr="009C0DE2">
        <w:rPr>
          <w:rFonts w:eastAsia="Microsoft YaHei" w:hint="eastAsia"/>
        </w:rPr>
        <w:t>Listing 19-9: Defining and using an immutable static variable</w:t>
      </w:r>
    </w:p>
    <w:p w14:paraId="586E7B6E" w14:textId="77777777" w:rsidR="00DF5F30" w:rsidRDefault="007C2EA8" w:rsidP="00173090">
      <w:pPr>
        <w:pStyle w:val="Body"/>
        <w:rPr>
          <w:ins w:id="634" w:author="AnneMarieW" w:date="2018-03-20T13:37:00Z"/>
        </w:rPr>
      </w:pPr>
      <w:ins w:id="635" w:author="AnneMarieW" w:date="2018-03-20T13:36:00Z">
        <w:r>
          <w:t>S</w:t>
        </w:r>
      </w:ins>
      <w:del w:id="636" w:author="AnneMarieW" w:date="2018-03-20T13:36:00Z">
        <w:r w:rsidR="006D1401" w:rsidRPr="006D1401">
          <w:rPr>
            <w:rPrChange w:id="637" w:author="AnneMarieW" w:date="2018-03-20T13:36:00Z">
              <w:rPr>
                <w:rStyle w:val="Literal"/>
              </w:rPr>
            </w:rPrChange>
          </w:rPr>
          <w:delText>s</w:delText>
        </w:r>
      </w:del>
      <w:r w:rsidR="006D1401" w:rsidRPr="006D1401">
        <w:rPr>
          <w:rPrChange w:id="638" w:author="AnneMarieW" w:date="2018-03-20T13:36:00Z">
            <w:rPr>
              <w:rStyle w:val="Literal"/>
            </w:rPr>
          </w:rPrChange>
        </w:rPr>
        <w:t>tatic</w:t>
      </w:r>
      <w:r w:rsidR="00C84259" w:rsidRPr="00F51973">
        <w:t xml:space="preserve"> </w:t>
      </w:r>
      <w:r w:rsidR="00DF5F30" w:rsidRPr="009C0DE2">
        <w:rPr>
          <w:rFonts w:hint="eastAsia"/>
        </w:rPr>
        <w:t xml:space="preserve">variables are similar to constants, which we discussed </w:t>
      </w:r>
      <w:ins w:id="639" w:author="AnneMarieW" w:date="2018-03-20T13:34:00Z">
        <w:r w:rsidR="00B170C1" w:rsidRPr="009C0DE2">
          <w:rPr>
            <w:rFonts w:hint="eastAsia"/>
          </w:rPr>
          <w:t xml:space="preserve">in </w:t>
        </w:r>
        <w:r w:rsidR="006D1401" w:rsidRPr="006D1401">
          <w:rPr>
            <w:highlight w:val="yellow"/>
            <w:rPrChange w:id="640" w:author="AnneMarieW" w:date="2018-03-20T13:34:00Z">
              <w:rPr>
                <w:rFonts w:ascii="Courier" w:hAnsi="Courier"/>
                <w:color w:val="0000FF"/>
                <w:sz w:val="20"/>
              </w:rPr>
            </w:rPrChange>
          </w:rPr>
          <w:t>Chapter 3</w:t>
        </w:r>
      </w:ins>
      <w:ins w:id="641" w:author="AnneMarieW" w:date="2018-03-20T13:35:00Z">
        <w:r w:rsidR="00A20E82">
          <w:rPr>
            <w:highlight w:val="yellow"/>
          </w:rPr>
          <w:t xml:space="preserve"> </w:t>
        </w:r>
      </w:ins>
      <w:r w:rsidR="006D1401" w:rsidRPr="006D1401">
        <w:rPr>
          <w:highlight w:val="yellow"/>
          <w:rPrChange w:id="642" w:author="AnneMarieW" w:date="2018-03-20T13:34:00Z">
            <w:rPr>
              <w:rFonts w:ascii="Courier" w:hAnsi="Courier"/>
              <w:color w:val="0000FF"/>
              <w:sz w:val="20"/>
            </w:rPr>
          </w:rPrChange>
        </w:rPr>
        <w:t xml:space="preserve">in the </w:t>
      </w:r>
      <w:ins w:id="643" w:author="AnneMarieW" w:date="2018-03-20T13:35:00Z">
        <w:r w:rsidR="00A20E82" w:rsidRPr="00D07205">
          <w:rPr>
            <w:rFonts w:hint="eastAsia"/>
            <w:highlight w:val="yellow"/>
          </w:rPr>
          <w:t>section</w:t>
        </w:r>
        <w:r w:rsidR="00A20E82" w:rsidRPr="00A20E82">
          <w:rPr>
            <w:highlight w:val="yellow"/>
          </w:rPr>
          <w:t xml:space="preserve"> </w:t>
        </w:r>
      </w:ins>
      <w:r w:rsidR="006D1401" w:rsidRPr="006D1401">
        <w:rPr>
          <w:highlight w:val="yellow"/>
          <w:rPrChange w:id="644" w:author="AnneMarieW" w:date="2018-03-20T13:34:00Z">
            <w:rPr>
              <w:rFonts w:ascii="Courier" w:hAnsi="Courier"/>
              <w:color w:val="0000FF"/>
              <w:sz w:val="20"/>
            </w:rPr>
          </w:rPrChange>
        </w:rPr>
        <w:t>“Differences Between Variables and Constants</w:t>
      </w:r>
      <w:ins w:id="645" w:author="AnneMarieW" w:date="2018-03-22T10:54:00Z">
        <w:r w:rsidR="009000EA">
          <w:rPr>
            <w:highlight w:val="yellow"/>
          </w:rPr>
          <w:t>.</w:t>
        </w:r>
      </w:ins>
      <w:r w:rsidR="006D1401" w:rsidRPr="006D1401">
        <w:rPr>
          <w:highlight w:val="yellow"/>
          <w:rPrChange w:id="646" w:author="AnneMarieW" w:date="2018-03-20T13:34:00Z">
            <w:rPr>
              <w:rFonts w:ascii="Courier" w:hAnsi="Courier"/>
              <w:color w:val="0000FF"/>
              <w:sz w:val="20"/>
            </w:rPr>
          </w:rPrChange>
        </w:rPr>
        <w:t>”</w:t>
      </w:r>
      <w:del w:id="647" w:author="AnneMarieW" w:date="2018-03-22T10:54:00Z">
        <w:r w:rsidR="006D1401" w:rsidRPr="006D1401">
          <w:rPr>
            <w:highlight w:val="yellow"/>
            <w:rPrChange w:id="648" w:author="AnneMarieW" w:date="2018-03-20T13:34:00Z">
              <w:rPr>
                <w:rFonts w:ascii="Courier" w:hAnsi="Courier"/>
                <w:color w:val="0000FF"/>
                <w:sz w:val="20"/>
              </w:rPr>
            </w:rPrChange>
          </w:rPr>
          <w:delText xml:space="preserve"> </w:delText>
        </w:r>
      </w:del>
      <w:del w:id="649" w:author="AnneMarieW" w:date="2018-03-20T13:35:00Z">
        <w:r w:rsidR="006D1401" w:rsidRPr="006D1401">
          <w:rPr>
            <w:highlight w:val="yellow"/>
            <w:rPrChange w:id="650" w:author="AnneMarieW" w:date="2018-03-20T13:34:00Z">
              <w:rPr>
                <w:rFonts w:ascii="Courier" w:hAnsi="Courier"/>
                <w:color w:val="0000FF"/>
                <w:sz w:val="20"/>
              </w:rPr>
            </w:rPrChange>
          </w:rPr>
          <w:delText>section</w:delText>
        </w:r>
      </w:del>
      <w:del w:id="651" w:author="AnneMarieW" w:date="2018-03-20T13:34:00Z">
        <w:r w:rsidR="00DF5F30" w:rsidRPr="009C0DE2" w:rsidDel="00B170C1">
          <w:rPr>
            <w:rFonts w:hint="eastAsia"/>
          </w:rPr>
          <w:delText xml:space="preserve"> in Chapter 3</w:delText>
        </w:r>
      </w:del>
      <w:del w:id="652" w:author="AnneMarieW" w:date="2018-03-22T10:54:00Z">
        <w:r w:rsidR="00DF5F30" w:rsidRPr="009C0DE2" w:rsidDel="009000EA">
          <w:rPr>
            <w:rFonts w:hint="eastAsia"/>
          </w:rPr>
          <w:delText xml:space="preserve">. </w:delText>
        </w:r>
      </w:del>
      <w:ins w:id="653" w:author="AnneMarieW" w:date="2018-03-22T10:54:00Z">
        <w:r w:rsidR="009000EA">
          <w:t xml:space="preserve"> </w:t>
        </w:r>
      </w:ins>
      <w:r w:rsidR="00DF5F30" w:rsidRPr="009C0DE2">
        <w:rPr>
          <w:rFonts w:hint="eastAsia"/>
        </w:rPr>
        <w:t>The names</w:t>
      </w:r>
      <w:r w:rsidR="00C84259" w:rsidRPr="00F51973">
        <w:t xml:space="preserve"> </w:t>
      </w:r>
      <w:r w:rsidR="00DF5F30" w:rsidRPr="009C0DE2">
        <w:rPr>
          <w:rFonts w:hint="eastAsia"/>
        </w:rPr>
        <w:t>of static variables are in</w:t>
      </w:r>
      <w:r w:rsidR="00C84259" w:rsidRPr="00F51973">
        <w:t xml:space="preserve"> </w:t>
      </w:r>
      <w:r w:rsidR="00DF5F30" w:rsidRPr="009C0DE2">
        <w:rPr>
          <w:rStyle w:val="Literal"/>
          <w:rFonts w:hint="eastAsia"/>
        </w:rPr>
        <w:t>SCREAMING_SNAKE_CASE</w:t>
      </w:r>
      <w:r w:rsidR="00C84259" w:rsidRPr="00F51973">
        <w:t xml:space="preserve"> </w:t>
      </w:r>
      <w:r w:rsidR="00DF5F30" w:rsidRPr="009C0DE2">
        <w:rPr>
          <w:rFonts w:hint="eastAsia"/>
        </w:rPr>
        <w:t>by convention, and we</w:t>
      </w:r>
      <w:r w:rsidR="00C84259" w:rsidRPr="00F51973">
        <w:t xml:space="preserve"> </w:t>
      </w:r>
      <w:r w:rsidR="00DF5F30" w:rsidRPr="009C0DE2">
        <w:rPr>
          <w:rStyle w:val="EmphasisItalic"/>
          <w:rFonts w:hint="eastAsia"/>
        </w:rPr>
        <w:t>must</w:t>
      </w:r>
      <w:r w:rsidR="00C84259" w:rsidRPr="00F51973">
        <w:t xml:space="preserve"> </w:t>
      </w:r>
      <w:r w:rsidR="00DF5F30" w:rsidRPr="009C0DE2">
        <w:rPr>
          <w:rFonts w:hint="eastAsia"/>
        </w:rPr>
        <w:t>annotate the variable</w:t>
      </w:r>
      <w:r w:rsidR="00DF5F30" w:rsidRPr="009C0DE2">
        <w:t>’</w:t>
      </w:r>
      <w:r w:rsidR="00DF5F30" w:rsidRPr="009C0DE2">
        <w:rPr>
          <w:rFonts w:hint="eastAsia"/>
        </w:rPr>
        <w:t>s type, which is</w:t>
      </w:r>
      <w:r w:rsidR="00C84259" w:rsidRPr="00F51973">
        <w:t xml:space="preserve"> </w:t>
      </w:r>
      <w:r w:rsidR="00DF5F30" w:rsidRPr="009C0DE2">
        <w:rPr>
          <w:rStyle w:val="Literal"/>
          <w:rFonts w:hint="eastAsia"/>
        </w:rPr>
        <w:t>&amp;'static str</w:t>
      </w:r>
      <w:r w:rsidR="00C84259" w:rsidRPr="00F51973">
        <w:t xml:space="preserve"> </w:t>
      </w:r>
      <w:r w:rsidR="00DF5F30" w:rsidRPr="009C0DE2">
        <w:rPr>
          <w:rFonts w:hint="eastAsia"/>
        </w:rPr>
        <w:t xml:space="preserve">in this </w:t>
      </w:r>
      <w:del w:id="654" w:author="AnneMarieW" w:date="2018-03-20T13:35:00Z">
        <w:r w:rsidR="00DF5F30" w:rsidRPr="009C0DE2" w:rsidDel="007C2EA8">
          <w:rPr>
            <w:rFonts w:hint="eastAsia"/>
          </w:rPr>
          <w:delText>case</w:delText>
        </w:r>
      </w:del>
      <w:ins w:id="655" w:author="AnneMarieW" w:date="2018-03-20T13:35:00Z">
        <w:r>
          <w:t>example</w:t>
        </w:r>
      </w:ins>
      <w:r w:rsidR="00DF5F30" w:rsidRPr="009C0DE2">
        <w:rPr>
          <w:rFonts w:hint="eastAsia"/>
        </w:rPr>
        <w:t>. Static</w:t>
      </w:r>
      <w:r w:rsidR="00C84259" w:rsidRPr="00F51973">
        <w:t xml:space="preserve"> </w:t>
      </w:r>
      <w:r w:rsidR="00DF5F30" w:rsidRPr="009C0DE2">
        <w:rPr>
          <w:rFonts w:hint="eastAsia"/>
        </w:rPr>
        <w:t xml:space="preserve">variables </w:t>
      </w:r>
      <w:del w:id="656" w:author="AnneMarieW" w:date="2018-03-20T13:35:00Z">
        <w:r w:rsidR="00DF5F30" w:rsidRPr="009C0DE2" w:rsidDel="007C2EA8">
          <w:rPr>
            <w:rFonts w:hint="eastAsia"/>
          </w:rPr>
          <w:delText>may</w:delText>
        </w:r>
      </w:del>
      <w:ins w:id="657" w:author="AnneMarieW" w:date="2018-03-20T13:35:00Z">
        <w:r>
          <w:t>can</w:t>
        </w:r>
      </w:ins>
      <w:r w:rsidR="00DF5F30" w:rsidRPr="009C0DE2">
        <w:rPr>
          <w:rFonts w:hint="eastAsia"/>
        </w:rPr>
        <w:t xml:space="preserve"> only store references with the</w:t>
      </w:r>
      <w:r w:rsidR="00C84259" w:rsidRPr="00F51973">
        <w:t xml:space="preserve"> </w:t>
      </w:r>
      <w:r w:rsidR="00DF5F30" w:rsidRPr="009C0DE2">
        <w:rPr>
          <w:rStyle w:val="Literal"/>
          <w:rFonts w:hint="eastAsia"/>
        </w:rPr>
        <w:t>'static</w:t>
      </w:r>
      <w:r w:rsidR="00C84259" w:rsidRPr="00F51973">
        <w:t xml:space="preserve"> </w:t>
      </w:r>
      <w:r w:rsidR="00DF5F30" w:rsidRPr="009C0DE2">
        <w:rPr>
          <w:rFonts w:hint="eastAsia"/>
        </w:rPr>
        <w:t>lifetime, which means</w:t>
      </w:r>
      <w:r w:rsidR="00C84259" w:rsidRPr="00F51973">
        <w:t xml:space="preserve"> </w:t>
      </w:r>
      <w:r w:rsidR="00DF5F30" w:rsidRPr="009C0DE2">
        <w:rPr>
          <w:rFonts w:hint="eastAsia"/>
        </w:rPr>
        <w:t>the Rust compiler can figure out the lifetime</w:t>
      </w:r>
      <w:ins w:id="658" w:author="AnneMarieW" w:date="2018-03-20T13:36:00Z">
        <w:r w:rsidR="00C311D9">
          <w:t>;</w:t>
        </w:r>
      </w:ins>
      <w:del w:id="659" w:author="AnneMarieW" w:date="2018-03-20T13:36:00Z">
        <w:r w:rsidR="00DF5F30" w:rsidRPr="009C0DE2" w:rsidDel="00C311D9">
          <w:rPr>
            <w:rFonts w:hint="eastAsia"/>
          </w:rPr>
          <w:delText xml:space="preserve"> by itself and</w:delText>
        </w:r>
      </w:del>
      <w:r w:rsidR="00DF5F30" w:rsidRPr="009C0DE2">
        <w:rPr>
          <w:rFonts w:hint="eastAsia"/>
        </w:rPr>
        <w:t xml:space="preserve"> we don</w:t>
      </w:r>
      <w:r w:rsidR="00DF5F30" w:rsidRPr="009C0DE2">
        <w:t>’</w:t>
      </w:r>
      <w:r w:rsidR="00DF5F30" w:rsidRPr="009C0DE2">
        <w:rPr>
          <w:rFonts w:hint="eastAsia"/>
        </w:rPr>
        <w:t>t need to</w:t>
      </w:r>
      <w:r w:rsidR="00C84259" w:rsidRPr="00F51973">
        <w:t xml:space="preserve"> </w:t>
      </w:r>
      <w:r w:rsidR="00DF5F30" w:rsidRPr="009C0DE2">
        <w:rPr>
          <w:rFonts w:hint="eastAsia"/>
        </w:rPr>
        <w:t>annotate it explicitly. Accessing an immutable static variable is safe.</w:t>
      </w:r>
    </w:p>
    <w:p w14:paraId="218216A3" w14:textId="77777777" w:rsidR="003C4BF2" w:rsidRDefault="00C311D9">
      <w:pPr>
        <w:pStyle w:val="ProductionDirective"/>
        <w:rPr>
          <w:rPrChange w:id="660" w:author="AnneMarieW" w:date="2018-03-20T13:37:00Z">
            <w:rPr/>
          </w:rPrChange>
        </w:rPr>
        <w:pPrChange w:id="661" w:author="AnneMarieW" w:date="2018-03-20T13:37:00Z">
          <w:pPr>
            <w:pStyle w:val="HeadC"/>
          </w:pPr>
        </w:pPrChange>
      </w:pPr>
      <w:ins w:id="662" w:author="AnneMarieW" w:date="2018-03-20T13:37:00Z">
        <w:r>
          <w:t>prod: check xref</w:t>
        </w:r>
      </w:ins>
    </w:p>
    <w:p w14:paraId="16AB1F5E" w14:textId="77777777" w:rsidR="00DF5F30" w:rsidRPr="009C0DE2" w:rsidRDefault="00DF5F30" w:rsidP="00173090">
      <w:pPr>
        <w:pStyle w:val="Body"/>
      </w:pPr>
      <w:r w:rsidRPr="009C0DE2">
        <w:rPr>
          <w:rFonts w:hint="eastAsia"/>
        </w:rPr>
        <w:lastRenderedPageBreak/>
        <w:t>Constants and immutable static variables m</w:t>
      </w:r>
      <w:del w:id="663" w:author="AnneMarieW" w:date="2018-03-20T13:37:00Z">
        <w:r w:rsidRPr="009C0DE2" w:rsidDel="00C311D9">
          <w:rPr>
            <w:rFonts w:hint="eastAsia"/>
          </w:rPr>
          <w:delText>ay</w:delText>
        </w:r>
      </w:del>
      <w:ins w:id="664" w:author="AnneMarieW" w:date="2018-03-20T13:37:00Z">
        <w:r w:rsidR="00C311D9">
          <w:t>ight</w:t>
        </w:r>
      </w:ins>
      <w:r w:rsidRPr="009C0DE2">
        <w:rPr>
          <w:rFonts w:hint="eastAsia"/>
        </w:rPr>
        <w:t xml:space="preserve"> seem similar, but a subtle</w:t>
      </w:r>
      <w:r w:rsidR="00C84259" w:rsidRPr="00F51973">
        <w:t xml:space="preserve"> </w:t>
      </w:r>
      <w:r w:rsidRPr="009C0DE2">
        <w:rPr>
          <w:rFonts w:hint="eastAsia"/>
        </w:rPr>
        <w:t>difference is that values in a static variable have a fixed address in memory.</w:t>
      </w:r>
      <w:r w:rsidR="00C84259" w:rsidRPr="00F51973">
        <w:t xml:space="preserve"> </w:t>
      </w:r>
      <w:r w:rsidRPr="009C0DE2">
        <w:rPr>
          <w:rFonts w:hint="eastAsia"/>
        </w:rPr>
        <w:t>Using the value will always access the same data. Constants, on the other hand,</w:t>
      </w:r>
      <w:r w:rsidR="00C84259" w:rsidRPr="00F51973">
        <w:t xml:space="preserve"> </w:t>
      </w:r>
      <w:r w:rsidRPr="009C0DE2">
        <w:rPr>
          <w:rFonts w:hint="eastAsia"/>
        </w:rPr>
        <w:t>are allowed to duplicate their data whenever they</w:t>
      </w:r>
      <w:del w:id="665" w:author="AnneMarieW" w:date="2018-03-20T13:38:00Z">
        <w:r w:rsidRPr="009C0DE2" w:rsidDel="00C0471E">
          <w:rPr>
            <w:rFonts w:hint="eastAsia"/>
          </w:rPr>
          <w:delText xml:space="preserve"> a</w:delText>
        </w:r>
      </w:del>
      <w:ins w:id="666" w:author="AnneMarieW" w:date="2018-03-20T13:38:00Z">
        <w:r w:rsidR="00C0471E">
          <w:t>’</w:t>
        </w:r>
      </w:ins>
      <w:r w:rsidRPr="009C0DE2">
        <w:rPr>
          <w:rFonts w:hint="eastAsia"/>
        </w:rPr>
        <w:t>re used.</w:t>
      </w:r>
    </w:p>
    <w:p w14:paraId="3DDF1CCF" w14:textId="77777777" w:rsidR="00DF5F30" w:rsidRPr="009C0DE2" w:rsidRDefault="00DF5F30" w:rsidP="00173090">
      <w:pPr>
        <w:pStyle w:val="Body"/>
      </w:pPr>
      <w:r w:rsidRPr="009C0DE2">
        <w:rPr>
          <w:rFonts w:hint="eastAsia"/>
        </w:rPr>
        <w:t>Another difference between constants and static variables is that static</w:t>
      </w:r>
      <w:r w:rsidR="00C84259" w:rsidRPr="00F51973">
        <w:t xml:space="preserve"> </w:t>
      </w:r>
      <w:r w:rsidRPr="009C0DE2">
        <w:rPr>
          <w:rFonts w:hint="eastAsia"/>
        </w:rPr>
        <w:t xml:space="preserve">variables can be mutable. </w:t>
      </w:r>
      <w:del w:id="667" w:author="AnneMarieW" w:date="2018-03-20T13:38:00Z">
        <w:r w:rsidRPr="009C0DE2" w:rsidDel="00C0471E">
          <w:rPr>
            <w:rFonts w:hint="eastAsia"/>
          </w:rPr>
          <w:delText>Both a</w:delText>
        </w:r>
      </w:del>
      <w:ins w:id="668" w:author="AnneMarieW" w:date="2018-03-20T13:38:00Z">
        <w:r w:rsidR="00C0471E">
          <w:t>A</w:t>
        </w:r>
      </w:ins>
      <w:r w:rsidRPr="009C0DE2">
        <w:rPr>
          <w:rFonts w:hint="eastAsia"/>
        </w:rPr>
        <w:t>ccessing and modifying mutable static variables</w:t>
      </w:r>
      <w:r w:rsidR="00C84259" w:rsidRPr="00F51973">
        <w:t xml:space="preserve"> </w:t>
      </w:r>
      <w:r w:rsidRPr="009C0DE2">
        <w:rPr>
          <w:rFonts w:hint="eastAsia"/>
        </w:rPr>
        <w:t>is</w:t>
      </w:r>
      <w:r w:rsidR="00C84259" w:rsidRPr="00F51973">
        <w:t xml:space="preserve"> </w:t>
      </w:r>
      <w:r w:rsidRPr="009C0DE2">
        <w:rPr>
          <w:rStyle w:val="EmphasisItalic"/>
          <w:rFonts w:hint="eastAsia"/>
        </w:rPr>
        <w:t>unsafe</w:t>
      </w:r>
      <w:r w:rsidRPr="009C0DE2">
        <w:rPr>
          <w:rFonts w:hint="eastAsia"/>
        </w:rPr>
        <w:t>. Listing 19-10 shows how to declare, access, and modify a mutable</w:t>
      </w:r>
      <w:r w:rsidR="00C84259" w:rsidRPr="00F51973">
        <w:t xml:space="preserve"> </w:t>
      </w:r>
      <w:r w:rsidRPr="009C0DE2">
        <w:rPr>
          <w:rFonts w:hint="eastAsia"/>
        </w:rPr>
        <w:t>static variable named</w:t>
      </w:r>
      <w:r w:rsidR="00C84259" w:rsidRPr="00F51973">
        <w:t xml:space="preserve"> </w:t>
      </w:r>
      <w:r w:rsidRPr="009C0DE2">
        <w:rPr>
          <w:rStyle w:val="Literal"/>
          <w:rFonts w:hint="eastAsia"/>
        </w:rPr>
        <w:t>COUNTER</w:t>
      </w:r>
      <w:r w:rsidRPr="009C0DE2">
        <w:rPr>
          <w:rFonts w:hint="eastAsia"/>
        </w:rPr>
        <w:t>:</w:t>
      </w:r>
    </w:p>
    <w:p w14:paraId="33610BDD" w14:textId="77777777" w:rsidR="00DF5F30" w:rsidRPr="009C0DE2" w:rsidRDefault="00DF5F30" w:rsidP="009C0DE2">
      <w:pPr>
        <w:pStyle w:val="ProductionDirective"/>
        <w:rPr>
          <w:rFonts w:eastAsia="Microsoft YaHei"/>
        </w:rPr>
      </w:pPr>
      <w:del w:id="669" w:author="janelle" w:date="2018-03-23T16:14:00Z">
        <w:r w:rsidRPr="009C0DE2" w:rsidDel="00EA4928">
          <w:rPr>
            <w:rFonts w:eastAsia="Microsoft YaHei" w:hint="eastAsia"/>
          </w:rPr>
          <w:delText xml:space="preserve">Filename: </w:delText>
        </w:r>
      </w:del>
      <w:r w:rsidRPr="009C0DE2">
        <w:rPr>
          <w:rFonts w:eastAsia="Microsoft YaHei" w:hint="eastAsia"/>
        </w:rPr>
        <w:t>src/main.rs</w:t>
      </w:r>
    </w:p>
    <w:p w14:paraId="2D10EEE2" w14:textId="77777777" w:rsidR="00DF5F30" w:rsidRPr="009C0DE2" w:rsidRDefault="00DF5F30" w:rsidP="00F51973">
      <w:pPr>
        <w:pStyle w:val="CodeA"/>
      </w:pPr>
      <w:r w:rsidRPr="009C0DE2">
        <w:rPr>
          <w:rFonts w:hint="eastAsia"/>
        </w:rPr>
        <w:t>static mut COUNTER: u32 = 0;</w:t>
      </w:r>
    </w:p>
    <w:p w14:paraId="7DA92685" w14:textId="77777777" w:rsidR="00DF5F30" w:rsidRPr="009C0DE2" w:rsidRDefault="00DF5F30" w:rsidP="00F51973">
      <w:pPr>
        <w:pStyle w:val="CodeB"/>
      </w:pPr>
    </w:p>
    <w:p w14:paraId="5D37B506" w14:textId="77777777" w:rsidR="00DF5F30" w:rsidRPr="009C0DE2" w:rsidRDefault="00DF5F30" w:rsidP="00F51973">
      <w:pPr>
        <w:pStyle w:val="CodeB"/>
      </w:pPr>
      <w:r w:rsidRPr="009C0DE2">
        <w:rPr>
          <w:rFonts w:hint="eastAsia"/>
        </w:rPr>
        <w:t>fn add_to_count(inc: u32) {</w:t>
      </w:r>
    </w:p>
    <w:p w14:paraId="3D2898FF" w14:textId="3BB3BB56" w:rsidR="00DF5F30" w:rsidRPr="009C0DE2" w:rsidRDefault="00A4519B" w:rsidP="00F51973">
      <w:pPr>
        <w:pStyle w:val="CodeB"/>
      </w:pPr>
      <w:ins w:id="670" w:author="Carol Nichols" w:date="2018-03-26T17:36:00Z">
        <w:r>
          <w:t xml:space="preserve">  </w:t>
        </w:r>
      </w:ins>
      <w:r w:rsidR="00C84259">
        <w:rPr>
          <w:rFonts w:hint="eastAsia"/>
        </w:rPr>
        <w:t xml:space="preserve"> </w:t>
      </w:r>
      <w:ins w:id="671" w:author="Carol Nichols" w:date="2018-03-27T15:38:00Z">
        <w:r w:rsidR="00AC17C1">
          <w:t xml:space="preserve"> </w:t>
        </w:r>
      </w:ins>
      <w:r w:rsidR="00DF5F30" w:rsidRPr="009C0DE2">
        <w:rPr>
          <w:rFonts w:hint="eastAsia"/>
        </w:rPr>
        <w:t>unsafe {</w:t>
      </w:r>
    </w:p>
    <w:p w14:paraId="5982451A" w14:textId="79269886" w:rsidR="00DF5F30" w:rsidRPr="009C0DE2" w:rsidRDefault="00C84259" w:rsidP="00F51973">
      <w:pPr>
        <w:pStyle w:val="CodeB"/>
      </w:pPr>
      <w:r>
        <w:rPr>
          <w:rFonts w:hint="eastAsia"/>
        </w:rPr>
        <w:t xml:space="preserve">  </w:t>
      </w:r>
      <w:ins w:id="672" w:author="Carol Nichols" w:date="2018-03-26T17:37:00Z">
        <w:r w:rsidR="00A4519B">
          <w:t xml:space="preserve">     </w:t>
        </w:r>
      </w:ins>
      <w:ins w:id="673" w:author="Carol Nichols" w:date="2018-03-27T15:38:00Z">
        <w:r w:rsidR="00AC17C1">
          <w:t xml:space="preserve"> </w:t>
        </w:r>
      </w:ins>
      <w:r w:rsidR="00DF5F30" w:rsidRPr="009C0DE2">
        <w:rPr>
          <w:rFonts w:hint="eastAsia"/>
        </w:rPr>
        <w:t>COUNTER += inc;</w:t>
      </w:r>
    </w:p>
    <w:p w14:paraId="75A1E7CF" w14:textId="58B6350E" w:rsidR="00DF5F30" w:rsidRPr="009C0DE2" w:rsidRDefault="00C84259" w:rsidP="00F51973">
      <w:pPr>
        <w:pStyle w:val="CodeB"/>
      </w:pPr>
      <w:r>
        <w:rPr>
          <w:rFonts w:hint="eastAsia"/>
        </w:rPr>
        <w:t xml:space="preserve"> </w:t>
      </w:r>
      <w:ins w:id="674" w:author="Carol Nichols" w:date="2018-03-26T17:37:00Z">
        <w:r w:rsidR="00A4519B">
          <w:t xml:space="preserve">  </w:t>
        </w:r>
      </w:ins>
      <w:ins w:id="675" w:author="Carol Nichols" w:date="2018-03-27T15:38:00Z">
        <w:r w:rsidR="00AC17C1">
          <w:t xml:space="preserve"> </w:t>
        </w:r>
      </w:ins>
      <w:r w:rsidR="00DF5F30" w:rsidRPr="009C0DE2">
        <w:rPr>
          <w:rFonts w:hint="eastAsia"/>
        </w:rPr>
        <w:t>}</w:t>
      </w:r>
    </w:p>
    <w:p w14:paraId="5F46E995" w14:textId="77777777" w:rsidR="00DF5F30" w:rsidRPr="009C0DE2" w:rsidRDefault="00DF5F30" w:rsidP="00F51973">
      <w:pPr>
        <w:pStyle w:val="CodeB"/>
      </w:pPr>
      <w:r w:rsidRPr="009C0DE2">
        <w:rPr>
          <w:rFonts w:hint="eastAsia"/>
        </w:rPr>
        <w:t>}</w:t>
      </w:r>
    </w:p>
    <w:p w14:paraId="3E7BDCDC" w14:textId="77777777" w:rsidR="00DF5F30" w:rsidRPr="009C0DE2" w:rsidRDefault="00DF5F30" w:rsidP="00F51973">
      <w:pPr>
        <w:pStyle w:val="CodeB"/>
      </w:pPr>
    </w:p>
    <w:p w14:paraId="30D4B4B2" w14:textId="77777777" w:rsidR="00DF5F30" w:rsidRPr="009C0DE2" w:rsidRDefault="00DF5F30" w:rsidP="00F51973">
      <w:pPr>
        <w:pStyle w:val="CodeB"/>
      </w:pPr>
      <w:r w:rsidRPr="009C0DE2">
        <w:rPr>
          <w:rFonts w:hint="eastAsia"/>
        </w:rPr>
        <w:t>fn main() {</w:t>
      </w:r>
    </w:p>
    <w:p w14:paraId="6B24E328" w14:textId="01F60243" w:rsidR="00DF5F30" w:rsidRPr="009C0DE2" w:rsidRDefault="00A4519B" w:rsidP="00F51973">
      <w:pPr>
        <w:pStyle w:val="CodeB"/>
      </w:pPr>
      <w:ins w:id="676" w:author="Carol Nichols" w:date="2018-03-26T17:37:00Z">
        <w:r>
          <w:t xml:space="preserve">  </w:t>
        </w:r>
      </w:ins>
      <w:r w:rsidR="00C84259">
        <w:rPr>
          <w:rFonts w:hint="eastAsia"/>
        </w:rPr>
        <w:t xml:space="preserve"> </w:t>
      </w:r>
      <w:ins w:id="677" w:author="Carol Nichols" w:date="2018-03-26T17:37:00Z">
        <w:r>
          <w:t xml:space="preserve"> </w:t>
        </w:r>
      </w:ins>
      <w:r w:rsidR="00DF5F30" w:rsidRPr="009C0DE2">
        <w:rPr>
          <w:rFonts w:hint="eastAsia"/>
        </w:rPr>
        <w:t>add_to_count(3);</w:t>
      </w:r>
    </w:p>
    <w:p w14:paraId="012B7537" w14:textId="77777777" w:rsidR="00DF5F30" w:rsidRPr="009C0DE2" w:rsidRDefault="00DF5F30" w:rsidP="00F51973">
      <w:pPr>
        <w:pStyle w:val="CodeB"/>
      </w:pPr>
    </w:p>
    <w:p w14:paraId="7B3C5FDF" w14:textId="78583D04" w:rsidR="00DF5F30" w:rsidRPr="009C0DE2" w:rsidRDefault="00A4519B" w:rsidP="00F51973">
      <w:pPr>
        <w:pStyle w:val="CodeB"/>
      </w:pPr>
      <w:ins w:id="678" w:author="Carol Nichols" w:date="2018-03-26T17:37:00Z">
        <w:r>
          <w:t xml:space="preserve">   </w:t>
        </w:r>
      </w:ins>
      <w:r w:rsidR="00C84259">
        <w:rPr>
          <w:rFonts w:hint="eastAsia"/>
        </w:rPr>
        <w:t xml:space="preserve"> </w:t>
      </w:r>
      <w:r w:rsidR="00DF5F30" w:rsidRPr="009C0DE2">
        <w:rPr>
          <w:rFonts w:hint="eastAsia"/>
        </w:rPr>
        <w:t>unsafe {</w:t>
      </w:r>
    </w:p>
    <w:p w14:paraId="5636E440" w14:textId="6007A72E" w:rsidR="00DF5F30" w:rsidRPr="009C0DE2" w:rsidRDefault="00C84259" w:rsidP="00F51973">
      <w:pPr>
        <w:pStyle w:val="CodeB"/>
      </w:pPr>
      <w:r>
        <w:rPr>
          <w:rFonts w:hint="eastAsia"/>
        </w:rPr>
        <w:t xml:space="preserve">  </w:t>
      </w:r>
      <w:ins w:id="679" w:author="Carol Nichols" w:date="2018-03-26T17:37:00Z">
        <w:r w:rsidR="00A4519B">
          <w:t xml:space="preserve">      </w:t>
        </w:r>
      </w:ins>
      <w:r w:rsidR="00DF5F30" w:rsidRPr="009C0DE2">
        <w:rPr>
          <w:rFonts w:hint="eastAsia"/>
        </w:rPr>
        <w:t>println!("COUNTER: {}", COUNTER);</w:t>
      </w:r>
    </w:p>
    <w:p w14:paraId="12DF4265" w14:textId="79D7CB56" w:rsidR="00DF5F30" w:rsidRPr="009C0DE2" w:rsidRDefault="00C84259" w:rsidP="00F51973">
      <w:pPr>
        <w:pStyle w:val="CodeB"/>
      </w:pPr>
      <w:r>
        <w:rPr>
          <w:rFonts w:hint="eastAsia"/>
        </w:rPr>
        <w:t xml:space="preserve"> </w:t>
      </w:r>
      <w:ins w:id="680" w:author="Carol Nichols" w:date="2018-03-26T17:37:00Z">
        <w:r w:rsidR="00A4519B">
          <w:t xml:space="preserve">   </w:t>
        </w:r>
      </w:ins>
      <w:r w:rsidR="00DF5F30" w:rsidRPr="009C0DE2">
        <w:rPr>
          <w:rFonts w:hint="eastAsia"/>
        </w:rPr>
        <w:t>}</w:t>
      </w:r>
    </w:p>
    <w:p w14:paraId="1A02D9B0" w14:textId="77777777" w:rsidR="00DF5F30" w:rsidRPr="009C0DE2" w:rsidRDefault="00DF5F30" w:rsidP="009C0DE2">
      <w:pPr>
        <w:pStyle w:val="CodeC"/>
      </w:pPr>
      <w:r w:rsidRPr="009C0DE2">
        <w:rPr>
          <w:rFonts w:hint="eastAsia"/>
        </w:rPr>
        <w:t>}</w:t>
      </w:r>
    </w:p>
    <w:p w14:paraId="7A65E2DE" w14:textId="77777777" w:rsidR="00DF5F30" w:rsidRPr="009C0DE2" w:rsidRDefault="00DF5F30" w:rsidP="009C0DE2">
      <w:pPr>
        <w:pStyle w:val="Listing"/>
        <w:rPr>
          <w:rFonts w:eastAsia="Microsoft YaHei"/>
        </w:rPr>
      </w:pPr>
      <w:r w:rsidRPr="009C0DE2">
        <w:rPr>
          <w:rFonts w:eastAsia="Microsoft YaHei" w:hint="eastAsia"/>
        </w:rPr>
        <w:t>Listing 19-10: Reading from or writing to a mutable static variable is unsafe</w:t>
      </w:r>
      <w:ins w:id="681" w:author="AnneMarieW" w:date="2018-03-22T11:16:00Z">
        <w:del w:id="682" w:author="Carol Nichols" w:date="2018-03-26T17:37:00Z">
          <w:r w:rsidR="00FE1530" w:rsidDel="00063B3E">
            <w:rPr>
              <w:rFonts w:eastAsia="Microsoft YaHei"/>
            </w:rPr>
            <w:delText>.</w:delText>
          </w:r>
        </w:del>
      </w:ins>
    </w:p>
    <w:p w14:paraId="31BD45C0" w14:textId="77777777" w:rsidR="00DF5F30" w:rsidRPr="009C0DE2" w:rsidRDefault="00DF5F30" w:rsidP="00173090">
      <w:pPr>
        <w:pStyle w:val="Body"/>
      </w:pPr>
      <w:del w:id="683" w:author="AnneMarieW" w:date="2018-03-20T13:38:00Z">
        <w:r w:rsidRPr="009C0DE2" w:rsidDel="004A22DD">
          <w:rPr>
            <w:rFonts w:hint="eastAsia"/>
          </w:rPr>
          <w:delText xml:space="preserve">Just like </w:delText>
        </w:r>
      </w:del>
      <w:ins w:id="684" w:author="AnneMarieW" w:date="2018-03-20T13:38:00Z">
        <w:r w:rsidR="004A22DD">
          <w:t xml:space="preserve">As </w:t>
        </w:r>
      </w:ins>
      <w:r w:rsidRPr="009C0DE2">
        <w:rPr>
          <w:rFonts w:hint="eastAsia"/>
        </w:rPr>
        <w:t>with regular variables, we specify mutability using the</w:t>
      </w:r>
      <w:r w:rsidR="00C84259" w:rsidRPr="00F51973">
        <w:t xml:space="preserve"> </w:t>
      </w:r>
      <w:r w:rsidRPr="009C0DE2">
        <w:rPr>
          <w:rStyle w:val="Literal"/>
          <w:rFonts w:hint="eastAsia"/>
        </w:rPr>
        <w:t>mut</w:t>
      </w:r>
      <w:r w:rsidR="00C84259" w:rsidRPr="00F51973">
        <w:t xml:space="preserve"> </w:t>
      </w:r>
      <w:r w:rsidRPr="009C0DE2">
        <w:rPr>
          <w:rFonts w:hint="eastAsia"/>
        </w:rPr>
        <w:t>keyword. Any code that reads or writes from</w:t>
      </w:r>
      <w:r w:rsidR="00C84259" w:rsidRPr="00F51973">
        <w:t xml:space="preserve"> </w:t>
      </w:r>
      <w:r w:rsidRPr="009C0DE2">
        <w:rPr>
          <w:rStyle w:val="Literal"/>
          <w:rFonts w:hint="eastAsia"/>
        </w:rPr>
        <w:t>COUNTER</w:t>
      </w:r>
      <w:r w:rsidR="00C84259" w:rsidRPr="00F51973">
        <w:t xml:space="preserve"> </w:t>
      </w:r>
      <w:r w:rsidRPr="009C0DE2">
        <w:rPr>
          <w:rFonts w:hint="eastAsia"/>
        </w:rPr>
        <w:t>must be within an</w:t>
      </w:r>
      <w:r w:rsidR="00C84259" w:rsidRPr="00F51973">
        <w:t xml:space="preserve"> </w:t>
      </w:r>
      <w:r w:rsidRPr="009C0DE2">
        <w:rPr>
          <w:rStyle w:val="Literal"/>
          <w:rFonts w:hint="eastAsia"/>
        </w:rPr>
        <w:t>unsafe</w:t>
      </w:r>
      <w:r w:rsidR="00C84259" w:rsidRPr="00F51973">
        <w:t xml:space="preserve"> </w:t>
      </w:r>
      <w:r w:rsidRPr="009C0DE2">
        <w:rPr>
          <w:rFonts w:hint="eastAsia"/>
        </w:rPr>
        <w:t>block. This code compiles and prints</w:t>
      </w:r>
      <w:r w:rsidR="00C84259" w:rsidRPr="00F51973">
        <w:t xml:space="preserve"> </w:t>
      </w:r>
      <w:r w:rsidRPr="009C0DE2">
        <w:rPr>
          <w:rStyle w:val="Literal"/>
          <w:rFonts w:hint="eastAsia"/>
        </w:rPr>
        <w:t>COUNTER: 3</w:t>
      </w:r>
      <w:r w:rsidR="00C84259" w:rsidRPr="00F51973">
        <w:t xml:space="preserve"> </w:t>
      </w:r>
      <w:r w:rsidRPr="009C0DE2">
        <w:rPr>
          <w:rFonts w:hint="eastAsia"/>
        </w:rPr>
        <w:t>as we would expect</w:t>
      </w:r>
      <w:r w:rsidR="00C84259" w:rsidRPr="00F51973">
        <w:t xml:space="preserve"> </w:t>
      </w:r>
      <w:r w:rsidRPr="009C0DE2">
        <w:rPr>
          <w:rFonts w:hint="eastAsia"/>
        </w:rPr>
        <w:t>because it</w:t>
      </w:r>
      <w:r w:rsidRPr="009C0DE2">
        <w:t>’</w:t>
      </w:r>
      <w:r w:rsidRPr="009C0DE2">
        <w:rPr>
          <w:rFonts w:hint="eastAsia"/>
        </w:rPr>
        <w:t>s single threaded. Having multiple threads access</w:t>
      </w:r>
      <w:r w:rsidR="00C84259" w:rsidRPr="00F51973">
        <w:t xml:space="preserve"> </w:t>
      </w:r>
      <w:r w:rsidRPr="009C0DE2">
        <w:rPr>
          <w:rStyle w:val="Literal"/>
          <w:rFonts w:hint="eastAsia"/>
        </w:rPr>
        <w:t>COUNTER</w:t>
      </w:r>
      <w:r w:rsidR="00C84259" w:rsidRPr="00F51973">
        <w:t xml:space="preserve"> </w:t>
      </w:r>
      <w:r w:rsidRPr="009C0DE2">
        <w:rPr>
          <w:rFonts w:hint="eastAsia"/>
        </w:rPr>
        <w:t>would</w:t>
      </w:r>
      <w:r w:rsidR="00C84259" w:rsidRPr="00F51973">
        <w:t xml:space="preserve"> </w:t>
      </w:r>
      <w:r w:rsidRPr="009C0DE2">
        <w:rPr>
          <w:rFonts w:hint="eastAsia"/>
        </w:rPr>
        <w:t>likely result in data races.</w:t>
      </w:r>
    </w:p>
    <w:p w14:paraId="4529AE31" w14:textId="77777777" w:rsidR="00DF5F30" w:rsidRDefault="00DF5F30" w:rsidP="00173090">
      <w:pPr>
        <w:pStyle w:val="Body"/>
        <w:rPr>
          <w:ins w:id="685" w:author="AnneMarieW" w:date="2018-03-20T13:39:00Z"/>
        </w:rPr>
      </w:pPr>
      <w:r w:rsidRPr="009C0DE2">
        <w:rPr>
          <w:rFonts w:hint="eastAsia"/>
        </w:rPr>
        <w:t>With mutable data that</w:t>
      </w:r>
      <w:del w:id="686" w:author="AnneMarieW" w:date="2018-03-20T13:39:00Z">
        <w:r w:rsidRPr="009C0DE2" w:rsidDel="004A22DD">
          <w:delText>’</w:delText>
        </w:r>
      </w:del>
      <w:ins w:id="687" w:author="AnneMarieW" w:date="2018-03-20T13:39:00Z">
        <w:r w:rsidR="004A22DD">
          <w:t xml:space="preserve"> i</w:t>
        </w:r>
      </w:ins>
      <w:r w:rsidRPr="009C0DE2">
        <w:rPr>
          <w:rFonts w:hint="eastAsia"/>
        </w:rPr>
        <w:t>s globally accessible, it</w:t>
      </w:r>
      <w:r w:rsidRPr="009C0DE2">
        <w:t>’</w:t>
      </w:r>
      <w:r w:rsidRPr="009C0DE2">
        <w:rPr>
          <w:rFonts w:hint="eastAsia"/>
        </w:rPr>
        <w:t>s difficult to ensure there</w:t>
      </w:r>
      <w:r w:rsidR="00C84259" w:rsidRPr="00F51973">
        <w:t xml:space="preserve"> </w:t>
      </w:r>
      <w:r w:rsidRPr="009C0DE2">
        <w:rPr>
          <w:rFonts w:hint="eastAsia"/>
        </w:rPr>
        <w:t>are no data races, which is why Rust considers mutable static variables to be</w:t>
      </w:r>
      <w:r w:rsidR="00C84259" w:rsidRPr="00F51973">
        <w:t xml:space="preserve"> </w:t>
      </w:r>
      <w:r w:rsidRPr="009C0DE2">
        <w:rPr>
          <w:rFonts w:hint="eastAsia"/>
        </w:rPr>
        <w:t>unsafe. Where possible, it</w:t>
      </w:r>
      <w:r w:rsidRPr="009C0DE2">
        <w:t>’</w:t>
      </w:r>
      <w:r w:rsidRPr="009C0DE2">
        <w:rPr>
          <w:rFonts w:hint="eastAsia"/>
        </w:rPr>
        <w:t>s preferable to use the concurrency techniques and</w:t>
      </w:r>
      <w:r w:rsidR="00C84259" w:rsidRPr="00F51973">
        <w:t xml:space="preserve"> </w:t>
      </w:r>
      <w:r w:rsidRPr="009C0DE2">
        <w:rPr>
          <w:rFonts w:hint="eastAsia"/>
        </w:rPr>
        <w:t>thread</w:t>
      </w:r>
      <w:ins w:id="688" w:author="AnneMarieW" w:date="2018-03-22T11:10:00Z">
        <w:r w:rsidR="009E097F">
          <w:t>-</w:t>
        </w:r>
      </w:ins>
      <w:r w:rsidRPr="009C0DE2">
        <w:rPr>
          <w:rFonts w:hint="eastAsia"/>
        </w:rPr>
        <w:t xml:space="preserve">safe smart pointers we discussed in </w:t>
      </w:r>
      <w:r w:rsidR="006D1401" w:rsidRPr="006D1401">
        <w:rPr>
          <w:highlight w:val="yellow"/>
          <w:rPrChange w:id="689" w:author="AnneMarieW" w:date="2018-03-20T13:39:00Z">
            <w:rPr>
              <w:rFonts w:ascii="Courier" w:hAnsi="Courier"/>
              <w:color w:val="0000FF"/>
              <w:sz w:val="20"/>
            </w:rPr>
          </w:rPrChange>
        </w:rPr>
        <w:t>Chapter 16</w:t>
      </w:r>
      <w:r w:rsidRPr="009C0DE2">
        <w:rPr>
          <w:rFonts w:hint="eastAsia"/>
        </w:rPr>
        <w:t>, so the compiler checks</w:t>
      </w:r>
      <w:r w:rsidR="00C84259" w:rsidRPr="00F51973">
        <w:t xml:space="preserve"> </w:t>
      </w:r>
      <w:r w:rsidRPr="009C0DE2">
        <w:rPr>
          <w:rFonts w:hint="eastAsia"/>
        </w:rPr>
        <w:t>that data accessed from different threads is done safely.</w:t>
      </w:r>
    </w:p>
    <w:p w14:paraId="6B0C66AA" w14:textId="77777777" w:rsidR="003C4BF2" w:rsidRDefault="004A22DD">
      <w:pPr>
        <w:pStyle w:val="ProductionDirective"/>
        <w:rPr>
          <w:rPrChange w:id="690" w:author="AnneMarieW" w:date="2018-03-20T13:39:00Z">
            <w:rPr>
              <w:rFonts w:eastAsia="Microsoft YaHei"/>
            </w:rPr>
          </w:rPrChange>
        </w:rPr>
      </w:pPr>
      <w:ins w:id="691" w:author="AnneMarieW" w:date="2018-03-20T13:39:00Z">
        <w:r>
          <w:t>prod: check xref</w:t>
        </w:r>
      </w:ins>
    </w:p>
    <w:p w14:paraId="55CB71EE" w14:textId="77777777" w:rsidR="00DF5F30" w:rsidRPr="009C0DE2" w:rsidRDefault="00DF5F30" w:rsidP="00F51973">
      <w:pPr>
        <w:pStyle w:val="HeadB"/>
        <w:rPr>
          <w:rFonts w:eastAsia="Microsoft YaHei"/>
        </w:rPr>
      </w:pPr>
      <w:bookmarkStart w:id="692" w:name="implementing-an-unsafe-trait"/>
      <w:bookmarkStart w:id="693" w:name="_Toc508803070"/>
      <w:bookmarkEnd w:id="692"/>
      <w:r w:rsidRPr="009C0DE2">
        <w:rPr>
          <w:rFonts w:eastAsia="Microsoft YaHei" w:hint="eastAsia"/>
        </w:rPr>
        <w:lastRenderedPageBreak/>
        <w:t>Implementing an Unsafe Trait</w:t>
      </w:r>
      <w:bookmarkEnd w:id="693"/>
    </w:p>
    <w:p w14:paraId="78DEA022" w14:textId="77777777" w:rsidR="00DF5F30" w:rsidRPr="009C0DE2" w:rsidRDefault="00DF5F30" w:rsidP="00173090">
      <w:pPr>
        <w:pStyle w:val="BodyFirst"/>
        <w:rPr>
          <w:rFonts w:eastAsia="Microsoft YaHei"/>
        </w:rPr>
      </w:pPr>
      <w:del w:id="694" w:author="AnneMarieW" w:date="2018-03-20T13:40:00Z">
        <w:r w:rsidRPr="009C0DE2" w:rsidDel="00F15FBE">
          <w:rPr>
            <w:rFonts w:eastAsia="Microsoft YaHei" w:hint="eastAsia"/>
          </w:rPr>
          <w:delText>Finally, t</w:delText>
        </w:r>
      </w:del>
      <w:ins w:id="695" w:author="AnneMarieW" w:date="2018-03-20T13:40:00Z">
        <w:r w:rsidR="00F15FBE">
          <w:rPr>
            <w:rFonts w:eastAsia="Microsoft YaHei"/>
          </w:rPr>
          <w:t>T</w:t>
        </w:r>
      </w:ins>
      <w:r w:rsidRPr="009C0DE2">
        <w:rPr>
          <w:rFonts w:eastAsia="Microsoft YaHei" w:hint="eastAsia"/>
        </w:rPr>
        <w:t xml:space="preserve">he </w:t>
      </w:r>
      <w:del w:id="696" w:author="AnneMarieW" w:date="2018-03-20T13:41:00Z">
        <w:r w:rsidRPr="009C0DE2" w:rsidDel="00F15FBE">
          <w:rPr>
            <w:rFonts w:eastAsia="Microsoft YaHei" w:hint="eastAsia"/>
          </w:rPr>
          <w:delText xml:space="preserve">last </w:delText>
        </w:r>
      </w:del>
      <w:ins w:id="697" w:author="AnneMarieW" w:date="2018-03-20T13:41:00Z">
        <w:r w:rsidR="00F15FBE">
          <w:rPr>
            <w:rFonts w:eastAsia="Microsoft YaHei"/>
          </w:rPr>
          <w:t xml:space="preserve">final </w:t>
        </w:r>
      </w:ins>
      <w:r w:rsidRPr="009C0DE2">
        <w:rPr>
          <w:rFonts w:eastAsia="Microsoft YaHei" w:hint="eastAsia"/>
        </w:rPr>
        <w:t>action that only works with</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is implementing an</w:t>
      </w:r>
      <w:r w:rsidR="00C84259" w:rsidRPr="00F51973">
        <w:t xml:space="preserve"> </w:t>
      </w:r>
      <w:r w:rsidRPr="009C0DE2">
        <w:rPr>
          <w:rFonts w:eastAsia="Microsoft YaHei" w:hint="eastAsia"/>
        </w:rPr>
        <w:t>unsafe trait. A trait is unsafe when at least one of its methods has some</w:t>
      </w:r>
      <w:r w:rsidR="00C84259" w:rsidRPr="00F51973">
        <w:t xml:space="preserve"> </w:t>
      </w:r>
      <w:r w:rsidRPr="009C0DE2">
        <w:rPr>
          <w:rFonts w:eastAsia="Microsoft YaHei" w:hint="eastAsia"/>
        </w:rPr>
        <w:t>invariant that the compiler can</w:t>
      </w:r>
      <w:r w:rsidRPr="009C0DE2">
        <w:rPr>
          <w:rFonts w:eastAsia="Microsoft YaHei"/>
        </w:rPr>
        <w:t>’</w:t>
      </w:r>
      <w:r w:rsidRPr="009C0DE2">
        <w:rPr>
          <w:rFonts w:eastAsia="Microsoft YaHei" w:hint="eastAsia"/>
        </w:rPr>
        <w:t>t verify. We can declare that a trait is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by adding the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keyword before</w:t>
      </w:r>
      <w:r w:rsidR="00C84259" w:rsidRPr="00F51973">
        <w:t xml:space="preserve"> </w:t>
      </w:r>
      <w:r w:rsidRPr="009C0DE2">
        <w:rPr>
          <w:rStyle w:val="Literal"/>
          <w:rFonts w:hint="eastAsia"/>
        </w:rPr>
        <w:t>trait</w:t>
      </w:r>
      <w:del w:id="698" w:author="AnneMarieW" w:date="2018-03-20T13:41:00Z">
        <w:r w:rsidRPr="009C0DE2" w:rsidDel="00F15FBE">
          <w:rPr>
            <w:rFonts w:eastAsia="Microsoft YaHei" w:hint="eastAsia"/>
          </w:rPr>
          <w:delText>,</w:delText>
        </w:r>
      </w:del>
      <w:ins w:id="699" w:author="AnneMarieW" w:date="2018-03-20T13:41:00Z">
        <w:r w:rsidR="00F15FBE">
          <w:rPr>
            <w:rFonts w:eastAsia="Microsoft YaHei"/>
          </w:rPr>
          <w:t>;</w:t>
        </w:r>
      </w:ins>
      <w:del w:id="700" w:author="AnneMarieW" w:date="2018-03-20T13:41:00Z">
        <w:r w:rsidRPr="009C0DE2" w:rsidDel="00F15FBE">
          <w:rPr>
            <w:rFonts w:eastAsia="Microsoft YaHei" w:hint="eastAsia"/>
          </w:rPr>
          <w:delText xml:space="preserve"> and</w:delText>
        </w:r>
      </w:del>
      <w:r w:rsidRPr="009C0DE2">
        <w:rPr>
          <w:rFonts w:eastAsia="Microsoft YaHei" w:hint="eastAsia"/>
        </w:rPr>
        <w:t xml:space="preserve"> then implementation</w:t>
      </w:r>
      <w:r w:rsidR="00C84259" w:rsidRPr="00F51973">
        <w:t xml:space="preserve"> </w:t>
      </w:r>
      <w:r w:rsidRPr="009C0DE2">
        <w:rPr>
          <w:rFonts w:eastAsia="Microsoft YaHei" w:hint="eastAsia"/>
        </w:rPr>
        <w:t>of the trait must be marked as</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too, as shown in Listing 19-11:</w:t>
      </w:r>
    </w:p>
    <w:p w14:paraId="0FB22F0B" w14:textId="77777777" w:rsidR="00DF5F30" w:rsidRPr="009C0DE2" w:rsidRDefault="00DF5F30" w:rsidP="00F51973">
      <w:pPr>
        <w:pStyle w:val="CodeA"/>
      </w:pPr>
      <w:r w:rsidRPr="009C0DE2">
        <w:rPr>
          <w:rFonts w:hint="eastAsia"/>
        </w:rPr>
        <w:t>unsafe trait Foo {</w:t>
      </w:r>
    </w:p>
    <w:p w14:paraId="41C361AF" w14:textId="1CD46BE2" w:rsidR="00DF5F30" w:rsidRPr="009C0DE2" w:rsidRDefault="00C84259" w:rsidP="00F51973">
      <w:pPr>
        <w:pStyle w:val="CodeB"/>
      </w:pPr>
      <w:r>
        <w:rPr>
          <w:rFonts w:hint="eastAsia"/>
        </w:rPr>
        <w:t xml:space="preserve"> </w:t>
      </w:r>
      <w:ins w:id="701" w:author="Carol Nichols" w:date="2018-03-26T17:39:00Z">
        <w:r w:rsidR="00C26085">
          <w:t xml:space="preserve">   </w:t>
        </w:r>
      </w:ins>
      <w:r w:rsidR="00DF5F30" w:rsidRPr="009C0DE2">
        <w:rPr>
          <w:rFonts w:hint="eastAsia"/>
        </w:rPr>
        <w:t>// methods go here</w:t>
      </w:r>
    </w:p>
    <w:p w14:paraId="7F874240" w14:textId="77777777" w:rsidR="00DF5F30" w:rsidRPr="009C0DE2" w:rsidRDefault="00DF5F30" w:rsidP="00F51973">
      <w:pPr>
        <w:pStyle w:val="CodeB"/>
      </w:pPr>
      <w:r w:rsidRPr="009C0DE2">
        <w:rPr>
          <w:rFonts w:hint="eastAsia"/>
        </w:rPr>
        <w:t>}</w:t>
      </w:r>
    </w:p>
    <w:p w14:paraId="03057CA0" w14:textId="77777777" w:rsidR="00DF5F30" w:rsidRPr="009C0DE2" w:rsidRDefault="00DF5F30" w:rsidP="00F51973">
      <w:pPr>
        <w:pStyle w:val="CodeB"/>
      </w:pPr>
    </w:p>
    <w:p w14:paraId="048AC4D8" w14:textId="77777777" w:rsidR="00DF5F30" w:rsidRPr="009C0DE2" w:rsidRDefault="00DF5F30" w:rsidP="00F51973">
      <w:pPr>
        <w:pStyle w:val="CodeB"/>
      </w:pPr>
      <w:r w:rsidRPr="009C0DE2">
        <w:rPr>
          <w:rFonts w:hint="eastAsia"/>
        </w:rPr>
        <w:t>unsafe impl Foo for i32 {</w:t>
      </w:r>
    </w:p>
    <w:p w14:paraId="5AAE4738" w14:textId="38A6F3D7" w:rsidR="00DF5F30" w:rsidRPr="009C0DE2" w:rsidRDefault="00C84259" w:rsidP="00F51973">
      <w:pPr>
        <w:pStyle w:val="CodeB"/>
      </w:pPr>
      <w:r>
        <w:rPr>
          <w:rFonts w:hint="eastAsia"/>
        </w:rPr>
        <w:t xml:space="preserve"> </w:t>
      </w:r>
      <w:ins w:id="702" w:author="Carol Nichols" w:date="2018-03-26T17:39:00Z">
        <w:r w:rsidR="00C26085">
          <w:t xml:space="preserve">   </w:t>
        </w:r>
      </w:ins>
      <w:r w:rsidR="00DF5F30" w:rsidRPr="009C0DE2">
        <w:rPr>
          <w:rFonts w:hint="eastAsia"/>
        </w:rPr>
        <w:t>// method implementations go here</w:t>
      </w:r>
    </w:p>
    <w:p w14:paraId="6AEF1B61" w14:textId="77777777" w:rsidR="00DF5F30" w:rsidRPr="009C0DE2" w:rsidRDefault="00DF5F30" w:rsidP="009C0DE2">
      <w:pPr>
        <w:pStyle w:val="CodeC"/>
      </w:pPr>
      <w:r w:rsidRPr="009C0DE2">
        <w:rPr>
          <w:rFonts w:hint="eastAsia"/>
        </w:rPr>
        <w:t>}</w:t>
      </w:r>
    </w:p>
    <w:p w14:paraId="71FA464E" w14:textId="77777777" w:rsidR="00DF5F30" w:rsidRPr="009C0DE2" w:rsidRDefault="00DF5F30" w:rsidP="009C0DE2">
      <w:pPr>
        <w:pStyle w:val="Listing"/>
        <w:rPr>
          <w:rFonts w:eastAsia="Microsoft YaHei"/>
        </w:rPr>
      </w:pPr>
      <w:r w:rsidRPr="009C0DE2">
        <w:rPr>
          <w:rFonts w:eastAsia="Microsoft YaHei" w:hint="eastAsia"/>
        </w:rPr>
        <w:t>Listing 19-11: Defining and implementing an unsafe trait</w:t>
      </w:r>
    </w:p>
    <w:p w14:paraId="29681819" w14:textId="77777777" w:rsidR="00DF5F30" w:rsidRPr="009C0DE2" w:rsidRDefault="00DF5F30" w:rsidP="00173090">
      <w:pPr>
        <w:pStyle w:val="Body"/>
      </w:pPr>
      <w:r w:rsidRPr="009C0DE2">
        <w:rPr>
          <w:rFonts w:hint="eastAsia"/>
        </w:rPr>
        <w:t>By using</w:t>
      </w:r>
      <w:r w:rsidR="00C84259" w:rsidRPr="00F51973">
        <w:t xml:space="preserve"> </w:t>
      </w:r>
      <w:r w:rsidRPr="009C0DE2">
        <w:rPr>
          <w:rStyle w:val="Literal"/>
          <w:rFonts w:hint="eastAsia"/>
        </w:rPr>
        <w:t>unsafe impl</w:t>
      </w:r>
      <w:r w:rsidRPr="009C0DE2">
        <w:rPr>
          <w:rFonts w:hint="eastAsia"/>
        </w:rPr>
        <w:t>, we</w:t>
      </w:r>
      <w:r w:rsidRPr="009C0DE2">
        <w:t>’</w:t>
      </w:r>
      <w:r w:rsidRPr="009C0DE2">
        <w:rPr>
          <w:rFonts w:hint="eastAsia"/>
        </w:rPr>
        <w:t>re promising that we</w:t>
      </w:r>
      <w:r w:rsidRPr="009C0DE2">
        <w:t>’</w:t>
      </w:r>
      <w:r w:rsidRPr="009C0DE2">
        <w:rPr>
          <w:rFonts w:hint="eastAsia"/>
        </w:rPr>
        <w:t>ll uphold the invariants that</w:t>
      </w:r>
      <w:r w:rsidR="00C84259" w:rsidRPr="00F51973">
        <w:t xml:space="preserve"> </w:t>
      </w:r>
      <w:r w:rsidRPr="009C0DE2">
        <w:rPr>
          <w:rFonts w:hint="eastAsia"/>
        </w:rPr>
        <w:t>the compiler can</w:t>
      </w:r>
      <w:r w:rsidRPr="009C0DE2">
        <w:t>’</w:t>
      </w:r>
      <w:r w:rsidRPr="009C0DE2">
        <w:rPr>
          <w:rFonts w:hint="eastAsia"/>
        </w:rPr>
        <w:t>t verify.</w:t>
      </w:r>
    </w:p>
    <w:p w14:paraId="19713101" w14:textId="057808B8" w:rsidR="00DF5F30" w:rsidRDefault="00DF5F30" w:rsidP="00173090">
      <w:pPr>
        <w:pStyle w:val="Body"/>
        <w:rPr>
          <w:ins w:id="703" w:author="AnneMarieW" w:date="2018-03-20T13:44:00Z"/>
        </w:rPr>
      </w:pPr>
      <w:r w:rsidRPr="009C0DE2">
        <w:rPr>
          <w:rFonts w:hint="eastAsia"/>
        </w:rPr>
        <w:t>As an example, recall the</w:t>
      </w:r>
      <w:r w:rsidR="00C84259" w:rsidRPr="00F51973">
        <w:t xml:space="preserve"> </w:t>
      </w:r>
      <w:r w:rsidRPr="009C0DE2">
        <w:rPr>
          <w:rStyle w:val="Literal"/>
          <w:rFonts w:hint="eastAsia"/>
        </w:rPr>
        <w:t>Sync</w:t>
      </w:r>
      <w:r w:rsidR="00C84259" w:rsidRPr="00F51973">
        <w:t xml:space="preserve"> </w:t>
      </w:r>
      <w:r w:rsidRPr="009C0DE2">
        <w:rPr>
          <w:rFonts w:hint="eastAsia"/>
        </w:rPr>
        <w:t>and</w:t>
      </w:r>
      <w:r w:rsidR="00C84259" w:rsidRPr="00F51973">
        <w:t xml:space="preserve"> </w:t>
      </w:r>
      <w:r w:rsidRPr="009C0DE2">
        <w:rPr>
          <w:rStyle w:val="Literal"/>
          <w:rFonts w:hint="eastAsia"/>
        </w:rPr>
        <w:t>Send</w:t>
      </w:r>
      <w:r w:rsidR="00C84259" w:rsidRPr="00F51973">
        <w:t xml:space="preserve"> </w:t>
      </w:r>
      <w:r w:rsidRPr="009C0DE2">
        <w:rPr>
          <w:rFonts w:hint="eastAsia"/>
        </w:rPr>
        <w:t>marker traits</w:t>
      </w:r>
      <w:ins w:id="704" w:author="Carol Nichols" w:date="2018-03-27T15:58:00Z">
        <w:r w:rsidR="000268FE">
          <w:t xml:space="preserve"> we discussed</w:t>
        </w:r>
      </w:ins>
      <w:r w:rsidRPr="009C0DE2">
        <w:rPr>
          <w:rFonts w:hint="eastAsia"/>
        </w:rPr>
        <w:t xml:space="preserve"> </w:t>
      </w:r>
      <w:del w:id="705" w:author="AnneMarieW" w:date="2018-03-20T13:42:00Z">
        <w:r w:rsidRPr="009C0DE2" w:rsidDel="00F15FBE">
          <w:rPr>
            <w:rFonts w:hint="eastAsia"/>
          </w:rPr>
          <w:delText>from</w:delText>
        </w:r>
      </w:del>
      <w:ins w:id="706" w:author="AnneMarieW" w:date="2018-03-20T13:42:00Z">
        <w:r w:rsidR="00F15FBE">
          <w:t>in</w:t>
        </w:r>
      </w:ins>
      <w:r w:rsidRPr="009C0DE2">
        <w:rPr>
          <w:rFonts w:hint="eastAsia"/>
        </w:rPr>
        <w:t xml:space="preserve"> the </w:t>
      </w:r>
      <w:ins w:id="707" w:author="AnneMarieW" w:date="2018-03-20T13:42:00Z">
        <w:r w:rsidR="00F15FBE">
          <w:t xml:space="preserve">section </w:t>
        </w:r>
      </w:ins>
      <w:r w:rsidRPr="009C0DE2">
        <w:t>“</w:t>
      </w:r>
      <w:r w:rsidR="006D1401" w:rsidRPr="006D1401">
        <w:rPr>
          <w:highlight w:val="yellow"/>
          <w:rPrChange w:id="708" w:author="AnneMarieW" w:date="2018-03-20T13:44:00Z">
            <w:rPr>
              <w:rFonts w:ascii="Courier" w:hAnsi="Courier"/>
              <w:color w:val="0000FF"/>
              <w:sz w:val="20"/>
            </w:rPr>
          </w:rPrChange>
        </w:rPr>
        <w:t xml:space="preserve">Extensible Concurrency with the </w:t>
      </w:r>
      <w:r w:rsidR="006D1401" w:rsidRPr="008A678B">
        <w:rPr>
          <w:rStyle w:val="Literal"/>
          <w:highlight w:val="yellow"/>
          <w:rPrChange w:id="709" w:author="Carol Nichols" w:date="2018-03-27T16:17:00Z">
            <w:rPr>
              <w:rStyle w:val="Literal"/>
            </w:rPr>
          </w:rPrChange>
        </w:rPr>
        <w:t>Sync</w:t>
      </w:r>
      <w:r w:rsidR="006D1401" w:rsidRPr="006D1401">
        <w:rPr>
          <w:highlight w:val="yellow"/>
          <w:rPrChange w:id="710" w:author="AnneMarieW" w:date="2018-03-20T13:44:00Z">
            <w:rPr>
              <w:rFonts w:ascii="Courier" w:hAnsi="Courier"/>
              <w:color w:val="0000FF"/>
              <w:sz w:val="20"/>
            </w:rPr>
          </w:rPrChange>
        </w:rPr>
        <w:t xml:space="preserve"> and </w:t>
      </w:r>
      <w:r w:rsidR="006D1401" w:rsidRPr="008A678B">
        <w:rPr>
          <w:rStyle w:val="Literal"/>
          <w:highlight w:val="yellow"/>
          <w:rPrChange w:id="711" w:author="Carol Nichols" w:date="2018-03-27T16:17:00Z">
            <w:rPr>
              <w:rStyle w:val="Literal"/>
            </w:rPr>
          </w:rPrChange>
        </w:rPr>
        <w:t>Send</w:t>
      </w:r>
      <w:r w:rsidR="006D1401" w:rsidRPr="006D1401">
        <w:rPr>
          <w:highlight w:val="yellow"/>
          <w:rPrChange w:id="712" w:author="AnneMarieW" w:date="2018-03-20T13:44:00Z">
            <w:rPr>
              <w:rStyle w:val="Literal"/>
            </w:rPr>
          </w:rPrChange>
        </w:rPr>
        <w:t xml:space="preserve"> Traits” </w:t>
      </w:r>
      <w:del w:id="713" w:author="AnneMarieW" w:date="2018-03-20T13:42:00Z">
        <w:r w:rsidR="006D1401" w:rsidRPr="006D1401">
          <w:rPr>
            <w:highlight w:val="yellow"/>
            <w:rPrChange w:id="714" w:author="AnneMarieW" w:date="2018-03-20T13:44:00Z">
              <w:rPr>
                <w:rFonts w:ascii="Courier" w:hAnsi="Courier"/>
                <w:color w:val="0000FF"/>
                <w:sz w:val="20"/>
              </w:rPr>
            </w:rPrChange>
          </w:rPr>
          <w:delText xml:space="preserve">section of </w:delText>
        </w:r>
      </w:del>
      <w:ins w:id="715" w:author="AnneMarieW" w:date="2018-03-20T13:42:00Z">
        <w:r w:rsidR="006D1401" w:rsidRPr="006D1401">
          <w:rPr>
            <w:highlight w:val="yellow"/>
            <w:rPrChange w:id="716" w:author="AnneMarieW" w:date="2018-03-20T13:44:00Z">
              <w:rPr>
                <w:rFonts w:ascii="Courier" w:hAnsi="Courier"/>
                <w:color w:val="0000FF"/>
                <w:sz w:val="20"/>
              </w:rPr>
            </w:rPrChange>
          </w:rPr>
          <w:t xml:space="preserve">in </w:t>
        </w:r>
      </w:ins>
      <w:r w:rsidR="006D1401" w:rsidRPr="006D1401">
        <w:rPr>
          <w:highlight w:val="yellow"/>
          <w:rPrChange w:id="717" w:author="AnneMarieW" w:date="2018-03-20T13:44:00Z">
            <w:rPr>
              <w:rFonts w:ascii="Courier" w:hAnsi="Courier"/>
              <w:color w:val="0000FF"/>
              <w:sz w:val="20"/>
            </w:rPr>
          </w:rPrChange>
        </w:rPr>
        <w:t>Chapter 16</w:t>
      </w:r>
      <w:ins w:id="718" w:author="AnneMarieW" w:date="2018-03-20T13:44:00Z">
        <w:r w:rsidR="00F15FBE">
          <w:rPr>
            <w:highlight w:val="yellow"/>
          </w:rPr>
          <w:t xml:space="preserve">: </w:t>
        </w:r>
      </w:ins>
      <w:del w:id="719" w:author="AnneMarieW" w:date="2018-03-20T13:44:00Z">
        <w:r w:rsidR="006D1401" w:rsidRPr="006D1401">
          <w:rPr>
            <w:highlight w:val="yellow"/>
            <w:rPrChange w:id="720" w:author="AnneMarieW" w:date="2018-03-20T13:44:00Z">
              <w:rPr>
                <w:rFonts w:ascii="Courier" w:hAnsi="Courier"/>
                <w:color w:val="0000FF"/>
                <w:sz w:val="20"/>
              </w:rPr>
            </w:rPrChange>
          </w:rPr>
          <w:delText>,</w:delText>
        </w:r>
        <w:r w:rsidRPr="009C0DE2" w:rsidDel="00F15FBE">
          <w:rPr>
            <w:rFonts w:hint="eastAsia"/>
          </w:rPr>
          <w:delText xml:space="preserve"> and that</w:delText>
        </w:r>
        <w:r w:rsidR="00C84259" w:rsidRPr="00F51973" w:rsidDel="00F15FBE">
          <w:delText xml:space="preserve"> </w:delText>
        </w:r>
      </w:del>
      <w:r w:rsidRPr="009C0DE2">
        <w:rPr>
          <w:rFonts w:hint="eastAsia"/>
        </w:rPr>
        <w:t xml:space="preserve">the compiler implements these </w:t>
      </w:r>
      <w:ins w:id="721" w:author="AnneMarieW" w:date="2018-03-20T13:44:00Z">
        <w:r w:rsidR="00F15FBE">
          <w:t xml:space="preserve">traits </w:t>
        </w:r>
      </w:ins>
      <w:r w:rsidRPr="009C0DE2">
        <w:rPr>
          <w:rFonts w:hint="eastAsia"/>
        </w:rPr>
        <w:t>automatically if our types are composed entirely</w:t>
      </w:r>
      <w:r w:rsidR="00C84259" w:rsidRPr="00F51973">
        <w:t xml:space="preserve"> </w:t>
      </w:r>
      <w:r w:rsidRPr="009C0DE2">
        <w:rPr>
          <w:rFonts w:hint="eastAsia"/>
        </w:rPr>
        <w:t>of</w:t>
      </w:r>
      <w:r w:rsidR="00C84259" w:rsidRPr="00F51973">
        <w:t xml:space="preserve"> </w:t>
      </w:r>
      <w:r w:rsidRPr="009C0DE2">
        <w:rPr>
          <w:rStyle w:val="Literal"/>
          <w:rFonts w:hint="eastAsia"/>
        </w:rPr>
        <w:t>Send</w:t>
      </w:r>
      <w:r w:rsidR="00C84259" w:rsidRPr="00F51973">
        <w:t xml:space="preserve"> </w:t>
      </w:r>
      <w:r w:rsidRPr="009C0DE2">
        <w:rPr>
          <w:rFonts w:hint="eastAsia"/>
        </w:rPr>
        <w:t>and</w:t>
      </w:r>
      <w:r w:rsidR="00C84259" w:rsidRPr="00F51973">
        <w:t xml:space="preserve"> </w:t>
      </w:r>
      <w:r w:rsidRPr="009C0DE2">
        <w:rPr>
          <w:rStyle w:val="Literal"/>
          <w:rFonts w:hint="eastAsia"/>
        </w:rPr>
        <w:t>Sync</w:t>
      </w:r>
      <w:r w:rsidR="00C84259" w:rsidRPr="00F51973">
        <w:t xml:space="preserve"> </w:t>
      </w:r>
      <w:r w:rsidRPr="009C0DE2">
        <w:rPr>
          <w:rFonts w:hint="eastAsia"/>
        </w:rPr>
        <w:t xml:space="preserve">types. If we implement a type that contains </w:t>
      </w:r>
      <w:del w:id="722" w:author="Carol Nichols" w:date="2018-03-26T17:40:00Z">
        <w:r w:rsidRPr="009C0DE2" w:rsidDel="00AE0419">
          <w:rPr>
            <w:rFonts w:hint="eastAsia"/>
          </w:rPr>
          <w:delText>something</w:delText>
        </w:r>
        <w:r w:rsidR="00C84259" w:rsidRPr="00F51973" w:rsidDel="00AE0419">
          <w:delText xml:space="preserve"> </w:delText>
        </w:r>
      </w:del>
      <w:ins w:id="723" w:author="Carol Nichols" w:date="2018-03-26T17:40:00Z">
        <w:r w:rsidR="00AE0419">
          <w:t>a type</w:t>
        </w:r>
        <w:r w:rsidR="00AE0419" w:rsidRPr="00F51973">
          <w:t xml:space="preserve"> </w:t>
        </w:r>
      </w:ins>
      <w:r w:rsidRPr="009C0DE2">
        <w:rPr>
          <w:rFonts w:hint="eastAsia"/>
        </w:rPr>
        <w:t>that</w:t>
      </w:r>
      <w:del w:id="724" w:author="AnneMarieW" w:date="2018-03-20T13:45:00Z">
        <w:r w:rsidRPr="009C0DE2" w:rsidDel="00CF00A4">
          <w:delText>’</w:delText>
        </w:r>
      </w:del>
      <w:ins w:id="725" w:author="AnneMarieW" w:date="2018-03-20T13:45:00Z">
        <w:r w:rsidR="00CF00A4">
          <w:t xml:space="preserve"> i</w:t>
        </w:r>
      </w:ins>
      <w:r w:rsidRPr="009C0DE2">
        <w:rPr>
          <w:rFonts w:hint="eastAsia"/>
        </w:rPr>
        <w:t>s not</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such as raw pointers, and we want to mark that</w:t>
      </w:r>
      <w:r w:rsidR="00C84259" w:rsidRPr="00F51973">
        <w:t xml:space="preserve"> </w:t>
      </w:r>
      <w:r w:rsidRPr="009C0DE2">
        <w:rPr>
          <w:rFonts w:hint="eastAsia"/>
        </w:rPr>
        <w:t>type as</w:t>
      </w:r>
      <w:r w:rsidR="00C84259" w:rsidRPr="00F51973">
        <w:t xml:space="preserve"> </w:t>
      </w:r>
      <w:r w:rsidRPr="009C0DE2">
        <w:rPr>
          <w:rStyle w:val="Literal"/>
          <w:rFonts w:hint="eastAsia"/>
        </w:rPr>
        <w:t>Send</w:t>
      </w:r>
      <w:r w:rsidR="00C84259" w:rsidRPr="00F51973">
        <w:t xml:space="preserve"> </w:t>
      </w:r>
      <w:r w:rsidRPr="009C0DE2">
        <w:rPr>
          <w:rFonts w:hint="eastAsia"/>
        </w:rPr>
        <w:t>or</w:t>
      </w:r>
      <w:r w:rsidR="00C84259" w:rsidRPr="00F51973">
        <w:t xml:space="preserve"> </w:t>
      </w:r>
      <w:r w:rsidRPr="009C0DE2">
        <w:rPr>
          <w:rStyle w:val="Literal"/>
          <w:rFonts w:hint="eastAsia"/>
        </w:rPr>
        <w:t>Sync</w:t>
      </w:r>
      <w:r w:rsidRPr="009C0DE2">
        <w:rPr>
          <w:rFonts w:hint="eastAsia"/>
        </w:rPr>
        <w:t>, we must use</w:t>
      </w:r>
      <w:r w:rsidR="00C84259" w:rsidRPr="00F51973">
        <w:t xml:space="preserve"> </w:t>
      </w:r>
      <w:r w:rsidRPr="009C0DE2">
        <w:rPr>
          <w:rStyle w:val="Literal"/>
          <w:rFonts w:hint="eastAsia"/>
        </w:rPr>
        <w:t>unsafe</w:t>
      </w:r>
      <w:r w:rsidRPr="009C0DE2">
        <w:rPr>
          <w:rFonts w:hint="eastAsia"/>
        </w:rPr>
        <w:t>. Rust can</w:t>
      </w:r>
      <w:r w:rsidRPr="009C0DE2">
        <w:t>’</w:t>
      </w:r>
      <w:r w:rsidRPr="009C0DE2">
        <w:rPr>
          <w:rFonts w:hint="eastAsia"/>
        </w:rPr>
        <w:t>t verify that our type</w:t>
      </w:r>
      <w:r w:rsidR="00C84259" w:rsidRPr="00F51973">
        <w:t xml:space="preserve"> </w:t>
      </w:r>
      <w:r w:rsidRPr="009C0DE2">
        <w:rPr>
          <w:rFonts w:hint="eastAsia"/>
        </w:rPr>
        <w:t>upholds the guarantees that it can be safely sent across threads or accessed</w:t>
      </w:r>
      <w:r w:rsidR="00C84259" w:rsidRPr="00F51973">
        <w:t xml:space="preserve"> </w:t>
      </w:r>
      <w:r w:rsidRPr="009C0DE2">
        <w:rPr>
          <w:rFonts w:hint="eastAsia"/>
        </w:rPr>
        <w:t>from multiple threads</w:t>
      </w:r>
      <w:del w:id="726" w:author="AnneMarieW" w:date="2018-03-20T13:45:00Z">
        <w:r w:rsidRPr="009C0DE2" w:rsidDel="00CF00A4">
          <w:rPr>
            <w:rFonts w:hint="eastAsia"/>
          </w:rPr>
          <w:delText>,</w:delText>
        </w:r>
      </w:del>
      <w:ins w:id="727" w:author="AnneMarieW" w:date="2018-03-20T13:45:00Z">
        <w:r w:rsidR="00CF00A4">
          <w:t>;</w:t>
        </w:r>
      </w:ins>
      <w:r w:rsidRPr="009C0DE2">
        <w:rPr>
          <w:rFonts w:hint="eastAsia"/>
        </w:rPr>
        <w:t xml:space="preserve"> </w:t>
      </w:r>
      <w:del w:id="728" w:author="AnneMarieW" w:date="2018-03-20T13:45:00Z">
        <w:r w:rsidRPr="009C0DE2" w:rsidDel="00CF00A4">
          <w:rPr>
            <w:rFonts w:hint="eastAsia"/>
          </w:rPr>
          <w:delText>so</w:delText>
        </w:r>
      </w:del>
      <w:ins w:id="729" w:author="AnneMarieW" w:date="2018-03-20T13:45:00Z">
        <w:r w:rsidR="00CF00A4">
          <w:t>therefore,</w:t>
        </w:r>
      </w:ins>
      <w:r w:rsidRPr="009C0DE2">
        <w:rPr>
          <w:rFonts w:hint="eastAsia"/>
        </w:rPr>
        <w:t xml:space="preserve"> we need to do those checks </w:t>
      </w:r>
      <w:del w:id="730" w:author="AnneMarieW" w:date="2018-03-20T13:46:00Z">
        <w:r w:rsidRPr="009C0DE2" w:rsidDel="00CF00A4">
          <w:rPr>
            <w:rFonts w:hint="eastAsia"/>
          </w:rPr>
          <w:delText xml:space="preserve">ourselves </w:delText>
        </w:r>
      </w:del>
      <w:ins w:id="731" w:author="AnneMarieW" w:date="2018-03-20T13:46:00Z">
        <w:r w:rsidR="00CF00A4">
          <w:t xml:space="preserve">manually </w:t>
        </w:r>
      </w:ins>
      <w:r w:rsidRPr="009C0DE2">
        <w:rPr>
          <w:rFonts w:hint="eastAsia"/>
        </w:rPr>
        <w:t>and indicate as</w:t>
      </w:r>
      <w:r w:rsidR="00C84259" w:rsidRPr="00F51973">
        <w:t xml:space="preserve"> </w:t>
      </w:r>
      <w:r w:rsidRPr="009C0DE2">
        <w:rPr>
          <w:rFonts w:hint="eastAsia"/>
        </w:rPr>
        <w:t>such with</w:t>
      </w:r>
      <w:r w:rsidR="00C84259" w:rsidRPr="00F51973">
        <w:t xml:space="preserve"> </w:t>
      </w:r>
      <w:r w:rsidRPr="009C0DE2">
        <w:rPr>
          <w:rStyle w:val="Literal"/>
          <w:rFonts w:hint="eastAsia"/>
        </w:rPr>
        <w:t>unsafe</w:t>
      </w:r>
      <w:r w:rsidRPr="009C0DE2">
        <w:rPr>
          <w:rFonts w:hint="eastAsia"/>
        </w:rPr>
        <w:t>.</w:t>
      </w:r>
    </w:p>
    <w:p w14:paraId="2671B680" w14:textId="77777777" w:rsidR="003C4BF2" w:rsidRDefault="00F15FBE">
      <w:pPr>
        <w:pStyle w:val="ProductionDirective"/>
        <w:rPr>
          <w:rPrChange w:id="732" w:author="AnneMarieW" w:date="2018-03-20T13:44:00Z">
            <w:rPr>
              <w:rFonts w:eastAsia="Microsoft YaHei"/>
            </w:rPr>
          </w:rPrChange>
        </w:rPr>
      </w:pPr>
      <w:ins w:id="733" w:author="AnneMarieW" w:date="2018-03-20T13:44:00Z">
        <w:r>
          <w:t>prod: check xref</w:t>
        </w:r>
      </w:ins>
    </w:p>
    <w:p w14:paraId="73731CBF" w14:textId="77777777" w:rsidR="00DF5F30" w:rsidRPr="009C0DE2" w:rsidRDefault="00DF5F30" w:rsidP="00F51973">
      <w:pPr>
        <w:pStyle w:val="HeadB"/>
        <w:rPr>
          <w:rFonts w:eastAsia="Microsoft YaHei"/>
        </w:rPr>
      </w:pPr>
      <w:bookmarkStart w:id="734" w:name="when-to-use-unsafe-code"/>
      <w:bookmarkStart w:id="735" w:name="_Toc508803071"/>
      <w:bookmarkEnd w:id="734"/>
      <w:r w:rsidRPr="009C0DE2">
        <w:rPr>
          <w:rFonts w:eastAsia="Microsoft YaHei" w:hint="eastAsia"/>
        </w:rPr>
        <w:t>When to Use Unsafe Code</w:t>
      </w:r>
      <w:bookmarkEnd w:id="735"/>
    </w:p>
    <w:p w14:paraId="2222B9D5" w14:textId="77777777" w:rsidR="00DF5F30" w:rsidRPr="009C0DE2" w:rsidRDefault="00DF5F30" w:rsidP="00173090">
      <w:pPr>
        <w:pStyle w:val="BodyFirst"/>
        <w:rPr>
          <w:rFonts w:eastAsia="Microsoft YaHei"/>
        </w:rPr>
      </w:pPr>
      <w:r w:rsidRPr="009C0DE2">
        <w:rPr>
          <w:rFonts w:eastAsia="Microsoft YaHei" w:hint="eastAsia"/>
        </w:rPr>
        <w:t>Using</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to take one of the</w:t>
      </w:r>
      <w:del w:id="736" w:author="AnneMarieW" w:date="2018-03-20T13:46:00Z">
        <w:r w:rsidRPr="009C0DE2" w:rsidDel="00EC49D7">
          <w:rPr>
            <w:rFonts w:eastAsia="Microsoft YaHei" w:hint="eastAsia"/>
          </w:rPr>
          <w:delText>se</w:delText>
        </w:r>
      </w:del>
      <w:ins w:id="737" w:author="AnneMarieW" w:date="2018-03-20T13:46:00Z">
        <w:r w:rsidR="00EC49D7">
          <w:rPr>
            <w:rFonts w:eastAsia="Microsoft YaHei"/>
          </w:rPr>
          <w:t xml:space="preserve"> </w:t>
        </w:r>
      </w:ins>
      <w:del w:id="738" w:author="AnneMarieW" w:date="2018-03-20T13:51:00Z">
        <w:r w:rsidRPr="009C0DE2" w:rsidDel="00722AE0">
          <w:rPr>
            <w:rFonts w:eastAsia="Microsoft YaHei" w:hint="eastAsia"/>
          </w:rPr>
          <w:delText xml:space="preserve"> </w:delText>
        </w:r>
      </w:del>
      <w:r w:rsidRPr="009C0DE2">
        <w:rPr>
          <w:rFonts w:eastAsia="Microsoft YaHei" w:hint="eastAsia"/>
        </w:rPr>
        <w:t>four actions</w:t>
      </w:r>
      <w:ins w:id="739" w:author="AnneMarieW" w:date="2018-03-20T13:51:00Z">
        <w:r w:rsidR="00722AE0">
          <w:rPr>
            <w:rFonts w:eastAsia="Microsoft YaHei"/>
          </w:rPr>
          <w:t xml:space="preserve"> (superpowers) just</w:t>
        </w:r>
      </w:ins>
      <w:ins w:id="740" w:author="AnneMarieW" w:date="2018-03-20T13:46:00Z">
        <w:r w:rsidR="00EC49D7">
          <w:rPr>
            <w:rFonts w:eastAsia="Microsoft YaHei"/>
          </w:rPr>
          <w:t xml:space="preserve"> discussed</w:t>
        </w:r>
      </w:ins>
      <w:r w:rsidRPr="009C0DE2">
        <w:rPr>
          <w:rFonts w:eastAsia="Microsoft YaHei" w:hint="eastAsia"/>
        </w:rPr>
        <w:t xml:space="preserve"> isn</w:t>
      </w:r>
      <w:r w:rsidRPr="009C0DE2">
        <w:rPr>
          <w:rFonts w:eastAsia="Microsoft YaHei"/>
        </w:rPr>
        <w:t>’</w:t>
      </w:r>
      <w:r w:rsidRPr="009C0DE2">
        <w:rPr>
          <w:rFonts w:eastAsia="Microsoft YaHei" w:hint="eastAsia"/>
        </w:rPr>
        <w:t>t wrong or even frowned</w:t>
      </w:r>
      <w:r w:rsidR="00C84259" w:rsidRPr="00F51973">
        <w:t xml:space="preserve"> </w:t>
      </w:r>
      <w:r w:rsidRPr="009C0DE2">
        <w:rPr>
          <w:rFonts w:eastAsia="Microsoft YaHei" w:hint="eastAsia"/>
        </w:rPr>
        <w:t>upon</w:t>
      </w:r>
      <w:del w:id="741" w:author="AnneMarieW" w:date="2018-03-20T13:47:00Z">
        <w:r w:rsidRPr="009C0DE2" w:rsidDel="00EC49D7">
          <w:rPr>
            <w:rFonts w:eastAsia="Microsoft YaHei" w:hint="eastAsia"/>
          </w:rPr>
          <w:delText>,</w:delText>
        </w:r>
      </w:del>
      <w:ins w:id="742" w:author="AnneMarieW" w:date="2018-03-20T13:47:00Z">
        <w:r w:rsidR="00EC49D7">
          <w:rPr>
            <w:rFonts w:eastAsia="Microsoft YaHei"/>
          </w:rPr>
          <w:t>.</w:t>
        </w:r>
      </w:ins>
      <w:r w:rsidRPr="009C0DE2">
        <w:rPr>
          <w:rFonts w:eastAsia="Microsoft YaHei" w:hint="eastAsia"/>
        </w:rPr>
        <w:t xml:space="preserve"> </w:t>
      </w:r>
      <w:del w:id="743" w:author="AnneMarieW" w:date="2018-03-20T13:47:00Z">
        <w:r w:rsidRPr="009C0DE2" w:rsidDel="00EC49D7">
          <w:rPr>
            <w:rFonts w:eastAsia="Microsoft YaHei" w:hint="eastAsia"/>
          </w:rPr>
          <w:delText>b</w:delText>
        </w:r>
      </w:del>
      <w:ins w:id="744" w:author="AnneMarieW" w:date="2018-03-20T13:47:00Z">
        <w:r w:rsidR="00EC49D7">
          <w:rPr>
            <w:rFonts w:eastAsia="Microsoft YaHei"/>
          </w:rPr>
          <w:t>B</w:t>
        </w:r>
      </w:ins>
      <w:r w:rsidRPr="009C0DE2">
        <w:rPr>
          <w:rFonts w:eastAsia="Microsoft YaHei" w:hint="eastAsia"/>
        </w:rPr>
        <w:t>ut it is trickier to get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 xml:space="preserve">code correct because the compiler </w:t>
      </w:r>
      <w:del w:id="745" w:author="AnneMarieW" w:date="2018-03-20T13:47:00Z">
        <w:r w:rsidRPr="009C0DE2" w:rsidDel="00EC49D7">
          <w:rPr>
            <w:rFonts w:eastAsia="Microsoft YaHei" w:hint="eastAsia"/>
          </w:rPr>
          <w:delText>isn</w:delText>
        </w:r>
        <w:r w:rsidRPr="009C0DE2" w:rsidDel="00EC49D7">
          <w:rPr>
            <w:rFonts w:eastAsia="Microsoft YaHei"/>
          </w:rPr>
          <w:delText>’</w:delText>
        </w:r>
        <w:r w:rsidRPr="009C0DE2" w:rsidDel="00EC49D7">
          <w:rPr>
            <w:rFonts w:eastAsia="Microsoft YaHei" w:hint="eastAsia"/>
          </w:rPr>
          <w:delText>t</w:delText>
        </w:r>
        <w:r w:rsidR="00C84259" w:rsidRPr="00F51973" w:rsidDel="00EC49D7">
          <w:delText xml:space="preserve"> </w:delText>
        </w:r>
        <w:r w:rsidRPr="009C0DE2" w:rsidDel="00EC49D7">
          <w:rPr>
            <w:rFonts w:eastAsia="Microsoft YaHei" w:hint="eastAsia"/>
          </w:rPr>
          <w:delText xml:space="preserve">able to </w:delText>
        </w:r>
      </w:del>
      <w:ins w:id="746" w:author="AnneMarieW" w:date="2018-03-20T13:47:00Z">
        <w:r w:rsidR="00EC49D7">
          <w:rPr>
            <w:rFonts w:eastAsia="Microsoft YaHei"/>
          </w:rPr>
          <w:t xml:space="preserve">can’t </w:t>
        </w:r>
      </w:ins>
      <w:r w:rsidRPr="009C0DE2">
        <w:rPr>
          <w:rFonts w:eastAsia="Microsoft YaHei" w:hint="eastAsia"/>
        </w:rPr>
        <w:t>help uphold memory safety. When you have a reason to use</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code,</w:t>
      </w:r>
      <w:r w:rsidR="00C84259" w:rsidRPr="00F51973">
        <w:t xml:space="preserve"> </w:t>
      </w:r>
      <w:del w:id="747" w:author="AnneMarieW" w:date="2018-03-20T13:48:00Z">
        <w:r w:rsidRPr="009C0DE2" w:rsidDel="00EC49D7">
          <w:rPr>
            <w:rFonts w:eastAsia="Microsoft YaHei" w:hint="eastAsia"/>
          </w:rPr>
          <w:delText xml:space="preserve">it is possible to </w:delText>
        </w:r>
      </w:del>
      <w:ins w:id="748" w:author="AnneMarieW" w:date="2018-03-20T13:48:00Z">
        <w:r w:rsidR="00EC49D7">
          <w:rPr>
            <w:rFonts w:eastAsia="Microsoft YaHei"/>
          </w:rPr>
          <w:t xml:space="preserve">you can </w:t>
        </w:r>
      </w:ins>
      <w:r w:rsidRPr="009C0DE2">
        <w:rPr>
          <w:rFonts w:eastAsia="Microsoft YaHei" w:hint="eastAsia"/>
        </w:rPr>
        <w:t>do so, and having the explicit</w:t>
      </w:r>
      <w:r w:rsidR="00C84259" w:rsidRPr="00F51973">
        <w:t xml:space="preserve"> </w:t>
      </w:r>
      <w:r w:rsidRPr="009C0DE2">
        <w:rPr>
          <w:rStyle w:val="Literal"/>
          <w:rFonts w:hint="eastAsia"/>
        </w:rPr>
        <w:t>unsafe</w:t>
      </w:r>
      <w:r w:rsidR="00C84259" w:rsidRPr="00F51973">
        <w:t xml:space="preserve"> </w:t>
      </w:r>
      <w:r w:rsidRPr="009C0DE2">
        <w:rPr>
          <w:rFonts w:eastAsia="Microsoft YaHei" w:hint="eastAsia"/>
        </w:rPr>
        <w:t>annotation makes it</w:t>
      </w:r>
      <w:r w:rsidR="00C84259" w:rsidRPr="00F51973">
        <w:t xml:space="preserve"> </w:t>
      </w:r>
      <w:r w:rsidRPr="009C0DE2">
        <w:rPr>
          <w:rFonts w:eastAsia="Microsoft YaHei" w:hint="eastAsia"/>
        </w:rPr>
        <w:t>easier to track down the source of problems if they occur.</w:t>
      </w:r>
    </w:p>
    <w:p w14:paraId="293FF054" w14:textId="77777777" w:rsidR="00DF5F30" w:rsidRPr="009C0DE2" w:rsidRDefault="00DF5F30" w:rsidP="009C0DE2">
      <w:pPr>
        <w:pStyle w:val="HeadA"/>
        <w:rPr>
          <w:rFonts w:eastAsia="Microsoft YaHei"/>
        </w:rPr>
      </w:pPr>
      <w:bookmarkStart w:id="749" w:name="advanced-lifetimes"/>
      <w:bookmarkStart w:id="750" w:name="_Toc508803072"/>
      <w:bookmarkEnd w:id="749"/>
      <w:r w:rsidRPr="009C0DE2">
        <w:rPr>
          <w:rFonts w:eastAsia="Microsoft YaHei" w:hint="eastAsia"/>
        </w:rPr>
        <w:t>Advanced Lifetimes</w:t>
      </w:r>
      <w:bookmarkEnd w:id="750"/>
    </w:p>
    <w:p w14:paraId="14F39917" w14:textId="77777777" w:rsidR="00DF5F30" w:rsidRDefault="00DF5F30" w:rsidP="00173090">
      <w:pPr>
        <w:pStyle w:val="BodyFirst"/>
        <w:rPr>
          <w:ins w:id="751" w:author="AnneMarieW" w:date="2018-03-20T13:53:00Z"/>
          <w:rFonts w:eastAsia="Microsoft YaHei"/>
        </w:rPr>
      </w:pPr>
      <w:del w:id="752" w:author="AnneMarieW" w:date="2018-03-20T13:52:00Z">
        <w:r w:rsidRPr="009C0DE2" w:rsidDel="000604C3">
          <w:rPr>
            <w:rFonts w:eastAsia="Microsoft YaHei" w:hint="eastAsia"/>
          </w:rPr>
          <w:lastRenderedPageBreak/>
          <w:delText>Back i</w:delText>
        </w:r>
      </w:del>
      <w:ins w:id="753" w:author="AnneMarieW" w:date="2018-03-20T13:52:00Z">
        <w:r w:rsidR="000604C3">
          <w:rPr>
            <w:rFonts w:eastAsia="Microsoft YaHei"/>
          </w:rPr>
          <w:t>I</w:t>
        </w:r>
      </w:ins>
      <w:r w:rsidRPr="009C0DE2">
        <w:rPr>
          <w:rFonts w:eastAsia="Microsoft YaHei" w:hint="eastAsia"/>
        </w:rPr>
        <w:t xml:space="preserve">n </w:t>
      </w:r>
      <w:r w:rsidR="006D1401" w:rsidRPr="006D1401">
        <w:rPr>
          <w:rFonts w:eastAsia="Microsoft YaHei"/>
          <w:highlight w:val="yellow"/>
          <w:rPrChange w:id="754" w:author="AnneMarieW" w:date="2018-03-20T13:53:00Z">
            <w:rPr>
              <w:rFonts w:ascii="Courier" w:eastAsia="Microsoft YaHei" w:hAnsi="Courier"/>
              <w:color w:val="0000FF"/>
              <w:sz w:val="20"/>
            </w:rPr>
          </w:rPrChange>
        </w:rPr>
        <w:t xml:space="preserve">Chapter 10 in the </w:t>
      </w:r>
      <w:ins w:id="755" w:author="AnneMarieW" w:date="2018-03-20T13:52:00Z">
        <w:r w:rsidR="006D1401" w:rsidRPr="006D1401">
          <w:rPr>
            <w:rFonts w:eastAsia="Microsoft YaHei"/>
            <w:highlight w:val="yellow"/>
            <w:rPrChange w:id="756" w:author="AnneMarieW" w:date="2018-03-20T13:53:00Z">
              <w:rPr>
                <w:rFonts w:ascii="Courier" w:eastAsia="Microsoft YaHei" w:hAnsi="Courier"/>
                <w:color w:val="0000FF"/>
                <w:sz w:val="20"/>
              </w:rPr>
            </w:rPrChange>
          </w:rPr>
          <w:t xml:space="preserve">section </w:t>
        </w:r>
      </w:ins>
      <w:r w:rsidR="006D1401" w:rsidRPr="006D1401">
        <w:rPr>
          <w:rFonts w:eastAsia="Microsoft YaHei"/>
          <w:highlight w:val="yellow"/>
          <w:rPrChange w:id="757" w:author="AnneMarieW" w:date="2018-03-20T13:53:00Z">
            <w:rPr>
              <w:rFonts w:ascii="Courier" w:eastAsia="Microsoft YaHei" w:hAnsi="Courier"/>
              <w:color w:val="0000FF"/>
              <w:sz w:val="20"/>
            </w:rPr>
          </w:rPrChange>
        </w:rPr>
        <w:t>“Validating References with Lifetimes</w:t>
      </w:r>
      <w:ins w:id="758" w:author="AnneMarieW" w:date="2018-03-22T10:56:00Z">
        <w:r w:rsidR="009000EA">
          <w:rPr>
            <w:rFonts w:eastAsia="Microsoft YaHei"/>
            <w:highlight w:val="yellow"/>
          </w:rPr>
          <w:t>,</w:t>
        </w:r>
      </w:ins>
      <w:r w:rsidR="006D1401" w:rsidRPr="006D1401">
        <w:rPr>
          <w:rFonts w:eastAsia="Microsoft YaHei"/>
          <w:highlight w:val="yellow"/>
          <w:rPrChange w:id="759" w:author="AnneMarieW" w:date="2018-03-20T13:53:00Z">
            <w:rPr>
              <w:rFonts w:ascii="Courier" w:eastAsia="Microsoft YaHei" w:hAnsi="Courier"/>
              <w:color w:val="0000FF"/>
              <w:sz w:val="20"/>
            </w:rPr>
          </w:rPrChange>
        </w:rPr>
        <w:t>”</w:t>
      </w:r>
      <w:del w:id="760" w:author="AnneMarieW" w:date="2018-03-20T13:52:00Z">
        <w:r w:rsidRPr="009C0DE2" w:rsidDel="000604C3">
          <w:rPr>
            <w:rFonts w:eastAsia="Microsoft YaHei" w:hint="eastAsia"/>
          </w:rPr>
          <w:delText xml:space="preserve"> section</w:delText>
        </w:r>
      </w:del>
      <w:del w:id="761" w:author="AnneMarieW" w:date="2018-03-22T10:56:00Z">
        <w:r w:rsidRPr="009C0DE2" w:rsidDel="009000EA">
          <w:rPr>
            <w:rFonts w:eastAsia="Microsoft YaHei" w:hint="eastAsia"/>
          </w:rPr>
          <w:delText>,</w:delText>
        </w:r>
      </w:del>
      <w:r w:rsidRPr="009C0DE2">
        <w:rPr>
          <w:rFonts w:eastAsia="Microsoft YaHei" w:hint="eastAsia"/>
        </w:rPr>
        <w:t xml:space="preserve"> </w:t>
      </w:r>
      <w:del w:id="762" w:author="AnneMarieW" w:date="2018-03-20T13:53:00Z">
        <w:r w:rsidRPr="009C0DE2" w:rsidDel="000604C3">
          <w:rPr>
            <w:rFonts w:eastAsia="Microsoft YaHei" w:hint="eastAsia"/>
          </w:rPr>
          <w:delText>we</w:delText>
        </w:r>
      </w:del>
      <w:ins w:id="763" w:author="AnneMarieW" w:date="2018-03-20T13:53:00Z">
        <w:r w:rsidR="000604C3">
          <w:rPr>
            <w:rFonts w:eastAsia="Microsoft YaHei"/>
          </w:rPr>
          <w:t>you</w:t>
        </w:r>
      </w:ins>
      <w:r w:rsidR="00C84259" w:rsidRPr="00F51973">
        <w:t xml:space="preserve"> </w:t>
      </w:r>
      <w:r w:rsidRPr="009C0DE2">
        <w:rPr>
          <w:rFonts w:eastAsia="Microsoft YaHei" w:hint="eastAsia"/>
        </w:rPr>
        <w:t>learned how to annotate references with lifetime parameters to tell Rust how</w:t>
      </w:r>
      <w:r w:rsidR="00C84259" w:rsidRPr="00F51973">
        <w:t xml:space="preserve"> </w:t>
      </w:r>
      <w:r w:rsidRPr="009C0DE2">
        <w:rPr>
          <w:rFonts w:eastAsia="Microsoft YaHei" w:hint="eastAsia"/>
        </w:rPr>
        <w:t xml:space="preserve">lifetimes of different references relate. </w:t>
      </w:r>
      <w:del w:id="764" w:author="AnneMarieW" w:date="2018-03-20T13:53:00Z">
        <w:r w:rsidRPr="009C0DE2" w:rsidDel="00267FB6">
          <w:rPr>
            <w:rFonts w:eastAsia="Microsoft YaHei" w:hint="eastAsia"/>
          </w:rPr>
          <w:delText>We</w:delText>
        </w:r>
      </w:del>
      <w:ins w:id="765" w:author="AnneMarieW" w:date="2018-03-20T13:53:00Z">
        <w:r w:rsidR="00267FB6">
          <w:rPr>
            <w:rFonts w:eastAsia="Microsoft YaHei"/>
          </w:rPr>
          <w:t>You</w:t>
        </w:r>
      </w:ins>
      <w:r w:rsidRPr="009C0DE2">
        <w:rPr>
          <w:rFonts w:eastAsia="Microsoft YaHei" w:hint="eastAsia"/>
        </w:rPr>
        <w:t xml:space="preserve"> saw how every reference has a</w:t>
      </w:r>
      <w:r w:rsidR="00C84259" w:rsidRPr="00F51973">
        <w:t xml:space="preserve"> </w:t>
      </w:r>
      <w:r w:rsidRPr="009C0DE2">
        <w:rPr>
          <w:rFonts w:eastAsia="Microsoft YaHei" w:hint="eastAsia"/>
        </w:rPr>
        <w:t>lifetime</w:t>
      </w:r>
      <w:ins w:id="766" w:author="AnneMarieW" w:date="2018-03-20T13:54:00Z">
        <w:r w:rsidR="00267FB6">
          <w:rPr>
            <w:rFonts w:eastAsia="Microsoft YaHei"/>
          </w:rPr>
          <w:t>,</w:t>
        </w:r>
      </w:ins>
      <w:r w:rsidRPr="009C0DE2">
        <w:rPr>
          <w:rFonts w:eastAsia="Microsoft YaHei" w:hint="eastAsia"/>
        </w:rPr>
        <w:t xml:space="preserve"> but</w:t>
      </w:r>
      <w:del w:id="767" w:author="AnneMarieW" w:date="2018-03-20T13:54:00Z">
        <w:r w:rsidRPr="009C0DE2" w:rsidDel="00267FB6">
          <w:rPr>
            <w:rFonts w:eastAsia="Microsoft YaHei" w:hint="eastAsia"/>
          </w:rPr>
          <w:delText>,</w:delText>
        </w:r>
      </w:del>
      <w:r w:rsidRPr="009C0DE2">
        <w:rPr>
          <w:rFonts w:eastAsia="Microsoft YaHei" w:hint="eastAsia"/>
        </w:rPr>
        <w:t xml:space="preserve"> most of the time, Rust will let you elide lifetimes. </w:t>
      </w:r>
      <w:del w:id="768" w:author="AnneMarieW" w:date="2018-03-20T13:54:00Z">
        <w:r w:rsidRPr="009C0DE2" w:rsidDel="00267FB6">
          <w:rPr>
            <w:rFonts w:eastAsia="Microsoft YaHei" w:hint="eastAsia"/>
          </w:rPr>
          <w:delText>Here</w:delText>
        </w:r>
      </w:del>
      <w:ins w:id="769" w:author="AnneMarieW" w:date="2018-03-20T13:54:00Z">
        <w:r w:rsidR="00267FB6">
          <w:rPr>
            <w:rFonts w:eastAsia="Microsoft YaHei"/>
          </w:rPr>
          <w:t>Now</w:t>
        </w:r>
      </w:ins>
      <w:r w:rsidRPr="009C0DE2">
        <w:rPr>
          <w:rFonts w:eastAsia="Microsoft YaHei" w:hint="eastAsia"/>
        </w:rPr>
        <w:t xml:space="preserve"> we</w:t>
      </w:r>
      <w:r w:rsidRPr="009C0DE2">
        <w:rPr>
          <w:rFonts w:eastAsia="Microsoft YaHei"/>
        </w:rPr>
        <w:t>’</w:t>
      </w:r>
      <w:r w:rsidRPr="009C0DE2">
        <w:rPr>
          <w:rFonts w:eastAsia="Microsoft YaHei" w:hint="eastAsia"/>
        </w:rPr>
        <w:t>ll</w:t>
      </w:r>
      <w:r w:rsidR="00C84259" w:rsidRPr="00F51973">
        <w:t xml:space="preserve"> </w:t>
      </w:r>
      <w:r w:rsidRPr="009C0DE2">
        <w:rPr>
          <w:rFonts w:eastAsia="Microsoft YaHei" w:hint="eastAsia"/>
        </w:rPr>
        <w:t>look at three advanced features of lifetimes that we haven</w:t>
      </w:r>
      <w:r w:rsidRPr="009C0DE2">
        <w:rPr>
          <w:rFonts w:eastAsia="Microsoft YaHei"/>
        </w:rPr>
        <w:t>’</w:t>
      </w:r>
      <w:r w:rsidRPr="009C0DE2">
        <w:rPr>
          <w:rFonts w:eastAsia="Microsoft YaHei" w:hint="eastAsia"/>
        </w:rPr>
        <w:t>t covered yet:</w:t>
      </w:r>
    </w:p>
    <w:p w14:paraId="6044C146" w14:textId="77777777" w:rsidR="003C4BF2" w:rsidRDefault="000604C3">
      <w:pPr>
        <w:pStyle w:val="ProductionDirective"/>
        <w:rPr>
          <w:rPrChange w:id="770" w:author="AnneMarieW" w:date="2018-03-20T13:53:00Z">
            <w:rPr>
              <w:rFonts w:eastAsia="Microsoft YaHei"/>
            </w:rPr>
          </w:rPrChange>
        </w:rPr>
        <w:pPrChange w:id="771" w:author="AnneMarieW" w:date="2018-03-20T13:53:00Z">
          <w:pPr>
            <w:pStyle w:val="BodyFirst"/>
          </w:pPr>
        </w:pPrChange>
      </w:pPr>
      <w:ins w:id="772" w:author="AnneMarieW" w:date="2018-03-20T13:53:00Z">
        <w:r>
          <w:t>prod: check xref</w:t>
        </w:r>
      </w:ins>
    </w:p>
    <w:p w14:paraId="48B783EE" w14:textId="77777777" w:rsidR="00DF5F30" w:rsidRPr="009C0DE2" w:rsidRDefault="00DF5F30" w:rsidP="00F51973">
      <w:pPr>
        <w:pStyle w:val="BulletA"/>
      </w:pPr>
      <w:r w:rsidRPr="009C0DE2">
        <w:rPr>
          <w:rFonts w:hint="eastAsia"/>
        </w:rPr>
        <w:t>Lifetime subtyping</w:t>
      </w:r>
      <w:del w:id="773" w:author="AnneMarieW" w:date="2018-03-20T13:55:00Z">
        <w:r w:rsidRPr="009C0DE2" w:rsidDel="00267FB6">
          <w:rPr>
            <w:rFonts w:hint="eastAsia"/>
          </w:rPr>
          <w:delText>,</w:delText>
        </w:r>
      </w:del>
      <w:ins w:id="774" w:author="AnneMarieW" w:date="2018-03-20T13:55:00Z">
        <w:r w:rsidR="00267FB6">
          <w:t>:</w:t>
        </w:r>
      </w:ins>
      <w:del w:id="775" w:author="AnneMarieW" w:date="2018-03-20T13:55:00Z">
        <w:r w:rsidRPr="009C0DE2" w:rsidDel="00267FB6">
          <w:rPr>
            <w:rFonts w:hint="eastAsia"/>
          </w:rPr>
          <w:delText xml:space="preserve"> a way to</w:delText>
        </w:r>
      </w:del>
      <w:r w:rsidRPr="009C0DE2">
        <w:rPr>
          <w:rFonts w:hint="eastAsia"/>
        </w:rPr>
        <w:t xml:space="preserve"> </w:t>
      </w:r>
      <w:ins w:id="776" w:author="AnneMarieW" w:date="2018-03-20T13:55:00Z">
        <w:r w:rsidR="00267FB6">
          <w:t>E</w:t>
        </w:r>
      </w:ins>
      <w:del w:id="777" w:author="AnneMarieW" w:date="2018-03-20T13:55:00Z">
        <w:r w:rsidRPr="009C0DE2" w:rsidDel="00267FB6">
          <w:rPr>
            <w:rFonts w:hint="eastAsia"/>
          </w:rPr>
          <w:delText>e</w:delText>
        </w:r>
      </w:del>
      <w:r w:rsidRPr="009C0DE2">
        <w:rPr>
          <w:rFonts w:hint="eastAsia"/>
        </w:rPr>
        <w:t>nsure</w:t>
      </w:r>
      <w:ins w:id="778" w:author="AnneMarieW" w:date="2018-03-20T13:55:00Z">
        <w:r w:rsidR="00267FB6">
          <w:t>s</w:t>
        </w:r>
      </w:ins>
      <w:r w:rsidRPr="009C0DE2">
        <w:rPr>
          <w:rFonts w:hint="eastAsia"/>
        </w:rPr>
        <w:t xml:space="preserve"> that one lifetime outlives another</w:t>
      </w:r>
      <w:r w:rsidR="00C84259" w:rsidRPr="00F51973">
        <w:t xml:space="preserve"> </w:t>
      </w:r>
      <w:r w:rsidRPr="009C0DE2">
        <w:rPr>
          <w:rFonts w:hint="eastAsia"/>
        </w:rPr>
        <w:t>lifetime</w:t>
      </w:r>
    </w:p>
    <w:p w14:paraId="434D11B6" w14:textId="77777777" w:rsidR="00DF5F30" w:rsidRPr="009C0DE2" w:rsidRDefault="00DF5F30" w:rsidP="009C0DE2">
      <w:pPr>
        <w:pStyle w:val="BulletB"/>
      </w:pPr>
      <w:r w:rsidRPr="009C0DE2">
        <w:rPr>
          <w:rFonts w:hint="eastAsia"/>
        </w:rPr>
        <w:t>Lifetime bounds</w:t>
      </w:r>
      <w:del w:id="779" w:author="AnneMarieW" w:date="2018-03-20T13:55:00Z">
        <w:r w:rsidRPr="009C0DE2" w:rsidDel="00267FB6">
          <w:rPr>
            <w:rFonts w:hint="eastAsia"/>
          </w:rPr>
          <w:delText>,</w:delText>
        </w:r>
      </w:del>
      <w:ins w:id="780" w:author="AnneMarieW" w:date="2018-03-20T13:55:00Z">
        <w:r w:rsidR="00267FB6">
          <w:t>:</w:t>
        </w:r>
      </w:ins>
      <w:del w:id="781" w:author="AnneMarieW" w:date="2018-03-20T13:55:00Z">
        <w:r w:rsidRPr="009C0DE2" w:rsidDel="00267FB6">
          <w:rPr>
            <w:rFonts w:hint="eastAsia"/>
          </w:rPr>
          <w:delText xml:space="preserve"> to s</w:delText>
        </w:r>
      </w:del>
      <w:ins w:id="782" w:author="AnneMarieW" w:date="2018-03-20T13:55:00Z">
        <w:r w:rsidR="00267FB6">
          <w:t xml:space="preserve"> S</w:t>
        </w:r>
      </w:ins>
      <w:r w:rsidRPr="009C0DE2">
        <w:rPr>
          <w:rFonts w:hint="eastAsia"/>
        </w:rPr>
        <w:t>pecif</w:t>
      </w:r>
      <w:del w:id="783" w:author="AnneMarieW" w:date="2018-03-20T13:55:00Z">
        <w:r w:rsidRPr="009C0DE2" w:rsidDel="00267FB6">
          <w:rPr>
            <w:rFonts w:hint="eastAsia"/>
          </w:rPr>
          <w:delText>y</w:delText>
        </w:r>
      </w:del>
      <w:ins w:id="784" w:author="AnneMarieW" w:date="2018-03-20T13:55:00Z">
        <w:r w:rsidR="00267FB6">
          <w:t>ies</w:t>
        </w:r>
      </w:ins>
      <w:r w:rsidRPr="009C0DE2">
        <w:rPr>
          <w:rFonts w:hint="eastAsia"/>
        </w:rPr>
        <w:t xml:space="preserve"> a lifetime for a reference to a generic type</w:t>
      </w:r>
    </w:p>
    <w:p w14:paraId="7EAD3B32" w14:textId="736293EB" w:rsidR="003C4BF2" w:rsidRDefault="00503C1E">
      <w:pPr>
        <w:pStyle w:val="BulletC"/>
        <w:pPrChange w:id="785" w:author="AnneMarieW" w:date="2018-03-20T13:56:00Z">
          <w:pPr>
            <w:pStyle w:val="BodyFirst"/>
          </w:pPr>
        </w:pPrChange>
      </w:pPr>
      <w:ins w:id="786" w:author="Carol Nichols" w:date="2018-03-26T17:44:00Z">
        <w:r>
          <w:t xml:space="preserve">Inference of </w:t>
        </w:r>
      </w:ins>
      <w:del w:id="787" w:author="Carol Nichols" w:date="2018-03-26T17:44:00Z">
        <w:r w:rsidR="00DF5F30" w:rsidRPr="009C0DE2" w:rsidDel="00503C1E">
          <w:rPr>
            <w:rFonts w:hint="eastAsia"/>
          </w:rPr>
          <w:delText xml:space="preserve">Trait </w:delText>
        </w:r>
      </w:del>
      <w:ins w:id="788" w:author="Carol Nichols" w:date="2018-03-26T17:44:00Z">
        <w:r>
          <w:t>t</w:t>
        </w:r>
        <w:r w:rsidRPr="009C0DE2">
          <w:rPr>
            <w:rFonts w:hint="eastAsia"/>
          </w:rPr>
          <w:t xml:space="preserve">rait </w:t>
        </w:r>
      </w:ins>
      <w:r w:rsidR="00DF5F30" w:rsidRPr="009C0DE2">
        <w:rPr>
          <w:rFonts w:hint="eastAsia"/>
        </w:rPr>
        <w:t>object lifetimes</w:t>
      </w:r>
      <w:del w:id="789" w:author="AnneMarieW" w:date="2018-03-20T13:55:00Z">
        <w:r w:rsidR="00DF5F30" w:rsidRPr="009C0DE2" w:rsidDel="00267FB6">
          <w:rPr>
            <w:rFonts w:hint="eastAsia"/>
          </w:rPr>
          <w:delText>,</w:delText>
        </w:r>
      </w:del>
      <w:ins w:id="790" w:author="Carol Nichols" w:date="2018-03-26T17:44:00Z">
        <w:r w:rsidR="001173A9">
          <w:t>:</w:t>
        </w:r>
      </w:ins>
      <w:ins w:id="791" w:author="Carol Nichols" w:date="2018-03-26T17:43:00Z">
        <w:r w:rsidR="00566094">
          <w:t xml:space="preserve"> </w:t>
        </w:r>
      </w:ins>
      <w:ins w:id="792" w:author="Carol Nichols" w:date="2018-03-26T17:44:00Z">
        <w:r w:rsidR="009207FA">
          <w:t>H</w:t>
        </w:r>
      </w:ins>
      <w:ins w:id="793" w:author="AnneMarieW" w:date="2018-03-20T13:55:00Z">
        <w:del w:id="794" w:author="Carol Nichols" w:date="2018-03-26T17:43:00Z">
          <w:r w:rsidR="00267FB6" w:rsidDel="00566094">
            <w:delText>: Defines</w:delText>
          </w:r>
        </w:del>
      </w:ins>
      <w:del w:id="795" w:author="Carol Nichols" w:date="2018-03-26T17:43:00Z">
        <w:r w:rsidR="00DF5F30" w:rsidRPr="009C0DE2" w:rsidDel="00566094">
          <w:rPr>
            <w:rFonts w:hint="eastAsia"/>
          </w:rPr>
          <w:delText xml:space="preserve"> h</w:delText>
        </w:r>
      </w:del>
      <w:r w:rsidR="00DF5F30" w:rsidRPr="009C0DE2">
        <w:rPr>
          <w:rFonts w:hint="eastAsia"/>
        </w:rPr>
        <w:t xml:space="preserve">ow </w:t>
      </w:r>
      <w:del w:id="796" w:author="Carol Nichols" w:date="2018-03-26T17:44:00Z">
        <w:r w:rsidR="00DF5F30" w:rsidRPr="009C0DE2" w:rsidDel="001173A9">
          <w:rPr>
            <w:rFonts w:hint="eastAsia"/>
          </w:rPr>
          <w:delText>they</w:delText>
        </w:r>
        <w:r w:rsidR="00DF5F30" w:rsidRPr="009C0DE2" w:rsidDel="001173A9">
          <w:delText>’</w:delText>
        </w:r>
        <w:r w:rsidR="00DF5F30" w:rsidRPr="009C0DE2" w:rsidDel="001173A9">
          <w:rPr>
            <w:rFonts w:hint="eastAsia"/>
          </w:rPr>
          <w:delText xml:space="preserve">re </w:delText>
        </w:r>
      </w:del>
      <w:ins w:id="797" w:author="Carol Nichols" w:date="2018-03-26T17:44:00Z">
        <w:r w:rsidR="001173A9" w:rsidRPr="009C0DE2">
          <w:rPr>
            <w:rFonts w:hint="eastAsia"/>
          </w:rPr>
          <w:t>the</w:t>
        </w:r>
        <w:r w:rsidR="001173A9">
          <w:t xml:space="preserve"> compiler</w:t>
        </w:r>
        <w:r w:rsidR="001173A9" w:rsidRPr="009C0DE2">
          <w:rPr>
            <w:rFonts w:hint="eastAsia"/>
          </w:rPr>
          <w:t xml:space="preserve"> </w:t>
        </w:r>
      </w:ins>
      <w:r w:rsidR="00DF5F30" w:rsidRPr="009C0DE2">
        <w:rPr>
          <w:rFonts w:hint="eastAsia"/>
        </w:rPr>
        <w:t>infer</w:t>
      </w:r>
      <w:ins w:id="798" w:author="Carol Nichols" w:date="2018-03-26T17:44:00Z">
        <w:r w:rsidR="001173A9">
          <w:t>s trait object lifetimes</w:t>
        </w:r>
      </w:ins>
      <w:del w:id="799" w:author="Carol Nichols" w:date="2018-03-26T17:44:00Z">
        <w:r w:rsidR="00DF5F30" w:rsidRPr="009C0DE2" w:rsidDel="001173A9">
          <w:rPr>
            <w:rFonts w:hint="eastAsia"/>
          </w:rPr>
          <w:delText>red</w:delText>
        </w:r>
      </w:del>
      <w:del w:id="800" w:author="AnneMarieW" w:date="2018-03-20T13:55:00Z">
        <w:r w:rsidR="00DF5F30" w:rsidRPr="009C0DE2" w:rsidDel="00267FB6">
          <w:rPr>
            <w:rFonts w:hint="eastAsia"/>
          </w:rPr>
          <w:delText>,</w:delText>
        </w:r>
      </w:del>
      <w:r w:rsidR="00DF5F30" w:rsidRPr="009C0DE2">
        <w:rPr>
          <w:rFonts w:hint="eastAsia"/>
        </w:rPr>
        <w:t xml:space="preserve"> and when they need to be</w:t>
      </w:r>
      <w:r w:rsidR="00C84259" w:rsidRPr="00F51973">
        <w:t xml:space="preserve"> </w:t>
      </w:r>
      <w:r w:rsidR="00DF5F30" w:rsidRPr="009C0DE2">
        <w:rPr>
          <w:rFonts w:hint="eastAsia"/>
        </w:rPr>
        <w:t>specified</w:t>
      </w:r>
    </w:p>
    <w:p w14:paraId="56C4E353" w14:textId="7F3E07CE" w:rsidR="00DF5F30" w:rsidRPr="00F51973" w:rsidRDefault="009C0DE2" w:rsidP="00F51973">
      <w:pPr>
        <w:pStyle w:val="HeadB"/>
        <w:rPr>
          <w:rFonts w:eastAsia="Microsoft YaHei"/>
        </w:rPr>
      </w:pPr>
      <w:bookmarkStart w:id="801" w:name="lifetime-subtyping-ensures-one-lifetime-"/>
      <w:bookmarkEnd w:id="801"/>
      <w:del w:id="802" w:author="Carol Nichols" w:date="2018-03-26T17:43:00Z">
        <w:r w:rsidRPr="00F51973" w:rsidDel="004575FB">
          <w:delText xml:space="preserve"> </w:delText>
        </w:r>
      </w:del>
      <w:bookmarkStart w:id="803" w:name="_Toc508803073"/>
      <w:r w:rsidR="00DF5F30" w:rsidRPr="00F51973">
        <w:rPr>
          <w:rFonts w:eastAsia="Microsoft YaHei" w:hint="eastAsia"/>
        </w:rPr>
        <w:t>Lifetime Subtyping Ensures One Lifetime Outlives Another</w:t>
      </w:r>
      <w:bookmarkEnd w:id="803"/>
    </w:p>
    <w:p w14:paraId="5A51D239" w14:textId="0324DD29" w:rsidR="00DF5F30" w:rsidRPr="009C0DE2" w:rsidRDefault="006D1401" w:rsidP="00173090">
      <w:pPr>
        <w:pStyle w:val="BodyFirst"/>
        <w:rPr>
          <w:rFonts w:eastAsia="Microsoft YaHei"/>
        </w:rPr>
      </w:pPr>
      <w:r w:rsidRPr="006D1401">
        <w:rPr>
          <w:rStyle w:val="EmphasisItalic"/>
          <w:rFonts w:eastAsia="Microsoft YaHei"/>
          <w:rPrChange w:id="804" w:author="AnneMarieW" w:date="2018-03-20T13:58:00Z">
            <w:rPr>
              <w:rFonts w:ascii="Courier" w:eastAsia="Microsoft YaHei" w:hAnsi="Courier"/>
              <w:color w:val="0000FF"/>
              <w:sz w:val="20"/>
            </w:rPr>
          </w:rPrChange>
        </w:rPr>
        <w:t>Lifetime subtyping</w:t>
      </w:r>
      <w:r w:rsidR="00DF5F30" w:rsidRPr="009C0DE2">
        <w:rPr>
          <w:rFonts w:eastAsia="Microsoft YaHei" w:hint="eastAsia"/>
        </w:rPr>
        <w:t xml:space="preserve"> </w:t>
      </w:r>
      <w:del w:id="805" w:author="AnneMarieW" w:date="2018-03-20T13:58:00Z">
        <w:r w:rsidR="00DF5F30" w:rsidRPr="009C0DE2" w:rsidDel="00826260">
          <w:rPr>
            <w:rFonts w:eastAsia="Microsoft YaHei" w:hint="eastAsia"/>
          </w:rPr>
          <w:delText xml:space="preserve">is a way to </w:delText>
        </w:r>
      </w:del>
      <w:r w:rsidR="00DF5F30" w:rsidRPr="009C0DE2">
        <w:rPr>
          <w:rFonts w:eastAsia="Microsoft YaHei" w:hint="eastAsia"/>
        </w:rPr>
        <w:t>specif</w:t>
      </w:r>
      <w:del w:id="806" w:author="AnneMarieW" w:date="2018-03-20T13:59:00Z">
        <w:r w:rsidR="00DF5F30" w:rsidRPr="009C0DE2" w:rsidDel="00826260">
          <w:rPr>
            <w:rFonts w:eastAsia="Microsoft YaHei" w:hint="eastAsia"/>
          </w:rPr>
          <w:delText>y</w:delText>
        </w:r>
      </w:del>
      <w:ins w:id="807" w:author="AnneMarieW" w:date="2018-03-20T13:59:00Z">
        <w:r w:rsidR="00826260">
          <w:rPr>
            <w:rFonts w:eastAsia="Microsoft YaHei"/>
          </w:rPr>
          <w:t>ies</w:t>
        </w:r>
      </w:ins>
      <w:r w:rsidR="00DF5F30" w:rsidRPr="009C0DE2">
        <w:rPr>
          <w:rFonts w:eastAsia="Microsoft YaHei" w:hint="eastAsia"/>
        </w:rPr>
        <w:t xml:space="preserve"> that one lifetime should outlive another</w:t>
      </w:r>
      <w:r w:rsidR="00C84259" w:rsidRPr="00F51973">
        <w:t xml:space="preserve"> </w:t>
      </w:r>
      <w:r w:rsidR="00DF5F30" w:rsidRPr="009C0DE2">
        <w:rPr>
          <w:rFonts w:eastAsia="Microsoft YaHei" w:hint="eastAsia"/>
        </w:rPr>
        <w:t>lifetime. To explore lifetime subtyping, imagine we want to write a parser.</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 xml:space="preserve">ll </w:t>
      </w:r>
      <w:del w:id="808" w:author="AnneMarieW" w:date="2018-03-20T13:59:00Z">
        <w:r w:rsidR="00DF5F30" w:rsidRPr="009C0DE2" w:rsidDel="00826260">
          <w:rPr>
            <w:rFonts w:eastAsia="Microsoft YaHei" w:hint="eastAsia"/>
          </w:rPr>
          <w:delText xml:space="preserve">have </w:delText>
        </w:r>
      </w:del>
      <w:ins w:id="809" w:author="AnneMarieW" w:date="2018-03-20T13:59:00Z">
        <w:r w:rsidR="00826260">
          <w:rPr>
            <w:rFonts w:eastAsia="Microsoft YaHei"/>
          </w:rPr>
          <w:t xml:space="preserve">use </w:t>
        </w:r>
      </w:ins>
      <w:r w:rsidR="00DF5F30" w:rsidRPr="009C0DE2">
        <w:rPr>
          <w:rFonts w:eastAsia="Microsoft YaHei" w:hint="eastAsia"/>
        </w:rPr>
        <w:t>a structure called</w:t>
      </w:r>
      <w:r w:rsidR="00C84259" w:rsidRPr="00F51973">
        <w:t xml:space="preserve"> </w:t>
      </w:r>
      <w:r w:rsidR="00DF5F30" w:rsidRPr="009C0DE2">
        <w:rPr>
          <w:rStyle w:val="Literal"/>
          <w:rFonts w:hint="eastAsia"/>
        </w:rPr>
        <w:t>Context</w:t>
      </w:r>
      <w:r w:rsidR="00C84259" w:rsidRPr="00F51973">
        <w:t xml:space="preserve"> </w:t>
      </w:r>
      <w:r w:rsidR="00DF5F30" w:rsidRPr="009C0DE2">
        <w:rPr>
          <w:rFonts w:eastAsia="Microsoft YaHei" w:hint="eastAsia"/>
        </w:rPr>
        <w:t>that holds a reference to the string</w:t>
      </w:r>
      <w:r w:rsidR="00C84259" w:rsidRPr="00F51973">
        <w:t xml:space="preserve"> </w:t>
      </w:r>
      <w:r w:rsidR="00DF5F30" w:rsidRPr="009C0DE2">
        <w:rPr>
          <w:rFonts w:eastAsia="Microsoft YaHei" w:hint="eastAsia"/>
        </w:rPr>
        <w:t>we</w:t>
      </w:r>
      <w:r w:rsidR="00DF5F30" w:rsidRPr="009C0DE2">
        <w:rPr>
          <w:rFonts w:eastAsia="Microsoft YaHei"/>
        </w:rPr>
        <w:t>’</w:t>
      </w:r>
      <w:r w:rsidR="00DF5F30" w:rsidRPr="009C0DE2">
        <w:rPr>
          <w:rFonts w:eastAsia="Microsoft YaHei" w:hint="eastAsia"/>
        </w:rPr>
        <w:t>re parsing. We</w:t>
      </w:r>
      <w:r w:rsidR="00DF5F30" w:rsidRPr="009C0DE2">
        <w:rPr>
          <w:rFonts w:eastAsia="Microsoft YaHei"/>
        </w:rPr>
        <w:t>’</w:t>
      </w:r>
      <w:r w:rsidR="00DF5F30" w:rsidRPr="009C0DE2">
        <w:rPr>
          <w:rFonts w:eastAsia="Microsoft YaHei" w:hint="eastAsia"/>
        </w:rPr>
        <w:t>ll write a parser that will parse this string and return</w:t>
      </w:r>
      <w:r w:rsidR="00C84259" w:rsidRPr="00F51973">
        <w:t xml:space="preserve"> </w:t>
      </w:r>
      <w:r w:rsidR="00DF5F30" w:rsidRPr="009C0DE2">
        <w:rPr>
          <w:rFonts w:eastAsia="Microsoft YaHei" w:hint="eastAsia"/>
        </w:rPr>
        <w:t xml:space="preserve">success or failure. The parser will need to borrow the </w:t>
      </w:r>
      <w:ins w:id="810" w:author="Carol Nichols" w:date="2018-03-26T17:45:00Z">
        <w:r w:rsidR="00CE2375" w:rsidRPr="00CE2375">
          <w:rPr>
            <w:rStyle w:val="Literal"/>
            <w:rFonts w:eastAsia="Microsoft YaHei"/>
            <w:rPrChange w:id="811" w:author="Carol Nichols" w:date="2018-03-26T17:45:00Z">
              <w:rPr>
                <w:rFonts w:eastAsia="Microsoft YaHei"/>
              </w:rPr>
            </w:rPrChange>
          </w:rPr>
          <w:t>C</w:t>
        </w:r>
      </w:ins>
      <w:commentRangeStart w:id="812"/>
      <w:commentRangeStart w:id="813"/>
      <w:del w:id="814" w:author="Carol Nichols" w:date="2018-03-26T17:45:00Z">
        <w:r w:rsidR="00DF5F30" w:rsidRPr="00CE2375" w:rsidDel="00CE2375">
          <w:rPr>
            <w:rStyle w:val="Literal"/>
            <w:rFonts w:eastAsia="Microsoft YaHei"/>
            <w:rPrChange w:id="815" w:author="Carol Nichols" w:date="2018-03-26T17:45:00Z">
              <w:rPr>
                <w:rFonts w:eastAsia="Microsoft YaHei"/>
              </w:rPr>
            </w:rPrChange>
          </w:rPr>
          <w:delText>c</w:delText>
        </w:r>
      </w:del>
      <w:r w:rsidR="00DF5F30" w:rsidRPr="00CE2375">
        <w:rPr>
          <w:rStyle w:val="Literal"/>
          <w:rFonts w:eastAsia="Microsoft YaHei"/>
          <w:rPrChange w:id="816" w:author="Carol Nichols" w:date="2018-03-26T17:45:00Z">
            <w:rPr>
              <w:rFonts w:eastAsia="Microsoft YaHei"/>
            </w:rPr>
          </w:rPrChange>
        </w:rPr>
        <w:t>ontext</w:t>
      </w:r>
      <w:commentRangeEnd w:id="812"/>
      <w:r w:rsidR="00826260">
        <w:rPr>
          <w:rStyle w:val="CommentReference"/>
        </w:rPr>
        <w:commentReference w:id="812"/>
      </w:r>
      <w:commentRangeEnd w:id="813"/>
      <w:r w:rsidR="001C52AC">
        <w:rPr>
          <w:rStyle w:val="CommentReference"/>
        </w:rPr>
        <w:commentReference w:id="813"/>
      </w:r>
      <w:r w:rsidR="00DF5F30" w:rsidRPr="009C0DE2">
        <w:rPr>
          <w:rFonts w:eastAsia="Microsoft YaHei" w:hint="eastAsia"/>
        </w:rPr>
        <w:t xml:space="preserve"> to do the</w:t>
      </w:r>
      <w:r w:rsidR="00C84259" w:rsidRPr="00F51973">
        <w:t xml:space="preserve"> </w:t>
      </w:r>
      <w:r w:rsidR="00DF5F30" w:rsidRPr="009C0DE2">
        <w:rPr>
          <w:rFonts w:eastAsia="Microsoft YaHei" w:hint="eastAsia"/>
        </w:rPr>
        <w:t xml:space="preserve">parsing. </w:t>
      </w:r>
      <w:ins w:id="817" w:author="AnneMarieW" w:date="2018-03-20T14:01:00Z">
        <w:r w:rsidR="00D7558A" w:rsidRPr="009C0DE2">
          <w:rPr>
            <w:rFonts w:eastAsia="Microsoft YaHei" w:hint="eastAsia"/>
          </w:rPr>
          <w:t>Listing 19-12</w:t>
        </w:r>
        <w:r w:rsidR="00D7558A">
          <w:rPr>
            <w:rFonts w:eastAsia="Microsoft YaHei"/>
          </w:rPr>
          <w:t xml:space="preserve"> </w:t>
        </w:r>
      </w:ins>
      <w:del w:id="818" w:author="AnneMarieW" w:date="2018-03-20T14:01:00Z">
        <w:r w:rsidR="00DF5F30" w:rsidRPr="009C0DE2" w:rsidDel="00D7558A">
          <w:rPr>
            <w:rFonts w:eastAsia="Microsoft YaHei" w:hint="eastAsia"/>
          </w:rPr>
          <w:delText>I</w:delText>
        </w:r>
      </w:del>
      <w:ins w:id="819" w:author="AnneMarieW" w:date="2018-03-20T14:01:00Z">
        <w:r w:rsidR="00D7558A">
          <w:rPr>
            <w:rFonts w:eastAsia="Microsoft YaHei"/>
          </w:rPr>
          <w:t>i</w:t>
        </w:r>
      </w:ins>
      <w:r w:rsidR="00DF5F30" w:rsidRPr="009C0DE2">
        <w:rPr>
          <w:rFonts w:eastAsia="Microsoft YaHei" w:hint="eastAsia"/>
        </w:rPr>
        <w:t>mplement</w:t>
      </w:r>
      <w:ins w:id="820" w:author="AnneMarieW" w:date="2018-03-20T14:01:00Z">
        <w:r w:rsidR="00D7558A">
          <w:rPr>
            <w:rFonts w:eastAsia="Microsoft YaHei"/>
          </w:rPr>
          <w:t>s</w:t>
        </w:r>
      </w:ins>
      <w:del w:id="821" w:author="AnneMarieW" w:date="2018-03-20T14:01:00Z">
        <w:r w:rsidR="00DF5F30" w:rsidRPr="009C0DE2" w:rsidDel="00D7558A">
          <w:rPr>
            <w:rFonts w:eastAsia="Microsoft YaHei" w:hint="eastAsia"/>
          </w:rPr>
          <w:delText>ing</w:delText>
        </w:r>
      </w:del>
      <w:r w:rsidR="00DF5F30" w:rsidRPr="009C0DE2">
        <w:rPr>
          <w:rFonts w:eastAsia="Microsoft YaHei" w:hint="eastAsia"/>
        </w:rPr>
        <w:t xml:space="preserve"> this </w:t>
      </w:r>
      <w:ins w:id="822" w:author="AnneMarieW" w:date="2018-03-20T14:01:00Z">
        <w:r w:rsidR="00D7558A">
          <w:rPr>
            <w:rFonts w:eastAsia="Microsoft YaHei"/>
          </w:rPr>
          <w:t>parser</w:t>
        </w:r>
      </w:ins>
      <w:del w:id="823" w:author="AnneMarieW" w:date="2018-03-20T14:01:00Z">
        <w:r w:rsidR="00DF5F30" w:rsidRPr="009C0DE2" w:rsidDel="00D7558A">
          <w:rPr>
            <w:rFonts w:eastAsia="Microsoft YaHei" w:hint="eastAsia"/>
          </w:rPr>
          <w:delText>would look like the</w:delText>
        </w:r>
      </w:del>
      <w:r w:rsidR="00DF5F30" w:rsidRPr="009C0DE2">
        <w:rPr>
          <w:rFonts w:eastAsia="Microsoft YaHei" w:hint="eastAsia"/>
        </w:rPr>
        <w:t xml:space="preserve"> code</w:t>
      </w:r>
      <w:ins w:id="824" w:author="Carol Nichols" w:date="2018-03-26T17:45:00Z">
        <w:r w:rsidR="001D6128">
          <w:rPr>
            <w:rFonts w:eastAsia="Microsoft YaHei"/>
          </w:rPr>
          <w:t>,</w:t>
        </w:r>
      </w:ins>
      <w:del w:id="825" w:author="AnneMarieW" w:date="2018-03-20T14:01:00Z">
        <w:r w:rsidR="00DF5F30" w:rsidRPr="009C0DE2" w:rsidDel="00D7558A">
          <w:rPr>
            <w:rFonts w:eastAsia="Microsoft YaHei" w:hint="eastAsia"/>
          </w:rPr>
          <w:delText xml:space="preserve"> in Listing 19-12,</w:delText>
        </w:r>
      </w:del>
      <w:r w:rsidR="00DF5F30" w:rsidRPr="009C0DE2">
        <w:rPr>
          <w:rFonts w:eastAsia="Microsoft YaHei" w:hint="eastAsia"/>
        </w:rPr>
        <w:t xml:space="preserve"> except</w:t>
      </w:r>
      <w:r w:rsidR="00C84259" w:rsidRPr="00F51973">
        <w:t xml:space="preserve"> </w:t>
      </w:r>
      <w:r w:rsidR="00DF5F30" w:rsidRPr="009C0DE2">
        <w:rPr>
          <w:rFonts w:eastAsia="Microsoft YaHei" w:hint="eastAsia"/>
        </w:rPr>
        <w:t>th</w:t>
      </w:r>
      <w:del w:id="826" w:author="AnneMarieW" w:date="2018-03-20T14:01:00Z">
        <w:r w:rsidR="00DF5F30" w:rsidRPr="009C0DE2" w:rsidDel="00D7558A">
          <w:rPr>
            <w:rFonts w:eastAsia="Microsoft YaHei" w:hint="eastAsia"/>
          </w:rPr>
          <w:delText>is</w:delText>
        </w:r>
      </w:del>
      <w:ins w:id="827" w:author="AnneMarieW" w:date="2018-03-20T14:01:00Z">
        <w:r w:rsidR="00D7558A">
          <w:rPr>
            <w:rFonts w:eastAsia="Microsoft YaHei"/>
          </w:rPr>
          <w:t>e</w:t>
        </w:r>
      </w:ins>
      <w:r w:rsidR="00DF5F30" w:rsidRPr="009C0DE2">
        <w:rPr>
          <w:rFonts w:eastAsia="Microsoft YaHei" w:hint="eastAsia"/>
        </w:rPr>
        <w:t xml:space="preserve"> code doesn</w:t>
      </w:r>
      <w:r w:rsidR="00DF5F30" w:rsidRPr="009C0DE2">
        <w:rPr>
          <w:rFonts w:eastAsia="Microsoft YaHei"/>
        </w:rPr>
        <w:t>’</w:t>
      </w:r>
      <w:r w:rsidR="00DF5F30" w:rsidRPr="009C0DE2">
        <w:rPr>
          <w:rFonts w:eastAsia="Microsoft YaHei" w:hint="eastAsia"/>
        </w:rPr>
        <w:t>t have the required lifetime annotations</w:t>
      </w:r>
      <w:ins w:id="828" w:author="AnneMarieW" w:date="2018-03-20T14:01:00Z">
        <w:r w:rsidR="00D7558A">
          <w:rPr>
            <w:rFonts w:eastAsia="Microsoft YaHei"/>
          </w:rPr>
          <w:t>,</w:t>
        </w:r>
      </w:ins>
      <w:r w:rsidR="00DF5F30" w:rsidRPr="009C0DE2">
        <w:rPr>
          <w:rFonts w:eastAsia="Microsoft YaHei" w:hint="eastAsia"/>
        </w:rPr>
        <w:t xml:space="preserve"> so it won</w:t>
      </w:r>
      <w:r w:rsidR="00DF5F30" w:rsidRPr="009C0DE2">
        <w:rPr>
          <w:rFonts w:eastAsia="Microsoft YaHei"/>
        </w:rPr>
        <w:t>’</w:t>
      </w:r>
      <w:r w:rsidR="00DF5F30" w:rsidRPr="009C0DE2">
        <w:rPr>
          <w:rFonts w:eastAsia="Microsoft YaHei" w:hint="eastAsia"/>
        </w:rPr>
        <w:t>t compile:</w:t>
      </w:r>
    </w:p>
    <w:p w14:paraId="0FFAC434" w14:textId="77777777" w:rsidR="00DF5F30" w:rsidRPr="009C0DE2" w:rsidRDefault="00DF5F30" w:rsidP="009C0DE2">
      <w:pPr>
        <w:pStyle w:val="ProductionDirective"/>
        <w:rPr>
          <w:rFonts w:eastAsia="Microsoft YaHei"/>
        </w:rPr>
      </w:pPr>
      <w:del w:id="829"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245BD28" w14:textId="77777777" w:rsidR="00DF5F30" w:rsidRPr="009C0DE2" w:rsidRDefault="00DF5F30" w:rsidP="00F51973">
      <w:pPr>
        <w:pStyle w:val="CodeA"/>
      </w:pPr>
      <w:r w:rsidRPr="009C0DE2">
        <w:rPr>
          <w:rFonts w:hint="eastAsia"/>
        </w:rPr>
        <w:t>struct Context(&amp;str);</w:t>
      </w:r>
    </w:p>
    <w:p w14:paraId="68767F32" w14:textId="77777777" w:rsidR="00DF5F30" w:rsidRPr="009C0DE2" w:rsidRDefault="00DF5F30" w:rsidP="009C0DE2">
      <w:pPr>
        <w:pStyle w:val="CodeB"/>
      </w:pPr>
    </w:p>
    <w:p w14:paraId="24FA8EF0" w14:textId="77777777" w:rsidR="00DF5F30" w:rsidRPr="009C0DE2" w:rsidRDefault="00DF5F30" w:rsidP="00BF31DC">
      <w:pPr>
        <w:pStyle w:val="CodeB"/>
      </w:pPr>
      <w:r w:rsidRPr="009C0DE2">
        <w:rPr>
          <w:rFonts w:hint="eastAsia"/>
        </w:rPr>
        <w:t>struct Parser {</w:t>
      </w:r>
    </w:p>
    <w:p w14:paraId="3B4A44A3" w14:textId="2EBBFA9D" w:rsidR="00DF5F30" w:rsidRPr="009C0DE2" w:rsidRDefault="00EF63F9" w:rsidP="00BF31DC">
      <w:pPr>
        <w:pStyle w:val="CodeB"/>
      </w:pPr>
      <w:ins w:id="830" w:author="Carol Nichols" w:date="2018-03-26T17:45:00Z">
        <w:r>
          <w:t xml:space="preserve">   </w:t>
        </w:r>
      </w:ins>
      <w:r w:rsidR="00C84259">
        <w:rPr>
          <w:rFonts w:hint="eastAsia"/>
        </w:rPr>
        <w:t xml:space="preserve"> </w:t>
      </w:r>
      <w:r w:rsidR="00DF5F30" w:rsidRPr="009C0DE2">
        <w:rPr>
          <w:rFonts w:hint="eastAsia"/>
        </w:rPr>
        <w:t>context: &amp;Context,</w:t>
      </w:r>
    </w:p>
    <w:p w14:paraId="2B37E494" w14:textId="77777777" w:rsidR="00DF5F30" w:rsidRPr="009C0DE2" w:rsidRDefault="00DF5F30" w:rsidP="00BF31DC">
      <w:pPr>
        <w:pStyle w:val="CodeB"/>
      </w:pPr>
      <w:r w:rsidRPr="009C0DE2">
        <w:rPr>
          <w:rFonts w:hint="eastAsia"/>
        </w:rPr>
        <w:t>}</w:t>
      </w:r>
    </w:p>
    <w:p w14:paraId="1A48C08F" w14:textId="77777777" w:rsidR="00DF5F30" w:rsidRPr="009C0DE2" w:rsidRDefault="00DF5F30" w:rsidP="00BF31DC">
      <w:pPr>
        <w:pStyle w:val="CodeB"/>
      </w:pPr>
    </w:p>
    <w:p w14:paraId="740FE9AA" w14:textId="77777777" w:rsidR="00DF5F30" w:rsidRPr="009C0DE2" w:rsidRDefault="00DF5F30" w:rsidP="00BF31DC">
      <w:pPr>
        <w:pStyle w:val="CodeB"/>
      </w:pPr>
      <w:r w:rsidRPr="009C0DE2">
        <w:rPr>
          <w:rFonts w:hint="eastAsia"/>
        </w:rPr>
        <w:t>impl Parser {</w:t>
      </w:r>
    </w:p>
    <w:p w14:paraId="2184160C" w14:textId="4BACE5B8" w:rsidR="00DF5F30" w:rsidRPr="009C0DE2" w:rsidRDefault="00EF63F9" w:rsidP="00BF31DC">
      <w:pPr>
        <w:pStyle w:val="CodeB"/>
      </w:pPr>
      <w:ins w:id="831" w:author="Carol Nichols" w:date="2018-03-26T17:46:00Z">
        <w:r>
          <w:t xml:space="preserve">  </w:t>
        </w:r>
      </w:ins>
      <w:r w:rsidR="00C84259">
        <w:rPr>
          <w:rFonts w:hint="eastAsia"/>
        </w:rPr>
        <w:t xml:space="preserve"> </w:t>
      </w:r>
      <w:ins w:id="832" w:author="Carol Nichols" w:date="2018-03-26T17:46:00Z">
        <w:r>
          <w:t xml:space="preserve"> </w:t>
        </w:r>
      </w:ins>
      <w:r w:rsidR="00DF5F30" w:rsidRPr="009C0DE2">
        <w:rPr>
          <w:rFonts w:hint="eastAsia"/>
        </w:rPr>
        <w:t>fn parse(&amp;self) -&gt; Result&lt;(), &amp;str&gt; {</w:t>
      </w:r>
    </w:p>
    <w:p w14:paraId="634E846D" w14:textId="0C730E01" w:rsidR="00DF5F30" w:rsidRPr="009C0DE2" w:rsidRDefault="00C84259" w:rsidP="00BF31DC">
      <w:pPr>
        <w:pStyle w:val="CodeB"/>
      </w:pPr>
      <w:r>
        <w:rPr>
          <w:rFonts w:hint="eastAsia"/>
        </w:rPr>
        <w:t xml:space="preserve">  </w:t>
      </w:r>
      <w:ins w:id="833" w:author="Carol Nichols" w:date="2018-03-26T17:46:00Z">
        <w:r w:rsidR="00EF63F9">
          <w:t xml:space="preserve">      </w:t>
        </w:r>
      </w:ins>
      <w:r w:rsidR="00DF5F30" w:rsidRPr="009C0DE2">
        <w:rPr>
          <w:rFonts w:hint="eastAsia"/>
        </w:rPr>
        <w:t>Err(&amp;self.context.0[1..])</w:t>
      </w:r>
    </w:p>
    <w:p w14:paraId="563B4108" w14:textId="6D9CEA51" w:rsidR="00DF5F30" w:rsidRPr="009C0DE2" w:rsidRDefault="00C84259" w:rsidP="00BF31DC">
      <w:pPr>
        <w:pStyle w:val="CodeB"/>
      </w:pPr>
      <w:r>
        <w:rPr>
          <w:rFonts w:hint="eastAsia"/>
        </w:rPr>
        <w:t xml:space="preserve"> </w:t>
      </w:r>
      <w:ins w:id="834" w:author="Carol Nichols" w:date="2018-03-26T17:46:00Z">
        <w:r w:rsidR="00EF63F9">
          <w:t xml:space="preserve">   </w:t>
        </w:r>
      </w:ins>
      <w:r w:rsidR="00DF5F30" w:rsidRPr="009C0DE2">
        <w:rPr>
          <w:rFonts w:hint="eastAsia"/>
        </w:rPr>
        <w:t>}</w:t>
      </w:r>
    </w:p>
    <w:p w14:paraId="3A3ABE47" w14:textId="77777777" w:rsidR="00DF5F30" w:rsidRPr="009C0DE2" w:rsidRDefault="00DF5F30" w:rsidP="009C0DE2">
      <w:pPr>
        <w:pStyle w:val="CodeC"/>
      </w:pPr>
      <w:r w:rsidRPr="009C0DE2">
        <w:rPr>
          <w:rFonts w:hint="eastAsia"/>
        </w:rPr>
        <w:t>}</w:t>
      </w:r>
    </w:p>
    <w:p w14:paraId="7AA2729F" w14:textId="77777777" w:rsidR="00DF5F30" w:rsidRPr="009C0DE2" w:rsidRDefault="00DF5F30" w:rsidP="009C0DE2">
      <w:pPr>
        <w:pStyle w:val="Listing"/>
        <w:rPr>
          <w:rFonts w:eastAsia="Microsoft YaHei"/>
        </w:rPr>
      </w:pPr>
      <w:r w:rsidRPr="009C0DE2">
        <w:rPr>
          <w:rFonts w:eastAsia="Microsoft YaHei" w:hint="eastAsia"/>
        </w:rPr>
        <w:t>Listing 19-12: Defining a parser without lifetime annotations</w:t>
      </w:r>
    </w:p>
    <w:p w14:paraId="45142CE1" w14:textId="77777777" w:rsidR="00DF5F30" w:rsidRPr="009C0DE2" w:rsidRDefault="00DF5F30" w:rsidP="00173090">
      <w:pPr>
        <w:pStyle w:val="Body"/>
      </w:pPr>
      <w:r w:rsidRPr="009C0DE2">
        <w:rPr>
          <w:rFonts w:hint="eastAsia"/>
        </w:rPr>
        <w:t xml:space="preserve">Compiling the code results in errors </w:t>
      </w:r>
      <w:del w:id="835" w:author="AnneMarieW" w:date="2018-03-20T14:02:00Z">
        <w:r w:rsidRPr="009C0DE2" w:rsidDel="00D7558A">
          <w:rPr>
            <w:rFonts w:hint="eastAsia"/>
          </w:rPr>
          <w:delText xml:space="preserve">saying that </w:delText>
        </w:r>
      </w:del>
      <w:ins w:id="836" w:author="AnneMarieW" w:date="2018-03-20T14:02:00Z">
        <w:r w:rsidR="00D7558A">
          <w:t xml:space="preserve">because </w:t>
        </w:r>
      </w:ins>
      <w:r w:rsidRPr="009C0DE2">
        <w:rPr>
          <w:rFonts w:hint="eastAsia"/>
        </w:rPr>
        <w:t>Rust expect</w:t>
      </w:r>
      <w:ins w:id="837" w:author="AnneMarieW" w:date="2018-03-20T14:02:00Z">
        <w:r w:rsidR="00D7558A">
          <w:t>s</w:t>
        </w:r>
      </w:ins>
      <w:del w:id="838" w:author="AnneMarieW" w:date="2018-03-20T14:02:00Z">
        <w:r w:rsidRPr="009C0DE2" w:rsidDel="00D7558A">
          <w:rPr>
            <w:rFonts w:hint="eastAsia"/>
          </w:rPr>
          <w:delText>ed</w:delText>
        </w:r>
      </w:del>
      <w:r w:rsidRPr="009C0DE2">
        <w:rPr>
          <w:rFonts w:hint="eastAsia"/>
        </w:rPr>
        <w:t xml:space="preserve"> lifetime</w:t>
      </w:r>
      <w:r w:rsidR="00C84259" w:rsidRPr="00F51973">
        <w:t xml:space="preserve"> </w:t>
      </w:r>
      <w:r w:rsidRPr="009C0DE2">
        <w:rPr>
          <w:rFonts w:hint="eastAsia"/>
        </w:rPr>
        <w:t>parameters on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w:t>
      </w:r>
    </w:p>
    <w:p w14:paraId="320A9BF7" w14:textId="4D47BE9A" w:rsidR="00DF5F30" w:rsidRPr="00F51973" w:rsidRDefault="009C0DE2" w:rsidP="00173090">
      <w:pPr>
        <w:pStyle w:val="Body"/>
      </w:pPr>
      <w:del w:id="839" w:author="janelle" w:date="2018-03-23T16:16:00Z">
        <w:r w:rsidRPr="00F51973" w:rsidDel="00C40395">
          <w:lastRenderedPageBreak/>
          <w:delText xml:space="preserve"> </w:delText>
        </w:r>
      </w:del>
      <w:r w:rsidR="00DF5F30" w:rsidRPr="00F51973">
        <w:rPr>
          <w:rFonts w:hint="eastAsia"/>
        </w:rPr>
        <w:t>For simplicity</w:t>
      </w:r>
      <w:r w:rsidR="00DF5F30" w:rsidRPr="00F51973">
        <w:t>’</w:t>
      </w:r>
      <w:r w:rsidR="00DF5F30" w:rsidRPr="00F51973">
        <w:rPr>
          <w:rFonts w:hint="eastAsia"/>
        </w:rPr>
        <w:t xml:space="preserve">s sake, </w:t>
      </w:r>
      <w:del w:id="840" w:author="AnneMarieW" w:date="2018-03-20T14:02:00Z">
        <w:r w:rsidR="00DF5F30" w:rsidRPr="00F51973" w:rsidDel="00D7558A">
          <w:rPr>
            <w:rFonts w:hint="eastAsia"/>
          </w:rPr>
          <w:delText>our</w:delText>
        </w:r>
      </w:del>
      <w:ins w:id="841" w:author="AnneMarieW" w:date="2018-03-20T14:02:00Z">
        <w:r w:rsidR="00D7558A">
          <w:t>the</w:t>
        </w:r>
      </w:ins>
      <w:r w:rsidR="00C84259" w:rsidRPr="00F51973">
        <w:t xml:space="preserve"> </w:t>
      </w:r>
      <w:r w:rsidR="006D1401" w:rsidRPr="006D1401">
        <w:rPr>
          <w:rStyle w:val="Literal"/>
          <w:rPrChange w:id="842" w:author="AnneMarieW" w:date="2018-03-20T14:02:00Z">
            <w:rPr>
              <w:rFonts w:ascii="Courier" w:hAnsi="Courier"/>
              <w:color w:val="0000FF"/>
              <w:sz w:val="20"/>
            </w:rPr>
          </w:rPrChange>
        </w:rPr>
        <w:t>parse</w:t>
      </w:r>
      <w:r w:rsidR="00C84259" w:rsidRPr="00F51973">
        <w:t xml:space="preserve"> </w:t>
      </w:r>
      <w:r w:rsidR="00DF5F30" w:rsidRPr="00F51973">
        <w:rPr>
          <w:rFonts w:hint="eastAsia"/>
        </w:rPr>
        <w:t xml:space="preserve">function returns </w:t>
      </w:r>
      <w:del w:id="843" w:author="AnneMarieW" w:date="2018-03-20T14:03:00Z">
        <w:r w:rsidR="00DF5F30" w:rsidRPr="00F51973" w:rsidDel="00D7558A">
          <w:rPr>
            <w:rFonts w:hint="eastAsia"/>
          </w:rPr>
          <w:delText>a</w:delText>
        </w:r>
        <w:r w:rsidR="00C84259" w:rsidRPr="00F51973" w:rsidDel="00D7558A">
          <w:delText xml:space="preserve"> </w:delText>
        </w:r>
      </w:del>
      <w:r w:rsidR="006D1401" w:rsidRPr="006D1401">
        <w:rPr>
          <w:rStyle w:val="Literal"/>
          <w:rPrChange w:id="844" w:author="AnneMarieW" w:date="2018-03-20T14:02:00Z">
            <w:rPr>
              <w:rFonts w:ascii="Courier" w:hAnsi="Courier"/>
              <w:color w:val="0000FF"/>
              <w:sz w:val="20"/>
            </w:rPr>
          </w:rPrChange>
        </w:rPr>
        <w:t>Result&lt;(), &amp;str&gt;</w:t>
      </w:r>
      <w:r w:rsidR="00DF5F30" w:rsidRPr="00F51973">
        <w:rPr>
          <w:rFonts w:hint="eastAsia"/>
        </w:rPr>
        <w:t>. That</w:t>
      </w:r>
      <w:r w:rsidR="00C84259" w:rsidRPr="00F51973">
        <w:t xml:space="preserve"> </w:t>
      </w:r>
      <w:r w:rsidR="00DF5F30" w:rsidRPr="00F51973">
        <w:rPr>
          <w:rFonts w:hint="eastAsia"/>
        </w:rPr>
        <w:t xml:space="preserve">is, </w:t>
      </w:r>
      <w:del w:id="845" w:author="AnneMarieW" w:date="2018-03-20T14:03:00Z">
        <w:r w:rsidR="00DF5F30" w:rsidRPr="00F51973" w:rsidDel="00D7558A">
          <w:rPr>
            <w:rFonts w:hint="eastAsia"/>
          </w:rPr>
          <w:delText>it</w:delText>
        </w:r>
      </w:del>
      <w:ins w:id="846" w:author="AnneMarieW" w:date="2018-03-20T14:03:00Z">
        <w:r w:rsidR="00D7558A">
          <w:t>the function</w:t>
        </w:r>
      </w:ins>
      <w:r w:rsidR="00DF5F30" w:rsidRPr="00F51973">
        <w:rPr>
          <w:rFonts w:hint="eastAsia"/>
        </w:rPr>
        <w:t xml:space="preserve"> will do nothing on success, and on failure will return the part of the</w:t>
      </w:r>
      <w:r w:rsidR="00C84259" w:rsidRPr="00F51973">
        <w:t xml:space="preserve"> </w:t>
      </w:r>
      <w:r w:rsidR="00DF5F30" w:rsidRPr="00F51973">
        <w:rPr>
          <w:rFonts w:hint="eastAsia"/>
        </w:rPr>
        <w:t>string slice that didn</w:t>
      </w:r>
      <w:r w:rsidR="00DF5F30" w:rsidRPr="00F51973">
        <w:t>’</w:t>
      </w:r>
      <w:r w:rsidR="00DF5F30" w:rsidRPr="00F51973">
        <w:rPr>
          <w:rFonts w:hint="eastAsia"/>
        </w:rPr>
        <w:t xml:space="preserve">t parse correctly. A real implementation would </w:t>
      </w:r>
      <w:del w:id="847" w:author="AnneMarieW" w:date="2018-03-20T14:03:00Z">
        <w:r w:rsidR="00DF5F30" w:rsidRPr="00F51973" w:rsidDel="00D7558A">
          <w:rPr>
            <w:rFonts w:hint="eastAsia"/>
          </w:rPr>
          <w:delText>have</w:delText>
        </w:r>
      </w:del>
      <w:ins w:id="848" w:author="AnneMarieW" w:date="2018-03-20T14:03:00Z">
        <w:r w:rsidR="00D7558A">
          <w:t>provide</w:t>
        </w:r>
      </w:ins>
      <w:r w:rsidR="00DF5F30" w:rsidRPr="00F51973">
        <w:rPr>
          <w:rFonts w:hint="eastAsia"/>
        </w:rPr>
        <w:t xml:space="preserve"> more</w:t>
      </w:r>
      <w:r w:rsidR="00C84259" w:rsidRPr="00F51973">
        <w:t xml:space="preserve"> </w:t>
      </w:r>
      <w:r w:rsidR="00DF5F30" w:rsidRPr="00F51973">
        <w:rPr>
          <w:rFonts w:hint="eastAsia"/>
        </w:rPr>
        <w:t>error information</w:t>
      </w:r>
      <w:del w:id="849" w:author="AnneMarieW" w:date="2018-03-20T14:03:00Z">
        <w:r w:rsidR="00DF5F30" w:rsidRPr="00F51973" w:rsidDel="00D7558A">
          <w:rPr>
            <w:rFonts w:hint="eastAsia"/>
          </w:rPr>
          <w:delText xml:space="preserve"> than that,</w:delText>
        </w:r>
      </w:del>
      <w:r w:rsidR="00DF5F30" w:rsidRPr="00F51973">
        <w:rPr>
          <w:rFonts w:hint="eastAsia"/>
        </w:rPr>
        <w:t xml:space="preserve"> and would</w:t>
      </w:r>
      <w:del w:id="850" w:author="AnneMarieW" w:date="2018-03-20T14:04:00Z">
        <w:r w:rsidR="00DF5F30" w:rsidRPr="00F51973" w:rsidDel="00D7558A">
          <w:rPr>
            <w:rFonts w:hint="eastAsia"/>
          </w:rPr>
          <w:delText xml:space="preserve"> actually</w:delText>
        </w:r>
      </w:del>
      <w:r w:rsidR="00DF5F30" w:rsidRPr="00F51973">
        <w:rPr>
          <w:rFonts w:hint="eastAsia"/>
        </w:rPr>
        <w:t xml:space="preserve"> return </w:t>
      </w:r>
      <w:del w:id="851" w:author="Carol Nichols" w:date="2018-03-26T17:47:00Z">
        <w:r w:rsidR="00DF5F30" w:rsidRPr="00F51973" w:rsidDel="008E327A">
          <w:rPr>
            <w:rFonts w:hint="eastAsia"/>
          </w:rPr>
          <w:delText xml:space="preserve">something </w:delText>
        </w:r>
      </w:del>
      <w:ins w:id="852" w:author="Carol Nichols" w:date="2018-03-26T17:47:00Z">
        <w:r w:rsidR="008E327A">
          <w:t>a structured data type</w:t>
        </w:r>
        <w:r w:rsidR="008E327A" w:rsidRPr="00F51973">
          <w:rPr>
            <w:rFonts w:hint="eastAsia"/>
          </w:rPr>
          <w:t xml:space="preserve"> </w:t>
        </w:r>
      </w:ins>
      <w:r w:rsidR="00DF5F30" w:rsidRPr="00F51973">
        <w:rPr>
          <w:rFonts w:hint="eastAsia"/>
        </w:rPr>
        <w:t>when parsing</w:t>
      </w:r>
      <w:r w:rsidR="00C84259" w:rsidRPr="00F51973">
        <w:t xml:space="preserve"> </w:t>
      </w:r>
      <w:r w:rsidR="00DF5F30" w:rsidRPr="00F51973">
        <w:rPr>
          <w:rFonts w:hint="eastAsia"/>
        </w:rPr>
        <w:t>succeeds</w:t>
      </w:r>
      <w:del w:id="853" w:author="AnneMarieW" w:date="2018-03-20T14:04:00Z">
        <w:r w:rsidR="00DF5F30" w:rsidRPr="00F51973" w:rsidDel="00D7558A">
          <w:rPr>
            <w:rFonts w:hint="eastAsia"/>
          </w:rPr>
          <w:delText>,</w:delText>
        </w:r>
      </w:del>
      <w:ins w:id="854" w:author="AnneMarieW" w:date="2018-03-20T14:04:00Z">
        <w:r w:rsidR="00D7558A">
          <w:t>.</w:t>
        </w:r>
      </w:ins>
      <w:r w:rsidR="00DF5F30" w:rsidRPr="00F51973">
        <w:rPr>
          <w:rFonts w:hint="eastAsia"/>
        </w:rPr>
        <w:t xml:space="preserve"> </w:t>
      </w:r>
      <w:del w:id="855" w:author="AnneMarieW" w:date="2018-03-20T14:04:00Z">
        <w:r w:rsidR="00DF5F30" w:rsidRPr="00F51973" w:rsidDel="00D7558A">
          <w:rPr>
            <w:rFonts w:hint="eastAsia"/>
          </w:rPr>
          <w:delText>b</w:delText>
        </w:r>
      </w:del>
      <w:ins w:id="856" w:author="Carol Nichols" w:date="2018-03-26T17:48:00Z">
        <w:r w:rsidR="00515CF7">
          <w:t>W</w:t>
        </w:r>
      </w:ins>
      <w:ins w:id="857" w:author="AnneMarieW" w:date="2018-03-20T14:04:00Z">
        <w:del w:id="858" w:author="Carol Nichols" w:date="2018-03-26T17:48:00Z">
          <w:r w:rsidR="00D7558A" w:rsidDel="00515CF7">
            <w:delText>B</w:delText>
          </w:r>
        </w:del>
      </w:ins>
      <w:del w:id="859" w:author="Carol Nichols" w:date="2018-03-26T17:48:00Z">
        <w:r w:rsidR="00DF5F30" w:rsidRPr="00F51973" w:rsidDel="00515CF7">
          <w:rPr>
            <w:rFonts w:hint="eastAsia"/>
          </w:rPr>
          <w:delText>ut w</w:delText>
        </w:r>
      </w:del>
      <w:r w:rsidR="00DF5F30" w:rsidRPr="00F51973">
        <w:rPr>
          <w:rFonts w:hint="eastAsia"/>
        </w:rPr>
        <w:t>e</w:t>
      </w:r>
      <w:ins w:id="860" w:author="Carol Nichols" w:date="2018-03-26T17:48:00Z">
        <w:r w:rsidR="00515CF7">
          <w:t xml:space="preserve"> won’t be</w:t>
        </w:r>
      </w:ins>
      <w:del w:id="861" w:author="Carol Nichols" w:date="2018-03-26T17:48:00Z">
        <w:r w:rsidR="00DF5F30" w:rsidRPr="00F51973" w:rsidDel="00515CF7">
          <w:delText>’</w:delText>
        </w:r>
        <w:r w:rsidR="00DF5F30" w:rsidRPr="00F51973" w:rsidDel="00515CF7">
          <w:rPr>
            <w:rFonts w:hint="eastAsia"/>
          </w:rPr>
          <w:delText xml:space="preserve">ll </w:delText>
        </w:r>
      </w:del>
      <w:ins w:id="862" w:author="AnneMarieW" w:date="2018-03-20T14:04:00Z">
        <w:del w:id="863" w:author="Carol Nichols" w:date="2018-03-26T17:48:00Z">
          <w:r w:rsidR="00D7558A" w:rsidDel="00515CF7">
            <w:delText>avoid</w:delText>
          </w:r>
        </w:del>
        <w:r w:rsidR="00D7558A">
          <w:t xml:space="preserve"> discussing </w:t>
        </w:r>
      </w:ins>
      <w:del w:id="864" w:author="AnneMarieW" w:date="2018-03-20T14:05:00Z">
        <w:r w:rsidR="00DF5F30" w:rsidRPr="00F51973" w:rsidDel="00D7558A">
          <w:rPr>
            <w:rFonts w:hint="eastAsia"/>
          </w:rPr>
          <w:delText xml:space="preserve">leave </w:delText>
        </w:r>
      </w:del>
      <w:r w:rsidR="00DF5F30" w:rsidRPr="00F51973">
        <w:rPr>
          <w:rFonts w:hint="eastAsia"/>
        </w:rPr>
        <w:t xml:space="preserve">those </w:t>
      </w:r>
      <w:ins w:id="865" w:author="AnneMarieW" w:date="2018-03-20T14:06:00Z">
        <w:r w:rsidR="00D7558A">
          <w:t>details</w:t>
        </w:r>
      </w:ins>
      <w:del w:id="866" w:author="AnneMarieW" w:date="2018-03-20T14:05:00Z">
        <w:r w:rsidR="00DF5F30" w:rsidRPr="00F51973" w:rsidDel="00D7558A">
          <w:rPr>
            <w:rFonts w:hint="eastAsia"/>
          </w:rPr>
          <w:delText>off</w:delText>
        </w:r>
      </w:del>
      <w:r w:rsidR="00DF5F30" w:rsidRPr="00F51973">
        <w:rPr>
          <w:rFonts w:hint="eastAsia"/>
        </w:rPr>
        <w:t xml:space="preserve"> because they aren</w:t>
      </w:r>
      <w:r w:rsidR="00DF5F30" w:rsidRPr="00F51973">
        <w:t>’</w:t>
      </w:r>
      <w:r w:rsidR="00DF5F30" w:rsidRPr="00F51973">
        <w:rPr>
          <w:rFonts w:hint="eastAsia"/>
        </w:rPr>
        <w:t>t relevant to the</w:t>
      </w:r>
      <w:r w:rsidR="00C84259" w:rsidRPr="00F51973">
        <w:t xml:space="preserve"> </w:t>
      </w:r>
      <w:r w:rsidR="00DF5F30" w:rsidRPr="00F51973">
        <w:rPr>
          <w:rFonts w:hint="eastAsia"/>
        </w:rPr>
        <w:t>lifetimes part of this example.</w:t>
      </w:r>
    </w:p>
    <w:p w14:paraId="5C0E1F9B" w14:textId="175E2A63" w:rsidR="00DF5F30" w:rsidRPr="009C0DE2" w:rsidRDefault="00DF5F30" w:rsidP="00173090">
      <w:pPr>
        <w:pStyle w:val="Body"/>
      </w:pPr>
      <w:r w:rsidRPr="009C0DE2">
        <w:rPr>
          <w:rFonts w:hint="eastAsia"/>
        </w:rPr>
        <w:t>To keep this code simple, we</w:t>
      </w:r>
      <w:del w:id="867" w:author="AnneMarieW" w:date="2018-03-20T14:07:00Z">
        <w:r w:rsidRPr="009C0DE2" w:rsidDel="00D7558A">
          <w:delText>’</w:delText>
        </w:r>
        <w:r w:rsidRPr="009C0DE2" w:rsidDel="00D7558A">
          <w:rPr>
            <w:rFonts w:hint="eastAsia"/>
          </w:rPr>
          <w:delText>re not going to actually</w:delText>
        </w:r>
      </w:del>
      <w:ins w:id="868" w:author="AnneMarieW" w:date="2018-03-20T14:07:00Z">
        <w:r w:rsidR="00D7558A">
          <w:t xml:space="preserve"> won’t</w:t>
        </w:r>
      </w:ins>
      <w:r w:rsidRPr="009C0DE2">
        <w:rPr>
          <w:rFonts w:hint="eastAsia"/>
        </w:rPr>
        <w:t xml:space="preserve"> write any parsing logic.</w:t>
      </w:r>
      <w:r w:rsidR="00C84259" w:rsidRPr="00F51973">
        <w:t xml:space="preserve"> </w:t>
      </w:r>
      <w:ins w:id="869" w:author="Carol Nichols" w:date="2018-03-26T17:48:00Z">
        <w:r w:rsidR="00FD03BA">
          <w:t xml:space="preserve">However, </w:t>
        </w:r>
      </w:ins>
      <w:del w:id="870" w:author="Carol Nichols" w:date="2018-03-26T17:48:00Z">
        <w:r w:rsidRPr="009C0DE2" w:rsidDel="005500CE">
          <w:rPr>
            <w:rFonts w:hint="eastAsia"/>
          </w:rPr>
          <w:delText>It</w:delText>
        </w:r>
        <w:r w:rsidRPr="009C0DE2" w:rsidDel="005500CE">
          <w:delText>’</w:delText>
        </w:r>
        <w:r w:rsidRPr="009C0DE2" w:rsidDel="005500CE">
          <w:rPr>
            <w:rFonts w:hint="eastAsia"/>
          </w:rPr>
          <w:delText xml:space="preserve">s </w:delText>
        </w:r>
      </w:del>
      <w:ins w:id="871" w:author="Carol Nichols" w:date="2018-03-26T17:48:00Z">
        <w:r w:rsidR="005500CE">
          <w:t>i</w:t>
        </w:r>
        <w:r w:rsidR="005500CE" w:rsidRPr="009C0DE2">
          <w:rPr>
            <w:rFonts w:hint="eastAsia"/>
          </w:rPr>
          <w:t>t</w:t>
        </w:r>
        <w:r w:rsidR="005500CE" w:rsidRPr="009C0DE2">
          <w:t>’</w:t>
        </w:r>
        <w:r w:rsidR="005500CE" w:rsidRPr="009C0DE2">
          <w:rPr>
            <w:rFonts w:hint="eastAsia"/>
          </w:rPr>
          <w:t xml:space="preserve">s </w:t>
        </w:r>
      </w:ins>
      <w:r w:rsidRPr="009C0DE2">
        <w:rPr>
          <w:rFonts w:hint="eastAsia"/>
        </w:rPr>
        <w:t xml:space="preserve">very likely that somewhere in </w:t>
      </w:r>
      <w:ins w:id="872" w:author="Carol Nichols" w:date="2018-03-26T17:49:00Z">
        <w:r w:rsidR="00207003">
          <w:t xml:space="preserve">the </w:t>
        </w:r>
      </w:ins>
      <w:r w:rsidRPr="009C0DE2">
        <w:rPr>
          <w:rFonts w:hint="eastAsia"/>
        </w:rPr>
        <w:t>parsing logic we</w:t>
      </w:r>
      <w:del w:id="873" w:author="AnneMarieW" w:date="2018-03-20T14:07:00Z">
        <w:r w:rsidRPr="009C0DE2" w:rsidDel="00D7558A">
          <w:delText>’</w:delText>
        </w:r>
      </w:del>
      <w:ins w:id="874" w:author="AnneMarieW" w:date="2018-03-20T14:07:00Z">
        <w:r w:rsidR="00D7558A">
          <w:t xml:space="preserve"> woul</w:t>
        </w:r>
      </w:ins>
      <w:r w:rsidRPr="009C0DE2">
        <w:rPr>
          <w:rFonts w:hint="eastAsia"/>
        </w:rPr>
        <w:t>d handle invalid input by</w:t>
      </w:r>
      <w:r w:rsidR="00C84259" w:rsidRPr="00F51973">
        <w:t xml:space="preserve"> </w:t>
      </w:r>
      <w:r w:rsidRPr="009C0DE2">
        <w:rPr>
          <w:rFonts w:hint="eastAsia"/>
        </w:rPr>
        <w:t>returning an error that references the part of the input that</w:t>
      </w:r>
      <w:del w:id="875" w:author="AnneMarieW" w:date="2018-03-20T14:07:00Z">
        <w:r w:rsidRPr="009C0DE2" w:rsidDel="00D7558A">
          <w:delText>’</w:delText>
        </w:r>
      </w:del>
      <w:ins w:id="876" w:author="AnneMarieW" w:date="2018-03-20T14:07:00Z">
        <w:r w:rsidR="00D7558A">
          <w:t xml:space="preserve"> i</w:t>
        </w:r>
      </w:ins>
      <w:r w:rsidRPr="009C0DE2">
        <w:rPr>
          <w:rFonts w:hint="eastAsia"/>
        </w:rPr>
        <w:t>s invalid</w:t>
      </w:r>
      <w:del w:id="877" w:author="AnneMarieW" w:date="2018-03-20T14:07:00Z">
        <w:r w:rsidRPr="009C0DE2" w:rsidDel="00D7558A">
          <w:rPr>
            <w:rFonts w:hint="eastAsia"/>
          </w:rPr>
          <w:delText>,</w:delText>
        </w:r>
      </w:del>
      <w:ins w:id="878" w:author="AnneMarieW" w:date="2018-03-20T14:07:00Z">
        <w:r w:rsidR="00D7558A">
          <w:t>;</w:t>
        </w:r>
      </w:ins>
      <w:del w:id="879" w:author="AnneMarieW" w:date="2018-03-20T14:07:00Z">
        <w:r w:rsidRPr="009C0DE2" w:rsidDel="00D7558A">
          <w:rPr>
            <w:rFonts w:hint="eastAsia"/>
          </w:rPr>
          <w:delText xml:space="preserve"> and</w:delText>
        </w:r>
      </w:del>
      <w:r w:rsidR="00C84259" w:rsidRPr="00F51973">
        <w:t xml:space="preserve"> </w:t>
      </w:r>
      <w:r w:rsidRPr="009C0DE2">
        <w:rPr>
          <w:rFonts w:hint="eastAsia"/>
        </w:rPr>
        <w:t xml:space="preserve">this reference is what makes the code example interesting </w:t>
      </w:r>
      <w:del w:id="880" w:author="AnneMarieW" w:date="2018-03-20T14:08:00Z">
        <w:r w:rsidRPr="009C0DE2" w:rsidDel="00D7558A">
          <w:rPr>
            <w:rFonts w:hint="eastAsia"/>
          </w:rPr>
          <w:delText>with</w:delText>
        </w:r>
      </w:del>
      <w:ins w:id="881" w:author="AnneMarieW" w:date="2018-03-20T14:08:00Z">
        <w:r w:rsidR="00D7558A">
          <w:t>in</w:t>
        </w:r>
      </w:ins>
      <w:r w:rsidRPr="009C0DE2">
        <w:rPr>
          <w:rFonts w:hint="eastAsia"/>
        </w:rPr>
        <w:t xml:space="preserve"> regard</w:t>
      </w:r>
      <w:del w:id="882" w:author="AnneMarieW" w:date="2018-03-20T14:08:00Z">
        <w:r w:rsidRPr="009C0DE2" w:rsidDel="00D7558A">
          <w:rPr>
            <w:rFonts w:hint="eastAsia"/>
          </w:rPr>
          <w:delText>s</w:delText>
        </w:r>
      </w:del>
      <w:r w:rsidRPr="009C0DE2">
        <w:rPr>
          <w:rFonts w:hint="eastAsia"/>
        </w:rPr>
        <w:t xml:space="preserve"> to</w:t>
      </w:r>
      <w:r w:rsidR="00C84259" w:rsidRPr="00F51973">
        <w:t xml:space="preserve"> </w:t>
      </w:r>
      <w:r w:rsidRPr="009C0DE2">
        <w:rPr>
          <w:rFonts w:hint="eastAsia"/>
        </w:rPr>
        <w:t xml:space="preserve">lifetimes. </w:t>
      </w:r>
      <w:del w:id="883" w:author="AnneMarieW" w:date="2018-03-20T14:09:00Z">
        <w:r w:rsidRPr="009C0DE2" w:rsidDel="00D7558A">
          <w:rPr>
            <w:rFonts w:hint="eastAsia"/>
          </w:rPr>
          <w:delText>So we</w:delText>
        </w:r>
        <w:r w:rsidRPr="009C0DE2" w:rsidDel="00D7558A">
          <w:delText>’</w:delText>
        </w:r>
        <w:r w:rsidRPr="009C0DE2" w:rsidDel="00D7558A">
          <w:rPr>
            <w:rFonts w:hint="eastAsia"/>
          </w:rPr>
          <w:delText xml:space="preserve">re going to </w:delText>
        </w:r>
      </w:del>
      <w:ins w:id="884" w:author="AnneMarieW" w:date="2018-03-20T14:09:00Z">
        <w:r w:rsidR="00D7558A">
          <w:t xml:space="preserve">Let’s </w:t>
        </w:r>
      </w:ins>
      <w:r w:rsidRPr="009C0DE2">
        <w:rPr>
          <w:rFonts w:hint="eastAsia"/>
        </w:rPr>
        <w:t>pretend that the logic of our parser is that the</w:t>
      </w:r>
      <w:r w:rsidR="00C84259" w:rsidRPr="00F51973">
        <w:t xml:space="preserve"> </w:t>
      </w:r>
      <w:r w:rsidRPr="009C0DE2">
        <w:rPr>
          <w:rFonts w:hint="eastAsia"/>
        </w:rPr>
        <w:t>input is invalid after the first byte. Note that this code m</w:t>
      </w:r>
      <w:del w:id="885" w:author="AnneMarieW" w:date="2018-03-20T14:09:00Z">
        <w:r w:rsidRPr="009C0DE2" w:rsidDel="00D7558A">
          <w:rPr>
            <w:rFonts w:hint="eastAsia"/>
          </w:rPr>
          <w:delText>ay</w:delText>
        </w:r>
      </w:del>
      <w:ins w:id="886" w:author="AnneMarieW" w:date="2018-03-20T14:09:00Z">
        <w:r w:rsidR="00D7558A">
          <w:t>ight</w:t>
        </w:r>
      </w:ins>
      <w:r w:rsidRPr="009C0DE2">
        <w:rPr>
          <w:rFonts w:hint="eastAsia"/>
        </w:rPr>
        <w:t xml:space="preserve"> panic if the</w:t>
      </w:r>
      <w:r w:rsidR="00C84259" w:rsidRPr="00F51973">
        <w:t xml:space="preserve"> </w:t>
      </w:r>
      <w:r w:rsidRPr="009C0DE2">
        <w:rPr>
          <w:rFonts w:hint="eastAsia"/>
        </w:rPr>
        <w:t>first byte is not on a valid character boundary; again, we</w:t>
      </w:r>
      <w:r w:rsidRPr="009C0DE2">
        <w:t>’</w:t>
      </w:r>
      <w:r w:rsidRPr="009C0DE2">
        <w:rPr>
          <w:rFonts w:hint="eastAsia"/>
        </w:rPr>
        <w:t>re simplifying the</w:t>
      </w:r>
      <w:r w:rsidR="00C84259" w:rsidRPr="00F51973">
        <w:t xml:space="preserve"> </w:t>
      </w:r>
      <w:r w:rsidRPr="009C0DE2">
        <w:rPr>
          <w:rFonts w:hint="eastAsia"/>
        </w:rPr>
        <w:t xml:space="preserve">example </w:t>
      </w:r>
      <w:del w:id="887" w:author="AnneMarieW" w:date="2018-03-20T14:09:00Z">
        <w:r w:rsidRPr="009C0DE2" w:rsidDel="00D7558A">
          <w:rPr>
            <w:rFonts w:hint="eastAsia"/>
          </w:rPr>
          <w:delText xml:space="preserve">in order </w:delText>
        </w:r>
      </w:del>
      <w:r w:rsidRPr="009C0DE2">
        <w:rPr>
          <w:rFonts w:hint="eastAsia"/>
        </w:rPr>
        <w:t xml:space="preserve">to </w:t>
      </w:r>
      <w:del w:id="888" w:author="AnneMarieW" w:date="2018-03-20T14:10:00Z">
        <w:r w:rsidRPr="009C0DE2" w:rsidDel="00D7558A">
          <w:rPr>
            <w:rFonts w:hint="eastAsia"/>
          </w:rPr>
          <w:delText xml:space="preserve">concentrate </w:delText>
        </w:r>
      </w:del>
      <w:ins w:id="889" w:author="AnneMarieW" w:date="2018-03-20T14:10:00Z">
        <w:r w:rsidR="00D7558A">
          <w:t xml:space="preserve">focus </w:t>
        </w:r>
      </w:ins>
      <w:r w:rsidRPr="009C0DE2">
        <w:rPr>
          <w:rFonts w:hint="eastAsia"/>
        </w:rPr>
        <w:t>on the lifetimes involved.</w:t>
      </w:r>
    </w:p>
    <w:p w14:paraId="24DF6516" w14:textId="201242A0" w:rsidR="00DF5F30" w:rsidRDefault="009C0DE2" w:rsidP="00173090">
      <w:pPr>
        <w:pStyle w:val="Body"/>
        <w:rPr>
          <w:ins w:id="890" w:author="Carol Nichols" w:date="2018-03-28T08:39:00Z"/>
        </w:rPr>
      </w:pPr>
      <w:del w:id="891" w:author="janelle" w:date="2018-03-23T16:16:00Z">
        <w:r w:rsidRPr="00F51973" w:rsidDel="00C40395">
          <w:delText xml:space="preserve"> </w:delText>
        </w:r>
      </w:del>
      <w:r w:rsidR="00DF5F30" w:rsidRPr="00F51973">
        <w:rPr>
          <w:rFonts w:hint="eastAsia"/>
        </w:rPr>
        <w:t xml:space="preserve">To get this code </w:t>
      </w:r>
      <w:ins w:id="892" w:author="AnneMarieW" w:date="2018-03-20T14:10:00Z">
        <w:r w:rsidR="00D7558A">
          <w:t xml:space="preserve">to </w:t>
        </w:r>
      </w:ins>
      <w:r w:rsidR="00DF5F30" w:rsidRPr="00F51973">
        <w:rPr>
          <w:rFonts w:hint="eastAsia"/>
        </w:rPr>
        <w:t>compil</w:t>
      </w:r>
      <w:ins w:id="893" w:author="AnneMarieW" w:date="2018-03-20T14:10:00Z">
        <w:r w:rsidR="00D7558A">
          <w:t>e</w:t>
        </w:r>
      </w:ins>
      <w:del w:id="894" w:author="AnneMarieW" w:date="2018-03-20T14:10:00Z">
        <w:r w:rsidR="00DF5F30" w:rsidRPr="00F51973" w:rsidDel="00D7558A">
          <w:rPr>
            <w:rFonts w:hint="eastAsia"/>
          </w:rPr>
          <w:delText>ing</w:delText>
        </w:r>
      </w:del>
      <w:r w:rsidR="00DF5F30" w:rsidRPr="00F51973">
        <w:rPr>
          <w:rFonts w:hint="eastAsia"/>
        </w:rPr>
        <w:t>, we need to fill in the lifetime parameters for the</w:t>
      </w:r>
      <w:r w:rsidR="00C84259" w:rsidRPr="00F51973">
        <w:t xml:space="preserve"> </w:t>
      </w:r>
      <w:r w:rsidR="00DF5F30" w:rsidRPr="00F51973">
        <w:rPr>
          <w:rFonts w:hint="eastAsia"/>
        </w:rPr>
        <w:t>string slice in</w:t>
      </w:r>
      <w:r w:rsidR="00C84259" w:rsidRPr="00F51973">
        <w:t xml:space="preserve"> </w:t>
      </w:r>
      <w:r w:rsidR="006D1401" w:rsidRPr="006D1401">
        <w:rPr>
          <w:rStyle w:val="Literal"/>
          <w:rPrChange w:id="895" w:author="AnneMarieW" w:date="2018-03-20T14:11:00Z">
            <w:rPr>
              <w:rFonts w:ascii="Courier" w:hAnsi="Courier"/>
              <w:color w:val="0000FF"/>
              <w:sz w:val="20"/>
            </w:rPr>
          </w:rPrChange>
        </w:rPr>
        <w:t>Context</w:t>
      </w:r>
      <w:r w:rsidR="00C84259" w:rsidRPr="00F51973">
        <w:t xml:space="preserve"> </w:t>
      </w:r>
      <w:r w:rsidR="00DF5F30" w:rsidRPr="00F51973">
        <w:rPr>
          <w:rFonts w:hint="eastAsia"/>
        </w:rPr>
        <w:t>and the reference to the</w:t>
      </w:r>
      <w:r w:rsidR="00C84259" w:rsidRPr="00F51973">
        <w:t xml:space="preserve"> </w:t>
      </w:r>
      <w:r w:rsidR="006D1401" w:rsidRPr="006D1401">
        <w:rPr>
          <w:rStyle w:val="Literal"/>
          <w:rPrChange w:id="896" w:author="AnneMarieW" w:date="2018-03-20T14:11:00Z">
            <w:rPr>
              <w:rFonts w:ascii="Courier" w:hAnsi="Courier"/>
              <w:color w:val="0000FF"/>
              <w:sz w:val="20"/>
            </w:rPr>
          </w:rPrChange>
        </w:rPr>
        <w:t>Context</w:t>
      </w:r>
      <w:r w:rsidR="00C84259" w:rsidRPr="00F51973">
        <w:t xml:space="preserve"> </w:t>
      </w:r>
      <w:r w:rsidR="00DF5F30" w:rsidRPr="00F51973">
        <w:rPr>
          <w:rFonts w:hint="eastAsia"/>
        </w:rPr>
        <w:t>in</w:t>
      </w:r>
      <w:r w:rsidR="00C84259" w:rsidRPr="00F51973">
        <w:t xml:space="preserve"> </w:t>
      </w:r>
      <w:r w:rsidR="006D1401" w:rsidRPr="006D1401">
        <w:rPr>
          <w:rStyle w:val="Literal"/>
          <w:rPrChange w:id="897" w:author="AnneMarieW" w:date="2018-03-20T14:11:00Z">
            <w:rPr>
              <w:rFonts w:ascii="Courier" w:hAnsi="Courier"/>
              <w:color w:val="0000FF"/>
              <w:sz w:val="20"/>
            </w:rPr>
          </w:rPrChange>
        </w:rPr>
        <w:t>Parser</w:t>
      </w:r>
      <w:r w:rsidR="00DF5F30" w:rsidRPr="00F51973">
        <w:rPr>
          <w:rFonts w:hint="eastAsia"/>
        </w:rPr>
        <w:t>. The</w:t>
      </w:r>
      <w:r w:rsidR="00C84259" w:rsidRPr="00F51973">
        <w:t xml:space="preserve"> </w:t>
      </w:r>
      <w:r w:rsidR="00DF5F30" w:rsidRPr="00F51973">
        <w:rPr>
          <w:rFonts w:hint="eastAsia"/>
        </w:rPr>
        <w:t>most straightforward way to do this is to use the same lifetime</w:t>
      </w:r>
      <w:ins w:id="898" w:author="Carol Nichols" w:date="2018-03-28T08:38:00Z">
        <w:r w:rsidR="00F357C4">
          <w:t xml:space="preserve"> name</w:t>
        </w:r>
      </w:ins>
      <w:r w:rsidR="00DF5F30" w:rsidRPr="00F51973">
        <w:rPr>
          <w:rFonts w:hint="eastAsia"/>
        </w:rPr>
        <w:t xml:space="preserve"> </w:t>
      </w:r>
      <w:del w:id="899" w:author="Carol Nichols" w:date="2018-03-28T08:41:00Z">
        <w:r w:rsidR="00DF5F30" w:rsidRPr="00F51973" w:rsidDel="00F357C4">
          <w:rPr>
            <w:rFonts w:hint="eastAsia"/>
          </w:rPr>
          <w:delText>everywher</w:delText>
        </w:r>
      </w:del>
      <w:ins w:id="900" w:author="Carol Nichols" w:date="2018-03-28T08:41:00Z">
        <w:r w:rsidR="00F357C4">
          <w:t>everywhere, as shown in Listing 19-13</w:t>
        </w:r>
      </w:ins>
      <w:del w:id="901" w:author="Carol Nichols" w:date="2018-03-28T08:41:00Z">
        <w:r w:rsidR="00DF5F30" w:rsidRPr="00F51973" w:rsidDel="00F357C4">
          <w:rPr>
            <w:rFonts w:hint="eastAsia"/>
          </w:rPr>
          <w:delText>e</w:delText>
        </w:r>
      </w:del>
      <w:ins w:id="902" w:author="Carol Nichols" w:date="2018-03-28T08:38:00Z">
        <w:r w:rsidR="00F357C4">
          <w:t xml:space="preserve">. Recall from </w:t>
        </w:r>
      </w:ins>
      <w:ins w:id="903" w:author="Carol Nichols" w:date="2018-03-28T08:39:00Z">
        <w:r w:rsidR="00F357C4" w:rsidRPr="00F357C4">
          <w:rPr>
            <w:highlight w:val="yellow"/>
            <w:rPrChange w:id="904" w:author="Carol Nichols" w:date="2018-03-28T08:40:00Z">
              <w:rPr/>
            </w:rPrChange>
          </w:rPr>
          <w:t>“Lifetime Annotations in Struct Definitions” on page XX</w:t>
        </w:r>
        <w:r w:rsidR="00F357C4">
          <w:t xml:space="preserve"> </w:t>
        </w:r>
      </w:ins>
      <w:ins w:id="905" w:author="Carol Nichols" w:date="2018-03-28T08:40:00Z">
        <w:r w:rsidR="00F357C4">
          <w:t xml:space="preserve">that each of </w:t>
        </w:r>
        <w:r w:rsidR="00F357C4" w:rsidRPr="00F357C4">
          <w:rPr>
            <w:rStyle w:val="Literal"/>
            <w:rPrChange w:id="906" w:author="Carol Nichols" w:date="2018-03-28T08:43:00Z">
              <w:rPr/>
            </w:rPrChange>
          </w:rPr>
          <w:t>struct Context&lt;</w:t>
        </w:r>
      </w:ins>
      <w:ins w:id="907" w:author="Carol Nichols" w:date="2018-03-28T08:43:00Z">
        <w:r w:rsidR="00F357C4" w:rsidRPr="00F357C4">
          <w:rPr>
            <w:rStyle w:val="Literal"/>
            <w:rPrChange w:id="908" w:author="Carol Nichols" w:date="2018-03-28T08:43:00Z">
              <w:rPr/>
            </w:rPrChange>
          </w:rPr>
          <w:t>'</w:t>
        </w:r>
      </w:ins>
      <w:ins w:id="909" w:author="Carol Nichols" w:date="2018-03-28T08:41:00Z">
        <w:r w:rsidR="00F357C4" w:rsidRPr="00F357C4">
          <w:rPr>
            <w:rStyle w:val="Literal"/>
            <w:rPrChange w:id="910" w:author="Carol Nichols" w:date="2018-03-28T08:43:00Z">
              <w:rPr/>
            </w:rPrChange>
          </w:rPr>
          <w:t>a&gt;</w:t>
        </w:r>
        <w:r w:rsidR="00F357C4">
          <w:t xml:space="preserve">, </w:t>
        </w:r>
        <w:r w:rsidR="00F357C4" w:rsidRPr="00F357C4">
          <w:rPr>
            <w:rStyle w:val="Literal"/>
            <w:rPrChange w:id="911" w:author="Carol Nichols" w:date="2018-03-28T08:43:00Z">
              <w:rPr/>
            </w:rPrChange>
          </w:rPr>
          <w:t>struct Parser&lt;</w:t>
        </w:r>
      </w:ins>
      <w:ins w:id="912" w:author="Carol Nichols" w:date="2018-03-28T08:44:00Z">
        <w:r w:rsidR="00F357C4" w:rsidRPr="00F357C4">
          <w:rPr>
            <w:rStyle w:val="Literal"/>
            <w:rPrChange w:id="913" w:author="Carol Nichols" w:date="2018-03-28T08:44:00Z">
              <w:rPr/>
            </w:rPrChange>
          </w:rPr>
          <w:t>'</w:t>
        </w:r>
      </w:ins>
      <w:ins w:id="914" w:author="Carol Nichols" w:date="2018-03-28T08:41:00Z">
        <w:r w:rsidR="00F357C4" w:rsidRPr="00F357C4">
          <w:rPr>
            <w:rStyle w:val="Literal"/>
            <w:rPrChange w:id="915" w:author="Carol Nichols" w:date="2018-03-28T08:43:00Z">
              <w:rPr/>
            </w:rPrChange>
          </w:rPr>
          <w:t>a&gt;</w:t>
        </w:r>
        <w:r w:rsidR="00F357C4">
          <w:t xml:space="preserve">, and </w:t>
        </w:r>
        <w:r w:rsidR="00F357C4" w:rsidRPr="00F357C4">
          <w:rPr>
            <w:rStyle w:val="Literal"/>
            <w:rPrChange w:id="916" w:author="Carol Nichols" w:date="2018-03-28T08:43:00Z">
              <w:rPr/>
            </w:rPrChange>
          </w:rPr>
          <w:t>impl&lt;</w:t>
        </w:r>
      </w:ins>
      <w:ins w:id="917" w:author="Carol Nichols" w:date="2018-03-28T08:44:00Z">
        <w:r w:rsidR="00F357C4" w:rsidRPr="00F357C4">
          <w:rPr>
            <w:rStyle w:val="Literal"/>
            <w:rPrChange w:id="918" w:author="Carol Nichols" w:date="2018-03-28T08:44:00Z">
              <w:rPr/>
            </w:rPrChange>
          </w:rPr>
          <w:t>'</w:t>
        </w:r>
      </w:ins>
      <w:ins w:id="919" w:author="Carol Nichols" w:date="2018-03-28T08:41:00Z">
        <w:r w:rsidR="00F357C4" w:rsidRPr="00F357C4">
          <w:rPr>
            <w:rStyle w:val="Literal"/>
            <w:rPrChange w:id="920" w:author="Carol Nichols" w:date="2018-03-28T08:43:00Z">
              <w:rPr/>
            </w:rPrChange>
          </w:rPr>
          <w:t>a&gt;</w:t>
        </w:r>
        <w:r w:rsidR="00F357C4">
          <w:t xml:space="preserve"> is declaring a new lifetime parameter. While their names happen to all be the same, </w:t>
        </w:r>
      </w:ins>
      <w:ins w:id="921" w:author="Carol Nichols" w:date="2018-03-28T08:42:00Z">
        <w:r w:rsidR="00F357C4">
          <w:t>the three lifetime parameters declared in this example aren’t related.</w:t>
        </w:r>
      </w:ins>
      <w:del w:id="922" w:author="Carol Nichols" w:date="2018-03-28T08:42:00Z">
        <w:r w:rsidR="00DF5F30" w:rsidRPr="00F51973" w:rsidDel="00F357C4">
          <w:rPr>
            <w:rFonts w:hint="eastAsia"/>
          </w:rPr>
          <w:delText>, as</w:delText>
        </w:r>
        <w:r w:rsidR="00C84259" w:rsidRPr="00F51973" w:rsidDel="00F357C4">
          <w:delText xml:space="preserve"> </w:delText>
        </w:r>
        <w:r w:rsidR="00DF5F30" w:rsidRPr="00F51973" w:rsidDel="00F357C4">
          <w:rPr>
            <w:rFonts w:hint="eastAsia"/>
          </w:rPr>
          <w:delText>shown in Listing 19-13:</w:delText>
        </w:r>
      </w:del>
    </w:p>
    <w:p w14:paraId="7548220F" w14:textId="212D518D" w:rsidR="00F357C4" w:rsidRPr="00F357C4" w:rsidRDefault="00F357C4">
      <w:pPr>
        <w:pStyle w:val="ProductionDirective"/>
        <w:rPr>
          <w:rPrChange w:id="923" w:author="Carol Nichols" w:date="2018-03-28T08:40:00Z">
            <w:rPr/>
          </w:rPrChange>
        </w:rPr>
        <w:pPrChange w:id="924" w:author="Carol Nichols" w:date="2018-03-28T08:40:00Z">
          <w:pPr>
            <w:pStyle w:val="Body"/>
          </w:pPr>
        </w:pPrChange>
      </w:pPr>
      <w:ins w:id="925" w:author="Carol Nichols" w:date="2018-03-28T08:39:00Z">
        <w:r w:rsidRPr="00F357C4">
          <w:rPr>
            <w:rPrChange w:id="926" w:author="Carol Nichols" w:date="2018-03-28T08:40:00Z">
              <w:rPr/>
            </w:rPrChange>
          </w:rPr>
          <w:t>prod: fill xref (ch10)</w:t>
        </w:r>
      </w:ins>
    </w:p>
    <w:p w14:paraId="2935C66C" w14:textId="77777777" w:rsidR="00DF5F30" w:rsidRPr="009C0DE2" w:rsidRDefault="00DF5F30" w:rsidP="009C0DE2">
      <w:pPr>
        <w:pStyle w:val="ProductionDirective"/>
        <w:rPr>
          <w:rFonts w:eastAsia="Microsoft YaHei"/>
        </w:rPr>
      </w:pPr>
      <w:del w:id="927"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0F09F760" w14:textId="77777777" w:rsidR="00DF5F30" w:rsidRPr="009C0DE2" w:rsidRDefault="00DF5F30" w:rsidP="00F51973">
      <w:pPr>
        <w:pStyle w:val="CodeA"/>
      </w:pPr>
      <w:r w:rsidRPr="009C0DE2">
        <w:rPr>
          <w:rFonts w:hint="eastAsia"/>
        </w:rPr>
        <w:t>struct Context&lt;'a&gt;(&amp;'a str);</w:t>
      </w:r>
    </w:p>
    <w:p w14:paraId="0C63E50F" w14:textId="77777777" w:rsidR="00DF5F30" w:rsidRPr="009C0DE2" w:rsidRDefault="00DF5F30" w:rsidP="009C0DE2">
      <w:pPr>
        <w:pStyle w:val="CodeB"/>
      </w:pPr>
    </w:p>
    <w:p w14:paraId="6F57395A" w14:textId="77777777" w:rsidR="00DF5F30" w:rsidRPr="009C0DE2" w:rsidRDefault="00DF5F30" w:rsidP="00BF31DC">
      <w:pPr>
        <w:pStyle w:val="CodeB"/>
      </w:pPr>
      <w:r w:rsidRPr="009C0DE2">
        <w:rPr>
          <w:rFonts w:hint="eastAsia"/>
        </w:rPr>
        <w:t>struct Parser&lt;'a&gt; {</w:t>
      </w:r>
    </w:p>
    <w:p w14:paraId="004027C9" w14:textId="3BB1142B" w:rsidR="00DF5F30" w:rsidRPr="009C0DE2" w:rsidRDefault="00C84259" w:rsidP="00BF31DC">
      <w:pPr>
        <w:pStyle w:val="CodeB"/>
      </w:pPr>
      <w:r>
        <w:rPr>
          <w:rFonts w:hint="eastAsia"/>
        </w:rPr>
        <w:t xml:space="preserve"> </w:t>
      </w:r>
      <w:ins w:id="928" w:author="Carol Nichols" w:date="2018-03-26T17:50:00Z">
        <w:r w:rsidR="00EF7046">
          <w:t xml:space="preserve">   </w:t>
        </w:r>
      </w:ins>
      <w:r w:rsidR="00DF5F30" w:rsidRPr="009C0DE2">
        <w:rPr>
          <w:rFonts w:hint="eastAsia"/>
        </w:rPr>
        <w:t>context: &amp;'a Context&lt;'a&gt;,</w:t>
      </w:r>
    </w:p>
    <w:p w14:paraId="384307B0" w14:textId="77777777" w:rsidR="00DF5F30" w:rsidRPr="009C0DE2" w:rsidRDefault="00DF5F30" w:rsidP="00BF31DC">
      <w:pPr>
        <w:pStyle w:val="CodeB"/>
      </w:pPr>
      <w:r w:rsidRPr="009C0DE2">
        <w:rPr>
          <w:rFonts w:hint="eastAsia"/>
        </w:rPr>
        <w:t>}</w:t>
      </w:r>
    </w:p>
    <w:p w14:paraId="7E8AB138" w14:textId="77777777" w:rsidR="00DF5F30" w:rsidRPr="009C0DE2" w:rsidRDefault="00DF5F30" w:rsidP="00BF31DC">
      <w:pPr>
        <w:pStyle w:val="CodeB"/>
      </w:pPr>
    </w:p>
    <w:p w14:paraId="29BDA81B" w14:textId="77777777" w:rsidR="00DF5F30" w:rsidRPr="009C0DE2" w:rsidRDefault="00DF5F30" w:rsidP="00BF31DC">
      <w:pPr>
        <w:pStyle w:val="CodeB"/>
      </w:pPr>
      <w:r w:rsidRPr="009C0DE2">
        <w:rPr>
          <w:rFonts w:hint="eastAsia"/>
        </w:rPr>
        <w:t>impl&lt;'a&gt; Parser&lt;'a&gt; {</w:t>
      </w:r>
    </w:p>
    <w:p w14:paraId="6BE6E9E6" w14:textId="21B8E3B2" w:rsidR="00DF5F30" w:rsidRPr="009C0DE2" w:rsidRDefault="00692219" w:rsidP="00BF31DC">
      <w:pPr>
        <w:pStyle w:val="CodeB"/>
      </w:pPr>
      <w:ins w:id="929" w:author="Carol Nichols" w:date="2018-03-26T17:50:00Z">
        <w:r>
          <w:t xml:space="preserve">   </w:t>
        </w:r>
      </w:ins>
      <w:r w:rsidR="00C84259">
        <w:rPr>
          <w:rFonts w:hint="eastAsia"/>
        </w:rPr>
        <w:t xml:space="preserve"> </w:t>
      </w:r>
      <w:r w:rsidR="00DF5F30" w:rsidRPr="009C0DE2">
        <w:rPr>
          <w:rFonts w:hint="eastAsia"/>
        </w:rPr>
        <w:t>fn parse(&amp;self) -&gt; Result&lt;(), &amp;str&gt; {</w:t>
      </w:r>
    </w:p>
    <w:p w14:paraId="14A81172" w14:textId="3D87912D" w:rsidR="00DF5F30" w:rsidRPr="009C0DE2" w:rsidRDefault="00C84259" w:rsidP="00BF31DC">
      <w:pPr>
        <w:pStyle w:val="CodeB"/>
      </w:pPr>
      <w:r>
        <w:rPr>
          <w:rFonts w:hint="eastAsia"/>
        </w:rPr>
        <w:t xml:space="preserve">  </w:t>
      </w:r>
      <w:ins w:id="930" w:author="Carol Nichols" w:date="2018-03-26T17:50:00Z">
        <w:r w:rsidR="00692219">
          <w:t xml:space="preserve">      </w:t>
        </w:r>
      </w:ins>
      <w:r w:rsidR="00DF5F30" w:rsidRPr="009C0DE2">
        <w:rPr>
          <w:rFonts w:hint="eastAsia"/>
        </w:rPr>
        <w:t>Err(&amp;self.context.0[1..])</w:t>
      </w:r>
    </w:p>
    <w:p w14:paraId="0EB203AE" w14:textId="25BAC07B" w:rsidR="00DF5F30" w:rsidRPr="009C0DE2" w:rsidRDefault="00C84259" w:rsidP="00BF31DC">
      <w:pPr>
        <w:pStyle w:val="CodeB"/>
      </w:pPr>
      <w:r>
        <w:rPr>
          <w:rFonts w:hint="eastAsia"/>
        </w:rPr>
        <w:t xml:space="preserve"> </w:t>
      </w:r>
      <w:ins w:id="931" w:author="Carol Nichols" w:date="2018-03-26T17:50:00Z">
        <w:r w:rsidR="00692219">
          <w:t xml:space="preserve">   </w:t>
        </w:r>
      </w:ins>
      <w:r w:rsidR="00DF5F30" w:rsidRPr="009C0DE2">
        <w:rPr>
          <w:rFonts w:hint="eastAsia"/>
        </w:rPr>
        <w:t>}</w:t>
      </w:r>
    </w:p>
    <w:p w14:paraId="5E43E5B4" w14:textId="77777777" w:rsidR="00DF5F30" w:rsidRPr="009C0DE2" w:rsidRDefault="00DF5F30" w:rsidP="009C0DE2">
      <w:pPr>
        <w:pStyle w:val="CodeC"/>
      </w:pPr>
      <w:r w:rsidRPr="009C0DE2">
        <w:rPr>
          <w:rFonts w:hint="eastAsia"/>
        </w:rPr>
        <w:t>}</w:t>
      </w:r>
    </w:p>
    <w:p w14:paraId="6DD00CC5" w14:textId="0D09F947" w:rsidR="00DF5F30" w:rsidRPr="009C0DE2" w:rsidRDefault="00DF5F30" w:rsidP="00BF31DC">
      <w:pPr>
        <w:pStyle w:val="Listing"/>
        <w:rPr>
          <w:rFonts w:eastAsia="Microsoft YaHei"/>
        </w:rPr>
      </w:pPr>
      <w:r w:rsidRPr="009C0DE2">
        <w:rPr>
          <w:rFonts w:eastAsia="Microsoft YaHei" w:hint="eastAsia"/>
        </w:rPr>
        <w:t>Listing 19-13: Annotating all references in</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w:t>
      </w:r>
      <w:r w:rsidR="00C84259" w:rsidRPr="00F51973">
        <w:t xml:space="preserve"> </w:t>
      </w:r>
      <w:r w:rsidRPr="009C0DE2">
        <w:rPr>
          <w:rStyle w:val="LiteralCaption"/>
          <w:rFonts w:hint="eastAsia"/>
        </w:rPr>
        <w:t>Parser</w:t>
      </w:r>
      <w:r w:rsidR="00C84259" w:rsidRPr="00F51973">
        <w:t xml:space="preserve"> </w:t>
      </w:r>
      <w:r w:rsidRPr="009C0DE2">
        <w:rPr>
          <w:rFonts w:eastAsia="Microsoft YaHei" w:hint="eastAsia"/>
        </w:rPr>
        <w:t xml:space="preserve">with </w:t>
      </w:r>
      <w:del w:id="932" w:author="Carol Nichols" w:date="2018-03-28T08:43:00Z">
        <w:r w:rsidRPr="009C0DE2" w:rsidDel="00F357C4">
          <w:rPr>
            <w:rFonts w:eastAsia="Microsoft YaHei" w:hint="eastAsia"/>
          </w:rPr>
          <w:delText>the</w:delText>
        </w:r>
        <w:r w:rsidR="00C84259" w:rsidRPr="00F51973" w:rsidDel="00F357C4">
          <w:delText xml:space="preserve"> </w:delText>
        </w:r>
        <w:r w:rsidRPr="009C0DE2" w:rsidDel="00F357C4">
          <w:rPr>
            <w:rFonts w:eastAsia="Microsoft YaHei" w:hint="eastAsia"/>
          </w:rPr>
          <w:delText xml:space="preserve">same </w:delText>
        </w:r>
      </w:del>
      <w:r w:rsidRPr="009C0DE2">
        <w:rPr>
          <w:rFonts w:eastAsia="Microsoft YaHei" w:hint="eastAsia"/>
        </w:rPr>
        <w:t>lifetime parameter</w:t>
      </w:r>
      <w:ins w:id="933" w:author="Carol Nichols" w:date="2018-03-28T08:43:00Z">
        <w:r w:rsidR="00F357C4">
          <w:rPr>
            <w:rFonts w:eastAsia="Microsoft YaHei"/>
          </w:rPr>
          <w:t>s</w:t>
        </w:r>
      </w:ins>
    </w:p>
    <w:p w14:paraId="6186CE5C" w14:textId="77777777" w:rsidR="00DF5F30" w:rsidRPr="009C0DE2" w:rsidRDefault="00DF5F30" w:rsidP="00173090">
      <w:pPr>
        <w:pStyle w:val="Body"/>
      </w:pPr>
      <w:r w:rsidRPr="009C0DE2">
        <w:rPr>
          <w:rFonts w:hint="eastAsia"/>
        </w:rPr>
        <w:lastRenderedPageBreak/>
        <w:t xml:space="preserve">This </w:t>
      </w:r>
      <w:ins w:id="934" w:author="AnneMarieW" w:date="2018-03-20T14:12:00Z">
        <w:r w:rsidR="00BE6276">
          <w:t xml:space="preserve">code </w:t>
        </w:r>
      </w:ins>
      <w:r w:rsidRPr="009C0DE2">
        <w:rPr>
          <w:rFonts w:hint="eastAsia"/>
        </w:rPr>
        <w:t xml:space="preserve">compiles </w:t>
      </w:r>
      <w:ins w:id="935" w:author="AnneMarieW" w:date="2018-03-20T14:12:00Z">
        <w:r w:rsidR="00BE6276">
          <w:t xml:space="preserve">just </w:t>
        </w:r>
      </w:ins>
      <w:r w:rsidRPr="009C0DE2">
        <w:rPr>
          <w:rFonts w:hint="eastAsia"/>
        </w:rPr>
        <w:t>fine</w:t>
      </w:r>
      <w:del w:id="936" w:author="AnneMarieW" w:date="2018-03-20T14:12:00Z">
        <w:r w:rsidRPr="009C0DE2" w:rsidDel="00BE6276">
          <w:rPr>
            <w:rFonts w:hint="eastAsia"/>
          </w:rPr>
          <w:delText>,</w:delText>
        </w:r>
      </w:del>
      <w:ins w:id="937" w:author="AnneMarieW" w:date="2018-03-20T14:12:00Z">
        <w:r w:rsidR="00BE6276">
          <w:t>. It</w:t>
        </w:r>
      </w:ins>
      <w:del w:id="938" w:author="AnneMarieW" w:date="2018-03-20T14:12:00Z">
        <w:r w:rsidRPr="009C0DE2" w:rsidDel="00BE6276">
          <w:rPr>
            <w:rFonts w:hint="eastAsia"/>
          </w:rPr>
          <w:delText xml:space="preserve"> and</w:delText>
        </w:r>
      </w:del>
      <w:r w:rsidRPr="009C0DE2">
        <w:rPr>
          <w:rFonts w:hint="eastAsia"/>
        </w:rPr>
        <w:t xml:space="preserve"> tells Rust that a</w:t>
      </w:r>
      <w:r w:rsidR="00C84259" w:rsidRPr="00F51973">
        <w:t xml:space="preserve"> </w:t>
      </w:r>
      <w:r w:rsidRPr="009C0DE2">
        <w:rPr>
          <w:rStyle w:val="Literal"/>
          <w:rFonts w:hint="eastAsia"/>
        </w:rPr>
        <w:t>Parser</w:t>
      </w:r>
      <w:r w:rsidR="00C84259" w:rsidRPr="00F51973">
        <w:t xml:space="preserve"> </w:t>
      </w:r>
      <w:r w:rsidRPr="009C0DE2">
        <w:rPr>
          <w:rFonts w:hint="eastAsia"/>
        </w:rPr>
        <w:t>holds a reference to a</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'a</w:t>
      </w:r>
      <w:r w:rsidRPr="009C0DE2">
        <w:rPr>
          <w:rFonts w:hint="eastAsia"/>
        </w:rPr>
        <w:t>, and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a string slice that also</w:t>
      </w:r>
      <w:r w:rsidR="00C84259" w:rsidRPr="00F51973">
        <w:t xml:space="preserve"> </w:t>
      </w:r>
      <w:r w:rsidRPr="009C0DE2">
        <w:rPr>
          <w:rFonts w:hint="eastAsia"/>
        </w:rPr>
        <w:t>lives as long as the 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Rust</w:t>
      </w:r>
      <w:r w:rsidRPr="009C0DE2">
        <w:t>’</w:t>
      </w:r>
      <w:r w:rsidRPr="009C0DE2">
        <w:rPr>
          <w:rFonts w:hint="eastAsia"/>
        </w:rPr>
        <w:t>s compiler</w:t>
      </w:r>
      <w:r w:rsidR="00C84259" w:rsidRPr="00F51973">
        <w:t xml:space="preserve"> </w:t>
      </w:r>
      <w:r w:rsidRPr="009C0DE2">
        <w:rPr>
          <w:rFonts w:hint="eastAsia"/>
        </w:rPr>
        <w:t>error message s</w:t>
      </w:r>
      <w:del w:id="939" w:author="AnneMarieW" w:date="2018-03-20T14:13:00Z">
        <w:r w:rsidRPr="009C0DE2" w:rsidDel="00BE6276">
          <w:rPr>
            <w:rFonts w:hint="eastAsia"/>
          </w:rPr>
          <w:delText>aid</w:delText>
        </w:r>
      </w:del>
      <w:ins w:id="940" w:author="AnneMarieW" w:date="2018-03-20T14:13:00Z">
        <w:r w:rsidR="00BE6276">
          <w:t>tated</w:t>
        </w:r>
      </w:ins>
      <w:r w:rsidRPr="009C0DE2">
        <w:rPr>
          <w:rFonts w:hint="eastAsia"/>
        </w:rPr>
        <w:t xml:space="preserve"> </w:t>
      </w:r>
      <w:ins w:id="941" w:author="AnneMarieW" w:date="2018-03-20T14:14:00Z">
        <w:r w:rsidR="00BE6276">
          <w:t xml:space="preserve">that </w:t>
        </w:r>
      </w:ins>
      <w:r w:rsidRPr="009C0DE2">
        <w:rPr>
          <w:rFonts w:hint="eastAsia"/>
        </w:rPr>
        <w:t>lifetime parameters were required for these references, and</w:t>
      </w:r>
      <w:r w:rsidR="00C84259" w:rsidRPr="00F51973">
        <w:t xml:space="preserve"> </w:t>
      </w:r>
      <w:r w:rsidRPr="009C0DE2">
        <w:rPr>
          <w:rFonts w:hint="eastAsia"/>
        </w:rPr>
        <w:t>we</w:t>
      </w:r>
      <w:del w:id="942" w:author="AnneMarieW" w:date="2018-03-20T14:13:00Z">
        <w:r w:rsidRPr="009C0DE2" w:rsidDel="00BE6276">
          <w:rPr>
            <w:rFonts w:hint="eastAsia"/>
          </w:rPr>
          <w:delText xml:space="preserve"> ha</w:delText>
        </w:r>
      </w:del>
      <w:ins w:id="943" w:author="AnneMarieW" w:date="2018-03-20T14:13:00Z">
        <w:r w:rsidR="00BE6276">
          <w:t>’</w:t>
        </w:r>
      </w:ins>
      <w:r w:rsidRPr="009C0DE2">
        <w:rPr>
          <w:rFonts w:hint="eastAsia"/>
        </w:rPr>
        <w:t>ve now added lifetime parameters.</w:t>
      </w:r>
    </w:p>
    <w:p w14:paraId="0BA795BD" w14:textId="77777777" w:rsidR="00DF5F30" w:rsidRPr="00F51973" w:rsidRDefault="00DF5F30" w:rsidP="00173090">
      <w:pPr>
        <w:pStyle w:val="Body"/>
      </w:pPr>
      <w:r w:rsidRPr="00F51973">
        <w:rPr>
          <w:rFonts w:hint="eastAsia"/>
        </w:rPr>
        <w:t xml:space="preserve">Next, in Listing 19-14, </w:t>
      </w:r>
      <w:del w:id="944" w:author="AnneMarieW" w:date="2018-03-20T14:13:00Z">
        <w:r w:rsidRPr="00F51973" w:rsidDel="00BE6276">
          <w:rPr>
            <w:rFonts w:hint="eastAsia"/>
          </w:rPr>
          <w:delText>let</w:delText>
        </w:r>
        <w:r w:rsidRPr="00F51973" w:rsidDel="00BE6276">
          <w:delText>’</w:delText>
        </w:r>
        <w:r w:rsidRPr="00F51973" w:rsidDel="00BE6276">
          <w:rPr>
            <w:rFonts w:hint="eastAsia"/>
          </w:rPr>
          <w:delText xml:space="preserve">s </w:delText>
        </w:r>
      </w:del>
      <w:ins w:id="945" w:author="AnneMarieW" w:date="2018-03-20T14:13:00Z">
        <w:r w:rsidR="00BE6276">
          <w:t xml:space="preserve">we’ll </w:t>
        </w:r>
      </w:ins>
      <w:r w:rsidRPr="00F51973">
        <w:rPr>
          <w:rFonts w:hint="eastAsia"/>
        </w:rPr>
        <w:t>add a function that takes an instance of</w:t>
      </w:r>
      <w:r w:rsidR="00C84259" w:rsidRPr="00F51973">
        <w:t xml:space="preserve"> </w:t>
      </w:r>
      <w:r w:rsidR="006D1401" w:rsidRPr="006D1401">
        <w:rPr>
          <w:rStyle w:val="Literal"/>
          <w:rPrChange w:id="946" w:author="AnneMarieW" w:date="2018-03-20T14:13:00Z">
            <w:rPr>
              <w:rFonts w:ascii="Courier" w:hAnsi="Courier"/>
              <w:color w:val="0000FF"/>
              <w:sz w:val="20"/>
            </w:rPr>
          </w:rPrChange>
        </w:rPr>
        <w:t>Context</w:t>
      </w:r>
      <w:r w:rsidRPr="00F51973">
        <w:rPr>
          <w:rFonts w:hint="eastAsia"/>
        </w:rPr>
        <w:t>, uses a</w:t>
      </w:r>
      <w:r w:rsidR="00C84259" w:rsidRPr="00F51973">
        <w:t xml:space="preserve"> </w:t>
      </w:r>
      <w:r w:rsidR="006D1401" w:rsidRPr="006D1401">
        <w:rPr>
          <w:rStyle w:val="Literal"/>
          <w:rPrChange w:id="947" w:author="AnneMarieW" w:date="2018-03-20T14:13:00Z">
            <w:rPr>
              <w:rFonts w:ascii="Courier" w:hAnsi="Courier"/>
              <w:color w:val="0000FF"/>
              <w:sz w:val="20"/>
            </w:rPr>
          </w:rPrChange>
        </w:rPr>
        <w:t>Parser</w:t>
      </w:r>
      <w:r w:rsidR="00C84259" w:rsidRPr="00F51973">
        <w:t xml:space="preserve"> </w:t>
      </w:r>
      <w:r w:rsidRPr="00F51973">
        <w:rPr>
          <w:rFonts w:hint="eastAsia"/>
        </w:rPr>
        <w:t>to parse that context, and returns what</w:t>
      </w:r>
      <w:r w:rsidR="00C84259" w:rsidRPr="00F51973">
        <w:t xml:space="preserve"> </w:t>
      </w:r>
      <w:r w:rsidR="006D1401" w:rsidRPr="006D1401">
        <w:rPr>
          <w:rStyle w:val="Literal"/>
          <w:rPrChange w:id="948" w:author="AnneMarieW" w:date="2018-03-20T14:13:00Z">
            <w:rPr>
              <w:rFonts w:ascii="Courier" w:hAnsi="Courier"/>
              <w:color w:val="0000FF"/>
              <w:sz w:val="20"/>
            </w:rPr>
          </w:rPrChange>
        </w:rPr>
        <w:t>parse</w:t>
      </w:r>
      <w:r w:rsidR="00C84259" w:rsidRPr="00F51973">
        <w:t xml:space="preserve"> </w:t>
      </w:r>
      <w:r w:rsidRPr="00F51973">
        <w:rPr>
          <w:rFonts w:hint="eastAsia"/>
        </w:rPr>
        <w:t xml:space="preserve">returns. This </w:t>
      </w:r>
      <w:ins w:id="949" w:author="AnneMarieW" w:date="2018-03-20T14:13:00Z">
        <w:r w:rsidR="00BE6276">
          <w:t>code doesn’t</w:t>
        </w:r>
      </w:ins>
      <w:del w:id="950" w:author="AnneMarieW" w:date="2018-03-20T14:13:00Z">
        <w:r w:rsidRPr="00F51973" w:rsidDel="00BE6276">
          <w:rPr>
            <w:rFonts w:hint="eastAsia"/>
          </w:rPr>
          <w:delText>won</w:delText>
        </w:r>
        <w:r w:rsidRPr="00F51973" w:rsidDel="00BE6276">
          <w:delText>’</w:delText>
        </w:r>
        <w:r w:rsidRPr="00F51973" w:rsidDel="00BE6276">
          <w:rPr>
            <w:rFonts w:hint="eastAsia"/>
          </w:rPr>
          <w:delText>t</w:delText>
        </w:r>
      </w:del>
      <w:r w:rsidRPr="00F51973">
        <w:rPr>
          <w:rFonts w:hint="eastAsia"/>
        </w:rPr>
        <w:t xml:space="preserve"> quite work:</w:t>
      </w:r>
    </w:p>
    <w:p w14:paraId="37281FDE" w14:textId="77777777" w:rsidR="00DF5F30" w:rsidRPr="009C0DE2" w:rsidRDefault="00DF5F30" w:rsidP="009C0DE2">
      <w:pPr>
        <w:pStyle w:val="ProductionDirective"/>
        <w:rPr>
          <w:rFonts w:eastAsia="Microsoft YaHei"/>
        </w:rPr>
      </w:pPr>
      <w:del w:id="951"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195B67EF" w14:textId="77777777" w:rsidR="00DF5F30" w:rsidRPr="009C0DE2" w:rsidRDefault="00DF5F30" w:rsidP="00F51973">
      <w:pPr>
        <w:pStyle w:val="CodeA"/>
      </w:pPr>
      <w:r w:rsidRPr="009C0DE2">
        <w:rPr>
          <w:rFonts w:hint="eastAsia"/>
        </w:rPr>
        <w:t>fn parse_context(context: Context) -&gt; Result&lt;(), &amp;str&gt; {</w:t>
      </w:r>
    </w:p>
    <w:p w14:paraId="62AEFEF5" w14:textId="64E8F760" w:rsidR="00DF5F30" w:rsidRPr="009C0DE2" w:rsidRDefault="00C84259" w:rsidP="00BF31DC">
      <w:pPr>
        <w:pStyle w:val="CodeB"/>
      </w:pPr>
      <w:r>
        <w:rPr>
          <w:rFonts w:hint="eastAsia"/>
        </w:rPr>
        <w:t xml:space="preserve"> </w:t>
      </w:r>
      <w:ins w:id="952" w:author="Carol Nichols" w:date="2018-03-27T11:54:00Z">
        <w:r w:rsidR="00880B01">
          <w:t xml:space="preserve">   </w:t>
        </w:r>
      </w:ins>
      <w:r w:rsidR="00DF5F30" w:rsidRPr="009C0DE2">
        <w:rPr>
          <w:rFonts w:hint="eastAsia"/>
        </w:rPr>
        <w:t>Parser { context: &amp;context }.parse()</w:t>
      </w:r>
    </w:p>
    <w:p w14:paraId="6E77F39D" w14:textId="77777777" w:rsidR="00DF5F30" w:rsidRPr="009C0DE2" w:rsidRDefault="00DF5F30" w:rsidP="009C0DE2">
      <w:pPr>
        <w:pStyle w:val="CodeC"/>
      </w:pPr>
      <w:r w:rsidRPr="009C0DE2">
        <w:rPr>
          <w:rFonts w:hint="eastAsia"/>
        </w:rPr>
        <w:t>}</w:t>
      </w:r>
    </w:p>
    <w:p w14:paraId="0AC9BC7C" w14:textId="77777777" w:rsidR="00DF5F30" w:rsidRPr="009C0DE2" w:rsidRDefault="00DF5F30" w:rsidP="00BF31DC">
      <w:pPr>
        <w:pStyle w:val="Listing"/>
        <w:rPr>
          <w:rFonts w:eastAsia="Microsoft YaHei"/>
        </w:rPr>
      </w:pPr>
      <w:r w:rsidRPr="009C0DE2">
        <w:rPr>
          <w:rFonts w:eastAsia="Microsoft YaHei" w:hint="eastAsia"/>
        </w:rPr>
        <w:t>Listing 19-14: An attempt to add a</w:t>
      </w:r>
      <w:r w:rsidR="00C84259" w:rsidRPr="00F51973">
        <w:t xml:space="preserve"> </w:t>
      </w:r>
      <w:r w:rsidRPr="009C0DE2">
        <w:rPr>
          <w:rStyle w:val="LiteralCaption"/>
          <w:rFonts w:hint="eastAsia"/>
        </w:rPr>
        <w:t>parse_context</w:t>
      </w:r>
      <w:r w:rsidR="00C84259" w:rsidRPr="00F51973">
        <w:t xml:space="preserve"> </w:t>
      </w:r>
      <w:r w:rsidRPr="009C0DE2">
        <w:rPr>
          <w:rFonts w:eastAsia="Microsoft YaHei" w:hint="eastAsia"/>
        </w:rPr>
        <w:t>function that takes a</w:t>
      </w:r>
      <w:r w:rsidR="00C84259" w:rsidRPr="00F51973">
        <w:t xml:space="preserve"> </w:t>
      </w:r>
      <w:r w:rsidRPr="009C0DE2">
        <w:rPr>
          <w:rStyle w:val="LiteralCaption"/>
          <w:rFonts w:hint="eastAsia"/>
        </w:rPr>
        <w:t>Context</w:t>
      </w:r>
      <w:r w:rsidR="00C84259" w:rsidRPr="00F51973">
        <w:t xml:space="preserve"> </w:t>
      </w:r>
      <w:r w:rsidRPr="009C0DE2">
        <w:rPr>
          <w:rFonts w:eastAsia="Microsoft YaHei" w:hint="eastAsia"/>
        </w:rPr>
        <w:t>and uses a</w:t>
      </w:r>
      <w:r w:rsidR="00C84259" w:rsidRPr="00F51973">
        <w:t xml:space="preserve"> </w:t>
      </w:r>
      <w:r w:rsidRPr="009C0DE2">
        <w:rPr>
          <w:rStyle w:val="LiteralCaption"/>
          <w:rFonts w:hint="eastAsia"/>
        </w:rPr>
        <w:t>Parser</w:t>
      </w:r>
    </w:p>
    <w:p w14:paraId="78508AA1" w14:textId="77777777" w:rsidR="00DF5F30" w:rsidRPr="009C0DE2" w:rsidRDefault="00DF5F30" w:rsidP="00173090">
      <w:pPr>
        <w:pStyle w:val="Body"/>
      </w:pPr>
      <w:r w:rsidRPr="009C0DE2">
        <w:rPr>
          <w:rFonts w:hint="eastAsia"/>
        </w:rPr>
        <w:t>We get two</w:t>
      </w:r>
      <w:del w:id="953" w:author="AnneMarieW" w:date="2018-03-20T14:14:00Z">
        <w:r w:rsidRPr="009C0DE2" w:rsidDel="00BE6276">
          <w:rPr>
            <w:rFonts w:hint="eastAsia"/>
          </w:rPr>
          <w:delText xml:space="preserve"> quite</w:delText>
        </w:r>
      </w:del>
      <w:r w:rsidRPr="009C0DE2">
        <w:rPr>
          <w:rFonts w:hint="eastAsia"/>
        </w:rPr>
        <w:t xml:space="preserve"> verbose errors when we try to compile the code with the</w:t>
      </w:r>
      <w:r w:rsidR="00C84259" w:rsidRPr="00F51973">
        <w:t xml:space="preserve"> </w:t>
      </w:r>
      <w:r w:rsidRPr="009C0DE2">
        <w:rPr>
          <w:rFonts w:hint="eastAsia"/>
        </w:rPr>
        <w:t>addition 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p>
    <w:p w14:paraId="44E33B6C" w14:textId="77777777" w:rsidR="00DF5F30" w:rsidRPr="009C0DE2" w:rsidRDefault="00DF5F30" w:rsidP="00F51973">
      <w:pPr>
        <w:pStyle w:val="CodeA"/>
      </w:pPr>
      <w:r w:rsidRPr="009C0DE2">
        <w:rPr>
          <w:rFonts w:hint="eastAsia"/>
        </w:rPr>
        <w:t>error[E0597]: borrowed value does not live long enough</w:t>
      </w:r>
    </w:p>
    <w:p w14:paraId="5C6B7EAA" w14:textId="65BA4FB5" w:rsidR="00DF5F30" w:rsidRPr="009C0DE2" w:rsidRDefault="002B7CC2" w:rsidP="00BF31DC">
      <w:pPr>
        <w:pStyle w:val="CodeB"/>
      </w:pPr>
      <w:ins w:id="954" w:author="Carol Nichols" w:date="2018-03-27T11:55:00Z">
        <w:r>
          <w:t xml:space="preserve"> </w:t>
        </w:r>
      </w:ins>
      <w:r w:rsidR="00C84259">
        <w:rPr>
          <w:rFonts w:hint="eastAsia"/>
        </w:rPr>
        <w:t xml:space="preserve"> </w:t>
      </w:r>
      <w:r w:rsidR="00DF5F30" w:rsidRPr="009C0DE2">
        <w:rPr>
          <w:rFonts w:hint="eastAsia"/>
        </w:rPr>
        <w:t>--&gt; src/lib.rs:14:5</w:t>
      </w:r>
    </w:p>
    <w:p w14:paraId="22E73732" w14:textId="44C9CE6D" w:rsidR="00DF5F30" w:rsidRPr="009C0DE2" w:rsidRDefault="00C84259" w:rsidP="00BF31DC">
      <w:pPr>
        <w:pStyle w:val="CodeB"/>
      </w:pPr>
      <w:r>
        <w:rPr>
          <w:rFonts w:hint="eastAsia"/>
        </w:rPr>
        <w:t xml:space="preserve"> </w:t>
      </w:r>
      <w:ins w:id="955" w:author="Carol Nichols" w:date="2018-03-27T11:55:00Z">
        <w:r w:rsidR="002B7CC2">
          <w:t xml:space="preserve">  </w:t>
        </w:r>
      </w:ins>
      <w:r w:rsidR="00DF5F30" w:rsidRPr="009C0DE2">
        <w:rPr>
          <w:rFonts w:hint="eastAsia"/>
        </w:rPr>
        <w:t>|</w:t>
      </w:r>
    </w:p>
    <w:p w14:paraId="1B3D412C" w14:textId="6B0ABA92" w:rsidR="00DF5F30" w:rsidRPr="009C0DE2" w:rsidRDefault="00DF5F30" w:rsidP="00BF31DC">
      <w:pPr>
        <w:pStyle w:val="CodeB"/>
      </w:pPr>
      <w:r w:rsidRPr="009C0DE2">
        <w:rPr>
          <w:rFonts w:hint="eastAsia"/>
        </w:rPr>
        <w:t>14 |</w:t>
      </w:r>
      <w:r w:rsidR="00C84259">
        <w:rPr>
          <w:rFonts w:hint="eastAsia"/>
        </w:rPr>
        <w:t xml:space="preserve"> </w:t>
      </w:r>
      <w:r w:rsidRPr="009C0DE2">
        <w:rPr>
          <w:rFonts w:hint="eastAsia"/>
        </w:rPr>
        <w:t xml:space="preserve"> </w:t>
      </w:r>
      <w:ins w:id="956" w:author="Carol Nichols" w:date="2018-03-27T11:55:00Z">
        <w:r w:rsidR="003B4917">
          <w:t xml:space="preserve">   </w:t>
        </w:r>
      </w:ins>
      <w:r w:rsidRPr="009C0DE2">
        <w:rPr>
          <w:rFonts w:hint="eastAsia"/>
        </w:rPr>
        <w:t>Parser { context: &amp;context }.parse()</w:t>
      </w:r>
    </w:p>
    <w:p w14:paraId="17F9FDD1" w14:textId="42FDEF22" w:rsidR="00DF5F30" w:rsidRPr="009C0DE2" w:rsidRDefault="00C84259" w:rsidP="00BF31DC">
      <w:pPr>
        <w:pStyle w:val="CodeB"/>
      </w:pPr>
      <w:r>
        <w:rPr>
          <w:rFonts w:hint="eastAsia"/>
        </w:rPr>
        <w:t xml:space="preserve"> </w:t>
      </w:r>
      <w:ins w:id="957" w:author="Carol Nichols" w:date="2018-03-27T11:55:00Z">
        <w:r w:rsidR="003B4917">
          <w:t xml:space="preserve">  </w:t>
        </w:r>
      </w:ins>
      <w:r w:rsidR="00DF5F30" w:rsidRPr="009C0DE2">
        <w:rPr>
          <w:rFonts w:hint="eastAsia"/>
        </w:rPr>
        <w:t>|</w:t>
      </w:r>
      <w:r>
        <w:rPr>
          <w:rFonts w:hint="eastAsia"/>
        </w:rPr>
        <w:t xml:space="preserve"> </w:t>
      </w:r>
      <w:r w:rsidR="00DF5F30" w:rsidRPr="009C0DE2">
        <w:rPr>
          <w:rFonts w:hint="eastAsia"/>
        </w:rPr>
        <w:t xml:space="preserve"> </w:t>
      </w:r>
      <w:ins w:id="958" w:author="Carol Nichols" w:date="2018-03-27T11:55:00Z">
        <w:r w:rsidR="003B4917">
          <w:t xml:space="preserve">   </w:t>
        </w:r>
      </w:ins>
      <w:r w:rsidR="00DF5F30" w:rsidRPr="009C0DE2">
        <w:rPr>
          <w:rFonts w:hint="eastAsia"/>
        </w:rPr>
        <w:t>^^^^^^^^^^^^^^^^^^^^^^^^^^^^ does not live long enough</w:t>
      </w:r>
    </w:p>
    <w:p w14:paraId="6C8B03AE" w14:textId="77777777" w:rsidR="00DF5F30" w:rsidRPr="009C0DE2" w:rsidRDefault="00DF5F30" w:rsidP="00BF31DC">
      <w:pPr>
        <w:pStyle w:val="CodeB"/>
      </w:pPr>
      <w:r w:rsidRPr="009C0DE2">
        <w:rPr>
          <w:rFonts w:hint="eastAsia"/>
        </w:rPr>
        <w:t>15 | }</w:t>
      </w:r>
    </w:p>
    <w:p w14:paraId="2C19125D" w14:textId="7FBD2A6F" w:rsidR="00DF5F30" w:rsidRPr="009C0DE2" w:rsidRDefault="00C84259" w:rsidP="00BF31DC">
      <w:pPr>
        <w:pStyle w:val="CodeB"/>
      </w:pPr>
      <w:r>
        <w:rPr>
          <w:rFonts w:hint="eastAsia"/>
        </w:rPr>
        <w:t xml:space="preserve"> </w:t>
      </w:r>
      <w:ins w:id="959" w:author="Carol Nichols" w:date="2018-03-27T11:55:00Z">
        <w:r w:rsidR="003B4917">
          <w:t xml:space="preserve">  </w:t>
        </w:r>
      </w:ins>
      <w:r w:rsidR="00DF5F30" w:rsidRPr="009C0DE2">
        <w:rPr>
          <w:rFonts w:hint="eastAsia"/>
        </w:rPr>
        <w:t>| - temporary value only lives until here</w:t>
      </w:r>
    </w:p>
    <w:p w14:paraId="58E23FD8" w14:textId="229036C7" w:rsidR="00DF5F30" w:rsidRPr="009C0DE2" w:rsidRDefault="00C84259" w:rsidP="00BF31DC">
      <w:pPr>
        <w:pStyle w:val="CodeB"/>
      </w:pPr>
      <w:r>
        <w:rPr>
          <w:rFonts w:hint="eastAsia"/>
        </w:rPr>
        <w:t xml:space="preserve"> </w:t>
      </w:r>
      <w:ins w:id="960" w:author="Carol Nichols" w:date="2018-03-27T11:56:00Z">
        <w:r w:rsidR="003B4917">
          <w:t xml:space="preserve">  </w:t>
        </w:r>
      </w:ins>
      <w:r w:rsidR="00DF5F30" w:rsidRPr="009C0DE2">
        <w:rPr>
          <w:rFonts w:hint="eastAsia"/>
        </w:rPr>
        <w:t>|</w:t>
      </w:r>
    </w:p>
    <w:p w14:paraId="7AB814F0"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0308225E" w14:textId="11923455" w:rsidR="00DF5F30" w:rsidRPr="009C0DE2" w:rsidRDefault="003B4917" w:rsidP="00BF31DC">
      <w:pPr>
        <w:pStyle w:val="CodeB"/>
      </w:pPr>
      <w:ins w:id="961" w:author="Carol Nichols" w:date="2018-03-27T11:56:00Z">
        <w:r>
          <w:t xml:space="preserve"> </w:t>
        </w:r>
      </w:ins>
      <w:r w:rsidR="00C84259">
        <w:rPr>
          <w:rFonts w:hint="eastAsia"/>
        </w:rPr>
        <w:t xml:space="preserve"> </w:t>
      </w:r>
      <w:r w:rsidR="00DF5F30" w:rsidRPr="009C0DE2">
        <w:rPr>
          <w:rFonts w:hint="eastAsia"/>
        </w:rPr>
        <w:t>--&gt; src/lib.rs:13:1</w:t>
      </w:r>
    </w:p>
    <w:p w14:paraId="6A1B2844" w14:textId="41BF7D63" w:rsidR="00DF5F30" w:rsidRPr="009C0DE2" w:rsidRDefault="00C84259" w:rsidP="00BF31DC">
      <w:pPr>
        <w:pStyle w:val="CodeB"/>
      </w:pPr>
      <w:r>
        <w:rPr>
          <w:rFonts w:hint="eastAsia"/>
        </w:rPr>
        <w:t xml:space="preserve"> </w:t>
      </w:r>
      <w:ins w:id="962" w:author="Carol Nichols" w:date="2018-03-27T11:56:00Z">
        <w:r w:rsidR="003B4917">
          <w:t xml:space="preserve">  </w:t>
        </w:r>
      </w:ins>
      <w:r w:rsidR="00DF5F30" w:rsidRPr="009C0DE2">
        <w:rPr>
          <w:rFonts w:hint="eastAsia"/>
        </w:rPr>
        <w:t>|</w:t>
      </w:r>
    </w:p>
    <w:p w14:paraId="2EE4BAC8" w14:textId="77777777" w:rsidR="00DF5F30" w:rsidRPr="009C0DE2" w:rsidRDefault="00DF5F30" w:rsidP="00BF31DC">
      <w:pPr>
        <w:pStyle w:val="CodeB"/>
      </w:pPr>
      <w:r w:rsidRPr="009C0DE2">
        <w:rPr>
          <w:rFonts w:hint="eastAsia"/>
        </w:rPr>
        <w:t>13 | / fn parse_context(context: Context) -&gt; Result&lt;(), &amp;str&gt; {</w:t>
      </w:r>
    </w:p>
    <w:p w14:paraId="17DE61BA" w14:textId="491980B5"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63" w:author="Carol Nichols" w:date="2018-03-27T11:56:00Z">
        <w:r w:rsidR="003B4917">
          <w:t xml:space="preserve">   </w:t>
        </w:r>
      </w:ins>
      <w:r w:rsidRPr="009C0DE2">
        <w:rPr>
          <w:rFonts w:hint="eastAsia"/>
        </w:rPr>
        <w:t>Parser { context: &amp;context }.parse()</w:t>
      </w:r>
    </w:p>
    <w:p w14:paraId="4957D298" w14:textId="77777777" w:rsidR="00DF5F30" w:rsidRPr="009C0DE2" w:rsidRDefault="00DF5F30" w:rsidP="00BF31DC">
      <w:pPr>
        <w:pStyle w:val="CodeB"/>
      </w:pPr>
      <w:r w:rsidRPr="009C0DE2">
        <w:rPr>
          <w:rFonts w:hint="eastAsia"/>
        </w:rPr>
        <w:t>15 | | }</w:t>
      </w:r>
    </w:p>
    <w:p w14:paraId="4936E9A2" w14:textId="1FFF2F93" w:rsidR="00DF5F30" w:rsidRPr="009C0DE2" w:rsidRDefault="003B4917" w:rsidP="00BF31DC">
      <w:pPr>
        <w:pStyle w:val="CodeB"/>
      </w:pPr>
      <w:ins w:id="964" w:author="Carol Nichols" w:date="2018-03-27T11:56:00Z">
        <w:r>
          <w:t xml:space="preserve">  </w:t>
        </w:r>
      </w:ins>
      <w:r w:rsidR="00C84259">
        <w:rPr>
          <w:rFonts w:hint="eastAsia"/>
        </w:rPr>
        <w:t xml:space="preserve"> </w:t>
      </w:r>
      <w:r w:rsidR="00DF5F30" w:rsidRPr="009C0DE2">
        <w:rPr>
          <w:rFonts w:hint="eastAsia"/>
        </w:rPr>
        <w:t>| |_^</w:t>
      </w:r>
    </w:p>
    <w:p w14:paraId="5AADD294" w14:textId="77777777" w:rsidR="00DF5F30" w:rsidRPr="009C0DE2" w:rsidRDefault="00DF5F30" w:rsidP="009C0DE2">
      <w:pPr>
        <w:pStyle w:val="CodeB"/>
      </w:pPr>
    </w:p>
    <w:p w14:paraId="597452BA" w14:textId="77777777" w:rsidR="00DF5F30" w:rsidRPr="009C0DE2" w:rsidRDefault="00DF5F30" w:rsidP="009C0DE2">
      <w:pPr>
        <w:pStyle w:val="CodeB"/>
      </w:pPr>
      <w:r w:rsidRPr="009C0DE2">
        <w:rPr>
          <w:rFonts w:hint="eastAsia"/>
        </w:rPr>
        <w:t>error[E0597]: `context` does not live long enough</w:t>
      </w:r>
    </w:p>
    <w:p w14:paraId="5E96970A" w14:textId="1BD0DCB7" w:rsidR="00DF5F30" w:rsidRPr="009C0DE2" w:rsidRDefault="00C84259" w:rsidP="00BF31DC">
      <w:pPr>
        <w:pStyle w:val="CodeB"/>
      </w:pPr>
      <w:r>
        <w:rPr>
          <w:rFonts w:hint="eastAsia"/>
        </w:rPr>
        <w:t xml:space="preserve"> </w:t>
      </w:r>
      <w:ins w:id="965" w:author="Carol Nichols" w:date="2018-03-27T11:57:00Z">
        <w:r w:rsidR="003B4917">
          <w:t xml:space="preserve"> </w:t>
        </w:r>
      </w:ins>
      <w:r w:rsidR="00DF5F30" w:rsidRPr="009C0DE2">
        <w:rPr>
          <w:rFonts w:hint="eastAsia"/>
        </w:rPr>
        <w:t>--&gt; src/lib.rs:14:24</w:t>
      </w:r>
    </w:p>
    <w:p w14:paraId="522D42EF" w14:textId="1F1A35E3" w:rsidR="00DF5F30" w:rsidRPr="009C0DE2" w:rsidRDefault="00C84259" w:rsidP="00BF31DC">
      <w:pPr>
        <w:pStyle w:val="CodeB"/>
      </w:pPr>
      <w:r>
        <w:rPr>
          <w:rFonts w:hint="eastAsia"/>
        </w:rPr>
        <w:t xml:space="preserve"> </w:t>
      </w:r>
      <w:ins w:id="966" w:author="Carol Nichols" w:date="2018-03-27T11:57:00Z">
        <w:r w:rsidR="003B4917">
          <w:t xml:space="preserve">  </w:t>
        </w:r>
      </w:ins>
      <w:r w:rsidR="00DF5F30" w:rsidRPr="009C0DE2">
        <w:rPr>
          <w:rFonts w:hint="eastAsia"/>
        </w:rPr>
        <w:t>|</w:t>
      </w:r>
    </w:p>
    <w:p w14:paraId="2D6D9EAC" w14:textId="03E189C9" w:rsidR="00DF5F30" w:rsidRPr="009C0DE2" w:rsidRDefault="00DF5F30" w:rsidP="00BF31DC">
      <w:pPr>
        <w:pStyle w:val="CodeB"/>
      </w:pPr>
      <w:r w:rsidRPr="009C0DE2">
        <w:rPr>
          <w:rFonts w:hint="eastAsia"/>
        </w:rPr>
        <w:t>14 |</w:t>
      </w:r>
      <w:ins w:id="967" w:author="Carol Nichols" w:date="2018-03-27T11:57:00Z">
        <w:r w:rsidR="003B4917">
          <w:t xml:space="preserve">   </w:t>
        </w:r>
      </w:ins>
      <w:r w:rsidR="00C84259">
        <w:rPr>
          <w:rFonts w:hint="eastAsia"/>
        </w:rPr>
        <w:t xml:space="preserve"> </w:t>
      </w:r>
      <w:r w:rsidRPr="009C0DE2">
        <w:rPr>
          <w:rFonts w:hint="eastAsia"/>
        </w:rPr>
        <w:t xml:space="preserve"> Parser { context: &amp;context }.parse()</w:t>
      </w:r>
    </w:p>
    <w:p w14:paraId="616CE9C6" w14:textId="2196F988" w:rsidR="00DF5F30" w:rsidRPr="009C0DE2" w:rsidRDefault="00C84259" w:rsidP="00BF31DC">
      <w:pPr>
        <w:pStyle w:val="CodeB"/>
      </w:pPr>
      <w:r>
        <w:rPr>
          <w:rFonts w:hint="eastAsia"/>
        </w:rPr>
        <w:t xml:space="preserve"> </w:t>
      </w:r>
      <w:ins w:id="968" w:author="Carol Nichols" w:date="2018-03-27T11:57:00Z">
        <w:r w:rsidR="003B4917">
          <w:t xml:space="preserve">  </w:t>
        </w:r>
      </w:ins>
      <w:r w:rsidR="00DF5F30" w:rsidRPr="009C0DE2">
        <w:rPr>
          <w:rFonts w:hint="eastAsia"/>
        </w:rPr>
        <w:t>|</w:t>
      </w:r>
      <w:r>
        <w:rPr>
          <w:rFonts w:hint="eastAsia"/>
        </w:rPr>
        <w:t xml:space="preserve">  </w:t>
      </w:r>
      <w:ins w:id="969" w:author="Carol Nichols" w:date="2018-03-27T11:57:00Z">
        <w:r w:rsidR="003B4917">
          <w:t xml:space="preserve">                  </w:t>
        </w:r>
      </w:ins>
      <w:r>
        <w:rPr>
          <w:rFonts w:hint="eastAsia"/>
        </w:rPr>
        <w:t xml:space="preserve">    </w:t>
      </w:r>
      <w:r w:rsidR="00DF5F30" w:rsidRPr="009C0DE2">
        <w:rPr>
          <w:rFonts w:hint="eastAsia"/>
        </w:rPr>
        <w:t>^^^^^^^ does not live long enough</w:t>
      </w:r>
    </w:p>
    <w:p w14:paraId="2A514119" w14:textId="77777777" w:rsidR="00DF5F30" w:rsidRPr="009C0DE2" w:rsidRDefault="00DF5F30" w:rsidP="00BF31DC">
      <w:pPr>
        <w:pStyle w:val="CodeB"/>
      </w:pPr>
      <w:r w:rsidRPr="009C0DE2">
        <w:rPr>
          <w:rFonts w:hint="eastAsia"/>
        </w:rPr>
        <w:lastRenderedPageBreak/>
        <w:t>15 | }</w:t>
      </w:r>
    </w:p>
    <w:p w14:paraId="0A3B32B4" w14:textId="7BA3539B" w:rsidR="00DF5F30" w:rsidRPr="009C0DE2" w:rsidRDefault="003B4917" w:rsidP="00BF31DC">
      <w:pPr>
        <w:pStyle w:val="CodeB"/>
      </w:pPr>
      <w:ins w:id="970" w:author="Carol Nichols" w:date="2018-03-27T11:57:00Z">
        <w:r>
          <w:t xml:space="preserve">  </w:t>
        </w:r>
      </w:ins>
      <w:r w:rsidR="00C84259">
        <w:rPr>
          <w:rFonts w:hint="eastAsia"/>
        </w:rPr>
        <w:t xml:space="preserve"> </w:t>
      </w:r>
      <w:r w:rsidR="00DF5F30" w:rsidRPr="009C0DE2">
        <w:rPr>
          <w:rFonts w:hint="eastAsia"/>
        </w:rPr>
        <w:t>| - borrowed value only lives until here</w:t>
      </w:r>
    </w:p>
    <w:p w14:paraId="1C14D5F8" w14:textId="6C884EFD" w:rsidR="00DF5F30" w:rsidRPr="009C0DE2" w:rsidRDefault="00C84259" w:rsidP="00BF31DC">
      <w:pPr>
        <w:pStyle w:val="CodeB"/>
      </w:pPr>
      <w:r>
        <w:rPr>
          <w:rFonts w:hint="eastAsia"/>
        </w:rPr>
        <w:t xml:space="preserve"> </w:t>
      </w:r>
      <w:ins w:id="971" w:author="Carol Nichols" w:date="2018-03-27T11:57:00Z">
        <w:r w:rsidR="003B4917">
          <w:t xml:space="preserve">  </w:t>
        </w:r>
      </w:ins>
      <w:r w:rsidR="00DF5F30" w:rsidRPr="009C0DE2">
        <w:rPr>
          <w:rFonts w:hint="eastAsia"/>
        </w:rPr>
        <w:t>|</w:t>
      </w:r>
    </w:p>
    <w:p w14:paraId="666155DF" w14:textId="77777777" w:rsidR="00DF5F30" w:rsidRPr="009C0DE2" w:rsidRDefault="00DF5F30" w:rsidP="00BF31DC">
      <w:pPr>
        <w:pStyle w:val="CodeB"/>
      </w:pPr>
      <w:r w:rsidRPr="009C0DE2">
        <w:rPr>
          <w:rFonts w:hint="eastAsia"/>
        </w:rPr>
        <w:t>note: borrowed value must be valid for the anonymous lifetime #1 defined on the function body at 13:1...</w:t>
      </w:r>
    </w:p>
    <w:p w14:paraId="3F28307E" w14:textId="444B2045" w:rsidR="00DF5F30" w:rsidRPr="009C0DE2" w:rsidRDefault="00C84259" w:rsidP="00BF31DC">
      <w:pPr>
        <w:pStyle w:val="CodeB"/>
      </w:pPr>
      <w:r>
        <w:rPr>
          <w:rFonts w:hint="eastAsia"/>
        </w:rPr>
        <w:t xml:space="preserve"> </w:t>
      </w:r>
      <w:ins w:id="972" w:author="Carol Nichols" w:date="2018-03-27T11:58:00Z">
        <w:r w:rsidR="003B4917">
          <w:t xml:space="preserve"> </w:t>
        </w:r>
      </w:ins>
      <w:r w:rsidR="00DF5F30" w:rsidRPr="009C0DE2">
        <w:rPr>
          <w:rFonts w:hint="eastAsia"/>
        </w:rPr>
        <w:t>--&gt; src/lib.rs:13:1</w:t>
      </w:r>
    </w:p>
    <w:p w14:paraId="03D91B82" w14:textId="570240DA" w:rsidR="00DF5F30" w:rsidRPr="009C0DE2" w:rsidRDefault="00C84259" w:rsidP="00BF31DC">
      <w:pPr>
        <w:pStyle w:val="CodeB"/>
      </w:pPr>
      <w:r>
        <w:rPr>
          <w:rFonts w:hint="eastAsia"/>
        </w:rPr>
        <w:t xml:space="preserve"> </w:t>
      </w:r>
      <w:ins w:id="973" w:author="Carol Nichols" w:date="2018-03-27T11:58:00Z">
        <w:r w:rsidR="003B4917">
          <w:t xml:space="preserve">  </w:t>
        </w:r>
      </w:ins>
      <w:r w:rsidR="00DF5F30" w:rsidRPr="009C0DE2">
        <w:rPr>
          <w:rFonts w:hint="eastAsia"/>
        </w:rPr>
        <w:t>|</w:t>
      </w:r>
    </w:p>
    <w:p w14:paraId="3B00F383" w14:textId="77777777" w:rsidR="00DF5F30" w:rsidRPr="009C0DE2" w:rsidRDefault="00DF5F30" w:rsidP="00BF31DC">
      <w:pPr>
        <w:pStyle w:val="CodeB"/>
      </w:pPr>
      <w:r w:rsidRPr="009C0DE2">
        <w:rPr>
          <w:rFonts w:hint="eastAsia"/>
        </w:rPr>
        <w:t>13 | / fn parse_context(context: Context) -&gt; Result&lt;(), &amp;str&gt; {</w:t>
      </w:r>
    </w:p>
    <w:p w14:paraId="2E8AC5A7" w14:textId="264E375B" w:rsidR="00DF5F30" w:rsidRPr="009C0DE2" w:rsidRDefault="00DF5F30" w:rsidP="00BF31DC">
      <w:pPr>
        <w:pStyle w:val="CodeB"/>
      </w:pPr>
      <w:r w:rsidRPr="009C0DE2">
        <w:rPr>
          <w:rFonts w:hint="eastAsia"/>
        </w:rPr>
        <w:t>14 | |</w:t>
      </w:r>
      <w:r w:rsidR="00C84259">
        <w:rPr>
          <w:rFonts w:hint="eastAsia"/>
        </w:rPr>
        <w:t xml:space="preserve"> </w:t>
      </w:r>
      <w:r w:rsidRPr="009C0DE2">
        <w:rPr>
          <w:rFonts w:hint="eastAsia"/>
        </w:rPr>
        <w:t xml:space="preserve"> </w:t>
      </w:r>
      <w:ins w:id="974" w:author="Carol Nichols" w:date="2018-03-27T11:58:00Z">
        <w:r w:rsidR="003B4917">
          <w:t xml:space="preserve">   </w:t>
        </w:r>
      </w:ins>
      <w:r w:rsidRPr="009C0DE2">
        <w:rPr>
          <w:rFonts w:hint="eastAsia"/>
        </w:rPr>
        <w:t>Parser { context: &amp;context }.parse()</w:t>
      </w:r>
    </w:p>
    <w:p w14:paraId="1CCD6213" w14:textId="77777777" w:rsidR="00DF5F30" w:rsidRPr="009C0DE2" w:rsidRDefault="00DF5F30" w:rsidP="00BF31DC">
      <w:pPr>
        <w:pStyle w:val="CodeB"/>
      </w:pPr>
      <w:r w:rsidRPr="009C0DE2">
        <w:rPr>
          <w:rFonts w:hint="eastAsia"/>
        </w:rPr>
        <w:t>15 | | }</w:t>
      </w:r>
    </w:p>
    <w:p w14:paraId="0E38348B" w14:textId="398BAEA5" w:rsidR="00DF5F30" w:rsidRPr="009C0DE2" w:rsidRDefault="003B4917" w:rsidP="00BF31DC">
      <w:pPr>
        <w:pStyle w:val="CodeC"/>
      </w:pPr>
      <w:ins w:id="975" w:author="Carol Nichols" w:date="2018-03-27T11:58:00Z">
        <w:r>
          <w:t xml:space="preserve">  </w:t>
        </w:r>
      </w:ins>
      <w:r w:rsidR="00C84259">
        <w:rPr>
          <w:rFonts w:hint="eastAsia"/>
        </w:rPr>
        <w:t xml:space="preserve"> </w:t>
      </w:r>
      <w:r w:rsidR="00DF5F30" w:rsidRPr="009C0DE2">
        <w:rPr>
          <w:rFonts w:hint="eastAsia"/>
        </w:rPr>
        <w:t>| |_^</w:t>
      </w:r>
    </w:p>
    <w:p w14:paraId="1D447078" w14:textId="172F6B0C" w:rsidR="00DF5F30" w:rsidRPr="009C0DE2" w:rsidRDefault="00DF5F30" w:rsidP="00173090">
      <w:pPr>
        <w:pStyle w:val="Body"/>
      </w:pPr>
      <w:r w:rsidRPr="009C0DE2">
        <w:rPr>
          <w:rFonts w:hint="eastAsia"/>
        </w:rPr>
        <w:t xml:space="preserve">These errors </w:t>
      </w:r>
      <w:del w:id="976" w:author="AnneMarieW" w:date="2018-03-20T14:14:00Z">
        <w:r w:rsidRPr="009C0DE2" w:rsidDel="00BE6276">
          <w:rPr>
            <w:rFonts w:hint="eastAsia"/>
          </w:rPr>
          <w:delText xml:space="preserve">are saying </w:delText>
        </w:r>
      </w:del>
      <w:ins w:id="977" w:author="AnneMarieW" w:date="2018-03-20T14:14:00Z">
        <w:r w:rsidR="00BE6276">
          <w:t xml:space="preserve">state </w:t>
        </w:r>
      </w:ins>
      <w:r w:rsidRPr="009C0DE2">
        <w:rPr>
          <w:rFonts w:hint="eastAsia"/>
        </w:rPr>
        <w:t>that</w:t>
      </w:r>
      <w:del w:id="978" w:author="AnneMarieW" w:date="2018-03-20T14:14:00Z">
        <w:r w:rsidRPr="009C0DE2" w:rsidDel="00BE6276">
          <w:rPr>
            <w:rFonts w:hint="eastAsia"/>
          </w:rPr>
          <w:delText xml:space="preserve"> both</w:delText>
        </w:r>
      </w:del>
      <w:r w:rsidRPr="009C0DE2">
        <w:rPr>
          <w:rFonts w:hint="eastAsia"/>
        </w:rPr>
        <w:t xml:space="preserve">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w:t>
      </w:r>
      <w:ins w:id="979" w:author="AnneMarieW" w:date="2018-03-20T14:15:00Z">
        <w:r w:rsidR="00BE6276">
          <w:t xml:space="preserve"> </w:t>
        </w:r>
      </w:ins>
      <w:del w:id="980" w:author="AnneMarieW" w:date="2018-03-20T14:15:00Z">
        <w:r w:rsidRPr="009C0DE2" w:rsidDel="00BE6276">
          <w:delText>’</w:delText>
        </w:r>
      </w:del>
      <w:ins w:id="981" w:author="AnneMarieW" w:date="2018-03-20T14:15:00Z">
        <w:r w:rsidR="00BE6276">
          <w:t>i</w:t>
        </w:r>
      </w:ins>
      <w:r w:rsidRPr="009C0DE2">
        <w:rPr>
          <w:rFonts w:hint="eastAsia"/>
        </w:rPr>
        <w:t>s created and the</w:t>
      </w:r>
      <w:r w:rsidR="00C84259" w:rsidRPr="00F51973">
        <w:t xml:space="preserve"> </w:t>
      </w:r>
      <w:r w:rsidRPr="009C0DE2">
        <w:rPr>
          <w:rStyle w:val="Literal"/>
          <w:rFonts w:hint="eastAsia"/>
        </w:rPr>
        <w:t>context</w:t>
      </w:r>
      <w:r w:rsidR="00C84259" w:rsidRPr="00F51973">
        <w:t xml:space="preserve"> </w:t>
      </w:r>
      <w:r w:rsidRPr="009C0DE2">
        <w:rPr>
          <w:rFonts w:hint="eastAsia"/>
        </w:rPr>
        <w:t xml:space="preserve">parameter live only </w:t>
      </w:r>
      <w:del w:id="982" w:author="Carol Nichols" w:date="2018-03-27T12:00:00Z">
        <w:r w:rsidRPr="009C0DE2" w:rsidDel="003B4917">
          <w:rPr>
            <w:rFonts w:hint="eastAsia"/>
          </w:rPr>
          <w:delText>from when the</w:delText>
        </w:r>
        <w:r w:rsidR="00C84259" w:rsidRPr="00F51973" w:rsidDel="003B4917">
          <w:delText xml:space="preserve"> </w:delText>
        </w:r>
        <w:r w:rsidRPr="009C0DE2" w:rsidDel="003B4917">
          <w:rPr>
            <w:rStyle w:val="Literal"/>
            <w:rFonts w:hint="eastAsia"/>
          </w:rPr>
          <w:delText>Parser</w:delText>
        </w:r>
        <w:r w:rsidR="00C84259" w:rsidRPr="00F51973" w:rsidDel="003B4917">
          <w:delText xml:space="preserve"> </w:delText>
        </w:r>
        <w:r w:rsidRPr="009C0DE2" w:rsidDel="003B4917">
          <w:rPr>
            <w:rFonts w:hint="eastAsia"/>
          </w:rPr>
          <w:delText xml:space="preserve">is created </w:delText>
        </w:r>
      </w:del>
      <w:r w:rsidRPr="009C0DE2">
        <w:rPr>
          <w:rFonts w:hint="eastAsia"/>
        </w:rPr>
        <w:t>until the end</w:t>
      </w:r>
      <w:r w:rsidR="00C84259" w:rsidRPr="00F51973">
        <w:t xml:space="preserve"> </w:t>
      </w:r>
      <w:r w:rsidRPr="009C0DE2">
        <w:rPr>
          <w:rFonts w:hint="eastAsia"/>
        </w:rPr>
        <w:t>of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w:t>
      </w:r>
      <w:del w:id="983" w:author="AnneMarieW" w:date="2018-03-20T14:15:00Z">
        <w:r w:rsidRPr="009C0DE2" w:rsidDel="00BE6276">
          <w:rPr>
            <w:rFonts w:hint="eastAsia"/>
          </w:rPr>
          <w:delText>,</w:delText>
        </w:r>
      </w:del>
      <w:ins w:id="984" w:author="AnneMarieW" w:date="2018-03-20T14:15:00Z">
        <w:r w:rsidR="00BE6276">
          <w:t>.</w:t>
        </w:r>
      </w:ins>
      <w:r w:rsidRPr="009C0DE2">
        <w:rPr>
          <w:rFonts w:hint="eastAsia"/>
        </w:rPr>
        <w:t xml:space="preserve"> </w:t>
      </w:r>
      <w:del w:id="985" w:author="AnneMarieW" w:date="2018-03-20T14:15:00Z">
        <w:r w:rsidRPr="009C0DE2" w:rsidDel="00BE6276">
          <w:rPr>
            <w:rFonts w:hint="eastAsia"/>
          </w:rPr>
          <w:delText>b</w:delText>
        </w:r>
      </w:del>
      <w:ins w:id="986" w:author="AnneMarieW" w:date="2018-03-20T14:15:00Z">
        <w:r w:rsidR="00BE6276">
          <w:t>B</w:t>
        </w:r>
      </w:ins>
      <w:r w:rsidRPr="009C0DE2">
        <w:rPr>
          <w:rFonts w:hint="eastAsia"/>
        </w:rPr>
        <w:t>ut they both need to live for the entire</w:t>
      </w:r>
      <w:r w:rsidR="00C84259" w:rsidRPr="00F51973">
        <w:t xml:space="preserve"> </w:t>
      </w:r>
      <w:r w:rsidRPr="009C0DE2">
        <w:rPr>
          <w:rFonts w:hint="eastAsia"/>
        </w:rPr>
        <w:t>lifetime of the function.</w:t>
      </w:r>
    </w:p>
    <w:p w14:paraId="659B795E" w14:textId="77777777" w:rsidR="00DF5F30" w:rsidRPr="009C0DE2" w:rsidRDefault="00DF5F30" w:rsidP="00173090">
      <w:pPr>
        <w:pStyle w:val="Body"/>
      </w:pPr>
      <w:r w:rsidRPr="009C0DE2">
        <w:rPr>
          <w:rFonts w:hint="eastAsia"/>
        </w:rPr>
        <w:t>In other words,</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need to</w:t>
      </w:r>
      <w:r w:rsidR="00C84259" w:rsidRPr="00F51973">
        <w:t xml:space="preserve"> </w:t>
      </w:r>
      <w:r w:rsidRPr="009C0DE2">
        <w:rPr>
          <w:rStyle w:val="EmphasisItalic"/>
          <w:rFonts w:hint="eastAsia"/>
        </w:rPr>
        <w:t>outlive</w:t>
      </w:r>
      <w:r w:rsidR="00C84259" w:rsidRPr="00F51973">
        <w:t xml:space="preserve"> </w:t>
      </w:r>
      <w:r w:rsidRPr="009C0DE2">
        <w:rPr>
          <w:rFonts w:hint="eastAsia"/>
        </w:rPr>
        <w:t>the entire function</w:t>
      </w:r>
      <w:r w:rsidR="00C84259" w:rsidRPr="00F51973">
        <w:t xml:space="preserve"> </w:t>
      </w:r>
      <w:r w:rsidRPr="009C0DE2">
        <w:rPr>
          <w:rFonts w:hint="eastAsia"/>
        </w:rPr>
        <w:t xml:space="preserve">and be valid before the function starts as well as after it ends </w:t>
      </w:r>
      <w:del w:id="987" w:author="AnneMarieW" w:date="2018-03-20T14:16:00Z">
        <w:r w:rsidRPr="009C0DE2" w:rsidDel="00BE6276">
          <w:rPr>
            <w:rFonts w:hint="eastAsia"/>
          </w:rPr>
          <w:delText xml:space="preserve">in order </w:delText>
        </w:r>
      </w:del>
      <w:r w:rsidRPr="009C0DE2">
        <w:rPr>
          <w:rFonts w:hint="eastAsia"/>
        </w:rPr>
        <w:t>for</w:t>
      </w:r>
      <w:r w:rsidR="00C84259" w:rsidRPr="00F51973">
        <w:t xml:space="preserve"> </w:t>
      </w:r>
      <w:r w:rsidRPr="009C0DE2">
        <w:rPr>
          <w:rFonts w:hint="eastAsia"/>
        </w:rPr>
        <w:t xml:space="preserve">all the references in this code to always be valid. </w:t>
      </w:r>
      <w:del w:id="988" w:author="AnneMarieW" w:date="2018-03-20T14:16:00Z">
        <w:r w:rsidRPr="009C0DE2" w:rsidDel="00BE6276">
          <w:rPr>
            <w:rFonts w:hint="eastAsia"/>
          </w:rPr>
          <w:delText>Both t</w:delText>
        </w:r>
      </w:del>
      <w:ins w:id="989" w:author="AnneMarieW" w:date="2018-03-20T14:16:00Z">
        <w:r w:rsidR="00BE6276">
          <w:t>T</w:t>
        </w:r>
      </w:ins>
      <w:r w:rsidRPr="009C0DE2">
        <w:rPr>
          <w:rFonts w:hint="eastAsia"/>
        </w:rPr>
        <w:t>he</w:t>
      </w:r>
      <w:r w:rsidR="00C84259" w:rsidRPr="00F51973">
        <w:t xml:space="preserve"> </w:t>
      </w:r>
      <w:r w:rsidRPr="009C0DE2">
        <w:rPr>
          <w:rStyle w:val="Literal"/>
          <w:rFonts w:hint="eastAsia"/>
        </w:rPr>
        <w:t>Parser</w:t>
      </w:r>
      <w:r w:rsidR="00C84259" w:rsidRPr="00F51973">
        <w:t xml:space="preserve"> </w:t>
      </w:r>
      <w:r w:rsidRPr="009C0DE2">
        <w:rPr>
          <w:rFonts w:hint="eastAsia"/>
        </w:rPr>
        <w:t>we</w:t>
      </w:r>
      <w:r w:rsidRPr="009C0DE2">
        <w:t>’</w:t>
      </w:r>
      <w:r w:rsidRPr="009C0DE2">
        <w:rPr>
          <w:rFonts w:hint="eastAsia"/>
        </w:rPr>
        <w:t>re</w:t>
      </w:r>
      <w:r w:rsidR="00C84259" w:rsidRPr="00F51973">
        <w:t xml:space="preserve"> </w:t>
      </w:r>
      <w:r w:rsidRPr="009C0DE2">
        <w:rPr>
          <w:rFonts w:hint="eastAsia"/>
        </w:rPr>
        <w:t>creating and the</w:t>
      </w:r>
      <w:r w:rsidR="00C84259" w:rsidRPr="00F51973">
        <w:t xml:space="preserve"> </w:t>
      </w:r>
      <w:r w:rsidRPr="009C0DE2">
        <w:rPr>
          <w:rStyle w:val="Literal"/>
          <w:rFonts w:hint="eastAsia"/>
        </w:rPr>
        <w:t>context</w:t>
      </w:r>
      <w:r w:rsidR="00C84259" w:rsidRPr="00F51973">
        <w:t xml:space="preserve"> </w:t>
      </w:r>
      <w:r w:rsidRPr="009C0DE2">
        <w:rPr>
          <w:rFonts w:hint="eastAsia"/>
        </w:rPr>
        <w:t>parameter go out of scope at the end of the</w:t>
      </w:r>
      <w:r w:rsidR="00C84259" w:rsidRPr="00F51973">
        <w:t xml:space="preserve"> </w:t>
      </w:r>
      <w:r w:rsidRPr="009C0DE2">
        <w:rPr>
          <w:rFonts w:hint="eastAsia"/>
        </w:rPr>
        <w:t xml:space="preserve">function, </w:t>
      </w:r>
      <w:del w:id="990" w:author="AnneMarieW" w:date="2018-03-20T14:16:00Z">
        <w:r w:rsidRPr="009C0DE2" w:rsidDel="00BE6276">
          <w:rPr>
            <w:rFonts w:hint="eastAsia"/>
          </w:rPr>
          <w:delText>though (</w:delText>
        </w:r>
      </w:del>
      <w:r w:rsidRPr="009C0DE2">
        <w:rPr>
          <w:rFonts w:hint="eastAsia"/>
        </w:rPr>
        <w:t>because</w:t>
      </w:r>
      <w:r w:rsidR="00C84259" w:rsidRPr="00F51973">
        <w:t xml:space="preserve"> </w:t>
      </w:r>
      <w:r w:rsidRPr="009C0DE2">
        <w:rPr>
          <w:rStyle w:val="Literal"/>
          <w:rFonts w:hint="eastAsia"/>
        </w:rPr>
        <w:t>parse_context</w:t>
      </w:r>
      <w:r w:rsidR="00C84259" w:rsidRPr="00F51973">
        <w:t xml:space="preserve"> </w:t>
      </w:r>
      <w:r w:rsidRPr="009C0DE2">
        <w:rPr>
          <w:rFonts w:hint="eastAsia"/>
        </w:rPr>
        <w:t>takes ownership of</w:t>
      </w:r>
      <w:r w:rsidR="00C84259" w:rsidRPr="00F51973">
        <w:t xml:space="preserve"> </w:t>
      </w:r>
      <w:r w:rsidRPr="009C0DE2">
        <w:rPr>
          <w:rStyle w:val="Literal"/>
          <w:rFonts w:hint="eastAsia"/>
        </w:rPr>
        <w:t>context</w:t>
      </w:r>
      <w:del w:id="991" w:author="AnneMarieW" w:date="2018-03-20T14:16:00Z">
        <w:r w:rsidRPr="009C0DE2" w:rsidDel="00BE6276">
          <w:rPr>
            <w:rFonts w:hint="eastAsia"/>
          </w:rPr>
          <w:delText>)</w:delText>
        </w:r>
      </w:del>
      <w:r w:rsidRPr="009C0DE2">
        <w:rPr>
          <w:rFonts w:hint="eastAsia"/>
        </w:rPr>
        <w:t>.</w:t>
      </w:r>
    </w:p>
    <w:p w14:paraId="188BF9D2" w14:textId="77777777" w:rsidR="00DF5F30" w:rsidRPr="00F51973" w:rsidRDefault="009C0DE2" w:rsidP="00173090">
      <w:pPr>
        <w:pStyle w:val="Body"/>
      </w:pPr>
      <w:del w:id="992" w:author="janelle" w:date="2018-03-23T16:16:00Z">
        <w:r w:rsidRPr="00F51973" w:rsidDel="00C40395">
          <w:delText xml:space="preserve"> </w:delText>
        </w:r>
      </w:del>
      <w:r w:rsidR="00DF5F30" w:rsidRPr="00F51973">
        <w:rPr>
          <w:rFonts w:hint="eastAsia"/>
        </w:rPr>
        <w:t xml:space="preserve">To figure out why </w:t>
      </w:r>
      <w:del w:id="993" w:author="AnneMarieW" w:date="2018-03-20T14:17:00Z">
        <w:r w:rsidR="00DF5F30" w:rsidRPr="00F51973" w:rsidDel="00BE6276">
          <w:rPr>
            <w:rFonts w:hint="eastAsia"/>
          </w:rPr>
          <w:delText>we</w:delText>
        </w:r>
        <w:r w:rsidR="00DF5F30" w:rsidRPr="00F51973" w:rsidDel="00BE6276">
          <w:delText>’</w:delText>
        </w:r>
        <w:r w:rsidR="00DF5F30" w:rsidRPr="00F51973" w:rsidDel="00BE6276">
          <w:rPr>
            <w:rFonts w:hint="eastAsia"/>
          </w:rPr>
          <w:delText xml:space="preserve">re getting </w:delText>
        </w:r>
      </w:del>
      <w:r w:rsidR="00DF5F30" w:rsidRPr="00F51973">
        <w:rPr>
          <w:rFonts w:hint="eastAsia"/>
        </w:rPr>
        <w:t>these errors</w:t>
      </w:r>
      <w:ins w:id="994" w:author="AnneMarieW" w:date="2018-03-20T14:17:00Z">
        <w:r w:rsidR="00BE6276">
          <w:t xml:space="preserve"> occur</w:t>
        </w:r>
      </w:ins>
      <w:r w:rsidR="00DF5F30" w:rsidRPr="00F51973">
        <w:rPr>
          <w:rFonts w:hint="eastAsia"/>
        </w:rPr>
        <w:t>, let</w:t>
      </w:r>
      <w:r w:rsidR="00DF5F30" w:rsidRPr="00F51973">
        <w:t>’</w:t>
      </w:r>
      <w:r w:rsidR="00DF5F30" w:rsidRPr="00F51973">
        <w:rPr>
          <w:rFonts w:hint="eastAsia"/>
        </w:rPr>
        <w:t>s look at the definitions in</w:t>
      </w:r>
      <w:r w:rsidR="00C84259" w:rsidRPr="00F51973">
        <w:t xml:space="preserve"> </w:t>
      </w:r>
      <w:r w:rsidR="00DF5F30" w:rsidRPr="00F51973">
        <w:rPr>
          <w:rFonts w:hint="eastAsia"/>
        </w:rPr>
        <w:t>Listing 19-13 again, specifically the references in the signature of the</w:t>
      </w:r>
      <w:r w:rsidR="00C84259" w:rsidRPr="00F51973">
        <w:t xml:space="preserve"> </w:t>
      </w:r>
      <w:r w:rsidR="006D1401" w:rsidRPr="006D1401">
        <w:rPr>
          <w:rStyle w:val="Literal"/>
          <w:rPrChange w:id="995" w:author="AnneMarieW" w:date="2018-03-20T14:17:00Z">
            <w:rPr>
              <w:rFonts w:ascii="Courier" w:hAnsi="Courier"/>
              <w:color w:val="0000FF"/>
              <w:sz w:val="20"/>
            </w:rPr>
          </w:rPrChange>
        </w:rPr>
        <w:t>parse</w:t>
      </w:r>
      <w:r w:rsidR="00C84259" w:rsidRPr="00F51973">
        <w:t xml:space="preserve"> </w:t>
      </w:r>
      <w:r w:rsidR="00DF5F30" w:rsidRPr="00F51973">
        <w:rPr>
          <w:rFonts w:hint="eastAsia"/>
        </w:rPr>
        <w:t>method:</w:t>
      </w:r>
    </w:p>
    <w:p w14:paraId="4CFBABA1" w14:textId="73A74D28" w:rsidR="00DF5F30" w:rsidRPr="009C0DE2" w:rsidRDefault="00C84259" w:rsidP="00BF31DC">
      <w:pPr>
        <w:pStyle w:val="CodeSingle"/>
      </w:pPr>
      <w:r>
        <w:rPr>
          <w:rFonts w:hint="eastAsia"/>
        </w:rPr>
        <w:t xml:space="preserve"> </w:t>
      </w:r>
      <w:ins w:id="996" w:author="Carol Nichols" w:date="2018-03-27T12:01:00Z">
        <w:r w:rsidR="001F031E">
          <w:t xml:space="preserve">   </w:t>
        </w:r>
      </w:ins>
      <w:r w:rsidR="00DF5F30" w:rsidRPr="009C0DE2">
        <w:rPr>
          <w:rFonts w:hint="eastAsia"/>
        </w:rPr>
        <w:t>fn parse(&amp;self) -&gt; Result&lt;(), &amp;str&gt; {</w:t>
      </w:r>
    </w:p>
    <w:p w14:paraId="6DF41E1F" w14:textId="77777777" w:rsidR="00DF5F30" w:rsidRPr="00F51973" w:rsidRDefault="009C0DE2" w:rsidP="00173090">
      <w:pPr>
        <w:pStyle w:val="Body"/>
      </w:pPr>
      <w:del w:id="997" w:author="janelle" w:date="2018-03-23T16:16:00Z">
        <w:r w:rsidRPr="00F51973" w:rsidDel="00C40395">
          <w:delText xml:space="preserve"> </w:delText>
        </w:r>
      </w:del>
      <w:r w:rsidR="00DF5F30" w:rsidRPr="00F51973">
        <w:rPr>
          <w:rFonts w:hint="eastAsia"/>
        </w:rPr>
        <w:t>Remember the elision rules? If we annotate the lifetimes of the references</w:t>
      </w:r>
      <w:r w:rsidR="00C84259" w:rsidRPr="00F51973">
        <w:t xml:space="preserve"> </w:t>
      </w:r>
      <w:r w:rsidR="00DF5F30" w:rsidRPr="00F51973">
        <w:rPr>
          <w:rFonts w:hint="eastAsia"/>
        </w:rPr>
        <w:t>rather than eliding, the signature would be</w:t>
      </w:r>
      <w:ins w:id="998" w:author="AnneMarieW" w:date="2018-03-20T14:17:00Z">
        <w:r w:rsidR="00BE6276">
          <w:t xml:space="preserve"> as follows</w:t>
        </w:r>
      </w:ins>
      <w:r w:rsidR="00DF5F30" w:rsidRPr="00F51973">
        <w:rPr>
          <w:rFonts w:hint="eastAsia"/>
        </w:rPr>
        <w:t>:</w:t>
      </w:r>
    </w:p>
    <w:p w14:paraId="493474E9" w14:textId="0D7F436A" w:rsidR="00DF5F30" w:rsidRPr="009C0DE2" w:rsidRDefault="006E4D1D" w:rsidP="00BF31DC">
      <w:pPr>
        <w:pStyle w:val="CodeSingle"/>
      </w:pPr>
      <w:ins w:id="999" w:author="Carol Nichols" w:date="2018-03-27T12:01:00Z">
        <w:r>
          <w:t xml:space="preserve">   </w:t>
        </w:r>
      </w:ins>
      <w:r w:rsidR="00C84259">
        <w:rPr>
          <w:rFonts w:hint="eastAsia"/>
        </w:rPr>
        <w:t xml:space="preserve"> </w:t>
      </w:r>
      <w:r w:rsidR="00DF5F30" w:rsidRPr="009C0DE2">
        <w:rPr>
          <w:rFonts w:hint="eastAsia"/>
        </w:rPr>
        <w:t>fn parse&lt;'a&gt;(&amp;'a self) -&gt; Result&lt;(), &amp;'a str&gt; {</w:t>
      </w:r>
    </w:p>
    <w:p w14:paraId="7C75ECFA" w14:textId="77777777" w:rsidR="00DF5F30" w:rsidRPr="009C0DE2" w:rsidRDefault="00DF5F30" w:rsidP="00173090">
      <w:pPr>
        <w:pStyle w:val="Body"/>
      </w:pPr>
      <w:r w:rsidRPr="009C0DE2">
        <w:rPr>
          <w:rFonts w:hint="eastAsia"/>
        </w:rPr>
        <w:t>That is, the error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has a lifetime that is</w:t>
      </w:r>
      <w:r w:rsidR="00C84259" w:rsidRPr="00F51973">
        <w:t xml:space="preserve"> </w:t>
      </w:r>
      <w:r w:rsidRPr="009C0DE2">
        <w:rPr>
          <w:rFonts w:hint="eastAsia"/>
        </w:rPr>
        <w:t>tied to 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(that of</w:t>
      </w:r>
      <w:r w:rsidR="00C84259" w:rsidRPr="00F51973">
        <w:t xml:space="preserve"> </w:t>
      </w:r>
      <w:r w:rsidRPr="009C0DE2">
        <w:rPr>
          <w:rStyle w:val="Literal"/>
          <w:rFonts w:hint="eastAsia"/>
        </w:rPr>
        <w:t>&amp;self</w:t>
      </w:r>
      <w:r w:rsidR="00C84259" w:rsidRPr="00F51973">
        <w:t xml:space="preserve"> </w:t>
      </w:r>
      <w:r w:rsidRPr="009C0DE2">
        <w:rPr>
          <w:rFonts w:hint="eastAsia"/>
        </w:rPr>
        <w:t>in the</w:t>
      </w:r>
      <w:r w:rsidR="00C84259" w:rsidRPr="00F51973">
        <w:t xml:space="preserve"> </w:t>
      </w:r>
      <w:r w:rsidRPr="009C0DE2">
        <w:rPr>
          <w:rStyle w:val="Literal"/>
          <w:rFonts w:hint="eastAsia"/>
        </w:rPr>
        <w:t>parse</w:t>
      </w:r>
      <w:r w:rsidR="00C84259" w:rsidRPr="00F51973">
        <w:t xml:space="preserve"> </w:t>
      </w:r>
      <w:r w:rsidRPr="009C0DE2">
        <w:rPr>
          <w:rFonts w:hint="eastAsia"/>
        </w:rPr>
        <w:t>method signature). That makes sense: the returned string slice references the</w:t>
      </w:r>
      <w:r w:rsidR="00C84259" w:rsidRPr="00F51973">
        <w:t xml:space="preserve"> </w:t>
      </w:r>
      <w:r w:rsidRPr="009C0DE2">
        <w:rPr>
          <w:rFonts w:hint="eastAsia"/>
        </w:rPr>
        <w:t>string 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instance held by the</w:t>
      </w:r>
      <w:r w:rsidR="00C84259" w:rsidRPr="00F51973">
        <w:t xml:space="preserve"> </w:t>
      </w:r>
      <w:r w:rsidRPr="009C0DE2">
        <w:rPr>
          <w:rStyle w:val="Literal"/>
          <w:rFonts w:hint="eastAsia"/>
        </w:rPr>
        <w:t>Parser</w:t>
      </w:r>
      <w:r w:rsidRPr="009C0DE2">
        <w:rPr>
          <w:rFonts w:hint="eastAsia"/>
        </w:rPr>
        <w:t>, and the definition</w:t>
      </w:r>
      <w:r w:rsidR="00C84259" w:rsidRPr="00F51973">
        <w:t xml:space="preserve"> </w:t>
      </w:r>
      <w:r w:rsidRPr="009C0DE2">
        <w:rPr>
          <w:rFonts w:hint="eastAsia"/>
        </w:rPr>
        <w:t>of the</w:t>
      </w:r>
      <w:r w:rsidR="00C84259" w:rsidRPr="00F51973">
        <w:t xml:space="preserve"> </w:t>
      </w:r>
      <w:r w:rsidRPr="009C0DE2">
        <w:rPr>
          <w:rStyle w:val="Literal"/>
          <w:rFonts w:hint="eastAsia"/>
        </w:rPr>
        <w:t>Parser</w:t>
      </w:r>
      <w:r w:rsidR="00C84259" w:rsidRPr="00F51973">
        <w:t xml:space="preserve"> </w:t>
      </w:r>
      <w:r w:rsidRPr="009C0DE2">
        <w:rPr>
          <w:rFonts w:hint="eastAsia"/>
        </w:rPr>
        <w:t>struct specifies that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and the lifetime of the string slice that</w:t>
      </w:r>
      <w:r w:rsidR="00C84259" w:rsidRPr="00F51973">
        <w:t xml:space="preserve"> </w:t>
      </w:r>
      <w:r w:rsidRPr="009C0DE2">
        <w:rPr>
          <w:rStyle w:val="Literal"/>
          <w:rFonts w:hint="eastAsia"/>
        </w:rPr>
        <w:t>Context</w:t>
      </w:r>
      <w:r w:rsidR="00C84259" w:rsidRPr="00F51973">
        <w:t xml:space="preserve"> </w:t>
      </w:r>
      <w:r w:rsidRPr="009C0DE2">
        <w:rPr>
          <w:rFonts w:hint="eastAsia"/>
        </w:rPr>
        <w:t>holds should be</w:t>
      </w:r>
      <w:r w:rsidR="00C84259" w:rsidRPr="00F51973">
        <w:t xml:space="preserve"> </w:t>
      </w:r>
      <w:r w:rsidRPr="009C0DE2">
        <w:rPr>
          <w:rFonts w:hint="eastAsia"/>
        </w:rPr>
        <w:t>the same.</w:t>
      </w:r>
    </w:p>
    <w:p w14:paraId="531126F5" w14:textId="77777777" w:rsidR="00DF5F30" w:rsidRPr="009C0DE2" w:rsidRDefault="00DF5F30" w:rsidP="00173090">
      <w:pPr>
        <w:pStyle w:val="Body"/>
      </w:pPr>
      <w:r w:rsidRPr="009C0DE2">
        <w:rPr>
          <w:rFonts w:hint="eastAsia"/>
        </w:rPr>
        <w:t>The problem is that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returns the value returned</w:t>
      </w:r>
      <w:r w:rsidR="00C84259" w:rsidRPr="00F51973">
        <w:t xml:space="preserve"> </w:t>
      </w:r>
      <w:r w:rsidRPr="009C0DE2">
        <w:rPr>
          <w:rFonts w:hint="eastAsia"/>
        </w:rPr>
        <w:t>from</w:t>
      </w:r>
      <w:r w:rsidR="00C84259" w:rsidRPr="00F51973">
        <w:t xml:space="preserve"> </w:t>
      </w:r>
      <w:r w:rsidRPr="009C0DE2">
        <w:rPr>
          <w:rStyle w:val="Literal"/>
          <w:rFonts w:hint="eastAsia"/>
        </w:rPr>
        <w:t>parse</w:t>
      </w:r>
      <w:r w:rsidRPr="009C0DE2">
        <w:rPr>
          <w:rFonts w:hint="eastAsia"/>
        </w:rPr>
        <w:t>, so the lifetime of the 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w:t>
      </w:r>
      <w:r w:rsidR="00C84259" w:rsidRPr="00F51973">
        <w:t xml:space="preserve"> </w:t>
      </w:r>
      <w:r w:rsidRPr="009C0DE2">
        <w:rPr>
          <w:rFonts w:hint="eastAsia"/>
        </w:rPr>
        <w:t>the lifetime of the</w:t>
      </w:r>
      <w:r w:rsidR="00C84259" w:rsidRPr="00F51973">
        <w:t xml:space="preserve"> </w:t>
      </w:r>
      <w:r w:rsidRPr="009C0DE2">
        <w:rPr>
          <w:rStyle w:val="Literal"/>
          <w:rFonts w:hint="eastAsia"/>
        </w:rPr>
        <w:t>Parser</w:t>
      </w:r>
      <w:r w:rsidR="00C84259" w:rsidRPr="00F51973">
        <w:t xml:space="preserve"> </w:t>
      </w:r>
      <w:r w:rsidRPr="009C0DE2">
        <w:rPr>
          <w:rFonts w:hint="eastAsia"/>
        </w:rPr>
        <w:t>as well. But the</w:t>
      </w:r>
      <w:r w:rsidR="00C84259" w:rsidRPr="00F51973">
        <w:t xml:space="preserve"> </w:t>
      </w:r>
      <w:r w:rsidRPr="009C0DE2">
        <w:rPr>
          <w:rStyle w:val="Literal"/>
          <w:rFonts w:hint="eastAsia"/>
        </w:rPr>
        <w:t>Parser</w:t>
      </w:r>
      <w:r w:rsidR="00C84259" w:rsidRPr="00F51973">
        <w:t xml:space="preserve"> </w:t>
      </w:r>
      <w:r w:rsidRPr="009C0DE2">
        <w:rPr>
          <w:rFonts w:hint="eastAsia"/>
        </w:rPr>
        <w:t>instance created in 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won</w:t>
      </w:r>
      <w:r w:rsidRPr="009C0DE2">
        <w:t>’</w:t>
      </w:r>
      <w:r w:rsidRPr="009C0DE2">
        <w:rPr>
          <w:rFonts w:hint="eastAsia"/>
        </w:rPr>
        <w:t xml:space="preserve">t live past the end of the </w:t>
      </w:r>
      <w:r w:rsidRPr="009C0DE2">
        <w:rPr>
          <w:rFonts w:hint="eastAsia"/>
        </w:rPr>
        <w:lastRenderedPageBreak/>
        <w:t>function (it</w:t>
      </w:r>
      <w:r w:rsidRPr="009C0DE2">
        <w:t>’</w:t>
      </w:r>
      <w:r w:rsidRPr="009C0DE2">
        <w:rPr>
          <w:rFonts w:hint="eastAsia"/>
        </w:rPr>
        <w:t>s</w:t>
      </w:r>
      <w:r w:rsidR="00C84259" w:rsidRPr="00F51973">
        <w:t xml:space="preserve"> </w:t>
      </w:r>
      <w:r w:rsidRPr="009C0DE2">
        <w:rPr>
          <w:rFonts w:hint="eastAsia"/>
        </w:rPr>
        <w:t>temporary), and</w:t>
      </w:r>
      <w:r w:rsidR="00C84259" w:rsidRPr="00F51973">
        <w:t xml:space="preserve"> </w:t>
      </w:r>
      <w:r w:rsidRPr="009C0DE2">
        <w:rPr>
          <w:rStyle w:val="Literal"/>
          <w:rFonts w:hint="eastAsia"/>
        </w:rPr>
        <w:t>context</w:t>
      </w:r>
      <w:r w:rsidR="00C84259" w:rsidRPr="00F51973">
        <w:t xml:space="preserve"> </w:t>
      </w:r>
      <w:r w:rsidRPr="009C0DE2">
        <w:rPr>
          <w:rFonts w:hint="eastAsia"/>
        </w:rPr>
        <w:t>will go out of scope at the end of the function</w:t>
      </w:r>
      <w:r w:rsidR="00C84259" w:rsidRPr="00F51973">
        <w:t xml:space="preserve"> </w:t>
      </w:r>
      <w:r w:rsidRPr="009C0DE2">
        <w:rPr>
          <w:rFonts w:hint="eastAsia"/>
        </w:rPr>
        <w:t>(</w:t>
      </w:r>
      <w:r w:rsidRPr="009C0DE2">
        <w:rPr>
          <w:rStyle w:val="Literal"/>
          <w:rFonts w:hint="eastAsia"/>
        </w:rPr>
        <w:t>parse_context</w:t>
      </w:r>
      <w:r w:rsidR="00C84259" w:rsidRPr="00F51973">
        <w:t xml:space="preserve"> </w:t>
      </w:r>
      <w:r w:rsidRPr="009C0DE2">
        <w:rPr>
          <w:rFonts w:hint="eastAsia"/>
        </w:rPr>
        <w:t>takes ownership of it).</w:t>
      </w:r>
    </w:p>
    <w:p w14:paraId="541073D2" w14:textId="5647A1BF" w:rsidR="00DF5F30" w:rsidRPr="009C0DE2" w:rsidRDefault="00DF5F30" w:rsidP="00173090">
      <w:pPr>
        <w:pStyle w:val="Body"/>
      </w:pPr>
      <w:r w:rsidRPr="009C0DE2">
        <w:rPr>
          <w:rFonts w:hint="eastAsia"/>
        </w:rPr>
        <w:t>Rust thinks we</w:t>
      </w:r>
      <w:r w:rsidRPr="009C0DE2">
        <w:t>’</w:t>
      </w:r>
      <w:r w:rsidRPr="009C0DE2">
        <w:rPr>
          <w:rFonts w:hint="eastAsia"/>
        </w:rPr>
        <w:t>re trying to return a reference to a value that goes out of</w:t>
      </w:r>
      <w:r w:rsidR="00C84259" w:rsidRPr="00F51973">
        <w:t xml:space="preserve"> </w:t>
      </w:r>
      <w:r w:rsidRPr="009C0DE2">
        <w:rPr>
          <w:rFonts w:hint="eastAsia"/>
        </w:rPr>
        <w:t>scope at the end of the function, because we annotated all the lifetimes with</w:t>
      </w:r>
      <w:r w:rsidR="00C84259" w:rsidRPr="00F51973">
        <w:t xml:space="preserve"> </w:t>
      </w:r>
      <w:r w:rsidRPr="009C0DE2">
        <w:rPr>
          <w:rFonts w:hint="eastAsia"/>
        </w:rPr>
        <w:t xml:space="preserve">the same lifetime parameter. </w:t>
      </w:r>
      <w:commentRangeStart w:id="1000"/>
      <w:del w:id="1001" w:author="Carol Nichols" w:date="2018-03-27T12:02:00Z">
        <w:r w:rsidRPr="009C0DE2" w:rsidDel="003A57ED">
          <w:rPr>
            <w:rFonts w:hint="eastAsia"/>
          </w:rPr>
          <w:delText xml:space="preserve">That </w:delText>
        </w:r>
      </w:del>
      <w:commentRangeEnd w:id="1000"/>
      <w:ins w:id="1002" w:author="Carol Nichols" w:date="2018-03-27T12:02:00Z">
        <w:r w:rsidR="003A57ED" w:rsidRPr="009C0DE2">
          <w:rPr>
            <w:rFonts w:hint="eastAsia"/>
          </w:rPr>
          <w:t>Th</w:t>
        </w:r>
        <w:r w:rsidR="003A57ED">
          <w:t>e annotations</w:t>
        </w:r>
        <w:r w:rsidR="003A57ED" w:rsidRPr="009C0DE2">
          <w:rPr>
            <w:rFonts w:hint="eastAsia"/>
          </w:rPr>
          <w:t xml:space="preserve"> </w:t>
        </w:r>
      </w:ins>
      <w:r w:rsidR="00BE6276">
        <w:rPr>
          <w:rStyle w:val="CommentReference"/>
        </w:rPr>
        <w:commentReference w:id="1000"/>
      </w:r>
      <w:r w:rsidRPr="009C0DE2">
        <w:rPr>
          <w:rFonts w:hint="eastAsia"/>
        </w:rPr>
        <w:t>told Rust the lifetime of the string slice</w:t>
      </w:r>
      <w:r w:rsidR="00C84259" w:rsidRPr="00F51973">
        <w:t xml:space="preserve"> </w:t>
      </w:r>
      <w:r w:rsidRPr="009C0DE2">
        <w:rPr>
          <w:rFonts w:hint="eastAsia"/>
        </w:rPr>
        <w:t>that</w:t>
      </w:r>
      <w:r w:rsidR="00C84259" w:rsidRPr="00F51973">
        <w:t xml:space="preserve"> </w:t>
      </w:r>
      <w:r w:rsidRPr="009C0DE2">
        <w:rPr>
          <w:rStyle w:val="Literal"/>
          <w:rFonts w:hint="eastAsia"/>
        </w:rPr>
        <w:t>Context</w:t>
      </w:r>
      <w:r w:rsidR="00C84259" w:rsidRPr="00F51973">
        <w:t xml:space="preserve"> </w:t>
      </w:r>
      <w:r w:rsidRPr="009C0DE2">
        <w:rPr>
          <w:rFonts w:hint="eastAsia"/>
        </w:rPr>
        <w:t>holds is the same as that of the lifetime of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that</w:t>
      </w:r>
      <w:r w:rsidR="00C84259" w:rsidRPr="00F51973">
        <w:t xml:space="preserve"> </w:t>
      </w:r>
      <w:r w:rsidRPr="009C0DE2">
        <w:rPr>
          <w:rStyle w:val="Literal"/>
          <w:rFonts w:hint="eastAsia"/>
        </w:rPr>
        <w:t>Parser</w:t>
      </w:r>
      <w:r w:rsidR="00C84259" w:rsidRPr="00F51973">
        <w:t xml:space="preserve"> </w:t>
      </w:r>
      <w:r w:rsidRPr="009C0DE2">
        <w:rPr>
          <w:rFonts w:hint="eastAsia"/>
        </w:rPr>
        <w:t>holds.</w:t>
      </w:r>
    </w:p>
    <w:p w14:paraId="163831EF"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parse_context</w:t>
      </w:r>
      <w:r w:rsidR="00C84259" w:rsidRPr="00F51973">
        <w:t xml:space="preserve"> </w:t>
      </w:r>
      <w:r w:rsidRPr="009C0DE2">
        <w:rPr>
          <w:rFonts w:hint="eastAsia"/>
        </w:rPr>
        <w:t>function can</w:t>
      </w:r>
      <w:r w:rsidRPr="009C0DE2">
        <w:t>’</w:t>
      </w:r>
      <w:r w:rsidRPr="009C0DE2">
        <w:rPr>
          <w:rFonts w:hint="eastAsia"/>
        </w:rPr>
        <w:t>t see that within the</w:t>
      </w:r>
      <w:r w:rsidR="00C84259" w:rsidRPr="00F51973">
        <w:t xml:space="preserve"> </w:t>
      </w:r>
      <w:r w:rsidRPr="009C0DE2">
        <w:rPr>
          <w:rStyle w:val="Literal"/>
          <w:rFonts w:hint="eastAsia"/>
        </w:rPr>
        <w:t>parse</w:t>
      </w:r>
      <w:r w:rsidR="00C84259" w:rsidRPr="00F51973">
        <w:t xml:space="preserve"> </w:t>
      </w:r>
      <w:r w:rsidRPr="009C0DE2">
        <w:rPr>
          <w:rFonts w:hint="eastAsia"/>
        </w:rPr>
        <w:t>function, the</w:t>
      </w:r>
      <w:r w:rsidR="00C84259" w:rsidRPr="00F51973">
        <w:t xml:space="preserve"> </w:t>
      </w:r>
      <w:r w:rsidRPr="009C0DE2">
        <w:rPr>
          <w:rFonts w:hint="eastAsia"/>
        </w:rPr>
        <w:t xml:space="preserve">string slice returned will outlive </w:t>
      </w:r>
      <w:del w:id="1003" w:author="AnneMarieW" w:date="2018-03-20T14:20:00Z">
        <w:r w:rsidRPr="009C0DE2" w:rsidDel="004935C1">
          <w:rPr>
            <w:rFonts w:hint="eastAsia"/>
          </w:rPr>
          <w:delText>both</w:delText>
        </w:r>
        <w:r w:rsidR="00C84259" w:rsidRPr="00F51973" w:rsidDel="004935C1">
          <w:delText xml:space="preserve"> </w:delText>
        </w:r>
      </w:del>
      <w:r w:rsidRPr="009C0DE2">
        <w:rPr>
          <w:rStyle w:val="Literal"/>
          <w:rFonts w:hint="eastAsia"/>
        </w:rPr>
        <w:t>Context</w:t>
      </w:r>
      <w:r w:rsidR="00C84259" w:rsidRPr="00F51973">
        <w:t xml:space="preserve"> </w:t>
      </w:r>
      <w:r w:rsidRPr="009C0DE2">
        <w:rPr>
          <w:rFonts w:hint="eastAsia"/>
        </w:rPr>
        <w:t>and</w:t>
      </w:r>
      <w:r w:rsidR="00C84259" w:rsidRPr="00F51973">
        <w:t xml:space="preserve"> </w:t>
      </w:r>
      <w:r w:rsidRPr="009C0DE2">
        <w:rPr>
          <w:rStyle w:val="Literal"/>
          <w:rFonts w:hint="eastAsia"/>
        </w:rPr>
        <w:t>Parser</w:t>
      </w:r>
      <w:r w:rsidRPr="009C0DE2">
        <w:rPr>
          <w:rFonts w:hint="eastAsia"/>
        </w:rPr>
        <w:t>, and that the</w:t>
      </w:r>
      <w:r w:rsidR="00C84259" w:rsidRPr="00F51973">
        <w:t xml:space="preserve"> </w:t>
      </w:r>
      <w:r w:rsidRPr="009C0DE2">
        <w:rPr>
          <w:rFonts w:hint="eastAsia"/>
        </w:rPr>
        <w:t>reference</w:t>
      </w:r>
      <w:r w:rsidR="00C84259" w:rsidRPr="00F51973">
        <w:t xml:space="preserve"> </w:t>
      </w:r>
      <w:r w:rsidRPr="009C0DE2">
        <w:rPr>
          <w:rStyle w:val="Literal"/>
          <w:rFonts w:hint="eastAsia"/>
        </w:rPr>
        <w:t>parse_context</w:t>
      </w:r>
      <w:r w:rsidR="00C84259" w:rsidRPr="00F51973">
        <w:t xml:space="preserve"> </w:t>
      </w:r>
      <w:r w:rsidRPr="009C0DE2">
        <w:rPr>
          <w:rFonts w:hint="eastAsia"/>
        </w:rPr>
        <w:t>returns refers to the string slice, not to</w:t>
      </w:r>
      <w:r w:rsidR="00C84259" w:rsidRPr="00F51973">
        <w:t xml:space="preserve"> </w:t>
      </w:r>
      <w:r w:rsidRPr="009C0DE2">
        <w:rPr>
          <w:rStyle w:val="Literal"/>
          <w:rFonts w:hint="eastAsia"/>
        </w:rPr>
        <w:t>Context</w:t>
      </w:r>
      <w:r w:rsidR="00C84259" w:rsidRPr="00F51973">
        <w:t xml:space="preserve"> </w:t>
      </w:r>
      <w:r w:rsidRPr="009C0DE2">
        <w:rPr>
          <w:rFonts w:hint="eastAsia"/>
        </w:rPr>
        <w:t>or</w:t>
      </w:r>
      <w:r w:rsidR="00C84259" w:rsidRPr="00F51973">
        <w:t xml:space="preserve"> </w:t>
      </w:r>
      <w:r w:rsidRPr="009C0DE2">
        <w:rPr>
          <w:rStyle w:val="Literal"/>
          <w:rFonts w:hint="eastAsia"/>
        </w:rPr>
        <w:t>Parser</w:t>
      </w:r>
      <w:r w:rsidRPr="009C0DE2">
        <w:rPr>
          <w:rFonts w:hint="eastAsia"/>
        </w:rPr>
        <w:t>.</w:t>
      </w:r>
    </w:p>
    <w:p w14:paraId="04E04DDB" w14:textId="77777777" w:rsidR="00DF5F30" w:rsidRPr="009C0DE2" w:rsidRDefault="00DF5F30" w:rsidP="00173090">
      <w:pPr>
        <w:pStyle w:val="Body"/>
      </w:pPr>
      <w:r w:rsidRPr="009C0DE2">
        <w:rPr>
          <w:rFonts w:hint="eastAsia"/>
        </w:rPr>
        <w:t>By knowing what the implementation of</w:t>
      </w:r>
      <w:r w:rsidR="00C84259" w:rsidRPr="00F51973">
        <w:t xml:space="preserve"> </w:t>
      </w:r>
      <w:r w:rsidRPr="009C0DE2">
        <w:rPr>
          <w:rStyle w:val="Literal"/>
          <w:rFonts w:hint="eastAsia"/>
        </w:rPr>
        <w:t>parse</w:t>
      </w:r>
      <w:r w:rsidR="00C84259" w:rsidRPr="00F51973">
        <w:t xml:space="preserve"> </w:t>
      </w:r>
      <w:r w:rsidRPr="009C0DE2">
        <w:rPr>
          <w:rFonts w:hint="eastAsia"/>
        </w:rPr>
        <w:t>does, we know that the only</w:t>
      </w:r>
      <w:r w:rsidR="00C84259" w:rsidRPr="00F51973">
        <w:t xml:space="preserve"> </w:t>
      </w:r>
      <w:r w:rsidRPr="009C0DE2">
        <w:rPr>
          <w:rFonts w:hint="eastAsia"/>
        </w:rPr>
        <w:t>reason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is tied to the</w:t>
      </w:r>
      <w:r w:rsidR="00C84259" w:rsidRPr="00F51973">
        <w:t xml:space="preserve"> </w:t>
      </w:r>
      <w:r w:rsidRPr="009C0DE2">
        <w:rPr>
          <w:rStyle w:val="Literal"/>
          <w:rFonts w:hint="eastAsia"/>
        </w:rPr>
        <w:t>Parser</w:t>
      </w:r>
      <w:r w:rsidR="00C84259" w:rsidRPr="00F51973">
        <w:t xml:space="preserve"> </w:t>
      </w:r>
      <w:r w:rsidRPr="009C0DE2">
        <w:rPr>
          <w:rFonts w:hint="eastAsia"/>
        </w:rPr>
        <w:t>is because it</w:t>
      </w:r>
      <w:r w:rsidRPr="009C0DE2">
        <w:t>’</w:t>
      </w:r>
      <w:r w:rsidRPr="009C0DE2">
        <w:rPr>
          <w:rFonts w:hint="eastAsia"/>
        </w:rPr>
        <w:t>s</w:t>
      </w:r>
      <w:r w:rsidR="00C84259" w:rsidRPr="00F51973">
        <w:t xml:space="preserve"> </w:t>
      </w:r>
      <w:r w:rsidRPr="009C0DE2">
        <w:rPr>
          <w:rFonts w:hint="eastAsia"/>
        </w:rPr>
        <w:t>referencing the</w:t>
      </w:r>
      <w:r w:rsidR="00C84259" w:rsidRPr="00F51973">
        <w:t xml:space="preserve"> </w:t>
      </w:r>
      <w:r w:rsidRPr="009C0DE2">
        <w:rPr>
          <w:rStyle w:val="Literal"/>
          <w:rFonts w:hint="eastAsia"/>
        </w:rPr>
        <w:t>Parser</w:t>
      </w:r>
      <w:r w:rsidRPr="009C0DE2">
        <w:t>’</w:t>
      </w:r>
      <w:r w:rsidRPr="009C0DE2">
        <w:rPr>
          <w:rFonts w:hint="eastAsia"/>
        </w:rPr>
        <w:t>s</w:t>
      </w:r>
      <w:r w:rsidR="00C84259" w:rsidRPr="00F51973">
        <w:t xml:space="preserve"> </w:t>
      </w:r>
      <w:r w:rsidRPr="009C0DE2">
        <w:rPr>
          <w:rStyle w:val="Literal"/>
          <w:rFonts w:hint="eastAsia"/>
        </w:rPr>
        <w:t>Context</w:t>
      </w:r>
      <w:r w:rsidRPr="009C0DE2">
        <w:rPr>
          <w:rFonts w:hint="eastAsia"/>
        </w:rPr>
        <w:t>, which is referencing the string slice</w:t>
      </w:r>
      <w:del w:id="1004" w:author="AnneMarieW" w:date="2018-03-20T14:22:00Z">
        <w:r w:rsidRPr="009C0DE2" w:rsidDel="004935C1">
          <w:rPr>
            <w:rFonts w:hint="eastAsia"/>
          </w:rPr>
          <w:delText>,</w:delText>
        </w:r>
      </w:del>
      <w:ins w:id="1005" w:author="AnneMarieW" w:date="2018-03-20T14:23:00Z">
        <w:r w:rsidR="004935C1">
          <w:t>.</w:t>
        </w:r>
      </w:ins>
      <w:r w:rsidRPr="009C0DE2">
        <w:rPr>
          <w:rFonts w:hint="eastAsia"/>
        </w:rPr>
        <w:t xml:space="preserve"> </w:t>
      </w:r>
      <w:del w:id="1006" w:author="AnneMarieW" w:date="2018-03-20T14:22:00Z">
        <w:r w:rsidRPr="009C0DE2" w:rsidDel="004935C1">
          <w:rPr>
            <w:rFonts w:hint="eastAsia"/>
          </w:rPr>
          <w:delText>s</w:delText>
        </w:r>
      </w:del>
      <w:ins w:id="1007" w:author="AnneMarieW" w:date="2018-03-20T14:22:00Z">
        <w:r w:rsidR="004935C1">
          <w:t>S</w:t>
        </w:r>
      </w:ins>
      <w:r w:rsidRPr="009C0DE2">
        <w:rPr>
          <w:rFonts w:hint="eastAsia"/>
        </w:rPr>
        <w:t>o</w:t>
      </w:r>
      <w:ins w:id="1008" w:author="AnneMarieW" w:date="2018-03-20T14:22:00Z">
        <w:r w:rsidR="004935C1">
          <w:t>,</w:t>
        </w:r>
      </w:ins>
      <w:r w:rsidR="00C84259" w:rsidRPr="00F51973">
        <w:t xml:space="preserve"> </w:t>
      </w:r>
      <w:r w:rsidRPr="009C0DE2">
        <w:rPr>
          <w:rFonts w:hint="eastAsia"/>
        </w:rPr>
        <w:t>it</w:t>
      </w:r>
      <w:r w:rsidRPr="009C0DE2">
        <w:t>’</w:t>
      </w:r>
      <w:r w:rsidRPr="009C0DE2">
        <w:rPr>
          <w:rFonts w:hint="eastAsia"/>
        </w:rPr>
        <w:t>s really the lifetime of the string slice that</w:t>
      </w:r>
      <w:r w:rsidR="00C84259" w:rsidRPr="00F51973">
        <w:t xml:space="preserve"> </w:t>
      </w:r>
      <w:r w:rsidRPr="009C0DE2">
        <w:rPr>
          <w:rStyle w:val="Literal"/>
          <w:rFonts w:hint="eastAsia"/>
        </w:rPr>
        <w:t>parse_context</w:t>
      </w:r>
      <w:r w:rsidR="00C84259" w:rsidRPr="00F51973">
        <w:t xml:space="preserve"> </w:t>
      </w:r>
      <w:r w:rsidRPr="009C0DE2">
        <w:rPr>
          <w:rFonts w:hint="eastAsia"/>
        </w:rPr>
        <w:t>needs to care</w:t>
      </w:r>
      <w:r w:rsidR="00C84259" w:rsidRPr="00F51973">
        <w:t xml:space="preserve"> </w:t>
      </w:r>
      <w:r w:rsidRPr="009C0DE2">
        <w:rPr>
          <w:rFonts w:hint="eastAsia"/>
        </w:rPr>
        <w:t>about. We need a way to tell Rust that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the</w:t>
      </w:r>
      <w:r w:rsidR="00C84259" w:rsidRPr="00F51973">
        <w:t xml:space="preserve"> </w:t>
      </w:r>
      <w:r w:rsidRPr="009C0DE2">
        <w:rPr>
          <w:rFonts w:hint="eastAsia"/>
        </w:rPr>
        <w:t>reference to the</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00C84259" w:rsidRPr="00F51973">
        <w:t xml:space="preserve"> </w:t>
      </w:r>
      <w:r w:rsidRPr="009C0DE2">
        <w:rPr>
          <w:rFonts w:hint="eastAsia"/>
        </w:rPr>
        <w:t>have different lifetimes and that the</w:t>
      </w:r>
      <w:r w:rsidR="00C84259" w:rsidRPr="00F51973">
        <w:t xml:space="preserve"> </w:t>
      </w:r>
      <w:r w:rsidRPr="009C0DE2">
        <w:rPr>
          <w:rFonts w:hint="eastAsia"/>
        </w:rPr>
        <w:t>return value of</w:t>
      </w:r>
      <w:r w:rsidR="00C84259" w:rsidRPr="00F51973">
        <w:t xml:space="preserve"> </w:t>
      </w:r>
      <w:r w:rsidRPr="009C0DE2">
        <w:rPr>
          <w:rStyle w:val="Literal"/>
          <w:rFonts w:hint="eastAsia"/>
        </w:rPr>
        <w:t>parse_context</w:t>
      </w:r>
      <w:r w:rsidR="00C84259" w:rsidRPr="00F51973">
        <w:t xml:space="preserve"> </w:t>
      </w:r>
      <w:r w:rsidRPr="009C0DE2">
        <w:rPr>
          <w:rFonts w:hint="eastAsia"/>
        </w:rPr>
        <w:t>is tied to the lifetime of the string slice in</w:t>
      </w:r>
      <w:r w:rsidR="00C84259" w:rsidRPr="00F51973">
        <w:t xml:space="preserve"> </w:t>
      </w:r>
      <w:r w:rsidRPr="009C0DE2">
        <w:rPr>
          <w:rStyle w:val="Literal"/>
          <w:rFonts w:hint="eastAsia"/>
        </w:rPr>
        <w:t>Context</w:t>
      </w:r>
      <w:r w:rsidRPr="009C0DE2">
        <w:rPr>
          <w:rFonts w:hint="eastAsia"/>
        </w:rPr>
        <w:t>.</w:t>
      </w:r>
    </w:p>
    <w:p w14:paraId="2C178E98" w14:textId="77777777" w:rsidR="00DF5F30" w:rsidRPr="009C0DE2" w:rsidRDefault="00DF5F30" w:rsidP="00173090">
      <w:pPr>
        <w:pStyle w:val="Body"/>
      </w:pPr>
      <w:r w:rsidRPr="009C0DE2">
        <w:rPr>
          <w:rFonts w:hint="eastAsia"/>
        </w:rPr>
        <w:t>First</w:t>
      </w:r>
      <w:ins w:id="1009" w:author="AnneMarieW" w:date="2018-03-20T14:23:00Z">
        <w:r w:rsidR="004935C1">
          <w:t>,</w:t>
        </w:r>
      </w:ins>
      <w:r w:rsidRPr="009C0DE2">
        <w:rPr>
          <w:rFonts w:hint="eastAsia"/>
        </w:rPr>
        <w:t xml:space="preserve"> we</w:t>
      </w:r>
      <w:r w:rsidRPr="009C0DE2">
        <w:t>’</w:t>
      </w:r>
      <w:r w:rsidRPr="009C0DE2">
        <w:rPr>
          <w:rFonts w:hint="eastAsia"/>
        </w:rPr>
        <w:t>ll try giving</w:t>
      </w:r>
      <w:r w:rsidR="00C84259" w:rsidRPr="00F51973">
        <w:t xml:space="preserve"> </w:t>
      </w:r>
      <w:r w:rsidRPr="009C0DE2">
        <w:rPr>
          <w:rStyle w:val="Literal"/>
          <w:rFonts w:hint="eastAsia"/>
        </w:rPr>
        <w:t>Parser</w:t>
      </w:r>
      <w:r w:rsidR="00C84259" w:rsidRPr="00F51973">
        <w:t xml:space="preserve"> </w:t>
      </w:r>
      <w:r w:rsidRPr="009C0DE2">
        <w:rPr>
          <w:rFonts w:hint="eastAsia"/>
        </w:rPr>
        <w:t>and</w:t>
      </w:r>
      <w:r w:rsidR="00C84259" w:rsidRPr="00F51973">
        <w:t xml:space="preserve"> </w:t>
      </w:r>
      <w:r w:rsidRPr="009C0DE2">
        <w:rPr>
          <w:rStyle w:val="Literal"/>
          <w:rFonts w:hint="eastAsia"/>
        </w:rPr>
        <w:t>Context</w:t>
      </w:r>
      <w:r w:rsidR="00C84259" w:rsidRPr="00F51973">
        <w:t xml:space="preserve"> </w:t>
      </w:r>
      <w:r w:rsidRPr="009C0DE2">
        <w:rPr>
          <w:rFonts w:hint="eastAsia"/>
        </w:rPr>
        <w:t>different lifetime parameters</w:t>
      </w:r>
      <w:ins w:id="1010" w:author="AnneMarieW" w:date="2018-03-20T14:23:00Z">
        <w:r w:rsidR="004935C1">
          <w:t>,</w:t>
        </w:r>
      </w:ins>
      <w:r w:rsidRPr="009C0DE2">
        <w:rPr>
          <w:rFonts w:hint="eastAsia"/>
        </w:rPr>
        <w:t xml:space="preserve"> as</w:t>
      </w:r>
      <w:r w:rsidR="00C84259" w:rsidRPr="00F51973">
        <w:t xml:space="preserve"> </w:t>
      </w:r>
      <w:r w:rsidRPr="009C0DE2">
        <w:rPr>
          <w:rFonts w:hint="eastAsia"/>
        </w:rPr>
        <w:t>shown in Listing 19-15. We</w:t>
      </w:r>
      <w:r w:rsidRPr="009C0DE2">
        <w:t>’</w:t>
      </w:r>
      <w:r w:rsidRPr="009C0DE2">
        <w:rPr>
          <w:rFonts w:hint="eastAsia"/>
        </w:rPr>
        <w:t>ll use</w:t>
      </w:r>
      <w:r w:rsidR="00C84259" w:rsidRPr="00F51973">
        <w:t xml:space="preserve"> </w:t>
      </w:r>
      <w:r w:rsidRPr="009C0DE2">
        <w:rPr>
          <w:rStyle w:val="Literal"/>
          <w:rFonts w:hint="eastAsia"/>
        </w:rPr>
        <w:t>'s</w:t>
      </w:r>
      <w:r w:rsidR="00C84259" w:rsidRPr="00F51973">
        <w:t xml:space="preserve"> </w:t>
      </w:r>
      <w:r w:rsidRPr="009C0DE2">
        <w:rPr>
          <w:rFonts w:hint="eastAsia"/>
        </w:rPr>
        <w:t>and</w:t>
      </w:r>
      <w:r w:rsidR="00C84259" w:rsidRPr="00F51973">
        <w:t xml:space="preserve"> </w:t>
      </w:r>
      <w:r w:rsidRPr="009C0DE2">
        <w:rPr>
          <w:rStyle w:val="Literal"/>
          <w:rFonts w:hint="eastAsia"/>
        </w:rPr>
        <w:t>'c</w:t>
      </w:r>
      <w:r w:rsidR="00C84259" w:rsidRPr="00F51973">
        <w:t xml:space="preserve"> </w:t>
      </w:r>
      <w:r w:rsidRPr="009C0DE2">
        <w:rPr>
          <w:rFonts w:hint="eastAsia"/>
        </w:rPr>
        <w:t>as lifetime parameter names to</w:t>
      </w:r>
      <w:r w:rsidR="00C84259" w:rsidRPr="00F51973">
        <w:t xml:space="preserve"> </w:t>
      </w:r>
      <w:del w:id="1011" w:author="AnneMarieW" w:date="2018-03-20T14:23:00Z">
        <w:r w:rsidRPr="009C0DE2" w:rsidDel="004935C1">
          <w:rPr>
            <w:rFonts w:hint="eastAsia"/>
          </w:rPr>
          <w:delText xml:space="preserve">be clear about </w:delText>
        </w:r>
      </w:del>
      <w:ins w:id="1012" w:author="AnneMarieW" w:date="2018-03-20T14:23:00Z">
        <w:r w:rsidR="004935C1">
          <w:t xml:space="preserve">clarify </w:t>
        </w:r>
      </w:ins>
      <w:r w:rsidRPr="009C0DE2">
        <w:rPr>
          <w:rFonts w:hint="eastAsia"/>
        </w:rPr>
        <w:t>which lifetime goes with the string slice in</w:t>
      </w:r>
      <w:r w:rsidR="00C84259" w:rsidRPr="00F51973">
        <w:t xml:space="preserve"> </w:t>
      </w:r>
      <w:r w:rsidRPr="009C0DE2">
        <w:rPr>
          <w:rStyle w:val="Literal"/>
          <w:rFonts w:hint="eastAsia"/>
        </w:rPr>
        <w:t>Context</w:t>
      </w:r>
      <w:r w:rsidR="00C84259" w:rsidRPr="00F51973">
        <w:t xml:space="preserve"> </w:t>
      </w:r>
      <w:r w:rsidRPr="009C0DE2">
        <w:rPr>
          <w:rFonts w:hint="eastAsia"/>
        </w:rPr>
        <w:t>and which</w:t>
      </w:r>
      <w:r w:rsidR="00C84259" w:rsidRPr="00F51973">
        <w:t xml:space="preserve"> </w:t>
      </w:r>
      <w:r w:rsidRPr="009C0DE2">
        <w:rPr>
          <w:rFonts w:hint="eastAsia"/>
        </w:rPr>
        <w:t>goes with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w:t>
      </w:r>
      <w:r w:rsidR="00C84259" w:rsidRPr="00F51973">
        <w:t xml:space="preserve"> </w:t>
      </w:r>
      <w:r w:rsidRPr="009C0DE2">
        <w:rPr>
          <w:rStyle w:val="Literal"/>
          <w:rFonts w:hint="eastAsia"/>
        </w:rPr>
        <w:t>Parser</w:t>
      </w:r>
      <w:r w:rsidRPr="009C0DE2">
        <w:rPr>
          <w:rFonts w:hint="eastAsia"/>
        </w:rPr>
        <w:t xml:space="preserve">. Note that this </w:t>
      </w:r>
      <w:ins w:id="1013" w:author="AnneMarieW" w:date="2018-03-20T14:24:00Z">
        <w:r w:rsidR="004935C1">
          <w:t xml:space="preserve">solution </w:t>
        </w:r>
      </w:ins>
      <w:r w:rsidRPr="009C0DE2">
        <w:rPr>
          <w:rFonts w:hint="eastAsia"/>
        </w:rPr>
        <w:t>won</w:t>
      </w:r>
      <w:r w:rsidRPr="009C0DE2">
        <w:t>’</w:t>
      </w:r>
      <w:r w:rsidRPr="009C0DE2">
        <w:rPr>
          <w:rFonts w:hint="eastAsia"/>
        </w:rPr>
        <w:t>t</w:t>
      </w:r>
      <w:r w:rsidR="00C84259" w:rsidRPr="00F51973">
        <w:t xml:space="preserve"> </w:t>
      </w:r>
      <w:r w:rsidRPr="009C0DE2">
        <w:rPr>
          <w:rFonts w:hint="eastAsia"/>
        </w:rPr>
        <w:t>completely fix the problem, but it</w:t>
      </w:r>
      <w:r w:rsidRPr="009C0DE2">
        <w:t>’</w:t>
      </w:r>
      <w:r w:rsidRPr="009C0DE2">
        <w:rPr>
          <w:rFonts w:hint="eastAsia"/>
        </w:rPr>
        <w:t>s a start</w:t>
      </w:r>
      <w:ins w:id="1014" w:author="AnneMarieW" w:date="2018-03-20T14:24:00Z">
        <w:r w:rsidR="004935C1">
          <w:t xml:space="preserve">. </w:t>
        </w:r>
      </w:ins>
      <w:del w:id="1015" w:author="AnneMarieW" w:date="2018-03-20T14:24:00Z">
        <w:r w:rsidRPr="009C0DE2" w:rsidDel="004935C1">
          <w:rPr>
            <w:rFonts w:hint="eastAsia"/>
          </w:rPr>
          <w:delText xml:space="preserve"> and w</w:delText>
        </w:r>
      </w:del>
      <w:ins w:id="1016" w:author="AnneMarieW" w:date="2018-03-20T14:24:00Z">
        <w:r w:rsidR="004935C1">
          <w:t>W</w:t>
        </w:r>
      </w:ins>
      <w:r w:rsidRPr="009C0DE2">
        <w:rPr>
          <w:rFonts w:hint="eastAsia"/>
        </w:rPr>
        <w:t>e</w:t>
      </w:r>
      <w:r w:rsidRPr="009C0DE2">
        <w:t>’</w:t>
      </w:r>
      <w:r w:rsidRPr="009C0DE2">
        <w:rPr>
          <w:rFonts w:hint="eastAsia"/>
        </w:rPr>
        <w:t xml:space="preserve">ll look at why this </w:t>
      </w:r>
      <w:ins w:id="1017" w:author="AnneMarieW" w:date="2018-03-20T14:24:00Z">
        <w:r w:rsidR="004935C1">
          <w:t xml:space="preserve">fix </w:t>
        </w:r>
      </w:ins>
      <w:r w:rsidRPr="009C0DE2">
        <w:rPr>
          <w:rFonts w:hint="eastAsia"/>
        </w:rPr>
        <w:t>isn</w:t>
      </w:r>
      <w:r w:rsidRPr="009C0DE2">
        <w:t>’</w:t>
      </w:r>
      <w:r w:rsidRPr="009C0DE2">
        <w:rPr>
          <w:rFonts w:hint="eastAsia"/>
        </w:rPr>
        <w:t>t</w:t>
      </w:r>
      <w:r w:rsidR="00C84259" w:rsidRPr="00F51973">
        <w:t xml:space="preserve"> </w:t>
      </w:r>
      <w:r w:rsidRPr="009C0DE2">
        <w:rPr>
          <w:rFonts w:hint="eastAsia"/>
        </w:rPr>
        <w:t>sufficient when we try to compile.</w:t>
      </w:r>
    </w:p>
    <w:p w14:paraId="1EC6345D" w14:textId="77777777" w:rsidR="00DF5F30" w:rsidRPr="009C0DE2" w:rsidRDefault="00DF5F30" w:rsidP="009C0DE2">
      <w:pPr>
        <w:pStyle w:val="ProductionDirective"/>
        <w:rPr>
          <w:rFonts w:eastAsia="Microsoft YaHei"/>
        </w:rPr>
      </w:pPr>
      <w:del w:id="1018"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34D390C7" w14:textId="77777777" w:rsidR="00DF5F30" w:rsidRPr="009C0DE2" w:rsidRDefault="00DF5F30" w:rsidP="00F51973">
      <w:pPr>
        <w:pStyle w:val="CodeA"/>
      </w:pPr>
      <w:r w:rsidRPr="009C0DE2">
        <w:rPr>
          <w:rFonts w:hint="eastAsia"/>
        </w:rPr>
        <w:t>struct Context&lt;'s&gt;(&amp;'s str);</w:t>
      </w:r>
    </w:p>
    <w:p w14:paraId="3365F697" w14:textId="77777777" w:rsidR="00DF5F30" w:rsidRPr="009C0DE2" w:rsidRDefault="00DF5F30" w:rsidP="009C0DE2">
      <w:pPr>
        <w:pStyle w:val="CodeB"/>
      </w:pPr>
    </w:p>
    <w:p w14:paraId="69B1BF97" w14:textId="77777777" w:rsidR="00DF5F30" w:rsidRPr="009C0DE2" w:rsidRDefault="00DF5F30" w:rsidP="009C0DE2">
      <w:pPr>
        <w:pStyle w:val="CodeB"/>
      </w:pPr>
      <w:r w:rsidRPr="009C0DE2">
        <w:rPr>
          <w:rFonts w:hint="eastAsia"/>
        </w:rPr>
        <w:t>struct Parser&lt;'c, 's&gt; {</w:t>
      </w:r>
    </w:p>
    <w:p w14:paraId="631001A9" w14:textId="306522A9" w:rsidR="00DF5F30" w:rsidRPr="009C0DE2" w:rsidRDefault="0047205B" w:rsidP="00BF31DC">
      <w:pPr>
        <w:pStyle w:val="CodeB"/>
      </w:pPr>
      <w:ins w:id="1019" w:author="Carol Nichols" w:date="2018-03-27T12:04:00Z">
        <w:r>
          <w:t xml:space="preserve">   </w:t>
        </w:r>
      </w:ins>
      <w:r w:rsidR="00C84259">
        <w:rPr>
          <w:rFonts w:hint="eastAsia"/>
        </w:rPr>
        <w:t xml:space="preserve"> </w:t>
      </w:r>
      <w:r w:rsidR="00DF5F30" w:rsidRPr="009C0DE2">
        <w:rPr>
          <w:rFonts w:hint="eastAsia"/>
        </w:rPr>
        <w:t>context: &amp;'c Context&lt;'s&gt;,</w:t>
      </w:r>
    </w:p>
    <w:p w14:paraId="781C8942" w14:textId="77777777" w:rsidR="00DF5F30" w:rsidRPr="009C0DE2" w:rsidRDefault="00DF5F30" w:rsidP="00BF31DC">
      <w:pPr>
        <w:pStyle w:val="CodeB"/>
      </w:pPr>
      <w:r w:rsidRPr="009C0DE2">
        <w:rPr>
          <w:rFonts w:hint="eastAsia"/>
        </w:rPr>
        <w:t>}</w:t>
      </w:r>
    </w:p>
    <w:p w14:paraId="79CA9326" w14:textId="77777777" w:rsidR="00DF5F30" w:rsidRPr="009C0DE2" w:rsidRDefault="00DF5F30" w:rsidP="00BF31DC">
      <w:pPr>
        <w:pStyle w:val="CodeB"/>
      </w:pPr>
    </w:p>
    <w:p w14:paraId="6B7C017A" w14:textId="77777777" w:rsidR="00DF5F30" w:rsidRPr="009C0DE2" w:rsidRDefault="00DF5F30" w:rsidP="00BF31DC">
      <w:pPr>
        <w:pStyle w:val="CodeB"/>
      </w:pPr>
      <w:r w:rsidRPr="009C0DE2">
        <w:rPr>
          <w:rFonts w:hint="eastAsia"/>
        </w:rPr>
        <w:t>impl&lt;'c, 's&gt; Parser&lt;'c, 's&gt; {</w:t>
      </w:r>
    </w:p>
    <w:p w14:paraId="0F519C16" w14:textId="194C14FB" w:rsidR="00DF5F30" w:rsidRPr="009C0DE2" w:rsidRDefault="00C84259" w:rsidP="00BF31DC">
      <w:pPr>
        <w:pStyle w:val="CodeB"/>
      </w:pPr>
      <w:r>
        <w:rPr>
          <w:rFonts w:hint="eastAsia"/>
        </w:rPr>
        <w:t xml:space="preserve"> </w:t>
      </w:r>
      <w:ins w:id="1020" w:author="Carol Nichols" w:date="2018-03-27T12:05:00Z">
        <w:r w:rsidR="0047205B">
          <w:t xml:space="preserve">   </w:t>
        </w:r>
      </w:ins>
      <w:r w:rsidR="00DF5F30" w:rsidRPr="009C0DE2">
        <w:rPr>
          <w:rFonts w:hint="eastAsia"/>
        </w:rPr>
        <w:t>fn parse(&amp;self) -&gt; Result&lt;(), &amp;'s str&gt; {</w:t>
      </w:r>
    </w:p>
    <w:p w14:paraId="48DDA7B9" w14:textId="2A328B0A" w:rsidR="00DF5F30" w:rsidRPr="009C0DE2" w:rsidRDefault="00C84259" w:rsidP="00BF31DC">
      <w:pPr>
        <w:pStyle w:val="CodeB"/>
      </w:pPr>
      <w:r>
        <w:rPr>
          <w:rFonts w:hint="eastAsia"/>
        </w:rPr>
        <w:t xml:space="preserve">  </w:t>
      </w:r>
      <w:ins w:id="1021" w:author="Carol Nichols" w:date="2018-03-27T12:05:00Z">
        <w:r w:rsidR="0047205B">
          <w:t xml:space="preserve">      </w:t>
        </w:r>
      </w:ins>
      <w:r w:rsidR="00DF5F30" w:rsidRPr="009C0DE2">
        <w:rPr>
          <w:rFonts w:hint="eastAsia"/>
        </w:rPr>
        <w:t>Err(&amp;self.context.0[1..])</w:t>
      </w:r>
    </w:p>
    <w:p w14:paraId="7A7832BB" w14:textId="2B9E6A7D" w:rsidR="00DF5F30" w:rsidRPr="009C0DE2" w:rsidRDefault="00C84259" w:rsidP="00BF31DC">
      <w:pPr>
        <w:pStyle w:val="CodeB"/>
      </w:pPr>
      <w:r>
        <w:rPr>
          <w:rFonts w:hint="eastAsia"/>
        </w:rPr>
        <w:t xml:space="preserve"> </w:t>
      </w:r>
      <w:ins w:id="1022" w:author="Carol Nichols" w:date="2018-03-27T12:05:00Z">
        <w:r w:rsidR="0047205B">
          <w:t xml:space="preserve">   </w:t>
        </w:r>
      </w:ins>
      <w:r w:rsidR="00DF5F30" w:rsidRPr="009C0DE2">
        <w:rPr>
          <w:rFonts w:hint="eastAsia"/>
        </w:rPr>
        <w:t>}</w:t>
      </w:r>
    </w:p>
    <w:p w14:paraId="703F178F" w14:textId="77777777" w:rsidR="00DF5F30" w:rsidRPr="009C0DE2" w:rsidRDefault="00DF5F30" w:rsidP="00BF31DC">
      <w:pPr>
        <w:pStyle w:val="CodeB"/>
      </w:pPr>
      <w:r w:rsidRPr="009C0DE2">
        <w:rPr>
          <w:rFonts w:hint="eastAsia"/>
        </w:rPr>
        <w:t>}</w:t>
      </w:r>
    </w:p>
    <w:p w14:paraId="3F77AAE2" w14:textId="77777777" w:rsidR="00DF5F30" w:rsidRPr="009C0DE2" w:rsidRDefault="00DF5F30" w:rsidP="00BF31DC">
      <w:pPr>
        <w:pStyle w:val="CodeB"/>
      </w:pPr>
    </w:p>
    <w:p w14:paraId="6CE36329" w14:textId="77777777" w:rsidR="00DF5F30" w:rsidRPr="009C0DE2" w:rsidRDefault="00DF5F30" w:rsidP="00BF31DC">
      <w:pPr>
        <w:pStyle w:val="CodeB"/>
      </w:pPr>
      <w:r w:rsidRPr="009C0DE2">
        <w:rPr>
          <w:rFonts w:hint="eastAsia"/>
        </w:rPr>
        <w:lastRenderedPageBreak/>
        <w:t>fn parse_context(context: Context) -&gt; Result&lt;(), &amp;str&gt; {</w:t>
      </w:r>
    </w:p>
    <w:p w14:paraId="6A600B89" w14:textId="1251B917" w:rsidR="00DF5F30" w:rsidRPr="009C0DE2" w:rsidRDefault="00C84259" w:rsidP="00BF31DC">
      <w:pPr>
        <w:pStyle w:val="CodeB"/>
      </w:pPr>
      <w:r>
        <w:rPr>
          <w:rFonts w:hint="eastAsia"/>
        </w:rPr>
        <w:t xml:space="preserve"> </w:t>
      </w:r>
      <w:ins w:id="1023" w:author="Carol Nichols" w:date="2018-03-27T12:06:00Z">
        <w:r w:rsidR="007A5E1F">
          <w:t xml:space="preserve">   </w:t>
        </w:r>
      </w:ins>
      <w:r w:rsidR="00DF5F30" w:rsidRPr="009C0DE2">
        <w:rPr>
          <w:rFonts w:hint="eastAsia"/>
        </w:rPr>
        <w:t>Parser { context: &amp;context }.parse()</w:t>
      </w:r>
    </w:p>
    <w:p w14:paraId="01A7797D" w14:textId="77777777" w:rsidR="00DF5F30" w:rsidRPr="009C0DE2" w:rsidRDefault="00DF5F30" w:rsidP="009C0DE2">
      <w:pPr>
        <w:pStyle w:val="CodeC"/>
      </w:pPr>
      <w:r w:rsidRPr="009C0DE2">
        <w:rPr>
          <w:rFonts w:hint="eastAsia"/>
        </w:rPr>
        <w:t>}</w:t>
      </w:r>
    </w:p>
    <w:p w14:paraId="10EC6769" w14:textId="77777777" w:rsidR="00DF5F30" w:rsidRPr="009C0DE2" w:rsidRDefault="00DF5F30" w:rsidP="00BF31DC">
      <w:pPr>
        <w:pStyle w:val="Listing"/>
        <w:rPr>
          <w:rFonts w:eastAsia="Microsoft YaHei"/>
        </w:rPr>
      </w:pPr>
      <w:r w:rsidRPr="009C0DE2">
        <w:rPr>
          <w:rFonts w:eastAsia="Microsoft YaHei" w:hint="eastAsia"/>
        </w:rPr>
        <w:t>Listing 19-15: Specifying different lifetime parameters for the references to</w:t>
      </w:r>
      <w:r w:rsidR="00C84259" w:rsidRPr="00F51973">
        <w:t xml:space="preserve"> </w:t>
      </w:r>
      <w:r w:rsidRPr="009C0DE2">
        <w:rPr>
          <w:rFonts w:eastAsia="Microsoft YaHei" w:hint="eastAsia"/>
        </w:rPr>
        <w:t>the string slice and to</w:t>
      </w:r>
      <w:r w:rsidR="00C84259" w:rsidRPr="00F51973">
        <w:t xml:space="preserve"> </w:t>
      </w:r>
      <w:r w:rsidRPr="009C0DE2">
        <w:rPr>
          <w:rStyle w:val="LiteralCaption"/>
          <w:rFonts w:hint="eastAsia"/>
        </w:rPr>
        <w:t>Context</w:t>
      </w:r>
    </w:p>
    <w:p w14:paraId="5847E70F" w14:textId="77777777" w:rsidR="00DF5F30" w:rsidRPr="009C0DE2" w:rsidRDefault="00DF5F30" w:rsidP="00173090">
      <w:pPr>
        <w:pStyle w:val="Body"/>
      </w:pPr>
      <w:r w:rsidRPr="009C0DE2">
        <w:rPr>
          <w:rFonts w:hint="eastAsia"/>
        </w:rPr>
        <w:t>We</w:t>
      </w:r>
      <w:r w:rsidRPr="009C0DE2">
        <w:t>’</w:t>
      </w:r>
      <w:r w:rsidRPr="009C0DE2">
        <w:rPr>
          <w:rFonts w:hint="eastAsia"/>
        </w:rPr>
        <w:t>ve annotated the lifetimes of the references in all the same places that we</w:t>
      </w:r>
      <w:r w:rsidR="00C84259" w:rsidRPr="00F51973">
        <w:t xml:space="preserve"> </w:t>
      </w:r>
      <w:r w:rsidRPr="009C0DE2">
        <w:rPr>
          <w:rFonts w:hint="eastAsia"/>
        </w:rPr>
        <w:t>annotated them in Listing 19-13</w:t>
      </w:r>
      <w:del w:id="1024" w:author="AnneMarieW" w:date="2018-03-20T14:25:00Z">
        <w:r w:rsidRPr="009C0DE2" w:rsidDel="004935C1">
          <w:rPr>
            <w:rFonts w:hint="eastAsia"/>
          </w:rPr>
          <w:delText>,</w:delText>
        </w:r>
      </w:del>
      <w:ins w:id="1025" w:author="AnneMarieW" w:date="2018-03-20T14:25:00Z">
        <w:r w:rsidR="004935C1">
          <w:t>.</w:t>
        </w:r>
      </w:ins>
      <w:r w:rsidRPr="009C0DE2">
        <w:rPr>
          <w:rFonts w:hint="eastAsia"/>
        </w:rPr>
        <w:t xml:space="preserve"> </w:t>
      </w:r>
      <w:del w:id="1026" w:author="AnneMarieW" w:date="2018-03-20T14:25:00Z">
        <w:r w:rsidRPr="009C0DE2" w:rsidDel="004935C1">
          <w:rPr>
            <w:rFonts w:hint="eastAsia"/>
          </w:rPr>
          <w:delText>b</w:delText>
        </w:r>
      </w:del>
      <w:ins w:id="1027" w:author="AnneMarieW" w:date="2018-03-20T14:25:00Z">
        <w:r w:rsidR="004935C1">
          <w:t>B</w:t>
        </w:r>
      </w:ins>
      <w:r w:rsidRPr="009C0DE2">
        <w:rPr>
          <w:rFonts w:hint="eastAsia"/>
        </w:rPr>
        <w:t xml:space="preserve">ut </w:t>
      </w:r>
      <w:ins w:id="1028" w:author="AnneMarieW" w:date="2018-03-20T14:25:00Z">
        <w:r w:rsidR="004935C1">
          <w:t xml:space="preserve">this time we </w:t>
        </w:r>
      </w:ins>
      <w:r w:rsidRPr="009C0DE2">
        <w:rPr>
          <w:rFonts w:hint="eastAsia"/>
        </w:rPr>
        <w:t>used different parameters depending on</w:t>
      </w:r>
      <w:r w:rsidR="00C84259" w:rsidRPr="00F51973">
        <w:t xml:space="preserve"> </w:t>
      </w:r>
      <w:r w:rsidRPr="009C0DE2">
        <w:rPr>
          <w:rFonts w:hint="eastAsia"/>
        </w:rPr>
        <w:t>whether the reference goes with the string slice or with</w:t>
      </w:r>
      <w:r w:rsidR="00C84259" w:rsidRPr="00F51973">
        <w:t xml:space="preserve"> </w:t>
      </w:r>
      <w:r w:rsidRPr="009C0DE2">
        <w:rPr>
          <w:rStyle w:val="Literal"/>
          <w:rFonts w:hint="eastAsia"/>
        </w:rPr>
        <w:t>Context</w:t>
      </w:r>
      <w:r w:rsidRPr="009C0DE2">
        <w:rPr>
          <w:rFonts w:hint="eastAsia"/>
        </w:rPr>
        <w:t>. We</w:t>
      </w:r>
      <w:r w:rsidRPr="009C0DE2">
        <w:t>’</w:t>
      </w:r>
      <w:r w:rsidRPr="009C0DE2">
        <w:rPr>
          <w:rFonts w:hint="eastAsia"/>
        </w:rPr>
        <w:t>ve also</w:t>
      </w:r>
      <w:r w:rsidR="00C84259" w:rsidRPr="00F51973">
        <w:t xml:space="preserve"> </w:t>
      </w:r>
      <w:r w:rsidRPr="009C0DE2">
        <w:rPr>
          <w:rFonts w:hint="eastAsia"/>
        </w:rPr>
        <w:t>added an annotation to the string slice part of the return value of</w:t>
      </w:r>
      <w:r w:rsidR="00C84259" w:rsidRPr="00F51973">
        <w:t xml:space="preserve"> </w:t>
      </w:r>
      <w:r w:rsidRPr="009C0DE2">
        <w:rPr>
          <w:rStyle w:val="Literal"/>
          <w:rFonts w:hint="eastAsia"/>
        </w:rPr>
        <w:t>parse</w:t>
      </w:r>
      <w:r w:rsidR="00C84259" w:rsidRPr="00F51973">
        <w:t xml:space="preserve"> </w:t>
      </w:r>
      <w:r w:rsidRPr="009C0DE2">
        <w:rPr>
          <w:rFonts w:hint="eastAsia"/>
        </w:rPr>
        <w:t>to</w:t>
      </w:r>
      <w:r w:rsidR="00C84259" w:rsidRPr="00F51973">
        <w:t xml:space="preserve"> </w:t>
      </w:r>
      <w:r w:rsidRPr="009C0DE2">
        <w:rPr>
          <w:rFonts w:hint="eastAsia"/>
        </w:rPr>
        <w:t>indicate that it goes with the lifetime of the string slice in</w:t>
      </w:r>
      <w:r w:rsidR="00C84259" w:rsidRPr="00F51973">
        <w:t xml:space="preserve"> </w:t>
      </w:r>
      <w:r w:rsidRPr="009C0DE2">
        <w:rPr>
          <w:rStyle w:val="Literal"/>
          <w:rFonts w:hint="eastAsia"/>
        </w:rPr>
        <w:t>Context</w:t>
      </w:r>
      <w:r w:rsidRPr="009C0DE2">
        <w:rPr>
          <w:rFonts w:hint="eastAsia"/>
        </w:rPr>
        <w:t>.</w:t>
      </w:r>
    </w:p>
    <w:p w14:paraId="59780D77" w14:textId="77777777" w:rsidR="00DF5F30" w:rsidRPr="009C0DE2" w:rsidRDefault="004935C1" w:rsidP="00173090">
      <w:pPr>
        <w:pStyle w:val="Body"/>
      </w:pPr>
      <w:ins w:id="1029" w:author="AnneMarieW" w:date="2018-03-20T14:25:00Z">
        <w:r>
          <w:t>W</w:t>
        </w:r>
        <w:r w:rsidRPr="009C0DE2">
          <w:rPr>
            <w:rFonts w:hint="eastAsia"/>
          </w:rPr>
          <w:t xml:space="preserve">hen we try to compile </w:t>
        </w:r>
        <w:r>
          <w:t xml:space="preserve">now, we get </w:t>
        </w:r>
      </w:ins>
      <w:del w:id="1030" w:author="AnneMarieW" w:date="2018-03-20T14:25:00Z">
        <w:r w:rsidR="00DF5F30" w:rsidRPr="009C0DE2" w:rsidDel="004935C1">
          <w:rPr>
            <w:rFonts w:hint="eastAsia"/>
          </w:rPr>
          <w:delText>T</w:delText>
        </w:r>
      </w:del>
      <w:ins w:id="1031" w:author="AnneMarieW" w:date="2018-03-20T14:25:00Z">
        <w:r>
          <w:t>t</w:t>
        </w:r>
      </w:ins>
      <w:r w:rsidR="00DF5F30" w:rsidRPr="009C0DE2">
        <w:rPr>
          <w:rFonts w:hint="eastAsia"/>
        </w:rPr>
        <w:t xml:space="preserve">he following </w:t>
      </w:r>
      <w:del w:id="1032" w:author="AnneMarieW" w:date="2018-03-20T14:25:00Z">
        <w:r w:rsidR="00DF5F30" w:rsidRPr="009C0DE2" w:rsidDel="004935C1">
          <w:rPr>
            <w:rFonts w:hint="eastAsia"/>
          </w:rPr>
          <w:delText xml:space="preserve">is the </w:delText>
        </w:r>
      </w:del>
      <w:r w:rsidR="00DF5F30" w:rsidRPr="009C0DE2">
        <w:rPr>
          <w:rFonts w:hint="eastAsia"/>
        </w:rPr>
        <w:t>error</w:t>
      </w:r>
      <w:del w:id="1033" w:author="AnneMarieW" w:date="2018-03-20T14:25:00Z">
        <w:r w:rsidR="00DF5F30" w:rsidRPr="009C0DE2" w:rsidDel="004935C1">
          <w:rPr>
            <w:rFonts w:hint="eastAsia"/>
          </w:rPr>
          <w:delText xml:space="preserve"> we get no</w:delText>
        </w:r>
      </w:del>
      <w:del w:id="1034" w:author="AnneMarieW" w:date="2018-03-20T14:26:00Z">
        <w:r w:rsidR="00DF5F30" w:rsidRPr="009C0DE2" w:rsidDel="004935C1">
          <w:rPr>
            <w:rFonts w:hint="eastAsia"/>
          </w:rPr>
          <w:delText>w</w:delText>
        </w:r>
      </w:del>
      <w:del w:id="1035" w:author="AnneMarieW" w:date="2018-03-20T14:25:00Z">
        <w:r w:rsidR="00DF5F30" w:rsidRPr="009C0DE2" w:rsidDel="004935C1">
          <w:rPr>
            <w:rFonts w:hint="eastAsia"/>
          </w:rPr>
          <w:delText xml:space="preserve"> when we try to compile</w:delText>
        </w:r>
      </w:del>
      <w:r w:rsidR="00DF5F30" w:rsidRPr="009C0DE2">
        <w:rPr>
          <w:rFonts w:hint="eastAsia"/>
        </w:rPr>
        <w:t>:</w:t>
      </w:r>
    </w:p>
    <w:p w14:paraId="6DA97CAC" w14:textId="7D766345" w:rsidR="00DF5F30" w:rsidRPr="009C0DE2" w:rsidRDefault="00DF5F30" w:rsidP="00F51973">
      <w:pPr>
        <w:pStyle w:val="CodeA"/>
      </w:pPr>
      <w:r w:rsidRPr="009C0DE2">
        <w:rPr>
          <w:rFonts w:hint="eastAsia"/>
        </w:rPr>
        <w:t>error[E0491]: in type `&amp;'c Context&lt;'s&gt;`, reference has a longer lifetime than</w:t>
      </w:r>
      <w:ins w:id="1036" w:author="Carol Nichols" w:date="2018-03-27T12:08:00Z">
        <w:r w:rsidR="008A07B4">
          <w:t xml:space="preserve"> </w:t>
        </w:r>
      </w:ins>
      <w:del w:id="1037" w:author="Carol Nichols" w:date="2018-03-27T12:08:00Z">
        <w:r w:rsidRPr="009C0DE2" w:rsidDel="008A07B4">
          <w:rPr>
            <w:rFonts w:hint="eastAsia"/>
          </w:rPr>
          <w:delText xml:space="preserve"> </w:delText>
        </w:r>
      </w:del>
      <w:r w:rsidRPr="009C0DE2">
        <w:rPr>
          <w:rFonts w:hint="eastAsia"/>
        </w:rPr>
        <w:t>the data it references</w:t>
      </w:r>
    </w:p>
    <w:p w14:paraId="1A20C8A6" w14:textId="0DF39073" w:rsidR="00DF5F30" w:rsidRPr="009C0DE2" w:rsidRDefault="000050DA" w:rsidP="00173090">
      <w:pPr>
        <w:pStyle w:val="CodeB"/>
      </w:pPr>
      <w:ins w:id="1038" w:author="Carol Nichols" w:date="2018-03-27T12:06:00Z">
        <w:r>
          <w:t xml:space="preserve"> </w:t>
        </w:r>
      </w:ins>
      <w:del w:id="1039" w:author="Carol Nichols" w:date="2018-03-27T12:07:00Z">
        <w:r w:rsidR="00DF5F30" w:rsidRPr="009C0DE2" w:rsidDel="000050DA">
          <w:rPr>
            <w:rFonts w:hint="eastAsia"/>
          </w:rPr>
          <w:delText xml:space="preserve"> </w:delText>
        </w:r>
      </w:del>
      <w:r w:rsidR="00DF5F30" w:rsidRPr="009C0DE2">
        <w:rPr>
          <w:rFonts w:hint="eastAsia"/>
        </w:rPr>
        <w:t>--&gt; src/lib.rs:4:5</w:t>
      </w:r>
    </w:p>
    <w:p w14:paraId="76BE4D03" w14:textId="53F93224" w:rsidR="00DF5F30" w:rsidRPr="009C0DE2" w:rsidRDefault="00C84259" w:rsidP="00173090">
      <w:pPr>
        <w:pStyle w:val="CodeB"/>
      </w:pPr>
      <w:r>
        <w:rPr>
          <w:rFonts w:hint="eastAsia"/>
        </w:rPr>
        <w:t xml:space="preserve"> </w:t>
      </w:r>
      <w:ins w:id="1040" w:author="Carol Nichols" w:date="2018-03-27T12:07:00Z">
        <w:r w:rsidR="000050DA">
          <w:t xml:space="preserve"> </w:t>
        </w:r>
      </w:ins>
      <w:r w:rsidR="00DF5F30" w:rsidRPr="009C0DE2">
        <w:rPr>
          <w:rFonts w:hint="eastAsia"/>
        </w:rPr>
        <w:t>|</w:t>
      </w:r>
    </w:p>
    <w:p w14:paraId="7D9D5B94" w14:textId="26D5838E" w:rsidR="00DF5F30" w:rsidRPr="009C0DE2" w:rsidRDefault="00DF5F30" w:rsidP="00173090">
      <w:pPr>
        <w:pStyle w:val="CodeB"/>
      </w:pPr>
      <w:r w:rsidRPr="009C0DE2">
        <w:rPr>
          <w:rFonts w:hint="eastAsia"/>
        </w:rPr>
        <w:t>4 |</w:t>
      </w:r>
      <w:r w:rsidR="00C84259">
        <w:rPr>
          <w:rFonts w:hint="eastAsia"/>
        </w:rPr>
        <w:t xml:space="preserve"> </w:t>
      </w:r>
      <w:r w:rsidRPr="009C0DE2">
        <w:rPr>
          <w:rFonts w:hint="eastAsia"/>
        </w:rPr>
        <w:t xml:space="preserve"> </w:t>
      </w:r>
      <w:ins w:id="1041" w:author="Carol Nichols" w:date="2018-03-27T12:07:00Z">
        <w:r w:rsidR="000050DA">
          <w:t xml:space="preserve">   </w:t>
        </w:r>
      </w:ins>
      <w:r w:rsidRPr="009C0DE2">
        <w:rPr>
          <w:rFonts w:hint="eastAsia"/>
        </w:rPr>
        <w:t>context: &amp;'c Context&lt;'s&gt;,</w:t>
      </w:r>
    </w:p>
    <w:p w14:paraId="18CF47C3" w14:textId="40424DAF" w:rsidR="00DF5F30" w:rsidRPr="009C0DE2" w:rsidRDefault="00C84259" w:rsidP="00173090">
      <w:pPr>
        <w:pStyle w:val="CodeB"/>
      </w:pPr>
      <w:r>
        <w:rPr>
          <w:rFonts w:hint="eastAsia"/>
        </w:rPr>
        <w:t xml:space="preserve"> </w:t>
      </w:r>
      <w:ins w:id="1042" w:author="Carol Nichols" w:date="2018-03-27T12:07:00Z">
        <w:r w:rsidR="000050DA">
          <w:t xml:space="preserve"> </w:t>
        </w:r>
      </w:ins>
      <w:r w:rsidR="00DF5F30" w:rsidRPr="009C0DE2">
        <w:rPr>
          <w:rFonts w:hint="eastAsia"/>
        </w:rPr>
        <w:t>|</w:t>
      </w:r>
      <w:r>
        <w:rPr>
          <w:rFonts w:hint="eastAsia"/>
        </w:rPr>
        <w:t xml:space="preserve"> </w:t>
      </w:r>
      <w:r w:rsidR="00DF5F30" w:rsidRPr="009C0DE2">
        <w:rPr>
          <w:rFonts w:hint="eastAsia"/>
        </w:rPr>
        <w:t xml:space="preserve"> </w:t>
      </w:r>
      <w:ins w:id="1043" w:author="Carol Nichols" w:date="2018-03-27T12:07:00Z">
        <w:r w:rsidR="000050DA">
          <w:t xml:space="preserve">   </w:t>
        </w:r>
      </w:ins>
      <w:r w:rsidR="00DF5F30" w:rsidRPr="009C0DE2">
        <w:rPr>
          <w:rFonts w:hint="eastAsia"/>
        </w:rPr>
        <w:t>^^^^^^^^^^^^^^^^^^^^^^^^</w:t>
      </w:r>
    </w:p>
    <w:p w14:paraId="6300B537" w14:textId="5C96D10B" w:rsidR="00DF5F30" w:rsidRPr="009C0DE2" w:rsidRDefault="00C84259" w:rsidP="00173090">
      <w:pPr>
        <w:pStyle w:val="CodeB"/>
      </w:pPr>
      <w:r>
        <w:rPr>
          <w:rFonts w:hint="eastAsia"/>
        </w:rPr>
        <w:t xml:space="preserve"> </w:t>
      </w:r>
      <w:ins w:id="1044" w:author="Carol Nichols" w:date="2018-03-27T12:07:00Z">
        <w:r w:rsidR="000050DA">
          <w:t xml:space="preserve"> </w:t>
        </w:r>
      </w:ins>
      <w:r w:rsidR="00DF5F30" w:rsidRPr="009C0DE2">
        <w:rPr>
          <w:rFonts w:hint="eastAsia"/>
        </w:rPr>
        <w:t>|</w:t>
      </w:r>
    </w:p>
    <w:p w14:paraId="2D34F3B8" w14:textId="623FDEDB" w:rsidR="00DF5F30" w:rsidRPr="009C0DE2" w:rsidRDefault="00DF5F30" w:rsidP="00173090">
      <w:pPr>
        <w:pStyle w:val="CodeB"/>
      </w:pPr>
      <w:r w:rsidRPr="009C0DE2">
        <w:rPr>
          <w:rFonts w:hint="eastAsia"/>
        </w:rPr>
        <w:t>note: the pointer is valid for the lifetime 'c as defined on the struct at</w:t>
      </w:r>
      <w:ins w:id="1045" w:author="Carol Nichols" w:date="2018-03-27T12:08:00Z">
        <w:r w:rsidR="008A07B4">
          <w:t xml:space="preserve"> </w:t>
        </w:r>
      </w:ins>
      <w:del w:id="1046" w:author="Carol Nichols" w:date="2018-03-27T12:08:00Z">
        <w:r w:rsidRPr="009C0DE2" w:rsidDel="008A07B4">
          <w:rPr>
            <w:rFonts w:hint="eastAsia"/>
          </w:rPr>
          <w:delText xml:space="preserve"> </w:delText>
        </w:r>
      </w:del>
      <w:r w:rsidRPr="009C0DE2">
        <w:rPr>
          <w:rFonts w:hint="eastAsia"/>
        </w:rPr>
        <w:t>3:1</w:t>
      </w:r>
    </w:p>
    <w:p w14:paraId="6376B388" w14:textId="77777777" w:rsidR="00DF5F30" w:rsidRPr="009C0DE2" w:rsidRDefault="00DF5F30" w:rsidP="00173090">
      <w:pPr>
        <w:pStyle w:val="CodeB"/>
      </w:pPr>
      <w:r w:rsidRPr="009C0DE2">
        <w:rPr>
          <w:rFonts w:hint="eastAsia"/>
        </w:rPr>
        <w:t xml:space="preserve"> --&gt; src/lib.rs:3:1</w:t>
      </w:r>
    </w:p>
    <w:p w14:paraId="5BD25281" w14:textId="28F0264F" w:rsidR="00DF5F30" w:rsidRPr="009C0DE2" w:rsidRDefault="00C84259" w:rsidP="00173090">
      <w:pPr>
        <w:pStyle w:val="CodeB"/>
      </w:pPr>
      <w:r>
        <w:rPr>
          <w:rFonts w:hint="eastAsia"/>
        </w:rPr>
        <w:t xml:space="preserve"> </w:t>
      </w:r>
      <w:ins w:id="1047" w:author="Carol Nichols" w:date="2018-03-27T12:07:00Z">
        <w:r w:rsidR="008A07B4">
          <w:t xml:space="preserve"> </w:t>
        </w:r>
      </w:ins>
      <w:r w:rsidR="00DF5F30" w:rsidRPr="009C0DE2">
        <w:rPr>
          <w:rFonts w:hint="eastAsia"/>
        </w:rPr>
        <w:t>|</w:t>
      </w:r>
    </w:p>
    <w:p w14:paraId="2EB4007F" w14:textId="77777777" w:rsidR="00DF5F30" w:rsidRPr="009C0DE2" w:rsidRDefault="00DF5F30" w:rsidP="00173090">
      <w:pPr>
        <w:pStyle w:val="CodeB"/>
      </w:pPr>
      <w:r w:rsidRPr="009C0DE2">
        <w:rPr>
          <w:rFonts w:hint="eastAsia"/>
        </w:rPr>
        <w:t>3 | / struct Parser&lt;'c, 's&gt; {</w:t>
      </w:r>
    </w:p>
    <w:p w14:paraId="4A83D59D" w14:textId="0CBC8B37"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48" w:author="Carol Nichols" w:date="2018-03-27T15:39:00Z">
        <w:r w:rsidR="00716102">
          <w:t xml:space="preserve">   </w:t>
        </w:r>
      </w:ins>
      <w:r w:rsidRPr="009C0DE2">
        <w:rPr>
          <w:rFonts w:hint="eastAsia"/>
        </w:rPr>
        <w:t>context: &amp;'c Context&lt;'s&gt;,</w:t>
      </w:r>
    </w:p>
    <w:p w14:paraId="3EA6BAD5" w14:textId="77777777" w:rsidR="00DF5F30" w:rsidRPr="009C0DE2" w:rsidRDefault="00DF5F30" w:rsidP="00173090">
      <w:pPr>
        <w:pStyle w:val="CodeB"/>
      </w:pPr>
      <w:r w:rsidRPr="009C0DE2">
        <w:rPr>
          <w:rFonts w:hint="eastAsia"/>
        </w:rPr>
        <w:t>5 | | }</w:t>
      </w:r>
    </w:p>
    <w:p w14:paraId="1D5A4C35" w14:textId="6D8E0494" w:rsidR="00DF5F30" w:rsidRPr="009C0DE2" w:rsidRDefault="008322B0" w:rsidP="00173090">
      <w:pPr>
        <w:pStyle w:val="CodeB"/>
      </w:pPr>
      <w:ins w:id="1049" w:author="Carol Nichols" w:date="2018-03-27T15:39:00Z">
        <w:r>
          <w:t xml:space="preserve"> </w:t>
        </w:r>
      </w:ins>
      <w:r w:rsidR="00C84259">
        <w:rPr>
          <w:rFonts w:hint="eastAsia"/>
        </w:rPr>
        <w:t xml:space="preserve"> </w:t>
      </w:r>
      <w:r w:rsidR="00DF5F30" w:rsidRPr="009C0DE2">
        <w:rPr>
          <w:rFonts w:hint="eastAsia"/>
        </w:rPr>
        <w:t>| |_^</w:t>
      </w:r>
    </w:p>
    <w:p w14:paraId="2C2A4407" w14:textId="6E44D985" w:rsidR="00DF5F30" w:rsidRPr="009C0DE2" w:rsidRDefault="00DF5F30" w:rsidP="00173090">
      <w:pPr>
        <w:pStyle w:val="CodeB"/>
      </w:pPr>
      <w:r w:rsidRPr="009C0DE2">
        <w:rPr>
          <w:rFonts w:hint="eastAsia"/>
        </w:rPr>
        <w:t>note: but the referenced data is only valid for the lifetime 's as defined on</w:t>
      </w:r>
      <w:ins w:id="1050" w:author="Carol Nichols" w:date="2018-03-27T15:39:00Z">
        <w:r w:rsidR="00490DD2">
          <w:t xml:space="preserve"> </w:t>
        </w:r>
      </w:ins>
      <w:del w:id="1051" w:author="Carol Nichols" w:date="2018-03-27T12:08:00Z">
        <w:r w:rsidRPr="009C0DE2" w:rsidDel="008A07B4">
          <w:rPr>
            <w:rFonts w:hint="eastAsia"/>
          </w:rPr>
          <w:delText xml:space="preserve"> </w:delText>
        </w:r>
      </w:del>
      <w:r w:rsidRPr="009C0DE2">
        <w:rPr>
          <w:rFonts w:hint="eastAsia"/>
        </w:rPr>
        <w:t>the struct at 3:1</w:t>
      </w:r>
    </w:p>
    <w:p w14:paraId="6C8091EA" w14:textId="77777777" w:rsidR="00DF5F30" w:rsidRPr="009C0DE2" w:rsidRDefault="00DF5F30" w:rsidP="00173090">
      <w:pPr>
        <w:pStyle w:val="CodeB"/>
      </w:pPr>
      <w:r w:rsidRPr="009C0DE2">
        <w:rPr>
          <w:rFonts w:hint="eastAsia"/>
        </w:rPr>
        <w:t xml:space="preserve"> --&gt; src/lib.rs:3:1</w:t>
      </w:r>
    </w:p>
    <w:p w14:paraId="1B6AA1E4" w14:textId="6259AD6A" w:rsidR="00DF5F30" w:rsidRPr="009C0DE2" w:rsidRDefault="00490DD2" w:rsidP="00173090">
      <w:pPr>
        <w:pStyle w:val="CodeB"/>
      </w:pPr>
      <w:ins w:id="1052" w:author="Carol Nichols" w:date="2018-03-27T15:39:00Z">
        <w:r>
          <w:t xml:space="preserve"> </w:t>
        </w:r>
      </w:ins>
      <w:r w:rsidR="00C84259">
        <w:rPr>
          <w:rFonts w:hint="eastAsia"/>
        </w:rPr>
        <w:t xml:space="preserve"> </w:t>
      </w:r>
      <w:r w:rsidR="00DF5F30" w:rsidRPr="009C0DE2">
        <w:rPr>
          <w:rFonts w:hint="eastAsia"/>
        </w:rPr>
        <w:t>|</w:t>
      </w:r>
    </w:p>
    <w:p w14:paraId="64D1603F" w14:textId="77777777" w:rsidR="00DF5F30" w:rsidRPr="009C0DE2" w:rsidRDefault="00DF5F30" w:rsidP="00173090">
      <w:pPr>
        <w:pStyle w:val="CodeB"/>
      </w:pPr>
      <w:r w:rsidRPr="009C0DE2">
        <w:rPr>
          <w:rFonts w:hint="eastAsia"/>
        </w:rPr>
        <w:t>3 | / struct Parser&lt;'c, 's&gt; {</w:t>
      </w:r>
    </w:p>
    <w:p w14:paraId="4F664879" w14:textId="15B56405" w:rsidR="00DF5F30" w:rsidRPr="009C0DE2" w:rsidRDefault="00DF5F30" w:rsidP="00173090">
      <w:pPr>
        <w:pStyle w:val="CodeB"/>
      </w:pPr>
      <w:r w:rsidRPr="009C0DE2">
        <w:rPr>
          <w:rFonts w:hint="eastAsia"/>
        </w:rPr>
        <w:t>4 | |</w:t>
      </w:r>
      <w:r w:rsidR="00C84259">
        <w:rPr>
          <w:rFonts w:hint="eastAsia"/>
        </w:rPr>
        <w:t xml:space="preserve"> </w:t>
      </w:r>
      <w:r w:rsidRPr="009C0DE2">
        <w:rPr>
          <w:rFonts w:hint="eastAsia"/>
        </w:rPr>
        <w:t xml:space="preserve"> </w:t>
      </w:r>
      <w:ins w:id="1053" w:author="Carol Nichols" w:date="2018-03-27T12:07:00Z">
        <w:r w:rsidR="008A07B4">
          <w:t xml:space="preserve">   </w:t>
        </w:r>
      </w:ins>
      <w:r w:rsidRPr="009C0DE2">
        <w:rPr>
          <w:rFonts w:hint="eastAsia"/>
        </w:rPr>
        <w:t>context: &amp;'c Context&lt;'s&gt;,</w:t>
      </w:r>
    </w:p>
    <w:p w14:paraId="21F71FE7" w14:textId="77777777" w:rsidR="00DF5F30" w:rsidRPr="009C0DE2" w:rsidRDefault="00DF5F30" w:rsidP="00173090">
      <w:pPr>
        <w:pStyle w:val="CodeB"/>
      </w:pPr>
      <w:r w:rsidRPr="009C0DE2">
        <w:rPr>
          <w:rFonts w:hint="eastAsia"/>
        </w:rPr>
        <w:t>5 | | }</w:t>
      </w:r>
    </w:p>
    <w:p w14:paraId="208FA182" w14:textId="6ACADC92" w:rsidR="00DF5F30" w:rsidRPr="009C0DE2" w:rsidRDefault="00C84259" w:rsidP="00173090">
      <w:pPr>
        <w:pStyle w:val="CodeC"/>
      </w:pPr>
      <w:r>
        <w:rPr>
          <w:rFonts w:hint="eastAsia"/>
        </w:rPr>
        <w:t xml:space="preserve"> </w:t>
      </w:r>
      <w:ins w:id="1054" w:author="Carol Nichols" w:date="2018-03-27T12:07:00Z">
        <w:r w:rsidR="008A07B4">
          <w:t xml:space="preserve"> </w:t>
        </w:r>
      </w:ins>
      <w:r w:rsidR="00DF5F30" w:rsidRPr="009C0DE2">
        <w:rPr>
          <w:rFonts w:hint="eastAsia"/>
        </w:rPr>
        <w:t>| |_^</w:t>
      </w:r>
    </w:p>
    <w:p w14:paraId="4133C1BB" w14:textId="77777777" w:rsidR="00DF5F30" w:rsidRPr="009C0DE2" w:rsidRDefault="00DF5F30" w:rsidP="00173090">
      <w:pPr>
        <w:pStyle w:val="Body"/>
      </w:pPr>
      <w:r w:rsidRPr="009C0DE2">
        <w:rPr>
          <w:rFonts w:hint="eastAsia"/>
        </w:rPr>
        <w:lastRenderedPageBreak/>
        <w:t>Rust doesn</w:t>
      </w:r>
      <w:r w:rsidRPr="009C0DE2">
        <w:t>’</w:t>
      </w:r>
      <w:r w:rsidRPr="009C0DE2">
        <w:rPr>
          <w:rFonts w:hint="eastAsia"/>
        </w:rPr>
        <w:t>t know of any relationship between</w:t>
      </w:r>
      <w:r w:rsidR="00C84259" w:rsidRPr="00F51973">
        <w:t xml:space="preserve"> </w:t>
      </w:r>
      <w:r w:rsidRPr="009C0DE2">
        <w:rPr>
          <w:rStyle w:val="Literal"/>
          <w:rFonts w:hint="eastAsia"/>
        </w:rPr>
        <w:t>'c</w:t>
      </w:r>
      <w:r w:rsidR="00C84259" w:rsidRPr="00F51973">
        <w:t xml:space="preserve"> </w:t>
      </w:r>
      <w:r w:rsidRPr="009C0DE2">
        <w:rPr>
          <w:rFonts w:hint="eastAsia"/>
        </w:rPr>
        <w:t>and</w:t>
      </w:r>
      <w:r w:rsidR="00C84259" w:rsidRPr="00F51973">
        <w:t xml:space="preserve"> </w:t>
      </w:r>
      <w:r w:rsidRPr="009C0DE2">
        <w:rPr>
          <w:rStyle w:val="Literal"/>
          <w:rFonts w:hint="eastAsia"/>
        </w:rPr>
        <w:t>'s</w:t>
      </w:r>
      <w:r w:rsidRPr="009C0DE2">
        <w:rPr>
          <w:rFonts w:hint="eastAsia"/>
        </w:rPr>
        <w:t xml:space="preserve">. </w:t>
      </w:r>
      <w:del w:id="1055" w:author="AnneMarieW" w:date="2018-03-20T14:26:00Z">
        <w:r w:rsidRPr="009C0DE2" w:rsidDel="00866FA6">
          <w:rPr>
            <w:rFonts w:hint="eastAsia"/>
          </w:rPr>
          <w:delText>In order t</w:delText>
        </w:r>
      </w:del>
      <w:ins w:id="1056" w:author="AnneMarieW" w:date="2018-03-20T14:26:00Z">
        <w:r w:rsidR="00866FA6">
          <w:t>T</w:t>
        </w:r>
      </w:ins>
      <w:r w:rsidRPr="009C0DE2">
        <w:rPr>
          <w:rFonts w:hint="eastAsia"/>
        </w:rPr>
        <w:t>o be</w:t>
      </w:r>
      <w:r w:rsidR="00C84259" w:rsidRPr="00F51973">
        <w:t xml:space="preserve"> </w:t>
      </w:r>
      <w:r w:rsidRPr="009C0DE2">
        <w:rPr>
          <w:rFonts w:hint="eastAsia"/>
        </w:rPr>
        <w:t>valid, the referenced data in</w:t>
      </w:r>
      <w:r w:rsidR="00C84259" w:rsidRPr="00F51973">
        <w:t xml:space="preserve"> </w:t>
      </w:r>
      <w:r w:rsidRPr="009C0DE2">
        <w:rPr>
          <w:rStyle w:val="Literal"/>
          <w:rFonts w:hint="eastAsia"/>
        </w:rPr>
        <w:t>Context</w:t>
      </w:r>
      <w:r w:rsidR="00C84259" w:rsidRPr="00F51973">
        <w:t xml:space="preserve"> </w:t>
      </w:r>
      <w:r w:rsidRPr="009C0DE2">
        <w:rPr>
          <w:rFonts w:hint="eastAsia"/>
        </w:rPr>
        <w:t>with lifetime</w:t>
      </w:r>
      <w:r w:rsidR="00C84259" w:rsidRPr="00F51973">
        <w:t xml:space="preserve"> </w:t>
      </w:r>
      <w:r w:rsidRPr="009C0DE2">
        <w:rPr>
          <w:rStyle w:val="Literal"/>
          <w:rFonts w:hint="eastAsia"/>
        </w:rPr>
        <w:t>'s</w:t>
      </w:r>
      <w:r w:rsidR="00C84259" w:rsidRPr="00F51973">
        <w:t xml:space="preserve"> </w:t>
      </w:r>
      <w:r w:rsidRPr="009C0DE2">
        <w:rPr>
          <w:rFonts w:hint="eastAsia"/>
        </w:rPr>
        <w:t>needs to be</w:t>
      </w:r>
      <w:r w:rsidR="00C84259" w:rsidRPr="00F51973">
        <w:t xml:space="preserve"> </w:t>
      </w:r>
      <w:r w:rsidRPr="009C0DE2">
        <w:rPr>
          <w:rFonts w:hint="eastAsia"/>
        </w:rPr>
        <w:t>constrained</w:t>
      </w:r>
      <w:del w:id="1057" w:author="AnneMarieW" w:date="2018-03-20T14:26:00Z">
        <w:r w:rsidRPr="009C0DE2" w:rsidDel="00866FA6">
          <w:rPr>
            <w:rFonts w:hint="eastAsia"/>
          </w:rPr>
          <w:delText>,</w:delText>
        </w:r>
      </w:del>
      <w:r w:rsidRPr="009C0DE2">
        <w:rPr>
          <w:rFonts w:hint="eastAsia"/>
        </w:rPr>
        <w:t xml:space="preserve"> to guarantee that it lives longer than the reference with lifetime</w:t>
      </w:r>
      <w:r w:rsidR="00C84259" w:rsidRPr="00F51973">
        <w:t xml:space="preserve"> </w:t>
      </w:r>
      <w:r w:rsidRPr="009C0DE2">
        <w:rPr>
          <w:rStyle w:val="Literal"/>
          <w:rFonts w:hint="eastAsia"/>
        </w:rPr>
        <w:t>'c</w:t>
      </w:r>
      <w:r w:rsidRPr="009C0DE2">
        <w:rPr>
          <w:rFonts w:hint="eastAsia"/>
        </w:rPr>
        <w:t>. If</w:t>
      </w:r>
      <w:r w:rsidR="00C84259" w:rsidRPr="00F51973">
        <w:t xml:space="preserve"> </w:t>
      </w:r>
      <w:r w:rsidRPr="009C0DE2">
        <w:rPr>
          <w:rStyle w:val="Literal"/>
          <w:rFonts w:hint="eastAsia"/>
        </w:rPr>
        <w:t>'s</w:t>
      </w:r>
      <w:r w:rsidR="00C84259" w:rsidRPr="00F51973">
        <w:t xml:space="preserve"> </w:t>
      </w:r>
      <w:r w:rsidRPr="009C0DE2">
        <w:rPr>
          <w:rFonts w:hint="eastAsia"/>
        </w:rPr>
        <w:t>is not longer than</w:t>
      </w:r>
      <w:r w:rsidR="00C84259" w:rsidRPr="00F51973">
        <w:t xml:space="preserve"> </w:t>
      </w:r>
      <w:r w:rsidRPr="009C0DE2">
        <w:rPr>
          <w:rStyle w:val="Literal"/>
          <w:rFonts w:hint="eastAsia"/>
        </w:rPr>
        <w:t>'c</w:t>
      </w:r>
      <w:r w:rsidRPr="009C0DE2">
        <w:rPr>
          <w:rFonts w:hint="eastAsia"/>
        </w:rPr>
        <w:t>,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might not be</w:t>
      </w:r>
      <w:r w:rsidR="00C84259" w:rsidRPr="00F51973">
        <w:t xml:space="preserve"> </w:t>
      </w:r>
      <w:r w:rsidRPr="009C0DE2">
        <w:rPr>
          <w:rFonts w:hint="eastAsia"/>
        </w:rPr>
        <w:t>valid.</w:t>
      </w:r>
    </w:p>
    <w:p w14:paraId="799C040A" w14:textId="77777777" w:rsidR="00DF5F30" w:rsidRPr="009C0DE2" w:rsidRDefault="00866FA6" w:rsidP="00173090">
      <w:pPr>
        <w:pStyle w:val="Body"/>
      </w:pPr>
      <w:ins w:id="1058" w:author="AnneMarieW" w:date="2018-03-20T14:26:00Z">
        <w:r>
          <w:t>Now we</w:t>
        </w:r>
      </w:ins>
      <w:del w:id="1059" w:author="AnneMarieW" w:date="2018-03-20T14:26:00Z">
        <w:r w:rsidR="00DF5F30" w:rsidRPr="009C0DE2" w:rsidDel="00866FA6">
          <w:rPr>
            <w:rFonts w:hint="eastAsia"/>
          </w:rPr>
          <w:delText>Which</w:delText>
        </w:r>
      </w:del>
      <w:r w:rsidR="00DF5F30" w:rsidRPr="009C0DE2">
        <w:rPr>
          <w:rFonts w:hint="eastAsia"/>
        </w:rPr>
        <w:t xml:space="preserve"> get</w:t>
      </w:r>
      <w:del w:id="1060" w:author="AnneMarieW" w:date="2018-03-20T14:27:00Z">
        <w:r w:rsidR="00DF5F30" w:rsidRPr="009C0DE2" w:rsidDel="00866FA6">
          <w:rPr>
            <w:rFonts w:hint="eastAsia"/>
          </w:rPr>
          <w:delText>s us</w:delText>
        </w:r>
      </w:del>
      <w:r w:rsidR="00DF5F30" w:rsidRPr="009C0DE2">
        <w:rPr>
          <w:rFonts w:hint="eastAsia"/>
        </w:rPr>
        <w:t xml:space="preserve"> to the point of this section: the Rust feature</w:t>
      </w:r>
      <w:r w:rsidR="00C84259" w:rsidRPr="00F51973">
        <w:t xml:space="preserve"> </w:t>
      </w:r>
      <w:r w:rsidR="00DF5F30" w:rsidRPr="009C0DE2">
        <w:rPr>
          <w:rStyle w:val="EmphasisItalic"/>
          <w:rFonts w:hint="eastAsia"/>
        </w:rPr>
        <w:t>lifetime</w:t>
      </w:r>
      <w:r w:rsidR="00C84259" w:rsidRPr="00F51973">
        <w:t xml:space="preserve"> </w:t>
      </w:r>
      <w:r w:rsidR="00DF5F30" w:rsidRPr="009C0DE2">
        <w:rPr>
          <w:rStyle w:val="EmphasisItalic"/>
          <w:rFonts w:hint="eastAsia"/>
        </w:rPr>
        <w:t>subtyping</w:t>
      </w:r>
      <w:r w:rsidR="00C84259" w:rsidRPr="00F51973">
        <w:t xml:space="preserve"> </w:t>
      </w:r>
      <w:del w:id="1061" w:author="AnneMarieW" w:date="2018-03-20T14:27:00Z">
        <w:r w:rsidR="00DF5F30" w:rsidRPr="009C0DE2" w:rsidDel="00866FA6">
          <w:rPr>
            <w:rFonts w:hint="eastAsia"/>
          </w:rPr>
          <w:delText xml:space="preserve">is a way to </w:delText>
        </w:r>
      </w:del>
      <w:r w:rsidR="00DF5F30" w:rsidRPr="009C0DE2">
        <w:rPr>
          <w:rFonts w:hint="eastAsia"/>
        </w:rPr>
        <w:t>specif</w:t>
      </w:r>
      <w:del w:id="1062" w:author="AnneMarieW" w:date="2018-03-20T14:27:00Z">
        <w:r w:rsidR="00DF5F30" w:rsidRPr="009C0DE2" w:rsidDel="00866FA6">
          <w:rPr>
            <w:rFonts w:hint="eastAsia"/>
          </w:rPr>
          <w:delText>y</w:delText>
        </w:r>
      </w:del>
      <w:ins w:id="1063" w:author="AnneMarieW" w:date="2018-03-20T14:27:00Z">
        <w:r>
          <w:t>ies</w:t>
        </w:r>
      </w:ins>
      <w:r w:rsidR="00DF5F30" w:rsidRPr="009C0DE2">
        <w:rPr>
          <w:rFonts w:hint="eastAsia"/>
        </w:rPr>
        <w:t xml:space="preserve"> that one lifetime parameter lives at least as</w:t>
      </w:r>
      <w:r w:rsidR="00C84259" w:rsidRPr="00F51973">
        <w:t xml:space="preserve"> </w:t>
      </w:r>
      <w:r w:rsidR="00DF5F30" w:rsidRPr="009C0DE2">
        <w:rPr>
          <w:rFonts w:hint="eastAsia"/>
        </w:rPr>
        <w:t>long as another one. In the angle brackets where we declare lifetime</w:t>
      </w:r>
      <w:r w:rsidR="00C84259" w:rsidRPr="00F51973">
        <w:t xml:space="preserve"> </w:t>
      </w:r>
      <w:r w:rsidR="00DF5F30" w:rsidRPr="009C0DE2">
        <w:rPr>
          <w:rFonts w:hint="eastAsia"/>
        </w:rPr>
        <w:t>parameters, we can declare a lifetime</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as usual</w:t>
      </w:r>
      <w:del w:id="1064" w:author="AnneMarieW" w:date="2018-03-20T14:27:00Z">
        <w:r w:rsidR="00DF5F30" w:rsidRPr="009C0DE2" w:rsidDel="00866FA6">
          <w:rPr>
            <w:rFonts w:hint="eastAsia"/>
          </w:rPr>
          <w:delText>,</w:delText>
        </w:r>
      </w:del>
      <w:r w:rsidR="00DF5F30" w:rsidRPr="009C0DE2">
        <w:rPr>
          <w:rFonts w:hint="eastAsia"/>
        </w:rPr>
        <w:t xml:space="preserve"> and declare a lifetime</w:t>
      </w:r>
      <w:r w:rsidR="00C84259" w:rsidRPr="00F51973">
        <w:t xml:space="preserve"> </w:t>
      </w:r>
      <w:r w:rsidR="00DF5F30" w:rsidRPr="009C0DE2">
        <w:rPr>
          <w:rStyle w:val="Literal"/>
          <w:rFonts w:hint="eastAsia"/>
        </w:rPr>
        <w:t>'b</w:t>
      </w:r>
      <w:r w:rsidR="00C84259" w:rsidRPr="00F51973">
        <w:t xml:space="preserve"> </w:t>
      </w:r>
      <w:r w:rsidR="00DF5F30" w:rsidRPr="009C0DE2">
        <w:rPr>
          <w:rFonts w:hint="eastAsia"/>
        </w:rPr>
        <w:t>that lives at least as long as</w:t>
      </w:r>
      <w:r w:rsidR="00C84259" w:rsidRPr="00F51973">
        <w:t xml:space="preserve"> </w:t>
      </w:r>
      <w:r w:rsidR="00DF5F30" w:rsidRPr="009C0DE2">
        <w:rPr>
          <w:rStyle w:val="Literal"/>
          <w:rFonts w:hint="eastAsia"/>
        </w:rPr>
        <w:t>'a</w:t>
      </w:r>
      <w:r w:rsidR="00C84259" w:rsidRPr="00F51973">
        <w:t xml:space="preserve"> </w:t>
      </w:r>
      <w:r w:rsidR="00DF5F30" w:rsidRPr="009C0DE2">
        <w:rPr>
          <w:rFonts w:hint="eastAsia"/>
        </w:rPr>
        <w:t>by declaring</w:t>
      </w:r>
      <w:r w:rsidR="00C84259" w:rsidRPr="00F51973">
        <w:t xml:space="preserve"> </w:t>
      </w:r>
      <w:r w:rsidR="00DF5F30" w:rsidRPr="009C0DE2">
        <w:rPr>
          <w:rStyle w:val="Literal"/>
          <w:rFonts w:hint="eastAsia"/>
        </w:rPr>
        <w:t>'b</w:t>
      </w:r>
      <w:r w:rsidR="00C84259" w:rsidRPr="00F51973">
        <w:t xml:space="preserve"> </w:t>
      </w:r>
      <w:del w:id="1065" w:author="AnneMarieW" w:date="2018-03-20T14:27:00Z">
        <w:r w:rsidR="00DF5F30" w:rsidRPr="009C0DE2" w:rsidDel="00866FA6">
          <w:rPr>
            <w:rFonts w:hint="eastAsia"/>
          </w:rPr>
          <w:delText>with</w:delText>
        </w:r>
      </w:del>
      <w:ins w:id="1066" w:author="AnneMarieW" w:date="2018-03-20T14:27:00Z">
        <w:r>
          <w:t>using</w:t>
        </w:r>
      </w:ins>
      <w:r w:rsidR="00DF5F30" w:rsidRPr="009C0DE2">
        <w:rPr>
          <w:rFonts w:hint="eastAsia"/>
        </w:rPr>
        <w:t xml:space="preserve"> the syntax</w:t>
      </w:r>
      <w:r w:rsidR="00C84259" w:rsidRPr="00F51973">
        <w:t xml:space="preserve"> </w:t>
      </w:r>
      <w:r w:rsidR="00DF5F30" w:rsidRPr="009C0DE2">
        <w:rPr>
          <w:rStyle w:val="Literal"/>
          <w:rFonts w:hint="eastAsia"/>
        </w:rPr>
        <w:t>'b: 'a</w:t>
      </w:r>
      <w:r w:rsidR="00DF5F30" w:rsidRPr="009C0DE2">
        <w:rPr>
          <w:rFonts w:hint="eastAsia"/>
        </w:rPr>
        <w:t>.</w:t>
      </w:r>
    </w:p>
    <w:p w14:paraId="7153DD0E" w14:textId="77777777" w:rsidR="00DF5F30" w:rsidRPr="009C0DE2" w:rsidRDefault="00DF5F30" w:rsidP="00173090">
      <w:pPr>
        <w:pStyle w:val="Body"/>
      </w:pPr>
      <w:r w:rsidRPr="009C0DE2">
        <w:rPr>
          <w:rFonts w:hint="eastAsia"/>
        </w:rPr>
        <w:t>In our definition of</w:t>
      </w:r>
      <w:r w:rsidR="00C84259" w:rsidRPr="00F51973">
        <w:t xml:space="preserve"> </w:t>
      </w:r>
      <w:r w:rsidRPr="009C0DE2">
        <w:rPr>
          <w:rStyle w:val="Literal"/>
          <w:rFonts w:hint="eastAsia"/>
        </w:rPr>
        <w:t>Parser</w:t>
      </w:r>
      <w:r w:rsidRPr="009C0DE2">
        <w:rPr>
          <w:rFonts w:hint="eastAsia"/>
        </w:rPr>
        <w:t xml:space="preserve">, </w:t>
      </w:r>
      <w:del w:id="1067" w:author="AnneMarieW" w:date="2018-03-20T14:27:00Z">
        <w:r w:rsidRPr="009C0DE2" w:rsidDel="00866FA6">
          <w:rPr>
            <w:rFonts w:hint="eastAsia"/>
          </w:rPr>
          <w:delText xml:space="preserve">in order </w:delText>
        </w:r>
      </w:del>
      <w:r w:rsidRPr="009C0DE2">
        <w:rPr>
          <w:rFonts w:hint="eastAsia"/>
        </w:rPr>
        <w:t>to say that</w:t>
      </w:r>
      <w:r w:rsidR="00C84259" w:rsidRPr="00F51973">
        <w:t xml:space="preserve"> </w:t>
      </w:r>
      <w:r w:rsidRPr="009C0DE2">
        <w:rPr>
          <w:rStyle w:val="Literal"/>
          <w:rFonts w:hint="eastAsia"/>
        </w:rPr>
        <w:t>'s</w:t>
      </w:r>
      <w:r w:rsidR="00C84259" w:rsidRPr="00F51973">
        <w:t xml:space="preserve"> </w:t>
      </w:r>
      <w:r w:rsidRPr="009C0DE2">
        <w:rPr>
          <w:rFonts w:hint="eastAsia"/>
        </w:rPr>
        <w:t>(the lifetime of the</w:t>
      </w:r>
      <w:r w:rsidR="00C84259" w:rsidRPr="00F51973">
        <w:t xml:space="preserve"> </w:t>
      </w:r>
      <w:r w:rsidRPr="009C0DE2">
        <w:rPr>
          <w:rFonts w:hint="eastAsia"/>
        </w:rPr>
        <w:t>string slice) is guaranteed to live at least as long as</w:t>
      </w:r>
      <w:r w:rsidR="00C84259" w:rsidRPr="00F51973">
        <w:t xml:space="preserve"> </w:t>
      </w:r>
      <w:r w:rsidRPr="009C0DE2">
        <w:rPr>
          <w:rStyle w:val="Literal"/>
          <w:rFonts w:hint="eastAsia"/>
        </w:rPr>
        <w:t>'c</w:t>
      </w:r>
      <w:r w:rsidR="00C84259" w:rsidRPr="00F51973">
        <w:t xml:space="preserve"> </w:t>
      </w:r>
      <w:r w:rsidRPr="009C0DE2">
        <w:rPr>
          <w:rFonts w:hint="eastAsia"/>
        </w:rPr>
        <w:t>(the lifetime of</w:t>
      </w:r>
      <w:r w:rsidR="00C84259" w:rsidRPr="00F51973">
        <w:t xml:space="preserve"> </w:t>
      </w:r>
      <w:r w:rsidRPr="009C0DE2">
        <w:rPr>
          <w:rFonts w:hint="eastAsia"/>
        </w:rPr>
        <w:t>the reference to</w:t>
      </w:r>
      <w:r w:rsidR="00C84259" w:rsidRPr="00F51973">
        <w:t xml:space="preserve"> </w:t>
      </w:r>
      <w:r w:rsidRPr="009C0DE2">
        <w:rPr>
          <w:rStyle w:val="Literal"/>
          <w:rFonts w:hint="eastAsia"/>
        </w:rPr>
        <w:t>Context</w:t>
      </w:r>
      <w:r w:rsidRPr="009C0DE2">
        <w:rPr>
          <w:rFonts w:hint="eastAsia"/>
        </w:rPr>
        <w:t>), we change the lifetime declarations to look like</w:t>
      </w:r>
      <w:r w:rsidR="00C84259" w:rsidRPr="00F51973">
        <w:t xml:space="preserve"> </w:t>
      </w:r>
      <w:r w:rsidRPr="009C0DE2">
        <w:rPr>
          <w:rFonts w:hint="eastAsia"/>
        </w:rPr>
        <w:t>this:</w:t>
      </w:r>
    </w:p>
    <w:p w14:paraId="395451CE" w14:textId="77777777" w:rsidR="00DF5F30" w:rsidRPr="009C0DE2" w:rsidRDefault="00DF5F30" w:rsidP="009C0DE2">
      <w:pPr>
        <w:pStyle w:val="ProductionDirective"/>
        <w:rPr>
          <w:rFonts w:eastAsia="Microsoft YaHei"/>
        </w:rPr>
      </w:pPr>
      <w:del w:id="1068"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72D31F14" w14:textId="77777777" w:rsidR="00DF5F30" w:rsidRPr="009C0DE2" w:rsidRDefault="00DF5F30" w:rsidP="00F51973">
      <w:pPr>
        <w:pStyle w:val="CodeA"/>
      </w:pPr>
      <w:r w:rsidRPr="009C0DE2">
        <w:rPr>
          <w:rFonts w:hint="eastAsia"/>
        </w:rPr>
        <w:t>struct Parser&lt;'c, 's: 'c&gt; {</w:t>
      </w:r>
    </w:p>
    <w:p w14:paraId="285C3AE7" w14:textId="7526B20E" w:rsidR="00DF5F30" w:rsidRPr="009C0DE2" w:rsidRDefault="003D0212" w:rsidP="00173090">
      <w:pPr>
        <w:pStyle w:val="CodeB"/>
      </w:pPr>
      <w:ins w:id="1069" w:author="Carol Nichols" w:date="2018-03-27T12:10:00Z">
        <w:r>
          <w:t xml:space="preserve">   </w:t>
        </w:r>
      </w:ins>
      <w:r w:rsidR="00C84259">
        <w:rPr>
          <w:rFonts w:hint="eastAsia"/>
        </w:rPr>
        <w:t xml:space="preserve"> </w:t>
      </w:r>
      <w:r w:rsidR="00DF5F30" w:rsidRPr="009C0DE2">
        <w:rPr>
          <w:rFonts w:hint="eastAsia"/>
        </w:rPr>
        <w:t>context: &amp;'c Context&lt;'s&gt;,</w:t>
      </w:r>
    </w:p>
    <w:p w14:paraId="754C7479" w14:textId="77777777" w:rsidR="00DF5F30" w:rsidRPr="009C0DE2" w:rsidRDefault="00DF5F30" w:rsidP="009C0DE2">
      <w:pPr>
        <w:pStyle w:val="CodeC"/>
      </w:pPr>
      <w:r w:rsidRPr="009C0DE2">
        <w:rPr>
          <w:rFonts w:hint="eastAsia"/>
        </w:rPr>
        <w:t>}</w:t>
      </w:r>
    </w:p>
    <w:p w14:paraId="111D4DE1" w14:textId="77777777" w:rsidR="00DF5F30" w:rsidRPr="009C0DE2" w:rsidRDefault="00DF5F30" w:rsidP="00173090">
      <w:pPr>
        <w:pStyle w:val="Body"/>
      </w:pPr>
      <w:r w:rsidRPr="009C0DE2">
        <w:rPr>
          <w:rFonts w:hint="eastAsia"/>
        </w:rPr>
        <w:t>Now</w:t>
      </w:r>
      <w:del w:id="1070" w:author="AnneMarieW" w:date="2018-03-20T14:28:00Z">
        <w:r w:rsidRPr="009C0DE2" w:rsidDel="00866FA6">
          <w:rPr>
            <w:rFonts w:hint="eastAsia"/>
          </w:rPr>
          <w:delText>,</w:delText>
        </w:r>
      </w:del>
      <w:r w:rsidRPr="009C0DE2">
        <w:rPr>
          <w:rFonts w:hint="eastAsia"/>
        </w:rPr>
        <w:t xml:space="preserve"> the reference to</w:t>
      </w:r>
      <w:r w:rsidR="00C84259" w:rsidRPr="00F51973">
        <w:t xml:space="preserve"> </w:t>
      </w:r>
      <w:r w:rsidRPr="009C0DE2">
        <w:rPr>
          <w:rStyle w:val="Literal"/>
          <w:rFonts w:hint="eastAsia"/>
        </w:rPr>
        <w:t>Context</w:t>
      </w:r>
      <w:r w:rsidR="00C84259" w:rsidRPr="00F51973">
        <w:t xml:space="preserve"> </w:t>
      </w:r>
      <w:r w:rsidRPr="009C0DE2">
        <w:rPr>
          <w:rFonts w:hint="eastAsia"/>
        </w:rPr>
        <w:t>in the</w:t>
      </w:r>
      <w:r w:rsidR="00C84259" w:rsidRPr="00F51973">
        <w:t xml:space="preserve"> </w:t>
      </w:r>
      <w:r w:rsidRPr="009C0DE2">
        <w:rPr>
          <w:rStyle w:val="Literal"/>
          <w:rFonts w:hint="eastAsia"/>
        </w:rPr>
        <w:t>Parser</w:t>
      </w:r>
      <w:r w:rsidR="00C84259" w:rsidRPr="00F51973">
        <w:t xml:space="preserve"> </w:t>
      </w:r>
      <w:r w:rsidRPr="009C0DE2">
        <w:rPr>
          <w:rFonts w:hint="eastAsia"/>
        </w:rPr>
        <w:t>and the reference to the string</w:t>
      </w:r>
      <w:r w:rsidR="00C84259" w:rsidRPr="00F51973">
        <w:t xml:space="preserve"> </w:t>
      </w:r>
      <w:r w:rsidRPr="009C0DE2">
        <w:rPr>
          <w:rFonts w:hint="eastAsia"/>
        </w:rPr>
        <w:t>slice in the</w:t>
      </w:r>
      <w:r w:rsidR="00C84259" w:rsidRPr="00F51973">
        <w:t xml:space="preserve"> </w:t>
      </w:r>
      <w:r w:rsidRPr="009C0DE2">
        <w:rPr>
          <w:rStyle w:val="Literal"/>
          <w:rFonts w:hint="eastAsia"/>
        </w:rPr>
        <w:t>Context</w:t>
      </w:r>
      <w:r w:rsidR="00C84259" w:rsidRPr="00F51973">
        <w:t xml:space="preserve"> </w:t>
      </w:r>
      <w:r w:rsidRPr="009C0DE2">
        <w:rPr>
          <w:rFonts w:hint="eastAsia"/>
        </w:rPr>
        <w:t>have different lifetimes</w:t>
      </w:r>
      <w:del w:id="1071" w:author="AnneMarieW" w:date="2018-03-20T14:28:00Z">
        <w:r w:rsidRPr="009C0DE2" w:rsidDel="00866FA6">
          <w:rPr>
            <w:rFonts w:hint="eastAsia"/>
          </w:rPr>
          <w:delText>,</w:delText>
        </w:r>
      </w:del>
      <w:ins w:id="1072" w:author="AnneMarieW" w:date="2018-03-20T14:28:00Z">
        <w:r w:rsidR="00866FA6">
          <w:t xml:space="preserve">; </w:t>
        </w:r>
      </w:ins>
      <w:del w:id="1073" w:author="AnneMarieW" w:date="2018-03-20T14:28:00Z">
        <w:r w:rsidRPr="009C0DE2" w:rsidDel="00866FA6">
          <w:rPr>
            <w:rFonts w:hint="eastAsia"/>
          </w:rPr>
          <w:delText xml:space="preserve"> and </w:delText>
        </w:r>
      </w:del>
      <w:r w:rsidRPr="009C0DE2">
        <w:rPr>
          <w:rFonts w:hint="eastAsia"/>
        </w:rPr>
        <w:t>we</w:t>
      </w:r>
      <w:r w:rsidRPr="009C0DE2">
        <w:t>’</w:t>
      </w:r>
      <w:r w:rsidRPr="009C0DE2">
        <w:rPr>
          <w:rFonts w:hint="eastAsia"/>
        </w:rPr>
        <w:t>ve ensured that the</w:t>
      </w:r>
      <w:r w:rsidR="00C84259" w:rsidRPr="00F51973">
        <w:t xml:space="preserve"> </w:t>
      </w:r>
      <w:r w:rsidRPr="009C0DE2">
        <w:rPr>
          <w:rFonts w:hint="eastAsia"/>
        </w:rPr>
        <w:t>lifetime of the string slice is longer than the reference to the</w:t>
      </w:r>
      <w:r w:rsidR="00C84259" w:rsidRPr="00F51973">
        <w:t xml:space="preserve"> </w:t>
      </w:r>
      <w:r w:rsidRPr="009C0DE2">
        <w:rPr>
          <w:rStyle w:val="Literal"/>
          <w:rFonts w:hint="eastAsia"/>
        </w:rPr>
        <w:t>Context</w:t>
      </w:r>
      <w:r w:rsidRPr="009C0DE2">
        <w:rPr>
          <w:rFonts w:hint="eastAsia"/>
        </w:rPr>
        <w:t>.</w:t>
      </w:r>
      <w:r w:rsidRPr="00B118CA">
        <w:t xml:space="preserve"> </w:t>
      </w:r>
    </w:p>
    <w:p w14:paraId="2C417766" w14:textId="77777777" w:rsidR="00DF5F30" w:rsidRPr="009C0DE2" w:rsidRDefault="00DF5F30" w:rsidP="00173090">
      <w:pPr>
        <w:pStyle w:val="Body"/>
      </w:pPr>
      <w:r w:rsidRPr="009C0DE2">
        <w:rPr>
          <w:rFonts w:hint="eastAsia"/>
        </w:rPr>
        <w:t>That was a very long-winded example, but as we mentioned at the start of this</w:t>
      </w:r>
      <w:r w:rsidR="00C84259" w:rsidRPr="00F51973">
        <w:t xml:space="preserve"> </w:t>
      </w:r>
      <w:r w:rsidRPr="009C0DE2">
        <w:rPr>
          <w:rFonts w:hint="eastAsia"/>
        </w:rPr>
        <w:t xml:space="preserve">chapter, </w:t>
      </w:r>
      <w:commentRangeStart w:id="1074"/>
      <w:commentRangeStart w:id="1075"/>
      <w:del w:id="1076" w:author="AnneMarieW" w:date="2018-03-20T14:31:00Z">
        <w:r w:rsidRPr="009C0DE2" w:rsidDel="00E936D5">
          <w:rPr>
            <w:rFonts w:hint="eastAsia"/>
          </w:rPr>
          <w:delText>these</w:delText>
        </w:r>
      </w:del>
      <w:ins w:id="1077" w:author="AnneMarieW" w:date="2018-03-20T14:31:00Z">
        <w:r w:rsidR="00E936D5">
          <w:t>Rust</w:t>
        </w:r>
      </w:ins>
      <w:ins w:id="1078" w:author="AnneMarieW" w:date="2018-03-20T14:32:00Z">
        <w:r w:rsidR="00E936D5">
          <w:t>’s</w:t>
        </w:r>
      </w:ins>
      <w:r w:rsidRPr="009C0DE2">
        <w:rPr>
          <w:rFonts w:hint="eastAsia"/>
        </w:rPr>
        <w:t xml:space="preserve"> </w:t>
      </w:r>
      <w:ins w:id="1079" w:author="AnneMarieW" w:date="2018-03-20T14:28:00Z">
        <w:r w:rsidR="00866FA6">
          <w:t xml:space="preserve">advanced </w:t>
        </w:r>
      </w:ins>
      <w:r w:rsidRPr="009C0DE2">
        <w:rPr>
          <w:rFonts w:hint="eastAsia"/>
        </w:rPr>
        <w:t xml:space="preserve">features are </w:t>
      </w:r>
      <w:del w:id="1080" w:author="AnneMarieW" w:date="2018-03-20T14:28:00Z">
        <w:r w:rsidRPr="009C0DE2" w:rsidDel="00866FA6">
          <w:rPr>
            <w:rFonts w:hint="eastAsia"/>
          </w:rPr>
          <w:delText>pretty</w:delText>
        </w:r>
      </w:del>
      <w:ins w:id="1081" w:author="AnneMarieW" w:date="2018-03-20T14:28:00Z">
        <w:r w:rsidR="00866FA6">
          <w:t>very</w:t>
        </w:r>
      </w:ins>
      <w:del w:id="1082" w:author="AnneMarieW" w:date="2018-03-20T14:31:00Z">
        <w:r w:rsidRPr="009C0DE2" w:rsidDel="00866FA6">
          <w:rPr>
            <w:rFonts w:hint="eastAsia"/>
          </w:rPr>
          <w:delText xml:space="preserve"> niche</w:delText>
        </w:r>
      </w:del>
      <w:ins w:id="1083" w:author="AnneMarieW" w:date="2018-03-20T14:31:00Z">
        <w:r w:rsidR="00866FA6">
          <w:t xml:space="preserve"> specific</w:t>
        </w:r>
      </w:ins>
      <w:r w:rsidRPr="009C0DE2">
        <w:rPr>
          <w:rFonts w:hint="eastAsia"/>
        </w:rPr>
        <w:t>. You won</w:t>
      </w:r>
      <w:r w:rsidRPr="009C0DE2">
        <w:t>’</w:t>
      </w:r>
      <w:r w:rsidRPr="009C0DE2">
        <w:rPr>
          <w:rFonts w:hint="eastAsia"/>
        </w:rPr>
        <w:t>t often need th</w:t>
      </w:r>
      <w:del w:id="1084" w:author="AnneMarieW" w:date="2018-03-20T14:32:00Z">
        <w:r w:rsidRPr="009C0DE2" w:rsidDel="00E936D5">
          <w:rPr>
            <w:rFonts w:hint="eastAsia"/>
          </w:rPr>
          <w:delText>is</w:delText>
        </w:r>
      </w:del>
      <w:ins w:id="1085" w:author="AnneMarieW" w:date="2018-03-20T14:32:00Z">
        <w:r w:rsidR="00E936D5">
          <w:t>e</w:t>
        </w:r>
      </w:ins>
      <w:r w:rsidRPr="009C0DE2">
        <w:rPr>
          <w:rFonts w:hint="eastAsia"/>
        </w:rPr>
        <w:t xml:space="preserve"> syntax</w:t>
      </w:r>
      <w:ins w:id="1086" w:author="AnneMarieW" w:date="2018-03-20T14:32:00Z">
        <w:r w:rsidR="00E936D5">
          <w:t xml:space="preserve"> we described in this example</w:t>
        </w:r>
      </w:ins>
      <w:r w:rsidRPr="009C0DE2">
        <w:rPr>
          <w:rFonts w:hint="eastAsia"/>
        </w:rPr>
        <w:t>, but</w:t>
      </w:r>
      <w:r w:rsidR="00C84259" w:rsidRPr="00F51973">
        <w:t xml:space="preserve"> </w:t>
      </w:r>
      <w:del w:id="1087" w:author="AnneMarieW" w:date="2018-03-20T14:33:00Z">
        <w:r w:rsidRPr="009C0DE2" w:rsidDel="00E936D5">
          <w:rPr>
            <w:rFonts w:hint="eastAsia"/>
          </w:rPr>
          <w:delText xml:space="preserve">it can come up in </w:delText>
        </w:r>
      </w:del>
      <w:ins w:id="1088" w:author="AnneMarieW" w:date="2018-03-20T14:33:00Z">
        <w:r w:rsidR="00E936D5">
          <w:t xml:space="preserve">in such </w:t>
        </w:r>
      </w:ins>
      <w:r w:rsidRPr="009C0DE2">
        <w:rPr>
          <w:rFonts w:hint="eastAsia"/>
        </w:rPr>
        <w:t>situations</w:t>
      </w:r>
      <w:del w:id="1089" w:author="AnneMarieW" w:date="2018-03-20T14:34:00Z">
        <w:r w:rsidRPr="009C0DE2" w:rsidDel="00B21CCF">
          <w:rPr>
            <w:rFonts w:hint="eastAsia"/>
          </w:rPr>
          <w:delText xml:space="preserve"> </w:delText>
        </w:r>
      </w:del>
      <w:del w:id="1090" w:author="AnneMarieW" w:date="2018-03-20T14:33:00Z">
        <w:r w:rsidRPr="009C0DE2" w:rsidDel="00E936D5">
          <w:rPr>
            <w:rFonts w:hint="eastAsia"/>
          </w:rPr>
          <w:delText>like</w:delText>
        </w:r>
      </w:del>
      <w:del w:id="1091" w:author="AnneMarieW" w:date="2018-03-20T14:34:00Z">
        <w:r w:rsidRPr="009C0DE2" w:rsidDel="00B21CCF">
          <w:rPr>
            <w:rFonts w:hint="eastAsia"/>
          </w:rPr>
          <w:delText xml:space="preserve"> this one</w:delText>
        </w:r>
      </w:del>
      <w:r w:rsidRPr="009C0DE2">
        <w:rPr>
          <w:rFonts w:hint="eastAsia"/>
        </w:rPr>
        <w:t xml:space="preserve">, </w:t>
      </w:r>
      <w:ins w:id="1092" w:author="AnneMarieW" w:date="2018-03-20T14:33:00Z">
        <w:r w:rsidR="00E936D5">
          <w:t>you’ll know how</w:t>
        </w:r>
      </w:ins>
      <w:del w:id="1093" w:author="AnneMarieW" w:date="2018-03-20T14:33:00Z">
        <w:r w:rsidRPr="009C0DE2" w:rsidDel="00E936D5">
          <w:rPr>
            <w:rFonts w:hint="eastAsia"/>
          </w:rPr>
          <w:delText>where you need</w:delText>
        </w:r>
      </w:del>
      <w:r w:rsidRPr="009C0DE2">
        <w:rPr>
          <w:rFonts w:hint="eastAsia"/>
        </w:rPr>
        <w:t xml:space="preserve"> to refer to</w:t>
      </w:r>
      <w:r w:rsidR="00C84259" w:rsidRPr="00F51973">
        <w:t xml:space="preserve"> </w:t>
      </w:r>
      <w:r w:rsidRPr="009C0DE2">
        <w:rPr>
          <w:rFonts w:hint="eastAsia"/>
        </w:rPr>
        <w:t>something you have a reference to.</w:t>
      </w:r>
      <w:commentRangeEnd w:id="1074"/>
      <w:r w:rsidR="00B21CCF">
        <w:rPr>
          <w:rStyle w:val="CommentReference"/>
        </w:rPr>
        <w:commentReference w:id="1074"/>
      </w:r>
      <w:commentRangeEnd w:id="1075"/>
      <w:r w:rsidR="00CB1394">
        <w:rPr>
          <w:rStyle w:val="CommentReference"/>
        </w:rPr>
        <w:commentReference w:id="1075"/>
      </w:r>
    </w:p>
    <w:p w14:paraId="668E428B" w14:textId="77777777" w:rsidR="00DF5F30" w:rsidRPr="009C0DE2" w:rsidRDefault="00DF5F30" w:rsidP="00F51973">
      <w:pPr>
        <w:pStyle w:val="HeadB"/>
        <w:rPr>
          <w:rFonts w:eastAsia="Microsoft YaHei"/>
        </w:rPr>
      </w:pPr>
      <w:bookmarkStart w:id="1094" w:name="lifetime-bounds-on-references-to-generic"/>
      <w:bookmarkStart w:id="1095" w:name="_Toc508803074"/>
      <w:bookmarkEnd w:id="1094"/>
      <w:r w:rsidRPr="009C0DE2">
        <w:rPr>
          <w:rFonts w:eastAsia="Microsoft YaHei" w:hint="eastAsia"/>
        </w:rPr>
        <w:t>Lifetime Bounds on References to Generic Typ</w:t>
      </w:r>
      <w:r w:rsidRPr="00DF58DA">
        <w:rPr>
          <w:rFonts w:eastAsia="Microsoft YaHei" w:hint="eastAsia"/>
        </w:rPr>
        <w:t>es</w:t>
      </w:r>
      <w:bookmarkEnd w:id="1095"/>
    </w:p>
    <w:p w14:paraId="7A9BBB10" w14:textId="77777777" w:rsidR="00DF5F30" w:rsidRDefault="00DF5F30" w:rsidP="00173090">
      <w:pPr>
        <w:pStyle w:val="BodyFirst"/>
        <w:rPr>
          <w:ins w:id="1096" w:author="AnneMarieW" w:date="2018-03-21T09:14:00Z"/>
          <w:rFonts w:eastAsia="Microsoft YaHei"/>
        </w:rPr>
      </w:pPr>
      <w:r w:rsidRPr="009C0DE2">
        <w:rPr>
          <w:rFonts w:eastAsia="Microsoft YaHei" w:hint="eastAsia"/>
        </w:rPr>
        <w:t xml:space="preserve">In the </w:t>
      </w:r>
      <w:r w:rsidR="006D1401" w:rsidRPr="006D1401">
        <w:rPr>
          <w:rFonts w:eastAsia="Microsoft YaHei"/>
          <w:highlight w:val="yellow"/>
          <w:rPrChange w:id="1097" w:author="AnneMarieW" w:date="2018-03-21T09:14:00Z">
            <w:rPr>
              <w:rFonts w:ascii="Courier" w:eastAsia="Microsoft YaHei" w:hAnsi="Courier"/>
              <w:color w:val="0000FF"/>
              <w:sz w:val="20"/>
            </w:rPr>
          </w:rPrChange>
        </w:rPr>
        <w:t xml:space="preserve">“Trait Bounds” section </w:t>
      </w:r>
      <w:del w:id="1098" w:author="AnneMarieW" w:date="2018-03-21T09:14:00Z">
        <w:r w:rsidR="006D1401" w:rsidRPr="006D1401">
          <w:rPr>
            <w:rFonts w:eastAsia="Microsoft YaHei"/>
            <w:highlight w:val="yellow"/>
            <w:rPrChange w:id="1099" w:author="AnneMarieW" w:date="2018-03-21T09:14:00Z">
              <w:rPr>
                <w:rFonts w:ascii="Courier" w:eastAsia="Microsoft YaHei" w:hAnsi="Courier"/>
                <w:color w:val="0000FF"/>
                <w:sz w:val="20"/>
              </w:rPr>
            </w:rPrChange>
          </w:rPr>
          <w:delText>of</w:delText>
        </w:r>
      </w:del>
      <w:ins w:id="1100" w:author="AnneMarieW" w:date="2018-03-21T09:14:00Z">
        <w:r w:rsidR="006D1401" w:rsidRPr="006D1401">
          <w:rPr>
            <w:rFonts w:eastAsia="Microsoft YaHei"/>
            <w:highlight w:val="yellow"/>
            <w:rPrChange w:id="1101" w:author="AnneMarieW" w:date="2018-03-21T09:14:00Z">
              <w:rPr>
                <w:rFonts w:ascii="Courier" w:eastAsia="Microsoft YaHei" w:hAnsi="Courier"/>
                <w:color w:val="0000FF"/>
                <w:sz w:val="20"/>
              </w:rPr>
            </w:rPrChange>
          </w:rPr>
          <w:t>in</w:t>
        </w:r>
      </w:ins>
      <w:r w:rsidR="006D1401" w:rsidRPr="006D1401">
        <w:rPr>
          <w:rFonts w:eastAsia="Microsoft YaHei"/>
          <w:highlight w:val="yellow"/>
          <w:rPrChange w:id="1102" w:author="AnneMarieW" w:date="2018-03-21T09:14:00Z">
            <w:rPr>
              <w:rFonts w:ascii="Courier" w:eastAsia="Microsoft YaHei" w:hAnsi="Courier"/>
              <w:color w:val="0000FF"/>
              <w:sz w:val="20"/>
            </w:rPr>
          </w:rPrChange>
        </w:rPr>
        <w:t xml:space="preserve"> Chapter 10</w:t>
      </w:r>
      <w:r w:rsidRPr="009C0DE2">
        <w:rPr>
          <w:rFonts w:eastAsia="Microsoft YaHei" w:hint="eastAsia"/>
        </w:rPr>
        <w:t>, we discussed using trait bounds on</w:t>
      </w:r>
      <w:r w:rsidR="00C84259" w:rsidRPr="00F51973">
        <w:t xml:space="preserve"> </w:t>
      </w:r>
      <w:r w:rsidRPr="009C0DE2">
        <w:rPr>
          <w:rFonts w:eastAsia="Microsoft YaHei" w:hint="eastAsia"/>
        </w:rPr>
        <w:t>generic types. We can also add lifetime parameters as constraints on generic</w:t>
      </w:r>
      <w:r w:rsidR="00C84259" w:rsidRPr="00F51973">
        <w:t xml:space="preserve"> </w:t>
      </w:r>
      <w:r w:rsidRPr="009C0DE2">
        <w:rPr>
          <w:rFonts w:eastAsia="Microsoft YaHei" w:hint="eastAsia"/>
        </w:rPr>
        <w:t>types</w:t>
      </w:r>
      <w:del w:id="1103" w:author="AnneMarieW" w:date="2018-03-21T09:15:00Z">
        <w:r w:rsidRPr="009C0DE2" w:rsidDel="005F3172">
          <w:rPr>
            <w:rFonts w:eastAsia="Microsoft YaHei" w:hint="eastAsia"/>
          </w:rPr>
          <w:delText>,</w:delText>
        </w:r>
      </w:del>
      <w:ins w:id="1104" w:author="AnneMarieW" w:date="2018-03-21T09:15:00Z">
        <w:r w:rsidR="005F3172">
          <w:rPr>
            <w:rFonts w:eastAsia="Microsoft YaHei"/>
          </w:rPr>
          <w:t>;</w:t>
        </w:r>
      </w:ins>
      <w:del w:id="1105" w:author="AnneMarieW" w:date="2018-03-21T09:15:00Z">
        <w:r w:rsidRPr="009C0DE2" w:rsidDel="005F3172">
          <w:rPr>
            <w:rFonts w:eastAsia="Microsoft YaHei" w:hint="eastAsia"/>
          </w:rPr>
          <w:delText xml:space="preserve"> and </w:delText>
        </w:r>
      </w:del>
      <w:ins w:id="1106" w:author="AnneMarieW" w:date="2018-03-21T09:15:00Z">
        <w:r w:rsidR="005F3172">
          <w:rPr>
            <w:rFonts w:eastAsia="Microsoft YaHei"/>
          </w:rPr>
          <w:t xml:space="preserve"> </w:t>
        </w:r>
      </w:ins>
      <w:r w:rsidRPr="009C0DE2">
        <w:rPr>
          <w:rFonts w:eastAsia="Microsoft YaHei" w:hint="eastAsia"/>
        </w:rPr>
        <w:t>these are called</w:t>
      </w:r>
      <w:r w:rsidR="00C84259" w:rsidRPr="00F51973">
        <w:t xml:space="preserve"> </w:t>
      </w:r>
      <w:r w:rsidRPr="009C0DE2">
        <w:rPr>
          <w:rStyle w:val="EmphasisItalic"/>
          <w:rFonts w:eastAsia="Microsoft YaHei" w:hint="eastAsia"/>
        </w:rPr>
        <w:t>lifetime bounds</w:t>
      </w:r>
      <w:r w:rsidRPr="009C0DE2">
        <w:rPr>
          <w:rFonts w:eastAsia="Microsoft YaHei" w:hint="eastAsia"/>
        </w:rPr>
        <w:t>. Lifetime bounds help Rust verify</w:t>
      </w:r>
      <w:r w:rsidR="00C84259" w:rsidRPr="00F51973">
        <w:t xml:space="preserve"> </w:t>
      </w:r>
      <w:r w:rsidRPr="009C0DE2">
        <w:rPr>
          <w:rFonts w:eastAsia="Microsoft YaHei" w:hint="eastAsia"/>
        </w:rPr>
        <w:t>that references in generic types won</w:t>
      </w:r>
      <w:r w:rsidRPr="009C0DE2">
        <w:rPr>
          <w:rFonts w:eastAsia="Microsoft YaHei"/>
        </w:rPr>
        <w:t>’</w:t>
      </w:r>
      <w:r w:rsidRPr="009C0DE2">
        <w:rPr>
          <w:rFonts w:eastAsia="Microsoft YaHei" w:hint="eastAsia"/>
        </w:rPr>
        <w:t>t outlive the data they</w:t>
      </w:r>
      <w:r w:rsidRPr="009C0DE2">
        <w:rPr>
          <w:rFonts w:eastAsia="Microsoft YaHei"/>
        </w:rPr>
        <w:t>’</w:t>
      </w:r>
      <w:r w:rsidRPr="009C0DE2">
        <w:rPr>
          <w:rFonts w:eastAsia="Microsoft YaHei" w:hint="eastAsia"/>
        </w:rPr>
        <w:t>re referencing.</w:t>
      </w:r>
    </w:p>
    <w:p w14:paraId="43645C95" w14:textId="77777777" w:rsidR="003C4BF2" w:rsidRDefault="005F3172">
      <w:pPr>
        <w:pStyle w:val="ProductionDirective"/>
        <w:rPr>
          <w:rPrChange w:id="1107" w:author="AnneMarieW" w:date="2018-03-21T09:14:00Z">
            <w:rPr>
              <w:rFonts w:eastAsia="Microsoft YaHei"/>
            </w:rPr>
          </w:rPrChange>
        </w:rPr>
        <w:pPrChange w:id="1108" w:author="AnneMarieW" w:date="2018-03-21T09:14:00Z">
          <w:pPr>
            <w:pStyle w:val="BodyFirst"/>
          </w:pPr>
        </w:pPrChange>
      </w:pPr>
      <w:ins w:id="1109" w:author="AnneMarieW" w:date="2018-03-21T09:14:00Z">
        <w:r>
          <w:t>prod: check xref</w:t>
        </w:r>
      </w:ins>
    </w:p>
    <w:p w14:paraId="7C409F0F" w14:textId="77777777" w:rsidR="00DF5F30" w:rsidRDefault="009C0DE2" w:rsidP="00173090">
      <w:pPr>
        <w:pStyle w:val="Body"/>
        <w:rPr>
          <w:ins w:id="1110" w:author="AnneMarieW" w:date="2018-03-21T09:17:00Z"/>
        </w:rPr>
      </w:pPr>
      <w:del w:id="1111" w:author="AnneMarieW" w:date="2018-03-21T09:15:00Z">
        <w:r w:rsidRPr="00F51973" w:rsidDel="005F3172">
          <w:delText xml:space="preserve"> </w:delText>
        </w:r>
        <w:r w:rsidR="00DF5F30" w:rsidRPr="00F51973" w:rsidDel="005F3172">
          <w:rPr>
            <w:rFonts w:hint="eastAsia"/>
          </w:rPr>
          <w:delText>For</w:delText>
        </w:r>
      </w:del>
      <w:ins w:id="1112" w:author="AnneMarieW" w:date="2018-03-21T09:15:00Z">
        <w:r w:rsidR="005F3172">
          <w:t>As</w:t>
        </w:r>
      </w:ins>
      <w:r w:rsidR="00DF5F30" w:rsidRPr="00F51973">
        <w:rPr>
          <w:rFonts w:hint="eastAsia"/>
        </w:rPr>
        <w:t xml:space="preserve"> an example, consider a type that is a wrapper over references. Recall the</w:t>
      </w:r>
      <w:r w:rsidR="00C84259" w:rsidRPr="00F51973">
        <w:t xml:space="preserve"> </w:t>
      </w:r>
      <w:r w:rsidR="006D1401" w:rsidRPr="006D1401">
        <w:rPr>
          <w:rStyle w:val="Literal"/>
          <w:rPrChange w:id="1113" w:author="AnneMarieW" w:date="2018-03-20T14:55:00Z">
            <w:rPr>
              <w:rFonts w:ascii="Courier" w:hAnsi="Courier"/>
              <w:color w:val="0000FF"/>
              <w:sz w:val="20"/>
            </w:rPr>
          </w:rPrChange>
        </w:rPr>
        <w:t>RefCell&lt;T&gt;</w:t>
      </w:r>
      <w:r w:rsidR="00C84259" w:rsidRPr="00F51973">
        <w:t xml:space="preserve"> </w:t>
      </w:r>
      <w:r w:rsidR="00DF5F30" w:rsidRPr="00F51973">
        <w:rPr>
          <w:rFonts w:hint="eastAsia"/>
        </w:rPr>
        <w:t xml:space="preserve">type from </w:t>
      </w:r>
      <w:del w:id="1114" w:author="janelle" w:date="2018-03-23T15:57:00Z">
        <w:r w:rsidR="00DF5F30" w:rsidRPr="00F51973" w:rsidDel="003C4BF2">
          <w:rPr>
            <w:rFonts w:hint="eastAsia"/>
          </w:rPr>
          <w:delText xml:space="preserve">the </w:delText>
        </w:r>
      </w:del>
      <w:r w:rsidR="006D1401" w:rsidRPr="006D1401">
        <w:rPr>
          <w:highlight w:val="yellow"/>
          <w:rPrChange w:id="1115" w:author="AnneMarieW" w:date="2018-03-22T10:57:00Z">
            <w:rPr>
              <w:rFonts w:ascii="Courier" w:hAnsi="Courier"/>
              <w:color w:val="0000FF"/>
              <w:sz w:val="20"/>
            </w:rPr>
          </w:rPrChange>
        </w:rPr>
        <w:t>“</w:t>
      </w:r>
      <w:r w:rsidR="006D1401" w:rsidRPr="008A678B">
        <w:rPr>
          <w:rStyle w:val="Literal"/>
          <w:highlight w:val="yellow"/>
          <w:rPrChange w:id="1116" w:author="Carol Nichols" w:date="2018-03-27T16:17:00Z">
            <w:rPr>
              <w:rFonts w:ascii="Courier" w:hAnsi="Courier"/>
              <w:color w:val="0000FF"/>
              <w:sz w:val="20"/>
            </w:rPr>
          </w:rPrChange>
        </w:rPr>
        <w:t>RefCell&lt;T&gt;</w:t>
      </w:r>
      <w:r w:rsidR="006D1401" w:rsidRPr="006D1401">
        <w:rPr>
          <w:highlight w:val="yellow"/>
          <w:rPrChange w:id="1117" w:author="AnneMarieW" w:date="2018-03-22T10:57:00Z">
            <w:rPr>
              <w:rFonts w:ascii="Courier" w:hAnsi="Courier"/>
              <w:color w:val="0000FF"/>
              <w:sz w:val="20"/>
            </w:rPr>
          </w:rPrChange>
        </w:rPr>
        <w:t xml:space="preserve"> and the Interior Mutability Pattern”</w:t>
      </w:r>
      <w:ins w:id="1118" w:author="janelle" w:date="2018-03-23T15:57:00Z">
        <w:r w:rsidR="003C4BF2">
          <w:rPr>
            <w:highlight w:val="yellow"/>
          </w:rPr>
          <w:t xml:space="preserve"> on page XX</w:t>
        </w:r>
      </w:ins>
      <w:r w:rsidR="006D1401" w:rsidRPr="006D1401">
        <w:rPr>
          <w:highlight w:val="yellow"/>
          <w:rPrChange w:id="1119" w:author="AnneMarieW" w:date="2018-03-22T10:57:00Z">
            <w:rPr>
              <w:rFonts w:ascii="Courier" w:hAnsi="Courier"/>
              <w:color w:val="0000FF"/>
              <w:sz w:val="20"/>
            </w:rPr>
          </w:rPrChange>
        </w:rPr>
        <w:t xml:space="preserve"> </w:t>
      </w:r>
      <w:del w:id="1120" w:author="AnneMarieW" w:date="2018-03-22T10:57:00Z">
        <w:r w:rsidR="006D1401" w:rsidRPr="006D1401">
          <w:rPr>
            <w:highlight w:val="yellow"/>
            <w:rPrChange w:id="1121" w:author="AnneMarieW" w:date="2018-03-22T10:57:00Z">
              <w:rPr>
                <w:rFonts w:ascii="Courier" w:hAnsi="Courier"/>
                <w:color w:val="0000FF"/>
                <w:sz w:val="20"/>
              </w:rPr>
            </w:rPrChange>
          </w:rPr>
          <w:delText xml:space="preserve">section </w:delText>
        </w:r>
      </w:del>
      <w:del w:id="1122" w:author="AnneMarieW" w:date="2018-03-21T09:15:00Z">
        <w:r w:rsidR="006D1401" w:rsidRPr="006D1401">
          <w:rPr>
            <w:highlight w:val="yellow"/>
            <w:rPrChange w:id="1123" w:author="AnneMarieW" w:date="2018-03-22T10:57:00Z">
              <w:rPr>
                <w:rFonts w:ascii="Courier" w:hAnsi="Courier"/>
                <w:color w:val="0000FF"/>
                <w:sz w:val="20"/>
              </w:rPr>
            </w:rPrChange>
          </w:rPr>
          <w:delText>of</w:delText>
        </w:r>
      </w:del>
      <w:ins w:id="1124" w:author="AnneMarieW" w:date="2018-03-21T09:15:00Z">
        <w:r w:rsidR="006D1401" w:rsidRPr="006D1401">
          <w:rPr>
            <w:highlight w:val="yellow"/>
            <w:rPrChange w:id="1125" w:author="AnneMarieW" w:date="2018-03-22T10:57:00Z">
              <w:rPr>
                <w:rFonts w:ascii="Courier" w:hAnsi="Courier"/>
                <w:color w:val="0000FF"/>
                <w:sz w:val="20"/>
              </w:rPr>
            </w:rPrChange>
          </w:rPr>
          <w:t>in</w:t>
        </w:r>
      </w:ins>
      <w:r w:rsidR="006D1401" w:rsidRPr="006D1401">
        <w:rPr>
          <w:highlight w:val="yellow"/>
          <w:rPrChange w:id="1126" w:author="AnneMarieW" w:date="2018-03-22T10:57:00Z">
            <w:rPr>
              <w:rFonts w:ascii="Courier" w:hAnsi="Courier"/>
              <w:color w:val="0000FF"/>
              <w:sz w:val="20"/>
            </w:rPr>
          </w:rPrChange>
        </w:rPr>
        <w:t xml:space="preserve"> Chapter 15</w:t>
      </w:r>
      <w:r w:rsidR="00DF5F30" w:rsidRPr="00F51973">
        <w:rPr>
          <w:rFonts w:hint="eastAsia"/>
        </w:rPr>
        <w:t>: its</w:t>
      </w:r>
      <w:r w:rsidR="00C84259" w:rsidRPr="00F51973">
        <w:t xml:space="preserve"> </w:t>
      </w:r>
      <w:r w:rsidR="006D1401" w:rsidRPr="006D1401">
        <w:rPr>
          <w:rStyle w:val="Literal"/>
          <w:rPrChange w:id="1127" w:author="AnneMarieW" w:date="2018-03-21T09:16:00Z">
            <w:rPr>
              <w:rFonts w:ascii="Courier" w:hAnsi="Courier"/>
              <w:color w:val="0000FF"/>
              <w:sz w:val="20"/>
            </w:rPr>
          </w:rPrChange>
        </w:rPr>
        <w:t>borrow</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28" w:author="AnneMarieW" w:date="2018-03-21T09:16:00Z">
            <w:rPr>
              <w:rFonts w:ascii="Courier" w:hAnsi="Courier"/>
              <w:color w:val="0000FF"/>
              <w:sz w:val="20"/>
            </w:rPr>
          </w:rPrChange>
        </w:rPr>
        <w:t>borrow_mut</w:t>
      </w:r>
      <w:r w:rsidR="00C84259" w:rsidRPr="00F51973">
        <w:t xml:space="preserve"> </w:t>
      </w:r>
      <w:r w:rsidR="00DF5F30" w:rsidRPr="00F51973">
        <w:rPr>
          <w:rFonts w:hint="eastAsia"/>
        </w:rPr>
        <w:t>methods return the types</w:t>
      </w:r>
      <w:r w:rsidR="00C84259" w:rsidRPr="00F51973">
        <w:t xml:space="preserve"> </w:t>
      </w:r>
      <w:r w:rsidR="006D1401" w:rsidRPr="006D1401">
        <w:rPr>
          <w:rStyle w:val="Literal"/>
          <w:rPrChange w:id="1129" w:author="AnneMarieW" w:date="2018-03-21T09:16:00Z">
            <w:rPr>
              <w:rFonts w:ascii="Courier" w:hAnsi="Courier"/>
              <w:color w:val="0000FF"/>
              <w:sz w:val="20"/>
            </w:rPr>
          </w:rPrChange>
        </w:rPr>
        <w:t>Ref</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130" w:author="AnneMarieW" w:date="2018-03-21T09:16:00Z">
            <w:rPr>
              <w:rFonts w:ascii="Courier" w:hAnsi="Courier"/>
              <w:color w:val="0000FF"/>
              <w:sz w:val="20"/>
            </w:rPr>
          </w:rPrChange>
        </w:rPr>
        <w:t>RefMut</w:t>
      </w:r>
      <w:r w:rsidR="00DF5F30" w:rsidRPr="00F51973">
        <w:rPr>
          <w:rFonts w:hint="eastAsia"/>
        </w:rPr>
        <w:t xml:space="preserve">, respectively. These types are </w:t>
      </w:r>
      <w:r w:rsidR="00DF5F30" w:rsidRPr="00F51973">
        <w:rPr>
          <w:rFonts w:hint="eastAsia"/>
        </w:rPr>
        <w:lastRenderedPageBreak/>
        <w:t>wrappers over references that</w:t>
      </w:r>
      <w:r w:rsidR="00C84259" w:rsidRPr="00F51973">
        <w:t xml:space="preserve"> </w:t>
      </w:r>
      <w:r w:rsidR="00DF5F30" w:rsidRPr="00F51973">
        <w:rPr>
          <w:rFonts w:hint="eastAsia"/>
        </w:rPr>
        <w:t>keep track of the borrowing rules at runtime. The definition of the</w:t>
      </w:r>
      <w:r w:rsidR="00C84259" w:rsidRPr="00F51973">
        <w:t xml:space="preserve"> </w:t>
      </w:r>
      <w:r w:rsidR="006D1401" w:rsidRPr="006D1401">
        <w:rPr>
          <w:rStyle w:val="Literal"/>
          <w:rPrChange w:id="1131" w:author="AnneMarieW" w:date="2018-03-21T09:16:00Z">
            <w:rPr>
              <w:rFonts w:ascii="Courier" w:hAnsi="Courier"/>
              <w:color w:val="0000FF"/>
              <w:sz w:val="20"/>
            </w:rPr>
          </w:rPrChange>
        </w:rPr>
        <w:t>Ref</w:t>
      </w:r>
      <w:r w:rsidR="00C84259" w:rsidRPr="00F51973">
        <w:t xml:space="preserve"> </w:t>
      </w:r>
      <w:r w:rsidR="00DF5F30" w:rsidRPr="00F51973">
        <w:rPr>
          <w:rFonts w:hint="eastAsia"/>
        </w:rPr>
        <w:t>struct is shown in Listing 19-16, without lifetime bounds for now:</w:t>
      </w:r>
    </w:p>
    <w:p w14:paraId="562307F8" w14:textId="77777777" w:rsidR="003C4BF2" w:rsidRDefault="005F3172">
      <w:pPr>
        <w:pStyle w:val="ProductionDirective"/>
        <w:rPr>
          <w:rPrChange w:id="1132" w:author="AnneMarieW" w:date="2018-03-21T09:17:00Z">
            <w:rPr>
              <w:rFonts w:eastAsia="Microsoft YaHei"/>
            </w:rPr>
          </w:rPrChange>
        </w:rPr>
      </w:pPr>
      <w:ins w:id="1133" w:author="AnneMarieW" w:date="2018-03-21T09:17:00Z">
        <w:r>
          <w:t>prod: check</w:t>
        </w:r>
      </w:ins>
      <w:ins w:id="1134" w:author="janelle" w:date="2018-03-23T15:57:00Z">
        <w:r w:rsidR="003C4BF2">
          <w:t>/link</w:t>
        </w:r>
      </w:ins>
      <w:ins w:id="1135" w:author="AnneMarieW" w:date="2018-03-21T09:17:00Z">
        <w:r>
          <w:t xml:space="preserve"> xref</w:t>
        </w:r>
      </w:ins>
      <w:ins w:id="1136" w:author="janelle" w:date="2018-03-23T15:57:00Z">
        <w:r w:rsidR="003C4BF2">
          <w:t xml:space="preserve"> (ch 15)</w:t>
        </w:r>
      </w:ins>
    </w:p>
    <w:p w14:paraId="18F5A94F" w14:textId="77777777" w:rsidR="00DF5F30" w:rsidRPr="009C0DE2" w:rsidRDefault="00DF5F30" w:rsidP="009C0DE2">
      <w:pPr>
        <w:pStyle w:val="ProductionDirective"/>
        <w:rPr>
          <w:rFonts w:eastAsia="Microsoft YaHei"/>
        </w:rPr>
      </w:pPr>
      <w:del w:id="1137" w:author="janelle" w:date="2018-03-23T16:14:00Z">
        <w:r w:rsidRPr="009C0DE2" w:rsidDel="00EA4928">
          <w:rPr>
            <w:rFonts w:eastAsia="Microsoft YaHei" w:hint="eastAsia"/>
          </w:rPr>
          <w:delText xml:space="preserve">Filename: </w:delText>
        </w:r>
      </w:del>
      <w:r w:rsidRPr="009C0DE2">
        <w:rPr>
          <w:rFonts w:eastAsia="Microsoft YaHei" w:hint="eastAsia"/>
        </w:rPr>
        <w:t>src/lib.rs</w:t>
      </w:r>
    </w:p>
    <w:p w14:paraId="236D0AFA" w14:textId="77777777" w:rsidR="00DF5F30" w:rsidRPr="009C0DE2" w:rsidRDefault="00DF5F30" w:rsidP="009C0DE2">
      <w:pPr>
        <w:pStyle w:val="CodeSingle"/>
      </w:pPr>
      <w:r w:rsidRPr="009C0DE2">
        <w:rPr>
          <w:rFonts w:hint="eastAsia"/>
        </w:rPr>
        <w:t>struct Ref&lt;'a, T&gt;(&amp;'a T);</w:t>
      </w:r>
    </w:p>
    <w:p w14:paraId="294AD30B" w14:textId="77777777" w:rsidR="00DF5F30" w:rsidRPr="009C0DE2" w:rsidRDefault="00DF5F30" w:rsidP="00173090">
      <w:pPr>
        <w:pStyle w:val="Listing"/>
        <w:rPr>
          <w:rFonts w:eastAsia="Microsoft YaHei"/>
        </w:rPr>
      </w:pPr>
      <w:r w:rsidRPr="009C0DE2">
        <w:rPr>
          <w:rFonts w:eastAsia="Microsoft YaHei" w:hint="eastAsia"/>
        </w:rPr>
        <w:t>Listing 19-16: Defining a struct to wrap a reference to a generic type</w:t>
      </w:r>
      <w:del w:id="1138" w:author="AnneMarieW" w:date="2018-03-21T09:17:00Z">
        <w:r w:rsidRPr="009C0DE2" w:rsidDel="00232711">
          <w:rPr>
            <w:rFonts w:eastAsia="Microsoft YaHei" w:hint="eastAsia"/>
          </w:rPr>
          <w:delText>;</w:delText>
        </w:r>
      </w:del>
      <w:ins w:id="1139" w:author="AnneMarieW" w:date="2018-03-21T09:17:00Z">
        <w:r w:rsidR="00232711">
          <w:rPr>
            <w:rFonts w:eastAsia="Microsoft YaHei"/>
          </w:rPr>
          <w:t>,</w:t>
        </w:r>
      </w:ins>
      <w:r w:rsidRPr="009C0DE2">
        <w:rPr>
          <w:rFonts w:eastAsia="Microsoft YaHei" w:hint="eastAsia"/>
        </w:rPr>
        <w:t xml:space="preserve"> without</w:t>
      </w:r>
      <w:r w:rsidR="00C84259" w:rsidRPr="00F51973">
        <w:t xml:space="preserve"> </w:t>
      </w:r>
      <w:r w:rsidRPr="009C0DE2">
        <w:rPr>
          <w:rFonts w:eastAsia="Microsoft YaHei" w:hint="eastAsia"/>
        </w:rPr>
        <w:t>lifetime bounds to start</w:t>
      </w:r>
    </w:p>
    <w:p w14:paraId="368F05A5" w14:textId="77777777" w:rsidR="00DF5F30" w:rsidRPr="009C0DE2" w:rsidRDefault="00DF5F30" w:rsidP="00173090">
      <w:pPr>
        <w:pStyle w:val="Body"/>
      </w:pPr>
      <w:r w:rsidRPr="009C0DE2">
        <w:rPr>
          <w:rFonts w:hint="eastAsia"/>
        </w:rPr>
        <w:t>Without explicitly constraining the lifetime</w:t>
      </w:r>
      <w:r w:rsidR="00C84259" w:rsidRPr="00F51973">
        <w:t xml:space="preserve"> </w:t>
      </w:r>
      <w:r w:rsidRPr="009C0DE2">
        <w:rPr>
          <w:rStyle w:val="Literal"/>
          <w:rFonts w:hint="eastAsia"/>
        </w:rPr>
        <w:t>'a</w:t>
      </w:r>
      <w:r w:rsidR="00C84259" w:rsidRPr="00F51973">
        <w:t xml:space="preserve"> </w:t>
      </w:r>
      <w:r w:rsidRPr="009C0DE2">
        <w:rPr>
          <w:rFonts w:hint="eastAsia"/>
        </w:rPr>
        <w:t>in relation to the generic</w:t>
      </w:r>
      <w:r w:rsidR="00C84259" w:rsidRPr="00F51973">
        <w:t xml:space="preserve"> </w:t>
      </w:r>
      <w:r w:rsidRPr="009C0DE2">
        <w:rPr>
          <w:rFonts w:hint="eastAsia"/>
        </w:rPr>
        <w:t>parameter</w:t>
      </w:r>
      <w:r w:rsidR="00C84259" w:rsidRPr="00F51973">
        <w:t xml:space="preserve"> </w:t>
      </w:r>
      <w:r w:rsidRPr="009C0DE2">
        <w:rPr>
          <w:rStyle w:val="Literal"/>
          <w:rFonts w:hint="eastAsia"/>
        </w:rPr>
        <w:t>T</w:t>
      </w:r>
      <w:r w:rsidRPr="009C0DE2">
        <w:rPr>
          <w:rFonts w:hint="eastAsia"/>
        </w:rPr>
        <w:t>, Rust will error because it doesn</w:t>
      </w:r>
      <w:r w:rsidRPr="009C0DE2">
        <w:t>’</w:t>
      </w:r>
      <w:r w:rsidRPr="009C0DE2">
        <w:rPr>
          <w:rFonts w:hint="eastAsia"/>
        </w:rPr>
        <w:t>t know how long the generic</w:t>
      </w:r>
      <w:r w:rsidR="00C84259" w:rsidRPr="00F51973">
        <w:t xml:space="preserve"> </w:t>
      </w:r>
      <w:r w:rsidRPr="009C0DE2">
        <w:rPr>
          <w:rFonts w:hint="eastAsia"/>
        </w:rPr>
        <w:t>type</w:t>
      </w:r>
      <w:r w:rsidR="00C84259" w:rsidRPr="00F51973">
        <w:t xml:space="preserve"> </w:t>
      </w:r>
      <w:r w:rsidRPr="009C0DE2">
        <w:rPr>
          <w:rStyle w:val="Literal"/>
          <w:rFonts w:hint="eastAsia"/>
        </w:rPr>
        <w:t>T</w:t>
      </w:r>
      <w:r w:rsidR="00C84259" w:rsidRPr="00F51973">
        <w:t xml:space="preserve"> </w:t>
      </w:r>
      <w:r w:rsidRPr="009C0DE2">
        <w:rPr>
          <w:rFonts w:hint="eastAsia"/>
        </w:rPr>
        <w:t>will live:</w:t>
      </w:r>
    </w:p>
    <w:p w14:paraId="27D84AB5" w14:textId="77777777" w:rsidR="00DF5F30" w:rsidRPr="009C0DE2" w:rsidRDefault="00DF5F30" w:rsidP="00F51973">
      <w:pPr>
        <w:pStyle w:val="CodeA"/>
      </w:pPr>
      <w:r w:rsidRPr="009C0DE2">
        <w:rPr>
          <w:rFonts w:hint="eastAsia"/>
        </w:rPr>
        <w:t>error[E0309]: the parameter type `T` may not live long enough</w:t>
      </w:r>
    </w:p>
    <w:p w14:paraId="2FB6CB56" w14:textId="77777777" w:rsidR="00DF5F30" w:rsidRPr="009C0DE2" w:rsidRDefault="00DF5F30" w:rsidP="009C0DE2">
      <w:pPr>
        <w:pStyle w:val="CodeB"/>
      </w:pPr>
      <w:r w:rsidRPr="009C0DE2">
        <w:rPr>
          <w:rFonts w:hint="eastAsia"/>
        </w:rPr>
        <w:t xml:space="preserve"> --&gt; src/lib.rs:1:19</w:t>
      </w:r>
    </w:p>
    <w:p w14:paraId="12A363F5" w14:textId="33B30805" w:rsidR="00DF5F30" w:rsidRPr="009C0DE2" w:rsidRDefault="007E0392" w:rsidP="00173090">
      <w:pPr>
        <w:pStyle w:val="CodeB"/>
      </w:pPr>
      <w:ins w:id="1140" w:author="Carol Nichols" w:date="2018-03-27T12:12:00Z">
        <w:r>
          <w:t xml:space="preserve"> </w:t>
        </w:r>
      </w:ins>
      <w:r w:rsidR="00C84259">
        <w:rPr>
          <w:rFonts w:hint="eastAsia"/>
        </w:rPr>
        <w:t xml:space="preserve"> </w:t>
      </w:r>
      <w:r w:rsidR="00DF5F30" w:rsidRPr="009C0DE2">
        <w:rPr>
          <w:rFonts w:hint="eastAsia"/>
        </w:rPr>
        <w:t>|</w:t>
      </w:r>
    </w:p>
    <w:p w14:paraId="213E6CF2" w14:textId="77777777" w:rsidR="00DF5F30" w:rsidRPr="009C0DE2" w:rsidRDefault="00DF5F30" w:rsidP="00173090">
      <w:pPr>
        <w:pStyle w:val="CodeB"/>
      </w:pPr>
      <w:r w:rsidRPr="009C0DE2">
        <w:rPr>
          <w:rFonts w:hint="eastAsia"/>
        </w:rPr>
        <w:t>1 | struct Ref&lt;'a, T&gt;(&amp;'a T);</w:t>
      </w:r>
    </w:p>
    <w:p w14:paraId="72E64991" w14:textId="6578629E" w:rsidR="00DF5F30" w:rsidRPr="009C0DE2" w:rsidRDefault="00C84259" w:rsidP="00173090">
      <w:pPr>
        <w:pStyle w:val="CodeB"/>
      </w:pPr>
      <w:r>
        <w:rPr>
          <w:rFonts w:hint="eastAsia"/>
        </w:rPr>
        <w:t xml:space="preserve"> </w:t>
      </w:r>
      <w:ins w:id="1141" w:author="Carol Nichols" w:date="2018-03-27T12:12:00Z">
        <w:r w:rsidR="007E0392">
          <w:t xml:space="preserve"> </w:t>
        </w:r>
      </w:ins>
      <w:r w:rsidR="00DF5F30" w:rsidRPr="009C0DE2">
        <w:rPr>
          <w:rFonts w:hint="eastAsia"/>
        </w:rPr>
        <w:t>|</w:t>
      </w:r>
      <w:ins w:id="1142" w:author="Carol Nichols" w:date="2018-03-27T12:12:00Z">
        <w:r w:rsidR="007E0392">
          <w:t xml:space="preserve">              </w:t>
        </w:r>
      </w:ins>
      <w:r>
        <w:rPr>
          <w:rFonts w:hint="eastAsia"/>
        </w:rPr>
        <w:t xml:space="preserve">     </w:t>
      </w:r>
      <w:r w:rsidR="00DF5F30" w:rsidRPr="009C0DE2">
        <w:rPr>
          <w:rFonts w:hint="eastAsia"/>
        </w:rPr>
        <w:t>^^^^^^</w:t>
      </w:r>
    </w:p>
    <w:p w14:paraId="07A12EB9" w14:textId="566C2582" w:rsidR="00DF5F30" w:rsidRPr="009C0DE2" w:rsidRDefault="00C84259" w:rsidP="00173090">
      <w:pPr>
        <w:pStyle w:val="CodeB"/>
      </w:pPr>
      <w:r>
        <w:rPr>
          <w:rFonts w:hint="eastAsia"/>
        </w:rPr>
        <w:t xml:space="preserve"> </w:t>
      </w:r>
      <w:ins w:id="1143" w:author="Carol Nichols" w:date="2018-03-27T12:12:00Z">
        <w:r w:rsidR="007E0392">
          <w:t xml:space="preserve"> </w:t>
        </w:r>
      </w:ins>
      <w:r w:rsidR="00DF5F30" w:rsidRPr="009C0DE2">
        <w:rPr>
          <w:rFonts w:hint="eastAsia"/>
        </w:rPr>
        <w:t>|</w:t>
      </w:r>
    </w:p>
    <w:p w14:paraId="4D8A2A2D" w14:textId="0DE7CB77" w:rsidR="00DF5F30" w:rsidRPr="009C0DE2" w:rsidRDefault="00C84259" w:rsidP="00173090">
      <w:pPr>
        <w:pStyle w:val="CodeB"/>
      </w:pPr>
      <w:r>
        <w:rPr>
          <w:rFonts w:hint="eastAsia"/>
        </w:rPr>
        <w:t xml:space="preserve"> </w:t>
      </w:r>
      <w:ins w:id="1144" w:author="Carol Nichols" w:date="2018-03-27T12:12:00Z">
        <w:r w:rsidR="007E0392">
          <w:t xml:space="preserve"> </w:t>
        </w:r>
      </w:ins>
      <w:r w:rsidR="00DF5F30" w:rsidRPr="009C0DE2">
        <w:rPr>
          <w:rFonts w:hint="eastAsia"/>
        </w:rPr>
        <w:t>= help: consider adding an explicit lifetime bound `T: 'a`...</w:t>
      </w:r>
    </w:p>
    <w:p w14:paraId="4880D850" w14:textId="1075428A" w:rsidR="00DF5F30" w:rsidRPr="009C0DE2" w:rsidRDefault="00DF5F30" w:rsidP="00173090">
      <w:pPr>
        <w:pStyle w:val="CodeB"/>
      </w:pPr>
      <w:r w:rsidRPr="009C0DE2">
        <w:rPr>
          <w:rFonts w:hint="eastAsia"/>
        </w:rPr>
        <w:t>note: ...so that the reference type `&amp;'a T` does not outlive the data it</w:t>
      </w:r>
      <w:ins w:id="1145" w:author="Carol Nichols" w:date="2018-03-27T12:12:00Z">
        <w:r w:rsidR="007E0392">
          <w:t xml:space="preserve"> </w:t>
        </w:r>
      </w:ins>
      <w:del w:id="1146" w:author="Carol Nichols" w:date="2018-03-27T12:12:00Z">
        <w:r w:rsidRPr="009C0DE2" w:rsidDel="007E0392">
          <w:rPr>
            <w:rFonts w:hint="eastAsia"/>
          </w:rPr>
          <w:delText xml:space="preserve"> </w:delText>
        </w:r>
      </w:del>
      <w:r w:rsidRPr="009C0DE2">
        <w:rPr>
          <w:rFonts w:hint="eastAsia"/>
        </w:rPr>
        <w:t>points at</w:t>
      </w:r>
    </w:p>
    <w:p w14:paraId="11F75858" w14:textId="77777777" w:rsidR="00DF5F30" w:rsidRPr="009C0DE2" w:rsidRDefault="00DF5F30" w:rsidP="00173090">
      <w:pPr>
        <w:pStyle w:val="CodeB"/>
      </w:pPr>
      <w:r w:rsidRPr="009C0DE2">
        <w:rPr>
          <w:rFonts w:hint="eastAsia"/>
        </w:rPr>
        <w:t xml:space="preserve"> --&gt; src/lib.rs:1:19</w:t>
      </w:r>
    </w:p>
    <w:p w14:paraId="5904F54B" w14:textId="7D866559" w:rsidR="00DF5F30" w:rsidRPr="009C0DE2" w:rsidRDefault="007E0392" w:rsidP="00173090">
      <w:pPr>
        <w:pStyle w:val="CodeB"/>
      </w:pPr>
      <w:ins w:id="1147" w:author="Carol Nichols" w:date="2018-03-27T12:12:00Z">
        <w:r>
          <w:t xml:space="preserve"> </w:t>
        </w:r>
      </w:ins>
      <w:r w:rsidR="00C84259">
        <w:rPr>
          <w:rFonts w:hint="eastAsia"/>
        </w:rPr>
        <w:t xml:space="preserve"> </w:t>
      </w:r>
      <w:r w:rsidR="00DF5F30" w:rsidRPr="009C0DE2">
        <w:rPr>
          <w:rFonts w:hint="eastAsia"/>
        </w:rPr>
        <w:t>|</w:t>
      </w:r>
    </w:p>
    <w:p w14:paraId="2E432978" w14:textId="77777777" w:rsidR="00DF5F30" w:rsidRPr="009C0DE2" w:rsidRDefault="00DF5F30" w:rsidP="00173090">
      <w:pPr>
        <w:pStyle w:val="CodeB"/>
      </w:pPr>
      <w:r w:rsidRPr="009C0DE2">
        <w:rPr>
          <w:rFonts w:hint="eastAsia"/>
        </w:rPr>
        <w:t>1 | struct Ref&lt;'a, T&gt;(&amp;'a T);</w:t>
      </w:r>
    </w:p>
    <w:p w14:paraId="619AB7A9" w14:textId="0CA27116" w:rsidR="00DF5F30" w:rsidRPr="009C0DE2" w:rsidRDefault="007E0392" w:rsidP="00173090">
      <w:pPr>
        <w:pStyle w:val="CodeC"/>
      </w:pPr>
      <w:ins w:id="1148" w:author="Carol Nichols" w:date="2018-03-27T12:12:00Z">
        <w:r>
          <w:t xml:space="preserve"> </w:t>
        </w:r>
      </w:ins>
      <w:r w:rsidR="00C84259">
        <w:rPr>
          <w:rFonts w:hint="eastAsia"/>
        </w:rPr>
        <w:t xml:space="preserve"> </w:t>
      </w:r>
      <w:r w:rsidR="00DF5F30" w:rsidRPr="009C0DE2">
        <w:rPr>
          <w:rFonts w:hint="eastAsia"/>
        </w:rPr>
        <w:t>|</w:t>
      </w:r>
      <w:ins w:id="1149" w:author="Carol Nichols" w:date="2018-03-27T12:12:00Z">
        <w:r>
          <w:t xml:space="preserve">              </w:t>
        </w:r>
      </w:ins>
      <w:r w:rsidR="00C84259">
        <w:rPr>
          <w:rFonts w:hint="eastAsia"/>
        </w:rPr>
        <w:t xml:space="preserve">     </w:t>
      </w:r>
      <w:r w:rsidR="00DF5F30" w:rsidRPr="009C0DE2">
        <w:rPr>
          <w:rFonts w:hint="eastAsia"/>
        </w:rPr>
        <w:t>^^^^^^</w:t>
      </w:r>
    </w:p>
    <w:p w14:paraId="0784AAC9"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T</w:t>
      </w:r>
      <w:r w:rsidR="00C84259" w:rsidRPr="00F51973">
        <w:t xml:space="preserve"> </w:t>
      </w:r>
      <w:r w:rsidRPr="009C0DE2">
        <w:rPr>
          <w:rFonts w:hint="eastAsia"/>
        </w:rPr>
        <w:t>can be any type,</w:t>
      </w:r>
      <w:r w:rsidR="00C84259" w:rsidRPr="00F51973">
        <w:t xml:space="preserve"> </w:t>
      </w:r>
      <w:r w:rsidRPr="009C0DE2">
        <w:rPr>
          <w:rStyle w:val="Literal"/>
          <w:rFonts w:hint="eastAsia"/>
        </w:rPr>
        <w:t>T</w:t>
      </w:r>
      <w:r w:rsidR="00C84259" w:rsidRPr="00F51973">
        <w:t xml:space="preserve"> </w:t>
      </w:r>
      <w:r w:rsidRPr="009C0DE2">
        <w:rPr>
          <w:rFonts w:hint="eastAsia"/>
        </w:rPr>
        <w:t xml:space="preserve">could </w:t>
      </w:r>
      <w:del w:id="1150" w:author="AnneMarieW" w:date="2018-03-21T09:18:00Z">
        <w:r w:rsidRPr="009C0DE2" w:rsidDel="00232711">
          <w:rPr>
            <w:rFonts w:hint="eastAsia"/>
          </w:rPr>
          <w:delText xml:space="preserve">itself </w:delText>
        </w:r>
      </w:del>
      <w:r w:rsidRPr="009C0DE2">
        <w:rPr>
          <w:rFonts w:hint="eastAsia"/>
        </w:rPr>
        <w:t>be a reference or a type that</w:t>
      </w:r>
      <w:r w:rsidR="00C84259" w:rsidRPr="00F51973">
        <w:t xml:space="preserve"> </w:t>
      </w:r>
      <w:r w:rsidRPr="009C0DE2">
        <w:rPr>
          <w:rFonts w:hint="eastAsia"/>
        </w:rPr>
        <w:t>holds one or more references, each of which could have their own lifetimes.</w:t>
      </w:r>
      <w:r w:rsidR="00C84259" w:rsidRPr="00F51973">
        <w:t xml:space="preserve"> </w:t>
      </w:r>
      <w:r w:rsidRPr="009C0DE2">
        <w:rPr>
          <w:rFonts w:hint="eastAsia"/>
        </w:rPr>
        <w:t>Rust can</w:t>
      </w:r>
      <w:r w:rsidRPr="009C0DE2">
        <w:t>’</w:t>
      </w:r>
      <w:r w:rsidRPr="009C0DE2">
        <w:rPr>
          <w:rFonts w:hint="eastAsia"/>
        </w:rPr>
        <w:t>t be sure</w:t>
      </w:r>
      <w:r w:rsidR="00C84259" w:rsidRPr="00F51973">
        <w:t xml:space="preserve"> </w:t>
      </w:r>
      <w:r w:rsidRPr="009C0DE2">
        <w:rPr>
          <w:rStyle w:val="Literal"/>
          <w:rFonts w:hint="eastAsia"/>
        </w:rPr>
        <w:t>T</w:t>
      </w:r>
      <w:r w:rsidR="00C84259" w:rsidRPr="00F51973">
        <w:t xml:space="preserve"> </w:t>
      </w:r>
      <w:r w:rsidRPr="009C0DE2">
        <w:rPr>
          <w:rFonts w:hint="eastAsia"/>
        </w:rPr>
        <w:t>will live as long as</w:t>
      </w:r>
      <w:r w:rsidR="00C84259" w:rsidRPr="00F51973">
        <w:t xml:space="preserve"> </w:t>
      </w:r>
      <w:r w:rsidRPr="009C0DE2">
        <w:rPr>
          <w:rStyle w:val="Literal"/>
          <w:rFonts w:hint="eastAsia"/>
        </w:rPr>
        <w:t>'a</w:t>
      </w:r>
      <w:r w:rsidRPr="009C0DE2">
        <w:rPr>
          <w:rFonts w:hint="eastAsia"/>
        </w:rPr>
        <w:t>.</w:t>
      </w:r>
    </w:p>
    <w:p w14:paraId="07989313" w14:textId="77777777" w:rsidR="00DF5F30" w:rsidRPr="009C0DE2" w:rsidRDefault="00DF5F30" w:rsidP="00173090">
      <w:pPr>
        <w:pStyle w:val="Body"/>
      </w:pPr>
      <w:r w:rsidRPr="009C0DE2">
        <w:rPr>
          <w:rFonts w:hint="eastAsia"/>
        </w:rPr>
        <w:t>Fortunately, th</w:t>
      </w:r>
      <w:del w:id="1151" w:author="AnneMarieW" w:date="2018-03-21T09:18:00Z">
        <w:r w:rsidRPr="009C0DE2" w:rsidDel="00F676B0">
          <w:rPr>
            <w:rFonts w:hint="eastAsia"/>
          </w:rPr>
          <w:delText>at</w:delText>
        </w:r>
      </w:del>
      <w:ins w:id="1152" w:author="AnneMarieW" w:date="2018-03-21T09:18:00Z">
        <w:r w:rsidR="00F676B0">
          <w:t>e</w:t>
        </w:r>
      </w:ins>
      <w:r w:rsidRPr="009C0DE2">
        <w:rPr>
          <w:rFonts w:hint="eastAsia"/>
        </w:rPr>
        <w:t xml:space="preserve"> error</w:t>
      </w:r>
      <w:del w:id="1153" w:author="AnneMarieW" w:date="2018-03-21T09:18:00Z">
        <w:r w:rsidRPr="009C0DE2" w:rsidDel="00F676B0">
          <w:rPr>
            <w:rFonts w:hint="eastAsia"/>
          </w:rPr>
          <w:delText xml:space="preserve"> gave us</w:delText>
        </w:r>
      </w:del>
      <w:ins w:id="1154" w:author="AnneMarieW" w:date="2018-03-21T09:18:00Z">
        <w:r w:rsidR="00F676B0">
          <w:t xml:space="preserve"> provides</w:t>
        </w:r>
      </w:ins>
      <w:r w:rsidRPr="009C0DE2">
        <w:rPr>
          <w:rFonts w:hint="eastAsia"/>
        </w:rPr>
        <w:t xml:space="preserve"> helpful advice on how to specify the lifetime</w:t>
      </w:r>
      <w:r w:rsidR="00C84259" w:rsidRPr="00F51973">
        <w:t xml:space="preserve"> </w:t>
      </w:r>
      <w:r w:rsidRPr="009C0DE2">
        <w:rPr>
          <w:rFonts w:hint="eastAsia"/>
        </w:rPr>
        <w:t>bound in this case:</w:t>
      </w:r>
    </w:p>
    <w:p w14:paraId="034F0045" w14:textId="77777777" w:rsidR="00DF5F30" w:rsidRPr="009C0DE2" w:rsidRDefault="00DF5F30" w:rsidP="00F51973">
      <w:pPr>
        <w:pStyle w:val="CodeA"/>
      </w:pPr>
      <w:r w:rsidRPr="009C0DE2">
        <w:rPr>
          <w:rFonts w:hint="eastAsia"/>
        </w:rPr>
        <w:t>consider adding an explicit lifetime bound `T: 'a` so that the reference type</w:t>
      </w:r>
    </w:p>
    <w:p w14:paraId="08CA0BAB" w14:textId="77777777" w:rsidR="00DF5F30" w:rsidRPr="009C0DE2" w:rsidRDefault="00DF5F30" w:rsidP="009C0DE2">
      <w:pPr>
        <w:pStyle w:val="CodeC"/>
      </w:pPr>
      <w:r w:rsidRPr="009C0DE2">
        <w:rPr>
          <w:rFonts w:hint="eastAsia"/>
        </w:rPr>
        <w:t>`&amp;'a T` does not outlive the data it points at</w:t>
      </w:r>
    </w:p>
    <w:p w14:paraId="4A2E663B" w14:textId="77777777" w:rsidR="00DF5F30" w:rsidRPr="009C0DE2" w:rsidRDefault="00DF5F30" w:rsidP="00173090">
      <w:pPr>
        <w:pStyle w:val="Body"/>
      </w:pPr>
      <w:r w:rsidRPr="009C0DE2">
        <w:rPr>
          <w:rFonts w:hint="eastAsia"/>
        </w:rPr>
        <w:t>Listing 19-17 shows how to apply this advice by specifying the lifetime bound</w:t>
      </w:r>
      <w:r w:rsidR="00C84259" w:rsidRPr="00F51973">
        <w:t xml:space="preserve"> </w:t>
      </w:r>
      <w:r w:rsidRPr="009C0DE2">
        <w:rPr>
          <w:rFonts w:hint="eastAsia"/>
        </w:rPr>
        <w:t>when we declare the generic type</w:t>
      </w:r>
      <w:r w:rsidR="00C84259" w:rsidRPr="00F51973">
        <w:t xml:space="preserve"> </w:t>
      </w:r>
      <w:r w:rsidRPr="009C0DE2">
        <w:rPr>
          <w:rStyle w:val="Literal"/>
          <w:rFonts w:hint="eastAsia"/>
        </w:rPr>
        <w:t>T</w:t>
      </w:r>
      <w:ins w:id="1155" w:author="AnneMarieW" w:date="2018-03-21T09:18:00Z">
        <w:r w:rsidR="00F676B0">
          <w:t>:</w:t>
        </w:r>
      </w:ins>
      <w:del w:id="1156" w:author="AnneMarieW" w:date="2018-03-21T09:18:00Z">
        <w:r w:rsidRPr="009C0DE2" w:rsidDel="00F676B0">
          <w:rPr>
            <w:rFonts w:hint="eastAsia"/>
          </w:rPr>
          <w:delText>.</w:delText>
        </w:r>
      </w:del>
    </w:p>
    <w:p w14:paraId="7114BE5D" w14:textId="77777777" w:rsidR="00DF5F30" w:rsidRPr="009C0DE2" w:rsidRDefault="00DF5F30" w:rsidP="009C0DE2">
      <w:pPr>
        <w:pStyle w:val="CodeSingle"/>
      </w:pPr>
      <w:r w:rsidRPr="009C0DE2">
        <w:rPr>
          <w:rFonts w:hint="eastAsia"/>
        </w:rPr>
        <w:t>struct Ref&lt;'a, T: 'a&gt;(&amp;'a T);</w:t>
      </w:r>
    </w:p>
    <w:p w14:paraId="43D7D7A4" w14:textId="77777777" w:rsidR="00DF5F30" w:rsidRPr="009C0DE2" w:rsidRDefault="00DF5F30" w:rsidP="00173090">
      <w:pPr>
        <w:pStyle w:val="Listing"/>
        <w:rPr>
          <w:rFonts w:eastAsia="Microsoft YaHei"/>
        </w:rPr>
      </w:pPr>
      <w:r w:rsidRPr="009C0DE2">
        <w:rPr>
          <w:rFonts w:eastAsia="Microsoft YaHei" w:hint="eastAsia"/>
        </w:rPr>
        <w:lastRenderedPageBreak/>
        <w:t>Listing 19-17: Adding lifetime bounds on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specify that any references 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live at least as long as</w:t>
      </w:r>
      <w:r w:rsidR="00C84259" w:rsidRPr="00F51973">
        <w:t xml:space="preserve"> </w:t>
      </w:r>
      <w:r w:rsidRPr="009C0DE2">
        <w:rPr>
          <w:rStyle w:val="LiteralCaption"/>
          <w:rFonts w:hint="eastAsia"/>
        </w:rPr>
        <w:t>'a</w:t>
      </w:r>
    </w:p>
    <w:p w14:paraId="4A78911C" w14:textId="77777777" w:rsidR="00DF5F30" w:rsidRPr="009C0DE2" w:rsidRDefault="00DF5F30" w:rsidP="00173090">
      <w:pPr>
        <w:pStyle w:val="Body"/>
      </w:pPr>
      <w:r w:rsidRPr="009C0DE2">
        <w:rPr>
          <w:rFonts w:hint="eastAsia"/>
        </w:rPr>
        <w:t>This code now compiles because the</w:t>
      </w:r>
      <w:r w:rsidR="00C84259" w:rsidRPr="00F51973">
        <w:t xml:space="preserve"> </w:t>
      </w:r>
      <w:r w:rsidRPr="009C0DE2">
        <w:rPr>
          <w:rStyle w:val="Literal"/>
          <w:rFonts w:hint="eastAsia"/>
        </w:rPr>
        <w:t>T: 'a</w:t>
      </w:r>
      <w:r w:rsidR="00C84259" w:rsidRPr="00F51973">
        <w:t xml:space="preserve"> </w:t>
      </w:r>
      <w:r w:rsidRPr="009C0DE2">
        <w:rPr>
          <w:rFonts w:hint="eastAsia"/>
        </w:rPr>
        <w:t>syntax specifies that</w:t>
      </w:r>
      <w:r w:rsidR="00C84259" w:rsidRPr="00F51973">
        <w:t xml:space="preserve"> </w:t>
      </w:r>
      <w:r w:rsidRPr="009C0DE2">
        <w:rPr>
          <w:rStyle w:val="Literal"/>
          <w:rFonts w:hint="eastAsia"/>
        </w:rPr>
        <w:t>T</w:t>
      </w:r>
      <w:r w:rsidR="00C84259" w:rsidRPr="00F51973">
        <w:t xml:space="preserve"> </w:t>
      </w:r>
      <w:r w:rsidRPr="009C0DE2">
        <w:rPr>
          <w:rFonts w:hint="eastAsia"/>
        </w:rPr>
        <w:t>can be any</w:t>
      </w:r>
      <w:r w:rsidR="00C84259" w:rsidRPr="00F51973">
        <w:t xml:space="preserve"> </w:t>
      </w:r>
      <w:r w:rsidRPr="009C0DE2">
        <w:rPr>
          <w:rFonts w:hint="eastAsia"/>
        </w:rPr>
        <w:t>type, but if it contains any references, the references must live at least as</w:t>
      </w:r>
      <w:r w:rsidR="00C84259" w:rsidRPr="00F51973">
        <w:t xml:space="preserve"> </w:t>
      </w:r>
      <w:r w:rsidRPr="009C0DE2">
        <w:rPr>
          <w:rFonts w:hint="eastAsia"/>
        </w:rPr>
        <w:t>long as</w:t>
      </w:r>
      <w:r w:rsidR="00C84259" w:rsidRPr="00F51973">
        <w:t xml:space="preserve"> </w:t>
      </w:r>
      <w:r w:rsidRPr="009C0DE2">
        <w:rPr>
          <w:rStyle w:val="Literal"/>
          <w:rFonts w:hint="eastAsia"/>
        </w:rPr>
        <w:t>'a</w:t>
      </w:r>
      <w:r w:rsidRPr="009C0DE2">
        <w:rPr>
          <w:rFonts w:hint="eastAsia"/>
        </w:rPr>
        <w:t>.</w:t>
      </w:r>
    </w:p>
    <w:p w14:paraId="0E63B38B" w14:textId="77777777" w:rsidR="00DF5F30" w:rsidRPr="009C0DE2" w:rsidRDefault="00DF5F30" w:rsidP="00173090">
      <w:pPr>
        <w:pStyle w:val="Body"/>
      </w:pPr>
      <w:r w:rsidRPr="009C0DE2">
        <w:rPr>
          <w:rFonts w:hint="eastAsia"/>
        </w:rPr>
        <w:t xml:space="preserve">We could solve this </w:t>
      </w:r>
      <w:ins w:id="1157" w:author="AnneMarieW" w:date="2018-03-21T09:19:00Z">
        <w:r w:rsidR="00F676B0">
          <w:t xml:space="preserve">problem </w:t>
        </w:r>
      </w:ins>
      <w:r w:rsidRPr="009C0DE2">
        <w:rPr>
          <w:rFonts w:hint="eastAsia"/>
        </w:rPr>
        <w:t xml:space="preserve">in a different way, </w:t>
      </w:r>
      <w:ins w:id="1158" w:author="AnneMarieW" w:date="2018-03-21T09:19:00Z">
        <w:r w:rsidR="00F676B0">
          <w:t xml:space="preserve">as </w:t>
        </w:r>
      </w:ins>
      <w:r w:rsidRPr="009C0DE2">
        <w:rPr>
          <w:rFonts w:hint="eastAsia"/>
        </w:rPr>
        <w:t>shown in the definition of a</w:t>
      </w:r>
      <w:r w:rsidR="00C84259" w:rsidRPr="00F51973">
        <w:t xml:space="preserve"> </w:t>
      </w:r>
      <w:r w:rsidRPr="009C0DE2">
        <w:rPr>
          <w:rStyle w:val="Literal"/>
          <w:rFonts w:hint="eastAsia"/>
        </w:rPr>
        <w:t>StaticRef</w:t>
      </w:r>
      <w:r w:rsidR="00C84259" w:rsidRPr="00F51973">
        <w:t xml:space="preserve"> </w:t>
      </w:r>
      <w:r w:rsidRPr="009C0DE2">
        <w:rPr>
          <w:rFonts w:hint="eastAsia"/>
        </w:rPr>
        <w:t>struct in Listing 19-18, by adding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 bound on</w:t>
      </w:r>
      <w:r w:rsidR="00C84259" w:rsidRPr="00F51973">
        <w:t xml:space="preserve"> </w:t>
      </w:r>
      <w:r w:rsidRPr="009C0DE2">
        <w:rPr>
          <w:rStyle w:val="Literal"/>
          <w:rFonts w:hint="eastAsia"/>
        </w:rPr>
        <w:t>T</w:t>
      </w:r>
      <w:r w:rsidRPr="009C0DE2">
        <w:rPr>
          <w:rFonts w:hint="eastAsia"/>
        </w:rPr>
        <w:t>. This means if</w:t>
      </w:r>
      <w:r w:rsidR="00C84259" w:rsidRPr="00F51973">
        <w:t xml:space="preserve"> </w:t>
      </w:r>
      <w:r w:rsidRPr="009C0DE2">
        <w:rPr>
          <w:rStyle w:val="Literal"/>
          <w:rFonts w:hint="eastAsia"/>
        </w:rPr>
        <w:t>T</w:t>
      </w:r>
      <w:r w:rsidR="00C84259" w:rsidRPr="00F51973">
        <w:t xml:space="preserve"> </w:t>
      </w:r>
      <w:r w:rsidRPr="009C0DE2">
        <w:rPr>
          <w:rFonts w:hint="eastAsia"/>
        </w:rPr>
        <w:t>contains any references, they must have the</w:t>
      </w:r>
      <w:r w:rsidR="00C84259" w:rsidRPr="00F51973">
        <w:t xml:space="preserve"> </w:t>
      </w:r>
      <w:r w:rsidRPr="009C0DE2">
        <w:rPr>
          <w:rStyle w:val="Literal"/>
          <w:rFonts w:hint="eastAsia"/>
        </w:rPr>
        <w:t>'static</w:t>
      </w:r>
      <w:r w:rsidR="00C84259" w:rsidRPr="00F51973">
        <w:t xml:space="preserve"> </w:t>
      </w:r>
      <w:r w:rsidRPr="009C0DE2">
        <w:rPr>
          <w:rFonts w:hint="eastAsia"/>
        </w:rPr>
        <w:t>lifetime:</w:t>
      </w:r>
    </w:p>
    <w:p w14:paraId="21EBA334" w14:textId="77777777" w:rsidR="00DF5F30" w:rsidRPr="009C0DE2" w:rsidRDefault="00DF5F30" w:rsidP="009C0DE2">
      <w:pPr>
        <w:pStyle w:val="CodeSingle"/>
      </w:pPr>
      <w:r w:rsidRPr="009C0DE2">
        <w:rPr>
          <w:rFonts w:hint="eastAsia"/>
        </w:rPr>
        <w:t>struct StaticRef&lt;T: 'static&gt;(&amp;'static T);</w:t>
      </w:r>
    </w:p>
    <w:p w14:paraId="67E0D535" w14:textId="77777777" w:rsidR="00DF5F30" w:rsidRPr="009C0DE2" w:rsidRDefault="00DF5F30" w:rsidP="00173090">
      <w:pPr>
        <w:pStyle w:val="Listing"/>
        <w:rPr>
          <w:rFonts w:eastAsia="Microsoft YaHei"/>
        </w:rPr>
      </w:pPr>
      <w:r w:rsidRPr="009C0DE2">
        <w:rPr>
          <w:rFonts w:eastAsia="Microsoft YaHei" w:hint="eastAsia"/>
        </w:rPr>
        <w:t>Listing 19-18: Adding a</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lifetime bound to</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 constrain</w:t>
      </w:r>
      <w:r w:rsidR="00C84259" w:rsidRPr="00F51973">
        <w:t xml:space="preserve"> </w:t>
      </w:r>
      <w:r w:rsidRPr="009C0DE2">
        <w:rPr>
          <w:rStyle w:val="LiteralCaption"/>
          <w:rFonts w:hint="eastAsia"/>
        </w:rPr>
        <w:t>T</w:t>
      </w:r>
      <w:r w:rsidR="00C84259" w:rsidRPr="00F51973">
        <w:t xml:space="preserve"> </w:t>
      </w:r>
      <w:r w:rsidRPr="009C0DE2">
        <w:rPr>
          <w:rFonts w:eastAsia="Microsoft YaHei" w:hint="eastAsia"/>
        </w:rPr>
        <w:t>to</w:t>
      </w:r>
      <w:r w:rsidR="00C84259" w:rsidRPr="00F51973">
        <w:t xml:space="preserve"> </w:t>
      </w:r>
      <w:r w:rsidRPr="009C0DE2">
        <w:rPr>
          <w:rFonts w:eastAsia="Microsoft YaHei" w:hint="eastAsia"/>
        </w:rPr>
        <w:t>types that have only</w:t>
      </w:r>
      <w:r w:rsidR="00C84259" w:rsidRPr="00F51973">
        <w:t xml:space="preserve"> </w:t>
      </w:r>
      <w:r w:rsidRPr="009C0DE2">
        <w:rPr>
          <w:rStyle w:val="LiteralCaption"/>
          <w:rFonts w:hint="eastAsia"/>
        </w:rPr>
        <w:t>'static</w:t>
      </w:r>
      <w:r w:rsidR="00C84259" w:rsidRPr="00F51973">
        <w:t xml:space="preserve"> </w:t>
      </w:r>
      <w:r w:rsidRPr="009C0DE2">
        <w:rPr>
          <w:rFonts w:eastAsia="Microsoft YaHei" w:hint="eastAsia"/>
        </w:rPr>
        <w:t>references or no references</w:t>
      </w:r>
    </w:p>
    <w:p w14:paraId="376051DC"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'static</w:t>
      </w:r>
      <w:r w:rsidR="00C84259" w:rsidRPr="00F51973">
        <w:t xml:space="preserve"> </w:t>
      </w:r>
      <w:r w:rsidRPr="009C0DE2">
        <w:rPr>
          <w:rFonts w:hint="eastAsia"/>
        </w:rPr>
        <w:t>means the reference must live as long as the entire program,</w:t>
      </w:r>
      <w:r w:rsidR="00C84259" w:rsidRPr="00F51973">
        <w:t xml:space="preserve"> </w:t>
      </w:r>
      <w:r w:rsidRPr="009C0DE2">
        <w:rPr>
          <w:rFonts w:hint="eastAsia"/>
        </w:rPr>
        <w:t>a type that contains no references meets the criteria of all references living</w:t>
      </w:r>
      <w:r w:rsidR="00C84259" w:rsidRPr="00F51973">
        <w:t xml:space="preserve"> </w:t>
      </w:r>
      <w:r w:rsidRPr="009C0DE2">
        <w:rPr>
          <w:rFonts w:hint="eastAsia"/>
        </w:rPr>
        <w:t>as long as the entire program (because there are no references). For the borrow</w:t>
      </w:r>
      <w:r w:rsidR="00C84259" w:rsidRPr="00F51973">
        <w:t xml:space="preserve"> </w:t>
      </w:r>
      <w:r w:rsidRPr="009C0DE2">
        <w:rPr>
          <w:rFonts w:hint="eastAsia"/>
        </w:rPr>
        <w:t>checker concerned about references living long enough, there</w:t>
      </w:r>
      <w:del w:id="1159" w:author="AnneMarieW" w:date="2018-03-21T09:21:00Z">
        <w:r w:rsidRPr="009C0DE2" w:rsidDel="00F676B0">
          <w:delText>’</w:delText>
        </w:r>
      </w:del>
      <w:ins w:id="1160" w:author="AnneMarieW" w:date="2018-03-21T09:21:00Z">
        <w:r w:rsidR="00F676B0">
          <w:t xml:space="preserve"> i</w:t>
        </w:r>
      </w:ins>
      <w:r w:rsidRPr="009C0DE2">
        <w:rPr>
          <w:rFonts w:hint="eastAsia"/>
        </w:rPr>
        <w:t>s no real</w:t>
      </w:r>
      <w:r w:rsidR="00C84259" w:rsidRPr="00F51973">
        <w:t xml:space="preserve"> </w:t>
      </w:r>
      <w:r w:rsidRPr="009C0DE2">
        <w:rPr>
          <w:rFonts w:hint="eastAsia"/>
        </w:rPr>
        <w:t>distinction between a type that has no references and a type that has</w:t>
      </w:r>
      <w:r w:rsidR="00C84259" w:rsidRPr="00F51973">
        <w:t xml:space="preserve"> </w:t>
      </w:r>
      <w:r w:rsidRPr="009C0DE2">
        <w:rPr>
          <w:rFonts w:hint="eastAsia"/>
        </w:rPr>
        <w:t>references that live forever</w:t>
      </w:r>
      <w:del w:id="1161" w:author="AnneMarieW" w:date="2018-03-21T09:21:00Z">
        <w:r w:rsidRPr="009C0DE2" w:rsidDel="00F676B0">
          <w:rPr>
            <w:rFonts w:hint="eastAsia"/>
          </w:rPr>
          <w:delText>;</w:delText>
        </w:r>
      </w:del>
      <w:ins w:id="1162" w:author="AnneMarieW" w:date="2018-03-21T09:21:00Z">
        <w:r w:rsidR="00F676B0">
          <w:t>:</w:t>
        </w:r>
      </w:ins>
      <w:r w:rsidRPr="009C0DE2">
        <w:rPr>
          <w:rFonts w:hint="eastAsia"/>
        </w:rPr>
        <w:t xml:space="preserve"> both </w:t>
      </w:r>
      <w:del w:id="1163" w:author="AnneMarieW" w:date="2018-03-21T09:21:00Z">
        <w:r w:rsidRPr="009C0DE2" w:rsidDel="00F676B0">
          <w:rPr>
            <w:rFonts w:hint="eastAsia"/>
          </w:rPr>
          <w:delText xml:space="preserve">of them </w:delText>
        </w:r>
      </w:del>
      <w:r w:rsidRPr="009C0DE2">
        <w:rPr>
          <w:rFonts w:hint="eastAsia"/>
        </w:rPr>
        <w:t>are the same for</w:t>
      </w:r>
      <w:del w:id="1164" w:author="AnneMarieW" w:date="2018-03-21T09:21:00Z">
        <w:r w:rsidRPr="009C0DE2" w:rsidDel="00F676B0">
          <w:rPr>
            <w:rFonts w:hint="eastAsia"/>
          </w:rPr>
          <w:delText xml:space="preserve"> the purpose of</w:delText>
        </w:r>
      </w:del>
      <w:r w:rsidR="00C84259" w:rsidRPr="00F51973">
        <w:t xml:space="preserve"> </w:t>
      </w:r>
      <w:r w:rsidRPr="009C0DE2">
        <w:rPr>
          <w:rFonts w:hint="eastAsia"/>
        </w:rPr>
        <w:t>determining whether or not a reference has a shorter lifetime than what it</w:t>
      </w:r>
      <w:r w:rsidR="00C84259" w:rsidRPr="00F51973">
        <w:t xml:space="preserve"> </w:t>
      </w:r>
      <w:r w:rsidRPr="009C0DE2">
        <w:rPr>
          <w:rFonts w:hint="eastAsia"/>
        </w:rPr>
        <w:t>refers to.</w:t>
      </w:r>
    </w:p>
    <w:p w14:paraId="05312537" w14:textId="77777777" w:rsidR="00DF5F30" w:rsidRPr="009C0DE2" w:rsidRDefault="00DF5F30" w:rsidP="00F51973">
      <w:pPr>
        <w:pStyle w:val="HeadB"/>
        <w:rPr>
          <w:rFonts w:eastAsia="Microsoft YaHei"/>
        </w:rPr>
      </w:pPr>
      <w:bookmarkStart w:id="1165" w:name="inference-of-trait-object-lifetimes"/>
      <w:bookmarkStart w:id="1166" w:name="_Toc508803075"/>
      <w:bookmarkEnd w:id="1165"/>
      <w:r w:rsidRPr="009C0DE2">
        <w:rPr>
          <w:rFonts w:eastAsia="Microsoft YaHei" w:hint="eastAsia"/>
        </w:rPr>
        <w:t>Inference of Trait Object Lifetimes</w:t>
      </w:r>
      <w:bookmarkEnd w:id="1166"/>
    </w:p>
    <w:p w14:paraId="496D5C9D" w14:textId="77777777" w:rsidR="00DF5F30" w:rsidRDefault="00DF5F30" w:rsidP="00173090">
      <w:pPr>
        <w:pStyle w:val="BodyFirst"/>
        <w:rPr>
          <w:ins w:id="1167" w:author="AnneMarieW" w:date="2018-03-21T09:23:00Z"/>
          <w:rFonts w:eastAsia="Microsoft YaHei"/>
        </w:rPr>
      </w:pPr>
      <w:r w:rsidRPr="009C0DE2">
        <w:rPr>
          <w:rFonts w:eastAsia="Microsoft YaHei" w:hint="eastAsia"/>
        </w:rPr>
        <w:t xml:space="preserve">In </w:t>
      </w:r>
      <w:r w:rsidR="006D1401" w:rsidRPr="006D1401">
        <w:rPr>
          <w:rFonts w:eastAsia="Microsoft YaHei"/>
          <w:highlight w:val="yellow"/>
          <w:rPrChange w:id="1168" w:author="AnneMarieW" w:date="2018-03-21T09:22:00Z">
            <w:rPr>
              <w:rFonts w:ascii="Courier" w:eastAsia="Microsoft YaHei" w:hAnsi="Courier"/>
              <w:color w:val="0000FF"/>
              <w:sz w:val="20"/>
            </w:rPr>
          </w:rPrChange>
        </w:rPr>
        <w:t>Chapter 17 in the</w:t>
      </w:r>
      <w:ins w:id="1169" w:author="AnneMarieW" w:date="2018-03-21T09:22:00Z">
        <w:r w:rsidR="006D1401" w:rsidRPr="006D1401">
          <w:rPr>
            <w:rFonts w:eastAsia="Microsoft YaHei"/>
            <w:highlight w:val="yellow"/>
            <w:rPrChange w:id="1170" w:author="AnneMarieW" w:date="2018-03-21T09:22:00Z">
              <w:rPr>
                <w:rFonts w:ascii="Courier" w:eastAsia="Microsoft YaHei" w:hAnsi="Courier"/>
                <w:color w:val="0000FF"/>
                <w:sz w:val="20"/>
              </w:rPr>
            </w:rPrChange>
          </w:rPr>
          <w:t xml:space="preserve"> section</w:t>
        </w:r>
      </w:ins>
      <w:r w:rsidR="006D1401" w:rsidRPr="006D1401">
        <w:rPr>
          <w:rFonts w:eastAsia="Microsoft YaHei"/>
          <w:highlight w:val="yellow"/>
          <w:rPrChange w:id="1171" w:author="AnneMarieW" w:date="2018-03-21T09:22:00Z">
            <w:rPr>
              <w:rFonts w:ascii="Courier" w:eastAsia="Microsoft YaHei" w:hAnsi="Courier"/>
              <w:color w:val="0000FF"/>
              <w:sz w:val="20"/>
            </w:rPr>
          </w:rPrChange>
        </w:rPr>
        <w:t xml:space="preserve"> “Using Trait Objects that Allow for Values of Different</w:t>
      </w:r>
      <w:r w:rsidR="006D1401" w:rsidRPr="006D1401">
        <w:rPr>
          <w:highlight w:val="yellow"/>
          <w:rPrChange w:id="1172" w:author="AnneMarieW" w:date="2018-03-21T09:22:00Z">
            <w:rPr>
              <w:rFonts w:ascii="Courier" w:hAnsi="Courier"/>
              <w:color w:val="0000FF"/>
              <w:sz w:val="20"/>
            </w:rPr>
          </w:rPrChange>
        </w:rPr>
        <w:t xml:space="preserve"> </w:t>
      </w:r>
      <w:r w:rsidR="006D1401" w:rsidRPr="006D1401">
        <w:rPr>
          <w:rFonts w:eastAsia="Microsoft YaHei"/>
          <w:highlight w:val="yellow"/>
          <w:rPrChange w:id="1173" w:author="AnneMarieW" w:date="2018-03-21T09:22:00Z">
            <w:rPr>
              <w:rFonts w:ascii="Courier" w:eastAsia="Microsoft YaHei" w:hAnsi="Courier"/>
              <w:color w:val="0000FF"/>
              <w:sz w:val="20"/>
            </w:rPr>
          </w:rPrChange>
        </w:rPr>
        <w:t>Types</w:t>
      </w:r>
      <w:ins w:id="1174" w:author="AnneMarieW" w:date="2018-03-22T10:57:00Z">
        <w:r w:rsidR="006444D0">
          <w:rPr>
            <w:rFonts w:eastAsia="Microsoft YaHei"/>
            <w:highlight w:val="yellow"/>
          </w:rPr>
          <w:t>,</w:t>
        </w:r>
      </w:ins>
      <w:r w:rsidR="006D1401" w:rsidRPr="006D1401">
        <w:rPr>
          <w:rFonts w:eastAsia="Microsoft YaHei"/>
          <w:highlight w:val="yellow"/>
          <w:rPrChange w:id="1175" w:author="AnneMarieW" w:date="2018-03-21T09:22:00Z">
            <w:rPr>
              <w:rFonts w:ascii="Courier" w:eastAsia="Microsoft YaHei" w:hAnsi="Courier"/>
              <w:color w:val="0000FF"/>
              <w:sz w:val="20"/>
            </w:rPr>
          </w:rPrChange>
        </w:rPr>
        <w:t>”</w:t>
      </w:r>
      <w:del w:id="1176" w:author="AnneMarieW" w:date="2018-03-21T09:22:00Z">
        <w:r w:rsidRPr="009C0DE2" w:rsidDel="009E5715">
          <w:rPr>
            <w:rFonts w:eastAsia="Microsoft YaHei" w:hint="eastAsia"/>
          </w:rPr>
          <w:delText xml:space="preserve"> section</w:delText>
        </w:r>
      </w:del>
      <w:del w:id="1177" w:author="AnneMarieW" w:date="2018-03-22T10:57:00Z">
        <w:r w:rsidRPr="009C0DE2" w:rsidDel="006444D0">
          <w:rPr>
            <w:rFonts w:eastAsia="Microsoft YaHei" w:hint="eastAsia"/>
          </w:rPr>
          <w:delText>,</w:delText>
        </w:r>
      </w:del>
      <w:r w:rsidRPr="009C0DE2">
        <w:rPr>
          <w:rFonts w:eastAsia="Microsoft YaHei" w:hint="eastAsia"/>
        </w:rPr>
        <w:t xml:space="preserve"> we discussed trait objects, consisting of a trait behind a</w:t>
      </w:r>
      <w:r w:rsidR="00C84259" w:rsidRPr="00F51973">
        <w:t xml:space="preserve"> </w:t>
      </w:r>
      <w:r w:rsidRPr="009C0DE2">
        <w:rPr>
          <w:rFonts w:eastAsia="Microsoft YaHei" w:hint="eastAsia"/>
        </w:rPr>
        <w:t>reference, that allow us to use dynamic dispatch. We haven</w:t>
      </w:r>
      <w:r w:rsidRPr="009C0DE2">
        <w:rPr>
          <w:rFonts w:eastAsia="Microsoft YaHei"/>
        </w:rPr>
        <w:t>’</w:t>
      </w:r>
      <w:r w:rsidRPr="009C0DE2">
        <w:rPr>
          <w:rFonts w:eastAsia="Microsoft YaHei" w:hint="eastAsia"/>
        </w:rPr>
        <w:t>t yet discussed what</w:t>
      </w:r>
      <w:r w:rsidR="00C84259" w:rsidRPr="00F51973">
        <w:t xml:space="preserve"> </w:t>
      </w:r>
      <w:r w:rsidRPr="009C0DE2">
        <w:rPr>
          <w:rFonts w:eastAsia="Microsoft YaHei" w:hint="eastAsia"/>
        </w:rPr>
        <w:t>happens if the type implementing the trait in the trait object has a lifetime</w:t>
      </w:r>
      <w:r w:rsidR="00C84259" w:rsidRPr="00F51973">
        <w:t xml:space="preserve"> </w:t>
      </w:r>
      <w:r w:rsidRPr="009C0DE2">
        <w:rPr>
          <w:rFonts w:eastAsia="Microsoft YaHei" w:hint="eastAsia"/>
        </w:rPr>
        <w:t>of its own. Consider Listing 19-19</w:t>
      </w:r>
      <w:del w:id="1178" w:author="AnneMarieW" w:date="2018-03-21T09:23:00Z">
        <w:r w:rsidRPr="009C0DE2" w:rsidDel="00790E41">
          <w:rPr>
            <w:rFonts w:eastAsia="Microsoft YaHei" w:hint="eastAsia"/>
          </w:rPr>
          <w:delText>,</w:delText>
        </w:r>
      </w:del>
      <w:r w:rsidRPr="009C0DE2">
        <w:rPr>
          <w:rFonts w:eastAsia="Microsoft YaHei" w:hint="eastAsia"/>
        </w:rPr>
        <w:t xml:space="preserve"> where we have a trait</w:t>
      </w:r>
      <w:r w:rsidR="00C84259" w:rsidRPr="00F51973">
        <w:t xml:space="preserve"> </w:t>
      </w:r>
      <w:r w:rsidRPr="009C0DE2">
        <w:rPr>
          <w:rStyle w:val="Literal"/>
          <w:rFonts w:hint="eastAsia"/>
        </w:rPr>
        <w:t>Red</w:t>
      </w:r>
      <w:r w:rsidR="00C84259" w:rsidRPr="00F51973">
        <w:t xml:space="preserve"> </w:t>
      </w:r>
      <w:r w:rsidRPr="009C0DE2">
        <w:rPr>
          <w:rFonts w:eastAsia="Microsoft YaHei" w:hint="eastAsia"/>
        </w:rPr>
        <w:t>and a struct</w:t>
      </w:r>
      <w:r w:rsidR="00C84259" w:rsidRPr="00F51973">
        <w:t xml:space="preserve"> </w:t>
      </w:r>
      <w:r w:rsidRPr="009C0DE2">
        <w:rPr>
          <w:rStyle w:val="Literal"/>
          <w:rFonts w:hint="eastAsia"/>
        </w:rPr>
        <w:t>Ball</w:t>
      </w:r>
      <w:r w:rsidRPr="009C0DE2">
        <w:rPr>
          <w:rFonts w:eastAsia="Microsoft YaHei" w:hint="eastAsia"/>
        </w:rPr>
        <w:t>.</w:t>
      </w:r>
      <w:ins w:id="1179" w:author="AnneMarieW" w:date="2018-03-21T09:23:00Z">
        <w:r w:rsidR="00790E41">
          <w:rPr>
            <w:rFonts w:eastAsia="Microsoft YaHei"/>
          </w:rPr>
          <w:t xml:space="preserve"> The </w:t>
        </w:r>
      </w:ins>
      <w:del w:id="1180" w:author="AnneMarieW" w:date="2018-03-21T09:23:00Z">
        <w:r w:rsidR="00C84259" w:rsidRPr="00F51973" w:rsidDel="00790E41">
          <w:delText xml:space="preserve"> </w:delText>
        </w:r>
      </w:del>
      <w:r w:rsidRPr="009C0DE2">
        <w:rPr>
          <w:rStyle w:val="Literal"/>
          <w:rFonts w:hint="eastAsia"/>
        </w:rPr>
        <w:t>Ball</w:t>
      </w:r>
      <w:r w:rsidR="00C84259" w:rsidRPr="00F51973">
        <w:t xml:space="preserve"> </w:t>
      </w:r>
      <w:ins w:id="1181" w:author="AnneMarieW" w:date="2018-03-21T09:23:00Z">
        <w:r w:rsidR="00790E41">
          <w:t xml:space="preserve">struct </w:t>
        </w:r>
      </w:ins>
      <w:r w:rsidRPr="009C0DE2">
        <w:rPr>
          <w:rFonts w:eastAsia="Microsoft YaHei" w:hint="eastAsia"/>
        </w:rPr>
        <w:t xml:space="preserve">holds a </w:t>
      </w:r>
      <w:r w:rsidRPr="00B118CA">
        <w:rPr>
          <w:rFonts w:eastAsia="Microsoft YaHei" w:hint="eastAsia"/>
        </w:rPr>
        <w:t>reference</w:t>
      </w:r>
      <w:r w:rsidRPr="009C0DE2">
        <w:rPr>
          <w:rFonts w:eastAsia="Microsoft YaHei" w:hint="eastAsia"/>
        </w:rPr>
        <w:t xml:space="preserve"> (and thus has a lifetime parameter) and also</w:t>
      </w:r>
      <w:r w:rsidR="00C84259" w:rsidRPr="00F51973">
        <w:t xml:space="preserve"> </w:t>
      </w:r>
      <w:r w:rsidRPr="009C0DE2">
        <w:rPr>
          <w:rFonts w:eastAsia="Microsoft YaHei" w:hint="eastAsia"/>
        </w:rPr>
        <w:t>implements trait</w:t>
      </w:r>
      <w:r w:rsidR="00C84259" w:rsidRPr="00F51973">
        <w:t xml:space="preserve"> </w:t>
      </w:r>
      <w:r w:rsidRPr="009C0DE2">
        <w:rPr>
          <w:rStyle w:val="Literal"/>
          <w:rFonts w:hint="eastAsia"/>
        </w:rPr>
        <w:t>Red</w:t>
      </w:r>
      <w:r w:rsidRPr="009C0DE2">
        <w:rPr>
          <w:rFonts w:eastAsia="Microsoft YaHei" w:hint="eastAsia"/>
        </w:rPr>
        <w:t>. We want to use an instance of</w:t>
      </w:r>
      <w:r w:rsidR="00C84259" w:rsidRPr="00F51973">
        <w:t xml:space="preserve"> </w:t>
      </w:r>
      <w:r w:rsidRPr="009C0DE2">
        <w:rPr>
          <w:rStyle w:val="Literal"/>
          <w:rFonts w:hint="eastAsia"/>
        </w:rPr>
        <w:t>Ball</w:t>
      </w:r>
      <w:r w:rsidR="00C84259" w:rsidRPr="00F51973">
        <w:t xml:space="preserve"> </w:t>
      </w:r>
      <w:r w:rsidRPr="009C0DE2">
        <w:rPr>
          <w:rFonts w:eastAsia="Microsoft YaHei" w:hint="eastAsia"/>
        </w:rPr>
        <w:t>as the trait</w:t>
      </w:r>
      <w:r w:rsidR="00C84259" w:rsidRPr="00F51973">
        <w:t xml:space="preserve"> </w:t>
      </w:r>
      <w:r w:rsidRPr="009C0DE2">
        <w:rPr>
          <w:rFonts w:eastAsia="Microsoft YaHei" w:hint="eastAsia"/>
        </w:rPr>
        <w:t>object</w:t>
      </w:r>
      <w:r w:rsidR="00C84259" w:rsidRPr="00F51973">
        <w:t xml:space="preserve"> </w:t>
      </w:r>
      <w:r w:rsidRPr="009C0DE2">
        <w:rPr>
          <w:rStyle w:val="Literal"/>
          <w:rFonts w:hint="eastAsia"/>
        </w:rPr>
        <w:t>Box&lt;Red&gt;</w:t>
      </w:r>
      <w:r w:rsidRPr="009C0DE2">
        <w:rPr>
          <w:rFonts w:eastAsia="Microsoft YaHei" w:hint="eastAsia"/>
        </w:rPr>
        <w:t>:</w:t>
      </w:r>
    </w:p>
    <w:p w14:paraId="0386BE44" w14:textId="77777777" w:rsidR="003C4BF2" w:rsidRDefault="009E5715">
      <w:pPr>
        <w:pStyle w:val="ProductionDirective"/>
        <w:rPr>
          <w:rPrChange w:id="1182" w:author="AnneMarieW" w:date="2018-03-21T09:23:00Z">
            <w:rPr>
              <w:rFonts w:eastAsia="Microsoft YaHei"/>
            </w:rPr>
          </w:rPrChange>
        </w:rPr>
        <w:pPrChange w:id="1183" w:author="AnneMarieW" w:date="2018-03-21T09:23:00Z">
          <w:pPr>
            <w:pStyle w:val="BodyFirst"/>
          </w:pPr>
        </w:pPrChange>
      </w:pPr>
      <w:ins w:id="1184" w:author="AnneMarieW" w:date="2018-03-21T09:23:00Z">
        <w:r>
          <w:t>prod: check xref</w:t>
        </w:r>
      </w:ins>
    </w:p>
    <w:p w14:paraId="633DF843" w14:textId="77777777" w:rsidR="00DF5F30" w:rsidRPr="009C0DE2" w:rsidRDefault="00DF5F30" w:rsidP="009C0DE2">
      <w:pPr>
        <w:pStyle w:val="ProductionDirective"/>
        <w:rPr>
          <w:rFonts w:eastAsia="Microsoft YaHei"/>
        </w:rPr>
      </w:pPr>
      <w:del w:id="1185" w:author="janelle" w:date="2018-03-23T15:58:00Z">
        <w:r w:rsidRPr="009C0DE2" w:rsidDel="003C4BF2">
          <w:rPr>
            <w:rFonts w:eastAsia="Microsoft YaHei" w:hint="eastAsia"/>
          </w:rPr>
          <w:delText xml:space="preserve">Filename: </w:delText>
        </w:r>
      </w:del>
      <w:r w:rsidRPr="009C0DE2">
        <w:rPr>
          <w:rFonts w:eastAsia="Microsoft YaHei" w:hint="eastAsia"/>
        </w:rPr>
        <w:t>src/main.rs</w:t>
      </w:r>
    </w:p>
    <w:p w14:paraId="5B6A2011" w14:textId="77777777" w:rsidR="00DF5F30" w:rsidRPr="009C0DE2" w:rsidRDefault="00DF5F30" w:rsidP="00F51973">
      <w:pPr>
        <w:pStyle w:val="CodeA"/>
      </w:pPr>
      <w:r w:rsidRPr="009C0DE2">
        <w:rPr>
          <w:rFonts w:hint="eastAsia"/>
        </w:rPr>
        <w:t>trait Red { }</w:t>
      </w:r>
    </w:p>
    <w:p w14:paraId="115D2470" w14:textId="77777777" w:rsidR="00DF5F30" w:rsidRPr="009C0DE2" w:rsidRDefault="00DF5F30" w:rsidP="009C0DE2">
      <w:pPr>
        <w:pStyle w:val="CodeB"/>
      </w:pPr>
    </w:p>
    <w:p w14:paraId="3D4BA49F" w14:textId="77777777" w:rsidR="00DF5F30" w:rsidRPr="009C0DE2" w:rsidRDefault="00DF5F30" w:rsidP="00173090">
      <w:pPr>
        <w:pStyle w:val="CodeB"/>
      </w:pPr>
      <w:r w:rsidRPr="009C0DE2">
        <w:rPr>
          <w:rFonts w:hint="eastAsia"/>
        </w:rPr>
        <w:t>struct Ball&lt;'a&gt; {</w:t>
      </w:r>
    </w:p>
    <w:p w14:paraId="19F729A0" w14:textId="605D5025" w:rsidR="00DF5F30" w:rsidRPr="009C0DE2" w:rsidRDefault="003A300A" w:rsidP="00173090">
      <w:pPr>
        <w:pStyle w:val="CodeB"/>
      </w:pPr>
      <w:ins w:id="1186" w:author="Carol Nichols" w:date="2018-03-27T12:17:00Z">
        <w:r>
          <w:t xml:space="preserve">   </w:t>
        </w:r>
      </w:ins>
      <w:r w:rsidR="00C84259">
        <w:rPr>
          <w:rFonts w:hint="eastAsia"/>
        </w:rPr>
        <w:t xml:space="preserve"> </w:t>
      </w:r>
      <w:r w:rsidR="00DF5F30" w:rsidRPr="009C0DE2">
        <w:rPr>
          <w:rFonts w:hint="eastAsia"/>
        </w:rPr>
        <w:t>diameter: &amp;'a i32,</w:t>
      </w:r>
    </w:p>
    <w:p w14:paraId="3A04AC01" w14:textId="77777777" w:rsidR="00DF5F30" w:rsidRPr="009C0DE2" w:rsidRDefault="00DF5F30" w:rsidP="00173090">
      <w:pPr>
        <w:pStyle w:val="CodeB"/>
      </w:pPr>
      <w:r w:rsidRPr="009C0DE2">
        <w:rPr>
          <w:rFonts w:hint="eastAsia"/>
        </w:rPr>
        <w:t>}</w:t>
      </w:r>
    </w:p>
    <w:p w14:paraId="604763C6" w14:textId="77777777" w:rsidR="00DF5F30" w:rsidRPr="009C0DE2" w:rsidRDefault="00DF5F30" w:rsidP="00173090">
      <w:pPr>
        <w:pStyle w:val="CodeB"/>
      </w:pPr>
    </w:p>
    <w:p w14:paraId="2DCB92B9" w14:textId="77777777" w:rsidR="00DF5F30" w:rsidRPr="009C0DE2" w:rsidRDefault="00DF5F30" w:rsidP="009C0DE2">
      <w:pPr>
        <w:pStyle w:val="CodeB"/>
      </w:pPr>
      <w:r w:rsidRPr="009C0DE2">
        <w:rPr>
          <w:rFonts w:hint="eastAsia"/>
        </w:rPr>
        <w:t>impl&lt;'a&gt; Red for Ball&lt;'a&gt; { }</w:t>
      </w:r>
    </w:p>
    <w:p w14:paraId="75C89D58" w14:textId="77777777" w:rsidR="00DF5F30" w:rsidRPr="009C0DE2" w:rsidRDefault="00DF5F30" w:rsidP="00173090">
      <w:pPr>
        <w:pStyle w:val="CodeB"/>
      </w:pPr>
    </w:p>
    <w:p w14:paraId="2C492684" w14:textId="77777777" w:rsidR="00DF5F30" w:rsidRPr="009C0DE2" w:rsidRDefault="00DF5F30" w:rsidP="00173090">
      <w:pPr>
        <w:pStyle w:val="CodeB"/>
      </w:pPr>
      <w:r w:rsidRPr="009C0DE2">
        <w:rPr>
          <w:rFonts w:hint="eastAsia"/>
        </w:rPr>
        <w:t>fn main() {</w:t>
      </w:r>
    </w:p>
    <w:p w14:paraId="0D575F03" w14:textId="1BC60121" w:rsidR="00DF5F30" w:rsidRPr="009C0DE2" w:rsidRDefault="00C84259" w:rsidP="00173090">
      <w:pPr>
        <w:pStyle w:val="CodeB"/>
      </w:pPr>
      <w:r>
        <w:rPr>
          <w:rFonts w:hint="eastAsia"/>
        </w:rPr>
        <w:t xml:space="preserve"> </w:t>
      </w:r>
      <w:ins w:id="1187" w:author="Carol Nichols" w:date="2018-03-27T12:17:00Z">
        <w:r w:rsidR="003A300A">
          <w:t xml:space="preserve">   </w:t>
        </w:r>
      </w:ins>
      <w:r w:rsidR="00DF5F30" w:rsidRPr="009C0DE2">
        <w:rPr>
          <w:rFonts w:hint="eastAsia"/>
        </w:rPr>
        <w:t>let num = 5;</w:t>
      </w:r>
    </w:p>
    <w:p w14:paraId="6BE4AD62" w14:textId="77777777" w:rsidR="00DF5F30" w:rsidRPr="009C0DE2" w:rsidRDefault="00DF5F30" w:rsidP="00173090">
      <w:pPr>
        <w:pStyle w:val="CodeB"/>
      </w:pPr>
    </w:p>
    <w:p w14:paraId="3EDC8AC1" w14:textId="242D0B6F" w:rsidR="00DF5F30" w:rsidRPr="009C0DE2" w:rsidRDefault="00746D8C" w:rsidP="00173090">
      <w:pPr>
        <w:pStyle w:val="CodeB"/>
      </w:pPr>
      <w:ins w:id="1188" w:author="Carol Nichols" w:date="2018-03-27T12:17:00Z">
        <w:r>
          <w:t xml:space="preserve">   </w:t>
        </w:r>
      </w:ins>
      <w:r w:rsidR="00C84259">
        <w:rPr>
          <w:rFonts w:hint="eastAsia"/>
        </w:rPr>
        <w:t xml:space="preserve"> </w:t>
      </w:r>
      <w:r w:rsidR="00DF5F30" w:rsidRPr="009C0DE2">
        <w:rPr>
          <w:rFonts w:hint="eastAsia"/>
        </w:rPr>
        <w:t>let obj = Box::new(Ball { diameter: &amp;num }) as Box&lt;Red&gt;;</w:t>
      </w:r>
    </w:p>
    <w:p w14:paraId="2DC3D539" w14:textId="77777777" w:rsidR="00DF5F30" w:rsidRPr="009C0DE2" w:rsidRDefault="00DF5F30" w:rsidP="009C0DE2">
      <w:pPr>
        <w:pStyle w:val="CodeC"/>
      </w:pPr>
      <w:r w:rsidRPr="009C0DE2">
        <w:rPr>
          <w:rFonts w:hint="eastAsia"/>
        </w:rPr>
        <w:t>}</w:t>
      </w:r>
    </w:p>
    <w:p w14:paraId="4CD7ADA5" w14:textId="77777777" w:rsidR="00DF5F30" w:rsidRPr="009C0DE2" w:rsidRDefault="00DF5F30" w:rsidP="009C0DE2">
      <w:pPr>
        <w:pStyle w:val="Listing"/>
        <w:rPr>
          <w:rFonts w:eastAsia="Microsoft YaHei"/>
        </w:rPr>
      </w:pPr>
      <w:r w:rsidRPr="009C0DE2">
        <w:rPr>
          <w:rFonts w:eastAsia="Microsoft YaHei" w:hint="eastAsia"/>
        </w:rPr>
        <w:t>Listing 19-19: Using a type that has a lifetime parameter with a trait object</w:t>
      </w:r>
    </w:p>
    <w:p w14:paraId="092D66CA" w14:textId="3E2C4290" w:rsidR="00DF5F30" w:rsidRPr="009C0DE2" w:rsidRDefault="00DF5F30" w:rsidP="00173090">
      <w:pPr>
        <w:pStyle w:val="Body"/>
      </w:pPr>
      <w:r w:rsidRPr="009C0DE2">
        <w:rPr>
          <w:rFonts w:hint="eastAsia"/>
        </w:rPr>
        <w:t>This code compiles without any errors, even though we haven</w:t>
      </w:r>
      <w:r w:rsidRPr="009C0DE2">
        <w:t>’</w:t>
      </w:r>
      <w:r w:rsidRPr="009C0DE2">
        <w:rPr>
          <w:rFonts w:hint="eastAsia"/>
        </w:rPr>
        <w:t>t</w:t>
      </w:r>
      <w:del w:id="1189" w:author="AnneMarieW" w:date="2018-03-21T09:26:00Z">
        <w:r w:rsidRPr="009C0DE2" w:rsidDel="00BF4BD1">
          <w:rPr>
            <w:rFonts w:hint="eastAsia"/>
          </w:rPr>
          <w:delText xml:space="preserve"> said anything</w:delText>
        </w:r>
      </w:del>
      <w:r w:rsidR="00C84259" w:rsidRPr="00F51973">
        <w:t xml:space="preserve"> </w:t>
      </w:r>
      <w:r w:rsidRPr="009C0DE2">
        <w:rPr>
          <w:rFonts w:hint="eastAsia"/>
        </w:rPr>
        <w:t>explici</w:t>
      </w:r>
      <w:r w:rsidRPr="00BF4BD1">
        <w:rPr>
          <w:rFonts w:hint="eastAsia"/>
        </w:rPr>
        <w:t>t</w:t>
      </w:r>
      <w:ins w:id="1190" w:author="AnneMarieW" w:date="2018-03-21T09:26:00Z">
        <w:r w:rsidR="00BF4BD1" w:rsidRPr="003F5ECD">
          <w:t>ly</w:t>
        </w:r>
      </w:ins>
      <w:commentRangeStart w:id="1191"/>
      <w:commentRangeStart w:id="1192"/>
      <w:ins w:id="1193" w:author="AnneMarieW" w:date="2018-03-21T09:28:00Z">
        <w:r w:rsidR="003F5ECD">
          <w:t xml:space="preserve"> </w:t>
        </w:r>
        <w:del w:id="1194" w:author="Carol Nichols" w:date="2018-03-27T12:18:00Z">
          <w:r w:rsidR="003F5ECD" w:rsidDel="0006564F">
            <w:delText>defin</w:delText>
          </w:r>
        </w:del>
      </w:ins>
      <w:ins w:id="1195" w:author="Carol Nichols" w:date="2018-03-27T12:18:00Z">
        <w:r w:rsidR="0006564F">
          <w:t>annotat</w:t>
        </w:r>
      </w:ins>
      <w:ins w:id="1196" w:author="AnneMarieW" w:date="2018-03-21T09:28:00Z">
        <w:r w:rsidR="003F5ECD">
          <w:t>ed</w:t>
        </w:r>
        <w:commentRangeEnd w:id="1191"/>
        <w:r w:rsidR="003F5ECD">
          <w:rPr>
            <w:rStyle w:val="CommentReference"/>
          </w:rPr>
          <w:commentReference w:id="1191"/>
        </w:r>
      </w:ins>
      <w:commentRangeEnd w:id="1192"/>
      <w:r w:rsidR="0006564F">
        <w:rPr>
          <w:rStyle w:val="CommentReference"/>
        </w:rPr>
        <w:commentReference w:id="1192"/>
      </w:r>
      <w:r w:rsidRPr="003F5ECD">
        <w:rPr>
          <w:rFonts w:hint="eastAsia"/>
        </w:rPr>
        <w:t xml:space="preserve"> </w:t>
      </w:r>
      <w:del w:id="1197" w:author="AnneMarieW" w:date="2018-03-21T09:27:00Z">
        <w:r w:rsidRPr="003F5ECD" w:rsidDel="00BF4BD1">
          <w:rPr>
            <w:rFonts w:hint="eastAsia"/>
          </w:rPr>
          <w:delText xml:space="preserve">about </w:delText>
        </w:r>
      </w:del>
      <w:r w:rsidRPr="003F5ECD">
        <w:rPr>
          <w:rFonts w:hint="eastAsia"/>
        </w:rPr>
        <w:t>the lifetimes involved in</w:t>
      </w:r>
      <w:r w:rsidR="00C84259" w:rsidRPr="003F5ECD">
        <w:t xml:space="preserve"> </w:t>
      </w:r>
      <w:r w:rsidRPr="003F5ECD">
        <w:rPr>
          <w:rStyle w:val="Literal"/>
          <w:rFonts w:hint="eastAsia"/>
        </w:rPr>
        <w:t>obj</w:t>
      </w:r>
      <w:r w:rsidRPr="00BF4BD1">
        <w:rPr>
          <w:rFonts w:hint="eastAsia"/>
        </w:rPr>
        <w:t>.</w:t>
      </w:r>
      <w:r w:rsidRPr="009C0DE2">
        <w:rPr>
          <w:rFonts w:hint="eastAsia"/>
        </w:rPr>
        <w:t xml:space="preserve"> This </w:t>
      </w:r>
      <w:ins w:id="1198" w:author="AnneMarieW" w:date="2018-03-21T09:25:00Z">
        <w:r w:rsidR="00790E41">
          <w:t xml:space="preserve">code </w:t>
        </w:r>
      </w:ins>
      <w:r w:rsidRPr="009C0DE2">
        <w:rPr>
          <w:rFonts w:hint="eastAsia"/>
        </w:rPr>
        <w:t>works because there are</w:t>
      </w:r>
      <w:r w:rsidR="00C84259" w:rsidRPr="00F51973">
        <w:t xml:space="preserve"> </w:t>
      </w:r>
      <w:r w:rsidRPr="009C0DE2">
        <w:rPr>
          <w:rFonts w:hint="eastAsia"/>
        </w:rPr>
        <w:t xml:space="preserve">rules </w:t>
      </w:r>
      <w:ins w:id="1199" w:author="AnneMarieW" w:date="2018-03-21T09:25:00Z">
        <w:r w:rsidR="00790E41">
          <w:t>for working</w:t>
        </w:r>
      </w:ins>
      <w:del w:id="1200" w:author="AnneMarieW" w:date="2018-03-21T09:25:00Z">
        <w:r w:rsidRPr="009C0DE2" w:rsidDel="00790E41">
          <w:rPr>
            <w:rFonts w:hint="eastAsia"/>
          </w:rPr>
          <w:delText>having to do</w:delText>
        </w:r>
      </w:del>
      <w:r w:rsidRPr="009C0DE2">
        <w:rPr>
          <w:rFonts w:hint="eastAsia"/>
        </w:rPr>
        <w:t xml:space="preserve"> with lifetimes and trait objects:</w:t>
      </w:r>
    </w:p>
    <w:p w14:paraId="2DCD10AD" w14:textId="77777777" w:rsidR="00DF5F30" w:rsidRPr="009C0DE2" w:rsidRDefault="00DF5F30" w:rsidP="00173090">
      <w:pPr>
        <w:pStyle w:val="BulletA"/>
      </w:pPr>
      <w:r w:rsidRPr="009C0DE2">
        <w:rPr>
          <w:rFonts w:hint="eastAsia"/>
        </w:rPr>
        <w:t>The default lifetime of a trait object is</w:t>
      </w:r>
      <w:r w:rsidR="00C84259" w:rsidRPr="00F51973">
        <w:t xml:space="preserve"> </w:t>
      </w:r>
      <w:r w:rsidRPr="009C0DE2">
        <w:rPr>
          <w:rStyle w:val="Literal"/>
          <w:rFonts w:hint="eastAsia"/>
        </w:rPr>
        <w:t>'static</w:t>
      </w:r>
      <w:r w:rsidRPr="009C0DE2">
        <w:rPr>
          <w:rFonts w:hint="eastAsia"/>
        </w:rPr>
        <w:t>.</w:t>
      </w:r>
    </w:p>
    <w:p w14:paraId="2F0586A7" w14:textId="5C63AA18" w:rsidR="00DF5F30" w:rsidRPr="009C0DE2" w:rsidRDefault="00DF5F30" w:rsidP="00173090">
      <w:pPr>
        <w:pStyle w:val="BulletB"/>
      </w:pPr>
      <w:r w:rsidRPr="009C0DE2">
        <w:rPr>
          <w:rFonts w:hint="eastAsia"/>
        </w:rPr>
        <w:t>With</w:t>
      </w:r>
      <w:r w:rsidR="00C84259" w:rsidRPr="00F51973">
        <w:t xml:space="preserve"> </w:t>
      </w:r>
      <w:r w:rsidRPr="009C0DE2">
        <w:rPr>
          <w:rStyle w:val="Literal"/>
          <w:rFonts w:hint="eastAsia"/>
        </w:rPr>
        <w:t>&amp;'a Trait</w:t>
      </w:r>
      <w:r w:rsidR="00C84259" w:rsidRPr="00F51973">
        <w:t xml:space="preserve"> </w:t>
      </w:r>
      <w:r w:rsidRPr="009C0DE2">
        <w:rPr>
          <w:rFonts w:hint="eastAsia"/>
        </w:rPr>
        <w:t>or</w:t>
      </w:r>
      <w:r w:rsidR="00C84259" w:rsidRPr="00F51973">
        <w:t xml:space="preserve"> </w:t>
      </w:r>
      <w:r w:rsidRPr="009C0DE2">
        <w:rPr>
          <w:rStyle w:val="Literal"/>
          <w:rFonts w:hint="eastAsia"/>
        </w:rPr>
        <w:t>&amp;'a mut Trait</w:t>
      </w:r>
      <w:r w:rsidRPr="009C0DE2">
        <w:rPr>
          <w:rFonts w:hint="eastAsia"/>
        </w:rPr>
        <w:t>, the default lifetime</w:t>
      </w:r>
      <w:ins w:id="1201" w:author="Carol Nichols" w:date="2018-03-28T10:18:00Z">
        <w:r w:rsidR="00931F0C">
          <w:t xml:space="preserve"> of the trait object</w:t>
        </w:r>
      </w:ins>
      <w:r w:rsidRPr="009C0DE2">
        <w:rPr>
          <w:rFonts w:hint="eastAsia"/>
        </w:rPr>
        <w:t xml:space="preserve"> is</w:t>
      </w:r>
      <w:r w:rsidR="00C84259" w:rsidRPr="00F51973">
        <w:t xml:space="preserve"> </w:t>
      </w:r>
      <w:r w:rsidRPr="009C0DE2">
        <w:rPr>
          <w:rStyle w:val="Literal"/>
          <w:rFonts w:hint="eastAsia"/>
        </w:rPr>
        <w:t>'a</w:t>
      </w:r>
      <w:r w:rsidRPr="009C0DE2">
        <w:rPr>
          <w:rFonts w:hint="eastAsia"/>
        </w:rPr>
        <w:t>.</w:t>
      </w:r>
    </w:p>
    <w:p w14:paraId="020B8B4A" w14:textId="111345DF" w:rsidR="00DF5F30" w:rsidRPr="009C0DE2" w:rsidRDefault="00DF5F30" w:rsidP="00173090">
      <w:pPr>
        <w:pStyle w:val="BulletB"/>
      </w:pPr>
      <w:r w:rsidRPr="009C0DE2">
        <w:rPr>
          <w:rFonts w:hint="eastAsia"/>
        </w:rPr>
        <w:t>With a single</w:t>
      </w:r>
      <w:r w:rsidR="00C84259" w:rsidRPr="00F51973">
        <w:t xml:space="preserve"> </w:t>
      </w:r>
      <w:r w:rsidRPr="009C0DE2">
        <w:rPr>
          <w:rStyle w:val="Literal"/>
          <w:rFonts w:hint="eastAsia"/>
        </w:rPr>
        <w:t>T: 'a</w:t>
      </w:r>
      <w:r w:rsidR="00C84259" w:rsidRPr="00F51973">
        <w:t xml:space="preserve"> </w:t>
      </w:r>
      <w:r w:rsidRPr="009C0DE2">
        <w:rPr>
          <w:rFonts w:hint="eastAsia"/>
        </w:rPr>
        <w:t>clause, the default lifetime</w:t>
      </w:r>
      <w:ins w:id="1202" w:author="Carol Nichols" w:date="2018-03-28T10:18:00Z">
        <w:r w:rsidR="00931F0C">
          <w:t xml:space="preserve"> of the trait object</w:t>
        </w:r>
      </w:ins>
      <w:r w:rsidRPr="009C0DE2">
        <w:rPr>
          <w:rFonts w:hint="eastAsia"/>
        </w:rPr>
        <w:t xml:space="preserve"> is</w:t>
      </w:r>
      <w:r w:rsidR="00C84259" w:rsidRPr="00F51973">
        <w:t xml:space="preserve"> </w:t>
      </w:r>
      <w:r w:rsidRPr="009C0DE2">
        <w:rPr>
          <w:rStyle w:val="Literal"/>
          <w:rFonts w:hint="eastAsia"/>
        </w:rPr>
        <w:t>'a</w:t>
      </w:r>
      <w:r w:rsidRPr="009C0DE2">
        <w:rPr>
          <w:rFonts w:hint="eastAsia"/>
        </w:rPr>
        <w:t>.</w:t>
      </w:r>
    </w:p>
    <w:p w14:paraId="0FEB4876" w14:textId="530BE0E3" w:rsidR="00DF5F30" w:rsidRPr="009C0DE2" w:rsidRDefault="00DF5F30" w:rsidP="00173090">
      <w:pPr>
        <w:pStyle w:val="BulletC"/>
      </w:pPr>
      <w:r w:rsidRPr="009C0DE2">
        <w:rPr>
          <w:rFonts w:hint="eastAsia"/>
        </w:rPr>
        <w:t>With multiple</w:t>
      </w:r>
      <w:r w:rsidR="00C84259" w:rsidRPr="00F51973">
        <w:t xml:space="preserve"> </w:t>
      </w:r>
      <w:r w:rsidRPr="009C0DE2">
        <w:rPr>
          <w:rStyle w:val="Literal"/>
          <w:rFonts w:hint="eastAsia"/>
        </w:rPr>
        <w:t>T: 'a</w:t>
      </w:r>
      <w:r w:rsidRPr="009C0DE2">
        <w:rPr>
          <w:rFonts w:hint="eastAsia"/>
        </w:rPr>
        <w:t>-like clauses, there is no default</w:t>
      </w:r>
      <w:ins w:id="1203" w:author="Carol Nichols" w:date="2018-03-28T10:19:00Z">
        <w:r w:rsidR="00D95B2A">
          <w:t xml:space="preserve"> lifetime</w:t>
        </w:r>
      </w:ins>
      <w:r w:rsidRPr="009C0DE2">
        <w:rPr>
          <w:rFonts w:hint="eastAsia"/>
        </w:rPr>
        <w:t>; we must</w:t>
      </w:r>
      <w:r w:rsidR="00C84259" w:rsidRPr="00F51973">
        <w:t xml:space="preserve"> </w:t>
      </w:r>
      <w:r w:rsidRPr="009C0DE2">
        <w:rPr>
          <w:rFonts w:hint="eastAsia"/>
        </w:rPr>
        <w:t>be explicit.</w:t>
      </w:r>
    </w:p>
    <w:p w14:paraId="5047A1A6" w14:textId="3BCE4B1C" w:rsidR="00DF5F30" w:rsidRPr="009C0DE2" w:rsidRDefault="00DF5F30" w:rsidP="00173090">
      <w:pPr>
        <w:pStyle w:val="Body"/>
      </w:pPr>
      <w:r w:rsidRPr="009C0DE2">
        <w:rPr>
          <w:rFonts w:hint="eastAsia"/>
        </w:rPr>
        <w:t>When we must be explicit, we can add a lifetime bound on a trait object like</w:t>
      </w:r>
      <w:r w:rsidR="00C84259" w:rsidRPr="00F51973">
        <w:t xml:space="preserve"> </w:t>
      </w:r>
      <w:r w:rsidRPr="009C0DE2">
        <w:rPr>
          <w:rStyle w:val="Literal"/>
          <w:rFonts w:hint="eastAsia"/>
        </w:rPr>
        <w:t>Box&lt;Red&gt;</w:t>
      </w:r>
      <w:r w:rsidR="00C84259" w:rsidRPr="00F51973">
        <w:t xml:space="preserve"> </w:t>
      </w:r>
      <w:del w:id="1204" w:author="AnneMarieW" w:date="2018-03-21T09:30:00Z">
        <w:r w:rsidRPr="009C0DE2" w:rsidDel="003F5ECD">
          <w:rPr>
            <w:rFonts w:hint="eastAsia"/>
          </w:rPr>
          <w:delText>with</w:delText>
        </w:r>
      </w:del>
      <w:ins w:id="1205" w:author="AnneMarieW" w:date="2018-03-21T09:30:00Z">
        <w:r w:rsidR="003F5ECD">
          <w:t>using</w:t>
        </w:r>
      </w:ins>
      <w:r w:rsidRPr="009C0DE2">
        <w:rPr>
          <w:rFonts w:hint="eastAsia"/>
        </w:rPr>
        <w:t xml:space="preserve"> the syntax</w:t>
      </w:r>
      <w:r w:rsidR="00C84259" w:rsidRPr="00F51973">
        <w:t xml:space="preserve"> </w:t>
      </w:r>
      <w:r w:rsidRPr="009C0DE2">
        <w:rPr>
          <w:rStyle w:val="Literal"/>
          <w:rFonts w:hint="eastAsia"/>
        </w:rPr>
        <w:t>Box&lt;Red + '</w:t>
      </w:r>
      <w:ins w:id="1206" w:author="Carol Nichols" w:date="2018-03-27T12:19:00Z">
        <w:r w:rsidR="00794C2B">
          <w:rPr>
            <w:rStyle w:val="Literal"/>
          </w:rPr>
          <w:t>static</w:t>
        </w:r>
      </w:ins>
      <w:del w:id="1207" w:author="Carol Nichols" w:date="2018-03-27T12:19:00Z">
        <w:r w:rsidRPr="009C0DE2" w:rsidDel="00794C2B">
          <w:rPr>
            <w:rStyle w:val="Literal"/>
            <w:rFonts w:hint="eastAsia"/>
          </w:rPr>
          <w:delText>a</w:delText>
        </w:r>
      </w:del>
      <w:r w:rsidRPr="009C0DE2">
        <w:rPr>
          <w:rStyle w:val="Literal"/>
          <w:rFonts w:hint="eastAsia"/>
        </w:rPr>
        <w:t>&gt;</w:t>
      </w:r>
      <w:r w:rsidR="00C84259" w:rsidRPr="00F51973">
        <w:t xml:space="preserve"> </w:t>
      </w:r>
      <w:r w:rsidRPr="009C0DE2">
        <w:rPr>
          <w:rFonts w:hint="eastAsia"/>
        </w:rPr>
        <w:t>or</w:t>
      </w:r>
      <w:r w:rsidR="00C84259" w:rsidRPr="00F51973">
        <w:t xml:space="preserve"> </w:t>
      </w:r>
      <w:r w:rsidRPr="009C0DE2">
        <w:rPr>
          <w:rStyle w:val="Literal"/>
          <w:rFonts w:hint="eastAsia"/>
        </w:rPr>
        <w:t>Box&lt;Red + '</w:t>
      </w:r>
      <w:ins w:id="1208" w:author="Carol Nichols" w:date="2018-03-27T12:19:00Z">
        <w:r w:rsidR="00794C2B">
          <w:rPr>
            <w:rStyle w:val="Literal"/>
          </w:rPr>
          <w:t>a</w:t>
        </w:r>
      </w:ins>
      <w:del w:id="1209" w:author="Carol Nichols" w:date="2018-03-27T12:19:00Z">
        <w:r w:rsidRPr="009C0DE2" w:rsidDel="00794C2B">
          <w:rPr>
            <w:rStyle w:val="Literal"/>
            <w:rFonts w:hint="eastAsia"/>
          </w:rPr>
          <w:delText>static</w:delText>
        </w:r>
      </w:del>
      <w:r w:rsidRPr="009C0DE2">
        <w:rPr>
          <w:rStyle w:val="Literal"/>
          <w:rFonts w:hint="eastAsia"/>
        </w:rPr>
        <w:t>&gt;</w:t>
      </w:r>
      <w:r w:rsidRPr="009C0DE2">
        <w:rPr>
          <w:rFonts w:hint="eastAsia"/>
        </w:rPr>
        <w:t xml:space="preserve">, </w:t>
      </w:r>
      <w:commentRangeStart w:id="1210"/>
      <w:commentRangeStart w:id="1211"/>
      <w:r w:rsidRPr="009C0DE2">
        <w:rPr>
          <w:rFonts w:hint="eastAsia"/>
        </w:rPr>
        <w:t>depending</w:t>
      </w:r>
      <w:r w:rsidR="00C84259" w:rsidRPr="00F51973">
        <w:t xml:space="preserve"> </w:t>
      </w:r>
      <w:r w:rsidRPr="009C0DE2">
        <w:rPr>
          <w:rFonts w:hint="eastAsia"/>
        </w:rPr>
        <w:t>on wh</w:t>
      </w:r>
      <w:ins w:id="1212" w:author="Carol Nichols" w:date="2018-03-27T12:18:00Z">
        <w:r w:rsidR="00CE437F">
          <w:t>ether the reference lives for the entire program</w:t>
        </w:r>
      </w:ins>
      <w:ins w:id="1213" w:author="Carol Nichols" w:date="2018-03-27T12:19:00Z">
        <w:r w:rsidR="00794C2B">
          <w:t xml:space="preserve"> or not</w:t>
        </w:r>
      </w:ins>
      <w:del w:id="1214" w:author="Carol Nichols" w:date="2018-03-27T12:19:00Z">
        <w:r w:rsidRPr="009C0DE2" w:rsidDel="00794C2B">
          <w:rPr>
            <w:rFonts w:hint="eastAsia"/>
          </w:rPr>
          <w:delText>at</w:delText>
        </w:r>
        <w:r w:rsidRPr="009C0DE2" w:rsidDel="00794C2B">
          <w:delText>’</w:delText>
        </w:r>
      </w:del>
      <w:ins w:id="1215" w:author="AnneMarieW" w:date="2018-03-21T09:31:00Z">
        <w:del w:id="1216" w:author="Carol Nichols" w:date="2018-03-27T12:19:00Z">
          <w:r w:rsidR="003F5ECD" w:rsidDel="00794C2B">
            <w:delText xml:space="preserve"> i</w:delText>
          </w:r>
        </w:del>
      </w:ins>
      <w:del w:id="1217" w:author="Carol Nichols" w:date="2018-03-27T12:19:00Z">
        <w:r w:rsidRPr="009C0DE2" w:rsidDel="00794C2B">
          <w:rPr>
            <w:rFonts w:hint="eastAsia"/>
          </w:rPr>
          <w:delText>s needed</w:delText>
        </w:r>
      </w:del>
      <w:commentRangeEnd w:id="1210"/>
      <w:r w:rsidR="003F5ECD">
        <w:rPr>
          <w:rStyle w:val="CommentReference"/>
        </w:rPr>
        <w:commentReference w:id="1210"/>
      </w:r>
      <w:commentRangeEnd w:id="1211"/>
      <w:r w:rsidR="00984EAB">
        <w:rPr>
          <w:rStyle w:val="CommentReference"/>
        </w:rPr>
        <w:commentReference w:id="1211"/>
      </w:r>
      <w:r w:rsidRPr="009C0DE2">
        <w:rPr>
          <w:rFonts w:hint="eastAsia"/>
        </w:rPr>
        <w:t xml:space="preserve">. </w:t>
      </w:r>
      <w:del w:id="1218" w:author="AnneMarieW" w:date="2018-03-21T09:31:00Z">
        <w:r w:rsidRPr="009C0DE2" w:rsidDel="003F5ECD">
          <w:rPr>
            <w:rFonts w:hint="eastAsia"/>
          </w:rPr>
          <w:delText>Just a</w:delText>
        </w:r>
      </w:del>
      <w:ins w:id="1219" w:author="AnneMarieW" w:date="2018-03-21T09:31:00Z">
        <w:r w:rsidR="003F5ECD">
          <w:t>A</w:t>
        </w:r>
      </w:ins>
      <w:r w:rsidRPr="009C0DE2">
        <w:rPr>
          <w:rFonts w:hint="eastAsia"/>
        </w:rPr>
        <w:t xml:space="preserve">s with the other bounds, </w:t>
      </w:r>
      <w:commentRangeStart w:id="1220"/>
      <w:commentRangeStart w:id="1221"/>
      <w:del w:id="1222" w:author="Carol Nichols" w:date="2018-03-27T12:19:00Z">
        <w:r w:rsidRPr="009C0DE2" w:rsidDel="0079503B">
          <w:rPr>
            <w:rFonts w:hint="eastAsia"/>
          </w:rPr>
          <w:delText xml:space="preserve">this </w:delText>
        </w:r>
      </w:del>
      <w:ins w:id="1223" w:author="Carol Nichols" w:date="2018-03-27T12:19:00Z">
        <w:r w:rsidR="0079503B" w:rsidRPr="009C0DE2">
          <w:rPr>
            <w:rFonts w:hint="eastAsia"/>
          </w:rPr>
          <w:t>th</w:t>
        </w:r>
        <w:r w:rsidR="0079503B">
          <w:t>e</w:t>
        </w:r>
        <w:r w:rsidR="0079503B" w:rsidRPr="009C0DE2">
          <w:rPr>
            <w:rFonts w:hint="eastAsia"/>
          </w:rPr>
          <w:t xml:space="preserve"> </w:t>
        </w:r>
      </w:ins>
      <w:ins w:id="1224" w:author="AnneMarieW" w:date="2018-03-21T09:32:00Z">
        <w:r w:rsidR="003F5ECD">
          <w:t>syntax</w:t>
        </w:r>
      </w:ins>
      <w:ins w:id="1225" w:author="Carol Nichols" w:date="2018-03-27T12:19:00Z">
        <w:r w:rsidR="0079503B">
          <w:t xml:space="preserve"> adding a lifetime </w:t>
        </w:r>
      </w:ins>
      <w:ins w:id="1226" w:author="Carol Nichols" w:date="2018-03-27T12:20:00Z">
        <w:r w:rsidR="00B16DE7">
          <w:t>bound</w:t>
        </w:r>
      </w:ins>
      <w:ins w:id="1227" w:author="AnneMarieW" w:date="2018-03-21T09:32:00Z">
        <w:r w:rsidR="003F5ECD">
          <w:t xml:space="preserve"> </w:t>
        </w:r>
      </w:ins>
      <w:commentRangeEnd w:id="1220"/>
      <w:ins w:id="1228" w:author="AnneMarieW" w:date="2018-03-21T09:35:00Z">
        <w:r w:rsidR="00CA6721">
          <w:rPr>
            <w:rStyle w:val="CommentReference"/>
          </w:rPr>
          <w:commentReference w:id="1220"/>
        </w:r>
      </w:ins>
      <w:commentRangeEnd w:id="1221"/>
      <w:r w:rsidR="0079503B">
        <w:rPr>
          <w:rStyle w:val="CommentReference"/>
        </w:rPr>
        <w:commentReference w:id="1221"/>
      </w:r>
      <w:r w:rsidRPr="009C0DE2">
        <w:rPr>
          <w:rFonts w:hint="eastAsia"/>
        </w:rPr>
        <w:t>means that any</w:t>
      </w:r>
      <w:r w:rsidR="00C84259" w:rsidRPr="00F51973">
        <w:t xml:space="preserve"> </w:t>
      </w:r>
      <w:r w:rsidRPr="009C0DE2">
        <w:rPr>
          <w:rFonts w:hint="eastAsia"/>
        </w:rPr>
        <w:t>implementor of the</w:t>
      </w:r>
      <w:r w:rsidR="00C84259" w:rsidRPr="00F51973">
        <w:t xml:space="preserve"> </w:t>
      </w:r>
      <w:r w:rsidRPr="009C0DE2">
        <w:rPr>
          <w:rStyle w:val="Literal"/>
          <w:rFonts w:hint="eastAsia"/>
        </w:rPr>
        <w:t>Red</w:t>
      </w:r>
      <w:r w:rsidR="00C84259" w:rsidRPr="00F51973">
        <w:t xml:space="preserve"> </w:t>
      </w:r>
      <w:r w:rsidRPr="009C0DE2">
        <w:rPr>
          <w:rFonts w:hint="eastAsia"/>
        </w:rPr>
        <w:t xml:space="preserve">trait that has references </w:t>
      </w:r>
      <w:commentRangeStart w:id="1229"/>
      <w:commentRangeStart w:id="1230"/>
      <w:r w:rsidRPr="009C0DE2">
        <w:rPr>
          <w:rFonts w:hint="eastAsia"/>
        </w:rPr>
        <w:t>inside</w:t>
      </w:r>
      <w:commentRangeEnd w:id="1229"/>
      <w:commentRangeEnd w:id="1230"/>
      <w:ins w:id="1231" w:author="Carol Nichols" w:date="2018-03-27T12:19:00Z">
        <w:r w:rsidR="0079503B">
          <w:t xml:space="preserve"> the type</w:t>
        </w:r>
      </w:ins>
      <w:r w:rsidR="00CA6721">
        <w:rPr>
          <w:rStyle w:val="CommentReference"/>
        </w:rPr>
        <w:commentReference w:id="1229"/>
      </w:r>
      <w:r w:rsidR="0079503B">
        <w:rPr>
          <w:rStyle w:val="CommentReference"/>
        </w:rPr>
        <w:commentReference w:id="1230"/>
      </w:r>
      <w:r w:rsidRPr="009C0DE2">
        <w:rPr>
          <w:rFonts w:hint="eastAsia"/>
        </w:rPr>
        <w:t xml:space="preserve"> must have the</w:t>
      </w:r>
      <w:r w:rsidR="00C84259" w:rsidRPr="00F51973">
        <w:t xml:space="preserve"> </w:t>
      </w:r>
      <w:r w:rsidRPr="009C0DE2">
        <w:rPr>
          <w:rFonts w:hint="eastAsia"/>
        </w:rPr>
        <w:t>same lifetime specified in the trait object bounds as those references.</w:t>
      </w:r>
    </w:p>
    <w:p w14:paraId="6711326C" w14:textId="77777777" w:rsidR="00DF5F30" w:rsidRPr="009C0DE2" w:rsidRDefault="00DF5F30" w:rsidP="00173090">
      <w:pPr>
        <w:pStyle w:val="Body"/>
      </w:pPr>
      <w:r w:rsidRPr="009C0DE2">
        <w:rPr>
          <w:rFonts w:hint="eastAsia"/>
        </w:rPr>
        <w:t>Next, let</w:t>
      </w:r>
      <w:r w:rsidRPr="009C0DE2">
        <w:t>’</w:t>
      </w:r>
      <w:r w:rsidRPr="009C0DE2">
        <w:rPr>
          <w:rFonts w:hint="eastAsia"/>
        </w:rPr>
        <w:t xml:space="preserve">s </w:t>
      </w:r>
      <w:del w:id="1232" w:author="AnneMarieW" w:date="2018-03-21T09:32:00Z">
        <w:r w:rsidRPr="009C0DE2" w:rsidDel="003F5ECD">
          <w:rPr>
            <w:rFonts w:hint="eastAsia"/>
          </w:rPr>
          <w:delText xml:space="preserve">take a </w:delText>
        </w:r>
      </w:del>
      <w:r w:rsidRPr="009C0DE2">
        <w:rPr>
          <w:rFonts w:hint="eastAsia"/>
        </w:rPr>
        <w:t xml:space="preserve">look at some other advanced features </w:t>
      </w:r>
      <w:ins w:id="1233" w:author="AnneMarieW" w:date="2018-03-21T09:32:00Z">
        <w:r w:rsidR="003F5ECD">
          <w:t>that</w:t>
        </w:r>
      </w:ins>
      <w:del w:id="1234" w:author="AnneMarieW" w:date="2018-03-21T09:33:00Z">
        <w:r w:rsidRPr="009C0DE2" w:rsidDel="003F5ECD">
          <w:rPr>
            <w:rFonts w:hint="eastAsia"/>
          </w:rPr>
          <w:delText>deal</w:delText>
        </w:r>
      </w:del>
      <w:del w:id="1235" w:author="AnneMarieW" w:date="2018-03-21T09:32:00Z">
        <w:r w:rsidRPr="009C0DE2" w:rsidDel="003F5ECD">
          <w:rPr>
            <w:rFonts w:hint="eastAsia"/>
          </w:rPr>
          <w:delText xml:space="preserve">ing </w:delText>
        </w:r>
      </w:del>
      <w:del w:id="1236" w:author="AnneMarieW" w:date="2018-03-21T09:33:00Z">
        <w:r w:rsidRPr="009C0DE2" w:rsidDel="003F5ECD">
          <w:rPr>
            <w:rFonts w:hint="eastAsia"/>
          </w:rPr>
          <w:delText>with</w:delText>
        </w:r>
      </w:del>
      <w:ins w:id="1237" w:author="AnneMarieW" w:date="2018-03-21T09:33:00Z">
        <w:r w:rsidR="003F5ECD">
          <w:t xml:space="preserve"> manage</w:t>
        </w:r>
      </w:ins>
      <w:r w:rsidRPr="009C0DE2">
        <w:rPr>
          <w:rFonts w:hint="eastAsia"/>
        </w:rPr>
        <w:t xml:space="preserve"> traits</w:t>
      </w:r>
      <w:del w:id="1238" w:author="AnneMarieW" w:date="2018-03-21T09:32:00Z">
        <w:r w:rsidRPr="009C0DE2" w:rsidDel="003F5ECD">
          <w:rPr>
            <w:rFonts w:hint="eastAsia"/>
          </w:rPr>
          <w:delText>!</w:delText>
        </w:r>
      </w:del>
      <w:ins w:id="1239" w:author="AnneMarieW" w:date="2018-03-21T09:32:00Z">
        <w:r w:rsidR="003F5ECD">
          <w:t>.</w:t>
        </w:r>
      </w:ins>
    </w:p>
    <w:p w14:paraId="19C84043" w14:textId="77777777" w:rsidR="00DF5F30" w:rsidRPr="009C0DE2" w:rsidRDefault="00DF5F30" w:rsidP="009C0DE2">
      <w:pPr>
        <w:pStyle w:val="HeadA"/>
        <w:rPr>
          <w:rFonts w:eastAsia="Microsoft YaHei"/>
        </w:rPr>
      </w:pPr>
      <w:bookmarkStart w:id="1240" w:name="advanced-traits"/>
      <w:bookmarkStart w:id="1241" w:name="_Toc508803076"/>
      <w:bookmarkEnd w:id="1240"/>
      <w:r w:rsidRPr="009C0DE2">
        <w:rPr>
          <w:rFonts w:eastAsia="Microsoft YaHei" w:hint="eastAsia"/>
        </w:rPr>
        <w:t>Advanced Traits</w:t>
      </w:r>
      <w:bookmarkEnd w:id="1241"/>
    </w:p>
    <w:p w14:paraId="32561AD0" w14:textId="77777777" w:rsidR="00DF5F30" w:rsidRDefault="00DF5F30" w:rsidP="00173090">
      <w:pPr>
        <w:pStyle w:val="BodyFirst"/>
        <w:rPr>
          <w:ins w:id="1242" w:author="AnneMarieW" w:date="2018-03-21T09:38:00Z"/>
          <w:rFonts w:eastAsia="Microsoft YaHei"/>
        </w:rPr>
      </w:pPr>
      <w:r w:rsidRPr="009C0DE2">
        <w:rPr>
          <w:rFonts w:eastAsia="Microsoft YaHei" w:hint="eastAsia"/>
        </w:rPr>
        <w:t xml:space="preserve">We first covered traits in </w:t>
      </w:r>
      <w:del w:id="1243" w:author="janelle" w:date="2018-03-23T15:58:00Z">
        <w:r w:rsidRPr="009C0DE2" w:rsidDel="003C4BF2">
          <w:rPr>
            <w:rFonts w:eastAsia="Microsoft YaHei" w:hint="eastAsia"/>
          </w:rPr>
          <w:delText xml:space="preserve">the </w:delText>
        </w:r>
      </w:del>
      <w:r w:rsidR="006D1401" w:rsidRPr="006D1401">
        <w:rPr>
          <w:rFonts w:eastAsia="Microsoft YaHei"/>
          <w:highlight w:val="yellow"/>
          <w:rPrChange w:id="1244" w:author="AnneMarieW" w:date="2018-03-21T09:38:00Z">
            <w:rPr>
              <w:rFonts w:ascii="Courier" w:eastAsia="Microsoft YaHei" w:hAnsi="Courier"/>
              <w:color w:val="0000FF"/>
              <w:sz w:val="20"/>
            </w:rPr>
          </w:rPrChange>
        </w:rPr>
        <w:t xml:space="preserve">“Traits: Defining Shared Behavior” </w:t>
      </w:r>
      <w:ins w:id="1245" w:author="janelle" w:date="2018-03-23T15:58:00Z">
        <w:r w:rsidR="003C4BF2">
          <w:rPr>
            <w:rFonts w:eastAsia="Microsoft YaHei"/>
            <w:highlight w:val="yellow"/>
          </w:rPr>
          <w:t xml:space="preserve">on page XX </w:t>
        </w:r>
      </w:ins>
      <w:del w:id="1246" w:author="AnneMarieW" w:date="2018-03-21T09:36:00Z">
        <w:r w:rsidR="006D1401" w:rsidRPr="006D1401">
          <w:rPr>
            <w:rFonts w:eastAsia="Microsoft YaHei"/>
            <w:highlight w:val="yellow"/>
            <w:rPrChange w:id="1247" w:author="AnneMarieW" w:date="2018-03-21T09:38:00Z">
              <w:rPr>
                <w:rFonts w:ascii="Courier" w:eastAsia="Microsoft YaHei" w:hAnsi="Courier"/>
                <w:color w:val="0000FF"/>
                <w:sz w:val="20"/>
              </w:rPr>
            </w:rPrChange>
          </w:rPr>
          <w:delText>section of</w:delText>
        </w:r>
      </w:del>
      <w:ins w:id="1248" w:author="AnneMarieW" w:date="2018-03-21T09:36:00Z">
        <w:r w:rsidR="006D1401" w:rsidRPr="006D1401">
          <w:rPr>
            <w:rFonts w:eastAsia="Microsoft YaHei"/>
            <w:highlight w:val="yellow"/>
            <w:rPrChange w:id="1249" w:author="AnneMarieW" w:date="2018-03-21T09:38:00Z">
              <w:rPr>
                <w:rFonts w:ascii="Courier" w:eastAsia="Microsoft YaHei" w:hAnsi="Courier"/>
                <w:color w:val="0000FF"/>
                <w:sz w:val="20"/>
              </w:rPr>
            </w:rPrChange>
          </w:rPr>
          <w:t>in</w:t>
        </w:r>
      </w:ins>
      <w:r w:rsidR="006D1401" w:rsidRPr="006D1401">
        <w:rPr>
          <w:highlight w:val="yellow"/>
          <w:rPrChange w:id="1250" w:author="AnneMarieW" w:date="2018-03-21T09:38:00Z">
            <w:rPr>
              <w:rFonts w:ascii="Courier" w:hAnsi="Courier"/>
              <w:color w:val="0000FF"/>
              <w:sz w:val="20"/>
            </w:rPr>
          </w:rPrChange>
        </w:rPr>
        <w:t xml:space="preserve"> </w:t>
      </w:r>
      <w:r w:rsidR="006D1401" w:rsidRPr="006D1401">
        <w:rPr>
          <w:rFonts w:eastAsia="Microsoft YaHei"/>
          <w:highlight w:val="yellow"/>
          <w:rPrChange w:id="1251" w:author="AnneMarieW" w:date="2018-03-21T09:38:00Z">
            <w:rPr>
              <w:rFonts w:ascii="Courier" w:eastAsia="Microsoft YaHei" w:hAnsi="Courier"/>
              <w:color w:val="0000FF"/>
              <w:sz w:val="20"/>
            </w:rPr>
          </w:rPrChange>
        </w:rPr>
        <w:t>Chapter 10</w:t>
      </w:r>
      <w:ins w:id="1252" w:author="AnneMarieW" w:date="2018-03-21T09:36:00Z">
        <w:r w:rsidR="00CA6721">
          <w:rPr>
            <w:rFonts w:eastAsia="Microsoft YaHei"/>
          </w:rPr>
          <w:t>,</w:t>
        </w:r>
      </w:ins>
      <w:r w:rsidRPr="009C0DE2">
        <w:rPr>
          <w:rFonts w:eastAsia="Microsoft YaHei" w:hint="eastAsia"/>
        </w:rPr>
        <w:t xml:space="preserve"> but</w:t>
      </w:r>
      <w:del w:id="1253" w:author="AnneMarieW" w:date="2018-03-21T09:36:00Z">
        <w:r w:rsidRPr="009C0DE2" w:rsidDel="00CA6721">
          <w:rPr>
            <w:rFonts w:eastAsia="Microsoft YaHei" w:hint="eastAsia"/>
          </w:rPr>
          <w:delText>, like</w:delText>
        </w:r>
      </w:del>
      <w:ins w:id="1254" w:author="AnneMarieW" w:date="2018-03-21T09:36:00Z">
        <w:r w:rsidR="00CA6721">
          <w:rPr>
            <w:rFonts w:eastAsia="Microsoft YaHei"/>
          </w:rPr>
          <w:t xml:space="preserve"> as with</w:t>
        </w:r>
      </w:ins>
      <w:r w:rsidRPr="009C0DE2">
        <w:rPr>
          <w:rFonts w:eastAsia="Microsoft YaHei" w:hint="eastAsia"/>
        </w:rPr>
        <w:t xml:space="preserve"> lifetimes, we didn</w:t>
      </w:r>
      <w:r w:rsidRPr="009C0DE2">
        <w:rPr>
          <w:rFonts w:eastAsia="Microsoft YaHei"/>
        </w:rPr>
        <w:t>’</w:t>
      </w:r>
      <w:r w:rsidRPr="009C0DE2">
        <w:rPr>
          <w:rFonts w:eastAsia="Microsoft YaHei" w:hint="eastAsia"/>
        </w:rPr>
        <w:t xml:space="preserve">t </w:t>
      </w:r>
      <w:del w:id="1255" w:author="AnneMarieW" w:date="2018-03-21T09:37:00Z">
        <w:r w:rsidRPr="009C0DE2" w:rsidDel="00CA6721">
          <w:rPr>
            <w:rFonts w:eastAsia="Microsoft YaHei" w:hint="eastAsia"/>
          </w:rPr>
          <w:delText xml:space="preserve">get to some of </w:delText>
        </w:r>
      </w:del>
      <w:ins w:id="1256" w:author="AnneMarieW" w:date="2018-03-21T09:37:00Z">
        <w:r w:rsidR="00CA6721">
          <w:rPr>
            <w:rFonts w:eastAsia="Microsoft YaHei"/>
          </w:rPr>
          <w:t>discu</w:t>
        </w:r>
      </w:ins>
      <w:ins w:id="1257" w:author="AnneMarieW" w:date="2018-03-21T09:38:00Z">
        <w:r w:rsidR="00CA6721">
          <w:rPr>
            <w:rFonts w:eastAsia="Microsoft YaHei"/>
          </w:rPr>
          <w:t xml:space="preserve">ss </w:t>
        </w:r>
      </w:ins>
      <w:r w:rsidRPr="009C0DE2">
        <w:rPr>
          <w:rFonts w:eastAsia="Microsoft YaHei" w:hint="eastAsia"/>
        </w:rPr>
        <w:t>the more advanced</w:t>
      </w:r>
      <w:r w:rsidR="00C84259" w:rsidRPr="00F51973">
        <w:t xml:space="preserve"> </w:t>
      </w:r>
      <w:r w:rsidRPr="009C0DE2">
        <w:rPr>
          <w:rFonts w:eastAsia="Microsoft YaHei" w:hint="eastAsia"/>
        </w:rPr>
        <w:t xml:space="preserve">details. Now that </w:t>
      </w:r>
      <w:del w:id="1258" w:author="AnneMarieW" w:date="2018-03-21T09:37:00Z">
        <w:r w:rsidRPr="009C0DE2" w:rsidDel="00CA6721">
          <w:rPr>
            <w:rFonts w:eastAsia="Microsoft YaHei" w:hint="eastAsia"/>
          </w:rPr>
          <w:delText>we</w:delText>
        </w:r>
      </w:del>
      <w:ins w:id="1259" w:author="AnneMarieW" w:date="2018-03-21T09:37:00Z">
        <w:r w:rsidR="00CA6721">
          <w:rPr>
            <w:rFonts w:eastAsia="Microsoft YaHei"/>
          </w:rPr>
          <w:t>you</w:t>
        </w:r>
      </w:ins>
      <w:r w:rsidRPr="009C0DE2">
        <w:rPr>
          <w:rFonts w:eastAsia="Microsoft YaHei" w:hint="eastAsia"/>
        </w:rPr>
        <w:t xml:space="preserve"> know more </w:t>
      </w:r>
      <w:ins w:id="1260" w:author="AnneMarieW" w:date="2018-03-21T09:38:00Z">
        <w:r w:rsidR="002C06E1">
          <w:rPr>
            <w:rFonts w:eastAsia="Microsoft YaHei"/>
          </w:rPr>
          <w:t xml:space="preserve">about </w:t>
        </w:r>
      </w:ins>
      <w:r w:rsidRPr="009C0DE2">
        <w:rPr>
          <w:rFonts w:eastAsia="Microsoft YaHei" w:hint="eastAsia"/>
        </w:rPr>
        <w:t>Rust, we can get into the nitty-gritty.</w:t>
      </w:r>
    </w:p>
    <w:p w14:paraId="2C4F7A8D" w14:textId="77777777" w:rsidR="003C4BF2" w:rsidRDefault="002C06E1">
      <w:pPr>
        <w:pStyle w:val="ProductionDirective"/>
        <w:rPr>
          <w:rPrChange w:id="1261" w:author="AnneMarieW" w:date="2018-03-21T09:38:00Z">
            <w:rPr>
              <w:rFonts w:eastAsia="Microsoft YaHei"/>
            </w:rPr>
          </w:rPrChange>
        </w:rPr>
        <w:pPrChange w:id="1262" w:author="AnneMarieW" w:date="2018-03-21T09:38:00Z">
          <w:pPr>
            <w:pStyle w:val="BodyFirst"/>
          </w:pPr>
        </w:pPrChange>
      </w:pPr>
      <w:ins w:id="1263" w:author="AnneMarieW" w:date="2018-03-21T09:38:00Z">
        <w:r>
          <w:t>prod: check</w:t>
        </w:r>
      </w:ins>
      <w:ins w:id="1264" w:author="janelle" w:date="2018-03-23T15:58:00Z">
        <w:r w:rsidR="003C4BF2">
          <w:t>/link</w:t>
        </w:r>
      </w:ins>
      <w:ins w:id="1265" w:author="janelle" w:date="2018-03-23T15:59:00Z">
        <w:r w:rsidR="003C4BF2">
          <w:t xml:space="preserve"> </w:t>
        </w:r>
      </w:ins>
      <w:ins w:id="1266" w:author="AnneMarieW" w:date="2018-03-21T09:38:00Z">
        <w:r>
          <w:t>xref</w:t>
        </w:r>
      </w:ins>
      <w:ins w:id="1267" w:author="janelle" w:date="2018-03-23T15:59:00Z">
        <w:r w:rsidR="003C4BF2">
          <w:t xml:space="preserve"> (ch 10)</w:t>
        </w:r>
      </w:ins>
    </w:p>
    <w:p w14:paraId="001D36AA" w14:textId="77777777" w:rsidR="00DF5F30" w:rsidRPr="009C0DE2" w:rsidRDefault="00DF5F30" w:rsidP="00F51973">
      <w:pPr>
        <w:pStyle w:val="HeadB"/>
        <w:rPr>
          <w:rFonts w:eastAsia="Microsoft YaHei"/>
        </w:rPr>
      </w:pPr>
      <w:bookmarkStart w:id="1268" w:name="associated-types-specify-placeholder-typ"/>
      <w:bookmarkStart w:id="1269" w:name="_Toc508803077"/>
      <w:bookmarkEnd w:id="1268"/>
      <w:r w:rsidRPr="009C0DE2">
        <w:rPr>
          <w:rFonts w:eastAsia="Microsoft YaHei" w:hint="eastAsia"/>
        </w:rPr>
        <w:t>Associated Types Specify Placeholder Types in Trait Definitions</w:t>
      </w:r>
      <w:bookmarkEnd w:id="1269"/>
    </w:p>
    <w:p w14:paraId="7BC6B726" w14:textId="2464093B" w:rsidR="00DF5F30" w:rsidRPr="009C0DE2" w:rsidRDefault="00DF5F30" w:rsidP="00173090">
      <w:pPr>
        <w:pStyle w:val="BodyFirst"/>
        <w:rPr>
          <w:rFonts w:eastAsia="Microsoft YaHei"/>
        </w:rPr>
      </w:pPr>
      <w:r w:rsidRPr="009C0DE2">
        <w:rPr>
          <w:rStyle w:val="EmphasisItalic"/>
          <w:rFonts w:eastAsia="Microsoft YaHei" w:hint="eastAsia"/>
        </w:rPr>
        <w:t>Associated types</w:t>
      </w:r>
      <w:r w:rsidR="00C84259" w:rsidRPr="00F51973">
        <w:t xml:space="preserve"> </w:t>
      </w:r>
      <w:ins w:id="1270" w:author="AnneMarieW" w:date="2018-03-21T09:40:00Z">
        <w:del w:id="1271" w:author="Carol Nichols" w:date="2018-03-27T12:22:00Z">
          <w:r w:rsidR="009B2F20" w:rsidDel="000244C6">
            <w:delText>correlate</w:delText>
          </w:r>
        </w:del>
      </w:ins>
      <w:del w:id="1272" w:author="Carol Nichols" w:date="2018-03-27T12:22:00Z">
        <w:r w:rsidRPr="009C0DE2" w:rsidDel="000244C6">
          <w:rPr>
            <w:rFonts w:eastAsia="Microsoft YaHei" w:hint="eastAsia"/>
          </w:rPr>
          <w:delText>are a way of associating</w:delText>
        </w:r>
      </w:del>
      <w:ins w:id="1273" w:author="Carol Nichols" w:date="2018-03-27T12:22:00Z">
        <w:r w:rsidR="00E76C22">
          <w:t>connect</w:t>
        </w:r>
      </w:ins>
      <w:r w:rsidRPr="009C0DE2">
        <w:rPr>
          <w:rFonts w:eastAsia="Microsoft YaHei" w:hint="eastAsia"/>
        </w:rPr>
        <w:t xml:space="preserve"> a type placeholder with a trait</w:t>
      </w:r>
      <w:r w:rsidR="00C84259" w:rsidRPr="00F51973">
        <w:t xml:space="preserve"> </w:t>
      </w:r>
      <w:r w:rsidRPr="009C0DE2">
        <w:rPr>
          <w:rFonts w:eastAsia="Microsoft YaHei" w:hint="eastAsia"/>
        </w:rPr>
        <w:t>such that the trait method definitions can use these placeholder types in their</w:t>
      </w:r>
      <w:r w:rsidR="00C84259" w:rsidRPr="00F51973">
        <w:t xml:space="preserve"> </w:t>
      </w:r>
      <w:r w:rsidRPr="009C0DE2">
        <w:rPr>
          <w:rFonts w:eastAsia="Microsoft YaHei" w:hint="eastAsia"/>
        </w:rPr>
        <w:t>signatures. The implementor of a trait will specify the concrete type to be</w:t>
      </w:r>
      <w:r w:rsidR="00C84259" w:rsidRPr="00F51973">
        <w:t xml:space="preserve"> </w:t>
      </w:r>
      <w:r w:rsidRPr="009C0DE2">
        <w:rPr>
          <w:rFonts w:eastAsia="Microsoft YaHei" w:hint="eastAsia"/>
        </w:rPr>
        <w:t>used in this type</w:t>
      </w:r>
      <w:r w:rsidRPr="009C0DE2">
        <w:rPr>
          <w:rFonts w:eastAsia="Microsoft YaHei"/>
        </w:rPr>
        <w:t>’</w:t>
      </w:r>
      <w:r w:rsidRPr="009C0DE2">
        <w:rPr>
          <w:rFonts w:eastAsia="Microsoft YaHei" w:hint="eastAsia"/>
        </w:rPr>
        <w:t>s place for the particular implementation. That way, we can</w:t>
      </w:r>
      <w:r w:rsidR="00C84259" w:rsidRPr="00F51973">
        <w:t xml:space="preserve"> </w:t>
      </w:r>
      <w:r w:rsidRPr="009C0DE2">
        <w:rPr>
          <w:rFonts w:eastAsia="Microsoft YaHei" w:hint="eastAsia"/>
        </w:rPr>
        <w:lastRenderedPageBreak/>
        <w:t>define a trait that uses some types without needing to know exactly what those</w:t>
      </w:r>
      <w:r w:rsidR="00C84259" w:rsidRPr="00F51973">
        <w:t xml:space="preserve"> </w:t>
      </w:r>
      <w:r w:rsidRPr="009C0DE2">
        <w:rPr>
          <w:rFonts w:eastAsia="Microsoft YaHei" w:hint="eastAsia"/>
        </w:rPr>
        <w:t>types are until the trait is implemented.</w:t>
      </w:r>
    </w:p>
    <w:p w14:paraId="116D3122" w14:textId="77777777" w:rsidR="00DF5F30" w:rsidRPr="00F51973" w:rsidRDefault="009C0DE2" w:rsidP="00173090">
      <w:pPr>
        <w:pStyle w:val="Body"/>
      </w:pPr>
      <w:del w:id="1274" w:author="janelle" w:date="2018-03-23T16:16:00Z">
        <w:r w:rsidRPr="00F51973" w:rsidDel="00C40395">
          <w:delText xml:space="preserve"> </w:delText>
        </w:r>
      </w:del>
      <w:r w:rsidR="00DF5F30" w:rsidRPr="00F51973">
        <w:rPr>
          <w:rFonts w:hint="eastAsia"/>
        </w:rPr>
        <w:t>We</w:t>
      </w:r>
      <w:r w:rsidR="00DF5F30" w:rsidRPr="00F51973">
        <w:t>’</w:t>
      </w:r>
      <w:r w:rsidR="00DF5F30" w:rsidRPr="00F51973">
        <w:rPr>
          <w:rFonts w:hint="eastAsia"/>
        </w:rPr>
        <w:t xml:space="preserve">ve described most of the </w:t>
      </w:r>
      <w:ins w:id="1275" w:author="AnneMarieW" w:date="2018-03-21T09:42:00Z">
        <w:r w:rsidR="009B2F20">
          <w:t xml:space="preserve">advanced </w:t>
        </w:r>
      </w:ins>
      <w:del w:id="1276" w:author="AnneMarieW" w:date="2018-03-21T09:42:00Z">
        <w:r w:rsidR="00DF5F30" w:rsidRPr="00F51973" w:rsidDel="009B2F20">
          <w:rPr>
            <w:rFonts w:hint="eastAsia"/>
          </w:rPr>
          <w:delText>thing</w:delText>
        </w:r>
      </w:del>
      <w:ins w:id="1277" w:author="AnneMarieW" w:date="2018-03-21T09:42:00Z">
        <w:r w:rsidR="009B2F20">
          <w:t>feature</w:t>
        </w:r>
      </w:ins>
      <w:r w:rsidR="00DF5F30" w:rsidRPr="00F51973">
        <w:rPr>
          <w:rFonts w:hint="eastAsia"/>
        </w:rPr>
        <w:t xml:space="preserve">s in this chapter as being </w:t>
      </w:r>
      <w:ins w:id="1278" w:author="AnneMarieW" w:date="2018-03-21T09:42:00Z">
        <w:r w:rsidR="009B2F20" w:rsidRPr="00F51973">
          <w:rPr>
            <w:rFonts w:hint="eastAsia"/>
          </w:rPr>
          <w:t xml:space="preserve">rarely </w:t>
        </w:r>
      </w:ins>
      <w:r w:rsidR="00DF5F30" w:rsidRPr="00F51973">
        <w:rPr>
          <w:rFonts w:hint="eastAsia"/>
        </w:rPr>
        <w:t>needed</w:t>
      </w:r>
      <w:del w:id="1279" w:author="AnneMarieW" w:date="2018-03-21T09:42:00Z">
        <w:r w:rsidR="00DF5F30" w:rsidRPr="00F51973" w:rsidDel="009B2F20">
          <w:rPr>
            <w:rFonts w:hint="eastAsia"/>
          </w:rPr>
          <w:delText xml:space="preserve"> very rarely</w:delText>
        </w:r>
      </w:del>
      <w:r w:rsidR="00DF5F30" w:rsidRPr="00F51973">
        <w:rPr>
          <w:rFonts w:hint="eastAsia"/>
        </w:rPr>
        <w:t>.</w:t>
      </w:r>
      <w:r w:rsidR="00C84259" w:rsidRPr="00F51973">
        <w:t xml:space="preserve"> </w:t>
      </w:r>
      <w:r w:rsidR="00DF5F30" w:rsidRPr="00F51973">
        <w:rPr>
          <w:rFonts w:hint="eastAsia"/>
        </w:rPr>
        <w:t>Associated types are somewhere in the middle</w:t>
      </w:r>
      <w:del w:id="1280" w:author="AnneMarieW" w:date="2018-03-21T09:42:00Z">
        <w:r w:rsidR="00DF5F30" w:rsidRPr="00F51973" w:rsidDel="009B2F20">
          <w:rPr>
            <w:rFonts w:hint="eastAsia"/>
          </w:rPr>
          <w:delText>;</w:delText>
        </w:r>
      </w:del>
      <w:ins w:id="1281" w:author="AnneMarieW" w:date="2018-03-21T09:42:00Z">
        <w:r w:rsidR="009B2F20">
          <w:t>:</w:t>
        </w:r>
      </w:ins>
      <w:r w:rsidR="00DF5F30" w:rsidRPr="00F51973">
        <w:rPr>
          <w:rFonts w:hint="eastAsia"/>
        </w:rPr>
        <w:t xml:space="preserve"> they</w:t>
      </w:r>
      <w:r w:rsidR="00DF5F30" w:rsidRPr="00F51973">
        <w:t>’</w:t>
      </w:r>
      <w:r w:rsidR="00DF5F30" w:rsidRPr="00F51973">
        <w:rPr>
          <w:rFonts w:hint="eastAsia"/>
        </w:rPr>
        <w:t xml:space="preserve">re used more rarely than </w:t>
      </w:r>
      <w:ins w:id="1282" w:author="AnneMarieW" w:date="2018-03-21T09:43:00Z">
        <w:r w:rsidR="009B2F20">
          <w:t xml:space="preserve">features explained in </w:t>
        </w:r>
      </w:ins>
      <w:r w:rsidR="00DF5F30" w:rsidRPr="00F51973">
        <w:rPr>
          <w:rFonts w:hint="eastAsia"/>
        </w:rPr>
        <w:t>the</w:t>
      </w:r>
      <w:r w:rsidR="00C84259" w:rsidRPr="00F51973">
        <w:t xml:space="preserve"> </w:t>
      </w:r>
      <w:r w:rsidR="00DF5F30" w:rsidRPr="00F51973">
        <w:rPr>
          <w:rFonts w:hint="eastAsia"/>
        </w:rPr>
        <w:t xml:space="preserve">rest of the book, but more commonly than many of the </w:t>
      </w:r>
      <w:ins w:id="1283" w:author="AnneMarieW" w:date="2018-03-21T09:42:00Z">
        <w:r w:rsidR="009B2F20">
          <w:t>other features</w:t>
        </w:r>
      </w:ins>
      <w:del w:id="1284" w:author="AnneMarieW" w:date="2018-03-21T09:43:00Z">
        <w:r w:rsidR="00DF5F30" w:rsidRPr="00F51973" w:rsidDel="009B2F20">
          <w:rPr>
            <w:rFonts w:hint="eastAsia"/>
          </w:rPr>
          <w:delText>things</w:delText>
        </w:r>
      </w:del>
      <w:ins w:id="1285" w:author="AnneMarieW" w:date="2018-03-21T09:43:00Z">
        <w:r w:rsidR="009B2F20">
          <w:t xml:space="preserve"> discussed</w:t>
        </w:r>
      </w:ins>
      <w:r w:rsidR="00DF5F30" w:rsidRPr="00F51973">
        <w:rPr>
          <w:rFonts w:hint="eastAsia"/>
        </w:rPr>
        <w:t xml:space="preserve"> in this chapter.</w:t>
      </w:r>
    </w:p>
    <w:p w14:paraId="25029EAC" w14:textId="6BF3C720" w:rsidR="00DF5F30" w:rsidRDefault="00DF5F30" w:rsidP="00173090">
      <w:pPr>
        <w:pStyle w:val="Body"/>
        <w:rPr>
          <w:ins w:id="1286" w:author="AnneMarieW" w:date="2018-03-22T10:58:00Z"/>
        </w:rPr>
      </w:pPr>
      <w:r w:rsidRPr="009C0DE2">
        <w:rPr>
          <w:rFonts w:hint="eastAsia"/>
        </w:rPr>
        <w:t>One example of a trait with an associated type is the</w:t>
      </w:r>
      <w:r w:rsidR="00C84259" w:rsidRPr="00F51973">
        <w:t xml:space="preserve"> </w:t>
      </w:r>
      <w:r w:rsidRPr="009C0DE2">
        <w:rPr>
          <w:rStyle w:val="Literal"/>
          <w:rFonts w:hint="eastAsia"/>
        </w:rPr>
        <w:t>Iterator</w:t>
      </w:r>
      <w:r w:rsidR="00C84259" w:rsidRPr="00F51973">
        <w:t xml:space="preserve"> </w:t>
      </w:r>
      <w:r w:rsidRPr="009C0DE2">
        <w:rPr>
          <w:rFonts w:hint="eastAsia"/>
        </w:rPr>
        <w:t xml:space="preserve">trait </w:t>
      </w:r>
      <w:del w:id="1287" w:author="AnneMarieW" w:date="2018-03-21T09:43:00Z">
        <w:r w:rsidRPr="009C0DE2" w:rsidDel="009B2F20">
          <w:rPr>
            <w:rFonts w:hint="eastAsia"/>
          </w:rPr>
          <w:delText>provided</w:delText>
        </w:r>
        <w:r w:rsidR="00C84259" w:rsidRPr="00F51973" w:rsidDel="009B2F20">
          <w:delText xml:space="preserve"> </w:delText>
        </w:r>
        <w:r w:rsidRPr="009C0DE2" w:rsidDel="009B2F20">
          <w:rPr>
            <w:rFonts w:hint="eastAsia"/>
          </w:rPr>
          <w:delText xml:space="preserve">by </w:delText>
        </w:r>
      </w:del>
      <w:ins w:id="1288" w:author="AnneMarieW" w:date="2018-03-21T09:44:00Z">
        <w:r w:rsidR="009B2F20">
          <w:t xml:space="preserve">that </w:t>
        </w:r>
      </w:ins>
      <w:r w:rsidRPr="009C0DE2">
        <w:rPr>
          <w:rFonts w:hint="eastAsia"/>
        </w:rPr>
        <w:t>the standard library</w:t>
      </w:r>
      <w:ins w:id="1289" w:author="AnneMarieW" w:date="2018-03-21T09:44:00Z">
        <w:r w:rsidR="009B2F20">
          <w:t xml:space="preserve"> provides</w:t>
        </w:r>
      </w:ins>
      <w:r w:rsidRPr="009C0DE2">
        <w:rPr>
          <w:rFonts w:hint="eastAsia"/>
        </w:rPr>
        <w:t xml:space="preserve">. </w:t>
      </w:r>
      <w:ins w:id="1290" w:author="Carol Nichols" w:date="2018-03-29T13:05:00Z">
        <w:r w:rsidR="008D3220">
          <w:t>The</w:t>
        </w:r>
      </w:ins>
      <w:del w:id="1291" w:author="Carol Nichols" w:date="2018-03-29T13:05:00Z">
        <w:r w:rsidRPr="009C0DE2" w:rsidDel="008D3220">
          <w:rPr>
            <w:rFonts w:hint="eastAsia"/>
          </w:rPr>
          <w:delText xml:space="preserve">This </w:delText>
        </w:r>
      </w:del>
      <w:ins w:id="1292" w:author="AnneMarieW" w:date="2018-03-21T09:44:00Z">
        <w:del w:id="1293" w:author="Carol Nichols" w:date="2018-03-29T13:05:00Z">
          <w:r w:rsidR="009B2F20" w:rsidDel="008D3220">
            <w:delText xml:space="preserve">trait </w:delText>
          </w:r>
        </w:del>
      </w:ins>
      <w:del w:id="1294" w:author="Carol Nichols" w:date="2018-03-29T13:05:00Z">
        <w:r w:rsidRPr="009C0DE2" w:rsidDel="008D3220">
          <w:rPr>
            <w:rFonts w:hint="eastAsia"/>
          </w:rPr>
          <w:delText>has an</w:delText>
        </w:r>
      </w:del>
      <w:r w:rsidRPr="009C0DE2">
        <w:rPr>
          <w:rFonts w:hint="eastAsia"/>
        </w:rPr>
        <w:t xml:space="preserve"> associated type </w:t>
      </w:r>
      <w:ins w:id="1295" w:author="Carol Nichols" w:date="2018-03-29T13:05:00Z">
        <w:r w:rsidR="008D3220">
          <w:t xml:space="preserve">is </w:t>
        </w:r>
      </w:ins>
      <w:r w:rsidRPr="009C0DE2">
        <w:rPr>
          <w:rFonts w:hint="eastAsia"/>
        </w:rPr>
        <w:t>named</w:t>
      </w:r>
      <w:r w:rsidR="00C84259" w:rsidRPr="00F51973">
        <w:t xml:space="preserve"> </w:t>
      </w:r>
      <w:r w:rsidRPr="009C0DE2">
        <w:rPr>
          <w:rStyle w:val="Literal"/>
          <w:rFonts w:hint="eastAsia"/>
        </w:rPr>
        <w:t>Item</w:t>
      </w:r>
      <w:r w:rsidR="00C84259" w:rsidRPr="00F51973">
        <w:t xml:space="preserve"> </w:t>
      </w:r>
      <w:del w:id="1296" w:author="Carol Nichols" w:date="2018-03-29T13:05:00Z">
        <w:r w:rsidRPr="009C0DE2" w:rsidDel="008D3220">
          <w:rPr>
            <w:rFonts w:hint="eastAsia"/>
          </w:rPr>
          <w:delText xml:space="preserve">that </w:delText>
        </w:r>
      </w:del>
      <w:ins w:id="1297" w:author="Carol Nichols" w:date="2018-03-29T13:05:00Z">
        <w:r w:rsidR="008D3220">
          <w:t>and</w:t>
        </w:r>
        <w:bookmarkStart w:id="1298" w:name="_GoBack"/>
        <w:bookmarkEnd w:id="1298"/>
        <w:r w:rsidR="008D3220" w:rsidRPr="009C0DE2">
          <w:rPr>
            <w:rFonts w:hint="eastAsia"/>
          </w:rPr>
          <w:t xml:space="preserve"> </w:t>
        </w:r>
      </w:ins>
      <w:r w:rsidRPr="009C0DE2">
        <w:rPr>
          <w:rFonts w:hint="eastAsia"/>
        </w:rPr>
        <w:t>stands</w:t>
      </w:r>
      <w:r w:rsidR="00C84259" w:rsidRPr="00F51973">
        <w:t xml:space="preserve"> </w:t>
      </w:r>
      <w:r w:rsidRPr="009C0DE2">
        <w:rPr>
          <w:rFonts w:hint="eastAsia"/>
        </w:rPr>
        <w:t xml:space="preserve">in for the type of the values </w:t>
      </w:r>
      <w:commentRangeStart w:id="1299"/>
      <w:commentRangeStart w:id="1300"/>
      <w:del w:id="1301" w:author="Carol Nichols" w:date="2018-03-27T12:24:00Z">
        <w:r w:rsidRPr="009C0DE2" w:rsidDel="00DB0C53">
          <w:rPr>
            <w:rFonts w:hint="eastAsia"/>
          </w:rPr>
          <w:delText>i</w:delText>
        </w:r>
      </w:del>
      <w:ins w:id="1302" w:author="Carol Nichols" w:date="2018-03-27T12:24:00Z">
        <w:r w:rsidR="00DB0C53">
          <w:t xml:space="preserve">the type implementing the </w:t>
        </w:r>
        <w:r w:rsidR="00DB0C53" w:rsidRPr="00DB0C53">
          <w:rPr>
            <w:rStyle w:val="Literal"/>
            <w:rPrChange w:id="1303" w:author="Carol Nichols" w:date="2018-03-27T12:24:00Z">
              <w:rPr/>
            </w:rPrChange>
          </w:rPr>
          <w:t>Iterator</w:t>
        </w:r>
        <w:r w:rsidR="00DB0C53">
          <w:t xml:space="preserve"> trait i</w:t>
        </w:r>
      </w:ins>
      <w:del w:id="1304" w:author="Carol Nichols" w:date="2018-03-27T12:24:00Z">
        <w:r w:rsidRPr="009C0DE2" w:rsidDel="00DB0C53">
          <w:rPr>
            <w:rFonts w:hint="eastAsia"/>
          </w:rPr>
          <w:delText>t</w:delText>
        </w:r>
        <w:r w:rsidRPr="009C0DE2" w:rsidDel="00DB0C53">
          <w:delText>’</w:delText>
        </w:r>
      </w:del>
      <w:r w:rsidRPr="009C0DE2">
        <w:rPr>
          <w:rFonts w:hint="eastAsia"/>
        </w:rPr>
        <w:t>s</w:t>
      </w:r>
      <w:commentRangeEnd w:id="1299"/>
      <w:r w:rsidR="009B2F20">
        <w:rPr>
          <w:rStyle w:val="CommentReference"/>
        </w:rPr>
        <w:commentReference w:id="1299"/>
      </w:r>
      <w:commentRangeEnd w:id="1300"/>
      <w:r w:rsidR="00DB0C53">
        <w:rPr>
          <w:rStyle w:val="CommentReference"/>
        </w:rPr>
        <w:commentReference w:id="1300"/>
      </w:r>
      <w:r w:rsidRPr="009C0DE2">
        <w:rPr>
          <w:rFonts w:hint="eastAsia"/>
        </w:rPr>
        <w:t xml:space="preserve"> iterating over. In </w:t>
      </w:r>
      <w:r w:rsidR="006D1401" w:rsidRPr="006D1401">
        <w:rPr>
          <w:highlight w:val="yellow"/>
          <w:rPrChange w:id="1305" w:author="AnneMarieW" w:date="2018-03-21T09:44:00Z">
            <w:rPr>
              <w:rFonts w:ascii="Courier" w:hAnsi="Courier"/>
              <w:color w:val="0000FF"/>
              <w:sz w:val="20"/>
            </w:rPr>
          </w:rPrChange>
        </w:rPr>
        <w:t>“The</w:t>
      </w:r>
      <w:r w:rsidR="006D1401" w:rsidRPr="006D1401">
        <w:rPr>
          <w:highlight w:val="yellow"/>
          <w:rPrChange w:id="1306" w:author="AnneMarieW" w:date="2018-03-22T10:58:00Z">
            <w:rPr>
              <w:rFonts w:ascii="Courier" w:hAnsi="Courier"/>
              <w:color w:val="0000FF"/>
              <w:sz w:val="20"/>
            </w:rPr>
          </w:rPrChange>
        </w:rPr>
        <w:t xml:space="preserve"> </w:t>
      </w:r>
      <w:r w:rsidR="006D1401" w:rsidRPr="00CA2475">
        <w:rPr>
          <w:rStyle w:val="Literal"/>
          <w:highlight w:val="yellow"/>
          <w:rPrChange w:id="1307" w:author="Carol Nichols" w:date="2018-03-27T16:17:00Z">
            <w:rPr>
              <w:rStyle w:val="Literal"/>
            </w:rPr>
          </w:rPrChange>
        </w:rPr>
        <w:t>Iterator</w:t>
      </w:r>
      <w:r w:rsidR="006D1401" w:rsidRPr="00CA2475">
        <w:rPr>
          <w:rStyle w:val="Literal"/>
          <w:highlight w:val="yellow"/>
          <w:rPrChange w:id="1308" w:author="Carol Nichols" w:date="2018-03-27T16:17:00Z">
            <w:rPr>
              <w:rFonts w:ascii="Courier" w:hAnsi="Courier"/>
              <w:color w:val="0000FF"/>
              <w:sz w:val="20"/>
            </w:rPr>
          </w:rPrChange>
        </w:rPr>
        <w:t xml:space="preserve"> </w:t>
      </w:r>
      <w:r w:rsidR="006D1401" w:rsidRPr="006D1401">
        <w:rPr>
          <w:highlight w:val="yellow"/>
          <w:rPrChange w:id="1309" w:author="AnneMarieW" w:date="2018-03-21T09:44:00Z">
            <w:rPr>
              <w:rFonts w:ascii="Courier" w:hAnsi="Courier"/>
              <w:color w:val="0000FF"/>
              <w:sz w:val="20"/>
            </w:rPr>
          </w:rPrChange>
        </w:rPr>
        <w:t>Trait and the</w:t>
      </w:r>
      <w:r w:rsidR="006D1401" w:rsidRPr="006D1401">
        <w:rPr>
          <w:highlight w:val="yellow"/>
          <w:rPrChange w:id="1310" w:author="AnneMarieW" w:date="2018-03-22T10:58:00Z">
            <w:rPr>
              <w:rFonts w:ascii="Courier" w:hAnsi="Courier"/>
              <w:color w:val="0000FF"/>
              <w:sz w:val="20"/>
            </w:rPr>
          </w:rPrChange>
        </w:rPr>
        <w:t xml:space="preserve"> </w:t>
      </w:r>
      <w:r w:rsidR="006D1401" w:rsidRPr="00CA2475">
        <w:rPr>
          <w:rStyle w:val="Literal"/>
          <w:highlight w:val="yellow"/>
          <w:rPrChange w:id="1311" w:author="Carol Nichols" w:date="2018-03-27T16:17:00Z">
            <w:rPr>
              <w:rFonts w:ascii="Courier" w:hAnsi="Courier"/>
              <w:color w:val="0000FF"/>
              <w:sz w:val="20"/>
            </w:rPr>
          </w:rPrChange>
        </w:rPr>
        <w:t>next</w:t>
      </w:r>
      <w:r w:rsidR="006D1401" w:rsidRPr="006D1401">
        <w:rPr>
          <w:highlight w:val="yellow"/>
          <w:rPrChange w:id="1312" w:author="AnneMarieW" w:date="2018-03-21T09:44:00Z">
            <w:rPr>
              <w:rFonts w:ascii="Courier" w:hAnsi="Courier"/>
              <w:color w:val="0000FF"/>
              <w:sz w:val="20"/>
            </w:rPr>
          </w:rPrChange>
        </w:rPr>
        <w:t xml:space="preserve"> Method” </w:t>
      </w:r>
      <w:ins w:id="1313" w:author="janelle" w:date="2018-03-23T15:59:00Z">
        <w:r w:rsidR="003C4BF2">
          <w:rPr>
            <w:highlight w:val="yellow"/>
          </w:rPr>
          <w:t xml:space="preserve">on page XX </w:t>
        </w:r>
      </w:ins>
      <w:del w:id="1314" w:author="AnneMarieW" w:date="2018-03-21T09:44:00Z">
        <w:r w:rsidR="006D1401" w:rsidRPr="006D1401">
          <w:rPr>
            <w:highlight w:val="yellow"/>
            <w:rPrChange w:id="1315" w:author="AnneMarieW" w:date="2018-03-21T09:44:00Z">
              <w:rPr>
                <w:rFonts w:ascii="Courier" w:hAnsi="Courier"/>
                <w:color w:val="0000FF"/>
                <w:sz w:val="20"/>
              </w:rPr>
            </w:rPrChange>
          </w:rPr>
          <w:delText xml:space="preserve">section of </w:delText>
        </w:r>
      </w:del>
      <w:ins w:id="1316" w:author="AnneMarieW" w:date="2018-03-21T09:44:00Z">
        <w:r w:rsidR="006D1401" w:rsidRPr="006D1401">
          <w:rPr>
            <w:highlight w:val="yellow"/>
            <w:rPrChange w:id="1317" w:author="AnneMarieW" w:date="2018-03-21T09:44:00Z">
              <w:rPr>
                <w:rFonts w:ascii="Courier" w:hAnsi="Courier"/>
                <w:color w:val="0000FF"/>
                <w:sz w:val="20"/>
              </w:rPr>
            </w:rPrChange>
          </w:rPr>
          <w:t xml:space="preserve">in </w:t>
        </w:r>
      </w:ins>
      <w:r w:rsidR="006D1401" w:rsidRPr="006D1401">
        <w:rPr>
          <w:highlight w:val="yellow"/>
          <w:rPrChange w:id="1318" w:author="AnneMarieW" w:date="2018-03-21T09:44:00Z">
            <w:rPr>
              <w:rFonts w:ascii="Courier" w:hAnsi="Courier"/>
              <w:color w:val="0000FF"/>
              <w:sz w:val="20"/>
            </w:rPr>
          </w:rPrChange>
        </w:rPr>
        <w:t>Chapter 13</w:t>
      </w:r>
      <w:r w:rsidRPr="009C0DE2">
        <w:rPr>
          <w:rFonts w:hint="eastAsia"/>
        </w:rPr>
        <w:t>, we mentioned that the definition of</w:t>
      </w:r>
      <w:r w:rsidR="00C84259" w:rsidRPr="00F51973">
        <w:t xml:space="preserve"> </w:t>
      </w:r>
      <w:r w:rsidRPr="009C0DE2">
        <w:rPr>
          <w:rFonts w:hint="eastAsia"/>
        </w:rPr>
        <w:t>the</w:t>
      </w:r>
      <w:r w:rsidR="00C84259" w:rsidRPr="00F51973">
        <w:t xml:space="preserve"> </w:t>
      </w:r>
      <w:r w:rsidRPr="009C0DE2">
        <w:rPr>
          <w:rStyle w:val="Literal"/>
          <w:rFonts w:hint="eastAsia"/>
        </w:rPr>
        <w:t>Iterator</w:t>
      </w:r>
      <w:r w:rsidR="00C84259" w:rsidRPr="00F51973">
        <w:t xml:space="preserve"> </w:t>
      </w:r>
      <w:r w:rsidRPr="009C0DE2">
        <w:rPr>
          <w:rFonts w:hint="eastAsia"/>
        </w:rPr>
        <w:t>trait is as shown in Listing 19-20:</w:t>
      </w:r>
    </w:p>
    <w:p w14:paraId="708E0499" w14:textId="77777777" w:rsidR="003C4BF2" w:rsidRDefault="00B74426">
      <w:pPr>
        <w:pStyle w:val="ProductionDirective"/>
        <w:rPr>
          <w:rPrChange w:id="1319" w:author="AnneMarieW" w:date="2018-03-22T10:58:00Z">
            <w:rPr>
              <w:rFonts w:eastAsia="Microsoft YaHei"/>
            </w:rPr>
          </w:rPrChange>
        </w:rPr>
      </w:pPr>
      <w:ins w:id="1320" w:author="AnneMarieW" w:date="2018-03-22T10:58:00Z">
        <w:r>
          <w:t>prod: check</w:t>
        </w:r>
      </w:ins>
      <w:ins w:id="1321" w:author="janelle" w:date="2018-03-23T15:59:00Z">
        <w:r w:rsidR="003C4BF2">
          <w:t>/link</w:t>
        </w:r>
      </w:ins>
      <w:ins w:id="1322" w:author="AnneMarieW" w:date="2018-03-22T10:58:00Z">
        <w:r>
          <w:t xml:space="preserve"> xref</w:t>
        </w:r>
      </w:ins>
      <w:ins w:id="1323" w:author="janelle" w:date="2018-03-23T15:59:00Z">
        <w:r w:rsidR="003C4BF2">
          <w:t xml:space="preserve"> (ch13)</w:t>
        </w:r>
      </w:ins>
    </w:p>
    <w:p w14:paraId="135352CD" w14:textId="77777777" w:rsidR="00DF5F30" w:rsidRPr="009C0DE2" w:rsidRDefault="00DF5F30" w:rsidP="00F51973">
      <w:pPr>
        <w:pStyle w:val="CodeA"/>
      </w:pPr>
      <w:r w:rsidRPr="009C0DE2">
        <w:rPr>
          <w:rFonts w:hint="eastAsia"/>
        </w:rPr>
        <w:t>pub trait Iterator {</w:t>
      </w:r>
    </w:p>
    <w:p w14:paraId="7E9C47A1" w14:textId="543A525A" w:rsidR="00DF5F30" w:rsidRPr="009C0DE2" w:rsidRDefault="00C84259" w:rsidP="00173090">
      <w:pPr>
        <w:pStyle w:val="CodeB"/>
      </w:pPr>
      <w:r>
        <w:rPr>
          <w:rFonts w:hint="eastAsia"/>
        </w:rPr>
        <w:t xml:space="preserve"> </w:t>
      </w:r>
      <w:ins w:id="1324" w:author="Carol Nichols" w:date="2018-03-27T12:25:00Z">
        <w:r w:rsidR="00915353">
          <w:t xml:space="preserve">   </w:t>
        </w:r>
      </w:ins>
      <w:r w:rsidR="00DF5F30" w:rsidRPr="009C0DE2">
        <w:rPr>
          <w:rFonts w:hint="eastAsia"/>
        </w:rPr>
        <w:t>type Item;</w:t>
      </w:r>
    </w:p>
    <w:p w14:paraId="4C74DE6E" w14:textId="27A2EF7D" w:rsidR="00DF5F30" w:rsidRPr="009C0DE2" w:rsidRDefault="00C84259" w:rsidP="00173090">
      <w:pPr>
        <w:pStyle w:val="CodeB"/>
      </w:pPr>
      <w:r>
        <w:rPr>
          <w:rFonts w:hint="eastAsia"/>
        </w:rPr>
        <w:t xml:space="preserve"> </w:t>
      </w:r>
      <w:ins w:id="1325" w:author="Carol Nichols" w:date="2018-03-27T12:25:00Z">
        <w:r w:rsidR="00915353">
          <w:t xml:space="preserve">   </w:t>
        </w:r>
      </w:ins>
      <w:r w:rsidR="00DF5F30" w:rsidRPr="009C0DE2">
        <w:rPr>
          <w:rFonts w:hint="eastAsia"/>
        </w:rPr>
        <w:t>fn next(&amp;mut self) -&gt; Option&lt;Self::Item&gt;;</w:t>
      </w:r>
    </w:p>
    <w:p w14:paraId="3A85EE04" w14:textId="77777777" w:rsidR="00DF5F30" w:rsidRPr="009C0DE2" w:rsidRDefault="00DF5F30" w:rsidP="009C0DE2">
      <w:pPr>
        <w:pStyle w:val="CodeC"/>
      </w:pPr>
      <w:r w:rsidRPr="009C0DE2">
        <w:rPr>
          <w:rFonts w:hint="eastAsia"/>
        </w:rPr>
        <w:t>}</w:t>
      </w:r>
    </w:p>
    <w:p w14:paraId="3F08D0F1" w14:textId="77777777" w:rsidR="00DF5F30" w:rsidRPr="009C0DE2" w:rsidRDefault="00DF5F30" w:rsidP="007C0AF3">
      <w:pPr>
        <w:pStyle w:val="Listing"/>
        <w:rPr>
          <w:rFonts w:eastAsia="Microsoft YaHei"/>
        </w:rPr>
      </w:pPr>
      <w:r w:rsidRPr="009C0DE2">
        <w:rPr>
          <w:rFonts w:eastAsia="Microsoft YaHei" w:hint="eastAsia"/>
        </w:rPr>
        <w:t>Listing 19-20: The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that has an associated</w:t>
      </w:r>
      <w:r w:rsidR="00C84259" w:rsidRPr="00F51973">
        <w:t xml:space="preserve"> </w:t>
      </w:r>
      <w:r w:rsidRPr="009C0DE2">
        <w:rPr>
          <w:rFonts w:eastAsia="Microsoft YaHei" w:hint="eastAsia"/>
        </w:rPr>
        <w:t>type</w:t>
      </w:r>
      <w:r w:rsidR="00C84259" w:rsidRPr="00F51973">
        <w:t xml:space="preserve"> </w:t>
      </w:r>
      <w:r w:rsidRPr="009C0DE2">
        <w:rPr>
          <w:rStyle w:val="LiteralCaption"/>
          <w:rFonts w:hint="eastAsia"/>
        </w:rPr>
        <w:t>Item</w:t>
      </w:r>
    </w:p>
    <w:p w14:paraId="50447DF3" w14:textId="63EB1EC5" w:rsidR="00DF5F30" w:rsidRPr="009C0DE2" w:rsidRDefault="009B2F20" w:rsidP="00173090">
      <w:pPr>
        <w:pStyle w:val="Body"/>
      </w:pPr>
      <w:ins w:id="1326" w:author="AnneMarieW" w:date="2018-03-21T09:47:00Z">
        <w:del w:id="1327" w:author="Carol Nichols" w:date="2018-03-27T12:25:00Z">
          <w:r w:rsidDel="002C68C3">
            <w:delText>Because</w:delText>
          </w:r>
        </w:del>
      </w:ins>
      <w:del w:id="1328" w:author="Carol Nichols" w:date="2018-03-27T12:25:00Z">
        <w:r w:rsidR="00DF5F30" w:rsidRPr="009C0DE2" w:rsidDel="002C68C3">
          <w:rPr>
            <w:rFonts w:hint="eastAsia"/>
          </w:rPr>
          <w:delText>The</w:delText>
        </w:r>
        <w:r w:rsidR="00C84259" w:rsidRPr="00F51973" w:rsidDel="002C68C3">
          <w:delText xml:space="preserve"> </w:delText>
        </w:r>
        <w:r w:rsidR="00DF5F30" w:rsidRPr="009C0DE2" w:rsidDel="002C68C3">
          <w:rPr>
            <w:rStyle w:val="Literal"/>
            <w:rFonts w:hint="eastAsia"/>
          </w:rPr>
          <w:delText>Iterator</w:delText>
        </w:r>
        <w:r w:rsidR="00C84259" w:rsidRPr="00F51973" w:rsidDel="002C68C3">
          <w:delText xml:space="preserve"> </w:delText>
        </w:r>
        <w:r w:rsidR="00DF5F30" w:rsidRPr="009C0DE2" w:rsidDel="002C68C3">
          <w:rPr>
            <w:rFonts w:hint="eastAsia"/>
          </w:rPr>
          <w:delText xml:space="preserve">trait has an associated </w:delText>
        </w:r>
      </w:del>
      <w:ins w:id="1329" w:author="AnneMarieW" w:date="2018-03-21T09:47:00Z">
        <w:del w:id="1330" w:author="Carol Nichols" w:date="2018-03-27T12:25:00Z">
          <w:r w:rsidDel="002C68C3">
            <w:delText xml:space="preserve"> </w:delText>
          </w:r>
        </w:del>
      </w:ins>
      <w:del w:id="1331" w:author="Carol Nichols" w:date="2018-03-27T12:25:00Z">
        <w:r w:rsidR="00DF5F30" w:rsidRPr="009C0DE2" w:rsidDel="002C68C3">
          <w:rPr>
            <w:rFonts w:hint="eastAsia"/>
          </w:rPr>
          <w:delText>t</w:delText>
        </w:r>
      </w:del>
      <w:ins w:id="1332" w:author="Carol Nichols" w:date="2018-03-27T12:25:00Z">
        <w:r w:rsidR="002C68C3">
          <w:t>The t</w:t>
        </w:r>
      </w:ins>
      <w:r w:rsidR="00DF5F30" w:rsidRPr="009C0DE2">
        <w:rPr>
          <w:rFonts w:hint="eastAsia"/>
        </w:rPr>
        <w:t xml:space="preserve">ype </w:t>
      </w:r>
      <w:del w:id="1333" w:author="AnneMarieW" w:date="2018-03-21T09:47:00Z">
        <w:r w:rsidR="00DF5F30" w:rsidRPr="009C0DE2" w:rsidDel="009B2F20">
          <w:rPr>
            <w:rFonts w:hint="eastAsia"/>
          </w:rPr>
          <w:delText>named</w:delText>
        </w:r>
        <w:r w:rsidR="00C84259" w:rsidRPr="00F51973" w:rsidDel="009B2F20">
          <w:delText xml:space="preserve"> </w:delText>
        </w:r>
      </w:del>
      <w:r w:rsidR="00DF5F30" w:rsidRPr="009C0DE2">
        <w:rPr>
          <w:rStyle w:val="Literal"/>
          <w:rFonts w:hint="eastAsia"/>
        </w:rPr>
        <w:t>Item</w:t>
      </w:r>
      <w:del w:id="1334" w:author="AnneMarieW" w:date="2018-03-21T09:47:00Z">
        <w:r w:rsidR="00DF5F30" w:rsidRPr="009C0DE2" w:rsidDel="009B2F20">
          <w:rPr>
            <w:rFonts w:hint="eastAsia"/>
          </w:rPr>
          <w:delText>. This</w:delText>
        </w:r>
      </w:del>
      <w:r w:rsidR="00DF5F30" w:rsidRPr="009C0DE2">
        <w:rPr>
          <w:rFonts w:hint="eastAsia"/>
        </w:rPr>
        <w:t xml:space="preserve"> is a placeholder</w:t>
      </w:r>
      <w:r w:rsidR="00C84259" w:rsidRPr="00F51973">
        <w:t xml:space="preserve"> </w:t>
      </w:r>
      <w:r w:rsidR="00DF5F30" w:rsidRPr="009C0DE2">
        <w:rPr>
          <w:rFonts w:hint="eastAsia"/>
        </w:rPr>
        <w:t>type,</w:t>
      </w:r>
      <w:ins w:id="1335" w:author="Carol Nichols" w:date="2018-03-27T12:25:00Z">
        <w:r w:rsidR="002C68C3">
          <w:t xml:space="preserve"> and</w:t>
        </w:r>
      </w:ins>
      <w:r w:rsidR="00DF5F30" w:rsidRPr="009C0DE2">
        <w:rPr>
          <w:rFonts w:hint="eastAsia"/>
        </w:rPr>
        <w:t xml:space="preserve"> </w:t>
      </w:r>
      <w:del w:id="1336" w:author="AnneMarieW" w:date="2018-03-21T09:47:00Z">
        <w:r w:rsidR="00DF5F30" w:rsidRPr="009C0DE2" w:rsidDel="009B2F20">
          <w:rPr>
            <w:rFonts w:hint="eastAsia"/>
          </w:rPr>
          <w:delText xml:space="preserve">and </w:delText>
        </w:r>
      </w:del>
      <w:r w:rsidR="00DF5F30" w:rsidRPr="009C0DE2">
        <w:rPr>
          <w:rFonts w:hint="eastAsia"/>
        </w:rPr>
        <w:t>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w:t>
      </w:r>
      <w:ins w:id="1337" w:author="Carol Nichols" w:date="2018-03-27T12:25:00Z">
        <w:r w:rsidR="002C68C3">
          <w:t xml:space="preserve">’s definition shows that it </w:t>
        </w:r>
      </w:ins>
      <w:del w:id="1338" w:author="Carol Nichols" w:date="2018-03-27T12:25:00Z">
        <w:r w:rsidR="00DF5F30" w:rsidRPr="009C0DE2" w:rsidDel="002C68C3">
          <w:rPr>
            <w:rFonts w:hint="eastAsia"/>
          </w:rPr>
          <w:delText xml:space="preserve"> </w:delText>
        </w:r>
      </w:del>
      <w:r w:rsidR="00DF5F30" w:rsidRPr="009C0DE2">
        <w:rPr>
          <w:rFonts w:hint="eastAsia"/>
        </w:rPr>
        <w:t>will return values of type</w:t>
      </w:r>
      <w:r w:rsidR="00C84259" w:rsidRPr="00F51973">
        <w:t xml:space="preserve"> </w:t>
      </w:r>
      <w:r w:rsidR="00DF5F30" w:rsidRPr="009C0DE2">
        <w:rPr>
          <w:rStyle w:val="Literal"/>
          <w:rFonts w:hint="eastAsia"/>
        </w:rPr>
        <w:t>Option&lt;Self::Item&gt;</w:t>
      </w:r>
      <w:r w:rsidR="00DF5F30" w:rsidRPr="009C0DE2">
        <w:rPr>
          <w:rFonts w:hint="eastAsia"/>
        </w:rPr>
        <w:t>.</w:t>
      </w:r>
      <w:r w:rsidR="00C84259" w:rsidRPr="00F51973">
        <w:t xml:space="preserve"> </w:t>
      </w:r>
      <w:r w:rsidR="00DF5F30" w:rsidRPr="009C0DE2">
        <w:rPr>
          <w:rFonts w:hint="eastAsia"/>
        </w:rPr>
        <w:t>Implementors of th</w:t>
      </w:r>
      <w:del w:id="1339" w:author="AnneMarieW" w:date="2018-03-21T09:48:00Z">
        <w:r w:rsidR="00DF5F30" w:rsidRPr="009C0DE2" w:rsidDel="009B2F20">
          <w:rPr>
            <w:rFonts w:hint="eastAsia"/>
          </w:rPr>
          <w:delText>is</w:delText>
        </w:r>
      </w:del>
      <w:ins w:id="1340" w:author="AnneMarieW" w:date="2018-03-21T09:48:00Z">
        <w:r>
          <w:t>e</w:t>
        </w:r>
        <w:commentRangeStart w:id="1341"/>
        <w:commentRangeStart w:id="1342"/>
        <w:r>
          <w:t xml:space="preserve"> </w:t>
        </w:r>
        <w:r w:rsidR="006D1401" w:rsidRPr="006D1401">
          <w:rPr>
            <w:rStyle w:val="Literal"/>
            <w:rPrChange w:id="1343" w:author="AnneMarieW" w:date="2018-03-21T09:48:00Z">
              <w:rPr>
                <w:rFonts w:ascii="Courier" w:hAnsi="Courier"/>
                <w:color w:val="0000FF"/>
                <w:sz w:val="20"/>
              </w:rPr>
            </w:rPrChange>
          </w:rPr>
          <w:t>Iterator</w:t>
        </w:r>
        <w:commentRangeEnd w:id="1341"/>
        <w:r w:rsidR="002721E7">
          <w:rPr>
            <w:rStyle w:val="CommentReference"/>
          </w:rPr>
          <w:commentReference w:id="1341"/>
        </w:r>
      </w:ins>
      <w:commentRangeEnd w:id="1342"/>
      <w:r w:rsidR="002C68C3">
        <w:rPr>
          <w:rStyle w:val="CommentReference"/>
        </w:rPr>
        <w:commentReference w:id="1342"/>
      </w:r>
      <w:r w:rsidR="00DF5F30" w:rsidRPr="009C0DE2">
        <w:rPr>
          <w:rFonts w:hint="eastAsia"/>
        </w:rPr>
        <w:t xml:space="preserve"> trait will specify the concrete type for</w:t>
      </w:r>
      <w:r w:rsidR="00C84259" w:rsidRPr="00F51973">
        <w:t xml:space="preserve"> </w:t>
      </w:r>
      <w:r w:rsidR="00DF5F30" w:rsidRPr="009C0DE2">
        <w:rPr>
          <w:rStyle w:val="Literal"/>
          <w:rFonts w:hint="eastAsia"/>
        </w:rPr>
        <w:t>Item</w:t>
      </w:r>
      <w:r w:rsidR="00DF5F30" w:rsidRPr="009C0DE2">
        <w:rPr>
          <w:rFonts w:hint="eastAsia"/>
        </w:rPr>
        <w:t>, and the</w:t>
      </w:r>
      <w:r w:rsidR="00C84259" w:rsidRPr="00F51973">
        <w:t xml:space="preserve"> </w:t>
      </w:r>
      <w:r w:rsidR="00DF5F30" w:rsidRPr="009C0DE2">
        <w:rPr>
          <w:rStyle w:val="Literal"/>
          <w:rFonts w:hint="eastAsia"/>
        </w:rPr>
        <w:t>next</w:t>
      </w:r>
      <w:r w:rsidR="00C84259" w:rsidRPr="00F51973">
        <w:t xml:space="preserve"> </w:t>
      </w:r>
      <w:r w:rsidR="00DF5F30" w:rsidRPr="009C0DE2">
        <w:rPr>
          <w:rFonts w:hint="eastAsia"/>
        </w:rPr>
        <w:t>method will return an</w:t>
      </w:r>
      <w:r w:rsidR="00C84259" w:rsidRPr="00F51973">
        <w:t xml:space="preserve"> </w:t>
      </w:r>
      <w:r w:rsidR="00DF5F30" w:rsidRPr="009C0DE2">
        <w:rPr>
          <w:rStyle w:val="Literal"/>
          <w:rFonts w:hint="eastAsia"/>
        </w:rPr>
        <w:t>Option</w:t>
      </w:r>
      <w:r w:rsidR="00C84259" w:rsidRPr="00F51973">
        <w:t xml:space="preserve"> </w:t>
      </w:r>
      <w:r w:rsidR="00DF5F30" w:rsidRPr="009C0DE2">
        <w:rPr>
          <w:rFonts w:hint="eastAsia"/>
        </w:rPr>
        <w:t>containing a value of that concrete type.</w:t>
      </w:r>
    </w:p>
    <w:p w14:paraId="6EA0A94B" w14:textId="77777777" w:rsidR="00DF5F30" w:rsidRPr="009C0DE2" w:rsidRDefault="00DF5F30" w:rsidP="009C0DE2">
      <w:pPr>
        <w:pStyle w:val="HeadC"/>
      </w:pPr>
      <w:bookmarkStart w:id="1344" w:name="associated-types-versus-generics"/>
      <w:bookmarkStart w:id="1345" w:name="_Toc508803078"/>
      <w:bookmarkEnd w:id="1344"/>
      <w:r w:rsidRPr="009C0DE2">
        <w:rPr>
          <w:rFonts w:hint="eastAsia"/>
        </w:rPr>
        <w:t xml:space="preserve">Associated Types </w:t>
      </w:r>
      <w:del w:id="1346" w:author="AnneMarieW" w:date="2018-03-20T09:30:00Z">
        <w:r w:rsidRPr="009C0DE2" w:rsidDel="00C83738">
          <w:rPr>
            <w:rFonts w:hint="eastAsia"/>
          </w:rPr>
          <w:delText>Versu</w:delText>
        </w:r>
      </w:del>
      <w:ins w:id="1347" w:author="AnneMarieW" w:date="2018-03-20T09:30:00Z">
        <w:r w:rsidR="00C83738">
          <w:t>v</w:t>
        </w:r>
      </w:ins>
      <w:r w:rsidRPr="009C0DE2">
        <w:rPr>
          <w:rFonts w:hint="eastAsia"/>
        </w:rPr>
        <w:t>s</w:t>
      </w:r>
      <w:ins w:id="1348" w:author="AnneMarieW" w:date="2018-03-20T09:30:00Z">
        <w:r w:rsidR="00C83738">
          <w:t>.</w:t>
        </w:r>
      </w:ins>
      <w:r w:rsidRPr="009C0DE2">
        <w:rPr>
          <w:rFonts w:hint="eastAsia"/>
        </w:rPr>
        <w:t xml:space="preserve"> Generics</w:t>
      </w:r>
      <w:bookmarkEnd w:id="1345"/>
    </w:p>
    <w:p w14:paraId="248B902B" w14:textId="6479627D" w:rsidR="00DF5F30" w:rsidRPr="009C0DE2" w:rsidRDefault="00DF5F30" w:rsidP="007C0AF3">
      <w:pPr>
        <w:pStyle w:val="BodyFirst"/>
        <w:rPr>
          <w:rFonts w:eastAsia="Microsoft YaHei"/>
        </w:rPr>
      </w:pPr>
      <w:del w:id="1349" w:author="AnneMarieW" w:date="2018-03-21T09:49:00Z">
        <w:r w:rsidRPr="009C0DE2" w:rsidDel="00B00CB7">
          <w:rPr>
            <w:rFonts w:eastAsia="Microsoft YaHei" w:hint="eastAsia"/>
          </w:rPr>
          <w:delText xml:space="preserve">This may </w:delText>
        </w:r>
      </w:del>
      <w:ins w:id="1350" w:author="AnneMarieW" w:date="2018-03-21T09:49:00Z">
        <w:r w:rsidR="00B00CB7">
          <w:rPr>
            <w:rFonts w:eastAsia="Microsoft YaHei"/>
          </w:rPr>
          <w:t xml:space="preserve">Associated types might </w:t>
        </w:r>
      </w:ins>
      <w:r w:rsidRPr="009C0DE2">
        <w:rPr>
          <w:rFonts w:eastAsia="Microsoft YaHei" w:hint="eastAsia"/>
        </w:rPr>
        <w:t xml:space="preserve">seem like a similar concept to generics, in that </w:t>
      </w:r>
      <w:ins w:id="1351" w:author="Carol Nichols" w:date="2018-03-27T12:28:00Z">
        <w:r w:rsidR="000971E4">
          <w:rPr>
            <w:rFonts w:eastAsia="Microsoft YaHei"/>
          </w:rPr>
          <w:t>they</w:t>
        </w:r>
      </w:ins>
      <w:del w:id="1352" w:author="Carol Nichols" w:date="2018-03-27T12:28:00Z">
        <w:r w:rsidRPr="009C0DE2" w:rsidDel="000971E4">
          <w:rPr>
            <w:rFonts w:eastAsia="Microsoft YaHei" w:hint="eastAsia"/>
          </w:rPr>
          <w:delText>it</w:delText>
        </w:r>
      </w:del>
      <w:r w:rsidRPr="009C0DE2">
        <w:rPr>
          <w:rFonts w:eastAsia="Microsoft YaHei" w:hint="eastAsia"/>
        </w:rPr>
        <w:t xml:space="preserve"> allow</w:t>
      </w:r>
      <w:del w:id="1353" w:author="Carol Nichols" w:date="2018-03-27T12:28:00Z">
        <w:r w:rsidRPr="009C0DE2" w:rsidDel="000971E4">
          <w:rPr>
            <w:rFonts w:eastAsia="Microsoft YaHei" w:hint="eastAsia"/>
          </w:rPr>
          <w:delText>s</w:delText>
        </w:r>
      </w:del>
      <w:r w:rsidRPr="009C0DE2">
        <w:rPr>
          <w:rFonts w:eastAsia="Microsoft YaHei" w:hint="eastAsia"/>
        </w:rPr>
        <w:t xml:space="preserve"> us to</w:t>
      </w:r>
      <w:r w:rsidR="00C84259" w:rsidRPr="00F51973">
        <w:t xml:space="preserve"> </w:t>
      </w:r>
      <w:r w:rsidRPr="009C0DE2">
        <w:rPr>
          <w:rFonts w:eastAsia="Microsoft YaHei" w:hint="eastAsia"/>
        </w:rPr>
        <w:t>define a function without specifying what types it can</w:t>
      </w:r>
      <w:del w:id="1354" w:author="AnneMarieW" w:date="2018-03-21T09:49:00Z">
        <w:r w:rsidRPr="009C0DE2" w:rsidDel="00B00CB7">
          <w:rPr>
            <w:rFonts w:eastAsia="Microsoft YaHei" w:hint="eastAsia"/>
          </w:rPr>
          <w:delText xml:space="preserve"> deal with</w:delText>
        </w:r>
      </w:del>
      <w:ins w:id="1355" w:author="AnneMarieW" w:date="2018-03-21T09:49:00Z">
        <w:r w:rsidR="00B00CB7">
          <w:rPr>
            <w:rFonts w:eastAsia="Microsoft YaHei"/>
          </w:rPr>
          <w:t xml:space="preserve"> handle</w:t>
        </w:r>
      </w:ins>
      <w:r w:rsidRPr="009C0DE2">
        <w:rPr>
          <w:rFonts w:eastAsia="Microsoft YaHei" w:hint="eastAsia"/>
        </w:rPr>
        <w:t>. So why use</w:t>
      </w:r>
      <w:r w:rsidR="00C84259" w:rsidRPr="00F51973">
        <w:t xml:space="preserve"> </w:t>
      </w:r>
      <w:r w:rsidRPr="009C0DE2">
        <w:rPr>
          <w:rFonts w:eastAsia="Microsoft YaHei" w:hint="eastAsia"/>
        </w:rPr>
        <w:t>associated types?</w:t>
      </w:r>
    </w:p>
    <w:p w14:paraId="19268715" w14:textId="77777777" w:rsidR="00DF5F30" w:rsidRDefault="00DF5F30" w:rsidP="00173090">
      <w:pPr>
        <w:pStyle w:val="Body"/>
        <w:rPr>
          <w:ins w:id="1356" w:author="AnneMarieW" w:date="2018-03-21T09:51:00Z"/>
        </w:rPr>
      </w:pPr>
      <w:r w:rsidRPr="009C0DE2">
        <w:rPr>
          <w:rFonts w:hint="eastAsia"/>
        </w:rPr>
        <w:t>Let</w:t>
      </w:r>
      <w:r w:rsidRPr="009C0DE2">
        <w:t>’</w:t>
      </w:r>
      <w:r w:rsidRPr="009C0DE2">
        <w:rPr>
          <w:rFonts w:hint="eastAsia"/>
        </w:rPr>
        <w:t xml:space="preserve">s examine the difference </w:t>
      </w:r>
      <w:ins w:id="1357" w:author="AnneMarieW" w:date="2018-03-21T09:50:00Z">
        <w:r w:rsidR="00B00CB7">
          <w:t xml:space="preserve">between the two concepts </w:t>
        </w:r>
      </w:ins>
      <w:r w:rsidRPr="009C0DE2">
        <w:rPr>
          <w:rFonts w:hint="eastAsia"/>
        </w:rPr>
        <w:t>with an example</w:t>
      </w:r>
      <w:ins w:id="1358" w:author="AnneMarieW" w:date="2018-03-21T09:50:00Z">
        <w:r w:rsidR="00B00CB7" w:rsidRPr="00B00CB7">
          <w:rPr>
            <w:rFonts w:hint="eastAsia"/>
          </w:rPr>
          <w:t xml:space="preserve"> </w:t>
        </w:r>
        <w:r w:rsidR="00B00CB7" w:rsidRPr="009C0DE2">
          <w:rPr>
            <w:rFonts w:hint="eastAsia"/>
          </w:rPr>
          <w:t xml:space="preserve">from </w:t>
        </w:r>
        <w:r w:rsidR="006D1401" w:rsidRPr="006D1401">
          <w:rPr>
            <w:highlight w:val="yellow"/>
            <w:rPrChange w:id="1359" w:author="AnneMarieW" w:date="2018-03-21T09:51:00Z">
              <w:rPr>
                <w:rFonts w:ascii="Courier" w:hAnsi="Courier"/>
                <w:color w:val="0000FF"/>
                <w:sz w:val="20"/>
              </w:rPr>
            </w:rPrChange>
          </w:rPr>
          <w:t>Chapter 13</w:t>
        </w:r>
      </w:ins>
      <w:r w:rsidRPr="009C0DE2">
        <w:rPr>
          <w:rFonts w:hint="eastAsia"/>
        </w:rPr>
        <w:t xml:space="preserve"> that implements the</w:t>
      </w:r>
      <w:r w:rsidR="00C84259" w:rsidRPr="00F51973">
        <w:t xml:space="preserve"> </w:t>
      </w:r>
      <w:r w:rsidRPr="009C0DE2">
        <w:rPr>
          <w:rStyle w:val="Literal"/>
          <w:rFonts w:hint="eastAsia"/>
        </w:rPr>
        <w:t>Iterator</w:t>
      </w:r>
      <w:r w:rsidR="00C84259" w:rsidRPr="00F51973">
        <w:t xml:space="preserve"> </w:t>
      </w:r>
      <w:r w:rsidRPr="009C0DE2">
        <w:rPr>
          <w:rFonts w:hint="eastAsia"/>
        </w:rPr>
        <w:t>trait on the</w:t>
      </w:r>
      <w:r w:rsidR="00C84259" w:rsidRPr="00F51973">
        <w:t xml:space="preserve"> </w:t>
      </w:r>
      <w:r w:rsidRPr="009C0DE2">
        <w:rPr>
          <w:rStyle w:val="Literal"/>
          <w:rFonts w:hint="eastAsia"/>
        </w:rPr>
        <w:t>Counter</w:t>
      </w:r>
      <w:r w:rsidR="00C84259" w:rsidRPr="00F51973">
        <w:t xml:space="preserve"> </w:t>
      </w:r>
      <w:r w:rsidRPr="009C0DE2">
        <w:rPr>
          <w:rFonts w:hint="eastAsia"/>
        </w:rPr>
        <w:t>struct</w:t>
      </w:r>
      <w:del w:id="1360" w:author="AnneMarieW" w:date="2018-03-21T09:50:00Z">
        <w:r w:rsidRPr="009C0DE2" w:rsidDel="00B00CB7">
          <w:rPr>
            <w:rFonts w:hint="eastAsia"/>
          </w:rPr>
          <w:delText xml:space="preserve"> from Chapter 13</w:delText>
        </w:r>
      </w:del>
      <w:r w:rsidRPr="009C0DE2">
        <w:rPr>
          <w:rFonts w:hint="eastAsia"/>
        </w:rPr>
        <w:t xml:space="preserve">. In </w:t>
      </w:r>
      <w:r w:rsidR="006D1401" w:rsidRPr="006D1401">
        <w:rPr>
          <w:highlight w:val="yellow"/>
          <w:rPrChange w:id="1361" w:author="AnneMarieW" w:date="2018-03-21T09:51:00Z">
            <w:rPr>
              <w:rFonts w:ascii="Courier" w:hAnsi="Courier"/>
              <w:color w:val="0000FF"/>
              <w:sz w:val="20"/>
            </w:rPr>
          </w:rPrChange>
        </w:rPr>
        <w:t>Listing 13-21</w:t>
      </w:r>
      <w:ins w:id="1362" w:author="janelle" w:date="2018-03-23T16:00:00Z">
        <w:r w:rsidR="003C4BF2">
          <w:t xml:space="preserve"> on page XX</w:t>
        </w:r>
      </w:ins>
      <w:r w:rsidRPr="009C0DE2">
        <w:rPr>
          <w:rFonts w:hint="eastAsia"/>
        </w:rPr>
        <w:t>, we specified</w:t>
      </w:r>
      <w:r w:rsidR="00C84259" w:rsidRPr="00F51973">
        <w:t xml:space="preserve"> </w:t>
      </w:r>
      <w:r w:rsidRPr="009C0DE2">
        <w:rPr>
          <w:rFonts w:hint="eastAsia"/>
        </w:rPr>
        <w:t>that the</w:t>
      </w:r>
      <w:r w:rsidR="00C84259" w:rsidRPr="00F51973">
        <w:t xml:space="preserve"> </w:t>
      </w:r>
      <w:r w:rsidRPr="009C0DE2">
        <w:rPr>
          <w:rStyle w:val="Literal"/>
          <w:rFonts w:hint="eastAsia"/>
        </w:rPr>
        <w:t>Item</w:t>
      </w:r>
      <w:r w:rsidR="00C84259" w:rsidRPr="00F51973">
        <w:t xml:space="preserve"> </w:t>
      </w:r>
      <w:r w:rsidRPr="009C0DE2">
        <w:rPr>
          <w:rFonts w:hint="eastAsia"/>
        </w:rPr>
        <w:t>type was</w:t>
      </w:r>
      <w:r w:rsidR="00C84259" w:rsidRPr="00F51973">
        <w:t xml:space="preserve"> </w:t>
      </w:r>
      <w:r w:rsidRPr="009C0DE2">
        <w:rPr>
          <w:rStyle w:val="Literal"/>
          <w:rFonts w:hint="eastAsia"/>
        </w:rPr>
        <w:t>u32</w:t>
      </w:r>
      <w:r w:rsidRPr="009C0DE2">
        <w:rPr>
          <w:rFonts w:hint="eastAsia"/>
        </w:rPr>
        <w:t>:</w:t>
      </w:r>
    </w:p>
    <w:p w14:paraId="7618F2B6" w14:textId="77777777" w:rsidR="003C4BF2" w:rsidRDefault="00B00CB7">
      <w:pPr>
        <w:pStyle w:val="ProductionDirective"/>
        <w:rPr>
          <w:rPrChange w:id="1363" w:author="AnneMarieW" w:date="2018-03-21T09:51:00Z">
            <w:rPr>
              <w:rFonts w:eastAsia="Microsoft YaHei"/>
            </w:rPr>
          </w:rPrChange>
        </w:rPr>
      </w:pPr>
      <w:ins w:id="1364" w:author="AnneMarieW" w:date="2018-03-21T09:51:00Z">
        <w:r>
          <w:t>prod: check xref</w:t>
        </w:r>
      </w:ins>
      <w:ins w:id="1365" w:author="janelle" w:date="2018-03-23T16:00:00Z">
        <w:r w:rsidR="003C4BF2">
          <w:t>/link listing 13-21</w:t>
        </w:r>
      </w:ins>
    </w:p>
    <w:p w14:paraId="36243843" w14:textId="77777777" w:rsidR="00DF5F30" w:rsidRPr="009C0DE2" w:rsidRDefault="00DF5F30" w:rsidP="009C0DE2">
      <w:pPr>
        <w:pStyle w:val="ProductionDirective"/>
        <w:rPr>
          <w:rFonts w:eastAsia="Microsoft YaHei"/>
        </w:rPr>
      </w:pPr>
      <w:del w:id="1366" w:author="janelle" w:date="2018-03-23T15:59:00Z">
        <w:r w:rsidRPr="009C0DE2" w:rsidDel="003C4BF2">
          <w:rPr>
            <w:rFonts w:eastAsia="Microsoft YaHei" w:hint="eastAsia"/>
          </w:rPr>
          <w:delText xml:space="preserve">Filename: </w:delText>
        </w:r>
      </w:del>
      <w:r w:rsidRPr="009C0DE2">
        <w:rPr>
          <w:rFonts w:eastAsia="Microsoft YaHei" w:hint="eastAsia"/>
        </w:rPr>
        <w:t>src/lib.rs</w:t>
      </w:r>
    </w:p>
    <w:p w14:paraId="268F3DD4" w14:textId="77777777" w:rsidR="00DF5F30" w:rsidRPr="009C0DE2" w:rsidRDefault="00DF5F30" w:rsidP="00F51973">
      <w:pPr>
        <w:pStyle w:val="CodeA"/>
      </w:pPr>
      <w:r w:rsidRPr="009C0DE2">
        <w:rPr>
          <w:rFonts w:hint="eastAsia"/>
        </w:rPr>
        <w:t>impl Iterator for Counter {</w:t>
      </w:r>
    </w:p>
    <w:p w14:paraId="6043BF89" w14:textId="7E5E0D9A" w:rsidR="00DF5F30" w:rsidRPr="009C0DE2" w:rsidRDefault="00C84259" w:rsidP="007C0AF3">
      <w:pPr>
        <w:pStyle w:val="CodeB"/>
      </w:pPr>
      <w:r>
        <w:rPr>
          <w:rFonts w:hint="eastAsia"/>
        </w:rPr>
        <w:lastRenderedPageBreak/>
        <w:t xml:space="preserve"> </w:t>
      </w:r>
      <w:ins w:id="1367" w:author="Carol Nichols" w:date="2018-03-27T12:29:00Z">
        <w:r w:rsidR="000971E4">
          <w:t xml:space="preserve">   </w:t>
        </w:r>
      </w:ins>
      <w:r w:rsidR="00DF5F30" w:rsidRPr="009C0DE2">
        <w:rPr>
          <w:rFonts w:hint="eastAsia"/>
        </w:rPr>
        <w:t>type Item = u32;</w:t>
      </w:r>
    </w:p>
    <w:p w14:paraId="2217DC96" w14:textId="77777777" w:rsidR="00DF5F30" w:rsidRPr="009C0DE2" w:rsidRDefault="00DF5F30" w:rsidP="007C0AF3">
      <w:pPr>
        <w:pStyle w:val="CodeB"/>
      </w:pPr>
    </w:p>
    <w:p w14:paraId="08763CF7" w14:textId="2B9FBDD3" w:rsidR="00DF5F30" w:rsidRPr="009C0DE2" w:rsidRDefault="00C84259" w:rsidP="007C0AF3">
      <w:pPr>
        <w:pStyle w:val="CodeB"/>
      </w:pPr>
      <w:r>
        <w:rPr>
          <w:rFonts w:hint="eastAsia"/>
        </w:rPr>
        <w:t xml:space="preserve"> </w:t>
      </w:r>
      <w:ins w:id="1368" w:author="Carol Nichols" w:date="2018-03-27T12:29:00Z">
        <w:r w:rsidR="000971E4">
          <w:t xml:space="preserve">   </w:t>
        </w:r>
      </w:ins>
      <w:r w:rsidR="00DF5F30" w:rsidRPr="009C0DE2">
        <w:rPr>
          <w:rFonts w:hint="eastAsia"/>
        </w:rPr>
        <w:t>fn next(&amp;mut self) -&gt; Option&lt;Self::Item&gt; {</w:t>
      </w:r>
    </w:p>
    <w:p w14:paraId="3B0D745F" w14:textId="72090351" w:rsidR="00DF5F30" w:rsidRPr="009C0DE2" w:rsidRDefault="00C84259" w:rsidP="007C0AF3">
      <w:pPr>
        <w:pStyle w:val="CodeC"/>
      </w:pPr>
      <w:r>
        <w:rPr>
          <w:rFonts w:hint="eastAsia"/>
        </w:rPr>
        <w:t xml:space="preserve">  </w:t>
      </w:r>
      <w:ins w:id="1369" w:author="Carol Nichols" w:date="2018-03-27T12:29:00Z">
        <w:r w:rsidR="000971E4">
          <w:t xml:space="preserve">      </w:t>
        </w:r>
      </w:ins>
      <w:r w:rsidR="00DF5F30" w:rsidRPr="009C0DE2">
        <w:rPr>
          <w:rFonts w:hint="eastAsia"/>
        </w:rPr>
        <w:t xml:space="preserve">// </w:t>
      </w:r>
      <w:r w:rsidR="00DF5F30" w:rsidRPr="00EA4928">
        <w:rPr>
          <w:rStyle w:val="LiteralItal"/>
          <w:rPrChange w:id="1370" w:author="janelle" w:date="2018-03-23T16:12:00Z">
            <w:rPr/>
          </w:rPrChange>
        </w:rPr>
        <w:t>--snip--</w:t>
      </w:r>
    </w:p>
    <w:p w14:paraId="0E363389" w14:textId="77777777" w:rsidR="00DF5F30" w:rsidRPr="009C0DE2" w:rsidRDefault="00DF5F30" w:rsidP="00173090">
      <w:pPr>
        <w:pStyle w:val="Body"/>
      </w:pPr>
      <w:r w:rsidRPr="009C0DE2">
        <w:rPr>
          <w:rFonts w:hint="eastAsia"/>
        </w:rPr>
        <w:t xml:space="preserve">This </w:t>
      </w:r>
      <w:ins w:id="1371" w:author="AnneMarieW" w:date="2018-03-21T09:52:00Z">
        <w:r w:rsidR="00B809B5">
          <w:t xml:space="preserve">syntax seems </w:t>
        </w:r>
      </w:ins>
      <w:del w:id="1372" w:author="AnneMarieW" w:date="2018-03-21T09:52:00Z">
        <w:r w:rsidRPr="009C0DE2" w:rsidDel="00B809B5">
          <w:rPr>
            <w:rFonts w:hint="eastAsia"/>
          </w:rPr>
          <w:delText xml:space="preserve">feels </w:delText>
        </w:r>
      </w:del>
      <w:del w:id="1373" w:author="AnneMarieW" w:date="2018-03-21T09:53:00Z">
        <w:r w:rsidRPr="009C0DE2" w:rsidDel="00B809B5">
          <w:rPr>
            <w:rFonts w:hint="eastAsia"/>
          </w:rPr>
          <w:delText>similar</w:delText>
        </w:r>
      </w:del>
      <w:ins w:id="1374" w:author="AnneMarieW" w:date="2018-03-21T09:53:00Z">
        <w:r w:rsidR="00B809B5">
          <w:t>comparable</w:t>
        </w:r>
      </w:ins>
      <w:r w:rsidRPr="009C0DE2">
        <w:rPr>
          <w:rFonts w:hint="eastAsia"/>
        </w:rPr>
        <w:t xml:space="preserve"> to generics. So why not just define the</w:t>
      </w:r>
      <w:r w:rsidR="00C84259" w:rsidRPr="00F51973">
        <w:t xml:space="preserve"> </w:t>
      </w:r>
      <w:r w:rsidR="006D1401" w:rsidRPr="006D1401">
        <w:rPr>
          <w:rStyle w:val="Literal"/>
          <w:rPrChange w:id="1375" w:author="AnneMarieW" w:date="2018-03-21T09:51:00Z">
            <w:rPr>
              <w:rFonts w:ascii="Courier" w:hAnsi="Courier"/>
              <w:color w:val="0000FF"/>
              <w:sz w:val="20"/>
            </w:rPr>
          </w:rPrChange>
        </w:rPr>
        <w:t xml:space="preserve">Iterator </w:t>
      </w:r>
      <w:r w:rsidRPr="009C0DE2">
        <w:rPr>
          <w:rFonts w:hint="eastAsia"/>
        </w:rPr>
        <w:t>trait</w:t>
      </w:r>
      <w:r w:rsidR="009C0DE2">
        <w:rPr>
          <w:rFonts w:hint="eastAsia"/>
        </w:rPr>
        <w:t xml:space="preserve"> </w:t>
      </w:r>
      <w:r w:rsidRPr="009C0DE2">
        <w:rPr>
          <w:rFonts w:hint="eastAsia"/>
        </w:rPr>
        <w:t>with generics</w:t>
      </w:r>
      <w:ins w:id="1376" w:author="AnneMarieW" w:date="2018-03-21T09:51:00Z">
        <w:r w:rsidR="00B809B5">
          <w:t>,</w:t>
        </w:r>
      </w:ins>
      <w:r w:rsidRPr="009C0DE2">
        <w:rPr>
          <w:rFonts w:hint="eastAsia"/>
        </w:rPr>
        <w:t xml:space="preserve"> as shown in Listing 19-21?</w:t>
      </w:r>
    </w:p>
    <w:p w14:paraId="5063CC23" w14:textId="77777777" w:rsidR="00DF5F30" w:rsidRPr="009C0DE2" w:rsidRDefault="00DF5F30" w:rsidP="007C0AF3">
      <w:pPr>
        <w:pStyle w:val="CodeA"/>
      </w:pPr>
      <w:r w:rsidRPr="009C0DE2">
        <w:rPr>
          <w:rFonts w:hint="eastAsia"/>
        </w:rPr>
        <w:t>pub trait Iterator&lt;T&gt; {</w:t>
      </w:r>
    </w:p>
    <w:p w14:paraId="1F9B2B7D" w14:textId="1EA80E15" w:rsidR="00DF5F30" w:rsidRPr="009C0DE2" w:rsidRDefault="00C84259" w:rsidP="007C0AF3">
      <w:pPr>
        <w:pStyle w:val="CodeB"/>
      </w:pPr>
      <w:r>
        <w:rPr>
          <w:rFonts w:hint="eastAsia"/>
        </w:rPr>
        <w:t xml:space="preserve"> </w:t>
      </w:r>
      <w:ins w:id="1377" w:author="Carol Nichols" w:date="2018-03-27T12:30:00Z">
        <w:r w:rsidR="00BA4252">
          <w:t xml:space="preserve">   </w:t>
        </w:r>
      </w:ins>
      <w:r w:rsidR="00DF5F30" w:rsidRPr="009C0DE2">
        <w:rPr>
          <w:rFonts w:hint="eastAsia"/>
        </w:rPr>
        <w:t>fn next(&amp;mut self) -&gt; Option&lt;T&gt;;</w:t>
      </w:r>
    </w:p>
    <w:p w14:paraId="1EE02CE9" w14:textId="77777777" w:rsidR="00DF5F30" w:rsidRPr="009C0DE2" w:rsidRDefault="00DF5F30" w:rsidP="009C0DE2">
      <w:pPr>
        <w:pStyle w:val="CodeC"/>
      </w:pPr>
      <w:r w:rsidRPr="009C0DE2">
        <w:rPr>
          <w:rFonts w:hint="eastAsia"/>
        </w:rPr>
        <w:t>}</w:t>
      </w:r>
    </w:p>
    <w:p w14:paraId="19279999" w14:textId="77777777" w:rsidR="00DF5F30" w:rsidRPr="009C0DE2" w:rsidRDefault="00DF5F30" w:rsidP="007C0AF3">
      <w:pPr>
        <w:pStyle w:val="Listing"/>
        <w:rPr>
          <w:rFonts w:eastAsia="Microsoft YaHei"/>
        </w:rPr>
      </w:pPr>
      <w:r w:rsidRPr="009C0DE2">
        <w:rPr>
          <w:rFonts w:eastAsia="Microsoft YaHei" w:hint="eastAsia"/>
        </w:rPr>
        <w:t>Listing 19-21: A hypothetical definition of the</w:t>
      </w:r>
      <w:r w:rsidR="00C84259" w:rsidRPr="00F51973">
        <w:t xml:space="preserve"> </w:t>
      </w:r>
      <w:r w:rsidRPr="009C0DE2">
        <w:rPr>
          <w:rStyle w:val="LiteralCaption"/>
          <w:rFonts w:hint="eastAsia"/>
        </w:rPr>
        <w:t>Iterator</w:t>
      </w:r>
      <w:r w:rsidR="00C84259" w:rsidRPr="00F51973">
        <w:t xml:space="preserve"> </w:t>
      </w:r>
      <w:r w:rsidRPr="009C0DE2">
        <w:rPr>
          <w:rFonts w:eastAsia="Microsoft YaHei" w:hint="eastAsia"/>
        </w:rPr>
        <w:t>trait using generics</w:t>
      </w:r>
    </w:p>
    <w:p w14:paraId="1F3C49D7" w14:textId="77777777" w:rsidR="00DF5F30" w:rsidRPr="009C0DE2" w:rsidRDefault="00DF5F30" w:rsidP="00173090">
      <w:pPr>
        <w:pStyle w:val="Body"/>
      </w:pPr>
      <w:r w:rsidRPr="009C0DE2">
        <w:rPr>
          <w:rFonts w:hint="eastAsia"/>
        </w:rPr>
        <w:t xml:space="preserve">The difference </w:t>
      </w:r>
      <w:del w:id="1378" w:author="AnneMarieW" w:date="2018-03-21T09:53:00Z">
        <w:r w:rsidRPr="009C0DE2" w:rsidDel="00B809B5">
          <w:rPr>
            <w:rFonts w:hint="eastAsia"/>
          </w:rPr>
          <w:delText xml:space="preserve">lies in the fact </w:delText>
        </w:r>
      </w:del>
      <w:ins w:id="1379" w:author="AnneMarieW" w:date="2018-03-21T09:53:00Z">
        <w:r w:rsidR="00B809B5">
          <w:t xml:space="preserve">is </w:t>
        </w:r>
      </w:ins>
      <w:r w:rsidRPr="009C0DE2">
        <w:rPr>
          <w:rFonts w:hint="eastAsia"/>
        </w:rPr>
        <w:t>that when using generics</w:t>
      </w:r>
      <w:ins w:id="1380" w:author="AnneMarieW" w:date="2018-03-21T09:53:00Z">
        <w:r w:rsidR="00B809B5">
          <w:t>, as</w:t>
        </w:r>
      </w:ins>
      <w:del w:id="1381" w:author="AnneMarieW" w:date="2018-03-21T09:53:00Z">
        <w:r w:rsidRPr="009C0DE2" w:rsidDel="00B809B5">
          <w:rPr>
            <w:rFonts w:hint="eastAsia"/>
          </w:rPr>
          <w:delText xml:space="preserve"> like</w:delText>
        </w:r>
      </w:del>
      <w:r w:rsidRPr="009C0DE2">
        <w:rPr>
          <w:rFonts w:hint="eastAsia"/>
        </w:rPr>
        <w:t xml:space="preserve"> in Listing 19-21,</w:t>
      </w:r>
      <w:r w:rsidR="00C84259" w:rsidRPr="00F51973">
        <w:t xml:space="preserve"> </w:t>
      </w:r>
      <w:r w:rsidRPr="009C0DE2">
        <w:rPr>
          <w:rFonts w:hint="eastAsia"/>
        </w:rPr>
        <w:t xml:space="preserve">we </w:t>
      </w:r>
      <w:del w:id="1382" w:author="AnneMarieW" w:date="2018-03-21T09:53:00Z">
        <w:r w:rsidRPr="009C0DE2" w:rsidDel="00B809B5">
          <w:rPr>
            <w:rFonts w:hint="eastAsia"/>
          </w:rPr>
          <w:delText xml:space="preserve">have to </w:delText>
        </w:r>
      </w:del>
      <w:ins w:id="1383" w:author="AnneMarieW" w:date="2018-03-21T09:53:00Z">
        <w:r w:rsidR="00B809B5">
          <w:t xml:space="preserve">must </w:t>
        </w:r>
      </w:ins>
      <w:r w:rsidRPr="009C0DE2">
        <w:rPr>
          <w:rFonts w:hint="eastAsia"/>
        </w:rPr>
        <w:t>annotate the types in each implementation. Th</w:t>
      </w:r>
      <w:del w:id="1384" w:author="AnneMarieW" w:date="2018-03-21T09:53:00Z">
        <w:r w:rsidRPr="009C0DE2" w:rsidDel="00B809B5">
          <w:rPr>
            <w:rFonts w:hint="eastAsia"/>
          </w:rPr>
          <w:delText>is</w:delText>
        </w:r>
      </w:del>
      <w:ins w:id="1385" w:author="AnneMarieW" w:date="2018-03-21T09:53:00Z">
        <w:r w:rsidR="00B809B5">
          <w:t xml:space="preserve">e reason </w:t>
        </w:r>
      </w:ins>
      <w:del w:id="1386" w:author="AnneMarieW" w:date="2018-03-21T09:53:00Z">
        <w:r w:rsidRPr="009C0DE2" w:rsidDel="00B809B5">
          <w:rPr>
            <w:rFonts w:hint="eastAsia"/>
          </w:rPr>
          <w:delText xml:space="preserve"> </w:delText>
        </w:r>
      </w:del>
      <w:r w:rsidRPr="009C0DE2">
        <w:rPr>
          <w:rFonts w:hint="eastAsia"/>
        </w:rPr>
        <w:t xml:space="preserve">is </w:t>
      </w:r>
      <w:del w:id="1387" w:author="AnneMarieW" w:date="2018-03-21T09:54:00Z">
        <w:r w:rsidRPr="009C0DE2" w:rsidDel="00B809B5">
          <w:rPr>
            <w:rFonts w:hint="eastAsia"/>
          </w:rPr>
          <w:delText>because</w:delText>
        </w:r>
      </w:del>
      <w:ins w:id="1388" w:author="AnneMarieW" w:date="2018-03-21T09:54:00Z">
        <w:r w:rsidR="00B809B5">
          <w:t>that</w:t>
        </w:r>
      </w:ins>
      <w:r w:rsidRPr="009C0DE2">
        <w:rPr>
          <w:rFonts w:hint="eastAsia"/>
        </w:rPr>
        <w:t xml:space="preserve"> we can</w:t>
      </w:r>
      <w:r w:rsidR="00C84259" w:rsidRPr="00F51973">
        <w:t xml:space="preserve"> </w:t>
      </w:r>
      <w:r w:rsidRPr="009C0DE2">
        <w:rPr>
          <w:rFonts w:hint="eastAsia"/>
        </w:rPr>
        <w:t>also implement</w:t>
      </w:r>
      <w:r w:rsidR="00C84259" w:rsidRPr="00F51973">
        <w:t xml:space="preserve"> </w:t>
      </w:r>
      <w:r w:rsidRPr="009C0DE2">
        <w:rPr>
          <w:rStyle w:val="Literal"/>
          <w:rFonts w:hint="eastAsia"/>
        </w:rPr>
        <w:t>Iterator&lt;String&gt; for Counter</w:t>
      </w:r>
      <w:del w:id="1389" w:author="AnneMarieW" w:date="2018-03-21T09:54:00Z">
        <w:r w:rsidRPr="009C0DE2" w:rsidDel="00B809B5">
          <w:rPr>
            <w:rFonts w:hint="eastAsia"/>
          </w:rPr>
          <w:delText>,</w:delText>
        </w:r>
      </w:del>
      <w:r w:rsidRPr="009C0DE2">
        <w:rPr>
          <w:rFonts w:hint="eastAsia"/>
        </w:rPr>
        <w:t xml:space="preserve"> or any other type, which would</w:t>
      </w:r>
      <w:r w:rsidR="00C84259" w:rsidRPr="00F51973">
        <w:t xml:space="preserve"> </w:t>
      </w:r>
      <w:r w:rsidRPr="009C0DE2">
        <w:rPr>
          <w:rFonts w:hint="eastAsia"/>
        </w:rPr>
        <w:t>give us multiple implementations of</w:t>
      </w:r>
      <w:r w:rsidR="00C84259" w:rsidRPr="00F51973">
        <w:t xml:space="preserve"> </w:t>
      </w:r>
      <w:r w:rsidRPr="009C0DE2">
        <w:rPr>
          <w:rStyle w:val="Literal"/>
          <w:rFonts w:hint="eastAsia"/>
        </w:rPr>
        <w:t>Iterator</w:t>
      </w:r>
      <w:r w:rsidR="00C84259" w:rsidRPr="00F51973">
        <w:t xml:space="preserve"> </w:t>
      </w:r>
      <w:r w:rsidRPr="009C0DE2">
        <w:rPr>
          <w:rFonts w:hint="eastAsia"/>
        </w:rPr>
        <w:t>for</w:t>
      </w:r>
      <w:r w:rsidR="00C84259" w:rsidRPr="00F51973">
        <w:t xml:space="preserve"> </w:t>
      </w:r>
      <w:r w:rsidRPr="009C0DE2">
        <w:rPr>
          <w:rStyle w:val="Literal"/>
          <w:rFonts w:hint="eastAsia"/>
        </w:rPr>
        <w:t>Counter</w:t>
      </w:r>
      <w:r w:rsidRPr="009C0DE2">
        <w:rPr>
          <w:rFonts w:hint="eastAsia"/>
        </w:rPr>
        <w:t>. In other words,</w:t>
      </w:r>
      <w:r w:rsidR="00C84259" w:rsidRPr="00F51973">
        <w:t xml:space="preserve"> </w:t>
      </w:r>
      <w:r w:rsidRPr="009C0DE2">
        <w:rPr>
          <w:rFonts w:hint="eastAsia"/>
        </w:rPr>
        <w:t>when a trait has a generic parameter, it can be implemented for a type multiple</w:t>
      </w:r>
      <w:r w:rsidR="00C84259" w:rsidRPr="00F51973">
        <w:t xml:space="preserve"> </w:t>
      </w:r>
      <w:r w:rsidRPr="009C0DE2">
        <w:rPr>
          <w:rFonts w:hint="eastAsia"/>
        </w:rPr>
        <w:t>times, changing the concrete types of the generic type parameters each time.</w:t>
      </w:r>
      <w:r w:rsidR="00C84259" w:rsidRPr="00F51973">
        <w:t xml:space="preserve"> </w:t>
      </w:r>
      <w:r w:rsidRPr="009C0DE2">
        <w:rPr>
          <w:rFonts w:hint="eastAsia"/>
        </w:rPr>
        <w:t>When we use the</w:t>
      </w:r>
      <w:r w:rsidR="00C84259" w:rsidRPr="00F51973">
        <w:t xml:space="preserve"> </w:t>
      </w:r>
      <w:r w:rsidRPr="009C0DE2">
        <w:rPr>
          <w:rStyle w:val="Literal"/>
          <w:rFonts w:hint="eastAsia"/>
        </w:rPr>
        <w:t>next</w:t>
      </w:r>
      <w:r w:rsidR="00C84259" w:rsidRPr="00F51973">
        <w:t xml:space="preserve"> </w:t>
      </w:r>
      <w:r w:rsidRPr="009C0DE2">
        <w:rPr>
          <w:rFonts w:hint="eastAsia"/>
        </w:rPr>
        <w:t>method on</w:t>
      </w:r>
      <w:r w:rsidR="00C84259" w:rsidRPr="00F51973">
        <w:t xml:space="preserve"> </w:t>
      </w:r>
      <w:r w:rsidRPr="009C0DE2">
        <w:rPr>
          <w:rStyle w:val="Literal"/>
          <w:rFonts w:hint="eastAsia"/>
        </w:rPr>
        <w:t>Counter</w:t>
      </w:r>
      <w:r w:rsidRPr="009C0DE2">
        <w:rPr>
          <w:rFonts w:hint="eastAsia"/>
        </w:rPr>
        <w:t>, we</w:t>
      </w:r>
      <w:del w:id="1390" w:author="AnneMarieW" w:date="2018-03-21T09:54:00Z">
        <w:r w:rsidRPr="009C0DE2" w:rsidDel="00B809B5">
          <w:delText>’</w:delText>
        </w:r>
      </w:del>
      <w:ins w:id="1391" w:author="AnneMarieW" w:date="2018-03-21T09:54:00Z">
        <w:r w:rsidR="00B809B5">
          <w:t xml:space="preserve"> woul</w:t>
        </w:r>
      </w:ins>
      <w:r w:rsidRPr="009C0DE2">
        <w:rPr>
          <w:rFonts w:hint="eastAsia"/>
        </w:rPr>
        <w:t xml:space="preserve">d </w:t>
      </w:r>
      <w:del w:id="1392" w:author="AnneMarieW" w:date="2018-03-21T09:55:00Z">
        <w:r w:rsidRPr="009C0DE2" w:rsidDel="00B809B5">
          <w:rPr>
            <w:rFonts w:hint="eastAsia"/>
          </w:rPr>
          <w:delText xml:space="preserve">then </w:delText>
        </w:r>
      </w:del>
      <w:r w:rsidRPr="009C0DE2">
        <w:rPr>
          <w:rFonts w:hint="eastAsia"/>
        </w:rPr>
        <w:t>have to provide type</w:t>
      </w:r>
      <w:r w:rsidR="00C84259" w:rsidRPr="00F51973">
        <w:t xml:space="preserve"> </w:t>
      </w:r>
      <w:r w:rsidRPr="009C0DE2">
        <w:rPr>
          <w:rFonts w:hint="eastAsia"/>
        </w:rPr>
        <w:t>annotations to indicate which implementation of</w:t>
      </w:r>
      <w:r w:rsidR="00C84259" w:rsidRPr="00F51973">
        <w:t xml:space="preserve"> </w:t>
      </w:r>
      <w:r w:rsidRPr="009C0DE2">
        <w:rPr>
          <w:rStyle w:val="Literal"/>
          <w:rFonts w:hint="eastAsia"/>
        </w:rPr>
        <w:t>Iterator</w:t>
      </w:r>
      <w:r w:rsidR="00C84259" w:rsidRPr="00F51973">
        <w:t xml:space="preserve"> </w:t>
      </w:r>
      <w:r w:rsidRPr="009C0DE2">
        <w:rPr>
          <w:rFonts w:hint="eastAsia"/>
        </w:rPr>
        <w:t>we want</w:t>
      </w:r>
      <w:del w:id="1393" w:author="AnneMarieW" w:date="2018-03-21T09:55:00Z">
        <w:r w:rsidRPr="009C0DE2" w:rsidDel="00B809B5">
          <w:rPr>
            <w:rFonts w:hint="eastAsia"/>
          </w:rPr>
          <w:delText>ed</w:delText>
        </w:r>
      </w:del>
      <w:r w:rsidRPr="009C0DE2">
        <w:rPr>
          <w:rFonts w:hint="eastAsia"/>
        </w:rPr>
        <w:t xml:space="preserve"> to use.</w:t>
      </w:r>
    </w:p>
    <w:p w14:paraId="66E98CFA" w14:textId="2F685110" w:rsidR="00DF5F30" w:rsidRPr="009C0DE2" w:rsidRDefault="00DF5F30" w:rsidP="00173090">
      <w:pPr>
        <w:pStyle w:val="Body"/>
      </w:pPr>
      <w:r w:rsidRPr="009C0DE2">
        <w:rPr>
          <w:rFonts w:hint="eastAsia"/>
        </w:rPr>
        <w:t>With associated types, we don</w:t>
      </w:r>
      <w:r w:rsidRPr="009C0DE2">
        <w:t>’</w:t>
      </w:r>
      <w:r w:rsidRPr="009C0DE2">
        <w:rPr>
          <w:rFonts w:hint="eastAsia"/>
        </w:rPr>
        <w:t>t need to annotate types because we can</w:t>
      </w:r>
      <w:r w:rsidRPr="009C0DE2">
        <w:t>’</w:t>
      </w:r>
      <w:r w:rsidRPr="009C0DE2">
        <w:rPr>
          <w:rFonts w:hint="eastAsia"/>
        </w:rPr>
        <w:t>t</w:t>
      </w:r>
      <w:r w:rsidR="00C84259" w:rsidRPr="00F51973">
        <w:t xml:space="preserve"> </w:t>
      </w:r>
      <w:r w:rsidRPr="009C0DE2">
        <w:rPr>
          <w:rFonts w:hint="eastAsia"/>
        </w:rPr>
        <w:t xml:space="preserve">implement a trait on a type multiple times. </w:t>
      </w:r>
      <w:del w:id="1394" w:author="AnneMarieW" w:date="2018-03-21T09:55:00Z">
        <w:r w:rsidRPr="009C0DE2" w:rsidDel="00B809B5">
          <w:rPr>
            <w:rFonts w:hint="eastAsia"/>
          </w:rPr>
          <w:delText>With</w:delText>
        </w:r>
      </w:del>
      <w:ins w:id="1395" w:author="AnneMarieW" w:date="2018-03-21T09:55:00Z">
        <w:r w:rsidR="00B809B5">
          <w:t>In</w:t>
        </w:r>
      </w:ins>
      <w:r w:rsidRPr="009C0DE2">
        <w:rPr>
          <w:rFonts w:hint="eastAsia"/>
        </w:rPr>
        <w:t xml:space="preserve"> Listing </w:t>
      </w:r>
      <w:commentRangeStart w:id="1396"/>
      <w:commentRangeStart w:id="1397"/>
      <w:r w:rsidRPr="009C0DE2">
        <w:rPr>
          <w:rFonts w:hint="eastAsia"/>
        </w:rPr>
        <w:t>19-20</w:t>
      </w:r>
      <w:commentRangeEnd w:id="1396"/>
      <w:r w:rsidR="00B809B5">
        <w:rPr>
          <w:rStyle w:val="CommentReference"/>
        </w:rPr>
        <w:commentReference w:id="1396"/>
      </w:r>
      <w:commentRangeEnd w:id="1397"/>
      <w:ins w:id="1398" w:author="Carol Nichols" w:date="2018-03-27T12:33:00Z">
        <w:r w:rsidR="00A62AB1">
          <w:t xml:space="preserve"> with the definition that uses associated types</w:t>
        </w:r>
      </w:ins>
      <w:r w:rsidR="00BA4252">
        <w:rPr>
          <w:rStyle w:val="CommentReference"/>
        </w:rPr>
        <w:commentReference w:id="1397"/>
      </w:r>
      <w:r w:rsidRPr="009C0DE2">
        <w:rPr>
          <w:rFonts w:hint="eastAsia"/>
        </w:rPr>
        <w:t>, we can only</w:t>
      </w:r>
      <w:r w:rsidR="00C84259" w:rsidRPr="00F51973">
        <w:t xml:space="preserve"> </w:t>
      </w:r>
      <w:r w:rsidRPr="009C0DE2">
        <w:rPr>
          <w:rFonts w:hint="eastAsia"/>
        </w:rPr>
        <w:t xml:space="preserve">choose </w:t>
      </w:r>
      <w:del w:id="1399" w:author="AnneMarieW" w:date="2018-03-21T09:56:00Z">
        <w:r w:rsidRPr="009C0DE2" w:rsidDel="00B809B5">
          <w:rPr>
            <w:rFonts w:hint="eastAsia"/>
          </w:rPr>
          <w:delText xml:space="preserve">once </w:delText>
        </w:r>
      </w:del>
      <w:r w:rsidRPr="009C0DE2">
        <w:rPr>
          <w:rFonts w:hint="eastAsia"/>
        </w:rPr>
        <w:t>what the type of</w:t>
      </w:r>
      <w:r w:rsidR="00C84259" w:rsidRPr="00F51973">
        <w:t xml:space="preserve"> </w:t>
      </w:r>
      <w:r w:rsidRPr="009C0DE2">
        <w:rPr>
          <w:rStyle w:val="Literal"/>
          <w:rFonts w:hint="eastAsia"/>
        </w:rPr>
        <w:t>Item</w:t>
      </w:r>
      <w:r w:rsidR="00C84259" w:rsidRPr="00F51973">
        <w:t xml:space="preserve"> </w:t>
      </w:r>
      <w:r w:rsidRPr="009C0DE2">
        <w:rPr>
          <w:rFonts w:hint="eastAsia"/>
        </w:rPr>
        <w:t>will be</w:t>
      </w:r>
      <w:ins w:id="1400" w:author="AnneMarieW" w:date="2018-03-21T09:56:00Z">
        <w:r w:rsidR="00B809B5" w:rsidRPr="00B809B5">
          <w:rPr>
            <w:rFonts w:hint="eastAsia"/>
          </w:rPr>
          <w:t xml:space="preserve"> </w:t>
        </w:r>
        <w:r w:rsidR="00B809B5" w:rsidRPr="009C0DE2">
          <w:rPr>
            <w:rFonts w:hint="eastAsia"/>
          </w:rPr>
          <w:t>once</w:t>
        </w:r>
      </w:ins>
      <w:r w:rsidRPr="009C0DE2">
        <w:rPr>
          <w:rFonts w:hint="eastAsia"/>
        </w:rPr>
        <w:t>, because there can only be one</w:t>
      </w:r>
      <w:r w:rsidR="00C84259" w:rsidRPr="00F51973">
        <w:t xml:space="preserve"> </w:t>
      </w:r>
      <w:r w:rsidRPr="009C0DE2">
        <w:rPr>
          <w:rStyle w:val="Literal"/>
          <w:rFonts w:hint="eastAsia"/>
        </w:rPr>
        <w:t>impl Iterator for Counter</w:t>
      </w:r>
      <w:r w:rsidRPr="009C0DE2">
        <w:rPr>
          <w:rFonts w:hint="eastAsia"/>
        </w:rPr>
        <w:t>. We don</w:t>
      </w:r>
      <w:r w:rsidRPr="009C0DE2">
        <w:t>’</w:t>
      </w:r>
      <w:r w:rsidRPr="009C0DE2">
        <w:rPr>
          <w:rFonts w:hint="eastAsia"/>
        </w:rPr>
        <w:t>t have to specify that we want an iterator of</w:t>
      </w:r>
      <w:r w:rsidR="00C84259" w:rsidRPr="00F51973">
        <w:t xml:space="preserve"> </w:t>
      </w:r>
      <w:r w:rsidRPr="009C0DE2">
        <w:rPr>
          <w:rStyle w:val="Literal"/>
          <w:rFonts w:hint="eastAsia"/>
        </w:rPr>
        <w:t>u32</w:t>
      </w:r>
      <w:r w:rsidR="00C84259" w:rsidRPr="00F51973">
        <w:t xml:space="preserve"> </w:t>
      </w:r>
      <w:r w:rsidRPr="009C0DE2">
        <w:rPr>
          <w:rFonts w:hint="eastAsia"/>
        </w:rPr>
        <w:t>values everywhere that we call</w:t>
      </w:r>
      <w:r w:rsidR="00C84259" w:rsidRPr="00F51973">
        <w:t xml:space="preserve"> </w:t>
      </w:r>
      <w:r w:rsidRPr="009C0DE2">
        <w:rPr>
          <w:rStyle w:val="Literal"/>
          <w:rFonts w:hint="eastAsia"/>
        </w:rPr>
        <w:t>next</w:t>
      </w:r>
      <w:r w:rsidR="00C84259" w:rsidRPr="00F51973">
        <w:t xml:space="preserve"> </w:t>
      </w:r>
      <w:r w:rsidRPr="009C0DE2">
        <w:rPr>
          <w:rFonts w:hint="eastAsia"/>
        </w:rPr>
        <w:t>on</w:t>
      </w:r>
      <w:r w:rsidR="00C84259" w:rsidRPr="00F51973">
        <w:t xml:space="preserve"> </w:t>
      </w:r>
      <w:r w:rsidRPr="009C0DE2">
        <w:rPr>
          <w:rStyle w:val="Literal"/>
          <w:rFonts w:hint="eastAsia"/>
        </w:rPr>
        <w:t>Counter</w:t>
      </w:r>
      <w:r w:rsidRPr="009C0DE2">
        <w:rPr>
          <w:rFonts w:hint="eastAsia"/>
        </w:rPr>
        <w:t>.</w:t>
      </w:r>
    </w:p>
    <w:p w14:paraId="28D244CA" w14:textId="77777777" w:rsidR="00DF5F30" w:rsidRPr="009C0DE2" w:rsidRDefault="00DF5F30" w:rsidP="00F51973">
      <w:pPr>
        <w:pStyle w:val="HeadB"/>
        <w:rPr>
          <w:rFonts w:eastAsia="Microsoft YaHei"/>
        </w:rPr>
      </w:pPr>
      <w:bookmarkStart w:id="1401" w:name="default-generic-type-parameters-and-oper"/>
      <w:bookmarkStart w:id="1402" w:name="_Toc508803079"/>
      <w:bookmarkEnd w:id="1401"/>
      <w:r w:rsidRPr="009C0DE2">
        <w:rPr>
          <w:rFonts w:eastAsia="Microsoft YaHei" w:hint="eastAsia"/>
        </w:rPr>
        <w:t>Default Generic Type Parameters and Operator Overloading</w:t>
      </w:r>
      <w:bookmarkEnd w:id="1402"/>
    </w:p>
    <w:p w14:paraId="25A5B76D" w14:textId="77777777" w:rsidR="00DF5F30" w:rsidRPr="009C0DE2" w:rsidRDefault="00DF5F30" w:rsidP="007C0AF3">
      <w:pPr>
        <w:pStyle w:val="BodyFirst"/>
        <w:rPr>
          <w:rFonts w:eastAsia="Microsoft YaHei"/>
        </w:rPr>
      </w:pPr>
      <w:r w:rsidRPr="009C0DE2">
        <w:rPr>
          <w:rFonts w:eastAsia="Microsoft YaHei" w:hint="eastAsia"/>
        </w:rPr>
        <w:t>When we use generic type parameters, we can specify a default concrete type for</w:t>
      </w:r>
      <w:r w:rsidR="00C84259" w:rsidRPr="00F51973">
        <w:t xml:space="preserve"> </w:t>
      </w:r>
      <w:r w:rsidRPr="009C0DE2">
        <w:rPr>
          <w:rFonts w:eastAsia="Microsoft YaHei" w:hint="eastAsia"/>
        </w:rPr>
        <w:t>the generic type. This eliminates the need for implementors of the trait to</w:t>
      </w:r>
      <w:r w:rsidR="00C84259" w:rsidRPr="00F51973">
        <w:t xml:space="preserve"> </w:t>
      </w:r>
      <w:r w:rsidRPr="009C0DE2">
        <w:rPr>
          <w:rFonts w:eastAsia="Microsoft YaHei" w:hint="eastAsia"/>
        </w:rPr>
        <w:t>specify a concrete type if the default type works. The syntax for specifying a</w:t>
      </w:r>
      <w:r w:rsidR="00C84259" w:rsidRPr="00F51973">
        <w:t xml:space="preserve"> </w:t>
      </w:r>
      <w:r w:rsidRPr="009C0DE2">
        <w:rPr>
          <w:rFonts w:eastAsia="Microsoft YaHei" w:hint="eastAsia"/>
        </w:rPr>
        <w:t xml:space="preserve">default type for a generic type is </w:t>
      </w:r>
      <w:del w:id="1403" w:author="AnneMarieW" w:date="2018-03-21T10:42:00Z">
        <w:r w:rsidRPr="009C0DE2" w:rsidDel="00445D36">
          <w:rPr>
            <w:rFonts w:eastAsia="Microsoft YaHei" w:hint="eastAsia"/>
          </w:rPr>
          <w:delText xml:space="preserve">to </w:delText>
        </w:r>
      </w:del>
      <w:del w:id="1404" w:author="AnneMarieW" w:date="2018-03-21T10:41:00Z">
        <w:r w:rsidRPr="009C0DE2" w:rsidDel="00AE0D59">
          <w:rPr>
            <w:rFonts w:eastAsia="Microsoft YaHei" w:hint="eastAsia"/>
          </w:rPr>
          <w:delText>put</w:delText>
        </w:r>
      </w:del>
      <w:del w:id="1405" w:author="AnneMarieW" w:date="2018-03-21T10:42:00Z">
        <w:r w:rsidR="00C84259" w:rsidRPr="00F51973" w:rsidDel="00445D36">
          <w:delText xml:space="preserve"> </w:delText>
        </w:r>
      </w:del>
      <w:r w:rsidRPr="009C0DE2">
        <w:rPr>
          <w:rStyle w:val="Literal"/>
          <w:rFonts w:hint="eastAsia"/>
        </w:rPr>
        <w:t>&lt;PlaceholderType=ConcreteType&gt;</w:t>
      </w:r>
      <w:r w:rsidR="00C84259" w:rsidRPr="00F51973">
        <w:t xml:space="preserve"> </w:t>
      </w:r>
      <w:r w:rsidRPr="009C0DE2">
        <w:rPr>
          <w:rFonts w:eastAsia="Microsoft YaHei" w:hint="eastAsia"/>
        </w:rPr>
        <w:t>when</w:t>
      </w:r>
      <w:r w:rsidR="00C84259" w:rsidRPr="00F51973">
        <w:t xml:space="preserve"> </w:t>
      </w:r>
      <w:r w:rsidRPr="009C0DE2">
        <w:rPr>
          <w:rFonts w:eastAsia="Microsoft YaHei" w:hint="eastAsia"/>
        </w:rPr>
        <w:t>declaring the generic type.</w:t>
      </w:r>
    </w:p>
    <w:p w14:paraId="617A935B" w14:textId="77777777" w:rsidR="00DF5F30" w:rsidRPr="009C0DE2" w:rsidRDefault="00DF5F30" w:rsidP="00173090">
      <w:pPr>
        <w:pStyle w:val="Body"/>
      </w:pPr>
      <w:r w:rsidRPr="009C0DE2">
        <w:rPr>
          <w:rFonts w:hint="eastAsia"/>
        </w:rPr>
        <w:t xml:space="preserve">A great example of a situation where this </w:t>
      </w:r>
      <w:ins w:id="1406" w:author="AnneMarieW" w:date="2018-03-21T10:42:00Z">
        <w:r w:rsidR="003A304D">
          <w:t xml:space="preserve">technique </w:t>
        </w:r>
      </w:ins>
      <w:r w:rsidRPr="009C0DE2">
        <w:rPr>
          <w:rFonts w:hint="eastAsia"/>
        </w:rPr>
        <w:t>is useful is with operator</w:t>
      </w:r>
      <w:r w:rsidR="00C84259" w:rsidRPr="00F51973">
        <w:t xml:space="preserve"> </w:t>
      </w:r>
      <w:r w:rsidRPr="009C0DE2">
        <w:rPr>
          <w:rFonts w:hint="eastAsia"/>
        </w:rPr>
        <w:t xml:space="preserve">overloading. </w:t>
      </w:r>
      <w:r w:rsidR="006D1401" w:rsidRPr="006D1401">
        <w:rPr>
          <w:rStyle w:val="EmphasisItalic"/>
          <w:rPrChange w:id="1407" w:author="AnneMarieW" w:date="2018-03-21T10:42:00Z">
            <w:rPr>
              <w:rFonts w:ascii="Courier" w:hAnsi="Courier"/>
              <w:color w:val="0000FF"/>
              <w:sz w:val="20"/>
            </w:rPr>
          </w:rPrChange>
        </w:rPr>
        <w:t>Operator overloading</w:t>
      </w:r>
      <w:r w:rsidRPr="009C0DE2">
        <w:rPr>
          <w:rFonts w:hint="eastAsia"/>
        </w:rPr>
        <w:t xml:space="preserve"> is customizing the behavior of an operator</w:t>
      </w:r>
      <w:r w:rsidR="00C84259" w:rsidRPr="00F51973">
        <w:t xml:space="preserve"> </w:t>
      </w:r>
      <w:r w:rsidRPr="009C0DE2">
        <w:rPr>
          <w:rFonts w:hint="eastAsia"/>
        </w:rPr>
        <w:t>(</w:t>
      </w:r>
      <w:del w:id="1408" w:author="AnneMarieW" w:date="2018-03-21T10:43:00Z">
        <w:r w:rsidRPr="009C0DE2" w:rsidDel="003A304D">
          <w:rPr>
            <w:rFonts w:hint="eastAsia"/>
          </w:rPr>
          <w:delText>like</w:delText>
        </w:r>
      </w:del>
      <w:ins w:id="1409" w:author="AnneMarieW" w:date="2018-03-21T10:43:00Z">
        <w:r w:rsidR="003A304D">
          <w:t>such as</w:t>
        </w:r>
      </w:ins>
      <w:r w:rsidR="00C84259" w:rsidRPr="00F51973">
        <w:t xml:space="preserve"> </w:t>
      </w:r>
      <w:r w:rsidRPr="009C0DE2">
        <w:rPr>
          <w:rStyle w:val="Literal"/>
          <w:rFonts w:hint="eastAsia"/>
        </w:rPr>
        <w:t>+</w:t>
      </w:r>
      <w:r w:rsidRPr="009C0DE2">
        <w:rPr>
          <w:rFonts w:hint="eastAsia"/>
        </w:rPr>
        <w:t>) in particular situations.</w:t>
      </w:r>
    </w:p>
    <w:p w14:paraId="36740431" w14:textId="77777777" w:rsidR="00DF5F30" w:rsidRPr="00F51973" w:rsidRDefault="009C0DE2" w:rsidP="00173090">
      <w:pPr>
        <w:pStyle w:val="Body"/>
      </w:pPr>
      <w:del w:id="1410" w:author="Carol Nichols" w:date="2018-03-27T12:34:00Z">
        <w:r w:rsidRPr="00F51973" w:rsidDel="00A53C03">
          <w:lastRenderedPageBreak/>
          <w:delText xml:space="preserve"> </w:delText>
        </w:r>
      </w:del>
      <w:r w:rsidR="00DF5F30" w:rsidRPr="00F51973">
        <w:rPr>
          <w:rFonts w:hint="eastAsia"/>
        </w:rPr>
        <w:t>Rust does</w:t>
      </w:r>
      <w:del w:id="1411" w:author="AnneMarieW" w:date="2018-03-21T10:43:00Z">
        <w:r w:rsidR="00DF5F30" w:rsidRPr="00F51973" w:rsidDel="003A304D">
          <w:rPr>
            <w:rFonts w:hint="eastAsia"/>
          </w:rPr>
          <w:delText xml:space="preserve"> </w:delText>
        </w:r>
      </w:del>
      <w:r w:rsidR="00DF5F30" w:rsidRPr="00F51973">
        <w:rPr>
          <w:rFonts w:hint="eastAsia"/>
        </w:rPr>
        <w:t>n</w:t>
      </w:r>
      <w:del w:id="1412" w:author="AnneMarieW" w:date="2018-03-21T10:43:00Z">
        <w:r w:rsidR="00DF5F30" w:rsidRPr="00F51973" w:rsidDel="003A304D">
          <w:rPr>
            <w:rFonts w:hint="eastAsia"/>
          </w:rPr>
          <w:delText>o</w:delText>
        </w:r>
      </w:del>
      <w:ins w:id="1413" w:author="AnneMarieW" w:date="2018-03-21T10:43:00Z">
        <w:r w:rsidR="003A304D">
          <w:t>’</w:t>
        </w:r>
      </w:ins>
      <w:r w:rsidR="00DF5F30" w:rsidRPr="00F51973">
        <w:rPr>
          <w:rFonts w:hint="eastAsia"/>
        </w:rPr>
        <w:t>t allow you to create your own operators or overload arbitrary</w:t>
      </w:r>
      <w:r w:rsidR="00C84259" w:rsidRPr="00F51973">
        <w:t xml:space="preserve"> </w:t>
      </w:r>
      <w:r w:rsidR="00DF5F30" w:rsidRPr="00F51973">
        <w:rPr>
          <w:rFonts w:hint="eastAsia"/>
        </w:rPr>
        <w:t>operators</w:t>
      </w:r>
      <w:del w:id="1414" w:author="AnneMarieW" w:date="2018-03-21T10:43:00Z">
        <w:r w:rsidR="00DF5F30" w:rsidRPr="00F51973" w:rsidDel="003A304D">
          <w:rPr>
            <w:rFonts w:hint="eastAsia"/>
          </w:rPr>
          <w:delText>,</w:delText>
        </w:r>
      </w:del>
      <w:ins w:id="1415" w:author="AnneMarieW" w:date="2018-03-21T10:43:00Z">
        <w:r w:rsidR="003A304D">
          <w:t>.</w:t>
        </w:r>
      </w:ins>
      <w:r w:rsidR="00DF5F30" w:rsidRPr="00F51973">
        <w:rPr>
          <w:rFonts w:hint="eastAsia"/>
        </w:rPr>
        <w:t xml:space="preserve"> </w:t>
      </w:r>
      <w:del w:id="1416" w:author="AnneMarieW" w:date="2018-03-21T10:43:00Z">
        <w:r w:rsidR="00DF5F30" w:rsidRPr="00F51973" w:rsidDel="003A304D">
          <w:rPr>
            <w:rFonts w:hint="eastAsia"/>
          </w:rPr>
          <w:delText>b</w:delText>
        </w:r>
      </w:del>
      <w:ins w:id="1417" w:author="AnneMarieW" w:date="2018-03-21T10:43:00Z">
        <w:r w:rsidR="003A304D">
          <w:t>B</w:t>
        </w:r>
      </w:ins>
      <w:r w:rsidR="00DF5F30" w:rsidRPr="00F51973">
        <w:rPr>
          <w:rFonts w:hint="eastAsia"/>
        </w:rPr>
        <w:t>ut you</w:t>
      </w:r>
      <w:r w:rsidR="00C84259" w:rsidRPr="00F51973">
        <w:t xml:space="preserve"> </w:t>
      </w:r>
      <w:r w:rsidR="00DF5F30" w:rsidRPr="00F51973">
        <w:rPr>
          <w:rFonts w:hint="eastAsia"/>
        </w:rPr>
        <w:t>can</w:t>
      </w:r>
      <w:r w:rsidR="00C84259" w:rsidRPr="00F51973">
        <w:t xml:space="preserve"> </w:t>
      </w:r>
      <w:r w:rsidR="00DF5F30" w:rsidRPr="00F51973">
        <w:rPr>
          <w:rFonts w:hint="eastAsia"/>
        </w:rPr>
        <w:t>overload the operations and corresponding traits</w:t>
      </w:r>
      <w:r w:rsidR="00C84259" w:rsidRPr="00F51973">
        <w:t xml:space="preserve"> </w:t>
      </w:r>
      <w:r w:rsidR="00DF5F30" w:rsidRPr="00F51973">
        <w:rPr>
          <w:rFonts w:hint="eastAsia"/>
        </w:rPr>
        <w:t>listed in</w:t>
      </w:r>
      <w:r w:rsidR="00C84259" w:rsidRPr="00F51973">
        <w:t xml:space="preserve"> </w:t>
      </w:r>
      <w:r w:rsidR="006D1401" w:rsidRPr="006D1401">
        <w:rPr>
          <w:rStyle w:val="Literal"/>
          <w:rPrChange w:id="1418" w:author="AnneMarieW" w:date="2018-03-21T10:43:00Z">
            <w:rPr>
              <w:rFonts w:ascii="Courier" w:hAnsi="Courier"/>
              <w:color w:val="0000FF"/>
              <w:sz w:val="20"/>
            </w:rPr>
          </w:rPrChange>
        </w:rPr>
        <w:t>std::ops</w:t>
      </w:r>
      <w:r w:rsidR="00C84259" w:rsidRPr="00F51973">
        <w:t xml:space="preserve"> </w:t>
      </w:r>
      <w:r w:rsidR="00DF5F30" w:rsidRPr="00F51973">
        <w:rPr>
          <w:rFonts w:hint="eastAsia"/>
        </w:rPr>
        <w:t>by implementing the traits associated with the operator.</w:t>
      </w:r>
      <w:r w:rsidR="00C84259" w:rsidRPr="00F51973">
        <w:t xml:space="preserve"> </w:t>
      </w:r>
      <w:r w:rsidR="00DF5F30" w:rsidRPr="00F51973">
        <w:rPr>
          <w:rFonts w:hint="eastAsia"/>
        </w:rPr>
        <w:t>For example, in Listing 19-22 we overload the</w:t>
      </w:r>
      <w:r w:rsidR="00C84259" w:rsidRPr="00F51973">
        <w:t xml:space="preserve"> </w:t>
      </w:r>
      <w:r w:rsidR="00DF5F30" w:rsidRPr="00BF2E75">
        <w:rPr>
          <w:rStyle w:val="Literal"/>
          <w:rFonts w:hint="eastAsia"/>
        </w:rPr>
        <w:t>+</w:t>
      </w:r>
      <w:r w:rsidR="00DF5F30" w:rsidRPr="00F51973">
        <w:rPr>
          <w:rFonts w:hint="eastAsia"/>
        </w:rPr>
        <w:t xml:space="preserve"> operator to add two</w:t>
      </w:r>
      <w:r w:rsidR="006D1401" w:rsidRPr="006D1401">
        <w:rPr>
          <w:rStyle w:val="Literal"/>
          <w:rPrChange w:id="1419"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instances together. We do this by implementing the</w:t>
      </w:r>
      <w:r w:rsidR="00C84259" w:rsidRPr="00F51973">
        <w:t xml:space="preserve"> </w:t>
      </w:r>
      <w:r w:rsidR="006D1401" w:rsidRPr="006D1401">
        <w:rPr>
          <w:rStyle w:val="Literal"/>
          <w:rPrChange w:id="1420" w:author="AnneMarieW" w:date="2018-03-21T10:44:00Z">
            <w:rPr>
              <w:rFonts w:ascii="Courier" w:hAnsi="Courier"/>
              <w:color w:val="0000FF"/>
              <w:sz w:val="20"/>
            </w:rPr>
          </w:rPrChange>
        </w:rPr>
        <w:t>Add</w:t>
      </w:r>
      <w:r w:rsidR="00C84259" w:rsidRPr="00F51973">
        <w:t xml:space="preserve"> </w:t>
      </w:r>
      <w:r w:rsidR="00DF5F30" w:rsidRPr="00F51973">
        <w:rPr>
          <w:rFonts w:hint="eastAsia"/>
        </w:rPr>
        <w:t>trait on a</w:t>
      </w:r>
      <w:r w:rsidR="006D1401" w:rsidRPr="006D1401">
        <w:rPr>
          <w:rStyle w:val="Literal"/>
          <w:rPrChange w:id="1421" w:author="AnneMarieW" w:date="2018-03-21T10:44:00Z">
            <w:rPr>
              <w:rFonts w:ascii="Courier" w:hAnsi="Courier"/>
              <w:color w:val="0000FF"/>
              <w:sz w:val="20"/>
            </w:rPr>
          </w:rPrChange>
        </w:rPr>
        <w:t xml:space="preserve"> Point</w:t>
      </w:r>
      <w:r w:rsidR="00C84259" w:rsidRPr="00F51973">
        <w:t xml:space="preserve"> </w:t>
      </w:r>
      <w:r w:rsidR="00DF5F30" w:rsidRPr="00F51973">
        <w:rPr>
          <w:rFonts w:hint="eastAsia"/>
        </w:rPr>
        <w:t>struct:</w:t>
      </w:r>
    </w:p>
    <w:p w14:paraId="1BD1A87D" w14:textId="77777777" w:rsidR="00DF5F30" w:rsidRPr="009C0DE2" w:rsidRDefault="00DF5F30" w:rsidP="009C0DE2">
      <w:pPr>
        <w:pStyle w:val="ProductionDirective"/>
        <w:rPr>
          <w:rFonts w:eastAsia="Microsoft YaHei"/>
        </w:rPr>
      </w:pPr>
      <w:del w:id="1422" w:author="janelle" w:date="2018-03-23T16:00:00Z">
        <w:r w:rsidRPr="009C0DE2" w:rsidDel="003C4BF2">
          <w:rPr>
            <w:rFonts w:eastAsia="Microsoft YaHei" w:hint="eastAsia"/>
          </w:rPr>
          <w:delText xml:space="preserve">Filename: </w:delText>
        </w:r>
      </w:del>
      <w:r w:rsidRPr="009C0DE2">
        <w:rPr>
          <w:rFonts w:eastAsia="Microsoft YaHei" w:hint="eastAsia"/>
        </w:rPr>
        <w:t>src/main.rs</w:t>
      </w:r>
    </w:p>
    <w:p w14:paraId="55399156" w14:textId="77777777" w:rsidR="00DF5F30" w:rsidRPr="009C0DE2" w:rsidRDefault="00DF5F30" w:rsidP="00F51973">
      <w:pPr>
        <w:pStyle w:val="CodeA"/>
      </w:pPr>
      <w:r w:rsidRPr="009C0DE2">
        <w:rPr>
          <w:rFonts w:hint="eastAsia"/>
        </w:rPr>
        <w:t>use std::ops::Add;</w:t>
      </w:r>
    </w:p>
    <w:p w14:paraId="1C89667D" w14:textId="77777777" w:rsidR="00DF5F30" w:rsidRPr="009C0DE2" w:rsidRDefault="00DF5F30" w:rsidP="009C0DE2">
      <w:pPr>
        <w:pStyle w:val="CodeB"/>
      </w:pPr>
    </w:p>
    <w:p w14:paraId="5E2D7F82" w14:textId="77777777" w:rsidR="00DF5F30" w:rsidRPr="009C0DE2" w:rsidRDefault="00DF5F30" w:rsidP="009C0DE2">
      <w:pPr>
        <w:pStyle w:val="CodeB"/>
      </w:pPr>
      <w:r w:rsidRPr="009C0DE2">
        <w:rPr>
          <w:rFonts w:hint="eastAsia"/>
        </w:rPr>
        <w:t>#[derive(Debug,PartialEq)]</w:t>
      </w:r>
    </w:p>
    <w:p w14:paraId="12817D9D" w14:textId="77777777" w:rsidR="00DF5F30" w:rsidRPr="009C0DE2" w:rsidRDefault="00DF5F30" w:rsidP="009C0DE2">
      <w:pPr>
        <w:pStyle w:val="CodeB"/>
      </w:pPr>
      <w:r w:rsidRPr="009C0DE2">
        <w:rPr>
          <w:rFonts w:hint="eastAsia"/>
        </w:rPr>
        <w:t>struct Point {</w:t>
      </w:r>
    </w:p>
    <w:p w14:paraId="0CBCAC48" w14:textId="3ECDAB81" w:rsidR="00DF5F30" w:rsidRPr="009C0DE2" w:rsidRDefault="00C84259" w:rsidP="00873601">
      <w:pPr>
        <w:pStyle w:val="CodeB"/>
      </w:pPr>
      <w:r>
        <w:rPr>
          <w:rFonts w:hint="eastAsia"/>
        </w:rPr>
        <w:t xml:space="preserve"> </w:t>
      </w:r>
      <w:ins w:id="1423" w:author="Carol Nichols" w:date="2018-03-27T12:34:00Z">
        <w:r w:rsidR="0014239A">
          <w:t xml:space="preserve">   </w:t>
        </w:r>
      </w:ins>
      <w:r w:rsidR="00DF5F30" w:rsidRPr="009C0DE2">
        <w:rPr>
          <w:rFonts w:hint="eastAsia"/>
        </w:rPr>
        <w:t>x: i32,</w:t>
      </w:r>
    </w:p>
    <w:p w14:paraId="3D29FB22" w14:textId="299B7E15" w:rsidR="00DF5F30" w:rsidRPr="009C0DE2" w:rsidRDefault="00C84259" w:rsidP="00873601">
      <w:pPr>
        <w:pStyle w:val="CodeB"/>
      </w:pPr>
      <w:r>
        <w:rPr>
          <w:rFonts w:hint="eastAsia"/>
        </w:rPr>
        <w:t xml:space="preserve"> </w:t>
      </w:r>
      <w:ins w:id="1424" w:author="Carol Nichols" w:date="2018-03-27T12:34:00Z">
        <w:r w:rsidR="0014239A">
          <w:t xml:space="preserve">   </w:t>
        </w:r>
      </w:ins>
      <w:r w:rsidR="00DF5F30" w:rsidRPr="009C0DE2">
        <w:rPr>
          <w:rFonts w:hint="eastAsia"/>
        </w:rPr>
        <w:t>y: i32,</w:t>
      </w:r>
    </w:p>
    <w:p w14:paraId="0E940AF1" w14:textId="77777777" w:rsidR="00DF5F30" w:rsidRPr="009C0DE2" w:rsidRDefault="00DF5F30" w:rsidP="00873601">
      <w:pPr>
        <w:pStyle w:val="CodeB"/>
      </w:pPr>
      <w:r w:rsidRPr="009C0DE2">
        <w:rPr>
          <w:rFonts w:hint="eastAsia"/>
        </w:rPr>
        <w:t>}</w:t>
      </w:r>
    </w:p>
    <w:p w14:paraId="60746CE1" w14:textId="77777777" w:rsidR="00DF5F30" w:rsidRPr="009C0DE2" w:rsidRDefault="00DF5F30" w:rsidP="00873601">
      <w:pPr>
        <w:pStyle w:val="CodeB"/>
      </w:pPr>
    </w:p>
    <w:p w14:paraId="6D81EFD1" w14:textId="77777777" w:rsidR="00DF5F30" w:rsidRPr="009C0DE2" w:rsidRDefault="00DF5F30" w:rsidP="00873601">
      <w:pPr>
        <w:pStyle w:val="CodeB"/>
      </w:pPr>
      <w:r w:rsidRPr="009C0DE2">
        <w:rPr>
          <w:rFonts w:hint="eastAsia"/>
        </w:rPr>
        <w:t>impl Add for Point {</w:t>
      </w:r>
    </w:p>
    <w:p w14:paraId="2CDA1D56" w14:textId="2215EF05" w:rsidR="00DF5F30" w:rsidRPr="009C0DE2" w:rsidRDefault="00C84259" w:rsidP="00873601">
      <w:pPr>
        <w:pStyle w:val="CodeB"/>
      </w:pPr>
      <w:r>
        <w:rPr>
          <w:rFonts w:hint="eastAsia"/>
        </w:rPr>
        <w:t xml:space="preserve"> </w:t>
      </w:r>
      <w:ins w:id="1425" w:author="Carol Nichols" w:date="2018-03-27T12:34:00Z">
        <w:r w:rsidR="0014239A">
          <w:t xml:space="preserve">   </w:t>
        </w:r>
      </w:ins>
      <w:r w:rsidR="00DF5F30" w:rsidRPr="009C0DE2">
        <w:rPr>
          <w:rFonts w:hint="eastAsia"/>
        </w:rPr>
        <w:t>type Output = Point;</w:t>
      </w:r>
    </w:p>
    <w:p w14:paraId="46A4422F" w14:textId="77777777" w:rsidR="00DF5F30" w:rsidRPr="009C0DE2" w:rsidRDefault="00DF5F30" w:rsidP="00873601">
      <w:pPr>
        <w:pStyle w:val="CodeB"/>
      </w:pPr>
    </w:p>
    <w:p w14:paraId="268BEC07" w14:textId="74B1DA67" w:rsidR="00DF5F30" w:rsidRPr="009C0DE2" w:rsidRDefault="0014239A" w:rsidP="00873601">
      <w:pPr>
        <w:pStyle w:val="CodeB"/>
      </w:pPr>
      <w:ins w:id="1426" w:author="Carol Nichols" w:date="2018-03-27T12:34:00Z">
        <w:r>
          <w:t xml:space="preserve">   </w:t>
        </w:r>
      </w:ins>
      <w:r w:rsidR="00C84259">
        <w:rPr>
          <w:rFonts w:hint="eastAsia"/>
        </w:rPr>
        <w:t xml:space="preserve"> </w:t>
      </w:r>
      <w:r w:rsidR="00DF5F30" w:rsidRPr="009C0DE2">
        <w:rPr>
          <w:rFonts w:hint="eastAsia"/>
        </w:rPr>
        <w:t>fn add(self, other: Point) -&gt; Point {</w:t>
      </w:r>
    </w:p>
    <w:p w14:paraId="60EA920C" w14:textId="6C1D67FC" w:rsidR="00DF5F30" w:rsidRPr="009C0DE2" w:rsidRDefault="00C84259" w:rsidP="00873601">
      <w:pPr>
        <w:pStyle w:val="CodeB"/>
      </w:pPr>
      <w:r>
        <w:rPr>
          <w:rFonts w:hint="eastAsia"/>
        </w:rPr>
        <w:t xml:space="preserve">  </w:t>
      </w:r>
      <w:ins w:id="1427" w:author="Carol Nichols" w:date="2018-03-27T12:34:00Z">
        <w:r w:rsidR="0014239A">
          <w:t xml:space="preserve">      </w:t>
        </w:r>
      </w:ins>
      <w:r w:rsidR="00DF5F30" w:rsidRPr="009C0DE2">
        <w:rPr>
          <w:rFonts w:hint="eastAsia"/>
        </w:rPr>
        <w:t>Point {</w:t>
      </w:r>
    </w:p>
    <w:p w14:paraId="21F1B778" w14:textId="4FB863AE" w:rsidR="00DF5F30" w:rsidRPr="009C0DE2" w:rsidRDefault="00C84259" w:rsidP="00873601">
      <w:pPr>
        <w:pStyle w:val="CodeB"/>
      </w:pPr>
      <w:r>
        <w:rPr>
          <w:rFonts w:hint="eastAsia"/>
        </w:rPr>
        <w:t xml:space="preserve">   </w:t>
      </w:r>
      <w:ins w:id="1428" w:author="Carol Nichols" w:date="2018-03-27T12:35:00Z">
        <w:r w:rsidR="0014239A">
          <w:t xml:space="preserve">         </w:t>
        </w:r>
      </w:ins>
      <w:r w:rsidR="00DF5F30" w:rsidRPr="009C0DE2">
        <w:rPr>
          <w:rFonts w:hint="eastAsia"/>
        </w:rPr>
        <w:t>x: self.x + other.x,</w:t>
      </w:r>
    </w:p>
    <w:p w14:paraId="511839A7" w14:textId="360A4B38" w:rsidR="00DF5F30" w:rsidRPr="009C0DE2" w:rsidRDefault="00C84259" w:rsidP="00873601">
      <w:pPr>
        <w:pStyle w:val="CodeB"/>
      </w:pPr>
      <w:r>
        <w:rPr>
          <w:rFonts w:hint="eastAsia"/>
        </w:rPr>
        <w:t xml:space="preserve">   </w:t>
      </w:r>
      <w:ins w:id="1429" w:author="Carol Nichols" w:date="2018-03-27T12:35:00Z">
        <w:r w:rsidR="0014239A">
          <w:t xml:space="preserve">         </w:t>
        </w:r>
      </w:ins>
      <w:r w:rsidR="00DF5F30" w:rsidRPr="009C0DE2">
        <w:rPr>
          <w:rFonts w:hint="eastAsia"/>
        </w:rPr>
        <w:t>y: self.y + other.y,</w:t>
      </w:r>
    </w:p>
    <w:p w14:paraId="2968AB50" w14:textId="20E2E0F3" w:rsidR="00DF5F30" w:rsidRPr="009C0DE2" w:rsidRDefault="00C84259" w:rsidP="00873601">
      <w:pPr>
        <w:pStyle w:val="CodeB"/>
      </w:pPr>
      <w:r>
        <w:rPr>
          <w:rFonts w:hint="eastAsia"/>
        </w:rPr>
        <w:t xml:space="preserve">  </w:t>
      </w:r>
      <w:ins w:id="1430" w:author="Carol Nichols" w:date="2018-03-27T12:35:00Z">
        <w:r w:rsidR="0014239A">
          <w:t xml:space="preserve">      </w:t>
        </w:r>
      </w:ins>
      <w:r w:rsidR="00DF5F30" w:rsidRPr="009C0DE2">
        <w:rPr>
          <w:rFonts w:hint="eastAsia"/>
        </w:rPr>
        <w:t>}</w:t>
      </w:r>
    </w:p>
    <w:p w14:paraId="2F80E844" w14:textId="6B4750CF" w:rsidR="00DF5F30" w:rsidRPr="009C0DE2" w:rsidRDefault="00C84259" w:rsidP="00873601">
      <w:pPr>
        <w:pStyle w:val="CodeB"/>
      </w:pPr>
      <w:r>
        <w:rPr>
          <w:rFonts w:hint="eastAsia"/>
        </w:rPr>
        <w:t xml:space="preserve"> </w:t>
      </w:r>
      <w:ins w:id="1431" w:author="Carol Nichols" w:date="2018-03-27T12:35:00Z">
        <w:r w:rsidR="0014239A">
          <w:t xml:space="preserve">   </w:t>
        </w:r>
      </w:ins>
      <w:r w:rsidR="00DF5F30" w:rsidRPr="009C0DE2">
        <w:rPr>
          <w:rFonts w:hint="eastAsia"/>
        </w:rPr>
        <w:t>}</w:t>
      </w:r>
    </w:p>
    <w:p w14:paraId="7F5B4820" w14:textId="77777777" w:rsidR="00DF5F30" w:rsidRPr="009C0DE2" w:rsidRDefault="00DF5F30" w:rsidP="00873601">
      <w:pPr>
        <w:pStyle w:val="CodeB"/>
      </w:pPr>
      <w:r w:rsidRPr="009C0DE2">
        <w:rPr>
          <w:rFonts w:hint="eastAsia"/>
        </w:rPr>
        <w:t>}</w:t>
      </w:r>
    </w:p>
    <w:p w14:paraId="6BEAE224" w14:textId="77777777" w:rsidR="00DF5F30" w:rsidRPr="009C0DE2" w:rsidRDefault="00DF5F30" w:rsidP="00873601">
      <w:pPr>
        <w:pStyle w:val="CodeB"/>
      </w:pPr>
    </w:p>
    <w:p w14:paraId="2CF27C49" w14:textId="77777777" w:rsidR="00DF5F30" w:rsidRPr="009C0DE2" w:rsidRDefault="00DF5F30" w:rsidP="00873601">
      <w:pPr>
        <w:pStyle w:val="CodeB"/>
      </w:pPr>
      <w:r w:rsidRPr="009C0DE2">
        <w:rPr>
          <w:rFonts w:hint="eastAsia"/>
        </w:rPr>
        <w:t>fn main() {</w:t>
      </w:r>
    </w:p>
    <w:p w14:paraId="6D96C413" w14:textId="7D788482" w:rsidR="00DF5F30" w:rsidRPr="009C0DE2" w:rsidRDefault="00C84259" w:rsidP="00873601">
      <w:pPr>
        <w:pStyle w:val="CodeB"/>
      </w:pPr>
      <w:r>
        <w:rPr>
          <w:rFonts w:hint="eastAsia"/>
        </w:rPr>
        <w:t xml:space="preserve"> </w:t>
      </w:r>
      <w:ins w:id="1432" w:author="Carol Nichols" w:date="2018-03-27T12:35:00Z">
        <w:r w:rsidR="0014239A">
          <w:t xml:space="preserve">   </w:t>
        </w:r>
      </w:ins>
      <w:r w:rsidR="00DF5F30" w:rsidRPr="009C0DE2">
        <w:rPr>
          <w:rFonts w:hint="eastAsia"/>
        </w:rPr>
        <w:t>assert_eq!(Point { x: 1, y: 0 } + Point { x: 2, y: 3 },</w:t>
      </w:r>
    </w:p>
    <w:p w14:paraId="4BECF8A6" w14:textId="68839604" w:rsidR="00DF5F30" w:rsidRPr="009C0DE2" w:rsidRDefault="00C84259" w:rsidP="00873601">
      <w:pPr>
        <w:pStyle w:val="CodeB"/>
      </w:pPr>
      <w:r>
        <w:rPr>
          <w:rFonts w:hint="eastAsia"/>
        </w:rPr>
        <w:t xml:space="preserve">    </w:t>
      </w:r>
      <w:ins w:id="1433" w:author="Carol Nichols" w:date="2018-03-27T12:35:00Z">
        <w:r w:rsidR="0014239A">
          <w:t xml:space="preserve">           </w:t>
        </w:r>
      </w:ins>
      <w:r w:rsidR="00DF5F30" w:rsidRPr="009C0DE2">
        <w:rPr>
          <w:rFonts w:hint="eastAsia"/>
        </w:rPr>
        <w:t>Point { x: 3, y: 3 });</w:t>
      </w:r>
    </w:p>
    <w:p w14:paraId="5D0BD9EF" w14:textId="77777777" w:rsidR="00DF5F30" w:rsidRPr="009C0DE2" w:rsidRDefault="00DF5F30" w:rsidP="009C0DE2">
      <w:pPr>
        <w:pStyle w:val="CodeC"/>
      </w:pPr>
      <w:r w:rsidRPr="009C0DE2">
        <w:rPr>
          <w:rFonts w:hint="eastAsia"/>
        </w:rPr>
        <w:t>}</w:t>
      </w:r>
    </w:p>
    <w:p w14:paraId="2AB499AA" w14:textId="77777777" w:rsidR="00DF5F30" w:rsidRPr="009C0DE2" w:rsidRDefault="00DF5F30" w:rsidP="00873601">
      <w:pPr>
        <w:pStyle w:val="Listing"/>
        <w:rPr>
          <w:rFonts w:eastAsia="Microsoft YaHei"/>
        </w:rPr>
      </w:pPr>
      <w:r w:rsidRPr="009C0DE2">
        <w:rPr>
          <w:rFonts w:eastAsia="Microsoft YaHei" w:hint="eastAsia"/>
        </w:rPr>
        <w:t>Listing 19-22: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to overload the</w:t>
      </w:r>
      <w:r w:rsidR="00C84259" w:rsidRPr="00F51973">
        <w:t xml:space="preserve"> </w:t>
      </w:r>
      <w:r w:rsidRPr="001074C0">
        <w:rPr>
          <w:rStyle w:val="LiteralCaption"/>
          <w:rFonts w:hint="eastAsia"/>
        </w:rPr>
        <w:t>+</w:t>
      </w:r>
      <w:r w:rsidRPr="001074C0">
        <w:rPr>
          <w:rFonts w:eastAsia="Microsoft YaHei" w:hint="eastAsia"/>
        </w:rPr>
        <w:t xml:space="preserve"> </w:t>
      </w:r>
      <w:r w:rsidRPr="009C0DE2">
        <w:rPr>
          <w:rFonts w:eastAsia="Microsoft YaHei" w:hint="eastAsia"/>
        </w:rPr>
        <w:t>operator for</w:t>
      </w:r>
      <w:r w:rsidR="00C84259" w:rsidRPr="00F51973">
        <w:t xml:space="preserve"> </w:t>
      </w:r>
      <w:r w:rsidRPr="009C0DE2">
        <w:rPr>
          <w:rStyle w:val="LiteralCaption"/>
          <w:rFonts w:hint="eastAsia"/>
        </w:rPr>
        <w:t>Point</w:t>
      </w:r>
      <w:r w:rsidR="00C84259" w:rsidRPr="00F51973">
        <w:t xml:space="preserve"> </w:t>
      </w:r>
      <w:r w:rsidRPr="009C0DE2">
        <w:rPr>
          <w:rFonts w:eastAsia="Microsoft YaHei" w:hint="eastAsia"/>
        </w:rPr>
        <w:t>instances</w:t>
      </w:r>
    </w:p>
    <w:p w14:paraId="6D77E18D" w14:textId="77777777" w:rsidR="00DF5F30" w:rsidRPr="009C0DE2" w:rsidRDefault="00DF5F30" w:rsidP="00173090">
      <w:pPr>
        <w:pStyle w:val="Body"/>
      </w:pPr>
      <w:r w:rsidRPr="009C0DE2">
        <w:rPr>
          <w:rFonts w:hint="eastAsia"/>
        </w:rPr>
        <w:t>The</w:t>
      </w:r>
      <w:r w:rsidR="00C84259" w:rsidRPr="00F51973">
        <w:t xml:space="preserve"> </w:t>
      </w:r>
      <w:r w:rsidRPr="009C0DE2">
        <w:rPr>
          <w:rStyle w:val="Literal"/>
          <w:rFonts w:hint="eastAsia"/>
        </w:rPr>
        <w:t>add</w:t>
      </w:r>
      <w:r w:rsidR="00C84259" w:rsidRPr="00F51973">
        <w:t xml:space="preserve"> </w:t>
      </w:r>
      <w:r w:rsidRPr="009C0DE2">
        <w:rPr>
          <w:rFonts w:hint="eastAsia"/>
        </w:rPr>
        <w:t>method adds the</w:t>
      </w:r>
      <w:r w:rsidR="00C84259" w:rsidRPr="00F51973">
        <w:t xml:space="preserve"> </w:t>
      </w:r>
      <w:r w:rsidRPr="009C0DE2">
        <w:rPr>
          <w:rStyle w:val="Literal"/>
          <w:rFonts w:hint="eastAsia"/>
        </w:rPr>
        <w:t>x</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34" w:author="AnneMarieW" w:date="2018-03-21T10:45:00Z">
        <w:r w:rsidRPr="009C0DE2" w:rsidDel="00D4389C">
          <w:rPr>
            <w:rFonts w:hint="eastAsia"/>
          </w:rPr>
          <w:delText xml:space="preserve"> together</w:delText>
        </w:r>
      </w:del>
      <w:r w:rsidRPr="009C0DE2">
        <w:rPr>
          <w:rFonts w:hint="eastAsia"/>
        </w:rPr>
        <w:t xml:space="preserve"> and the</w:t>
      </w:r>
      <w:r w:rsidR="00C84259" w:rsidRPr="00F51973">
        <w:t xml:space="preserve"> </w:t>
      </w:r>
      <w:r w:rsidRPr="009C0DE2">
        <w:rPr>
          <w:rStyle w:val="Literal"/>
          <w:rFonts w:hint="eastAsia"/>
        </w:rPr>
        <w:t>y</w:t>
      </w:r>
      <w:r w:rsidR="00C84259" w:rsidRPr="00F51973">
        <w:t xml:space="preserve"> </w:t>
      </w:r>
      <w:r w:rsidRPr="009C0DE2">
        <w:rPr>
          <w:rFonts w:hint="eastAsia"/>
        </w:rPr>
        <w:t>values of two</w:t>
      </w:r>
      <w:r w:rsidR="00C84259" w:rsidRPr="00F51973">
        <w:t xml:space="preserve"> </w:t>
      </w:r>
      <w:r w:rsidRPr="009C0DE2">
        <w:rPr>
          <w:rStyle w:val="Literal"/>
          <w:rFonts w:hint="eastAsia"/>
        </w:rPr>
        <w:t>Point</w:t>
      </w:r>
      <w:r w:rsidR="00C84259" w:rsidRPr="00F51973">
        <w:t xml:space="preserve"> </w:t>
      </w:r>
      <w:r w:rsidRPr="009C0DE2">
        <w:rPr>
          <w:rFonts w:hint="eastAsia"/>
        </w:rPr>
        <w:t>instances</w:t>
      </w:r>
      <w:del w:id="1435" w:author="AnneMarieW" w:date="2018-03-21T10:45:00Z">
        <w:r w:rsidRPr="009C0DE2" w:rsidDel="00D4389C">
          <w:rPr>
            <w:rFonts w:hint="eastAsia"/>
          </w:rPr>
          <w:delText xml:space="preserve"> together</w:delText>
        </w:r>
      </w:del>
      <w:r w:rsidRPr="009C0DE2">
        <w:rPr>
          <w:rFonts w:hint="eastAsia"/>
        </w:rPr>
        <w:t xml:space="preserve"> to create a new</w:t>
      </w:r>
      <w:r w:rsidR="00C84259" w:rsidRPr="00F51973">
        <w:t xml:space="preserve"> </w:t>
      </w:r>
      <w:r w:rsidRPr="009C0DE2">
        <w:rPr>
          <w:rStyle w:val="Literal"/>
          <w:rFonts w:hint="eastAsia"/>
        </w:rPr>
        <w:t>Point</w:t>
      </w:r>
      <w:r w:rsidRPr="009C0DE2">
        <w:rPr>
          <w:rFonts w:hint="eastAsia"/>
        </w:rPr>
        <w:t>. The</w:t>
      </w:r>
      <w:r w:rsidR="00C84259" w:rsidRPr="00F51973">
        <w:t xml:space="preserve"> </w:t>
      </w:r>
      <w:r w:rsidRPr="009C0DE2">
        <w:rPr>
          <w:rStyle w:val="Literal"/>
          <w:rFonts w:hint="eastAsia"/>
        </w:rPr>
        <w:t>Add</w:t>
      </w:r>
      <w:r w:rsidR="00C84259" w:rsidRPr="00F51973">
        <w:t xml:space="preserve"> </w:t>
      </w:r>
      <w:r w:rsidRPr="009C0DE2">
        <w:rPr>
          <w:rFonts w:hint="eastAsia"/>
        </w:rPr>
        <w:t>trait has an associated type named</w:t>
      </w:r>
      <w:r w:rsidR="00C84259" w:rsidRPr="00F51973">
        <w:t xml:space="preserve"> </w:t>
      </w:r>
      <w:r w:rsidRPr="009C0DE2">
        <w:rPr>
          <w:rStyle w:val="Literal"/>
          <w:rFonts w:hint="eastAsia"/>
        </w:rPr>
        <w:t>Output</w:t>
      </w:r>
      <w:r w:rsidR="00C84259" w:rsidRPr="00F51973">
        <w:t xml:space="preserve"> </w:t>
      </w:r>
      <w:r w:rsidRPr="009C0DE2">
        <w:rPr>
          <w:rFonts w:hint="eastAsia"/>
        </w:rPr>
        <w:t>that determines the type returned</w:t>
      </w:r>
      <w:r w:rsidR="00C84259" w:rsidRPr="00F51973">
        <w:t xml:space="preserve"> </w:t>
      </w:r>
      <w:r w:rsidRPr="009C0DE2">
        <w:rPr>
          <w:rFonts w:hint="eastAsia"/>
        </w:rPr>
        <w:t>from the</w:t>
      </w:r>
      <w:r w:rsidR="00C84259" w:rsidRPr="00F51973">
        <w:t xml:space="preserve"> </w:t>
      </w:r>
      <w:r w:rsidRPr="009C0DE2">
        <w:rPr>
          <w:rStyle w:val="Literal"/>
          <w:rFonts w:hint="eastAsia"/>
        </w:rPr>
        <w:t>add</w:t>
      </w:r>
      <w:r w:rsidR="00C84259" w:rsidRPr="00F51973">
        <w:t xml:space="preserve"> </w:t>
      </w:r>
      <w:r w:rsidRPr="009C0DE2">
        <w:rPr>
          <w:rFonts w:hint="eastAsia"/>
        </w:rPr>
        <w:t>method.</w:t>
      </w:r>
    </w:p>
    <w:p w14:paraId="2B14D369" w14:textId="77777777" w:rsidR="00DF5F30" w:rsidRPr="009C0DE2" w:rsidRDefault="00DF5F30" w:rsidP="00173090">
      <w:pPr>
        <w:pStyle w:val="Body"/>
      </w:pPr>
      <w:r w:rsidRPr="009C0DE2">
        <w:rPr>
          <w:rFonts w:hint="eastAsia"/>
        </w:rPr>
        <w:t xml:space="preserve">The default generic type </w:t>
      </w:r>
      <w:del w:id="1436" w:author="AnneMarieW" w:date="2018-03-21T10:46:00Z">
        <w:r w:rsidRPr="009C0DE2" w:rsidDel="00D4389C">
          <w:rPr>
            <w:rFonts w:hint="eastAsia"/>
          </w:rPr>
          <w:delText>here</w:delText>
        </w:r>
      </w:del>
      <w:ins w:id="1437" w:author="AnneMarieW" w:date="2018-03-21T10:46:00Z">
        <w:r w:rsidR="00D4389C">
          <w:t>in this code</w:t>
        </w:r>
      </w:ins>
      <w:r w:rsidRPr="009C0DE2">
        <w:rPr>
          <w:rFonts w:hint="eastAsia"/>
        </w:rPr>
        <w:t xml:space="preserve"> is within the</w:t>
      </w:r>
      <w:r w:rsidR="00C84259" w:rsidRPr="00F51973">
        <w:t xml:space="preserve"> </w:t>
      </w:r>
      <w:r w:rsidRPr="009C0DE2">
        <w:rPr>
          <w:rStyle w:val="Literal"/>
          <w:rFonts w:hint="eastAsia"/>
        </w:rPr>
        <w:t>Add</w:t>
      </w:r>
      <w:r w:rsidR="00C84259" w:rsidRPr="00F51973">
        <w:t xml:space="preserve"> </w:t>
      </w:r>
      <w:r w:rsidRPr="009C0DE2">
        <w:rPr>
          <w:rFonts w:hint="eastAsia"/>
        </w:rPr>
        <w:t>trait. Here</w:t>
      </w:r>
      <w:del w:id="1438" w:author="AnneMarieW" w:date="2018-03-21T10:46:00Z">
        <w:r w:rsidRPr="009C0DE2" w:rsidDel="00D4389C">
          <w:delText>’</w:delText>
        </w:r>
      </w:del>
      <w:ins w:id="1439" w:author="AnneMarieW" w:date="2018-03-21T10:46:00Z">
        <w:r w:rsidR="00D4389C">
          <w:t xml:space="preserve"> i</w:t>
        </w:r>
      </w:ins>
      <w:r w:rsidRPr="009C0DE2">
        <w:rPr>
          <w:rFonts w:hint="eastAsia"/>
        </w:rPr>
        <w:t>s its definition:</w:t>
      </w:r>
    </w:p>
    <w:p w14:paraId="58FF4047" w14:textId="77777777" w:rsidR="00DF5F30" w:rsidRPr="009C0DE2" w:rsidRDefault="00DF5F30" w:rsidP="00F51973">
      <w:pPr>
        <w:pStyle w:val="CodeA"/>
      </w:pPr>
      <w:r w:rsidRPr="009C0DE2">
        <w:rPr>
          <w:rFonts w:hint="eastAsia"/>
        </w:rPr>
        <w:t>trait Add&lt;RHS=Self&gt; {</w:t>
      </w:r>
    </w:p>
    <w:p w14:paraId="5351DB87" w14:textId="629F8334" w:rsidR="00DF5F30" w:rsidRPr="009C0DE2" w:rsidRDefault="00C84259" w:rsidP="00873601">
      <w:pPr>
        <w:pStyle w:val="CodeB"/>
      </w:pPr>
      <w:r>
        <w:rPr>
          <w:rFonts w:hint="eastAsia"/>
        </w:rPr>
        <w:t xml:space="preserve"> </w:t>
      </w:r>
      <w:ins w:id="1440" w:author="Carol Nichols" w:date="2018-03-27T12:36:00Z">
        <w:r w:rsidR="00B6140F">
          <w:t xml:space="preserve">   </w:t>
        </w:r>
      </w:ins>
      <w:r w:rsidR="00DF5F30" w:rsidRPr="009C0DE2">
        <w:rPr>
          <w:rFonts w:hint="eastAsia"/>
        </w:rPr>
        <w:t>type Output;</w:t>
      </w:r>
    </w:p>
    <w:p w14:paraId="065FADED" w14:textId="77777777" w:rsidR="00DF5F30" w:rsidRPr="009C0DE2" w:rsidRDefault="00DF5F30" w:rsidP="00873601">
      <w:pPr>
        <w:pStyle w:val="CodeB"/>
      </w:pPr>
    </w:p>
    <w:p w14:paraId="1FA01572" w14:textId="66E1D1E2" w:rsidR="00DF5F30" w:rsidRPr="009C0DE2" w:rsidRDefault="00C84259" w:rsidP="00873601">
      <w:pPr>
        <w:pStyle w:val="CodeB"/>
      </w:pPr>
      <w:r>
        <w:rPr>
          <w:rFonts w:hint="eastAsia"/>
        </w:rPr>
        <w:t xml:space="preserve"> </w:t>
      </w:r>
      <w:ins w:id="1441" w:author="Carol Nichols" w:date="2018-03-27T12:36:00Z">
        <w:r w:rsidR="00B6140F">
          <w:t xml:space="preserve">   </w:t>
        </w:r>
      </w:ins>
      <w:r w:rsidR="00DF5F30" w:rsidRPr="009C0DE2">
        <w:rPr>
          <w:rFonts w:hint="eastAsia"/>
        </w:rPr>
        <w:t>fn add(self, rhs: RHS) -&gt; Self::Output;</w:t>
      </w:r>
    </w:p>
    <w:p w14:paraId="5B6380AB" w14:textId="77777777" w:rsidR="00DF5F30" w:rsidRPr="009C0DE2" w:rsidRDefault="00DF5F30" w:rsidP="009C0DE2">
      <w:pPr>
        <w:pStyle w:val="CodeC"/>
      </w:pPr>
      <w:r w:rsidRPr="009C0DE2">
        <w:rPr>
          <w:rFonts w:hint="eastAsia"/>
        </w:rPr>
        <w:t>}</w:t>
      </w:r>
    </w:p>
    <w:p w14:paraId="134BFA30" w14:textId="54EF16ED" w:rsidR="00DF5F30" w:rsidRPr="009C0DE2" w:rsidRDefault="00DF5F30" w:rsidP="00173090">
      <w:pPr>
        <w:pStyle w:val="Body"/>
      </w:pPr>
      <w:r w:rsidRPr="009C0DE2">
        <w:rPr>
          <w:rFonts w:hint="eastAsia"/>
        </w:rPr>
        <w:t xml:space="preserve">This </w:t>
      </w:r>
      <w:ins w:id="1442" w:author="AnneMarieW" w:date="2018-03-21T10:47:00Z">
        <w:r w:rsidR="00D4389C">
          <w:t xml:space="preserve">code </w:t>
        </w:r>
      </w:ins>
      <w:r w:rsidRPr="009C0DE2">
        <w:rPr>
          <w:rFonts w:hint="eastAsia"/>
        </w:rPr>
        <w:t>should look generally familiar</w:t>
      </w:r>
      <w:ins w:id="1443" w:author="AnneMarieW" w:date="2018-03-21T10:47:00Z">
        <w:r w:rsidR="00D4389C">
          <w:t>:</w:t>
        </w:r>
      </w:ins>
      <w:del w:id="1444" w:author="AnneMarieW" w:date="2018-03-21T10:47:00Z">
        <w:r w:rsidRPr="009C0DE2" w:rsidDel="00D4389C">
          <w:rPr>
            <w:rFonts w:hint="eastAsia"/>
          </w:rPr>
          <w:delText>, as</w:delText>
        </w:r>
      </w:del>
      <w:r w:rsidRPr="009C0DE2">
        <w:rPr>
          <w:rFonts w:hint="eastAsia"/>
        </w:rPr>
        <w:t xml:space="preserve"> a trait with one method and an</w:t>
      </w:r>
      <w:r w:rsidR="00C84259" w:rsidRPr="00F51973">
        <w:t xml:space="preserve"> </w:t>
      </w:r>
      <w:r w:rsidRPr="009C0DE2">
        <w:rPr>
          <w:rFonts w:hint="eastAsia"/>
        </w:rPr>
        <w:t xml:space="preserve">associated type. The new part </w:t>
      </w:r>
      <w:del w:id="1445" w:author="AnneMarieW" w:date="2018-03-21T10:47:00Z">
        <w:r w:rsidRPr="009C0DE2" w:rsidDel="00D4389C">
          <w:rPr>
            <w:rFonts w:hint="eastAsia"/>
          </w:rPr>
          <w:delText xml:space="preserve">here </w:delText>
        </w:r>
      </w:del>
      <w:r w:rsidRPr="009C0DE2">
        <w:rPr>
          <w:rFonts w:hint="eastAsia"/>
        </w:rPr>
        <w:t>is</w:t>
      </w:r>
      <w:del w:id="1446" w:author="AnneMarieW" w:date="2018-03-21T10:48:00Z">
        <w:r w:rsidRPr="009C0DE2" w:rsidDel="00D4389C">
          <w:rPr>
            <w:rFonts w:hint="eastAsia"/>
          </w:rPr>
          <w:delText xml:space="preserve"> the</w:delText>
        </w:r>
      </w:del>
      <w:r w:rsidR="00C84259" w:rsidRPr="00F51973">
        <w:t xml:space="preserve"> </w:t>
      </w:r>
      <w:r w:rsidRPr="009C0DE2">
        <w:rPr>
          <w:rStyle w:val="Literal"/>
          <w:rFonts w:hint="eastAsia"/>
        </w:rPr>
        <w:t>RHS=Self</w:t>
      </w:r>
      <w:r w:rsidR="00C84259" w:rsidRPr="00F51973">
        <w:t xml:space="preserve"> </w:t>
      </w:r>
      <w:r w:rsidRPr="009C0DE2">
        <w:rPr>
          <w:rFonts w:hint="eastAsia"/>
        </w:rPr>
        <w:t>in the angle brackets:</w:t>
      </w:r>
      <w:r w:rsidR="00C84259" w:rsidRPr="00F51973">
        <w:t xml:space="preserve"> </w:t>
      </w:r>
      <w:r w:rsidRPr="009C0DE2">
        <w:rPr>
          <w:rFonts w:hint="eastAsia"/>
        </w:rPr>
        <w:t>this syntax is called</w:t>
      </w:r>
      <w:r w:rsidR="00C84259" w:rsidRPr="00F51973">
        <w:t xml:space="preserve"> </w:t>
      </w:r>
      <w:r w:rsidRPr="009C0DE2">
        <w:rPr>
          <w:rStyle w:val="EmphasisItalic"/>
          <w:rFonts w:hint="eastAsia"/>
        </w:rPr>
        <w:t>default type parameters</w:t>
      </w:r>
      <w:r w:rsidRPr="009C0DE2">
        <w:rPr>
          <w:rFonts w:hint="eastAsia"/>
        </w:rPr>
        <w:t>. The</w:t>
      </w:r>
      <w:r w:rsidR="00C84259" w:rsidRPr="00F51973">
        <w:t xml:space="preserve"> </w:t>
      </w:r>
      <w:r w:rsidRPr="009C0DE2">
        <w:rPr>
          <w:rStyle w:val="Literal"/>
          <w:rFonts w:hint="eastAsia"/>
        </w:rPr>
        <w:t>RHS</w:t>
      </w:r>
      <w:r w:rsidR="00C84259" w:rsidRPr="00F51973">
        <w:t xml:space="preserve"> </w:t>
      </w:r>
      <w:r w:rsidRPr="009C0DE2">
        <w:rPr>
          <w:rFonts w:hint="eastAsia"/>
        </w:rPr>
        <w:t>generic type</w:t>
      </w:r>
      <w:r w:rsidR="00C84259" w:rsidRPr="00F51973">
        <w:t xml:space="preserve"> </w:t>
      </w:r>
      <w:r w:rsidRPr="009C0DE2">
        <w:rPr>
          <w:rFonts w:hint="eastAsia"/>
        </w:rPr>
        <w:t>parameter</w:t>
      </w:r>
      <w:del w:id="1447" w:author="Carol" w:date="2018-03-14T13:33:00Z">
        <w:r w:rsidRPr="00F51973">
          <w:delText>—</w:delText>
        </w:r>
      </w:del>
      <w:del w:id="1448" w:author="janelle" w:date="2018-03-14T17:21:00Z">
        <w:r w:rsidRPr="00F51973" w:rsidDel="00BF2E75">
          <w:delText>-</w:delText>
        </w:r>
      </w:del>
      <w:ins w:id="1449" w:author="Carol" w:date="2018-03-14T13:33:00Z">
        <w:del w:id="1450" w:author="janelle" w:date="2018-03-14T17:21:00Z">
          <w:r w:rsidRPr="00B118CA" w:rsidDel="00BF2E75">
            <w:delText>--</w:delText>
          </w:r>
        </w:del>
      </w:ins>
      <w:ins w:id="1451" w:author="janelle" w:date="2018-03-14T17:22:00Z">
        <w:r w:rsidR="00BF2E75">
          <w:t xml:space="preserve"> </w:t>
        </w:r>
      </w:ins>
      <w:ins w:id="1452" w:author="janelle" w:date="2018-03-14T17:21:00Z">
        <w:r w:rsidR="00BF2E75">
          <w:t>(</w:t>
        </w:r>
      </w:ins>
      <w:r w:rsidRPr="009C0DE2">
        <w:rPr>
          <w:rFonts w:hint="eastAsia"/>
        </w:rPr>
        <w:t xml:space="preserve">short for </w:t>
      </w:r>
      <w:r w:rsidRPr="009C0DE2">
        <w:t>“</w:t>
      </w:r>
      <w:r w:rsidRPr="009C0DE2">
        <w:rPr>
          <w:rFonts w:hint="eastAsia"/>
        </w:rPr>
        <w:t>right hand side</w:t>
      </w:r>
      <w:ins w:id="1453" w:author="Carol Nichols" w:date="2018-03-27T12:36:00Z">
        <w:r w:rsidR="00B6140F">
          <w:t>”</w:t>
        </w:r>
      </w:ins>
      <w:ins w:id="1454" w:author="janelle" w:date="2018-03-14T17:21:00Z">
        <w:r w:rsidR="00BF2E75">
          <w:t>)</w:t>
        </w:r>
      </w:ins>
      <w:del w:id="1455" w:author="Carol" w:date="2018-03-14T13:33:00Z">
        <w:r w:rsidRPr="00F51973">
          <w:delText>”—-</w:delText>
        </w:r>
      </w:del>
      <w:ins w:id="1456" w:author="janelle" w:date="2018-03-14T17:21:00Z">
        <w:r w:rsidR="00BF2E75" w:rsidRPr="00B118CA" w:rsidDel="00BF2E75">
          <w:t xml:space="preserve"> </w:t>
        </w:r>
      </w:ins>
      <w:ins w:id="1457" w:author="Carol" w:date="2018-03-14T13:33:00Z">
        <w:del w:id="1458" w:author="janelle" w:date="2018-03-14T17:21:00Z">
          <w:r w:rsidRPr="00B118CA" w:rsidDel="00BF2E75">
            <w:delText>”--</w:delText>
          </w:r>
        </w:del>
      </w:ins>
      <w:del w:id="1459" w:author="AnneMarieW" w:date="2018-03-21T10:48:00Z">
        <w:r w:rsidRPr="009C0DE2" w:rsidDel="00D4389C">
          <w:rPr>
            <w:rFonts w:hint="eastAsia"/>
          </w:rPr>
          <w:delText>that</w:delText>
        </w:r>
        <w:r w:rsidRPr="009C0DE2" w:rsidDel="00D4389C">
          <w:delText>’</w:delText>
        </w:r>
        <w:r w:rsidRPr="009C0DE2" w:rsidDel="00D4389C">
          <w:rPr>
            <w:rFonts w:hint="eastAsia"/>
          </w:rPr>
          <w:delText xml:space="preserve">s used to </w:delText>
        </w:r>
      </w:del>
      <w:r w:rsidRPr="009C0DE2">
        <w:rPr>
          <w:rFonts w:hint="eastAsia"/>
        </w:rPr>
        <w:t>define</w:t>
      </w:r>
      <w:ins w:id="1460" w:author="AnneMarieW" w:date="2018-03-21T10:48:00Z">
        <w:r w:rsidR="00D4389C">
          <w:t>s</w:t>
        </w:r>
      </w:ins>
      <w:r w:rsidRPr="009C0DE2">
        <w:rPr>
          <w:rFonts w:hint="eastAsia"/>
        </w:rPr>
        <w:t xml:space="preserve"> the type of the</w:t>
      </w:r>
      <w:r w:rsidR="00C84259" w:rsidRPr="00F51973">
        <w:t xml:space="preserve"> </w:t>
      </w:r>
      <w:r w:rsidRPr="009C0DE2">
        <w:rPr>
          <w:rStyle w:val="Literal"/>
          <w:rFonts w:hint="eastAsia"/>
        </w:rPr>
        <w:t>rhs</w:t>
      </w:r>
      <w:r w:rsidR="00C84259" w:rsidRPr="00F51973">
        <w:t xml:space="preserve"> </w:t>
      </w:r>
      <w:r w:rsidRPr="009C0DE2">
        <w:rPr>
          <w:rFonts w:hint="eastAsia"/>
        </w:rPr>
        <w:t>parameter in the</w:t>
      </w:r>
      <w:r w:rsidR="00C84259" w:rsidRPr="00F51973">
        <w:t xml:space="preserve"> </w:t>
      </w:r>
      <w:r w:rsidRPr="009C0DE2">
        <w:rPr>
          <w:rStyle w:val="Literal"/>
          <w:rFonts w:hint="eastAsia"/>
        </w:rPr>
        <w:t>add</w:t>
      </w:r>
      <w:r w:rsidR="00C84259" w:rsidRPr="00F51973">
        <w:t xml:space="preserve"> </w:t>
      </w:r>
      <w:r w:rsidRPr="009C0DE2">
        <w:rPr>
          <w:rFonts w:hint="eastAsia"/>
        </w:rPr>
        <w:t>method. If we don</w:t>
      </w:r>
      <w:r w:rsidRPr="009C0DE2">
        <w:t>’</w:t>
      </w:r>
      <w:r w:rsidRPr="009C0DE2">
        <w:rPr>
          <w:rFonts w:hint="eastAsia"/>
        </w:rPr>
        <w:t>t specify a concrete type for</w:t>
      </w:r>
      <w:r w:rsidR="00C84259" w:rsidRPr="00F51973">
        <w:t xml:space="preserve"> </w:t>
      </w:r>
      <w:r w:rsidRPr="009C0DE2">
        <w:rPr>
          <w:rStyle w:val="Literal"/>
          <w:rFonts w:hint="eastAsia"/>
        </w:rPr>
        <w:t>RHS</w:t>
      </w:r>
      <w:r w:rsidR="00C84259" w:rsidRPr="00F51973">
        <w:t xml:space="preserve"> </w:t>
      </w:r>
      <w:r w:rsidRPr="009C0DE2">
        <w:rPr>
          <w:rFonts w:hint="eastAsia"/>
        </w:rPr>
        <w:t>when we implement the</w:t>
      </w:r>
      <w:r w:rsidR="00C84259" w:rsidRPr="00F51973">
        <w:t xml:space="preserve"> </w:t>
      </w:r>
      <w:r w:rsidRPr="009C0DE2">
        <w:rPr>
          <w:rStyle w:val="Literal"/>
          <w:rFonts w:hint="eastAsia"/>
        </w:rPr>
        <w:t>Add</w:t>
      </w:r>
      <w:r w:rsidR="00C84259" w:rsidRPr="00F51973">
        <w:t xml:space="preserve"> </w:t>
      </w:r>
      <w:r w:rsidRPr="009C0DE2">
        <w:rPr>
          <w:rFonts w:hint="eastAsia"/>
        </w:rPr>
        <w:t>trait, the type of</w:t>
      </w:r>
      <w:r w:rsidR="00C84259" w:rsidRPr="00F51973">
        <w:t xml:space="preserve"> </w:t>
      </w:r>
      <w:r w:rsidRPr="009C0DE2">
        <w:rPr>
          <w:rStyle w:val="Literal"/>
          <w:rFonts w:hint="eastAsia"/>
        </w:rPr>
        <w:t>RHS</w:t>
      </w:r>
      <w:r w:rsidR="00C84259" w:rsidRPr="00F51973">
        <w:t xml:space="preserve"> </w:t>
      </w:r>
      <w:r w:rsidRPr="009C0DE2">
        <w:rPr>
          <w:rFonts w:hint="eastAsia"/>
        </w:rPr>
        <w:t>will default to</w:t>
      </w:r>
      <w:r w:rsidR="00C84259" w:rsidRPr="00F51973">
        <w:t xml:space="preserve"> </w:t>
      </w:r>
      <w:r w:rsidRPr="009C0DE2">
        <w:rPr>
          <w:rStyle w:val="Literal"/>
          <w:rFonts w:hint="eastAsia"/>
        </w:rPr>
        <w:t>Self</w:t>
      </w:r>
      <w:r w:rsidRPr="009C0DE2">
        <w:rPr>
          <w:rFonts w:hint="eastAsia"/>
        </w:rPr>
        <w:t>, which will be the type we</w:t>
      </w:r>
      <w:r w:rsidRPr="009C0DE2">
        <w:t>’</w:t>
      </w:r>
      <w:r w:rsidRPr="009C0DE2">
        <w:rPr>
          <w:rFonts w:hint="eastAsia"/>
        </w:rPr>
        <w:t>re implementing</w:t>
      </w:r>
      <w:r w:rsidR="00C84259" w:rsidRPr="00F51973">
        <w:t xml:space="preserve"> </w:t>
      </w:r>
      <w:r w:rsidRPr="009C0DE2">
        <w:rPr>
          <w:rStyle w:val="Literal"/>
          <w:rFonts w:hint="eastAsia"/>
        </w:rPr>
        <w:t>Add</w:t>
      </w:r>
      <w:r w:rsidR="00C84259" w:rsidRPr="00F51973">
        <w:t xml:space="preserve"> </w:t>
      </w:r>
      <w:r w:rsidRPr="009C0DE2">
        <w:rPr>
          <w:rFonts w:hint="eastAsia"/>
        </w:rPr>
        <w:t>on.</w:t>
      </w:r>
    </w:p>
    <w:p w14:paraId="64C9C3A6" w14:textId="77777777" w:rsidR="00DF5F30" w:rsidRPr="00F51973" w:rsidRDefault="009C0DE2" w:rsidP="00173090">
      <w:pPr>
        <w:pStyle w:val="Body"/>
      </w:pPr>
      <w:del w:id="1461" w:author="janelle" w:date="2018-03-23T16:17:00Z">
        <w:r w:rsidRPr="00F51973" w:rsidDel="00C40395">
          <w:delText xml:space="preserve"> </w:delText>
        </w:r>
      </w:del>
      <w:r w:rsidR="00DF5F30" w:rsidRPr="00F51973">
        <w:rPr>
          <w:rFonts w:hint="eastAsia"/>
        </w:rPr>
        <w:t>When we implemented</w:t>
      </w:r>
      <w:r w:rsidR="00C84259" w:rsidRPr="00F51973">
        <w:t xml:space="preserve"> </w:t>
      </w:r>
      <w:r w:rsidR="006D1401" w:rsidRPr="006D1401">
        <w:rPr>
          <w:rStyle w:val="Literal"/>
          <w:rPrChange w:id="1462" w:author="AnneMarieW" w:date="2018-03-21T10:48:00Z">
            <w:rPr>
              <w:rFonts w:ascii="Courier" w:hAnsi="Courier"/>
              <w:color w:val="0000FF"/>
              <w:sz w:val="20"/>
            </w:rPr>
          </w:rPrChange>
        </w:rPr>
        <w:t>Add</w:t>
      </w:r>
      <w:r w:rsidR="00C84259" w:rsidRPr="00F51973">
        <w:t xml:space="preserve"> </w:t>
      </w:r>
      <w:r w:rsidR="00DF5F30" w:rsidRPr="00F51973">
        <w:rPr>
          <w:rFonts w:hint="eastAsia"/>
        </w:rPr>
        <w:t>for</w:t>
      </w:r>
      <w:r w:rsidR="00C84259" w:rsidRPr="00F51973">
        <w:t xml:space="preserve"> </w:t>
      </w:r>
      <w:r w:rsidR="006D1401" w:rsidRPr="006D1401">
        <w:rPr>
          <w:rStyle w:val="Literal"/>
          <w:rPrChange w:id="1463" w:author="AnneMarieW" w:date="2018-03-21T10:49:00Z">
            <w:rPr>
              <w:rFonts w:ascii="Courier" w:hAnsi="Courier"/>
              <w:color w:val="0000FF"/>
              <w:sz w:val="20"/>
            </w:rPr>
          </w:rPrChange>
        </w:rPr>
        <w:t>Point</w:t>
      </w:r>
      <w:r w:rsidR="00DF5F30" w:rsidRPr="00F51973">
        <w:rPr>
          <w:rFonts w:hint="eastAsia"/>
        </w:rPr>
        <w:t xml:space="preserve">, we </w:t>
      </w:r>
      <w:del w:id="1464" w:author="AnneMarieW" w:date="2018-03-21T10:49:00Z">
        <w:r w:rsidR="00DF5F30" w:rsidRPr="00F51973" w:rsidDel="00D4389C">
          <w:rPr>
            <w:rFonts w:hint="eastAsia"/>
          </w:rPr>
          <w:delText xml:space="preserve">made </w:delText>
        </w:r>
      </w:del>
      <w:r w:rsidR="00DF5F30" w:rsidRPr="00F51973">
        <w:rPr>
          <w:rFonts w:hint="eastAsia"/>
        </w:rPr>
        <w:t>use</w:t>
      </w:r>
      <w:ins w:id="1465" w:author="AnneMarieW" w:date="2018-03-21T10:49:00Z">
        <w:r w:rsidR="00D4389C">
          <w:t>d</w:t>
        </w:r>
      </w:ins>
      <w:del w:id="1466" w:author="AnneMarieW" w:date="2018-03-21T10:49:00Z">
        <w:r w:rsidR="00DF5F30" w:rsidRPr="00F51973" w:rsidDel="00D4389C">
          <w:rPr>
            <w:rFonts w:hint="eastAsia"/>
          </w:rPr>
          <w:delText xml:space="preserve"> of</w:delText>
        </w:r>
      </w:del>
      <w:r w:rsidR="00DF5F30" w:rsidRPr="00F51973">
        <w:rPr>
          <w:rFonts w:hint="eastAsia"/>
        </w:rPr>
        <w:t xml:space="preserve"> the default for</w:t>
      </w:r>
      <w:r w:rsidR="00C84259" w:rsidRPr="00F51973">
        <w:t xml:space="preserve"> </w:t>
      </w:r>
      <w:r w:rsidR="006D1401" w:rsidRPr="006D1401">
        <w:rPr>
          <w:rStyle w:val="Literal"/>
          <w:rPrChange w:id="1467" w:author="AnneMarieW" w:date="2018-03-21T10:49:00Z">
            <w:rPr>
              <w:rFonts w:ascii="Courier" w:hAnsi="Courier"/>
              <w:color w:val="0000FF"/>
              <w:sz w:val="20"/>
            </w:rPr>
          </w:rPrChange>
        </w:rPr>
        <w:t>RHS</w:t>
      </w:r>
      <w:r w:rsidR="00C84259" w:rsidRPr="00F51973">
        <w:t xml:space="preserve"> </w:t>
      </w:r>
      <w:r w:rsidR="00DF5F30" w:rsidRPr="00F51973">
        <w:rPr>
          <w:rFonts w:hint="eastAsia"/>
        </w:rPr>
        <w:t>because we wanted to add two</w:t>
      </w:r>
      <w:r w:rsidR="00C84259" w:rsidRPr="00F51973">
        <w:t xml:space="preserve"> </w:t>
      </w:r>
      <w:r w:rsidR="006D1401" w:rsidRPr="006D1401">
        <w:rPr>
          <w:rStyle w:val="Literal"/>
          <w:rPrChange w:id="1468" w:author="AnneMarieW" w:date="2018-03-21T10:49:00Z">
            <w:rPr>
              <w:rFonts w:ascii="Courier" w:hAnsi="Courier"/>
              <w:color w:val="0000FF"/>
              <w:sz w:val="20"/>
            </w:rPr>
          </w:rPrChange>
        </w:rPr>
        <w:t>Point</w:t>
      </w:r>
      <w:r w:rsidR="00C84259" w:rsidRPr="00F51973">
        <w:t xml:space="preserve"> </w:t>
      </w:r>
      <w:r w:rsidR="00DF5F30" w:rsidRPr="00F51973">
        <w:rPr>
          <w:rFonts w:hint="eastAsia"/>
        </w:rPr>
        <w:t>instances</w:t>
      </w:r>
      <w:del w:id="1469" w:author="AnneMarieW" w:date="2018-03-21T10:49:00Z">
        <w:r w:rsidR="00DF5F30" w:rsidRPr="00F51973" w:rsidDel="00D4389C">
          <w:rPr>
            <w:rFonts w:hint="eastAsia"/>
          </w:rPr>
          <w:delText xml:space="preserve"> together</w:delText>
        </w:r>
      </w:del>
      <w:r w:rsidR="00DF5F30" w:rsidRPr="00F51973">
        <w:rPr>
          <w:rFonts w:hint="eastAsia"/>
        </w:rPr>
        <w:t>. Let</w:t>
      </w:r>
      <w:r w:rsidR="00DF5F30" w:rsidRPr="00F51973">
        <w:t>’</w:t>
      </w:r>
      <w:r w:rsidR="00DF5F30" w:rsidRPr="00F51973">
        <w:rPr>
          <w:rFonts w:hint="eastAsia"/>
        </w:rPr>
        <w:t>s look at an</w:t>
      </w:r>
      <w:r w:rsidR="00C84259" w:rsidRPr="00F51973">
        <w:t xml:space="preserve"> </w:t>
      </w:r>
      <w:r w:rsidR="00DF5F30" w:rsidRPr="00F51973">
        <w:rPr>
          <w:rFonts w:hint="eastAsia"/>
        </w:rPr>
        <w:t>example of implementing the</w:t>
      </w:r>
      <w:r w:rsidR="00C84259" w:rsidRPr="00F51973">
        <w:t xml:space="preserve"> </w:t>
      </w:r>
      <w:r w:rsidR="006D1401" w:rsidRPr="006D1401">
        <w:rPr>
          <w:rStyle w:val="Literal"/>
          <w:rPrChange w:id="1470" w:author="AnneMarieW" w:date="2018-03-21T10:49:00Z">
            <w:rPr>
              <w:rFonts w:ascii="Courier" w:hAnsi="Courier"/>
              <w:color w:val="0000FF"/>
              <w:sz w:val="20"/>
            </w:rPr>
          </w:rPrChange>
        </w:rPr>
        <w:t>Add</w:t>
      </w:r>
      <w:r w:rsidR="00C84259" w:rsidRPr="00F51973">
        <w:t xml:space="preserve"> </w:t>
      </w:r>
      <w:r w:rsidR="00DF5F30" w:rsidRPr="00F51973">
        <w:rPr>
          <w:rFonts w:hint="eastAsia"/>
        </w:rPr>
        <w:t>trait where we want to customize the</w:t>
      </w:r>
      <w:r w:rsidR="00C84259" w:rsidRPr="00F51973">
        <w:t xml:space="preserve"> </w:t>
      </w:r>
      <w:r w:rsidR="006D1401" w:rsidRPr="006D1401">
        <w:rPr>
          <w:rStyle w:val="Literal"/>
          <w:rPrChange w:id="1471" w:author="AnneMarieW" w:date="2018-03-21T10:49:00Z">
            <w:rPr>
              <w:rFonts w:ascii="Courier" w:hAnsi="Courier"/>
              <w:color w:val="0000FF"/>
              <w:sz w:val="20"/>
            </w:rPr>
          </w:rPrChange>
        </w:rPr>
        <w:t>RHS</w:t>
      </w:r>
      <w:r w:rsidR="00C84259" w:rsidRPr="00F51973">
        <w:t xml:space="preserve"> </w:t>
      </w:r>
      <w:r w:rsidR="00DF5F30" w:rsidRPr="00F51973">
        <w:rPr>
          <w:rFonts w:hint="eastAsia"/>
        </w:rPr>
        <w:t>type rather than using the default.</w:t>
      </w:r>
    </w:p>
    <w:p w14:paraId="2B63AAB2" w14:textId="0D857552" w:rsidR="00DF5F30" w:rsidRPr="009C0DE2" w:rsidRDefault="00DF5F30" w:rsidP="00173090">
      <w:pPr>
        <w:pStyle w:val="Body"/>
      </w:pPr>
      <w:r w:rsidRPr="009C0DE2">
        <w:rPr>
          <w:rFonts w:hint="eastAsia"/>
        </w:rPr>
        <w:t>We have two structs holding values in different units,</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xml:space="preserve">. We want to </w:t>
      </w:r>
      <w:del w:id="1472" w:author="AnneMarieW" w:date="2018-03-21T10:50:00Z">
        <w:r w:rsidRPr="009C0DE2" w:rsidDel="00D4389C">
          <w:rPr>
            <w:rFonts w:hint="eastAsia"/>
          </w:rPr>
          <w:delText xml:space="preserve">be able to </w:delText>
        </w:r>
      </w:del>
      <w:r w:rsidRPr="009C0DE2">
        <w:rPr>
          <w:rFonts w:hint="eastAsia"/>
        </w:rPr>
        <w:t>add values in millimeters to values in meters</w:t>
      </w:r>
      <w:del w:id="1473" w:author="AnneMarieW" w:date="2018-03-21T10:50:00Z">
        <w:r w:rsidRPr="009C0DE2" w:rsidDel="00D4389C">
          <w:rPr>
            <w:rFonts w:hint="eastAsia"/>
          </w:rPr>
          <w:delText>,</w:delText>
        </w:r>
      </w:del>
      <w:r w:rsidR="00C84259" w:rsidRPr="00F51973">
        <w:t xml:space="preserve"> </w:t>
      </w:r>
      <w:r w:rsidRPr="009C0DE2">
        <w:rPr>
          <w:rFonts w:hint="eastAsia"/>
        </w:rPr>
        <w:t>and have the implementation of</w:t>
      </w:r>
      <w:r w:rsidR="00C84259" w:rsidRPr="00F51973">
        <w:t xml:space="preserve"> </w:t>
      </w:r>
      <w:r w:rsidRPr="009C0DE2">
        <w:rPr>
          <w:rStyle w:val="Literal"/>
          <w:rFonts w:hint="eastAsia"/>
        </w:rPr>
        <w:t>Add</w:t>
      </w:r>
      <w:r w:rsidR="00C84259" w:rsidRPr="00F51973">
        <w:t xml:space="preserve"> </w:t>
      </w:r>
      <w:r w:rsidRPr="009C0DE2">
        <w:rPr>
          <w:rFonts w:hint="eastAsia"/>
        </w:rPr>
        <w:t>do the conversion correctly. We can</w:t>
      </w:r>
      <w:r w:rsidR="00C84259" w:rsidRPr="00F51973">
        <w:t xml:space="preserve"> </w:t>
      </w:r>
      <w:r w:rsidRPr="009C0DE2">
        <w:rPr>
          <w:rFonts w:hint="eastAsia"/>
        </w:rPr>
        <w:t>implement</w:t>
      </w:r>
      <w:r w:rsidR="00C84259" w:rsidRPr="00F51973">
        <w:t xml:space="preserve"> </w:t>
      </w:r>
      <w:r w:rsidRPr="009C0DE2">
        <w:rPr>
          <w:rStyle w:val="Literal"/>
          <w:rFonts w:hint="eastAsia"/>
        </w:rPr>
        <w:t>Add</w:t>
      </w:r>
      <w:r w:rsidR="00C84259" w:rsidRPr="00F51973">
        <w:t xml:space="preserve"> </w:t>
      </w:r>
      <w:r w:rsidRPr="009C0DE2">
        <w:rPr>
          <w:rFonts w:hint="eastAsia"/>
        </w:rPr>
        <w:t>for</w:t>
      </w:r>
      <w:r w:rsidR="00C84259" w:rsidRPr="00F51973">
        <w:t xml:space="preserve"> </w:t>
      </w:r>
      <w:r w:rsidRPr="009C0DE2">
        <w:rPr>
          <w:rStyle w:val="Literal"/>
          <w:rFonts w:hint="eastAsia"/>
        </w:rPr>
        <w:t>Millimeters</w:t>
      </w:r>
      <w:r w:rsidR="00C84259" w:rsidRPr="00F51973">
        <w:t xml:space="preserve"> </w:t>
      </w:r>
      <w:r w:rsidRPr="009C0DE2">
        <w:rPr>
          <w:rFonts w:hint="eastAsia"/>
        </w:rPr>
        <w:t>with</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as </w:t>
      </w:r>
      <w:ins w:id="1474" w:author="Carol Nichols" w:date="2018-03-27T12:38:00Z">
        <w:r w:rsidR="00D532F8">
          <w:t xml:space="preserve">the </w:t>
        </w:r>
        <w:r w:rsidR="00D532F8" w:rsidRPr="00D532F8">
          <w:rPr>
            <w:rStyle w:val="Literal"/>
            <w:rPrChange w:id="1475" w:author="Carol Nichols" w:date="2018-03-27T12:38:00Z">
              <w:rPr/>
            </w:rPrChange>
          </w:rPr>
          <w:t>RHS</w:t>
        </w:r>
      </w:ins>
      <w:commentRangeStart w:id="1476"/>
      <w:del w:id="1477" w:author="Carol Nichols" w:date="2018-03-27T12:38:00Z">
        <w:r w:rsidRPr="009C0DE2" w:rsidDel="00D532F8">
          <w:rPr>
            <w:rFonts w:hint="eastAsia"/>
          </w:rPr>
          <w:delText>the right hand side</w:delText>
        </w:r>
        <w:commentRangeEnd w:id="1476"/>
        <w:r w:rsidR="003D1641" w:rsidDel="00D532F8">
          <w:rPr>
            <w:rStyle w:val="CommentReference"/>
          </w:rPr>
          <w:commentReference w:id="1476"/>
        </w:r>
      </w:del>
      <w:ins w:id="1478" w:author="AnneMarieW" w:date="2018-03-21T10:50:00Z">
        <w:r w:rsidR="00D4389C">
          <w:t>,</w:t>
        </w:r>
      </w:ins>
      <w:r w:rsidRPr="009C0DE2">
        <w:rPr>
          <w:rFonts w:hint="eastAsia"/>
        </w:rPr>
        <w:t xml:space="preserve"> as shown</w:t>
      </w:r>
      <w:r w:rsidR="00C84259" w:rsidRPr="00F51973">
        <w:t xml:space="preserve"> </w:t>
      </w:r>
      <w:r w:rsidRPr="009C0DE2">
        <w:rPr>
          <w:rFonts w:hint="eastAsia"/>
        </w:rPr>
        <w:t>in Listing 19-23:</w:t>
      </w:r>
    </w:p>
    <w:p w14:paraId="29983E04" w14:textId="77777777" w:rsidR="00DF5F30" w:rsidRPr="009C0DE2" w:rsidRDefault="00DF5F30" w:rsidP="009C0DE2">
      <w:pPr>
        <w:pStyle w:val="ProductionDirective"/>
        <w:rPr>
          <w:rFonts w:eastAsia="Microsoft YaHei"/>
        </w:rPr>
      </w:pPr>
      <w:del w:id="1479" w:author="janelle" w:date="2018-03-23T16:00:00Z">
        <w:r w:rsidRPr="009C0DE2" w:rsidDel="003C4BF2">
          <w:rPr>
            <w:rFonts w:eastAsia="Microsoft YaHei" w:hint="eastAsia"/>
          </w:rPr>
          <w:delText xml:space="preserve">Filename: </w:delText>
        </w:r>
      </w:del>
      <w:r w:rsidRPr="009C0DE2">
        <w:rPr>
          <w:rFonts w:eastAsia="Microsoft YaHei" w:hint="eastAsia"/>
        </w:rPr>
        <w:t>src/lib.rs</w:t>
      </w:r>
    </w:p>
    <w:p w14:paraId="508FE0A4" w14:textId="77777777" w:rsidR="00DF5F30" w:rsidRPr="009C0DE2" w:rsidRDefault="00DF5F30" w:rsidP="00F51973">
      <w:pPr>
        <w:pStyle w:val="CodeA"/>
      </w:pPr>
      <w:r w:rsidRPr="009C0DE2">
        <w:rPr>
          <w:rFonts w:hint="eastAsia"/>
        </w:rPr>
        <w:t>use std::ops::Add;</w:t>
      </w:r>
    </w:p>
    <w:p w14:paraId="3AA9CE77" w14:textId="77777777" w:rsidR="00DF5F30" w:rsidRPr="009C0DE2" w:rsidRDefault="00DF5F30" w:rsidP="009C0DE2">
      <w:pPr>
        <w:pStyle w:val="CodeB"/>
      </w:pPr>
    </w:p>
    <w:p w14:paraId="1F6291BC" w14:textId="77777777" w:rsidR="00DF5F30" w:rsidRPr="009C0DE2" w:rsidRDefault="00DF5F30" w:rsidP="009C0DE2">
      <w:pPr>
        <w:pStyle w:val="CodeB"/>
      </w:pPr>
      <w:r w:rsidRPr="009C0DE2">
        <w:rPr>
          <w:rFonts w:hint="eastAsia"/>
        </w:rPr>
        <w:t>struct Millimeters(u32);</w:t>
      </w:r>
    </w:p>
    <w:p w14:paraId="237D9F5B" w14:textId="77777777" w:rsidR="00DF5F30" w:rsidRPr="009C0DE2" w:rsidRDefault="00DF5F30" w:rsidP="00873601">
      <w:pPr>
        <w:pStyle w:val="CodeB"/>
      </w:pPr>
      <w:r w:rsidRPr="009C0DE2">
        <w:rPr>
          <w:rFonts w:hint="eastAsia"/>
        </w:rPr>
        <w:t>struct Meters(u32);</w:t>
      </w:r>
    </w:p>
    <w:p w14:paraId="25573988" w14:textId="77777777" w:rsidR="00DF5F30" w:rsidRPr="009C0DE2" w:rsidRDefault="00DF5F30" w:rsidP="00873601">
      <w:pPr>
        <w:pStyle w:val="CodeB"/>
      </w:pPr>
    </w:p>
    <w:p w14:paraId="1E46D739" w14:textId="77777777" w:rsidR="00DF5F30" w:rsidRPr="009C0DE2" w:rsidRDefault="00DF5F30" w:rsidP="00873601">
      <w:pPr>
        <w:pStyle w:val="CodeB"/>
      </w:pPr>
      <w:r w:rsidRPr="009C0DE2">
        <w:rPr>
          <w:rFonts w:hint="eastAsia"/>
        </w:rPr>
        <w:t>impl Add&lt;Meters&gt; for Millimeters {</w:t>
      </w:r>
    </w:p>
    <w:p w14:paraId="1EBB5DC1" w14:textId="1EA358A1" w:rsidR="00DF5F30" w:rsidRPr="009C0DE2" w:rsidRDefault="00C84259" w:rsidP="00873601">
      <w:pPr>
        <w:pStyle w:val="CodeB"/>
      </w:pPr>
      <w:r>
        <w:rPr>
          <w:rFonts w:hint="eastAsia"/>
        </w:rPr>
        <w:t xml:space="preserve"> </w:t>
      </w:r>
      <w:ins w:id="1480" w:author="Carol Nichols" w:date="2018-03-27T12:38:00Z">
        <w:r w:rsidR="007E15AD">
          <w:t xml:space="preserve">   </w:t>
        </w:r>
      </w:ins>
      <w:r w:rsidR="00DF5F30" w:rsidRPr="009C0DE2">
        <w:rPr>
          <w:rFonts w:hint="eastAsia"/>
        </w:rPr>
        <w:t>type Output = Millimeters;</w:t>
      </w:r>
    </w:p>
    <w:p w14:paraId="150889DC" w14:textId="77777777" w:rsidR="00DF5F30" w:rsidRPr="009C0DE2" w:rsidRDefault="00DF5F30" w:rsidP="00873601">
      <w:pPr>
        <w:pStyle w:val="CodeB"/>
      </w:pPr>
    </w:p>
    <w:p w14:paraId="039D811C" w14:textId="3153A8AA" w:rsidR="00DF5F30" w:rsidRPr="009C0DE2" w:rsidRDefault="00C84259" w:rsidP="00873601">
      <w:pPr>
        <w:pStyle w:val="CodeB"/>
      </w:pPr>
      <w:r>
        <w:rPr>
          <w:rFonts w:hint="eastAsia"/>
        </w:rPr>
        <w:t xml:space="preserve"> </w:t>
      </w:r>
      <w:ins w:id="1481" w:author="Carol Nichols" w:date="2018-03-27T12:38:00Z">
        <w:r w:rsidR="007E15AD">
          <w:t xml:space="preserve">   </w:t>
        </w:r>
      </w:ins>
      <w:r w:rsidR="00DF5F30" w:rsidRPr="009C0DE2">
        <w:rPr>
          <w:rFonts w:hint="eastAsia"/>
        </w:rPr>
        <w:t>fn add(self, other: Meters) -&gt; Millimeters {</w:t>
      </w:r>
    </w:p>
    <w:p w14:paraId="4C6ECDE3" w14:textId="5330156B" w:rsidR="00DF5F30" w:rsidRPr="009C0DE2" w:rsidRDefault="00C84259" w:rsidP="00873601">
      <w:pPr>
        <w:pStyle w:val="CodeB"/>
      </w:pPr>
      <w:r>
        <w:rPr>
          <w:rFonts w:hint="eastAsia"/>
        </w:rPr>
        <w:t xml:space="preserve">  </w:t>
      </w:r>
      <w:ins w:id="1482" w:author="Carol Nichols" w:date="2018-03-27T12:39:00Z">
        <w:r w:rsidR="007E15AD">
          <w:t xml:space="preserve">      </w:t>
        </w:r>
      </w:ins>
      <w:r w:rsidR="00DF5F30" w:rsidRPr="009C0DE2">
        <w:rPr>
          <w:rFonts w:hint="eastAsia"/>
        </w:rPr>
        <w:t>Millimeters(self.0 + (other.0 * 1000))</w:t>
      </w:r>
    </w:p>
    <w:p w14:paraId="51DD5894" w14:textId="23C11977" w:rsidR="00DF5F30" w:rsidRPr="009C0DE2" w:rsidRDefault="00C84259" w:rsidP="00873601">
      <w:pPr>
        <w:pStyle w:val="CodeB"/>
      </w:pPr>
      <w:r>
        <w:rPr>
          <w:rFonts w:hint="eastAsia"/>
        </w:rPr>
        <w:t xml:space="preserve"> </w:t>
      </w:r>
      <w:ins w:id="1483" w:author="Carol Nichols" w:date="2018-03-27T12:39:00Z">
        <w:r w:rsidR="007E15AD">
          <w:t xml:space="preserve">   </w:t>
        </w:r>
      </w:ins>
      <w:r w:rsidR="00DF5F30" w:rsidRPr="009C0DE2">
        <w:rPr>
          <w:rFonts w:hint="eastAsia"/>
        </w:rPr>
        <w:t>}</w:t>
      </w:r>
    </w:p>
    <w:p w14:paraId="339BFACF" w14:textId="77777777" w:rsidR="00DF5F30" w:rsidRPr="009C0DE2" w:rsidRDefault="00DF5F30" w:rsidP="009C0DE2">
      <w:pPr>
        <w:pStyle w:val="CodeC"/>
      </w:pPr>
      <w:r w:rsidRPr="009C0DE2">
        <w:rPr>
          <w:rFonts w:hint="eastAsia"/>
        </w:rPr>
        <w:t>}</w:t>
      </w:r>
    </w:p>
    <w:p w14:paraId="01F1B743" w14:textId="77777777" w:rsidR="00DF5F30" w:rsidRPr="009C0DE2" w:rsidRDefault="00DF5F30" w:rsidP="00873601">
      <w:pPr>
        <w:pStyle w:val="Listing"/>
        <w:rPr>
          <w:rFonts w:eastAsia="Microsoft YaHei"/>
        </w:rPr>
      </w:pPr>
      <w:r w:rsidRPr="009C0DE2">
        <w:rPr>
          <w:rFonts w:eastAsia="Microsoft YaHei" w:hint="eastAsia"/>
        </w:rPr>
        <w:t>Listing 19-23: Implementing the</w:t>
      </w:r>
      <w:r w:rsidR="00C84259" w:rsidRPr="00F51973">
        <w:t xml:space="preserve"> </w:t>
      </w:r>
      <w:r w:rsidRPr="009C0DE2">
        <w:rPr>
          <w:rStyle w:val="LiteralCaption"/>
          <w:rFonts w:hint="eastAsia"/>
        </w:rPr>
        <w:t>Add</w:t>
      </w:r>
      <w:r w:rsidR="00C84259" w:rsidRPr="00F51973">
        <w:t xml:space="preserve"> </w:t>
      </w:r>
      <w:r w:rsidRPr="009C0DE2">
        <w:rPr>
          <w:rFonts w:eastAsia="Microsoft YaHei" w:hint="eastAsia"/>
        </w:rPr>
        <w:t>trait on</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 xml:space="preserve">to </w:t>
      </w:r>
      <w:del w:id="1484" w:author="AnneMarieW" w:date="2018-03-21T10:51:00Z">
        <w:r w:rsidRPr="009C0DE2" w:rsidDel="00D4389C">
          <w:rPr>
            <w:rFonts w:eastAsia="Microsoft YaHei" w:hint="eastAsia"/>
          </w:rPr>
          <w:delText xml:space="preserve">be able to </w:delText>
        </w:r>
      </w:del>
      <w:r w:rsidRPr="009C0DE2">
        <w:rPr>
          <w:rFonts w:eastAsia="Microsoft YaHei" w:hint="eastAsia"/>
        </w:rPr>
        <w:t>add</w:t>
      </w:r>
      <w:r w:rsidR="00C84259" w:rsidRPr="00F51973">
        <w:t xml:space="preserve"> </w:t>
      </w:r>
      <w:r w:rsidRPr="009C0DE2">
        <w:rPr>
          <w:rStyle w:val="LiteralCaption"/>
          <w:rFonts w:hint="eastAsia"/>
        </w:rPr>
        <w:t>Millimeters</w:t>
      </w:r>
      <w:r w:rsidR="00C84259" w:rsidRPr="00F51973">
        <w:t xml:space="preserve"> </w:t>
      </w:r>
      <w:r w:rsidRPr="009C0DE2">
        <w:rPr>
          <w:rFonts w:eastAsia="Microsoft YaHei" w:hint="eastAsia"/>
        </w:rPr>
        <w:t>to</w:t>
      </w:r>
      <w:r w:rsidR="00C84259" w:rsidRPr="00F51973">
        <w:t xml:space="preserve"> </w:t>
      </w:r>
      <w:r w:rsidRPr="009C0DE2">
        <w:rPr>
          <w:rStyle w:val="LiteralCaption"/>
          <w:rFonts w:hint="eastAsia"/>
        </w:rPr>
        <w:t>Meters</w:t>
      </w:r>
    </w:p>
    <w:p w14:paraId="31103392" w14:textId="77777777" w:rsidR="00DF5F30" w:rsidRPr="009C0DE2" w:rsidRDefault="00DF5F30" w:rsidP="00173090">
      <w:pPr>
        <w:pStyle w:val="Body"/>
      </w:pPr>
      <w:r w:rsidRPr="009C0DE2">
        <w:rPr>
          <w:rFonts w:hint="eastAsia"/>
        </w:rPr>
        <w:t xml:space="preserve">To </w:t>
      </w:r>
      <w:del w:id="1485" w:author="AnneMarieW" w:date="2018-03-21T10:51:00Z">
        <w:r w:rsidRPr="009C0DE2" w:rsidDel="00D4389C">
          <w:rPr>
            <w:rFonts w:hint="eastAsia"/>
          </w:rPr>
          <w:delText xml:space="preserve">be able to </w:delText>
        </w:r>
      </w:del>
      <w:r w:rsidRPr="009C0DE2">
        <w:rPr>
          <w:rFonts w:hint="eastAsia"/>
        </w:rPr>
        <w:t>add</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Pr="009C0DE2">
        <w:rPr>
          <w:rFonts w:hint="eastAsia"/>
        </w:rPr>
        <w:t>, we specify</w:t>
      </w:r>
      <w:r w:rsidR="00C84259" w:rsidRPr="00F51973">
        <w:t xml:space="preserve"> </w:t>
      </w:r>
      <w:r w:rsidRPr="009C0DE2">
        <w:rPr>
          <w:rStyle w:val="Literal"/>
          <w:rFonts w:hint="eastAsia"/>
        </w:rPr>
        <w:t>impl Add&lt;Meters&gt;</w:t>
      </w:r>
      <w:r w:rsidR="00C84259" w:rsidRPr="00F51973">
        <w:t xml:space="preserve"> </w:t>
      </w:r>
      <w:r w:rsidRPr="009C0DE2">
        <w:rPr>
          <w:rFonts w:hint="eastAsia"/>
        </w:rPr>
        <w:t>to</w:t>
      </w:r>
      <w:r w:rsidR="00C84259" w:rsidRPr="00F51973">
        <w:t xml:space="preserve"> </w:t>
      </w:r>
      <w:r w:rsidRPr="009C0DE2">
        <w:rPr>
          <w:rFonts w:hint="eastAsia"/>
        </w:rPr>
        <w:t>set the value of the</w:t>
      </w:r>
      <w:r w:rsidR="00C84259" w:rsidRPr="00F51973">
        <w:t xml:space="preserve"> </w:t>
      </w:r>
      <w:r w:rsidRPr="009C0DE2">
        <w:rPr>
          <w:rStyle w:val="Literal"/>
          <w:rFonts w:hint="eastAsia"/>
        </w:rPr>
        <w:t>RHS</w:t>
      </w:r>
      <w:r w:rsidR="00C84259" w:rsidRPr="00F51973">
        <w:t xml:space="preserve"> </w:t>
      </w:r>
      <w:r w:rsidRPr="009C0DE2">
        <w:rPr>
          <w:rFonts w:hint="eastAsia"/>
        </w:rPr>
        <w:t>type parameter instead of using the default of</w:t>
      </w:r>
      <w:r w:rsidR="00C84259" w:rsidRPr="00F51973">
        <w:t xml:space="preserve"> </w:t>
      </w:r>
      <w:r w:rsidRPr="009C0DE2">
        <w:rPr>
          <w:rStyle w:val="Literal"/>
          <w:rFonts w:hint="eastAsia"/>
        </w:rPr>
        <w:t>Self</w:t>
      </w:r>
      <w:r w:rsidRPr="009C0DE2">
        <w:rPr>
          <w:rFonts w:hint="eastAsia"/>
        </w:rPr>
        <w:t>.</w:t>
      </w:r>
    </w:p>
    <w:p w14:paraId="559744A7" w14:textId="77777777" w:rsidR="00DF5F30" w:rsidRPr="009C0DE2" w:rsidRDefault="00D4389C" w:rsidP="00173090">
      <w:pPr>
        <w:pStyle w:val="Body"/>
      </w:pPr>
      <w:ins w:id="1486" w:author="AnneMarieW" w:date="2018-03-21T10:51:00Z">
        <w:r>
          <w:t>We use d</w:t>
        </w:r>
      </w:ins>
      <w:del w:id="1487" w:author="AnneMarieW" w:date="2018-03-21T10:51:00Z">
        <w:r w:rsidR="00DF5F30" w:rsidRPr="009C0DE2" w:rsidDel="00D4389C">
          <w:rPr>
            <w:rFonts w:hint="eastAsia"/>
          </w:rPr>
          <w:delText>D</w:delText>
        </w:r>
      </w:del>
      <w:r w:rsidR="00DF5F30" w:rsidRPr="009C0DE2">
        <w:rPr>
          <w:rFonts w:hint="eastAsia"/>
        </w:rPr>
        <w:t>efault type parameters</w:t>
      </w:r>
      <w:del w:id="1488" w:author="AnneMarieW" w:date="2018-03-21T10:51:00Z">
        <w:r w:rsidR="00DF5F30" w:rsidRPr="009C0DE2" w:rsidDel="00D4389C">
          <w:rPr>
            <w:rFonts w:hint="eastAsia"/>
          </w:rPr>
          <w:delText xml:space="preserve"> are used</w:delText>
        </w:r>
      </w:del>
      <w:r w:rsidR="00DF5F30" w:rsidRPr="009C0DE2">
        <w:rPr>
          <w:rFonts w:hint="eastAsia"/>
        </w:rPr>
        <w:t xml:space="preserve"> in two main ways:</w:t>
      </w:r>
    </w:p>
    <w:p w14:paraId="273198A1" w14:textId="77777777" w:rsidR="00DF5F30" w:rsidRPr="009C0DE2" w:rsidRDefault="00DF5F30">
      <w:pPr>
        <w:pStyle w:val="BulletA"/>
        <w:pPrChange w:id="1489" w:author="Carol Nichols" w:date="2018-03-27T12:39:00Z">
          <w:pPr>
            <w:pStyle w:val="NumListA"/>
          </w:pPr>
        </w:pPrChange>
      </w:pPr>
      <w:r w:rsidRPr="009C0DE2">
        <w:rPr>
          <w:rFonts w:hint="eastAsia"/>
        </w:rPr>
        <w:lastRenderedPageBreak/>
        <w:t xml:space="preserve">To </w:t>
      </w:r>
      <w:commentRangeStart w:id="1490"/>
      <w:commentRangeStart w:id="1491"/>
      <w:r w:rsidRPr="009C0DE2">
        <w:rPr>
          <w:rFonts w:hint="eastAsia"/>
        </w:rPr>
        <w:t>extend</w:t>
      </w:r>
      <w:commentRangeEnd w:id="1490"/>
      <w:r w:rsidR="00944466">
        <w:rPr>
          <w:rStyle w:val="CommentReference"/>
          <w:color w:val="auto"/>
        </w:rPr>
        <w:commentReference w:id="1490"/>
      </w:r>
      <w:commentRangeEnd w:id="1491"/>
      <w:r w:rsidR="00B07F8A">
        <w:rPr>
          <w:rStyle w:val="CommentReference"/>
          <w:rFonts w:eastAsia="Times New Roman"/>
          <w:color w:val="auto"/>
        </w:rPr>
        <w:commentReference w:id="1491"/>
      </w:r>
      <w:r w:rsidRPr="009C0DE2">
        <w:rPr>
          <w:rFonts w:hint="eastAsia"/>
        </w:rPr>
        <w:t xml:space="preserve"> a type without breaking existing code</w:t>
      </w:r>
      <w:del w:id="1492" w:author="AnneMarieW" w:date="2018-03-21T10:52:00Z">
        <w:r w:rsidRPr="009C0DE2" w:rsidDel="003D1641">
          <w:rPr>
            <w:rFonts w:hint="eastAsia"/>
          </w:rPr>
          <w:delText>.</w:delText>
        </w:r>
      </w:del>
    </w:p>
    <w:p w14:paraId="34B929C9" w14:textId="77777777" w:rsidR="00DF5F30" w:rsidRPr="009C0DE2" w:rsidRDefault="00DF5F30">
      <w:pPr>
        <w:pStyle w:val="BulletC"/>
        <w:pPrChange w:id="1493" w:author="Carol Nichols" w:date="2018-03-27T12:39:00Z">
          <w:pPr>
            <w:pStyle w:val="NumListC"/>
          </w:pPr>
        </w:pPrChange>
      </w:pPr>
      <w:r w:rsidRPr="009C0DE2">
        <w:rPr>
          <w:rFonts w:hint="eastAsia"/>
        </w:rPr>
        <w:t>To allow customization in specific cases most users won</w:t>
      </w:r>
      <w:r w:rsidRPr="009C0DE2">
        <w:t>’</w:t>
      </w:r>
      <w:r w:rsidRPr="009C0DE2">
        <w:rPr>
          <w:rFonts w:hint="eastAsia"/>
        </w:rPr>
        <w:t>t need</w:t>
      </w:r>
      <w:del w:id="1494" w:author="AnneMarieW" w:date="2018-03-21T10:52:00Z">
        <w:r w:rsidRPr="009C0DE2" w:rsidDel="003D1641">
          <w:rPr>
            <w:rFonts w:hint="eastAsia"/>
          </w:rPr>
          <w:delText>.</w:delText>
        </w:r>
      </w:del>
    </w:p>
    <w:p w14:paraId="3E84E0EE" w14:textId="77777777" w:rsidR="00DF5F30" w:rsidRPr="00F51973" w:rsidRDefault="009C0DE2" w:rsidP="00173090">
      <w:pPr>
        <w:pStyle w:val="Body"/>
      </w:pPr>
      <w:del w:id="1495" w:author="janelle" w:date="2018-03-23T16:01:00Z">
        <w:r w:rsidRPr="00F51973" w:rsidDel="00F836DB">
          <w:delText xml:space="preserve"> </w:delText>
        </w:r>
      </w:del>
      <w:r w:rsidR="00DF5F30" w:rsidRPr="00F51973">
        <w:rPr>
          <w:rFonts w:hint="eastAsia"/>
        </w:rPr>
        <w:t>The standard library</w:t>
      </w:r>
      <w:r w:rsidR="00DF5F30" w:rsidRPr="00F51973">
        <w:t>’</w:t>
      </w:r>
      <w:r w:rsidR="00DF5F30" w:rsidRPr="00F51973">
        <w:rPr>
          <w:rFonts w:hint="eastAsia"/>
        </w:rPr>
        <w:t>s</w:t>
      </w:r>
      <w:r w:rsidR="00C84259" w:rsidRPr="00F51973">
        <w:t xml:space="preserve"> </w:t>
      </w:r>
      <w:r w:rsidR="006D1401" w:rsidRPr="006D1401">
        <w:rPr>
          <w:rStyle w:val="Literal"/>
          <w:rPrChange w:id="1496" w:author="AnneMarieW" w:date="2018-03-21T10:52:00Z">
            <w:rPr>
              <w:rFonts w:ascii="Courier" w:hAnsi="Courier"/>
              <w:color w:val="0000FF"/>
              <w:sz w:val="20"/>
            </w:rPr>
          </w:rPrChange>
        </w:rPr>
        <w:t>Add</w:t>
      </w:r>
      <w:r w:rsidR="00C84259" w:rsidRPr="00F51973">
        <w:t xml:space="preserve"> </w:t>
      </w:r>
      <w:r w:rsidR="00DF5F30" w:rsidRPr="00F51973">
        <w:rPr>
          <w:rFonts w:hint="eastAsia"/>
        </w:rPr>
        <w:t>trait is an example of the second purpose:</w:t>
      </w:r>
      <w:del w:id="1497" w:author="AnneMarieW" w:date="2018-03-21T10:54:00Z">
        <w:r w:rsidR="00DF5F30" w:rsidRPr="00F51973" w:rsidDel="00A84CC0">
          <w:rPr>
            <w:rFonts w:hint="eastAsia"/>
          </w:rPr>
          <w:delText xml:space="preserve"> most of</w:delText>
        </w:r>
        <w:r w:rsidR="00C84259" w:rsidRPr="00F51973" w:rsidDel="00A84CC0">
          <w:delText xml:space="preserve"> </w:delText>
        </w:r>
        <w:r w:rsidR="00DF5F30" w:rsidRPr="00F51973" w:rsidDel="00A84CC0">
          <w:rPr>
            <w:rFonts w:hint="eastAsia"/>
          </w:rPr>
          <w:delText>the time</w:delText>
        </w:r>
      </w:del>
      <w:ins w:id="1498" w:author="AnneMarieW" w:date="2018-03-21T10:54:00Z">
        <w:r w:rsidR="00A84CC0">
          <w:t xml:space="preserve"> usually</w:t>
        </w:r>
      </w:ins>
      <w:r w:rsidR="00DF5F30" w:rsidRPr="00F51973">
        <w:rPr>
          <w:rFonts w:hint="eastAsia"/>
        </w:rPr>
        <w:t>, you</w:t>
      </w:r>
      <w:r w:rsidR="00DF5F30" w:rsidRPr="00F51973">
        <w:t>’</w:t>
      </w:r>
      <w:del w:id="1499" w:author="AnneMarieW" w:date="2018-03-21T10:53:00Z">
        <w:r w:rsidR="00DF5F30" w:rsidRPr="00F51973" w:rsidDel="00A84CC0">
          <w:rPr>
            <w:rFonts w:hint="eastAsia"/>
          </w:rPr>
          <w:delText>re</w:delText>
        </w:r>
      </w:del>
      <w:ins w:id="1500" w:author="AnneMarieW" w:date="2018-03-21T10:53:00Z">
        <w:r w:rsidR="00A84CC0">
          <w:t>ll</w:t>
        </w:r>
      </w:ins>
      <w:r w:rsidR="00DF5F30" w:rsidRPr="00F51973">
        <w:rPr>
          <w:rFonts w:hint="eastAsia"/>
        </w:rPr>
        <w:t xml:space="preserve"> add</w:t>
      </w:r>
      <w:del w:id="1501" w:author="AnneMarieW" w:date="2018-03-21T10:53:00Z">
        <w:r w:rsidR="00DF5F30" w:rsidRPr="00F51973" w:rsidDel="00A84CC0">
          <w:rPr>
            <w:rFonts w:hint="eastAsia"/>
          </w:rPr>
          <w:delText>ing</w:delText>
        </w:r>
      </w:del>
      <w:r w:rsidR="00DF5F30" w:rsidRPr="00F51973">
        <w:rPr>
          <w:rFonts w:hint="eastAsia"/>
        </w:rPr>
        <w:t xml:space="preserve"> two like types</w:t>
      </w:r>
      <w:del w:id="1502" w:author="AnneMarieW" w:date="2018-03-21T10:53:00Z">
        <w:r w:rsidR="00DF5F30" w:rsidRPr="00F51973" w:rsidDel="00A84CC0">
          <w:rPr>
            <w:rFonts w:hint="eastAsia"/>
          </w:rPr>
          <w:delText xml:space="preserve"> together</w:delText>
        </w:r>
      </w:del>
      <w:r w:rsidR="00DF5F30" w:rsidRPr="00F51973">
        <w:rPr>
          <w:rFonts w:hint="eastAsia"/>
        </w:rPr>
        <w:t>, but</w:t>
      </w:r>
      <w:ins w:id="1503" w:author="AnneMarieW" w:date="2018-03-21T10:53:00Z">
        <w:r w:rsidR="00A84CC0">
          <w:t xml:space="preserve"> the</w:t>
        </w:r>
      </w:ins>
      <w:del w:id="1504" w:author="AnneMarieW" w:date="2018-03-21T10:53:00Z">
        <w:r w:rsidR="00DF5F30" w:rsidRPr="00F51973" w:rsidDel="00A84CC0">
          <w:rPr>
            <w:rFonts w:hint="eastAsia"/>
          </w:rPr>
          <w:delText xml:space="preserve"> it</w:delText>
        </w:r>
      </w:del>
      <w:ins w:id="1505" w:author="AnneMarieW" w:date="2018-03-21T10:53:00Z">
        <w:r w:rsidR="00A84CC0" w:rsidRPr="00A84CC0">
          <w:rPr>
            <w:rStyle w:val="Literal"/>
            <w:rFonts w:hint="eastAsia"/>
          </w:rPr>
          <w:t xml:space="preserve"> </w:t>
        </w:r>
        <w:r w:rsidR="00A84CC0" w:rsidRPr="000E3CF0">
          <w:rPr>
            <w:rStyle w:val="Literal"/>
            <w:rFonts w:hint="eastAsia"/>
          </w:rPr>
          <w:t>Add</w:t>
        </w:r>
        <w:r w:rsidR="00A84CC0" w:rsidRPr="00F51973">
          <w:t xml:space="preserve"> </w:t>
        </w:r>
        <w:r w:rsidR="00A84CC0" w:rsidRPr="00F51973">
          <w:rPr>
            <w:rFonts w:hint="eastAsia"/>
          </w:rPr>
          <w:t>trait</w:t>
        </w:r>
      </w:ins>
      <w:r w:rsidR="00DF5F30" w:rsidRPr="00F51973">
        <w:rPr>
          <w:rFonts w:hint="eastAsia"/>
        </w:rPr>
        <w:t xml:space="preserve"> </w:t>
      </w:r>
      <w:del w:id="1506" w:author="AnneMarieW" w:date="2018-03-21T10:53:00Z">
        <w:r w:rsidR="00DF5F30" w:rsidRPr="00F51973" w:rsidDel="00A84CC0">
          <w:rPr>
            <w:rFonts w:hint="eastAsia"/>
          </w:rPr>
          <w:delText>give</w:delText>
        </w:r>
      </w:del>
      <w:ins w:id="1507" w:author="AnneMarieW" w:date="2018-03-21T10:53:00Z">
        <w:r w:rsidR="00A84CC0">
          <w:t>provide</w:t>
        </w:r>
      </w:ins>
      <w:r w:rsidR="00DF5F30" w:rsidRPr="00F51973">
        <w:rPr>
          <w:rFonts w:hint="eastAsia"/>
        </w:rPr>
        <w:t>s the ability for</w:t>
      </w:r>
      <w:r w:rsidR="00C84259" w:rsidRPr="00F51973">
        <w:t xml:space="preserve"> </w:t>
      </w:r>
      <w:r w:rsidR="00DF5F30" w:rsidRPr="00F51973">
        <w:rPr>
          <w:rFonts w:hint="eastAsia"/>
        </w:rPr>
        <w:t>customizing beyond that. Using a default type parameter in the</w:t>
      </w:r>
      <w:r w:rsidR="00C84259" w:rsidRPr="00F51973">
        <w:t xml:space="preserve"> </w:t>
      </w:r>
      <w:r w:rsidR="006D1401" w:rsidRPr="006D1401">
        <w:rPr>
          <w:rStyle w:val="Literal"/>
          <w:rPrChange w:id="1508" w:author="AnneMarieW" w:date="2018-03-21T10:54:00Z">
            <w:rPr>
              <w:rFonts w:ascii="Courier" w:hAnsi="Courier"/>
              <w:color w:val="0000FF"/>
              <w:sz w:val="20"/>
            </w:rPr>
          </w:rPrChange>
        </w:rPr>
        <w:t>Add</w:t>
      </w:r>
      <w:r w:rsidR="00C84259" w:rsidRPr="00F51973">
        <w:t xml:space="preserve"> </w:t>
      </w:r>
      <w:r w:rsidR="00DF5F30" w:rsidRPr="00F51973">
        <w:rPr>
          <w:rFonts w:hint="eastAsia"/>
        </w:rPr>
        <w:t>trait</w:t>
      </w:r>
      <w:r w:rsidR="00C84259" w:rsidRPr="00F51973">
        <w:t xml:space="preserve"> </w:t>
      </w:r>
      <w:r w:rsidR="00DF5F30" w:rsidRPr="00F51973">
        <w:rPr>
          <w:rFonts w:hint="eastAsia"/>
        </w:rPr>
        <w:t>definition means you don</w:t>
      </w:r>
      <w:r w:rsidR="00DF5F30" w:rsidRPr="00F51973">
        <w:t>’</w:t>
      </w:r>
      <w:r w:rsidR="00DF5F30" w:rsidRPr="00F51973">
        <w:rPr>
          <w:rFonts w:hint="eastAsia"/>
        </w:rPr>
        <w:t>t have to specify the extra parameter most of the</w:t>
      </w:r>
      <w:r w:rsidR="00C84259" w:rsidRPr="00F51973">
        <w:t xml:space="preserve"> </w:t>
      </w:r>
      <w:r w:rsidR="00DF5F30" w:rsidRPr="00F51973">
        <w:rPr>
          <w:rFonts w:hint="eastAsia"/>
        </w:rPr>
        <w:t xml:space="preserve">time. In other words, a </w:t>
      </w:r>
      <w:del w:id="1509" w:author="AnneMarieW" w:date="2018-03-21T10:55:00Z">
        <w:r w:rsidR="00DF5F30" w:rsidRPr="00F51973" w:rsidDel="00A84CC0">
          <w:rPr>
            <w:rFonts w:hint="eastAsia"/>
          </w:rPr>
          <w:delText xml:space="preserve">little </w:delText>
        </w:r>
      </w:del>
      <w:r w:rsidR="00DF5F30" w:rsidRPr="00F51973">
        <w:rPr>
          <w:rFonts w:hint="eastAsia"/>
        </w:rPr>
        <w:t>bit of implementation boilerplate isn</w:t>
      </w:r>
      <w:r w:rsidR="00DF5F30" w:rsidRPr="00F51973">
        <w:t>’</w:t>
      </w:r>
      <w:r w:rsidR="00DF5F30" w:rsidRPr="00F51973">
        <w:rPr>
          <w:rFonts w:hint="eastAsia"/>
        </w:rPr>
        <w:t>t needed,</w:t>
      </w:r>
      <w:r w:rsidR="00C84259" w:rsidRPr="00F51973">
        <w:t xml:space="preserve"> </w:t>
      </w:r>
      <w:r w:rsidR="00DF5F30" w:rsidRPr="00F51973">
        <w:rPr>
          <w:rFonts w:hint="eastAsia"/>
        </w:rPr>
        <w:t>making it easier to use the trait.</w:t>
      </w:r>
    </w:p>
    <w:p w14:paraId="0AB5ED4C" w14:textId="77777777" w:rsidR="00DF5F30" w:rsidRPr="009C0DE2" w:rsidRDefault="00DF5F30" w:rsidP="00173090">
      <w:pPr>
        <w:pStyle w:val="Body"/>
      </w:pPr>
      <w:r w:rsidRPr="009C0DE2">
        <w:rPr>
          <w:rFonts w:hint="eastAsia"/>
        </w:rPr>
        <w:t>The first purpose is similar</w:t>
      </w:r>
      <w:ins w:id="1510" w:author="AnneMarieW" w:date="2018-03-21T10:55:00Z">
        <w:r w:rsidR="00A84CC0">
          <w:t xml:space="preserve"> to the second</w:t>
        </w:r>
      </w:ins>
      <w:del w:id="1511" w:author="AnneMarieW" w:date="2018-03-21T10:55:00Z">
        <w:r w:rsidRPr="009C0DE2" w:rsidDel="00A84CC0">
          <w:rPr>
            <w:rFonts w:hint="eastAsia"/>
          </w:rPr>
          <w:delText>,</w:delText>
        </w:r>
      </w:del>
      <w:r w:rsidRPr="009C0DE2">
        <w:rPr>
          <w:rFonts w:hint="eastAsia"/>
        </w:rPr>
        <w:t xml:space="preserve"> but in reverse: if we want to add a type</w:t>
      </w:r>
      <w:r w:rsidR="00C84259" w:rsidRPr="00F51973">
        <w:t xml:space="preserve"> </w:t>
      </w:r>
      <w:r w:rsidRPr="009C0DE2">
        <w:rPr>
          <w:rFonts w:hint="eastAsia"/>
        </w:rPr>
        <w:t>parameter to an existing trait, we can give it a default to let us extend the</w:t>
      </w:r>
      <w:r w:rsidR="00C84259" w:rsidRPr="00F51973">
        <w:t xml:space="preserve"> </w:t>
      </w:r>
      <w:r w:rsidRPr="009C0DE2">
        <w:rPr>
          <w:rFonts w:hint="eastAsia"/>
        </w:rPr>
        <w:t>functionality of the trait without breaking the existing implementation code.</w:t>
      </w:r>
    </w:p>
    <w:p w14:paraId="005D2021" w14:textId="77777777" w:rsidR="00DF5F30" w:rsidRPr="009C0DE2" w:rsidRDefault="00DF5F30" w:rsidP="00F51973">
      <w:pPr>
        <w:pStyle w:val="HeadB"/>
        <w:rPr>
          <w:rFonts w:eastAsia="Microsoft YaHei"/>
        </w:rPr>
      </w:pPr>
      <w:bookmarkStart w:id="1512" w:name="fully-qualified-syntax-for-disambiguatio"/>
      <w:bookmarkStart w:id="1513" w:name="_Toc508803080"/>
      <w:bookmarkEnd w:id="1512"/>
      <w:r w:rsidRPr="009C0DE2">
        <w:rPr>
          <w:rFonts w:eastAsia="Microsoft YaHei" w:hint="eastAsia"/>
        </w:rPr>
        <w:t>Fully Qualified Syntax for Disambiguation: Calling Methods with the Same Name</w:t>
      </w:r>
      <w:bookmarkEnd w:id="1513"/>
    </w:p>
    <w:p w14:paraId="0FA64937" w14:textId="04DD744D" w:rsidR="00DF5F30" w:rsidRPr="009C0DE2" w:rsidRDefault="00DF5F30" w:rsidP="00873601">
      <w:pPr>
        <w:pStyle w:val="BodyFirst"/>
        <w:rPr>
          <w:rFonts w:eastAsia="Microsoft YaHei"/>
        </w:rPr>
      </w:pPr>
      <w:r w:rsidRPr="009C0DE2">
        <w:rPr>
          <w:rFonts w:eastAsia="Microsoft YaHei" w:hint="eastAsia"/>
        </w:rPr>
        <w:t>Nothing in Rust prevents a trait from having a method with the same name as</w:t>
      </w:r>
      <w:r w:rsidR="00C84259" w:rsidRPr="00F51973">
        <w:t xml:space="preserve"> </w:t>
      </w:r>
      <w:r w:rsidRPr="009C0DE2">
        <w:rPr>
          <w:rFonts w:eastAsia="Microsoft YaHei" w:hint="eastAsia"/>
        </w:rPr>
        <w:t>another trait</w:t>
      </w:r>
      <w:r w:rsidRPr="009C0DE2">
        <w:rPr>
          <w:rFonts w:eastAsia="Microsoft YaHei"/>
        </w:rPr>
        <w:t>’</w:t>
      </w:r>
      <w:r w:rsidRPr="009C0DE2">
        <w:rPr>
          <w:rFonts w:eastAsia="Microsoft YaHei" w:hint="eastAsia"/>
        </w:rPr>
        <w:t xml:space="preserve">s method, nor </w:t>
      </w:r>
      <w:del w:id="1514" w:author="AnneMarieW" w:date="2018-03-21T10:57:00Z">
        <w:r w:rsidRPr="009C0DE2" w:rsidDel="00E672E5">
          <w:rPr>
            <w:rFonts w:eastAsia="Microsoft YaHei" w:hint="eastAsia"/>
          </w:rPr>
          <w:delText xml:space="preserve">can </w:delText>
        </w:r>
      </w:del>
      <w:ins w:id="1515" w:author="AnneMarieW" w:date="2018-03-21T10:57:00Z">
        <w:r w:rsidR="00E672E5">
          <w:rPr>
            <w:rFonts w:eastAsia="Microsoft YaHei"/>
          </w:rPr>
          <w:t xml:space="preserve">does </w:t>
        </w:r>
      </w:ins>
      <w:del w:id="1516" w:author="Carol Nichols" w:date="2018-03-27T12:41:00Z">
        <w:r w:rsidRPr="009C0DE2" w:rsidDel="00030603">
          <w:rPr>
            <w:rFonts w:eastAsia="Microsoft YaHei" w:hint="eastAsia"/>
          </w:rPr>
          <w:delText xml:space="preserve">it </w:delText>
        </w:r>
      </w:del>
      <w:ins w:id="1517" w:author="Carol Nichols" w:date="2018-03-27T12:41:00Z">
        <w:r w:rsidR="00030603">
          <w:rPr>
            <w:rFonts w:eastAsia="Microsoft YaHei"/>
          </w:rPr>
          <w:t>Rust</w:t>
        </w:r>
        <w:r w:rsidR="00030603" w:rsidRPr="009C0DE2">
          <w:rPr>
            <w:rFonts w:eastAsia="Microsoft YaHei" w:hint="eastAsia"/>
          </w:rPr>
          <w:t xml:space="preserve"> </w:t>
        </w:r>
      </w:ins>
      <w:r w:rsidRPr="009C0DE2">
        <w:rPr>
          <w:rFonts w:eastAsia="Microsoft YaHei" w:hint="eastAsia"/>
        </w:rPr>
        <w:t xml:space="preserve">prevent us from implementing both </w:t>
      </w:r>
      <w:del w:id="1518" w:author="AnneMarieW" w:date="2018-03-21T10:56:00Z">
        <w:r w:rsidRPr="009C0DE2" w:rsidDel="00E672E5">
          <w:rPr>
            <w:rFonts w:eastAsia="Microsoft YaHei" w:hint="eastAsia"/>
          </w:rPr>
          <w:delText>of these</w:delText>
        </w:r>
        <w:r w:rsidR="00C84259" w:rsidRPr="00F51973" w:rsidDel="00E672E5">
          <w:delText xml:space="preserve"> </w:delText>
        </w:r>
      </w:del>
      <w:r w:rsidRPr="009C0DE2">
        <w:rPr>
          <w:rFonts w:eastAsia="Microsoft YaHei" w:hint="eastAsia"/>
        </w:rPr>
        <w:t>traits on one type. It</w:t>
      </w:r>
      <w:r w:rsidRPr="009C0DE2">
        <w:rPr>
          <w:rFonts w:eastAsia="Microsoft YaHei"/>
        </w:rPr>
        <w:t>’</w:t>
      </w:r>
      <w:r w:rsidRPr="009C0DE2">
        <w:rPr>
          <w:rFonts w:eastAsia="Microsoft YaHei" w:hint="eastAsia"/>
        </w:rPr>
        <w:t xml:space="preserve">s also possible to </w:t>
      </w:r>
      <w:del w:id="1519" w:author="AnneMarieW" w:date="2018-03-21T10:56:00Z">
        <w:r w:rsidRPr="009C0DE2" w:rsidDel="00E672E5">
          <w:rPr>
            <w:rFonts w:eastAsia="Microsoft YaHei" w:hint="eastAsia"/>
          </w:rPr>
          <w:delText xml:space="preserve">have </w:delText>
        </w:r>
      </w:del>
      <w:ins w:id="1520" w:author="AnneMarieW" w:date="2018-03-21T10:56:00Z">
        <w:r w:rsidR="00E672E5" w:rsidRPr="009C0DE2">
          <w:rPr>
            <w:rFonts w:eastAsia="Microsoft YaHei" w:hint="eastAsia"/>
          </w:rPr>
          <w:t>implement</w:t>
        </w:r>
      </w:ins>
      <w:ins w:id="1521" w:author="AnneMarieW" w:date="2018-03-21T10:57:00Z">
        <w:r w:rsidR="00E672E5">
          <w:rPr>
            <w:rFonts w:eastAsia="Microsoft YaHei"/>
          </w:rPr>
          <w:t xml:space="preserve"> </w:t>
        </w:r>
      </w:ins>
      <w:r w:rsidRPr="009C0DE2">
        <w:rPr>
          <w:rFonts w:eastAsia="Microsoft YaHei" w:hint="eastAsia"/>
        </w:rPr>
        <w:t xml:space="preserve">a method </w:t>
      </w:r>
      <w:del w:id="1522" w:author="AnneMarieW" w:date="2018-03-21T10:56:00Z">
        <w:r w:rsidRPr="009C0DE2" w:rsidDel="00E672E5">
          <w:rPr>
            <w:rFonts w:eastAsia="Microsoft YaHei" w:hint="eastAsia"/>
          </w:rPr>
          <w:delText>implemented</w:delText>
        </w:r>
      </w:del>
      <w:del w:id="1523" w:author="AnneMarieW" w:date="2018-03-21T10:57:00Z">
        <w:r w:rsidRPr="009C0DE2" w:rsidDel="00E672E5">
          <w:rPr>
            <w:rFonts w:eastAsia="Microsoft YaHei" w:hint="eastAsia"/>
          </w:rPr>
          <w:delText xml:space="preserve"> </w:delText>
        </w:r>
      </w:del>
      <w:r w:rsidRPr="009C0DE2">
        <w:rPr>
          <w:rFonts w:eastAsia="Microsoft YaHei" w:hint="eastAsia"/>
        </w:rPr>
        <w:t>directly on</w:t>
      </w:r>
      <w:r w:rsidR="00C84259" w:rsidRPr="00F51973">
        <w:t xml:space="preserve"> </w:t>
      </w:r>
      <w:r w:rsidRPr="009C0DE2">
        <w:rPr>
          <w:rFonts w:eastAsia="Microsoft YaHei" w:hint="eastAsia"/>
        </w:rPr>
        <w:t>the type with the same name as methods from traits</w:t>
      </w:r>
      <w:del w:id="1524" w:author="AnneMarieW" w:date="2018-03-21T10:57:00Z">
        <w:r w:rsidRPr="009C0DE2" w:rsidDel="00E672E5">
          <w:rPr>
            <w:rFonts w:eastAsia="Microsoft YaHei" w:hint="eastAsia"/>
          </w:rPr>
          <w:delText xml:space="preserve"> as well!</w:delText>
        </w:r>
      </w:del>
      <w:ins w:id="1525" w:author="AnneMarieW" w:date="2018-03-21T10:57:00Z">
        <w:r w:rsidR="00E672E5">
          <w:rPr>
            <w:rFonts w:eastAsia="Microsoft YaHei"/>
          </w:rPr>
          <w:t>.</w:t>
        </w:r>
      </w:ins>
      <w:r w:rsidRPr="00B118CA">
        <w:rPr>
          <w:rFonts w:eastAsia="Microsoft YaHei"/>
        </w:rPr>
        <w:t xml:space="preserve"> </w:t>
      </w:r>
    </w:p>
    <w:p w14:paraId="7953716F" w14:textId="77777777" w:rsidR="00DF5F30" w:rsidRPr="00F51973" w:rsidRDefault="009C0DE2" w:rsidP="00173090">
      <w:pPr>
        <w:pStyle w:val="Body"/>
      </w:pPr>
      <w:del w:id="1526" w:author="janelle" w:date="2018-03-23T16:17:00Z">
        <w:r w:rsidRPr="00F51973" w:rsidDel="00C40395">
          <w:delText xml:space="preserve"> </w:delText>
        </w:r>
      </w:del>
      <w:r w:rsidR="00DF5F30" w:rsidRPr="00F51973">
        <w:rPr>
          <w:rFonts w:hint="eastAsia"/>
        </w:rPr>
        <w:t xml:space="preserve">When calling methods with the same name, </w:t>
      </w:r>
      <w:del w:id="1527" w:author="AnneMarieW" w:date="2018-03-21T10:57:00Z">
        <w:r w:rsidR="00DF5F30" w:rsidRPr="00F51973" w:rsidDel="00F14B25">
          <w:rPr>
            <w:rFonts w:hint="eastAsia"/>
          </w:rPr>
          <w:delText xml:space="preserve">then, </w:delText>
        </w:r>
      </w:del>
      <w:r w:rsidR="00DF5F30" w:rsidRPr="00F51973">
        <w:rPr>
          <w:rFonts w:hint="eastAsia"/>
        </w:rPr>
        <w:t>we need to tell Rust which one</w:t>
      </w:r>
      <w:r w:rsidR="00C84259" w:rsidRPr="00F51973">
        <w:t xml:space="preserve"> </w:t>
      </w:r>
      <w:r w:rsidR="00DF5F30" w:rsidRPr="00F51973">
        <w:rPr>
          <w:rFonts w:hint="eastAsia"/>
        </w:rPr>
        <w:t>we want to use. Consider the code in Listing 19-24 where we</w:t>
      </w:r>
      <w:r w:rsidR="00DF5F30" w:rsidRPr="00F51973">
        <w:t>’</w:t>
      </w:r>
      <w:r w:rsidR="00DF5F30" w:rsidRPr="00F51973">
        <w:rPr>
          <w:rFonts w:hint="eastAsia"/>
        </w:rPr>
        <w:t>ve defined two</w:t>
      </w:r>
      <w:r w:rsidR="00C84259" w:rsidRPr="00F51973">
        <w:t xml:space="preserve"> </w:t>
      </w:r>
      <w:r w:rsidR="00DF5F30" w:rsidRPr="00F51973">
        <w:rPr>
          <w:rFonts w:hint="eastAsia"/>
        </w:rPr>
        <w:t>traits,</w:t>
      </w:r>
      <w:r w:rsidR="00C84259" w:rsidRPr="00F51973">
        <w:t xml:space="preserve"> </w:t>
      </w:r>
      <w:r w:rsidR="006D1401" w:rsidRPr="006D1401">
        <w:rPr>
          <w:rStyle w:val="Literal"/>
          <w:rPrChange w:id="1528" w:author="AnneMarieW" w:date="2018-03-21T10:57:00Z">
            <w:rPr>
              <w:rFonts w:ascii="Courier" w:hAnsi="Courier"/>
              <w:color w:val="0000FF"/>
              <w:sz w:val="20"/>
            </w:rPr>
          </w:rPrChange>
        </w:rPr>
        <w:t>Pilot</w:t>
      </w:r>
      <w:r w:rsidR="00C84259" w:rsidRPr="00F51973">
        <w:t xml:space="preserve"> </w:t>
      </w:r>
      <w:r w:rsidR="00DF5F30" w:rsidRPr="00F51973">
        <w:rPr>
          <w:rFonts w:hint="eastAsia"/>
        </w:rPr>
        <w:t>and</w:t>
      </w:r>
      <w:r w:rsidR="00C84259" w:rsidRPr="00F51973">
        <w:t xml:space="preserve"> </w:t>
      </w:r>
      <w:r w:rsidR="006D1401" w:rsidRPr="006D1401">
        <w:rPr>
          <w:rStyle w:val="Literal"/>
          <w:rPrChange w:id="1529" w:author="AnneMarieW" w:date="2018-03-21T10:58:00Z">
            <w:rPr>
              <w:rFonts w:ascii="Courier" w:hAnsi="Courier"/>
              <w:color w:val="0000FF"/>
              <w:sz w:val="20"/>
            </w:rPr>
          </w:rPrChange>
        </w:rPr>
        <w:t>Wizard</w:t>
      </w:r>
      <w:r w:rsidR="00DF5F30" w:rsidRPr="00F51973">
        <w:rPr>
          <w:rFonts w:hint="eastAsia"/>
        </w:rPr>
        <w:t>, that both have a method called</w:t>
      </w:r>
      <w:r w:rsidR="00C84259" w:rsidRPr="00F51973">
        <w:t xml:space="preserve"> </w:t>
      </w:r>
      <w:r w:rsidR="006D1401" w:rsidRPr="006D1401">
        <w:rPr>
          <w:rStyle w:val="Literal"/>
          <w:rPrChange w:id="1530" w:author="AnneMarieW" w:date="2018-03-21T10:58:00Z">
            <w:rPr>
              <w:rFonts w:ascii="Courier" w:hAnsi="Courier"/>
              <w:color w:val="0000FF"/>
              <w:sz w:val="20"/>
            </w:rPr>
          </w:rPrChange>
        </w:rPr>
        <w:t>fly</w:t>
      </w:r>
      <w:r w:rsidR="00DF5F30" w:rsidRPr="00F51973">
        <w:rPr>
          <w:rFonts w:hint="eastAsia"/>
        </w:rPr>
        <w:t>. We then</w:t>
      </w:r>
      <w:r w:rsidR="00C84259" w:rsidRPr="00F51973">
        <w:t xml:space="preserve"> </w:t>
      </w:r>
      <w:r w:rsidR="00DF5F30" w:rsidRPr="00F51973">
        <w:rPr>
          <w:rFonts w:hint="eastAsia"/>
        </w:rPr>
        <w:t>implement both traits on a type</w:t>
      </w:r>
      <w:r w:rsidR="00C84259" w:rsidRPr="00F51973">
        <w:t xml:space="preserve"> </w:t>
      </w:r>
      <w:r w:rsidR="006D1401" w:rsidRPr="006D1401">
        <w:rPr>
          <w:rStyle w:val="Literal"/>
          <w:rPrChange w:id="1531" w:author="AnneMarieW" w:date="2018-03-21T10:58:00Z">
            <w:rPr>
              <w:rFonts w:ascii="Courier" w:hAnsi="Courier"/>
              <w:color w:val="0000FF"/>
              <w:sz w:val="20"/>
            </w:rPr>
          </w:rPrChange>
        </w:rPr>
        <w:t>Human</w:t>
      </w:r>
      <w:r w:rsidR="00C84259" w:rsidRPr="00F51973">
        <w:t xml:space="preserve"> </w:t>
      </w:r>
      <w:r w:rsidR="00DF5F30" w:rsidRPr="00F51973">
        <w:rPr>
          <w:rFonts w:hint="eastAsia"/>
        </w:rPr>
        <w:t xml:space="preserve">that </w:t>
      </w:r>
      <w:del w:id="1532" w:author="AnneMarieW" w:date="2018-03-21T10:58:00Z">
        <w:r w:rsidR="00DF5F30" w:rsidRPr="00F51973" w:rsidDel="00F14B25">
          <w:rPr>
            <w:rFonts w:hint="eastAsia"/>
          </w:rPr>
          <w:delText xml:space="preserve">itself </w:delText>
        </w:r>
      </w:del>
      <w:r w:rsidR="00DF5F30" w:rsidRPr="00F51973">
        <w:rPr>
          <w:rFonts w:hint="eastAsia"/>
        </w:rPr>
        <w:t>already has a method named</w:t>
      </w:r>
      <w:r w:rsidR="00C84259" w:rsidRPr="00F51973">
        <w:t xml:space="preserve"> </w:t>
      </w:r>
      <w:r w:rsidR="006D1401" w:rsidRPr="006D1401">
        <w:rPr>
          <w:rStyle w:val="Literal"/>
          <w:rPrChange w:id="1533" w:author="AnneMarieW" w:date="2018-03-21T10:58:00Z">
            <w:rPr>
              <w:rFonts w:ascii="Courier" w:hAnsi="Courier"/>
              <w:color w:val="0000FF"/>
              <w:sz w:val="20"/>
            </w:rPr>
          </w:rPrChange>
        </w:rPr>
        <w:t>fly</w:t>
      </w:r>
      <w:r w:rsidR="00C84259" w:rsidRPr="00F51973">
        <w:t xml:space="preserve"> </w:t>
      </w:r>
      <w:r w:rsidR="00DF5F30" w:rsidRPr="00F51973">
        <w:rPr>
          <w:rFonts w:hint="eastAsia"/>
        </w:rPr>
        <w:t>implemented on it. Each</w:t>
      </w:r>
      <w:r w:rsidR="00C84259" w:rsidRPr="00F51973">
        <w:t xml:space="preserve"> </w:t>
      </w:r>
      <w:r w:rsidR="006D1401" w:rsidRPr="006D1401">
        <w:rPr>
          <w:rStyle w:val="Literal"/>
          <w:rPrChange w:id="1534" w:author="AnneMarieW" w:date="2018-03-21T10:58:00Z">
            <w:rPr>
              <w:rFonts w:ascii="Courier" w:hAnsi="Courier"/>
              <w:color w:val="0000FF"/>
              <w:sz w:val="20"/>
            </w:rPr>
          </w:rPrChange>
        </w:rPr>
        <w:t>fly</w:t>
      </w:r>
      <w:r w:rsidR="00C84259" w:rsidRPr="00F51973">
        <w:t xml:space="preserve"> </w:t>
      </w:r>
      <w:r w:rsidR="00DF5F30" w:rsidRPr="00F51973">
        <w:rPr>
          <w:rFonts w:hint="eastAsia"/>
        </w:rPr>
        <w:t>method does something different:</w:t>
      </w:r>
    </w:p>
    <w:p w14:paraId="1133AF36" w14:textId="77777777" w:rsidR="00DF5F30" w:rsidRPr="009C0DE2" w:rsidRDefault="00DF5F30" w:rsidP="009C0DE2">
      <w:pPr>
        <w:pStyle w:val="ProductionDirective"/>
        <w:rPr>
          <w:rFonts w:eastAsia="Microsoft YaHei"/>
        </w:rPr>
      </w:pPr>
      <w:del w:id="1535"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06D56849" w14:textId="77777777" w:rsidR="00DF5F30" w:rsidRPr="009C0DE2" w:rsidRDefault="00DF5F30" w:rsidP="00F51973">
      <w:pPr>
        <w:pStyle w:val="CodeA"/>
      </w:pPr>
      <w:r w:rsidRPr="009C0DE2">
        <w:rPr>
          <w:rFonts w:hint="eastAsia"/>
        </w:rPr>
        <w:t>trait Pilot {</w:t>
      </w:r>
    </w:p>
    <w:p w14:paraId="440E7ECD" w14:textId="29F48EF3" w:rsidR="00DF5F30" w:rsidRPr="009C0DE2" w:rsidRDefault="00C84259" w:rsidP="00873601">
      <w:pPr>
        <w:pStyle w:val="CodeB"/>
      </w:pPr>
      <w:r>
        <w:rPr>
          <w:rFonts w:hint="eastAsia"/>
        </w:rPr>
        <w:t xml:space="preserve"> </w:t>
      </w:r>
      <w:ins w:id="1536" w:author="Carol Nichols" w:date="2018-03-27T12:41:00Z">
        <w:r w:rsidR="00AF1830">
          <w:t xml:space="preserve">   </w:t>
        </w:r>
      </w:ins>
      <w:r w:rsidR="00DF5F30" w:rsidRPr="009C0DE2">
        <w:rPr>
          <w:rFonts w:hint="eastAsia"/>
        </w:rPr>
        <w:t>fn fly(&amp;self);</w:t>
      </w:r>
    </w:p>
    <w:p w14:paraId="7B2366D8" w14:textId="77777777" w:rsidR="00DF5F30" w:rsidRPr="009C0DE2" w:rsidRDefault="00DF5F30" w:rsidP="00873601">
      <w:pPr>
        <w:pStyle w:val="CodeB"/>
      </w:pPr>
      <w:r w:rsidRPr="009C0DE2">
        <w:rPr>
          <w:rFonts w:hint="eastAsia"/>
        </w:rPr>
        <w:t>}</w:t>
      </w:r>
    </w:p>
    <w:p w14:paraId="182D6DA6" w14:textId="77777777" w:rsidR="00DF5F30" w:rsidRPr="009C0DE2" w:rsidRDefault="00DF5F30" w:rsidP="00873601">
      <w:pPr>
        <w:pStyle w:val="CodeB"/>
      </w:pPr>
    </w:p>
    <w:p w14:paraId="21D4327A" w14:textId="77777777" w:rsidR="00DF5F30" w:rsidRPr="009C0DE2" w:rsidRDefault="00DF5F30" w:rsidP="00873601">
      <w:pPr>
        <w:pStyle w:val="CodeB"/>
      </w:pPr>
      <w:r w:rsidRPr="009C0DE2">
        <w:rPr>
          <w:rFonts w:hint="eastAsia"/>
        </w:rPr>
        <w:t>trait Wizard {</w:t>
      </w:r>
    </w:p>
    <w:p w14:paraId="64A13C7F" w14:textId="79EFC843" w:rsidR="00DF5F30" w:rsidRPr="009C0DE2" w:rsidRDefault="00C84259" w:rsidP="00873601">
      <w:pPr>
        <w:pStyle w:val="CodeB"/>
      </w:pPr>
      <w:r>
        <w:rPr>
          <w:rFonts w:hint="eastAsia"/>
        </w:rPr>
        <w:t xml:space="preserve"> </w:t>
      </w:r>
      <w:ins w:id="1537" w:author="Carol Nichols" w:date="2018-03-27T12:42:00Z">
        <w:r w:rsidR="00AF1830">
          <w:t xml:space="preserve">   </w:t>
        </w:r>
      </w:ins>
      <w:r w:rsidR="00DF5F30" w:rsidRPr="009C0DE2">
        <w:rPr>
          <w:rFonts w:hint="eastAsia"/>
        </w:rPr>
        <w:t>fn fly(&amp;self);</w:t>
      </w:r>
    </w:p>
    <w:p w14:paraId="189ACD99" w14:textId="77777777" w:rsidR="00DF5F30" w:rsidRPr="009C0DE2" w:rsidRDefault="00DF5F30" w:rsidP="00873601">
      <w:pPr>
        <w:pStyle w:val="CodeB"/>
      </w:pPr>
      <w:r w:rsidRPr="009C0DE2">
        <w:rPr>
          <w:rFonts w:hint="eastAsia"/>
        </w:rPr>
        <w:t>}</w:t>
      </w:r>
    </w:p>
    <w:p w14:paraId="05CE2AEC" w14:textId="77777777" w:rsidR="00DF5F30" w:rsidRPr="009C0DE2" w:rsidRDefault="00DF5F30" w:rsidP="00873601">
      <w:pPr>
        <w:pStyle w:val="CodeB"/>
      </w:pPr>
    </w:p>
    <w:p w14:paraId="51514606" w14:textId="77777777" w:rsidR="00DF5F30" w:rsidRPr="009C0DE2" w:rsidRDefault="00DF5F30" w:rsidP="00873601">
      <w:pPr>
        <w:pStyle w:val="CodeB"/>
      </w:pPr>
      <w:r w:rsidRPr="009C0DE2">
        <w:rPr>
          <w:rFonts w:hint="eastAsia"/>
        </w:rPr>
        <w:t>struct Human;</w:t>
      </w:r>
    </w:p>
    <w:p w14:paraId="35F8270D" w14:textId="77777777" w:rsidR="00DF5F30" w:rsidRPr="009C0DE2" w:rsidRDefault="00DF5F30" w:rsidP="00873601">
      <w:pPr>
        <w:pStyle w:val="CodeB"/>
      </w:pPr>
    </w:p>
    <w:p w14:paraId="0BFEF385" w14:textId="77777777" w:rsidR="00DF5F30" w:rsidRPr="009C0DE2" w:rsidRDefault="00DF5F30" w:rsidP="00873601">
      <w:pPr>
        <w:pStyle w:val="CodeB"/>
      </w:pPr>
      <w:r w:rsidRPr="009C0DE2">
        <w:rPr>
          <w:rFonts w:hint="eastAsia"/>
        </w:rPr>
        <w:t>impl Pilot for Human {</w:t>
      </w:r>
    </w:p>
    <w:p w14:paraId="4ED0E7F8" w14:textId="0D94B0FE" w:rsidR="00DF5F30" w:rsidRPr="009C0DE2" w:rsidRDefault="00C84259" w:rsidP="00873601">
      <w:pPr>
        <w:pStyle w:val="CodeB"/>
      </w:pPr>
      <w:r>
        <w:rPr>
          <w:rFonts w:hint="eastAsia"/>
        </w:rPr>
        <w:t xml:space="preserve"> </w:t>
      </w:r>
      <w:ins w:id="1538" w:author="Carol Nichols" w:date="2018-03-27T12:42:00Z">
        <w:r w:rsidR="00AF1830">
          <w:t xml:space="preserve">   </w:t>
        </w:r>
      </w:ins>
      <w:r w:rsidR="00DF5F30" w:rsidRPr="009C0DE2">
        <w:rPr>
          <w:rFonts w:hint="eastAsia"/>
        </w:rPr>
        <w:t>fn fly(&amp;self) {</w:t>
      </w:r>
    </w:p>
    <w:p w14:paraId="3F5FE6D7" w14:textId="71970E85" w:rsidR="00DF5F30" w:rsidRPr="009C0DE2" w:rsidRDefault="00C84259" w:rsidP="00873601">
      <w:pPr>
        <w:pStyle w:val="CodeB"/>
      </w:pPr>
      <w:r>
        <w:rPr>
          <w:rFonts w:hint="eastAsia"/>
        </w:rPr>
        <w:t xml:space="preserve">  </w:t>
      </w:r>
      <w:ins w:id="1539" w:author="Carol Nichols" w:date="2018-03-27T12:42:00Z">
        <w:r w:rsidR="00AF1830">
          <w:t xml:space="preserve">      </w:t>
        </w:r>
      </w:ins>
      <w:r w:rsidR="00DF5F30" w:rsidRPr="009C0DE2">
        <w:rPr>
          <w:rFonts w:hint="eastAsia"/>
        </w:rPr>
        <w:t>println!("This is your captain speaking.");</w:t>
      </w:r>
    </w:p>
    <w:p w14:paraId="5D27A676" w14:textId="4BF84DD0" w:rsidR="00DF5F30" w:rsidRPr="009C0DE2" w:rsidRDefault="00C84259" w:rsidP="00873601">
      <w:pPr>
        <w:pStyle w:val="CodeB"/>
      </w:pPr>
      <w:r>
        <w:rPr>
          <w:rFonts w:hint="eastAsia"/>
        </w:rPr>
        <w:lastRenderedPageBreak/>
        <w:t xml:space="preserve"> </w:t>
      </w:r>
      <w:ins w:id="1540" w:author="Carol Nichols" w:date="2018-03-27T12:42:00Z">
        <w:r w:rsidR="00AF1830">
          <w:t xml:space="preserve">   </w:t>
        </w:r>
      </w:ins>
      <w:r w:rsidR="00DF5F30" w:rsidRPr="009C0DE2">
        <w:rPr>
          <w:rFonts w:hint="eastAsia"/>
        </w:rPr>
        <w:t>}</w:t>
      </w:r>
    </w:p>
    <w:p w14:paraId="5529ED55" w14:textId="77777777" w:rsidR="00DF5F30" w:rsidRPr="009C0DE2" w:rsidRDefault="00DF5F30" w:rsidP="00873601">
      <w:pPr>
        <w:pStyle w:val="CodeB"/>
      </w:pPr>
      <w:r w:rsidRPr="009C0DE2">
        <w:rPr>
          <w:rFonts w:hint="eastAsia"/>
        </w:rPr>
        <w:t>}</w:t>
      </w:r>
    </w:p>
    <w:p w14:paraId="4482C85F" w14:textId="77777777" w:rsidR="00DF5F30" w:rsidRPr="009C0DE2" w:rsidRDefault="00DF5F30" w:rsidP="00873601">
      <w:pPr>
        <w:pStyle w:val="CodeB"/>
      </w:pPr>
    </w:p>
    <w:p w14:paraId="684DACF7" w14:textId="77777777" w:rsidR="00DF5F30" w:rsidRPr="009C0DE2" w:rsidRDefault="00DF5F30" w:rsidP="00873601">
      <w:pPr>
        <w:pStyle w:val="CodeB"/>
      </w:pPr>
      <w:r w:rsidRPr="009C0DE2">
        <w:rPr>
          <w:rFonts w:hint="eastAsia"/>
        </w:rPr>
        <w:t>impl Wizard for Human {</w:t>
      </w:r>
    </w:p>
    <w:p w14:paraId="06F17260" w14:textId="6854E70D" w:rsidR="00DF5F30" w:rsidRPr="009C0DE2" w:rsidRDefault="00C84259" w:rsidP="00873601">
      <w:pPr>
        <w:pStyle w:val="CodeB"/>
      </w:pPr>
      <w:r>
        <w:rPr>
          <w:rFonts w:hint="eastAsia"/>
        </w:rPr>
        <w:t xml:space="preserve"> </w:t>
      </w:r>
      <w:ins w:id="1541" w:author="Carol Nichols" w:date="2018-03-27T12:42:00Z">
        <w:r w:rsidR="00AF1830">
          <w:t xml:space="preserve">   </w:t>
        </w:r>
      </w:ins>
      <w:r w:rsidR="00DF5F30" w:rsidRPr="009C0DE2">
        <w:rPr>
          <w:rFonts w:hint="eastAsia"/>
        </w:rPr>
        <w:t>fn fly(&amp;self) {</w:t>
      </w:r>
    </w:p>
    <w:p w14:paraId="77BD7CE7" w14:textId="24DFB57A" w:rsidR="00DF5F30" w:rsidRPr="009C0DE2" w:rsidRDefault="00C84259" w:rsidP="00873601">
      <w:pPr>
        <w:pStyle w:val="CodeB"/>
      </w:pPr>
      <w:r>
        <w:rPr>
          <w:rFonts w:hint="eastAsia"/>
        </w:rPr>
        <w:t xml:space="preserve">  </w:t>
      </w:r>
      <w:ins w:id="1542" w:author="Carol Nichols" w:date="2018-03-27T12:42:00Z">
        <w:r w:rsidR="00AF1830">
          <w:t xml:space="preserve">      </w:t>
        </w:r>
      </w:ins>
      <w:r w:rsidR="00DF5F30" w:rsidRPr="009C0DE2">
        <w:rPr>
          <w:rFonts w:hint="eastAsia"/>
        </w:rPr>
        <w:t>println!("Up!");</w:t>
      </w:r>
    </w:p>
    <w:p w14:paraId="3B6D9451" w14:textId="266F8EED" w:rsidR="00DF5F30" w:rsidRPr="009C0DE2" w:rsidRDefault="00C84259" w:rsidP="00873601">
      <w:pPr>
        <w:pStyle w:val="CodeB"/>
      </w:pPr>
      <w:r>
        <w:rPr>
          <w:rFonts w:hint="eastAsia"/>
        </w:rPr>
        <w:t xml:space="preserve"> </w:t>
      </w:r>
      <w:ins w:id="1543" w:author="Carol Nichols" w:date="2018-03-27T12:42:00Z">
        <w:r w:rsidR="00AF1830">
          <w:t xml:space="preserve">   </w:t>
        </w:r>
      </w:ins>
      <w:r w:rsidR="00DF5F30" w:rsidRPr="009C0DE2">
        <w:rPr>
          <w:rFonts w:hint="eastAsia"/>
        </w:rPr>
        <w:t>}</w:t>
      </w:r>
    </w:p>
    <w:p w14:paraId="75DFBE90" w14:textId="77777777" w:rsidR="00DF5F30" w:rsidRPr="009C0DE2" w:rsidRDefault="00DF5F30" w:rsidP="00873601">
      <w:pPr>
        <w:pStyle w:val="CodeB"/>
      </w:pPr>
      <w:r w:rsidRPr="009C0DE2">
        <w:rPr>
          <w:rFonts w:hint="eastAsia"/>
        </w:rPr>
        <w:t>}</w:t>
      </w:r>
    </w:p>
    <w:p w14:paraId="239EA408" w14:textId="77777777" w:rsidR="00DF5F30" w:rsidRPr="009C0DE2" w:rsidRDefault="00DF5F30" w:rsidP="00873601">
      <w:pPr>
        <w:pStyle w:val="CodeB"/>
      </w:pPr>
    </w:p>
    <w:p w14:paraId="18079B5A" w14:textId="77777777" w:rsidR="00DF5F30" w:rsidRPr="009C0DE2" w:rsidRDefault="00DF5F30" w:rsidP="00873601">
      <w:pPr>
        <w:pStyle w:val="CodeB"/>
      </w:pPr>
      <w:r w:rsidRPr="009C0DE2">
        <w:rPr>
          <w:rFonts w:hint="eastAsia"/>
        </w:rPr>
        <w:t>impl Human {</w:t>
      </w:r>
    </w:p>
    <w:p w14:paraId="76DF9A5E" w14:textId="74F62AFC" w:rsidR="00DF5F30" w:rsidRPr="009C0DE2" w:rsidRDefault="00C84259" w:rsidP="00873601">
      <w:pPr>
        <w:pStyle w:val="CodeB"/>
      </w:pPr>
      <w:r>
        <w:rPr>
          <w:rFonts w:hint="eastAsia"/>
        </w:rPr>
        <w:t xml:space="preserve"> </w:t>
      </w:r>
      <w:ins w:id="1544" w:author="Carol Nichols" w:date="2018-03-27T12:42:00Z">
        <w:r w:rsidR="00AF1830">
          <w:t xml:space="preserve">   </w:t>
        </w:r>
      </w:ins>
      <w:r w:rsidR="00DF5F30" w:rsidRPr="009C0DE2">
        <w:rPr>
          <w:rFonts w:hint="eastAsia"/>
        </w:rPr>
        <w:t>fn fly(&amp;self) {</w:t>
      </w:r>
    </w:p>
    <w:p w14:paraId="7B31FDB5" w14:textId="6DE087AB" w:rsidR="00DF5F30" w:rsidRPr="009C0DE2" w:rsidRDefault="00C84259" w:rsidP="00873601">
      <w:pPr>
        <w:pStyle w:val="CodeB"/>
      </w:pPr>
      <w:r>
        <w:rPr>
          <w:rFonts w:hint="eastAsia"/>
        </w:rPr>
        <w:t xml:space="preserve">  </w:t>
      </w:r>
      <w:ins w:id="1545" w:author="Carol Nichols" w:date="2018-03-27T12:42:00Z">
        <w:r w:rsidR="00AF1830">
          <w:t xml:space="preserve">      </w:t>
        </w:r>
      </w:ins>
      <w:r w:rsidR="00DF5F30" w:rsidRPr="009C0DE2">
        <w:rPr>
          <w:rFonts w:hint="eastAsia"/>
        </w:rPr>
        <w:t>println!("*waving arms furiously*");</w:t>
      </w:r>
    </w:p>
    <w:p w14:paraId="47DF08CE" w14:textId="77C579DA" w:rsidR="00DF5F30" w:rsidRPr="009C0DE2" w:rsidRDefault="00C84259" w:rsidP="00873601">
      <w:pPr>
        <w:pStyle w:val="CodeB"/>
      </w:pPr>
      <w:r>
        <w:rPr>
          <w:rFonts w:hint="eastAsia"/>
        </w:rPr>
        <w:t xml:space="preserve"> </w:t>
      </w:r>
      <w:ins w:id="1546" w:author="Carol Nichols" w:date="2018-03-27T12:42:00Z">
        <w:r w:rsidR="00AF1830">
          <w:t xml:space="preserve">   </w:t>
        </w:r>
      </w:ins>
      <w:r w:rsidR="00DF5F30" w:rsidRPr="009C0DE2">
        <w:rPr>
          <w:rFonts w:hint="eastAsia"/>
        </w:rPr>
        <w:t>}</w:t>
      </w:r>
    </w:p>
    <w:p w14:paraId="5261B102" w14:textId="77777777" w:rsidR="00DF5F30" w:rsidRPr="009C0DE2" w:rsidRDefault="00DF5F30" w:rsidP="009C0DE2">
      <w:pPr>
        <w:pStyle w:val="CodeC"/>
      </w:pPr>
      <w:r w:rsidRPr="009C0DE2">
        <w:rPr>
          <w:rFonts w:hint="eastAsia"/>
        </w:rPr>
        <w:t>}</w:t>
      </w:r>
    </w:p>
    <w:p w14:paraId="08D08255" w14:textId="77777777" w:rsidR="00DF5F30" w:rsidRPr="009C0DE2" w:rsidRDefault="00DF5F30" w:rsidP="00873601">
      <w:pPr>
        <w:pStyle w:val="Listing"/>
        <w:rPr>
          <w:rFonts w:eastAsia="Microsoft YaHei"/>
        </w:rPr>
      </w:pPr>
      <w:r w:rsidRPr="009C0DE2">
        <w:rPr>
          <w:rFonts w:eastAsia="Microsoft YaHei" w:hint="eastAsia"/>
        </w:rPr>
        <w:t>Listing 19-24: Two traits defined to have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w:t>
      </w:r>
      <w:del w:id="1547" w:author="AnneMarieW" w:date="2018-03-21T10:59:00Z">
        <w:r w:rsidRPr="009C0DE2" w:rsidDel="00F14B25">
          <w:rPr>
            <w:rFonts w:eastAsia="Microsoft YaHei" w:hint="eastAsia"/>
          </w:rPr>
          <w:delText>,</w:delText>
        </w:r>
      </w:del>
      <w:r w:rsidRPr="009C0DE2">
        <w:rPr>
          <w:rFonts w:eastAsia="Microsoft YaHei" w:hint="eastAsia"/>
        </w:rPr>
        <w:t xml:space="preserve"> and implementations</w:t>
      </w:r>
      <w:r w:rsidR="00C84259" w:rsidRPr="00F51973">
        <w:t xml:space="preserve"> </w:t>
      </w:r>
      <w:r w:rsidRPr="009C0DE2">
        <w:rPr>
          <w:rFonts w:eastAsia="Microsoft YaHei" w:hint="eastAsia"/>
        </w:rPr>
        <w:t>of those traits on the</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type in addition to a</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on</w:t>
      </w:r>
      <w:r w:rsidR="00C84259" w:rsidRPr="00F51973">
        <w:t xml:space="preserve"> </w:t>
      </w:r>
      <w:r w:rsidRPr="009C0DE2">
        <w:rPr>
          <w:rStyle w:val="LiteralCaption"/>
          <w:rFonts w:hint="eastAsia"/>
        </w:rPr>
        <w:t>Human</w:t>
      </w:r>
      <w:r w:rsidR="00C84259" w:rsidRPr="00F51973">
        <w:t xml:space="preserve"> </w:t>
      </w:r>
      <w:r w:rsidRPr="009C0DE2">
        <w:rPr>
          <w:rFonts w:eastAsia="Microsoft YaHei" w:hint="eastAsia"/>
        </w:rPr>
        <w:t>directly</w:t>
      </w:r>
    </w:p>
    <w:p w14:paraId="422499DF" w14:textId="77777777" w:rsidR="00DF5F30" w:rsidRPr="009C0DE2" w:rsidRDefault="00DF5F30" w:rsidP="00173090">
      <w:pPr>
        <w:pStyle w:val="Body"/>
      </w:pPr>
      <w:r w:rsidRPr="009C0DE2">
        <w:rPr>
          <w:rFonts w:hint="eastAsia"/>
        </w:rPr>
        <w:t>When we call</w:t>
      </w:r>
      <w:r w:rsidR="00C84259" w:rsidRPr="00F51973">
        <w:t xml:space="preserve"> </w:t>
      </w:r>
      <w:r w:rsidRPr="009C0DE2">
        <w:rPr>
          <w:rStyle w:val="Literal"/>
          <w:rFonts w:hint="eastAsia"/>
        </w:rPr>
        <w:t>fly</w:t>
      </w:r>
      <w:r w:rsidR="00C84259" w:rsidRPr="00F51973">
        <w:t xml:space="preserve"> </w:t>
      </w:r>
      <w:r w:rsidRPr="009C0DE2">
        <w:rPr>
          <w:rFonts w:hint="eastAsia"/>
        </w:rPr>
        <w:t>on an instance of</w:t>
      </w:r>
      <w:r w:rsidR="00C84259" w:rsidRPr="00F51973">
        <w:t xml:space="preserve"> </w:t>
      </w:r>
      <w:r w:rsidRPr="009C0DE2">
        <w:rPr>
          <w:rStyle w:val="Literal"/>
          <w:rFonts w:hint="eastAsia"/>
        </w:rPr>
        <w:t>Human</w:t>
      </w:r>
      <w:r w:rsidRPr="009C0DE2">
        <w:rPr>
          <w:rFonts w:hint="eastAsia"/>
        </w:rPr>
        <w:t>, the compiler defaults to calling</w:t>
      </w:r>
      <w:r w:rsidR="00C84259" w:rsidRPr="00F51973">
        <w:t xml:space="preserve"> </w:t>
      </w:r>
      <w:r w:rsidRPr="009C0DE2">
        <w:rPr>
          <w:rFonts w:hint="eastAsia"/>
        </w:rPr>
        <w:t>the method that is directly implemented on the type, as shown in Listing 19-25:</w:t>
      </w:r>
    </w:p>
    <w:p w14:paraId="112FD32F" w14:textId="77777777" w:rsidR="00DF5F30" w:rsidRPr="009C0DE2" w:rsidRDefault="00DF5F30" w:rsidP="009C0DE2">
      <w:pPr>
        <w:pStyle w:val="ProductionDirective"/>
        <w:rPr>
          <w:rFonts w:eastAsia="Microsoft YaHei"/>
        </w:rPr>
      </w:pPr>
      <w:del w:id="1548"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72C57D60" w14:textId="77777777" w:rsidR="00DF5F30" w:rsidRPr="009C0DE2" w:rsidRDefault="00DF5F30" w:rsidP="00F51973">
      <w:pPr>
        <w:pStyle w:val="CodeA"/>
      </w:pPr>
      <w:r w:rsidRPr="009C0DE2">
        <w:rPr>
          <w:rFonts w:hint="eastAsia"/>
        </w:rPr>
        <w:t>fn main() {</w:t>
      </w:r>
    </w:p>
    <w:p w14:paraId="1D67BAC5" w14:textId="7AEEDC05" w:rsidR="00DF5F30" w:rsidRPr="009C0DE2" w:rsidRDefault="00C84259" w:rsidP="00873601">
      <w:pPr>
        <w:pStyle w:val="CodeB"/>
      </w:pPr>
      <w:r>
        <w:rPr>
          <w:rFonts w:hint="eastAsia"/>
        </w:rPr>
        <w:t xml:space="preserve"> </w:t>
      </w:r>
      <w:ins w:id="1549" w:author="Carol Nichols" w:date="2018-03-27T13:23:00Z">
        <w:r w:rsidR="009450D7">
          <w:t xml:space="preserve">   </w:t>
        </w:r>
      </w:ins>
      <w:r w:rsidR="00DF5F30" w:rsidRPr="009C0DE2">
        <w:rPr>
          <w:rFonts w:hint="eastAsia"/>
        </w:rPr>
        <w:t>let person = Human;</w:t>
      </w:r>
    </w:p>
    <w:p w14:paraId="2F74EAD0" w14:textId="650A1502" w:rsidR="00DF5F30" w:rsidRPr="009C0DE2" w:rsidRDefault="00C84259" w:rsidP="00873601">
      <w:pPr>
        <w:pStyle w:val="CodeB"/>
      </w:pPr>
      <w:r>
        <w:rPr>
          <w:rFonts w:hint="eastAsia"/>
        </w:rPr>
        <w:t xml:space="preserve"> </w:t>
      </w:r>
      <w:ins w:id="1550" w:author="Carol Nichols" w:date="2018-03-27T13:23:00Z">
        <w:r w:rsidR="009450D7">
          <w:t xml:space="preserve">   </w:t>
        </w:r>
      </w:ins>
      <w:r w:rsidR="00DF5F30" w:rsidRPr="009C0DE2">
        <w:rPr>
          <w:rFonts w:hint="eastAsia"/>
        </w:rPr>
        <w:t>person.fly();</w:t>
      </w:r>
    </w:p>
    <w:p w14:paraId="3360FFD6" w14:textId="77777777" w:rsidR="00DF5F30" w:rsidRPr="009C0DE2" w:rsidRDefault="00DF5F30" w:rsidP="009C0DE2">
      <w:pPr>
        <w:pStyle w:val="CodeC"/>
      </w:pPr>
      <w:r w:rsidRPr="009C0DE2">
        <w:rPr>
          <w:rFonts w:hint="eastAsia"/>
        </w:rPr>
        <w:t>}</w:t>
      </w:r>
    </w:p>
    <w:p w14:paraId="2B437927" w14:textId="77777777" w:rsidR="00DF5F30" w:rsidRPr="009C0DE2" w:rsidRDefault="00DF5F30" w:rsidP="00873601">
      <w:pPr>
        <w:pStyle w:val="Listing"/>
        <w:rPr>
          <w:rFonts w:eastAsia="Microsoft YaHei"/>
        </w:rPr>
      </w:pPr>
      <w:r w:rsidRPr="009C0DE2">
        <w:rPr>
          <w:rFonts w:eastAsia="Microsoft YaHei" w:hint="eastAsia"/>
        </w:rPr>
        <w:t>Listing 19-25: Calling</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on an instance of</w:t>
      </w:r>
      <w:r w:rsidR="00C84259" w:rsidRPr="00F51973">
        <w:t xml:space="preserve"> </w:t>
      </w:r>
      <w:r w:rsidRPr="009C0DE2">
        <w:rPr>
          <w:rStyle w:val="LiteralCaption"/>
          <w:rFonts w:hint="eastAsia"/>
        </w:rPr>
        <w:t>Human</w:t>
      </w:r>
    </w:p>
    <w:p w14:paraId="568BA0C9" w14:textId="77777777" w:rsidR="00DF5F30" w:rsidRPr="009C0DE2" w:rsidRDefault="00DF5F30" w:rsidP="00173090">
      <w:pPr>
        <w:pStyle w:val="Body"/>
      </w:pPr>
      <w:r w:rsidRPr="009C0DE2">
        <w:rPr>
          <w:rFonts w:hint="eastAsia"/>
        </w:rPr>
        <w:t xml:space="preserve">Running this </w:t>
      </w:r>
      <w:ins w:id="1551" w:author="AnneMarieW" w:date="2018-03-21T10:59:00Z">
        <w:r w:rsidR="00F14B25">
          <w:t xml:space="preserve">code </w:t>
        </w:r>
      </w:ins>
      <w:r w:rsidRPr="009C0DE2">
        <w:rPr>
          <w:rFonts w:hint="eastAsia"/>
        </w:rPr>
        <w:t xml:space="preserve">will print </w:t>
      </w:r>
      <w:del w:id="1552" w:author="AnneMarieW" w:date="2018-03-21T10:59:00Z">
        <w:r w:rsidRPr="009C0DE2" w:rsidDel="00F14B25">
          <w:rPr>
            <w:rFonts w:hint="eastAsia"/>
          </w:rPr>
          <w:delText>out</w:delText>
        </w:r>
        <w:r w:rsidR="00C84259" w:rsidRPr="00F51973" w:rsidDel="00F14B25">
          <w:delText xml:space="preserve"> </w:delText>
        </w:r>
      </w:del>
      <w:r w:rsidRPr="009C0DE2">
        <w:rPr>
          <w:rStyle w:val="Literal"/>
          <w:rFonts w:hint="eastAsia"/>
        </w:rPr>
        <w:t>*waving arms furiously*</w:t>
      </w:r>
      <w:r w:rsidRPr="009C0DE2">
        <w:rPr>
          <w:rFonts w:hint="eastAsia"/>
        </w:rPr>
        <w:t>, which shows that Rust</w:t>
      </w:r>
      <w:r w:rsidR="00C84259" w:rsidRPr="00F51973">
        <w:t xml:space="preserve"> </w:t>
      </w:r>
      <w:r w:rsidRPr="009C0DE2">
        <w:rPr>
          <w:rFonts w:hint="eastAsia"/>
        </w:rPr>
        <w:t>called the</w:t>
      </w:r>
      <w:r w:rsidR="00C84259" w:rsidRPr="00F51973">
        <w:t xml:space="preserve"> </w:t>
      </w:r>
      <w:r w:rsidRPr="009C0DE2">
        <w:rPr>
          <w:rStyle w:val="Literal"/>
          <w:rFonts w:hint="eastAsia"/>
        </w:rPr>
        <w:t>fly</w:t>
      </w:r>
      <w:r w:rsidR="00C84259" w:rsidRPr="00F51973">
        <w:t xml:space="preserve"> </w:t>
      </w:r>
      <w:r w:rsidRPr="009C0DE2">
        <w:rPr>
          <w:rFonts w:hint="eastAsia"/>
        </w:rPr>
        <w:t>method implemented on</w:t>
      </w:r>
      <w:r w:rsidR="00C84259" w:rsidRPr="00F51973">
        <w:t xml:space="preserve"> </w:t>
      </w:r>
      <w:r w:rsidRPr="009C0DE2">
        <w:rPr>
          <w:rStyle w:val="Literal"/>
          <w:rFonts w:hint="eastAsia"/>
        </w:rPr>
        <w:t>Human</w:t>
      </w:r>
      <w:r w:rsidR="00C84259" w:rsidRPr="00F51973">
        <w:t xml:space="preserve"> </w:t>
      </w:r>
      <w:r w:rsidRPr="009C0DE2">
        <w:rPr>
          <w:rFonts w:hint="eastAsia"/>
        </w:rPr>
        <w:t>directly.</w:t>
      </w:r>
    </w:p>
    <w:p w14:paraId="45A43422" w14:textId="77777777" w:rsidR="00DF5F30" w:rsidRPr="009C0DE2" w:rsidRDefault="00DF5F30" w:rsidP="00173090">
      <w:pPr>
        <w:pStyle w:val="Body"/>
      </w:pPr>
      <w:del w:id="1553" w:author="AnneMarieW" w:date="2018-03-21T10:59:00Z">
        <w:r w:rsidRPr="009C0DE2" w:rsidDel="00F14B25">
          <w:rPr>
            <w:rFonts w:hint="eastAsia"/>
          </w:rPr>
          <w:delText>In order t</w:delText>
        </w:r>
      </w:del>
      <w:ins w:id="1554" w:author="AnneMarieW" w:date="2018-03-21T10:59:00Z">
        <w:r w:rsidR="00F14B25">
          <w:t>T</w:t>
        </w:r>
      </w:ins>
      <w:r w:rsidRPr="009C0DE2">
        <w:rPr>
          <w:rFonts w:hint="eastAsia"/>
        </w:rPr>
        <w:t>o call the</w:t>
      </w:r>
      <w:r w:rsidR="00C84259" w:rsidRPr="00F51973">
        <w:t xml:space="preserve"> </w:t>
      </w:r>
      <w:r w:rsidRPr="009C0DE2">
        <w:rPr>
          <w:rStyle w:val="Literal"/>
          <w:rFonts w:hint="eastAsia"/>
        </w:rPr>
        <w:t>fly</w:t>
      </w:r>
      <w:r w:rsidR="00C84259" w:rsidRPr="00F51973">
        <w:t xml:space="preserve"> </w:t>
      </w:r>
      <w:r w:rsidRPr="009C0DE2">
        <w:rPr>
          <w:rFonts w:hint="eastAsia"/>
        </w:rPr>
        <w:t>methods from either the</w:t>
      </w:r>
      <w:r w:rsidR="00C84259" w:rsidRPr="00F51973">
        <w:t xml:space="preserve"> </w:t>
      </w:r>
      <w:r w:rsidRPr="009C0DE2">
        <w:rPr>
          <w:rStyle w:val="Literal"/>
          <w:rFonts w:hint="eastAsia"/>
        </w:rPr>
        <w:t>Pilot</w:t>
      </w:r>
      <w:r w:rsidR="00C84259" w:rsidRPr="00F51973">
        <w:t xml:space="preserve"> </w:t>
      </w:r>
      <w:r w:rsidRPr="009C0DE2">
        <w:rPr>
          <w:rFonts w:hint="eastAsia"/>
        </w:rPr>
        <w:t>trait or the</w:t>
      </w:r>
      <w:r w:rsidR="00C84259" w:rsidRPr="00F51973">
        <w:t xml:space="preserve"> </w:t>
      </w:r>
      <w:r w:rsidRPr="009C0DE2">
        <w:rPr>
          <w:rStyle w:val="Literal"/>
          <w:rFonts w:hint="eastAsia"/>
        </w:rPr>
        <w:t>Wizard</w:t>
      </w:r>
      <w:r w:rsidR="00C84259" w:rsidRPr="00F51973">
        <w:t xml:space="preserve"> </w:t>
      </w:r>
      <w:r w:rsidRPr="009C0DE2">
        <w:rPr>
          <w:rFonts w:hint="eastAsia"/>
        </w:rPr>
        <w:t>trait, we need to use more explicit syntax</w:t>
      </w:r>
      <w:del w:id="1555" w:author="AnneMarieW" w:date="2018-03-21T10:59:00Z">
        <w:r w:rsidRPr="009C0DE2" w:rsidDel="00F14B25">
          <w:rPr>
            <w:rFonts w:hint="eastAsia"/>
          </w:rPr>
          <w:delText xml:space="preserve"> in order</w:delText>
        </w:r>
      </w:del>
      <w:r w:rsidRPr="009C0DE2">
        <w:rPr>
          <w:rFonts w:hint="eastAsia"/>
        </w:rPr>
        <w:t xml:space="preserve"> to specify which</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method we mean. </w:t>
      </w:r>
      <w:del w:id="1556" w:author="AnneMarieW" w:date="2018-03-21T11:00:00Z">
        <w:r w:rsidRPr="009C0DE2" w:rsidDel="00F14B25">
          <w:rPr>
            <w:rFonts w:hint="eastAsia"/>
          </w:rPr>
          <w:delText xml:space="preserve">This syntax is demonstrated in </w:delText>
        </w:r>
      </w:del>
      <w:r w:rsidRPr="009C0DE2">
        <w:rPr>
          <w:rFonts w:hint="eastAsia"/>
        </w:rPr>
        <w:t>Listing 19-26</w:t>
      </w:r>
      <w:ins w:id="1557" w:author="AnneMarieW" w:date="2018-03-21T11:00:00Z">
        <w:r w:rsidR="00F14B25">
          <w:t xml:space="preserve"> </w:t>
        </w:r>
        <w:r w:rsidR="00F14B25" w:rsidRPr="009C0DE2">
          <w:rPr>
            <w:rFonts w:hint="eastAsia"/>
          </w:rPr>
          <w:t>demonstrate</w:t>
        </w:r>
        <w:r w:rsidR="00F14B25">
          <w:t>s</w:t>
        </w:r>
        <w:r w:rsidR="00F14B25" w:rsidRPr="00F14B25">
          <w:rPr>
            <w:rFonts w:hint="eastAsia"/>
          </w:rPr>
          <w:t xml:space="preserve"> </w:t>
        </w:r>
        <w:r w:rsidR="00F14B25">
          <w:t>t</w:t>
        </w:r>
        <w:r w:rsidR="00F14B25" w:rsidRPr="009C0DE2">
          <w:rPr>
            <w:rFonts w:hint="eastAsia"/>
          </w:rPr>
          <w:t>his syntax</w:t>
        </w:r>
      </w:ins>
      <w:r w:rsidRPr="009C0DE2">
        <w:rPr>
          <w:rFonts w:hint="eastAsia"/>
        </w:rPr>
        <w:t>:</w:t>
      </w:r>
    </w:p>
    <w:p w14:paraId="4770D285" w14:textId="77777777" w:rsidR="00DF5F30" w:rsidRPr="009C0DE2" w:rsidRDefault="00DF5F30" w:rsidP="009C0DE2">
      <w:pPr>
        <w:pStyle w:val="ProductionDirective"/>
        <w:rPr>
          <w:rFonts w:eastAsia="Microsoft YaHei"/>
        </w:rPr>
      </w:pPr>
      <w:del w:id="1558"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4E490DCF" w14:textId="77777777" w:rsidR="00DF5F30" w:rsidRPr="009C0DE2" w:rsidRDefault="00DF5F30" w:rsidP="00F51973">
      <w:pPr>
        <w:pStyle w:val="CodeA"/>
      </w:pPr>
      <w:r w:rsidRPr="009C0DE2">
        <w:rPr>
          <w:rFonts w:hint="eastAsia"/>
        </w:rPr>
        <w:t>fn main() {</w:t>
      </w:r>
    </w:p>
    <w:p w14:paraId="63A3A1B4" w14:textId="53A0FA5E" w:rsidR="00DF5F30" w:rsidRPr="009C0DE2" w:rsidRDefault="00C84259" w:rsidP="00873601">
      <w:pPr>
        <w:pStyle w:val="CodeB"/>
      </w:pPr>
      <w:r>
        <w:rPr>
          <w:rFonts w:hint="eastAsia"/>
        </w:rPr>
        <w:t xml:space="preserve"> </w:t>
      </w:r>
      <w:ins w:id="1559" w:author="Carol Nichols" w:date="2018-03-27T13:23:00Z">
        <w:r w:rsidR="002B3727">
          <w:t xml:space="preserve">   </w:t>
        </w:r>
      </w:ins>
      <w:r w:rsidR="00DF5F30" w:rsidRPr="009C0DE2">
        <w:rPr>
          <w:rFonts w:hint="eastAsia"/>
        </w:rPr>
        <w:t>let person = Human;</w:t>
      </w:r>
    </w:p>
    <w:p w14:paraId="177F58A0" w14:textId="5B59A15E" w:rsidR="00DF5F30" w:rsidRPr="009C0DE2" w:rsidRDefault="00C84259" w:rsidP="00873601">
      <w:pPr>
        <w:pStyle w:val="CodeB"/>
      </w:pPr>
      <w:r>
        <w:rPr>
          <w:rFonts w:hint="eastAsia"/>
        </w:rPr>
        <w:t xml:space="preserve"> </w:t>
      </w:r>
      <w:ins w:id="1560" w:author="Carol Nichols" w:date="2018-03-27T13:23:00Z">
        <w:r w:rsidR="002B3727">
          <w:t xml:space="preserve">   </w:t>
        </w:r>
      </w:ins>
      <w:r w:rsidR="00DF5F30" w:rsidRPr="009C0DE2">
        <w:rPr>
          <w:rFonts w:hint="eastAsia"/>
        </w:rPr>
        <w:t>Pilot::fly(&amp;person);</w:t>
      </w:r>
    </w:p>
    <w:p w14:paraId="0B77AAA0" w14:textId="76F88B57" w:rsidR="00DF5F30" w:rsidRPr="009C0DE2" w:rsidRDefault="00C84259" w:rsidP="00873601">
      <w:pPr>
        <w:pStyle w:val="CodeB"/>
      </w:pPr>
      <w:r>
        <w:rPr>
          <w:rFonts w:hint="eastAsia"/>
        </w:rPr>
        <w:t xml:space="preserve"> </w:t>
      </w:r>
      <w:ins w:id="1561" w:author="Carol Nichols" w:date="2018-03-27T13:23:00Z">
        <w:r w:rsidR="002B3727">
          <w:t xml:space="preserve">   </w:t>
        </w:r>
      </w:ins>
      <w:r w:rsidR="00DF5F30" w:rsidRPr="009C0DE2">
        <w:rPr>
          <w:rFonts w:hint="eastAsia"/>
        </w:rPr>
        <w:t>Wizard::fly(&amp;person);</w:t>
      </w:r>
    </w:p>
    <w:p w14:paraId="08D96DF5" w14:textId="122ACD2E" w:rsidR="00DF5F30" w:rsidRPr="009C0DE2" w:rsidRDefault="00C84259" w:rsidP="00873601">
      <w:pPr>
        <w:pStyle w:val="CodeB"/>
      </w:pPr>
      <w:r>
        <w:rPr>
          <w:rFonts w:hint="eastAsia"/>
        </w:rPr>
        <w:t xml:space="preserve"> </w:t>
      </w:r>
      <w:ins w:id="1562" w:author="Carol Nichols" w:date="2018-03-27T13:23:00Z">
        <w:r w:rsidR="002B3727">
          <w:t xml:space="preserve">   </w:t>
        </w:r>
      </w:ins>
      <w:r w:rsidR="00DF5F30" w:rsidRPr="009C0DE2">
        <w:rPr>
          <w:rFonts w:hint="eastAsia"/>
        </w:rPr>
        <w:t>person.fly();</w:t>
      </w:r>
    </w:p>
    <w:p w14:paraId="185BFB77" w14:textId="77777777" w:rsidR="00DF5F30" w:rsidRPr="009C0DE2" w:rsidRDefault="00DF5F30" w:rsidP="009C0DE2">
      <w:pPr>
        <w:pStyle w:val="CodeC"/>
      </w:pPr>
      <w:r w:rsidRPr="009C0DE2">
        <w:rPr>
          <w:rFonts w:hint="eastAsia"/>
        </w:rPr>
        <w:lastRenderedPageBreak/>
        <w:t>}</w:t>
      </w:r>
    </w:p>
    <w:p w14:paraId="1BCAC532" w14:textId="77777777" w:rsidR="00DF5F30" w:rsidRPr="009C0DE2" w:rsidRDefault="00DF5F30" w:rsidP="00873601">
      <w:pPr>
        <w:pStyle w:val="Listing"/>
        <w:rPr>
          <w:rFonts w:eastAsia="Microsoft YaHei"/>
        </w:rPr>
      </w:pPr>
      <w:r w:rsidRPr="009C0DE2">
        <w:rPr>
          <w:rFonts w:eastAsia="Microsoft YaHei" w:hint="eastAsia"/>
        </w:rPr>
        <w:t>Listing 19-26: Specifying which trait</w:t>
      </w:r>
      <w:r w:rsidRPr="009C0DE2">
        <w:rPr>
          <w:rFonts w:eastAsia="Microsoft YaHei"/>
        </w:rPr>
        <w:t>’</w:t>
      </w:r>
      <w:r w:rsidRPr="009C0DE2">
        <w:rPr>
          <w:rFonts w:eastAsia="Microsoft YaHei" w:hint="eastAsia"/>
        </w:rPr>
        <w:t>s</w:t>
      </w:r>
      <w:r w:rsidR="00C84259" w:rsidRPr="00F51973">
        <w:t xml:space="preserve"> </w:t>
      </w:r>
      <w:r w:rsidRPr="009C0DE2">
        <w:rPr>
          <w:rStyle w:val="LiteralCaption"/>
          <w:rFonts w:hint="eastAsia"/>
        </w:rPr>
        <w:t>fly</w:t>
      </w:r>
      <w:r w:rsidR="00C84259" w:rsidRPr="00F51973">
        <w:t xml:space="preserve"> </w:t>
      </w:r>
      <w:r w:rsidRPr="009C0DE2">
        <w:rPr>
          <w:rFonts w:eastAsia="Microsoft YaHei" w:hint="eastAsia"/>
        </w:rPr>
        <w:t>method we want to call</w:t>
      </w:r>
    </w:p>
    <w:p w14:paraId="4CFBD526" w14:textId="77777777" w:rsidR="00DF5F30" w:rsidRPr="009C0DE2" w:rsidRDefault="00DF5F30" w:rsidP="00173090">
      <w:pPr>
        <w:pStyle w:val="Body"/>
      </w:pPr>
      <w:r w:rsidRPr="009C0DE2">
        <w:rPr>
          <w:rFonts w:hint="eastAsia"/>
        </w:rPr>
        <w:t>Specifying the trait name before the method name clarifies to Rust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fly</w:t>
      </w:r>
      <w:r w:rsidR="00C84259" w:rsidRPr="00F51973">
        <w:t xml:space="preserve"> </w:t>
      </w:r>
      <w:r w:rsidRPr="009C0DE2">
        <w:rPr>
          <w:rFonts w:hint="eastAsia"/>
        </w:rPr>
        <w:t xml:space="preserve">we want to call. We could also </w:t>
      </w:r>
      <w:del w:id="1563" w:author="AnneMarieW" w:date="2018-03-21T11:00:00Z">
        <w:r w:rsidRPr="009C0DE2" w:rsidDel="00EE4924">
          <w:rPr>
            <w:rFonts w:hint="eastAsia"/>
          </w:rPr>
          <w:delText xml:space="preserve">choose to </w:delText>
        </w:r>
      </w:del>
      <w:r w:rsidRPr="009C0DE2">
        <w:rPr>
          <w:rFonts w:hint="eastAsia"/>
        </w:rPr>
        <w:t>write</w:t>
      </w:r>
      <w:r w:rsidR="00C84259" w:rsidRPr="00F51973">
        <w:t xml:space="preserve"> </w:t>
      </w:r>
      <w:r w:rsidRPr="009C0DE2">
        <w:rPr>
          <w:rStyle w:val="Literal"/>
          <w:rFonts w:hint="eastAsia"/>
        </w:rPr>
        <w:t>Human::fly(&amp;person)</w:t>
      </w:r>
      <w:r w:rsidRPr="009C0DE2">
        <w:rPr>
          <w:rFonts w:hint="eastAsia"/>
        </w:rPr>
        <w:t>, which is equivalent to</w:t>
      </w:r>
      <w:r w:rsidR="00C84259" w:rsidRPr="00F51973">
        <w:t xml:space="preserve"> </w:t>
      </w:r>
      <w:r w:rsidRPr="009C0DE2">
        <w:rPr>
          <w:rStyle w:val="Literal"/>
          <w:rFonts w:hint="eastAsia"/>
        </w:rPr>
        <w:t>person.fly()</w:t>
      </w:r>
      <w:r w:rsidR="00C84259" w:rsidRPr="00F51973">
        <w:t xml:space="preserve"> </w:t>
      </w:r>
      <w:r w:rsidRPr="009C0DE2">
        <w:rPr>
          <w:rFonts w:hint="eastAsia"/>
        </w:rPr>
        <w:t xml:space="preserve">that we </w:t>
      </w:r>
      <w:del w:id="1564" w:author="AnneMarieW" w:date="2018-03-21T11:01:00Z">
        <w:r w:rsidRPr="009C0DE2" w:rsidDel="00EE4924">
          <w:rPr>
            <w:rFonts w:hint="eastAsia"/>
          </w:rPr>
          <w:delText>had</w:delText>
        </w:r>
      </w:del>
      <w:ins w:id="1565" w:author="AnneMarieW" w:date="2018-03-21T11:01:00Z">
        <w:r w:rsidR="00EE4924">
          <w:t>used</w:t>
        </w:r>
      </w:ins>
      <w:r w:rsidRPr="009C0DE2">
        <w:rPr>
          <w:rFonts w:hint="eastAsia"/>
        </w:rPr>
        <w:t xml:space="preserve"> in</w:t>
      </w:r>
      <w:r w:rsidR="00C84259" w:rsidRPr="00F51973">
        <w:t xml:space="preserve"> </w:t>
      </w:r>
      <w:r w:rsidRPr="009C0DE2">
        <w:rPr>
          <w:rFonts w:hint="eastAsia"/>
        </w:rPr>
        <w:t>Listing 19-26</w:t>
      </w:r>
      <w:del w:id="1566" w:author="AnneMarieW" w:date="2018-03-21T11:02:00Z">
        <w:r w:rsidRPr="009C0DE2" w:rsidDel="00BD6053">
          <w:rPr>
            <w:rFonts w:hint="eastAsia"/>
          </w:rPr>
          <w:delText>,</w:delText>
        </w:r>
      </w:del>
      <w:r w:rsidRPr="009C0DE2">
        <w:rPr>
          <w:rFonts w:hint="eastAsia"/>
        </w:rPr>
        <w:t xml:space="preserve"> but is a bit longer to write if we don</w:t>
      </w:r>
      <w:r w:rsidRPr="009C0DE2">
        <w:t>’</w:t>
      </w:r>
      <w:r w:rsidRPr="009C0DE2">
        <w:rPr>
          <w:rFonts w:hint="eastAsia"/>
        </w:rPr>
        <w:t>t need to disambiguate.</w:t>
      </w:r>
    </w:p>
    <w:p w14:paraId="742CDF4E" w14:textId="77777777" w:rsidR="00DF5F30" w:rsidRPr="009C0DE2" w:rsidRDefault="00DF5F30" w:rsidP="00173090">
      <w:pPr>
        <w:pStyle w:val="Body"/>
      </w:pPr>
      <w:r w:rsidRPr="009C0DE2">
        <w:rPr>
          <w:rFonts w:hint="eastAsia"/>
        </w:rPr>
        <w:t xml:space="preserve">Running this code </w:t>
      </w:r>
      <w:del w:id="1567" w:author="AnneMarieW" w:date="2018-03-21T11:01:00Z">
        <w:r w:rsidRPr="009C0DE2" w:rsidDel="00EE4924">
          <w:rPr>
            <w:rFonts w:hint="eastAsia"/>
          </w:rPr>
          <w:delText xml:space="preserve">will </w:delText>
        </w:r>
      </w:del>
      <w:r w:rsidRPr="009C0DE2">
        <w:rPr>
          <w:rFonts w:hint="eastAsia"/>
        </w:rPr>
        <w:t>print</w:t>
      </w:r>
      <w:ins w:id="1568" w:author="AnneMarieW" w:date="2018-03-21T11:01:00Z">
        <w:r w:rsidR="00EE4924">
          <w:t>s the following</w:t>
        </w:r>
      </w:ins>
      <w:r w:rsidRPr="009C0DE2">
        <w:rPr>
          <w:rFonts w:hint="eastAsia"/>
        </w:rPr>
        <w:t>:</w:t>
      </w:r>
    </w:p>
    <w:p w14:paraId="787F9EA1" w14:textId="77777777" w:rsidR="00DF5F30" w:rsidRPr="009C0DE2" w:rsidRDefault="00DF5F30" w:rsidP="00F51973">
      <w:pPr>
        <w:pStyle w:val="CodeA"/>
      </w:pPr>
      <w:r w:rsidRPr="009C0DE2">
        <w:rPr>
          <w:rFonts w:hint="eastAsia"/>
        </w:rPr>
        <w:t>This is your captain speaking.</w:t>
      </w:r>
    </w:p>
    <w:p w14:paraId="52F58AE3" w14:textId="77777777" w:rsidR="00DF5F30" w:rsidRPr="009C0DE2" w:rsidRDefault="00DF5F30" w:rsidP="009C0DE2">
      <w:pPr>
        <w:pStyle w:val="CodeB"/>
      </w:pPr>
      <w:r w:rsidRPr="009C0DE2">
        <w:rPr>
          <w:rFonts w:hint="eastAsia"/>
        </w:rPr>
        <w:t>Up!</w:t>
      </w:r>
    </w:p>
    <w:p w14:paraId="30DDFECE" w14:textId="77777777" w:rsidR="00DF5F30" w:rsidRPr="009C0DE2" w:rsidRDefault="00DF5F30" w:rsidP="009C0DE2">
      <w:pPr>
        <w:pStyle w:val="CodeC"/>
      </w:pPr>
      <w:r w:rsidRPr="009C0DE2">
        <w:rPr>
          <w:rFonts w:hint="eastAsia"/>
        </w:rPr>
        <w:t>*waving arms furiously*</w:t>
      </w:r>
    </w:p>
    <w:p w14:paraId="4F850498" w14:textId="77777777" w:rsidR="00DF5F30" w:rsidRPr="009C0DE2" w:rsidRDefault="00DF5F30" w:rsidP="00173090">
      <w:pPr>
        <w:pStyle w:val="Body"/>
      </w:pPr>
      <w:r w:rsidRPr="009C0DE2">
        <w:rPr>
          <w:rFonts w:hint="eastAsia"/>
        </w:rPr>
        <w:t>Because the</w:t>
      </w:r>
      <w:r w:rsidR="00C84259" w:rsidRPr="00F51973">
        <w:t xml:space="preserve"> </w:t>
      </w:r>
      <w:r w:rsidRPr="009C0DE2">
        <w:rPr>
          <w:rStyle w:val="Literal"/>
          <w:rFonts w:hint="eastAsia"/>
        </w:rPr>
        <w:t>fly</w:t>
      </w:r>
      <w:r w:rsidR="00C84259" w:rsidRPr="00F51973">
        <w:t xml:space="preserve"> </w:t>
      </w:r>
      <w:r w:rsidRPr="009C0DE2">
        <w:rPr>
          <w:rFonts w:hint="eastAsia"/>
        </w:rPr>
        <w:t>method takes a</w:t>
      </w:r>
      <w:r w:rsidR="00C84259" w:rsidRPr="00F51973">
        <w:t xml:space="preserve"> </w:t>
      </w:r>
      <w:r w:rsidRPr="009C0DE2">
        <w:rPr>
          <w:rStyle w:val="Literal"/>
          <w:rFonts w:hint="eastAsia"/>
        </w:rPr>
        <w:t>self</w:t>
      </w:r>
      <w:r w:rsidR="00C84259" w:rsidRPr="00F51973">
        <w:t xml:space="preserve"> </w:t>
      </w:r>
      <w:r w:rsidRPr="009C0DE2">
        <w:rPr>
          <w:rFonts w:hint="eastAsia"/>
        </w:rPr>
        <w:t>parameter, if we had two</w:t>
      </w:r>
      <w:r w:rsidR="00C84259" w:rsidRPr="00F51973">
        <w:t xml:space="preserve"> </w:t>
      </w:r>
      <w:r w:rsidRPr="009C0DE2">
        <w:rPr>
          <w:rStyle w:val="EmphasisItalic"/>
          <w:rFonts w:hint="eastAsia"/>
        </w:rPr>
        <w:t>types</w:t>
      </w:r>
      <w:r w:rsidR="00C84259" w:rsidRPr="00F51973">
        <w:t xml:space="preserve"> </w:t>
      </w:r>
      <w:r w:rsidRPr="009C0DE2">
        <w:rPr>
          <w:rFonts w:hint="eastAsia"/>
        </w:rPr>
        <w:t>that</w:t>
      </w:r>
      <w:r w:rsidR="00C84259" w:rsidRPr="00F51973">
        <w:t xml:space="preserve"> </w:t>
      </w:r>
      <w:r w:rsidRPr="009C0DE2">
        <w:rPr>
          <w:rFonts w:hint="eastAsia"/>
        </w:rPr>
        <w:t>both implement one</w:t>
      </w:r>
      <w:r w:rsidR="00C84259" w:rsidRPr="00F51973">
        <w:t xml:space="preserve"> </w:t>
      </w:r>
      <w:r w:rsidRPr="009C0DE2">
        <w:rPr>
          <w:rStyle w:val="EmphasisItalic"/>
          <w:rFonts w:hint="eastAsia"/>
        </w:rPr>
        <w:t>trait</w:t>
      </w:r>
      <w:r w:rsidRPr="009C0DE2">
        <w:rPr>
          <w:rFonts w:hint="eastAsia"/>
        </w:rPr>
        <w:t>, Rust can figure out which implementation of a trait</w:t>
      </w:r>
      <w:r w:rsidR="00C84259" w:rsidRPr="00F51973">
        <w:t xml:space="preserve"> </w:t>
      </w:r>
      <w:r w:rsidRPr="009C0DE2">
        <w:rPr>
          <w:rFonts w:hint="eastAsia"/>
        </w:rPr>
        <w:t>to use based on the type of</w:t>
      </w:r>
      <w:r w:rsidR="00C84259" w:rsidRPr="00F51973">
        <w:t xml:space="preserve"> </w:t>
      </w:r>
      <w:r w:rsidRPr="009C0DE2">
        <w:rPr>
          <w:rStyle w:val="Literal"/>
          <w:rFonts w:hint="eastAsia"/>
        </w:rPr>
        <w:t>self</w:t>
      </w:r>
      <w:r w:rsidRPr="009C0DE2">
        <w:rPr>
          <w:rFonts w:hint="eastAsia"/>
        </w:rPr>
        <w:t>.</w:t>
      </w:r>
    </w:p>
    <w:p w14:paraId="3D0E1A4E" w14:textId="77777777" w:rsidR="00DF5F30" w:rsidRPr="009C0DE2" w:rsidRDefault="00DF5F30" w:rsidP="00173090">
      <w:pPr>
        <w:pStyle w:val="Body"/>
      </w:pPr>
      <w:r w:rsidRPr="009C0DE2">
        <w:rPr>
          <w:rFonts w:hint="eastAsia"/>
        </w:rPr>
        <w:t>However, associated functions that are part of traits don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When two types in the same scope implement that trait, Rust can</w:t>
      </w:r>
      <w:r w:rsidRPr="009C0DE2">
        <w:t>’</w:t>
      </w:r>
      <w:r w:rsidRPr="009C0DE2">
        <w:rPr>
          <w:rFonts w:hint="eastAsia"/>
        </w:rPr>
        <w:t>t</w:t>
      </w:r>
      <w:r w:rsidR="00C84259" w:rsidRPr="00F51973">
        <w:t xml:space="preserve"> </w:t>
      </w:r>
      <w:r w:rsidRPr="009C0DE2">
        <w:rPr>
          <w:rFonts w:hint="eastAsia"/>
        </w:rPr>
        <w:t>figure out which type we mean unless we use</w:t>
      </w:r>
      <w:r w:rsidR="00C84259" w:rsidRPr="00F51973">
        <w:t xml:space="preserve"> </w:t>
      </w:r>
      <w:r w:rsidRPr="009C0DE2">
        <w:rPr>
          <w:rStyle w:val="EmphasisItalic"/>
          <w:rFonts w:hint="eastAsia"/>
        </w:rPr>
        <w:t>fully qualified syntax</w:t>
      </w:r>
      <w:r w:rsidRPr="009C0DE2">
        <w:rPr>
          <w:rFonts w:hint="eastAsia"/>
        </w:rPr>
        <w:t>. For</w:t>
      </w:r>
      <w:r w:rsidR="00C84259" w:rsidRPr="00F51973">
        <w:t xml:space="preserve"> </w:t>
      </w:r>
      <w:r w:rsidRPr="009C0DE2">
        <w:rPr>
          <w:rFonts w:hint="eastAsia"/>
        </w:rPr>
        <w:t xml:space="preserve">example, </w:t>
      </w:r>
      <w:del w:id="1569" w:author="AnneMarieW" w:date="2018-03-21T11:03:00Z">
        <w:r w:rsidRPr="009C0DE2" w:rsidDel="00CA5682">
          <w:rPr>
            <w:rFonts w:hint="eastAsia"/>
          </w:rPr>
          <w:delText xml:space="preserve">take </w:delText>
        </w:r>
      </w:del>
      <w:r w:rsidRPr="009C0DE2">
        <w:rPr>
          <w:rFonts w:hint="eastAsia"/>
        </w:rPr>
        <w:t>the</w:t>
      </w:r>
      <w:r w:rsidR="00C84259" w:rsidRPr="00F51973">
        <w:t xml:space="preserve"> </w:t>
      </w:r>
      <w:r w:rsidRPr="009C0DE2">
        <w:rPr>
          <w:rStyle w:val="Literal"/>
          <w:rFonts w:hint="eastAsia"/>
        </w:rPr>
        <w:t>Animal</w:t>
      </w:r>
      <w:r w:rsidR="00C84259" w:rsidRPr="00F51973">
        <w:t xml:space="preserve"> </w:t>
      </w:r>
      <w:r w:rsidRPr="009C0DE2">
        <w:rPr>
          <w:rFonts w:hint="eastAsia"/>
        </w:rPr>
        <w:t xml:space="preserve">trait in Listing 19-27 </w:t>
      </w:r>
      <w:del w:id="1570" w:author="AnneMarieW" w:date="2018-03-21T11:03:00Z">
        <w:r w:rsidRPr="009C0DE2" w:rsidDel="00CA5682">
          <w:rPr>
            <w:rFonts w:hint="eastAsia"/>
          </w:rPr>
          <w:delText xml:space="preserve">that </w:delText>
        </w:r>
      </w:del>
      <w:r w:rsidRPr="009C0DE2">
        <w:rPr>
          <w:rFonts w:hint="eastAsia"/>
        </w:rPr>
        <w:t>has the associated</w:t>
      </w:r>
      <w:r w:rsidR="00C84259" w:rsidRPr="00F51973">
        <w:t xml:space="preserve"> </w:t>
      </w:r>
      <w:r w:rsidRPr="009C0DE2">
        <w:rPr>
          <w:rFonts w:hint="eastAsia"/>
        </w:rPr>
        <w:t>function</w:t>
      </w:r>
      <w:r w:rsidR="00C84259" w:rsidRPr="00F51973">
        <w:t xml:space="preserve"> </w:t>
      </w:r>
      <w:r w:rsidRPr="009C0DE2">
        <w:rPr>
          <w:rStyle w:val="Literal"/>
          <w:rFonts w:hint="eastAsia"/>
        </w:rPr>
        <w:t>baby_name</w:t>
      </w:r>
      <w:r w:rsidRPr="009C0DE2">
        <w:rPr>
          <w:rFonts w:hint="eastAsia"/>
        </w:rPr>
        <w:t>,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 the struct</w:t>
      </w:r>
      <w:r w:rsidR="00C84259" w:rsidRPr="00F51973">
        <w:t xml:space="preserve"> </w:t>
      </w:r>
      <w:r w:rsidRPr="009C0DE2">
        <w:rPr>
          <w:rStyle w:val="Literal"/>
          <w:rFonts w:hint="eastAsia"/>
        </w:rPr>
        <w:t>Dog</w:t>
      </w:r>
      <w:r w:rsidRPr="009C0DE2">
        <w:rPr>
          <w:rFonts w:hint="eastAsia"/>
        </w:rPr>
        <w:t>, and</w:t>
      </w:r>
      <w:r w:rsidR="00C84259" w:rsidRPr="00F51973">
        <w:t xml:space="preserve"> </w:t>
      </w:r>
      <w:r w:rsidRPr="009C0DE2">
        <w:rPr>
          <w:rFonts w:hint="eastAsia"/>
        </w:rPr>
        <w:t>the associated function</w:t>
      </w:r>
      <w:r w:rsidR="00C84259" w:rsidRPr="00F51973">
        <w:t xml:space="preserve"> </w:t>
      </w:r>
      <w:r w:rsidRPr="009C0DE2">
        <w:rPr>
          <w:rStyle w:val="Literal"/>
          <w:rFonts w:hint="eastAsia"/>
        </w:rPr>
        <w:t>baby_name</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w:t>
      </w:r>
    </w:p>
    <w:p w14:paraId="6113E911" w14:textId="77777777" w:rsidR="00DF5F30" w:rsidRPr="009C0DE2" w:rsidRDefault="00DF5F30" w:rsidP="009C0DE2">
      <w:pPr>
        <w:pStyle w:val="ProductionDirective"/>
        <w:rPr>
          <w:rFonts w:eastAsia="Microsoft YaHei"/>
        </w:rPr>
      </w:pPr>
      <w:del w:id="1571" w:author="janelle" w:date="2018-03-23T16:01:00Z">
        <w:r w:rsidRPr="009C0DE2" w:rsidDel="00F836DB">
          <w:rPr>
            <w:rFonts w:eastAsia="Microsoft YaHei" w:hint="eastAsia"/>
          </w:rPr>
          <w:delText xml:space="preserve">Filename: </w:delText>
        </w:r>
      </w:del>
      <w:r w:rsidRPr="009C0DE2">
        <w:rPr>
          <w:rFonts w:eastAsia="Microsoft YaHei" w:hint="eastAsia"/>
        </w:rPr>
        <w:t>src/main.rs</w:t>
      </w:r>
    </w:p>
    <w:p w14:paraId="53E11CFF" w14:textId="77777777" w:rsidR="00DF5F30" w:rsidRPr="009C0DE2" w:rsidRDefault="00DF5F30" w:rsidP="00F51973">
      <w:pPr>
        <w:pStyle w:val="CodeA"/>
      </w:pPr>
      <w:r w:rsidRPr="009C0DE2">
        <w:rPr>
          <w:rFonts w:hint="eastAsia"/>
        </w:rPr>
        <w:t>trait Animal {</w:t>
      </w:r>
    </w:p>
    <w:p w14:paraId="7E224B15" w14:textId="7F6BE63A" w:rsidR="00DF5F30" w:rsidRPr="009C0DE2" w:rsidRDefault="00C84259" w:rsidP="00873601">
      <w:pPr>
        <w:pStyle w:val="CodeB"/>
      </w:pPr>
      <w:r>
        <w:rPr>
          <w:rFonts w:hint="eastAsia"/>
        </w:rPr>
        <w:t xml:space="preserve"> </w:t>
      </w:r>
      <w:ins w:id="1572" w:author="Carol Nichols" w:date="2018-03-27T13:24:00Z">
        <w:r w:rsidR="005A7B89">
          <w:t xml:space="preserve">   </w:t>
        </w:r>
      </w:ins>
      <w:r w:rsidR="00DF5F30" w:rsidRPr="009C0DE2">
        <w:rPr>
          <w:rFonts w:hint="eastAsia"/>
        </w:rPr>
        <w:t>fn baby_name() -&gt; String;</w:t>
      </w:r>
    </w:p>
    <w:p w14:paraId="04A76CC7" w14:textId="77777777" w:rsidR="00DF5F30" w:rsidRPr="009C0DE2" w:rsidRDefault="00DF5F30" w:rsidP="00873601">
      <w:pPr>
        <w:pStyle w:val="CodeB"/>
      </w:pPr>
      <w:r w:rsidRPr="009C0DE2">
        <w:rPr>
          <w:rFonts w:hint="eastAsia"/>
        </w:rPr>
        <w:t>}</w:t>
      </w:r>
    </w:p>
    <w:p w14:paraId="2604C36B" w14:textId="77777777" w:rsidR="00DF5F30" w:rsidRPr="009C0DE2" w:rsidRDefault="00DF5F30" w:rsidP="00873601">
      <w:pPr>
        <w:pStyle w:val="CodeB"/>
      </w:pPr>
    </w:p>
    <w:p w14:paraId="1FC9B165" w14:textId="77777777" w:rsidR="00DF5F30" w:rsidRPr="009C0DE2" w:rsidRDefault="00DF5F30" w:rsidP="00873601">
      <w:pPr>
        <w:pStyle w:val="CodeB"/>
      </w:pPr>
      <w:r w:rsidRPr="009C0DE2">
        <w:rPr>
          <w:rFonts w:hint="eastAsia"/>
        </w:rPr>
        <w:t>struct Dog;</w:t>
      </w:r>
    </w:p>
    <w:p w14:paraId="17A73B26" w14:textId="77777777" w:rsidR="00DF5F30" w:rsidRPr="009C0DE2" w:rsidRDefault="00DF5F30" w:rsidP="00873601">
      <w:pPr>
        <w:pStyle w:val="CodeB"/>
      </w:pPr>
    </w:p>
    <w:p w14:paraId="0594D0EA" w14:textId="77777777" w:rsidR="00DF5F30" w:rsidRPr="009C0DE2" w:rsidRDefault="00DF5F30" w:rsidP="00873601">
      <w:pPr>
        <w:pStyle w:val="CodeB"/>
      </w:pPr>
      <w:r w:rsidRPr="009C0DE2">
        <w:rPr>
          <w:rFonts w:hint="eastAsia"/>
        </w:rPr>
        <w:t>impl Dog {</w:t>
      </w:r>
    </w:p>
    <w:p w14:paraId="391F45A6" w14:textId="671B7BF9" w:rsidR="00DF5F30" w:rsidRPr="009C0DE2" w:rsidRDefault="00C84259" w:rsidP="00873601">
      <w:pPr>
        <w:pStyle w:val="CodeB"/>
      </w:pPr>
      <w:r>
        <w:rPr>
          <w:rFonts w:hint="eastAsia"/>
        </w:rPr>
        <w:t xml:space="preserve"> </w:t>
      </w:r>
      <w:ins w:id="1573" w:author="Carol Nichols" w:date="2018-03-27T13:24:00Z">
        <w:r w:rsidR="005A7B89">
          <w:t xml:space="preserve">   </w:t>
        </w:r>
      </w:ins>
      <w:r w:rsidR="00DF5F30" w:rsidRPr="009C0DE2">
        <w:rPr>
          <w:rFonts w:hint="eastAsia"/>
        </w:rPr>
        <w:t>fn baby_name() -&gt; String {</w:t>
      </w:r>
    </w:p>
    <w:p w14:paraId="7FBFC452" w14:textId="0B64FC16" w:rsidR="00DF5F30" w:rsidRPr="009C0DE2" w:rsidRDefault="00C84259" w:rsidP="00873601">
      <w:pPr>
        <w:pStyle w:val="CodeB"/>
      </w:pPr>
      <w:r>
        <w:rPr>
          <w:rFonts w:hint="eastAsia"/>
        </w:rPr>
        <w:t xml:space="preserve">  </w:t>
      </w:r>
      <w:ins w:id="1574" w:author="Carol Nichols" w:date="2018-03-27T13:24:00Z">
        <w:r w:rsidR="005A7B89">
          <w:t xml:space="preserve">      </w:t>
        </w:r>
      </w:ins>
      <w:r w:rsidR="00DF5F30" w:rsidRPr="009C0DE2">
        <w:rPr>
          <w:rFonts w:hint="eastAsia"/>
        </w:rPr>
        <w:t>String::from("Spot")</w:t>
      </w:r>
    </w:p>
    <w:p w14:paraId="7ADB87E1" w14:textId="139B0DA5" w:rsidR="00DF5F30" w:rsidRPr="009C0DE2" w:rsidRDefault="00C84259" w:rsidP="00873601">
      <w:pPr>
        <w:pStyle w:val="CodeB"/>
      </w:pPr>
      <w:r>
        <w:rPr>
          <w:rFonts w:hint="eastAsia"/>
        </w:rPr>
        <w:t xml:space="preserve"> </w:t>
      </w:r>
      <w:ins w:id="1575" w:author="Carol Nichols" w:date="2018-03-27T13:24:00Z">
        <w:r w:rsidR="005A7B89">
          <w:t xml:space="preserve">   </w:t>
        </w:r>
      </w:ins>
      <w:r w:rsidR="00DF5F30" w:rsidRPr="009C0DE2">
        <w:rPr>
          <w:rFonts w:hint="eastAsia"/>
        </w:rPr>
        <w:t>}</w:t>
      </w:r>
    </w:p>
    <w:p w14:paraId="52F8B9F3" w14:textId="77777777" w:rsidR="00DF5F30" w:rsidRPr="009C0DE2" w:rsidRDefault="00DF5F30" w:rsidP="00873601">
      <w:pPr>
        <w:pStyle w:val="CodeB"/>
      </w:pPr>
      <w:r w:rsidRPr="009C0DE2">
        <w:rPr>
          <w:rFonts w:hint="eastAsia"/>
        </w:rPr>
        <w:t>}</w:t>
      </w:r>
    </w:p>
    <w:p w14:paraId="2B0278D1" w14:textId="77777777" w:rsidR="00DF5F30" w:rsidRPr="009C0DE2" w:rsidRDefault="00DF5F30" w:rsidP="00873601">
      <w:pPr>
        <w:pStyle w:val="CodeB"/>
      </w:pPr>
    </w:p>
    <w:p w14:paraId="18E1C617" w14:textId="77777777" w:rsidR="00DF5F30" w:rsidRPr="009C0DE2" w:rsidRDefault="00DF5F30" w:rsidP="00873601">
      <w:pPr>
        <w:pStyle w:val="CodeB"/>
      </w:pPr>
      <w:r w:rsidRPr="009C0DE2">
        <w:rPr>
          <w:rFonts w:hint="eastAsia"/>
        </w:rPr>
        <w:t>impl Animal for Dog {</w:t>
      </w:r>
    </w:p>
    <w:p w14:paraId="287923DE" w14:textId="0B859E95" w:rsidR="00DF5F30" w:rsidRPr="009C0DE2" w:rsidRDefault="00C84259" w:rsidP="00873601">
      <w:pPr>
        <w:pStyle w:val="CodeB"/>
      </w:pPr>
      <w:r>
        <w:rPr>
          <w:rFonts w:hint="eastAsia"/>
        </w:rPr>
        <w:t xml:space="preserve"> </w:t>
      </w:r>
      <w:ins w:id="1576" w:author="Carol Nichols" w:date="2018-03-27T13:25:00Z">
        <w:r w:rsidR="005A7B89">
          <w:t xml:space="preserve">   </w:t>
        </w:r>
      </w:ins>
      <w:r w:rsidR="00DF5F30" w:rsidRPr="009C0DE2">
        <w:rPr>
          <w:rFonts w:hint="eastAsia"/>
        </w:rPr>
        <w:t>fn baby_name() -&gt; String {</w:t>
      </w:r>
    </w:p>
    <w:p w14:paraId="4A61C860" w14:textId="5854E16A" w:rsidR="00DF5F30" w:rsidRPr="009C0DE2" w:rsidRDefault="00C84259" w:rsidP="00873601">
      <w:pPr>
        <w:pStyle w:val="CodeB"/>
      </w:pPr>
      <w:r>
        <w:rPr>
          <w:rFonts w:hint="eastAsia"/>
        </w:rPr>
        <w:t xml:space="preserve">  </w:t>
      </w:r>
      <w:ins w:id="1577" w:author="Carol Nichols" w:date="2018-03-27T13:25:00Z">
        <w:r w:rsidR="005A7B89">
          <w:t xml:space="preserve">      </w:t>
        </w:r>
      </w:ins>
      <w:r w:rsidR="00DF5F30" w:rsidRPr="009C0DE2">
        <w:rPr>
          <w:rFonts w:hint="eastAsia"/>
        </w:rPr>
        <w:t>String::from("puppy")</w:t>
      </w:r>
    </w:p>
    <w:p w14:paraId="2450E4B7" w14:textId="5B681A3B" w:rsidR="00DF5F30" w:rsidRPr="009C0DE2" w:rsidRDefault="00C84259" w:rsidP="00873601">
      <w:pPr>
        <w:pStyle w:val="CodeB"/>
      </w:pPr>
      <w:r>
        <w:rPr>
          <w:rFonts w:hint="eastAsia"/>
        </w:rPr>
        <w:lastRenderedPageBreak/>
        <w:t xml:space="preserve"> </w:t>
      </w:r>
      <w:ins w:id="1578" w:author="Carol Nichols" w:date="2018-03-27T13:25:00Z">
        <w:r w:rsidR="005A7B89">
          <w:t xml:space="preserve">   </w:t>
        </w:r>
      </w:ins>
      <w:r w:rsidR="00DF5F30" w:rsidRPr="009C0DE2">
        <w:rPr>
          <w:rFonts w:hint="eastAsia"/>
        </w:rPr>
        <w:t>}</w:t>
      </w:r>
    </w:p>
    <w:p w14:paraId="4E631227" w14:textId="77777777" w:rsidR="00DF5F30" w:rsidRPr="009C0DE2" w:rsidRDefault="00DF5F30" w:rsidP="00873601">
      <w:pPr>
        <w:pStyle w:val="CodeB"/>
      </w:pPr>
      <w:r w:rsidRPr="009C0DE2">
        <w:rPr>
          <w:rFonts w:hint="eastAsia"/>
        </w:rPr>
        <w:t>}</w:t>
      </w:r>
    </w:p>
    <w:p w14:paraId="49BC3B8F" w14:textId="77777777" w:rsidR="00DF5F30" w:rsidRPr="009C0DE2" w:rsidRDefault="00DF5F30" w:rsidP="00873601">
      <w:pPr>
        <w:pStyle w:val="CodeB"/>
      </w:pPr>
    </w:p>
    <w:p w14:paraId="5545AB2C" w14:textId="77777777" w:rsidR="00DF5F30" w:rsidRPr="009C0DE2" w:rsidRDefault="00DF5F30" w:rsidP="00873601">
      <w:pPr>
        <w:pStyle w:val="CodeB"/>
      </w:pPr>
      <w:r w:rsidRPr="009C0DE2">
        <w:rPr>
          <w:rFonts w:hint="eastAsia"/>
        </w:rPr>
        <w:t>fn main() {</w:t>
      </w:r>
    </w:p>
    <w:p w14:paraId="6CC4A919" w14:textId="78EE3738" w:rsidR="00DF5F30" w:rsidRPr="009C0DE2" w:rsidRDefault="00C84259" w:rsidP="00873601">
      <w:pPr>
        <w:pStyle w:val="CodeB"/>
      </w:pPr>
      <w:r>
        <w:rPr>
          <w:rFonts w:hint="eastAsia"/>
        </w:rPr>
        <w:t xml:space="preserve"> </w:t>
      </w:r>
      <w:ins w:id="1579" w:author="Carol Nichols" w:date="2018-03-27T13:25:00Z">
        <w:r w:rsidR="005A7B89">
          <w:t xml:space="preserve">   </w:t>
        </w:r>
      </w:ins>
      <w:r w:rsidR="00DF5F30" w:rsidRPr="009C0DE2">
        <w:rPr>
          <w:rFonts w:hint="eastAsia"/>
        </w:rPr>
        <w:t>println!("A baby dog is called a {}", Dog::baby_name());</w:t>
      </w:r>
    </w:p>
    <w:p w14:paraId="4F98166C" w14:textId="77777777" w:rsidR="00DF5F30" w:rsidRPr="009C0DE2" w:rsidRDefault="00DF5F30" w:rsidP="009C0DE2">
      <w:pPr>
        <w:pStyle w:val="CodeC"/>
      </w:pPr>
      <w:r w:rsidRPr="009C0DE2">
        <w:rPr>
          <w:rFonts w:hint="eastAsia"/>
        </w:rPr>
        <w:t>}</w:t>
      </w:r>
    </w:p>
    <w:p w14:paraId="18A10E45" w14:textId="77777777" w:rsidR="00DF5F30" w:rsidRPr="009C0DE2" w:rsidRDefault="00DF5F30" w:rsidP="00873601">
      <w:pPr>
        <w:pStyle w:val="Listing"/>
        <w:rPr>
          <w:rFonts w:eastAsia="Microsoft YaHei"/>
        </w:rPr>
      </w:pPr>
      <w:r w:rsidRPr="009C0DE2">
        <w:rPr>
          <w:rFonts w:eastAsia="Microsoft YaHei" w:hint="eastAsia"/>
        </w:rPr>
        <w:t>Listing 19-27: A trait with an associated function and a type that has an</w:t>
      </w:r>
      <w:r w:rsidR="00C84259" w:rsidRPr="00F51973">
        <w:t xml:space="preserve"> </w:t>
      </w:r>
      <w:r w:rsidRPr="009C0DE2">
        <w:rPr>
          <w:rFonts w:eastAsia="Microsoft YaHei" w:hint="eastAsia"/>
        </w:rPr>
        <w:t>associated function with the same name that also implements the trait</w:t>
      </w:r>
    </w:p>
    <w:p w14:paraId="75AD2928" w14:textId="77777777" w:rsidR="00DF5F30" w:rsidRPr="009C0DE2" w:rsidRDefault="00DF5F30" w:rsidP="00173090">
      <w:pPr>
        <w:pStyle w:val="Body"/>
      </w:pPr>
      <w:r w:rsidRPr="009C0DE2">
        <w:rPr>
          <w:rFonts w:hint="eastAsia"/>
        </w:rPr>
        <w:t xml:space="preserve">This code is for an animal shelter </w:t>
      </w:r>
      <w:del w:id="1580" w:author="AnneMarieW" w:date="2018-03-21T11:04:00Z">
        <w:r w:rsidRPr="009C0DE2" w:rsidDel="00296FB2">
          <w:rPr>
            <w:rFonts w:hint="eastAsia"/>
          </w:rPr>
          <w:delText xml:space="preserve">where they </w:delText>
        </w:r>
      </w:del>
      <w:ins w:id="1581" w:author="AnneMarieW" w:date="2018-03-21T11:04:00Z">
        <w:r w:rsidR="00296FB2">
          <w:t xml:space="preserve">that </w:t>
        </w:r>
      </w:ins>
      <w:r w:rsidRPr="009C0DE2">
        <w:rPr>
          <w:rFonts w:hint="eastAsia"/>
        </w:rPr>
        <w:t>want</w:t>
      </w:r>
      <w:ins w:id="1582" w:author="AnneMarieW" w:date="2018-03-21T11:04:00Z">
        <w:r w:rsidR="00296FB2">
          <w:t>s</w:t>
        </w:r>
      </w:ins>
      <w:r w:rsidRPr="009C0DE2">
        <w:rPr>
          <w:rFonts w:hint="eastAsia"/>
        </w:rPr>
        <w:t xml:space="preserve"> to </w:t>
      </w:r>
      <w:ins w:id="1583" w:author="AnneMarieW" w:date="2018-03-21T11:04:00Z">
        <w:r w:rsidR="00296FB2">
          <w:t>name</w:t>
        </w:r>
      </w:ins>
      <w:del w:id="1584" w:author="AnneMarieW" w:date="2018-03-21T11:04:00Z">
        <w:r w:rsidRPr="009C0DE2" w:rsidDel="00296FB2">
          <w:rPr>
            <w:rFonts w:hint="eastAsia"/>
          </w:rPr>
          <w:delText>give</w:delText>
        </w:r>
      </w:del>
      <w:r w:rsidRPr="009C0DE2">
        <w:rPr>
          <w:rFonts w:hint="eastAsia"/>
        </w:rPr>
        <w:t xml:space="preserve"> all puppies</w:t>
      </w:r>
      <w:del w:id="1585" w:author="AnneMarieW" w:date="2018-03-21T11:04:00Z">
        <w:r w:rsidRPr="009C0DE2" w:rsidDel="00296FB2">
          <w:rPr>
            <w:rFonts w:hint="eastAsia"/>
          </w:rPr>
          <w:delText xml:space="preserve"> the name</w:delText>
        </w:r>
      </w:del>
      <w:r w:rsidR="00C84259" w:rsidRPr="00F51973">
        <w:t xml:space="preserve"> </w:t>
      </w:r>
      <w:r w:rsidRPr="009C0DE2">
        <w:rPr>
          <w:rFonts w:hint="eastAsia"/>
        </w:rPr>
        <w:t>Spot, which is implemented in the</w:t>
      </w:r>
      <w:r w:rsidR="00C84259" w:rsidRPr="00F51973">
        <w:t xml:space="preserve"> </w:t>
      </w:r>
      <w:r w:rsidRPr="009C0DE2">
        <w:rPr>
          <w:rStyle w:val="Literal"/>
          <w:rFonts w:hint="eastAsia"/>
        </w:rPr>
        <w:t>baby_name</w:t>
      </w:r>
      <w:r w:rsidR="00C84259" w:rsidRPr="00F51973">
        <w:t xml:space="preserve"> </w:t>
      </w:r>
      <w:r w:rsidRPr="009C0DE2">
        <w:rPr>
          <w:rFonts w:hint="eastAsia"/>
        </w:rPr>
        <w:t>associated function that is</w:t>
      </w:r>
      <w:r w:rsidR="00C84259" w:rsidRPr="00F51973">
        <w:t xml:space="preserve"> </w:t>
      </w:r>
      <w:r w:rsidRPr="009C0DE2">
        <w:rPr>
          <w:rFonts w:hint="eastAsia"/>
        </w:rPr>
        <w:t>defined on</w:t>
      </w:r>
      <w:r w:rsidR="00C84259" w:rsidRPr="00F51973">
        <w:t xml:space="preserve"> </w:t>
      </w:r>
      <w:r w:rsidRPr="009C0DE2">
        <w:rPr>
          <w:rStyle w:val="Literal"/>
          <w:rFonts w:hint="eastAsia"/>
        </w:rPr>
        <w:t>Dog</w:t>
      </w:r>
      <w:r w:rsidRPr="009C0DE2">
        <w:rPr>
          <w:rFonts w:hint="eastAsia"/>
        </w:rPr>
        <w:t>. The</w:t>
      </w:r>
      <w:r w:rsidR="00C84259" w:rsidRPr="00F51973">
        <w:t xml:space="preserve"> </w:t>
      </w:r>
      <w:r w:rsidRPr="009C0DE2">
        <w:rPr>
          <w:rStyle w:val="Literal"/>
          <w:rFonts w:hint="eastAsia"/>
        </w:rPr>
        <w:t>Dog</w:t>
      </w:r>
      <w:r w:rsidR="00C84259" w:rsidRPr="00F51973">
        <w:t xml:space="preserve"> </w:t>
      </w:r>
      <w:r w:rsidRPr="009C0DE2">
        <w:rPr>
          <w:rFonts w:hint="eastAsia"/>
        </w:rPr>
        <w:t>type also implements the trait</w:t>
      </w:r>
      <w:r w:rsidR="00C84259" w:rsidRPr="00F51973">
        <w:t xml:space="preserve"> </w:t>
      </w:r>
      <w:r w:rsidRPr="009C0DE2">
        <w:rPr>
          <w:rStyle w:val="Literal"/>
          <w:rFonts w:hint="eastAsia"/>
        </w:rPr>
        <w:t>Animal</w:t>
      </w:r>
      <w:r w:rsidRPr="009C0DE2">
        <w:rPr>
          <w:rFonts w:hint="eastAsia"/>
        </w:rPr>
        <w:t>, which</w:t>
      </w:r>
      <w:r w:rsidR="00C84259" w:rsidRPr="00F51973">
        <w:t xml:space="preserve"> </w:t>
      </w:r>
      <w:r w:rsidRPr="009C0DE2">
        <w:rPr>
          <w:rFonts w:hint="eastAsia"/>
        </w:rPr>
        <w:t>describes characteristics that all animals have. Baby dogs are called puppies,</w:t>
      </w:r>
      <w:r w:rsidR="00C84259" w:rsidRPr="00F51973">
        <w:t xml:space="preserve"> </w:t>
      </w:r>
      <w:r w:rsidRPr="009C0DE2">
        <w:rPr>
          <w:rFonts w:hint="eastAsia"/>
        </w:rPr>
        <w:t>and that is expressed in the implementation 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on</w:t>
      </w:r>
      <w:r w:rsidR="00C84259" w:rsidRPr="00F51973">
        <w:t xml:space="preserve"> </w:t>
      </w:r>
      <w:r w:rsidRPr="009C0DE2">
        <w:rPr>
          <w:rStyle w:val="Literal"/>
          <w:rFonts w:hint="eastAsia"/>
        </w:rPr>
        <w:t>Dog</w:t>
      </w:r>
      <w:r w:rsidR="00C84259" w:rsidRPr="00F51973">
        <w:t xml:space="preserve"> </w:t>
      </w:r>
      <w:r w:rsidRPr="009C0DE2">
        <w:rPr>
          <w:rFonts w:hint="eastAsia"/>
        </w:rPr>
        <w:t>in</w:t>
      </w:r>
      <w:r w:rsidR="00C84259" w:rsidRPr="00F51973">
        <w:t xml:space="preserve"> </w:t>
      </w:r>
      <w:r w:rsidRPr="009C0DE2">
        <w:rPr>
          <w:rFonts w:hint="eastAsia"/>
        </w:rPr>
        <w:t>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associated with the</w:t>
      </w:r>
      <w:r w:rsidR="00C84259" w:rsidRPr="00F51973">
        <w:t xml:space="preserve"> </w:t>
      </w:r>
      <w:r w:rsidRPr="009C0DE2">
        <w:rPr>
          <w:rStyle w:val="Literal"/>
          <w:rFonts w:hint="eastAsia"/>
        </w:rPr>
        <w:t>Animal</w:t>
      </w:r>
      <w:r w:rsidR="00C84259" w:rsidRPr="00F51973">
        <w:t xml:space="preserve"> </w:t>
      </w:r>
      <w:r w:rsidRPr="009C0DE2">
        <w:rPr>
          <w:rFonts w:hint="eastAsia"/>
        </w:rPr>
        <w:t>trait.</w:t>
      </w:r>
    </w:p>
    <w:p w14:paraId="0F10D74C" w14:textId="77777777" w:rsidR="00DF5F30" w:rsidRPr="009C0DE2" w:rsidRDefault="00DF5F30" w:rsidP="00173090">
      <w:pPr>
        <w:pStyle w:val="Body"/>
      </w:pPr>
      <w:r w:rsidRPr="009C0DE2">
        <w:rPr>
          <w:rFonts w:hint="eastAsia"/>
        </w:rPr>
        <w:t>In</w:t>
      </w:r>
      <w:r w:rsidR="00C84259" w:rsidRPr="00F51973">
        <w:t xml:space="preserve"> </w:t>
      </w:r>
      <w:r w:rsidRPr="009C0DE2">
        <w:rPr>
          <w:rStyle w:val="Literal"/>
          <w:rFonts w:hint="eastAsia"/>
        </w:rPr>
        <w:t>main</w:t>
      </w:r>
      <w:r w:rsidRPr="009C0DE2">
        <w:rPr>
          <w:rFonts w:hint="eastAsia"/>
        </w:rPr>
        <w:t>, we</w:t>
      </w:r>
      <w:del w:id="1586" w:author="AnneMarieW" w:date="2018-03-21T11:05:00Z">
        <w:r w:rsidRPr="009C0DE2" w:rsidDel="00296FB2">
          <w:delText>’</w:delText>
        </w:r>
        <w:r w:rsidRPr="009C0DE2" w:rsidDel="00296FB2">
          <w:rPr>
            <w:rFonts w:hint="eastAsia"/>
          </w:rPr>
          <w:delText>re</w:delText>
        </w:r>
      </w:del>
      <w:r w:rsidRPr="009C0DE2">
        <w:rPr>
          <w:rFonts w:hint="eastAsia"/>
        </w:rPr>
        <w:t xml:space="preserve"> call</w:t>
      </w:r>
      <w:del w:id="1587" w:author="AnneMarieW" w:date="2018-03-21T11:06:00Z">
        <w:r w:rsidRPr="009C0DE2" w:rsidDel="00296FB2">
          <w:rPr>
            <w:rFonts w:hint="eastAsia"/>
          </w:rPr>
          <w:delText>ing</w:delText>
        </w:r>
      </w:del>
      <w:r w:rsidRPr="009C0DE2">
        <w:rPr>
          <w:rFonts w:hint="eastAsia"/>
        </w:rPr>
        <w:t xml:space="preserve"> the</w:t>
      </w:r>
      <w:r w:rsidR="00C84259" w:rsidRPr="00F51973">
        <w:t xml:space="preserve"> </w:t>
      </w:r>
      <w:r w:rsidRPr="009C0DE2">
        <w:rPr>
          <w:rStyle w:val="Literal"/>
          <w:rFonts w:hint="eastAsia"/>
        </w:rPr>
        <w:t>Dog::baby_name</w:t>
      </w:r>
      <w:r w:rsidR="00C84259" w:rsidRPr="00F51973">
        <w:t xml:space="preserve"> </w:t>
      </w:r>
      <w:r w:rsidRPr="009C0DE2">
        <w:rPr>
          <w:rFonts w:hint="eastAsia"/>
        </w:rPr>
        <w:t>function, which calls the</w:t>
      </w:r>
      <w:r w:rsidR="00C84259" w:rsidRPr="00F51973">
        <w:t xml:space="preserve"> </w:t>
      </w:r>
      <w:r w:rsidRPr="009C0DE2">
        <w:rPr>
          <w:rFonts w:hint="eastAsia"/>
        </w:rPr>
        <w:t>associated function defined on</w:t>
      </w:r>
      <w:r w:rsidR="00C84259" w:rsidRPr="00F51973">
        <w:t xml:space="preserve"> </w:t>
      </w:r>
      <w:r w:rsidRPr="009C0DE2">
        <w:rPr>
          <w:rStyle w:val="Literal"/>
          <w:rFonts w:hint="eastAsia"/>
        </w:rPr>
        <w:t>Dog</w:t>
      </w:r>
      <w:r w:rsidR="00C84259" w:rsidRPr="00F51973">
        <w:t xml:space="preserve"> </w:t>
      </w:r>
      <w:r w:rsidRPr="009C0DE2">
        <w:rPr>
          <w:rFonts w:hint="eastAsia"/>
        </w:rPr>
        <w:t>directly. This code prints</w:t>
      </w:r>
      <w:ins w:id="1588" w:author="AnneMarieW" w:date="2018-03-21T11:06:00Z">
        <w:r w:rsidR="00296FB2">
          <w:t xml:space="preserve"> the following</w:t>
        </w:r>
      </w:ins>
      <w:r w:rsidRPr="009C0DE2">
        <w:rPr>
          <w:rFonts w:hint="eastAsia"/>
        </w:rPr>
        <w:t>:</w:t>
      </w:r>
    </w:p>
    <w:p w14:paraId="14204A84" w14:textId="77777777" w:rsidR="00DF5F30" w:rsidRPr="009C0DE2" w:rsidRDefault="00DF5F30" w:rsidP="009C0DE2">
      <w:pPr>
        <w:pStyle w:val="CodeSingle"/>
      </w:pPr>
      <w:r w:rsidRPr="009C0DE2">
        <w:rPr>
          <w:rFonts w:hint="eastAsia"/>
        </w:rPr>
        <w:t>A baby dog is called a Spot</w:t>
      </w:r>
    </w:p>
    <w:p w14:paraId="35D75D81" w14:textId="3326E78E" w:rsidR="00DF5F30" w:rsidRPr="009C0DE2" w:rsidRDefault="00DF5F30" w:rsidP="00173090">
      <w:pPr>
        <w:pStyle w:val="Body"/>
      </w:pPr>
      <w:r w:rsidRPr="009C0DE2">
        <w:rPr>
          <w:rFonts w:hint="eastAsia"/>
        </w:rPr>
        <w:t xml:space="preserve">This </w:t>
      </w:r>
      <w:ins w:id="1589" w:author="AnneMarieW" w:date="2018-03-21T11:06:00Z">
        <w:r w:rsidR="00C547D3">
          <w:t xml:space="preserve">output </w:t>
        </w:r>
      </w:ins>
      <w:r w:rsidRPr="009C0DE2">
        <w:rPr>
          <w:rFonts w:hint="eastAsia"/>
        </w:rPr>
        <w:t>isn</w:t>
      </w:r>
      <w:r w:rsidRPr="009C0DE2">
        <w:t>’</w:t>
      </w:r>
      <w:r w:rsidRPr="009C0DE2">
        <w:rPr>
          <w:rFonts w:hint="eastAsia"/>
        </w:rPr>
        <w:t>t what we wanted. 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function that</w:t>
      </w:r>
      <w:del w:id="1590" w:author="AnneMarieW" w:date="2018-03-21T11:06:00Z">
        <w:r w:rsidRPr="009C0DE2" w:rsidDel="00C547D3">
          <w:delText>’</w:delText>
        </w:r>
      </w:del>
      <w:ins w:id="1591" w:author="AnneMarieW" w:date="2018-03-21T11:06:00Z">
        <w:r w:rsidR="00C547D3">
          <w:t xml:space="preserve"> i</w:t>
        </w:r>
      </w:ins>
      <w:r w:rsidRPr="009C0DE2">
        <w:rPr>
          <w:rFonts w:hint="eastAsia"/>
        </w:rPr>
        <w:t>s part</w:t>
      </w:r>
      <w:r w:rsidR="00C84259" w:rsidRPr="00F51973">
        <w:t xml:space="preserve"> </w:t>
      </w:r>
      <w:r w:rsidRPr="009C0DE2">
        <w:rPr>
          <w:rFonts w:hint="eastAsia"/>
        </w:rPr>
        <w:t>of the</w:t>
      </w:r>
      <w:r w:rsidR="00C84259" w:rsidRPr="00F51973">
        <w:t xml:space="preserve"> </w:t>
      </w:r>
      <w:r w:rsidRPr="009C0DE2">
        <w:rPr>
          <w:rStyle w:val="Literal"/>
          <w:rFonts w:hint="eastAsia"/>
        </w:rPr>
        <w:t>Animal</w:t>
      </w:r>
      <w:r w:rsidR="00C84259" w:rsidRPr="00F51973">
        <w:t xml:space="preserve"> </w:t>
      </w:r>
      <w:r w:rsidRPr="009C0DE2">
        <w:rPr>
          <w:rFonts w:hint="eastAsia"/>
        </w:rPr>
        <w:t>trait that we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 xml:space="preserve">so </w:t>
      </w:r>
      <w:del w:id="1592" w:author="AnneMarieW" w:date="2018-03-21T11:07:00Z">
        <w:r w:rsidRPr="009C0DE2" w:rsidDel="00C547D3">
          <w:rPr>
            <w:rFonts w:hint="eastAsia"/>
          </w:rPr>
          <w:delText>that we</w:delText>
        </w:r>
      </w:del>
      <w:ins w:id="1593" w:author="AnneMarieW" w:date="2018-03-21T11:07:00Z">
        <w:r w:rsidR="00C547D3">
          <w:t>the code</w:t>
        </w:r>
      </w:ins>
      <w:r w:rsidRPr="009C0DE2">
        <w:rPr>
          <w:rFonts w:hint="eastAsia"/>
        </w:rPr>
        <w:t xml:space="preserve"> print</w:t>
      </w:r>
      <w:ins w:id="1594" w:author="AnneMarieW" w:date="2018-03-21T11:07:00Z">
        <w:r w:rsidR="00C547D3">
          <w:t>s</w:t>
        </w:r>
      </w:ins>
      <w:r w:rsidR="00C84259" w:rsidRPr="00F51973">
        <w:t xml:space="preserve"> </w:t>
      </w:r>
      <w:r w:rsidRPr="009C0DE2">
        <w:rPr>
          <w:rStyle w:val="Literal"/>
          <w:rFonts w:hint="eastAsia"/>
        </w:rPr>
        <w:t>A baby dog is called a puppy</w:t>
      </w:r>
      <w:r w:rsidRPr="009C0DE2">
        <w:rPr>
          <w:rFonts w:hint="eastAsia"/>
        </w:rPr>
        <w:t xml:space="preserve">. The </w:t>
      </w:r>
      <w:commentRangeStart w:id="1595"/>
      <w:commentRangeStart w:id="1596"/>
      <w:r w:rsidRPr="009C0DE2">
        <w:rPr>
          <w:rFonts w:hint="eastAsia"/>
        </w:rPr>
        <w:t>technique</w:t>
      </w:r>
      <w:ins w:id="1597" w:author="Carol Nichols" w:date="2018-03-27T13:27:00Z">
        <w:r w:rsidR="008C52A6">
          <w:t xml:space="preserve"> of specifying the trait name that</w:t>
        </w:r>
      </w:ins>
      <w:r w:rsidRPr="009C0DE2">
        <w:rPr>
          <w:rFonts w:hint="eastAsia"/>
        </w:rPr>
        <w:t xml:space="preserve"> we used in Listing 19-26</w:t>
      </w:r>
      <w:commentRangeEnd w:id="1595"/>
      <w:r w:rsidR="00C547D3">
        <w:rPr>
          <w:rStyle w:val="CommentReference"/>
        </w:rPr>
        <w:commentReference w:id="1595"/>
      </w:r>
      <w:commentRangeEnd w:id="1596"/>
      <w:r w:rsidR="008C52A6">
        <w:rPr>
          <w:rStyle w:val="CommentReference"/>
        </w:rPr>
        <w:commentReference w:id="1596"/>
      </w:r>
      <w:r w:rsidRPr="009C0DE2">
        <w:rPr>
          <w:rFonts w:hint="eastAsia"/>
        </w:rPr>
        <w:t xml:space="preserve"> doesn</w:t>
      </w:r>
      <w:r w:rsidRPr="009C0DE2">
        <w:t>’</w:t>
      </w:r>
      <w:r w:rsidRPr="009C0DE2">
        <w:rPr>
          <w:rFonts w:hint="eastAsia"/>
        </w:rPr>
        <w:t>t help here;</w:t>
      </w:r>
      <w:r w:rsidR="00C84259" w:rsidRPr="00F51973">
        <w:t xml:space="preserve"> </w:t>
      </w:r>
      <w:r w:rsidRPr="009C0DE2">
        <w:rPr>
          <w:rFonts w:hint="eastAsia"/>
        </w:rPr>
        <w:t>if we change</w:t>
      </w:r>
      <w:r w:rsidR="00C84259" w:rsidRPr="00F51973">
        <w:t xml:space="preserve"> </w:t>
      </w:r>
      <w:r w:rsidRPr="009C0DE2">
        <w:rPr>
          <w:rStyle w:val="Literal"/>
          <w:rFonts w:hint="eastAsia"/>
        </w:rPr>
        <w:t>main</w:t>
      </w:r>
      <w:r w:rsidR="00C84259" w:rsidRPr="00F51973">
        <w:t xml:space="preserve"> </w:t>
      </w:r>
      <w:r w:rsidRPr="009C0DE2">
        <w:rPr>
          <w:rFonts w:hint="eastAsia"/>
        </w:rPr>
        <w:t xml:space="preserve">to </w:t>
      </w:r>
      <w:del w:id="1598" w:author="AnneMarieW" w:date="2018-03-21T11:07:00Z">
        <w:r w:rsidRPr="009C0DE2" w:rsidDel="00C547D3">
          <w:rPr>
            <w:rFonts w:hint="eastAsia"/>
          </w:rPr>
          <w:delText xml:space="preserve">be </w:delText>
        </w:r>
      </w:del>
      <w:r w:rsidRPr="009C0DE2">
        <w:rPr>
          <w:rFonts w:hint="eastAsia"/>
        </w:rPr>
        <w:t>the code in Listing 19-28, we</w:t>
      </w:r>
      <w:r w:rsidRPr="009C0DE2">
        <w:t>’</w:t>
      </w:r>
      <w:r w:rsidRPr="009C0DE2">
        <w:rPr>
          <w:rFonts w:hint="eastAsia"/>
        </w:rPr>
        <w:t>ll get a compilation</w:t>
      </w:r>
      <w:r w:rsidR="00C84259" w:rsidRPr="00F51973">
        <w:t xml:space="preserve"> </w:t>
      </w:r>
      <w:r w:rsidRPr="009C0DE2">
        <w:rPr>
          <w:rFonts w:hint="eastAsia"/>
        </w:rPr>
        <w:t>error:</w:t>
      </w:r>
    </w:p>
    <w:p w14:paraId="222AF681" w14:textId="77777777" w:rsidR="00DF5F30" w:rsidRPr="009C0DE2" w:rsidRDefault="00DF5F30" w:rsidP="009C0DE2">
      <w:pPr>
        <w:pStyle w:val="ProductionDirective"/>
        <w:rPr>
          <w:rFonts w:eastAsia="Microsoft YaHei"/>
        </w:rPr>
      </w:pPr>
      <w:del w:id="1599"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653F8821" w14:textId="77777777" w:rsidR="00DF5F30" w:rsidRPr="009C0DE2" w:rsidRDefault="00DF5F30" w:rsidP="00F51973">
      <w:pPr>
        <w:pStyle w:val="CodeA"/>
      </w:pPr>
      <w:r w:rsidRPr="009C0DE2">
        <w:rPr>
          <w:rFonts w:hint="eastAsia"/>
        </w:rPr>
        <w:t>fn main() {</w:t>
      </w:r>
    </w:p>
    <w:p w14:paraId="51564EF3" w14:textId="11211C87" w:rsidR="00DF5F30" w:rsidRPr="009C0DE2" w:rsidRDefault="00C84259" w:rsidP="00873601">
      <w:pPr>
        <w:pStyle w:val="CodeB"/>
      </w:pPr>
      <w:r>
        <w:rPr>
          <w:rFonts w:hint="eastAsia"/>
        </w:rPr>
        <w:t xml:space="preserve"> </w:t>
      </w:r>
      <w:ins w:id="1600" w:author="Carol Nichols" w:date="2018-03-27T13:27:00Z">
        <w:r w:rsidR="00761BC1">
          <w:t xml:space="preserve">   </w:t>
        </w:r>
      </w:ins>
      <w:r w:rsidR="00DF5F30" w:rsidRPr="009C0DE2">
        <w:rPr>
          <w:rFonts w:hint="eastAsia"/>
        </w:rPr>
        <w:t>println!("A baby dog is called a {}", Animal::baby_name());</w:t>
      </w:r>
    </w:p>
    <w:p w14:paraId="771FAEDE" w14:textId="77777777" w:rsidR="00DF5F30" w:rsidRPr="009C0DE2" w:rsidRDefault="00DF5F30" w:rsidP="009C0DE2">
      <w:pPr>
        <w:pStyle w:val="CodeC"/>
      </w:pPr>
      <w:r w:rsidRPr="009C0DE2">
        <w:rPr>
          <w:rFonts w:hint="eastAsia"/>
        </w:rPr>
        <w:t>}</w:t>
      </w:r>
    </w:p>
    <w:p w14:paraId="15847EC0" w14:textId="77777777" w:rsidR="00DF5F30" w:rsidRPr="009C0DE2" w:rsidRDefault="00DF5F30" w:rsidP="00873601">
      <w:pPr>
        <w:pStyle w:val="Listing"/>
        <w:rPr>
          <w:rFonts w:eastAsia="Microsoft YaHei"/>
        </w:rPr>
      </w:pPr>
      <w:r w:rsidRPr="009C0DE2">
        <w:rPr>
          <w:rFonts w:eastAsia="Microsoft YaHei" w:hint="eastAsia"/>
        </w:rPr>
        <w:t>Listing 19-28: Attempting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but Rust doesn</w:t>
      </w:r>
      <w:r w:rsidRPr="009C0DE2">
        <w:rPr>
          <w:rFonts w:eastAsia="Microsoft YaHei"/>
        </w:rPr>
        <w:t>’</w:t>
      </w:r>
      <w:r w:rsidRPr="009C0DE2">
        <w:rPr>
          <w:rFonts w:eastAsia="Microsoft YaHei" w:hint="eastAsia"/>
        </w:rPr>
        <w:t>t know which implementation to use</w:t>
      </w:r>
    </w:p>
    <w:p w14:paraId="16FF4838"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Animal::baby_name</w:t>
      </w:r>
      <w:r w:rsidR="00C84259" w:rsidRPr="00F51973">
        <w:t xml:space="preserve"> </w:t>
      </w:r>
      <w:r w:rsidRPr="009C0DE2">
        <w:rPr>
          <w:rFonts w:hint="eastAsia"/>
        </w:rPr>
        <w:t>is an associated function rather than a method, and</w:t>
      </w:r>
      <w:r w:rsidR="00C84259" w:rsidRPr="00F51973">
        <w:t xml:space="preserve"> </w:t>
      </w:r>
      <w:r w:rsidRPr="009C0DE2">
        <w:rPr>
          <w:rFonts w:hint="eastAsia"/>
        </w:rPr>
        <w:t>thus doesn</w:t>
      </w:r>
      <w:r w:rsidRPr="009C0DE2">
        <w:t>’</w:t>
      </w:r>
      <w:r w:rsidRPr="009C0DE2">
        <w:rPr>
          <w:rFonts w:hint="eastAsia"/>
        </w:rPr>
        <w:t>t have a</w:t>
      </w:r>
      <w:r w:rsidR="00C84259" w:rsidRPr="00F51973">
        <w:t xml:space="preserve"> </w:t>
      </w:r>
      <w:r w:rsidRPr="009C0DE2">
        <w:rPr>
          <w:rStyle w:val="Literal"/>
          <w:rFonts w:hint="eastAsia"/>
        </w:rPr>
        <w:t>self</w:t>
      </w:r>
      <w:r w:rsidR="00C84259" w:rsidRPr="00F51973">
        <w:t xml:space="preserve"> </w:t>
      </w:r>
      <w:r w:rsidRPr="009C0DE2">
        <w:rPr>
          <w:rFonts w:hint="eastAsia"/>
        </w:rPr>
        <w:t>parameter, Rust</w:t>
      </w:r>
      <w:ins w:id="1601" w:author="AnneMarieW" w:date="2018-03-21T11:08:00Z">
        <w:r w:rsidR="00C547D3">
          <w:t xml:space="preserve"> </w:t>
        </w:r>
      </w:ins>
      <w:del w:id="1602" w:author="AnneMarieW" w:date="2018-03-21T11:08:00Z">
        <w:r w:rsidRPr="009C0DE2" w:rsidDel="00C547D3">
          <w:rPr>
            <w:rFonts w:hint="eastAsia"/>
          </w:rPr>
          <w:delText xml:space="preserve"> has no way to</w:delText>
        </w:r>
      </w:del>
      <w:ins w:id="1603" w:author="AnneMarieW" w:date="2018-03-21T11:08:00Z">
        <w:r w:rsidR="00C547D3">
          <w:t>can’t</w:t>
        </w:r>
      </w:ins>
      <w:r w:rsidRPr="009C0DE2">
        <w:rPr>
          <w:rFonts w:hint="eastAsia"/>
        </w:rPr>
        <w:t xml:space="preserve"> figure out which</w:t>
      </w:r>
      <w:r w:rsidR="00C84259" w:rsidRPr="00F51973">
        <w:t xml:space="preserve"> </w:t>
      </w:r>
      <w:r w:rsidRPr="009C0DE2">
        <w:rPr>
          <w:rFonts w:hint="eastAsia"/>
        </w:rPr>
        <w:t>implementation of</w:t>
      </w:r>
      <w:r w:rsidR="00C84259" w:rsidRPr="00F51973">
        <w:t xml:space="preserve"> </w:t>
      </w:r>
      <w:r w:rsidRPr="009C0DE2">
        <w:rPr>
          <w:rStyle w:val="Literal"/>
          <w:rFonts w:hint="eastAsia"/>
        </w:rPr>
        <w:t>Animal::baby_name</w:t>
      </w:r>
      <w:r w:rsidR="00C84259" w:rsidRPr="00F51973">
        <w:t xml:space="preserve"> </w:t>
      </w:r>
      <w:r w:rsidRPr="009C0DE2">
        <w:rPr>
          <w:rFonts w:hint="eastAsia"/>
        </w:rPr>
        <w:t>we want. We</w:t>
      </w:r>
      <w:r w:rsidRPr="009C0DE2">
        <w:t>’</w:t>
      </w:r>
      <w:r w:rsidRPr="009C0DE2">
        <w:rPr>
          <w:rFonts w:hint="eastAsia"/>
        </w:rPr>
        <w:t>ll get this compiler error:</w:t>
      </w:r>
    </w:p>
    <w:p w14:paraId="5A825639" w14:textId="77777777" w:rsidR="00DF5F30" w:rsidRPr="009C0DE2" w:rsidRDefault="00DF5F30" w:rsidP="00F51973">
      <w:pPr>
        <w:pStyle w:val="CodeA"/>
      </w:pPr>
      <w:r w:rsidRPr="009C0DE2">
        <w:rPr>
          <w:rFonts w:hint="eastAsia"/>
        </w:rPr>
        <w:t>error[E0283]: type annotations required: cannot resolve `_: Animal`</w:t>
      </w:r>
    </w:p>
    <w:p w14:paraId="5532A64B" w14:textId="4A45F04C" w:rsidR="00DF5F30" w:rsidRPr="009C0DE2" w:rsidRDefault="0061367B" w:rsidP="00873601">
      <w:pPr>
        <w:pStyle w:val="CodeB"/>
      </w:pPr>
      <w:ins w:id="1604" w:author="Carol Nichols" w:date="2018-03-27T13:29:00Z">
        <w:r>
          <w:t xml:space="preserve"> </w:t>
        </w:r>
      </w:ins>
      <w:r w:rsidR="00C84259">
        <w:rPr>
          <w:rFonts w:hint="eastAsia"/>
        </w:rPr>
        <w:t xml:space="preserve"> </w:t>
      </w:r>
      <w:r w:rsidR="00DF5F30" w:rsidRPr="009C0DE2">
        <w:rPr>
          <w:rFonts w:hint="eastAsia"/>
        </w:rPr>
        <w:t>--&gt; src/main.rs:20:43</w:t>
      </w:r>
    </w:p>
    <w:p w14:paraId="13226011" w14:textId="10A3347A" w:rsidR="00DF5F30" w:rsidRPr="009C0DE2" w:rsidRDefault="00C84259" w:rsidP="00873601">
      <w:pPr>
        <w:pStyle w:val="CodeB"/>
      </w:pPr>
      <w:r>
        <w:rPr>
          <w:rFonts w:hint="eastAsia"/>
        </w:rPr>
        <w:lastRenderedPageBreak/>
        <w:t xml:space="preserve"> </w:t>
      </w:r>
      <w:ins w:id="1605" w:author="Carol Nichols" w:date="2018-03-27T13:29:00Z">
        <w:r w:rsidR="0061367B">
          <w:t xml:space="preserve">  </w:t>
        </w:r>
      </w:ins>
      <w:r w:rsidR="00DF5F30" w:rsidRPr="009C0DE2">
        <w:rPr>
          <w:rFonts w:hint="eastAsia"/>
        </w:rPr>
        <w:t>|</w:t>
      </w:r>
    </w:p>
    <w:p w14:paraId="28CC3755" w14:textId="1B8F5578" w:rsidR="00DF5F30" w:rsidRPr="009C0DE2" w:rsidRDefault="00DF5F30" w:rsidP="00873601">
      <w:pPr>
        <w:pStyle w:val="CodeB"/>
      </w:pPr>
      <w:r w:rsidRPr="009C0DE2">
        <w:rPr>
          <w:rFonts w:hint="eastAsia"/>
        </w:rPr>
        <w:t>20 |</w:t>
      </w:r>
      <w:r w:rsidR="00C84259">
        <w:rPr>
          <w:rFonts w:hint="eastAsia"/>
        </w:rPr>
        <w:t xml:space="preserve"> </w:t>
      </w:r>
      <w:r w:rsidRPr="009C0DE2">
        <w:rPr>
          <w:rFonts w:hint="eastAsia"/>
        </w:rPr>
        <w:t xml:space="preserve"> </w:t>
      </w:r>
      <w:ins w:id="1606" w:author="Carol Nichols" w:date="2018-03-27T13:30:00Z">
        <w:r w:rsidR="0061367B">
          <w:t xml:space="preserve">   </w:t>
        </w:r>
      </w:ins>
      <w:r w:rsidRPr="009C0DE2">
        <w:rPr>
          <w:rFonts w:hint="eastAsia"/>
        </w:rPr>
        <w:t>println!("A baby dog is called a {}", Animal::baby_name());</w:t>
      </w:r>
    </w:p>
    <w:p w14:paraId="3D737279" w14:textId="5956D4C6" w:rsidR="00DF5F30" w:rsidRPr="009C0DE2" w:rsidRDefault="00C84259" w:rsidP="00873601">
      <w:pPr>
        <w:pStyle w:val="CodeB"/>
      </w:pPr>
      <w:r>
        <w:rPr>
          <w:rFonts w:hint="eastAsia"/>
        </w:rPr>
        <w:t xml:space="preserve"> </w:t>
      </w:r>
      <w:ins w:id="1607" w:author="Carol Nichols" w:date="2018-03-27T13:29:00Z">
        <w:r w:rsidR="0061367B">
          <w:t xml:space="preserve">  </w:t>
        </w:r>
      </w:ins>
      <w:r w:rsidR="00DF5F30" w:rsidRPr="009C0DE2">
        <w:rPr>
          <w:rFonts w:hint="eastAsia"/>
        </w:rPr>
        <w:t>|</w:t>
      </w:r>
      <w:r>
        <w:rPr>
          <w:rFonts w:hint="eastAsia"/>
        </w:rPr>
        <w:t xml:space="preserve">          </w:t>
      </w:r>
      <w:ins w:id="1608" w:author="Carol Nichols" w:date="2018-03-27T13:30:00Z">
        <w:r w:rsidR="0061367B">
          <w:t xml:space="preserve">                                </w:t>
        </w:r>
      </w:ins>
      <w:r>
        <w:rPr>
          <w:rFonts w:hint="eastAsia"/>
        </w:rPr>
        <w:t xml:space="preserve"> </w:t>
      </w:r>
      <w:r w:rsidR="00DF5F30" w:rsidRPr="009C0DE2">
        <w:rPr>
          <w:rFonts w:hint="eastAsia"/>
        </w:rPr>
        <w:t>^^^^^^^^^^^^^^^^^</w:t>
      </w:r>
    </w:p>
    <w:p w14:paraId="10FB6773" w14:textId="3932AC63" w:rsidR="00DF5F30" w:rsidRPr="009C0DE2" w:rsidRDefault="00C84259" w:rsidP="00873601">
      <w:pPr>
        <w:pStyle w:val="CodeB"/>
      </w:pPr>
      <w:r>
        <w:rPr>
          <w:rFonts w:hint="eastAsia"/>
        </w:rPr>
        <w:t xml:space="preserve"> </w:t>
      </w:r>
      <w:ins w:id="1609" w:author="Carol Nichols" w:date="2018-03-27T13:30:00Z">
        <w:r w:rsidR="0061367B">
          <w:t xml:space="preserve">  </w:t>
        </w:r>
      </w:ins>
      <w:r w:rsidR="00DF5F30" w:rsidRPr="009C0DE2">
        <w:rPr>
          <w:rFonts w:hint="eastAsia"/>
        </w:rPr>
        <w:t>|</w:t>
      </w:r>
    </w:p>
    <w:p w14:paraId="17BC51F0" w14:textId="375DBF79" w:rsidR="00DF5F30" w:rsidRPr="009C0DE2" w:rsidRDefault="00C84259" w:rsidP="00873601">
      <w:pPr>
        <w:pStyle w:val="CodeC"/>
      </w:pPr>
      <w:r>
        <w:rPr>
          <w:rFonts w:hint="eastAsia"/>
        </w:rPr>
        <w:t xml:space="preserve"> </w:t>
      </w:r>
      <w:ins w:id="1610" w:author="Carol Nichols" w:date="2018-03-27T13:30:00Z">
        <w:r w:rsidR="0061367B">
          <w:t xml:space="preserve">  </w:t>
        </w:r>
      </w:ins>
      <w:r w:rsidR="00DF5F30" w:rsidRPr="009C0DE2">
        <w:rPr>
          <w:rFonts w:hint="eastAsia"/>
        </w:rPr>
        <w:t>= note: required by `Animal::baby_name`</w:t>
      </w:r>
    </w:p>
    <w:p w14:paraId="2EA02FA4" w14:textId="77777777" w:rsidR="00DF5F30" w:rsidRPr="009C0DE2" w:rsidRDefault="00DF5F30" w:rsidP="00173090">
      <w:pPr>
        <w:pStyle w:val="Body"/>
      </w:pPr>
      <w:r w:rsidRPr="009C0DE2">
        <w:rPr>
          <w:rFonts w:hint="eastAsia"/>
        </w:rPr>
        <w:t>To disambiguate and tell Rust that we want to use the implementation of</w:t>
      </w:r>
      <w:r w:rsidR="00C84259" w:rsidRPr="00F51973">
        <w:t xml:space="preserve"> </w:t>
      </w:r>
      <w:r w:rsidRPr="009C0DE2">
        <w:rPr>
          <w:rStyle w:val="Literal"/>
          <w:rFonts w:hint="eastAsia"/>
        </w:rPr>
        <w:t>Animal</w:t>
      </w:r>
      <w:r w:rsidR="00C84259" w:rsidRPr="00F51973">
        <w:t xml:space="preserve"> </w:t>
      </w:r>
      <w:r w:rsidRPr="009C0DE2">
        <w:rPr>
          <w:rFonts w:hint="eastAsia"/>
        </w:rPr>
        <w:t>for</w:t>
      </w:r>
      <w:r w:rsidR="00C84259" w:rsidRPr="00F51973">
        <w:t xml:space="preserve"> </w:t>
      </w:r>
      <w:r w:rsidRPr="009C0DE2">
        <w:rPr>
          <w:rStyle w:val="Literal"/>
          <w:rFonts w:hint="eastAsia"/>
        </w:rPr>
        <w:t>Dog</w:t>
      </w:r>
      <w:r w:rsidRPr="009C0DE2">
        <w:rPr>
          <w:rFonts w:hint="eastAsia"/>
        </w:rPr>
        <w:t>, we need to use</w:t>
      </w:r>
      <w:r w:rsidR="00C84259" w:rsidRPr="00F51973">
        <w:t xml:space="preserve"> </w:t>
      </w:r>
      <w:r w:rsidRPr="009C0DE2">
        <w:rPr>
          <w:rStyle w:val="EmphasisItalic"/>
          <w:rFonts w:hint="eastAsia"/>
        </w:rPr>
        <w:t>fully qualified syntax</w:t>
      </w:r>
      <w:r w:rsidRPr="009C0DE2">
        <w:rPr>
          <w:rFonts w:hint="eastAsia"/>
        </w:rPr>
        <w:t>, which is the most</w:t>
      </w:r>
      <w:r w:rsidR="00C84259" w:rsidRPr="00F51973">
        <w:t xml:space="preserve"> </w:t>
      </w:r>
      <w:r w:rsidRPr="009C0DE2">
        <w:rPr>
          <w:rFonts w:hint="eastAsia"/>
        </w:rPr>
        <w:t>specific we can be when calling a function. Listing 19-29 demonstrates how to</w:t>
      </w:r>
      <w:r w:rsidR="00C84259" w:rsidRPr="00F51973">
        <w:t xml:space="preserve"> </w:t>
      </w:r>
      <w:r w:rsidRPr="009C0DE2">
        <w:rPr>
          <w:rFonts w:hint="eastAsia"/>
        </w:rPr>
        <w:t>use fully qualified syntax:</w:t>
      </w:r>
    </w:p>
    <w:p w14:paraId="52507D0B" w14:textId="77777777" w:rsidR="00DF5F30" w:rsidRPr="009C0DE2" w:rsidRDefault="00DF5F30" w:rsidP="009C0DE2">
      <w:pPr>
        <w:pStyle w:val="ProductionDirective"/>
        <w:rPr>
          <w:rFonts w:eastAsia="Microsoft YaHei"/>
        </w:rPr>
      </w:pPr>
      <w:del w:id="1611"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74DA005C" w14:textId="77777777" w:rsidR="00DF5F30" w:rsidRPr="009C0DE2" w:rsidRDefault="00DF5F30" w:rsidP="00F51973">
      <w:pPr>
        <w:pStyle w:val="CodeA"/>
      </w:pPr>
      <w:r w:rsidRPr="009C0DE2">
        <w:rPr>
          <w:rFonts w:hint="eastAsia"/>
        </w:rPr>
        <w:t>fn main() {</w:t>
      </w:r>
    </w:p>
    <w:p w14:paraId="6A4CC2CE" w14:textId="7E76512F" w:rsidR="00DF5F30" w:rsidRPr="009C0DE2" w:rsidRDefault="00C84259">
      <w:pPr>
        <w:pStyle w:val="CodeB"/>
        <w:pPrChange w:id="1612" w:author="Carol Nichols" w:date="2018-03-27T13:31:00Z">
          <w:pPr>
            <w:pStyle w:val="CodeA"/>
          </w:pPr>
        </w:pPrChange>
      </w:pPr>
      <w:r>
        <w:rPr>
          <w:rFonts w:hint="eastAsia"/>
        </w:rPr>
        <w:t xml:space="preserve"> </w:t>
      </w:r>
      <w:ins w:id="1613" w:author="Carol Nichols" w:date="2018-03-27T13:31:00Z">
        <w:r w:rsidR="00524819">
          <w:t xml:space="preserve">   </w:t>
        </w:r>
      </w:ins>
      <w:r w:rsidR="00DF5F30" w:rsidRPr="009C0DE2">
        <w:rPr>
          <w:rFonts w:hint="eastAsia"/>
        </w:rPr>
        <w:t>println!("A baby dog is called a {}", &lt;Dog as Animal&gt;::baby_name());</w:t>
      </w:r>
    </w:p>
    <w:p w14:paraId="1DDA3C91" w14:textId="77777777" w:rsidR="00DF5F30" w:rsidRPr="009C0DE2" w:rsidRDefault="00DF5F30" w:rsidP="009C0DE2">
      <w:pPr>
        <w:pStyle w:val="CodeC"/>
      </w:pPr>
      <w:r w:rsidRPr="009C0DE2">
        <w:rPr>
          <w:rFonts w:hint="eastAsia"/>
        </w:rPr>
        <w:t>}</w:t>
      </w:r>
    </w:p>
    <w:p w14:paraId="58525773" w14:textId="77777777" w:rsidR="00DF5F30" w:rsidRPr="009C0DE2" w:rsidRDefault="00DF5F30" w:rsidP="00873601">
      <w:pPr>
        <w:pStyle w:val="Listing"/>
        <w:rPr>
          <w:rFonts w:eastAsia="Microsoft YaHei"/>
        </w:rPr>
      </w:pPr>
      <w:r w:rsidRPr="009C0DE2">
        <w:rPr>
          <w:rFonts w:eastAsia="Microsoft YaHei" w:hint="eastAsia"/>
        </w:rPr>
        <w:t>Listing 19-29: Using fully qualified syntax to specify that we want to call the</w:t>
      </w:r>
      <w:r w:rsidR="00C84259" w:rsidRPr="00F51973">
        <w:t xml:space="preserve"> </w:t>
      </w:r>
      <w:r w:rsidRPr="009C0DE2">
        <w:rPr>
          <w:rStyle w:val="LiteralCaption"/>
          <w:rFonts w:hint="eastAsia"/>
        </w:rPr>
        <w:t>baby_name</w:t>
      </w:r>
      <w:r w:rsidR="00C84259" w:rsidRPr="00F51973">
        <w:t xml:space="preserve"> </w:t>
      </w:r>
      <w:r w:rsidRPr="009C0DE2">
        <w:rPr>
          <w:rFonts w:eastAsia="Microsoft YaHei" w:hint="eastAsia"/>
        </w:rPr>
        <w:t>function from the</w:t>
      </w:r>
      <w:r w:rsidR="00C84259" w:rsidRPr="00F51973">
        <w:t xml:space="preserve"> </w:t>
      </w:r>
      <w:r w:rsidRPr="009C0DE2">
        <w:rPr>
          <w:rStyle w:val="LiteralCaption"/>
          <w:rFonts w:hint="eastAsia"/>
        </w:rPr>
        <w:t>Animal</w:t>
      </w:r>
      <w:r w:rsidR="00C84259" w:rsidRPr="00F51973">
        <w:t xml:space="preserve"> </w:t>
      </w:r>
      <w:r w:rsidRPr="009C0DE2">
        <w:rPr>
          <w:rFonts w:eastAsia="Microsoft YaHei" w:hint="eastAsia"/>
        </w:rPr>
        <w:t>trait as implemented on</w:t>
      </w:r>
      <w:r w:rsidR="00C84259" w:rsidRPr="00F51973">
        <w:t xml:space="preserve"> </w:t>
      </w:r>
      <w:r w:rsidRPr="009C0DE2">
        <w:rPr>
          <w:rStyle w:val="LiteralCaption"/>
          <w:rFonts w:hint="eastAsia"/>
        </w:rPr>
        <w:t>Dog</w:t>
      </w:r>
    </w:p>
    <w:p w14:paraId="69F1A945" w14:textId="3CF9DFC9" w:rsidR="00DF5F30" w:rsidRPr="009C0DE2" w:rsidRDefault="00DF5F30" w:rsidP="00173090">
      <w:pPr>
        <w:pStyle w:val="Body"/>
      </w:pPr>
      <w:r w:rsidRPr="009C0DE2">
        <w:rPr>
          <w:rFonts w:hint="eastAsia"/>
        </w:rPr>
        <w:t>We</w:t>
      </w:r>
      <w:r w:rsidRPr="009C0DE2">
        <w:t>’</w:t>
      </w:r>
      <w:r w:rsidRPr="009C0DE2">
        <w:rPr>
          <w:rFonts w:hint="eastAsia"/>
        </w:rPr>
        <w:t>re providing Rust with a type annotation within the angle brackets</w:t>
      </w:r>
      <w:del w:id="1614" w:author="AnneMarieW" w:date="2018-03-21T11:09:00Z">
        <w:r w:rsidRPr="009C0DE2" w:rsidDel="004A7FE1">
          <w:rPr>
            <w:rFonts w:hint="eastAsia"/>
          </w:rPr>
          <w:delText>,</w:delText>
        </w:r>
      </w:del>
      <w:ins w:id="1615" w:author="AnneMarieW" w:date="2018-03-21T11:09:00Z">
        <w:del w:id="1616" w:author="Carol Nichols" w:date="2018-03-27T13:31:00Z">
          <w:r w:rsidR="004A7FE1" w:rsidDel="00362190">
            <w:delText>. In addition</w:delText>
          </w:r>
        </w:del>
        <w:r w:rsidR="004A7FE1">
          <w:t>,</w:t>
        </w:r>
      </w:ins>
      <w:ins w:id="1617" w:author="Carol Nichols" w:date="2018-03-27T13:31:00Z">
        <w:r w:rsidR="00362190">
          <w:t xml:space="preserve"> which indicates</w:t>
        </w:r>
      </w:ins>
      <w:del w:id="1618" w:author="AnneMarieW" w:date="2018-03-21T11:09:00Z">
        <w:r w:rsidRPr="009C0DE2" w:rsidDel="004A7FE1">
          <w:rPr>
            <w:rFonts w:hint="eastAsia"/>
          </w:rPr>
          <w:delText xml:space="preserve"> and</w:delText>
        </w:r>
      </w:del>
      <w:r w:rsidR="00C84259" w:rsidRPr="00F51973">
        <w:t xml:space="preserve"> </w:t>
      </w:r>
      <w:del w:id="1619" w:author="Carol Nichols" w:date="2018-03-27T13:31:00Z">
        <w:r w:rsidRPr="009C0DE2" w:rsidDel="00362190">
          <w:rPr>
            <w:rFonts w:hint="eastAsia"/>
          </w:rPr>
          <w:delText>we</w:delText>
        </w:r>
        <w:r w:rsidRPr="009C0DE2" w:rsidDel="00362190">
          <w:delText>’</w:delText>
        </w:r>
        <w:r w:rsidRPr="009C0DE2" w:rsidDel="00362190">
          <w:rPr>
            <w:rFonts w:hint="eastAsia"/>
          </w:rPr>
          <w:delText xml:space="preserve">re specifying that </w:delText>
        </w:r>
      </w:del>
      <w:r w:rsidRPr="009C0DE2">
        <w:rPr>
          <w:rFonts w:hint="eastAsia"/>
        </w:rPr>
        <w:t>we want to call the</w:t>
      </w:r>
      <w:r w:rsidR="00C84259" w:rsidRPr="00F51973">
        <w:t xml:space="preserve"> </w:t>
      </w:r>
      <w:r w:rsidRPr="009C0DE2">
        <w:rPr>
          <w:rStyle w:val="Literal"/>
          <w:rFonts w:hint="eastAsia"/>
        </w:rPr>
        <w:t>baby_name</w:t>
      </w:r>
      <w:r w:rsidR="00C84259" w:rsidRPr="00F51973">
        <w:t xml:space="preserve"> </w:t>
      </w:r>
      <w:r w:rsidRPr="009C0DE2">
        <w:rPr>
          <w:rFonts w:hint="eastAsia"/>
        </w:rPr>
        <w:t>method from the</w:t>
      </w:r>
      <w:r w:rsidR="00C84259" w:rsidRPr="00F51973">
        <w:t xml:space="preserve"> </w:t>
      </w:r>
      <w:r w:rsidRPr="009C0DE2">
        <w:rPr>
          <w:rStyle w:val="Literal"/>
          <w:rFonts w:hint="eastAsia"/>
        </w:rPr>
        <w:t>Animal</w:t>
      </w:r>
      <w:r w:rsidR="00C84259" w:rsidRPr="00F51973">
        <w:t xml:space="preserve"> </w:t>
      </w:r>
      <w:r w:rsidRPr="009C0DE2">
        <w:rPr>
          <w:rFonts w:hint="eastAsia"/>
        </w:rPr>
        <w:t>trait as implemented on</w:t>
      </w:r>
      <w:r w:rsidR="00C84259" w:rsidRPr="00F51973">
        <w:t xml:space="preserve"> </w:t>
      </w:r>
      <w:r w:rsidRPr="009C0DE2">
        <w:rPr>
          <w:rStyle w:val="Literal"/>
          <w:rFonts w:hint="eastAsia"/>
        </w:rPr>
        <w:t>Dog</w:t>
      </w:r>
      <w:r w:rsidR="00C84259" w:rsidRPr="00F51973">
        <w:t xml:space="preserve"> </w:t>
      </w:r>
      <w:r w:rsidRPr="009C0DE2">
        <w:rPr>
          <w:rFonts w:hint="eastAsia"/>
        </w:rPr>
        <w:t>by saying that we want to treat the</w:t>
      </w:r>
      <w:r w:rsidR="00C84259" w:rsidRPr="00F51973">
        <w:t xml:space="preserve"> </w:t>
      </w:r>
      <w:r w:rsidRPr="009C0DE2">
        <w:rPr>
          <w:rStyle w:val="Literal"/>
          <w:rFonts w:hint="eastAsia"/>
        </w:rPr>
        <w:t>Dog</w:t>
      </w:r>
      <w:r w:rsidR="00C84259" w:rsidRPr="00F51973">
        <w:t xml:space="preserve"> </w:t>
      </w:r>
      <w:r w:rsidRPr="009C0DE2">
        <w:rPr>
          <w:rFonts w:hint="eastAsia"/>
        </w:rPr>
        <w:t>type as</w:t>
      </w:r>
      <w:r w:rsidR="00C84259" w:rsidRPr="00F51973">
        <w:t xml:space="preserve"> </w:t>
      </w:r>
      <w:r w:rsidRPr="009C0DE2">
        <w:rPr>
          <w:rFonts w:hint="eastAsia"/>
        </w:rPr>
        <w:t>an</w:t>
      </w:r>
      <w:r w:rsidR="00C84259" w:rsidRPr="00F51973">
        <w:t xml:space="preserve"> </w:t>
      </w:r>
      <w:r w:rsidRPr="009C0DE2">
        <w:rPr>
          <w:rStyle w:val="Literal"/>
          <w:rFonts w:hint="eastAsia"/>
        </w:rPr>
        <w:t>Animal</w:t>
      </w:r>
      <w:r w:rsidR="00C84259" w:rsidRPr="00F51973">
        <w:t xml:space="preserve"> </w:t>
      </w:r>
      <w:r w:rsidRPr="009C0DE2">
        <w:rPr>
          <w:rFonts w:hint="eastAsia"/>
        </w:rPr>
        <w:t>for this function call. This code will now print what we want:</w:t>
      </w:r>
    </w:p>
    <w:p w14:paraId="76F7BBBE" w14:textId="77777777" w:rsidR="00DF5F30" w:rsidRPr="009C0DE2" w:rsidRDefault="00DF5F30" w:rsidP="009C0DE2">
      <w:pPr>
        <w:pStyle w:val="CodeSingle"/>
      </w:pPr>
      <w:r w:rsidRPr="009C0DE2">
        <w:rPr>
          <w:rFonts w:hint="eastAsia"/>
        </w:rPr>
        <w:t>A baby dog is called a puppy</w:t>
      </w:r>
    </w:p>
    <w:p w14:paraId="18EA55A5" w14:textId="77777777" w:rsidR="00DF5F30" w:rsidRPr="009C0DE2" w:rsidRDefault="00DF5F30" w:rsidP="00173090">
      <w:pPr>
        <w:pStyle w:val="Body"/>
      </w:pPr>
      <w:r w:rsidRPr="009C0DE2">
        <w:rPr>
          <w:rFonts w:hint="eastAsia"/>
        </w:rPr>
        <w:t>In general, fully qualified syntax is defined as</w:t>
      </w:r>
      <w:ins w:id="1620" w:author="AnneMarieW" w:date="2018-03-21T11:10:00Z">
        <w:r w:rsidR="004A7FE1">
          <w:t xml:space="preserve"> follows</w:t>
        </w:r>
      </w:ins>
      <w:r w:rsidRPr="009C0DE2">
        <w:rPr>
          <w:rFonts w:hint="eastAsia"/>
        </w:rPr>
        <w:t>:</w:t>
      </w:r>
    </w:p>
    <w:p w14:paraId="70E46AE3" w14:textId="77777777" w:rsidR="00DF5F30" w:rsidRPr="009C0DE2" w:rsidRDefault="00DF5F30" w:rsidP="009C0DE2">
      <w:pPr>
        <w:pStyle w:val="CodeSingle"/>
      </w:pPr>
      <w:r w:rsidRPr="009C0DE2">
        <w:rPr>
          <w:rFonts w:hint="eastAsia"/>
        </w:rPr>
        <w:t>&lt;Type as Trait&gt;::function(receiver_if_method, next_arg, ...);</w:t>
      </w:r>
    </w:p>
    <w:p w14:paraId="05E57F67" w14:textId="77777777" w:rsidR="00DF5F30" w:rsidRPr="009C0DE2" w:rsidRDefault="00DF5F30" w:rsidP="00173090">
      <w:pPr>
        <w:pStyle w:val="Body"/>
      </w:pPr>
      <w:r w:rsidRPr="009C0DE2">
        <w:rPr>
          <w:rFonts w:hint="eastAsia"/>
        </w:rPr>
        <w:t>For associated functions, there would not be a</w:t>
      </w:r>
      <w:r w:rsidR="00C84259" w:rsidRPr="00F51973">
        <w:t xml:space="preserve"> </w:t>
      </w:r>
      <w:r w:rsidRPr="009C0DE2">
        <w:rPr>
          <w:rStyle w:val="Literal"/>
          <w:rFonts w:hint="eastAsia"/>
        </w:rPr>
        <w:t>receiver</w:t>
      </w:r>
      <w:ins w:id="1621" w:author="AnneMarieW" w:date="2018-03-21T11:11:00Z">
        <w:r w:rsidR="006D1401" w:rsidRPr="006D1401">
          <w:rPr>
            <w:rPrChange w:id="1622" w:author="AnneMarieW" w:date="2018-03-21T11:11:00Z">
              <w:rPr>
                <w:rStyle w:val="Literal"/>
              </w:rPr>
            </w:rPrChange>
          </w:rPr>
          <w:t>:</w:t>
        </w:r>
      </w:ins>
      <w:del w:id="1623" w:author="AnneMarieW" w:date="2018-03-21T11:10:00Z">
        <w:r w:rsidRPr="009C0DE2" w:rsidDel="004A7FE1">
          <w:rPr>
            <w:rFonts w:hint="eastAsia"/>
          </w:rPr>
          <w:delText>,</w:delText>
        </w:r>
      </w:del>
      <w:r w:rsidRPr="009C0DE2">
        <w:rPr>
          <w:rFonts w:hint="eastAsia"/>
        </w:rPr>
        <w:t xml:space="preserve"> there would only be</w:t>
      </w:r>
      <w:r w:rsidR="00C84259" w:rsidRPr="00F51973">
        <w:t xml:space="preserve"> </w:t>
      </w:r>
      <w:r w:rsidRPr="009C0DE2">
        <w:rPr>
          <w:rFonts w:hint="eastAsia"/>
        </w:rPr>
        <w:t xml:space="preserve">the list of other arguments. We could </w:t>
      </w:r>
      <w:del w:id="1624" w:author="AnneMarieW" w:date="2018-03-21T11:10:00Z">
        <w:r w:rsidRPr="009C0DE2" w:rsidDel="004A7FE1">
          <w:rPr>
            <w:rFonts w:hint="eastAsia"/>
          </w:rPr>
          <w:delText xml:space="preserve">choose to </w:delText>
        </w:r>
      </w:del>
      <w:r w:rsidRPr="009C0DE2">
        <w:rPr>
          <w:rFonts w:hint="eastAsia"/>
        </w:rPr>
        <w:t>use fully qualified syntax</w:t>
      </w:r>
      <w:r w:rsidR="00C84259" w:rsidRPr="00F51973">
        <w:t xml:space="preserve"> </w:t>
      </w:r>
      <w:r w:rsidRPr="009C0DE2">
        <w:rPr>
          <w:rFonts w:hint="eastAsia"/>
        </w:rPr>
        <w:t>everywhere that we call functions or methods. However, we</w:t>
      </w:r>
      <w:r w:rsidRPr="009C0DE2">
        <w:t>’</w:t>
      </w:r>
      <w:r w:rsidRPr="009C0DE2">
        <w:rPr>
          <w:rFonts w:hint="eastAsia"/>
        </w:rPr>
        <w:t>re allowed to</w:t>
      </w:r>
      <w:del w:id="1625" w:author="AnneMarieW" w:date="2018-03-21T11:12:00Z">
        <w:r w:rsidRPr="009C0DE2" w:rsidDel="00F5379C">
          <w:rPr>
            <w:rFonts w:hint="eastAsia"/>
          </w:rPr>
          <w:delText xml:space="preserve"> leave</w:delText>
        </w:r>
        <w:r w:rsidR="00C84259" w:rsidRPr="00F51973" w:rsidDel="00F5379C">
          <w:delText xml:space="preserve"> </w:delText>
        </w:r>
        <w:r w:rsidRPr="009C0DE2" w:rsidDel="00F5379C">
          <w:rPr>
            <w:rFonts w:hint="eastAsia"/>
          </w:rPr>
          <w:delText>out</w:delText>
        </w:r>
      </w:del>
      <w:ins w:id="1626" w:author="AnneMarieW" w:date="2018-03-21T11:12:00Z">
        <w:r w:rsidR="00F5379C">
          <w:t xml:space="preserve"> omit</w:t>
        </w:r>
      </w:ins>
      <w:r w:rsidRPr="009C0DE2">
        <w:rPr>
          <w:rFonts w:hint="eastAsia"/>
        </w:rPr>
        <w:t xml:space="preserve"> any part of this syntax that Rust </w:t>
      </w:r>
      <w:del w:id="1627" w:author="AnneMarieW" w:date="2018-03-21T11:12:00Z">
        <w:r w:rsidRPr="009C0DE2" w:rsidDel="00F5379C">
          <w:rPr>
            <w:rFonts w:hint="eastAsia"/>
          </w:rPr>
          <w:delText xml:space="preserve">is able to </w:delText>
        </w:r>
      </w:del>
      <w:ins w:id="1628" w:author="AnneMarieW" w:date="2018-03-21T11:12:00Z">
        <w:r w:rsidR="00F5379C">
          <w:t xml:space="preserve">can </w:t>
        </w:r>
      </w:ins>
      <w:r w:rsidRPr="009C0DE2">
        <w:rPr>
          <w:rFonts w:hint="eastAsia"/>
        </w:rPr>
        <w:t>figure out from other</w:t>
      </w:r>
      <w:r w:rsidR="00C84259" w:rsidRPr="00F51973">
        <w:t xml:space="preserve"> </w:t>
      </w:r>
      <w:r w:rsidRPr="009C0DE2">
        <w:rPr>
          <w:rFonts w:hint="eastAsia"/>
        </w:rPr>
        <w:t>information in the program. We only need to use this more verbose syntax in</w:t>
      </w:r>
      <w:r w:rsidR="00C84259" w:rsidRPr="00F51973">
        <w:t xml:space="preserve"> </w:t>
      </w:r>
      <w:r w:rsidRPr="009C0DE2">
        <w:rPr>
          <w:rFonts w:hint="eastAsia"/>
        </w:rPr>
        <w:t>cases where there are multiple implementations that use the same name and Rust</w:t>
      </w:r>
      <w:r w:rsidR="00C84259" w:rsidRPr="00F51973">
        <w:t xml:space="preserve"> </w:t>
      </w:r>
      <w:r w:rsidRPr="009C0DE2">
        <w:rPr>
          <w:rFonts w:hint="eastAsia"/>
        </w:rPr>
        <w:t xml:space="preserve">needs help </w:t>
      </w:r>
      <w:del w:id="1629" w:author="AnneMarieW" w:date="2018-03-21T11:12:00Z">
        <w:r w:rsidRPr="009C0DE2" w:rsidDel="00F5379C">
          <w:rPr>
            <w:rFonts w:hint="eastAsia"/>
          </w:rPr>
          <w:delText xml:space="preserve">in order </w:delText>
        </w:r>
      </w:del>
      <w:r w:rsidRPr="009C0DE2">
        <w:rPr>
          <w:rFonts w:hint="eastAsia"/>
        </w:rPr>
        <w:t xml:space="preserve">to </w:t>
      </w:r>
      <w:del w:id="1630" w:author="AnneMarieW" w:date="2018-03-21T11:12:00Z">
        <w:r w:rsidRPr="009C0DE2" w:rsidDel="00F5379C">
          <w:rPr>
            <w:rFonts w:hint="eastAsia"/>
          </w:rPr>
          <w:delText xml:space="preserve">know </w:delText>
        </w:r>
      </w:del>
      <w:ins w:id="1631" w:author="AnneMarieW" w:date="2018-03-21T11:12:00Z">
        <w:r w:rsidR="00F5379C">
          <w:t xml:space="preserve">identify </w:t>
        </w:r>
      </w:ins>
      <w:r w:rsidRPr="009C0DE2">
        <w:rPr>
          <w:rFonts w:hint="eastAsia"/>
        </w:rPr>
        <w:t>which implementation we want to call.</w:t>
      </w:r>
    </w:p>
    <w:p w14:paraId="50554C7D" w14:textId="77777777" w:rsidR="00DF5F30" w:rsidRPr="009C0DE2" w:rsidRDefault="00DF5F30" w:rsidP="00F51973">
      <w:pPr>
        <w:pStyle w:val="HeadB"/>
        <w:rPr>
          <w:rFonts w:eastAsia="Microsoft YaHei"/>
        </w:rPr>
      </w:pPr>
      <w:bookmarkStart w:id="1632" w:name="using-supertraits-to-require-one-trait’s"/>
      <w:bookmarkStart w:id="1633" w:name="_Toc508803081"/>
      <w:bookmarkEnd w:id="1632"/>
      <w:r w:rsidRPr="009C0DE2">
        <w:rPr>
          <w:rFonts w:eastAsia="Microsoft YaHei" w:hint="eastAsia"/>
        </w:rPr>
        <w:t>Using Supertraits to Require One Trait</w:t>
      </w:r>
      <w:r w:rsidRPr="009C0DE2">
        <w:rPr>
          <w:rFonts w:eastAsia="Microsoft YaHei"/>
        </w:rPr>
        <w:t>’</w:t>
      </w:r>
      <w:r w:rsidRPr="009C0DE2">
        <w:rPr>
          <w:rFonts w:eastAsia="Microsoft YaHei" w:hint="eastAsia"/>
        </w:rPr>
        <w:t>s Functionality Within Another Trait</w:t>
      </w:r>
      <w:bookmarkEnd w:id="1633"/>
    </w:p>
    <w:p w14:paraId="7364287B" w14:textId="77777777" w:rsidR="00DF5F30" w:rsidRPr="009C0DE2" w:rsidRDefault="00DF5F30" w:rsidP="00873601">
      <w:pPr>
        <w:pStyle w:val="BodyFirst"/>
        <w:rPr>
          <w:rFonts w:eastAsia="Microsoft YaHei"/>
        </w:rPr>
      </w:pPr>
      <w:r w:rsidRPr="009C0DE2">
        <w:rPr>
          <w:rFonts w:eastAsia="Microsoft YaHei" w:hint="eastAsia"/>
        </w:rPr>
        <w:lastRenderedPageBreak/>
        <w:t>Sometimes, we m</w:t>
      </w:r>
      <w:del w:id="1634" w:author="AnneMarieW" w:date="2018-03-21T13:08:00Z">
        <w:r w:rsidRPr="009C0DE2" w:rsidDel="00C54051">
          <w:rPr>
            <w:rFonts w:eastAsia="Microsoft YaHei" w:hint="eastAsia"/>
          </w:rPr>
          <w:delText>ay</w:delText>
        </w:r>
      </w:del>
      <w:ins w:id="1635" w:author="AnneMarieW" w:date="2018-03-21T13:08:00Z">
        <w:r w:rsidR="00C54051">
          <w:rPr>
            <w:rFonts w:eastAsia="Microsoft YaHei"/>
          </w:rPr>
          <w:t>ight</w:t>
        </w:r>
      </w:ins>
      <w:r w:rsidRPr="009C0DE2">
        <w:rPr>
          <w:rFonts w:eastAsia="Microsoft YaHei" w:hint="eastAsia"/>
        </w:rPr>
        <w:t xml:space="preserve"> need one trait to use another trait</w:t>
      </w:r>
      <w:r w:rsidRPr="009C0DE2">
        <w:rPr>
          <w:rFonts w:eastAsia="Microsoft YaHei"/>
        </w:rPr>
        <w:t>’</w:t>
      </w:r>
      <w:r w:rsidRPr="009C0DE2">
        <w:rPr>
          <w:rFonts w:eastAsia="Microsoft YaHei" w:hint="eastAsia"/>
        </w:rPr>
        <w:t>s functionality. In this</w:t>
      </w:r>
      <w:r w:rsidR="00C84259" w:rsidRPr="00F51973">
        <w:t xml:space="preserve"> </w:t>
      </w:r>
      <w:r w:rsidRPr="009C0DE2">
        <w:rPr>
          <w:rFonts w:eastAsia="Microsoft YaHei" w:hint="eastAsia"/>
        </w:rPr>
        <w:t xml:space="preserve">case, we need to </w:t>
      </w:r>
      <w:del w:id="1636" w:author="AnneMarieW" w:date="2018-03-21T13:09:00Z">
        <w:r w:rsidRPr="009C0DE2" w:rsidDel="00C54051">
          <w:rPr>
            <w:rFonts w:eastAsia="Microsoft YaHei" w:hint="eastAsia"/>
          </w:rPr>
          <w:delText xml:space="preserve">be able to </w:delText>
        </w:r>
      </w:del>
      <w:r w:rsidRPr="009C0DE2">
        <w:rPr>
          <w:rFonts w:eastAsia="Microsoft YaHei" w:hint="eastAsia"/>
        </w:rPr>
        <w:t>rely on the dependent trait also being implemented.</w:t>
      </w:r>
      <w:r w:rsidR="00C84259" w:rsidRPr="00F51973">
        <w:t xml:space="preserve"> </w:t>
      </w:r>
      <w:r w:rsidRPr="009C0DE2">
        <w:rPr>
          <w:rFonts w:eastAsia="Microsoft YaHei" w:hint="eastAsia"/>
        </w:rPr>
        <w:t>The trait we</w:t>
      </w:r>
      <w:r w:rsidRPr="009C0DE2">
        <w:rPr>
          <w:rFonts w:eastAsia="Microsoft YaHei"/>
        </w:rPr>
        <w:t>’</w:t>
      </w:r>
      <w:r w:rsidRPr="009C0DE2">
        <w:rPr>
          <w:rFonts w:eastAsia="Microsoft YaHei" w:hint="eastAsia"/>
        </w:rPr>
        <w:t>re relying on is a</w:t>
      </w:r>
      <w:r w:rsidR="00C84259" w:rsidRPr="00F51973">
        <w:t xml:space="preserve"> </w:t>
      </w:r>
      <w:r w:rsidRPr="009C0DE2">
        <w:rPr>
          <w:rStyle w:val="EmphasisItalic"/>
          <w:rFonts w:eastAsia="Microsoft YaHei" w:hint="eastAsia"/>
        </w:rPr>
        <w:t>supertrait</w:t>
      </w:r>
      <w:r w:rsidR="00C84259" w:rsidRPr="00F51973">
        <w:t xml:space="preserve"> </w:t>
      </w:r>
      <w:r w:rsidRPr="009C0DE2">
        <w:rPr>
          <w:rFonts w:eastAsia="Microsoft YaHei" w:hint="eastAsia"/>
        </w:rPr>
        <w:t>of the trait we</w:t>
      </w:r>
      <w:r w:rsidRPr="009C0DE2">
        <w:rPr>
          <w:rFonts w:eastAsia="Microsoft YaHei"/>
        </w:rPr>
        <w:t>’</w:t>
      </w:r>
      <w:r w:rsidRPr="009C0DE2">
        <w:rPr>
          <w:rFonts w:eastAsia="Microsoft YaHei" w:hint="eastAsia"/>
        </w:rPr>
        <w:t>re implementing.</w:t>
      </w:r>
    </w:p>
    <w:p w14:paraId="6471E50D" w14:textId="77777777" w:rsidR="00DF5F30" w:rsidRPr="009C0DE2" w:rsidRDefault="00DF5F30" w:rsidP="00173090">
      <w:pPr>
        <w:pStyle w:val="Body"/>
      </w:pPr>
      <w:r w:rsidRPr="009C0DE2">
        <w:rPr>
          <w:rFonts w:hint="eastAsia"/>
        </w:rPr>
        <w:t>For example, let</w:t>
      </w:r>
      <w:r w:rsidRPr="009C0DE2">
        <w:t>’</w:t>
      </w:r>
      <w:r w:rsidRPr="009C0DE2">
        <w:rPr>
          <w:rFonts w:hint="eastAsia"/>
        </w:rPr>
        <w:t>s say we want to make an</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with an</w:t>
      </w:r>
      <w:r w:rsidR="00C84259" w:rsidRPr="00F51973">
        <w:t xml:space="preserve"> </w:t>
      </w:r>
      <w:r w:rsidRPr="009C0DE2">
        <w:rPr>
          <w:rStyle w:val="Literal"/>
          <w:rFonts w:hint="eastAsia"/>
        </w:rPr>
        <w:t>outline_print</w:t>
      </w:r>
      <w:r w:rsidR="00C84259" w:rsidRPr="00F51973">
        <w:t xml:space="preserve"> </w:t>
      </w:r>
      <w:r w:rsidRPr="009C0DE2">
        <w:rPr>
          <w:rFonts w:hint="eastAsia"/>
        </w:rPr>
        <w:t>method that will print</w:t>
      </w:r>
      <w:del w:id="1637" w:author="AnneMarieW" w:date="2018-03-21T13:09:00Z">
        <w:r w:rsidRPr="009C0DE2" w:rsidDel="00C54051">
          <w:rPr>
            <w:rFonts w:hint="eastAsia"/>
          </w:rPr>
          <w:delText xml:space="preserve"> out</w:delText>
        </w:r>
      </w:del>
      <w:r w:rsidRPr="009C0DE2">
        <w:rPr>
          <w:rFonts w:hint="eastAsia"/>
        </w:rPr>
        <w:t xml:space="preserve"> a value framed in asterisks. That</w:t>
      </w:r>
      <w:r w:rsidR="00C84259" w:rsidRPr="00F51973">
        <w:t xml:space="preserve"> </w:t>
      </w:r>
      <w:r w:rsidRPr="009C0DE2">
        <w:rPr>
          <w:rFonts w:hint="eastAsia"/>
        </w:rPr>
        <w:t>is, given a</w:t>
      </w:r>
      <w:r w:rsidR="00C84259" w:rsidRPr="00F51973">
        <w:t xml:space="preserve"> </w:t>
      </w:r>
      <w:r w:rsidRPr="009C0DE2">
        <w:rPr>
          <w:rStyle w:val="Literal"/>
          <w:rFonts w:hint="eastAsia"/>
        </w:rPr>
        <w:t>Point</w:t>
      </w:r>
      <w:r w:rsidR="00C84259" w:rsidRPr="00F51973">
        <w:t xml:space="preserve"> </w:t>
      </w:r>
      <w:r w:rsidRPr="009C0DE2">
        <w:rPr>
          <w:rFonts w:hint="eastAsia"/>
        </w:rPr>
        <w:t>struct that implements</w:t>
      </w:r>
      <w:r w:rsidR="00C84259" w:rsidRPr="00F51973">
        <w:t xml:space="preserve"> </w:t>
      </w:r>
      <w:r w:rsidRPr="009C0DE2">
        <w:rPr>
          <w:rStyle w:val="Literal"/>
          <w:rFonts w:hint="eastAsia"/>
        </w:rPr>
        <w:t>Display</w:t>
      </w:r>
      <w:r w:rsidR="00C84259" w:rsidRPr="00F51973">
        <w:t xml:space="preserve"> </w:t>
      </w:r>
      <w:r w:rsidRPr="009C0DE2">
        <w:rPr>
          <w:rFonts w:hint="eastAsia"/>
        </w:rPr>
        <w:t>to result in</w:t>
      </w:r>
      <w:r w:rsidR="00C84259" w:rsidRPr="00F51973">
        <w:t xml:space="preserve"> </w:t>
      </w:r>
      <w:r w:rsidRPr="009C0DE2">
        <w:rPr>
          <w:rStyle w:val="Literal"/>
          <w:rFonts w:hint="eastAsia"/>
        </w:rPr>
        <w:t>(x, y)</w:t>
      </w:r>
      <w:r w:rsidRPr="009C0DE2">
        <w:rPr>
          <w:rFonts w:hint="eastAsia"/>
        </w:rPr>
        <w:t>,</w:t>
      </w:r>
      <w:r w:rsidR="00C84259" w:rsidRPr="00F51973">
        <w:t xml:space="preserve"> </w:t>
      </w:r>
      <w:r w:rsidRPr="009C0DE2">
        <w:rPr>
          <w:rFonts w:hint="eastAsia"/>
        </w:rPr>
        <w:t>when we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 xml:space="preserve">instance that has </w:t>
      </w:r>
      <w:r w:rsidR="006D1401" w:rsidRPr="006D1401">
        <w:rPr>
          <w:rStyle w:val="Literal"/>
          <w:rFonts w:eastAsia="Times New Roman"/>
          <w:rPrChange w:id="1638" w:author="AnneMarieW" w:date="2018-03-21T13:10:00Z">
            <w:rPr>
              <w:rFonts w:ascii="Courier" w:hAnsi="Courier"/>
              <w:color w:val="0000FF"/>
              <w:sz w:val="20"/>
            </w:rPr>
          </w:rPrChange>
        </w:rPr>
        <w:t>1</w:t>
      </w:r>
      <w:r w:rsidRPr="009C0DE2">
        <w:rPr>
          <w:rFonts w:hint="eastAsia"/>
        </w:rPr>
        <w:t xml:space="preserve"> for</w:t>
      </w:r>
      <w:r w:rsidR="00C84259" w:rsidRPr="00F51973">
        <w:t xml:space="preserve"> </w:t>
      </w:r>
      <w:r w:rsidRPr="009C0DE2">
        <w:rPr>
          <w:rStyle w:val="Literal"/>
          <w:rFonts w:hint="eastAsia"/>
        </w:rPr>
        <w:t>x</w:t>
      </w:r>
      <w:r w:rsidR="00C84259" w:rsidRPr="00F51973">
        <w:t xml:space="preserve"> </w:t>
      </w:r>
      <w:r w:rsidRPr="009C0DE2">
        <w:rPr>
          <w:rFonts w:hint="eastAsia"/>
        </w:rPr>
        <w:t>and</w:t>
      </w:r>
      <w:r w:rsidR="006D1401" w:rsidRPr="006D1401">
        <w:rPr>
          <w:rStyle w:val="Literal"/>
          <w:rFonts w:eastAsia="Times New Roman"/>
          <w:rPrChange w:id="1639" w:author="AnneMarieW" w:date="2018-03-21T13:10:00Z">
            <w:rPr>
              <w:rFonts w:ascii="Courier" w:hAnsi="Courier"/>
              <w:color w:val="0000FF"/>
              <w:sz w:val="20"/>
            </w:rPr>
          </w:rPrChange>
        </w:rPr>
        <w:t xml:space="preserve"> 3</w:t>
      </w:r>
      <w:r w:rsidRPr="009C0DE2">
        <w:rPr>
          <w:rFonts w:hint="eastAsia"/>
        </w:rPr>
        <w:t xml:space="preserve"> for</w:t>
      </w:r>
      <w:r w:rsidR="00C84259" w:rsidRPr="00F51973">
        <w:t xml:space="preserve"> </w:t>
      </w:r>
      <w:r w:rsidRPr="009C0DE2">
        <w:rPr>
          <w:rStyle w:val="Literal"/>
          <w:rFonts w:hint="eastAsia"/>
        </w:rPr>
        <w:t>y</w:t>
      </w:r>
      <w:r w:rsidRPr="009C0DE2">
        <w:rPr>
          <w:rFonts w:hint="eastAsia"/>
        </w:rPr>
        <w:t>, it should print the following:</w:t>
      </w:r>
    </w:p>
    <w:p w14:paraId="006D12FF" w14:textId="77777777" w:rsidR="00DF5F30" w:rsidRPr="009C0DE2" w:rsidRDefault="00DF5F30" w:rsidP="00F51973">
      <w:pPr>
        <w:pStyle w:val="CodeA"/>
      </w:pPr>
      <w:r w:rsidRPr="009C0DE2">
        <w:rPr>
          <w:rFonts w:hint="eastAsia"/>
        </w:rPr>
        <w:t>**********</w:t>
      </w:r>
    </w:p>
    <w:p w14:paraId="737E69FF" w14:textId="352540CF" w:rsidR="00DF5F30" w:rsidRPr="009C0DE2" w:rsidRDefault="00DF5F30">
      <w:pPr>
        <w:pStyle w:val="CodeB"/>
        <w:pPrChange w:id="1640" w:author="Carol Nichols" w:date="2018-03-27T13:33:00Z">
          <w:pPr>
            <w:pStyle w:val="BodyFirst"/>
          </w:pPr>
        </w:pPrChange>
      </w:pPr>
      <w:r w:rsidRPr="009C0DE2">
        <w:rPr>
          <w:rFonts w:hint="eastAsia"/>
        </w:rPr>
        <w:t>*</w:t>
      </w:r>
      <w:r w:rsidR="00C84259">
        <w:rPr>
          <w:rFonts w:hint="eastAsia"/>
        </w:rPr>
        <w:t xml:space="preserve">  </w:t>
      </w:r>
      <w:ins w:id="1641" w:author="Carol Nichols" w:date="2018-03-27T13:33:00Z">
        <w:r w:rsidR="0040093E">
          <w:t xml:space="preserve">      </w:t>
        </w:r>
      </w:ins>
      <w:r w:rsidRPr="009C0DE2">
        <w:rPr>
          <w:rFonts w:hint="eastAsia"/>
        </w:rPr>
        <w:t>*</w:t>
      </w:r>
    </w:p>
    <w:p w14:paraId="53B53FAB" w14:textId="77777777" w:rsidR="00DF5F30" w:rsidRPr="009C0DE2" w:rsidRDefault="00DF5F30" w:rsidP="009C0DE2">
      <w:pPr>
        <w:pStyle w:val="CodeB"/>
      </w:pPr>
      <w:r w:rsidRPr="009C0DE2">
        <w:rPr>
          <w:rFonts w:hint="eastAsia"/>
        </w:rPr>
        <w:t>* (1, 3) *</w:t>
      </w:r>
    </w:p>
    <w:p w14:paraId="6B585504" w14:textId="14374D75" w:rsidR="00DF5F30" w:rsidRPr="009C0DE2" w:rsidRDefault="00DF5F30">
      <w:pPr>
        <w:pStyle w:val="CodeB"/>
        <w:pPrChange w:id="1642" w:author="Carol Nichols" w:date="2018-03-27T13:33:00Z">
          <w:pPr>
            <w:pStyle w:val="BodyFirst"/>
          </w:pPr>
        </w:pPrChange>
      </w:pPr>
      <w:r w:rsidRPr="009C0DE2">
        <w:rPr>
          <w:rFonts w:hint="eastAsia"/>
        </w:rPr>
        <w:t>*</w:t>
      </w:r>
      <w:r w:rsidR="00C84259">
        <w:rPr>
          <w:rFonts w:hint="eastAsia"/>
        </w:rPr>
        <w:t xml:space="preserve">  </w:t>
      </w:r>
      <w:ins w:id="1643" w:author="Carol Nichols" w:date="2018-03-27T13:34:00Z">
        <w:r w:rsidR="0040093E">
          <w:t xml:space="preserve">      </w:t>
        </w:r>
      </w:ins>
      <w:r w:rsidRPr="009C0DE2">
        <w:rPr>
          <w:rFonts w:hint="eastAsia"/>
        </w:rPr>
        <w:t>*</w:t>
      </w:r>
    </w:p>
    <w:p w14:paraId="36C268C0" w14:textId="77777777" w:rsidR="00DF5F30" w:rsidRPr="009C0DE2" w:rsidRDefault="00DF5F30" w:rsidP="009C0DE2">
      <w:pPr>
        <w:pStyle w:val="CodeC"/>
      </w:pPr>
      <w:r w:rsidRPr="009C0DE2">
        <w:rPr>
          <w:rFonts w:hint="eastAsia"/>
        </w:rPr>
        <w:t>**********</w:t>
      </w:r>
    </w:p>
    <w:p w14:paraId="5B394F9C" w14:textId="77777777" w:rsidR="00DF5F30" w:rsidRPr="009C0DE2" w:rsidRDefault="00DF5F30" w:rsidP="00173090">
      <w:pPr>
        <w:pStyle w:val="Body"/>
      </w:pPr>
      <w:r w:rsidRPr="009C0DE2">
        <w:rPr>
          <w:rFonts w:hint="eastAsia"/>
        </w:rPr>
        <w:t>In the implementation of</w:t>
      </w:r>
      <w:r w:rsidR="00C84259" w:rsidRPr="00F51973">
        <w:t xml:space="preserve"> </w:t>
      </w:r>
      <w:r w:rsidRPr="009C0DE2">
        <w:rPr>
          <w:rStyle w:val="Literal"/>
          <w:rFonts w:hint="eastAsia"/>
        </w:rPr>
        <w:t>outline_print</w:t>
      </w:r>
      <w:r w:rsidRPr="009C0DE2">
        <w:rPr>
          <w:rFonts w:hint="eastAsia"/>
        </w:rPr>
        <w:t>, we want to 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w:t>
      </w:r>
      <w:r w:rsidRPr="009C0DE2">
        <w:t>’</w:t>
      </w:r>
      <w:r w:rsidRPr="009C0DE2">
        <w:rPr>
          <w:rFonts w:hint="eastAsia"/>
        </w:rPr>
        <w:t>s</w:t>
      </w:r>
      <w:r w:rsidR="00C84259" w:rsidRPr="00F51973">
        <w:t xml:space="preserve"> </w:t>
      </w:r>
      <w:r w:rsidRPr="009C0DE2">
        <w:rPr>
          <w:rFonts w:hint="eastAsia"/>
        </w:rPr>
        <w:t xml:space="preserve">functionality. </w:t>
      </w:r>
      <w:ins w:id="1644" w:author="AnneMarieW" w:date="2018-03-21T13:10:00Z">
        <w:r w:rsidR="00C54051">
          <w:t>T</w:t>
        </w:r>
        <w:r w:rsidR="00C54051" w:rsidRPr="009C0DE2">
          <w:rPr>
            <w:rFonts w:hint="eastAsia"/>
          </w:rPr>
          <w:t>herefore</w:t>
        </w:r>
        <w:r w:rsidR="00C54051">
          <w:t xml:space="preserve">, </w:t>
        </w:r>
      </w:ins>
      <w:del w:id="1645" w:author="AnneMarieW" w:date="2018-03-21T13:10:00Z">
        <w:r w:rsidRPr="009C0DE2" w:rsidDel="00C54051">
          <w:rPr>
            <w:rFonts w:hint="eastAsia"/>
          </w:rPr>
          <w:delText>W</w:delText>
        </w:r>
      </w:del>
      <w:ins w:id="1646" w:author="AnneMarieW" w:date="2018-03-21T13:10:00Z">
        <w:r w:rsidR="00C54051">
          <w:t>w</w:t>
        </w:r>
      </w:ins>
      <w:r w:rsidRPr="009C0DE2">
        <w:rPr>
          <w:rFonts w:hint="eastAsia"/>
        </w:rPr>
        <w:t xml:space="preserve">e </w:t>
      </w:r>
      <w:del w:id="1647" w:author="AnneMarieW" w:date="2018-03-21T13:10:00Z">
        <w:r w:rsidRPr="009C0DE2" w:rsidDel="00C54051">
          <w:rPr>
            <w:rFonts w:hint="eastAsia"/>
          </w:rPr>
          <w:delText xml:space="preserve">therefore </w:delText>
        </w:r>
      </w:del>
      <w:r w:rsidRPr="009C0DE2">
        <w:rPr>
          <w:rFonts w:hint="eastAsia"/>
        </w:rPr>
        <w:t>need to specify that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will</w:t>
      </w:r>
      <w:r w:rsidR="00C84259" w:rsidRPr="00F51973">
        <w:t xml:space="preserve"> </w:t>
      </w:r>
      <w:r w:rsidRPr="009C0DE2">
        <w:rPr>
          <w:rFonts w:hint="eastAsia"/>
        </w:rPr>
        <w:t>only work for types that also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and</w:t>
      </w:r>
      <w:del w:id="1648" w:author="AnneMarieW" w:date="2018-03-21T13:10:00Z">
        <w:r w:rsidRPr="009C0DE2" w:rsidDel="00C54051">
          <w:rPr>
            <w:rFonts w:hint="eastAsia"/>
          </w:rPr>
          <w:delText xml:space="preserve"> therefore</w:delText>
        </w:r>
      </w:del>
      <w:r w:rsidRPr="009C0DE2">
        <w:rPr>
          <w:rFonts w:hint="eastAsia"/>
        </w:rPr>
        <w:t xml:space="preserve"> provide the</w:t>
      </w:r>
      <w:r w:rsidR="00C84259" w:rsidRPr="00F51973">
        <w:t xml:space="preserve"> </w:t>
      </w:r>
      <w:r w:rsidRPr="009C0DE2">
        <w:rPr>
          <w:rFonts w:hint="eastAsia"/>
        </w:rPr>
        <w:t>functionality that</w:t>
      </w:r>
      <w:r w:rsidR="00C84259" w:rsidRPr="00F51973">
        <w:t xml:space="preserve"> </w:t>
      </w:r>
      <w:r w:rsidRPr="009C0DE2">
        <w:rPr>
          <w:rStyle w:val="Literal"/>
          <w:rFonts w:hint="eastAsia"/>
        </w:rPr>
        <w:t>OutlinePrint</w:t>
      </w:r>
      <w:r w:rsidR="00C84259" w:rsidRPr="00F51973">
        <w:t xml:space="preserve"> </w:t>
      </w:r>
      <w:r w:rsidRPr="009C0DE2">
        <w:rPr>
          <w:rFonts w:hint="eastAsia"/>
        </w:rPr>
        <w:t>needs. We can do that in the trait definition</w:t>
      </w:r>
      <w:r w:rsidR="00C84259" w:rsidRPr="00F51973">
        <w:t xml:space="preserve"> </w:t>
      </w:r>
      <w:r w:rsidRPr="009C0DE2">
        <w:rPr>
          <w:rFonts w:hint="eastAsia"/>
        </w:rPr>
        <w:t>by specifying</w:t>
      </w:r>
      <w:r w:rsidR="00C84259" w:rsidRPr="00F51973">
        <w:t xml:space="preserve"> </w:t>
      </w:r>
      <w:r w:rsidRPr="009C0DE2">
        <w:rPr>
          <w:rStyle w:val="Literal"/>
          <w:rFonts w:hint="eastAsia"/>
        </w:rPr>
        <w:t>OutlinePrint: Display</w:t>
      </w:r>
      <w:r w:rsidRPr="009C0DE2">
        <w:rPr>
          <w:rFonts w:hint="eastAsia"/>
        </w:rPr>
        <w:t xml:space="preserve">. This </w:t>
      </w:r>
      <w:ins w:id="1649" w:author="AnneMarieW" w:date="2018-03-21T13:11:00Z">
        <w:r w:rsidR="0067068F">
          <w:t xml:space="preserve">technique </w:t>
        </w:r>
      </w:ins>
      <w:r w:rsidRPr="009C0DE2">
        <w:rPr>
          <w:rFonts w:hint="eastAsia"/>
        </w:rPr>
        <w:t>is similar to adding a trait bound</w:t>
      </w:r>
      <w:r w:rsidR="00C84259" w:rsidRPr="00F51973">
        <w:t xml:space="preserve"> </w:t>
      </w:r>
      <w:r w:rsidRPr="009C0DE2">
        <w:rPr>
          <w:rFonts w:hint="eastAsia"/>
        </w:rPr>
        <w:t>to the trait. Listing 19-30 shows an implementation of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w:t>
      </w:r>
    </w:p>
    <w:p w14:paraId="40B006E9" w14:textId="77777777" w:rsidR="00DF5F30" w:rsidRPr="009C0DE2" w:rsidRDefault="00DF5F30" w:rsidP="009C0DE2">
      <w:pPr>
        <w:pStyle w:val="ProductionDirective"/>
        <w:rPr>
          <w:rFonts w:eastAsia="Microsoft YaHei"/>
        </w:rPr>
      </w:pPr>
      <w:del w:id="1650"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3C06006C" w14:textId="77777777" w:rsidR="00DF5F30" w:rsidRPr="009C0DE2" w:rsidRDefault="00DF5F30" w:rsidP="00F51973">
      <w:pPr>
        <w:pStyle w:val="CodeA"/>
      </w:pPr>
      <w:r w:rsidRPr="009C0DE2">
        <w:rPr>
          <w:rFonts w:hint="eastAsia"/>
        </w:rPr>
        <w:t>use std::fmt;</w:t>
      </w:r>
    </w:p>
    <w:p w14:paraId="4D4AF8AA" w14:textId="77777777" w:rsidR="00DF5F30" w:rsidRPr="009C0DE2" w:rsidRDefault="00DF5F30" w:rsidP="009C0DE2">
      <w:pPr>
        <w:pStyle w:val="CodeB"/>
      </w:pPr>
    </w:p>
    <w:p w14:paraId="50326BE5" w14:textId="77777777" w:rsidR="00DF5F30" w:rsidRPr="009C0DE2" w:rsidRDefault="00DF5F30" w:rsidP="009C0DE2">
      <w:pPr>
        <w:pStyle w:val="CodeB"/>
      </w:pPr>
      <w:r w:rsidRPr="009C0DE2">
        <w:rPr>
          <w:rFonts w:hint="eastAsia"/>
        </w:rPr>
        <w:t>trait OutlinePrint: fmt::Display {</w:t>
      </w:r>
    </w:p>
    <w:p w14:paraId="39621DBD" w14:textId="521EC1AC" w:rsidR="00DF5F30" w:rsidRPr="009C0DE2" w:rsidRDefault="00C84259" w:rsidP="00873601">
      <w:pPr>
        <w:pStyle w:val="CodeB"/>
      </w:pPr>
      <w:r>
        <w:rPr>
          <w:rFonts w:hint="eastAsia"/>
        </w:rPr>
        <w:t xml:space="preserve"> </w:t>
      </w:r>
      <w:ins w:id="1651" w:author="Carol Nichols" w:date="2018-03-27T13:34:00Z">
        <w:r w:rsidR="00745D24">
          <w:t xml:space="preserve">   </w:t>
        </w:r>
      </w:ins>
      <w:r w:rsidR="00DF5F30" w:rsidRPr="009C0DE2">
        <w:rPr>
          <w:rFonts w:hint="eastAsia"/>
        </w:rPr>
        <w:t>fn outline_print(&amp;self) {</w:t>
      </w:r>
    </w:p>
    <w:p w14:paraId="041BA492" w14:textId="3C98B551" w:rsidR="00DF5F30" w:rsidRPr="009C0DE2" w:rsidRDefault="00C84259" w:rsidP="00873601">
      <w:pPr>
        <w:pStyle w:val="CodeB"/>
      </w:pPr>
      <w:r>
        <w:rPr>
          <w:rFonts w:hint="eastAsia"/>
        </w:rPr>
        <w:t xml:space="preserve">  </w:t>
      </w:r>
      <w:ins w:id="1652" w:author="Carol Nichols" w:date="2018-03-27T13:34:00Z">
        <w:r w:rsidR="00745D24">
          <w:t xml:space="preserve">      </w:t>
        </w:r>
      </w:ins>
      <w:r w:rsidR="00DF5F30" w:rsidRPr="009C0DE2">
        <w:rPr>
          <w:rFonts w:hint="eastAsia"/>
        </w:rPr>
        <w:t>let output = self.to_string();</w:t>
      </w:r>
    </w:p>
    <w:p w14:paraId="33851E67" w14:textId="157B801C" w:rsidR="00DF5F30" w:rsidRPr="009C0DE2" w:rsidRDefault="00745D24" w:rsidP="00873601">
      <w:pPr>
        <w:pStyle w:val="CodeB"/>
      </w:pPr>
      <w:ins w:id="1653" w:author="Carol Nichols" w:date="2018-03-27T13:34:00Z">
        <w:r>
          <w:t xml:space="preserve">      </w:t>
        </w:r>
      </w:ins>
      <w:r w:rsidR="00C84259">
        <w:rPr>
          <w:rFonts w:hint="eastAsia"/>
        </w:rPr>
        <w:t xml:space="preserve">  </w:t>
      </w:r>
      <w:r w:rsidR="00DF5F30" w:rsidRPr="009C0DE2">
        <w:rPr>
          <w:rFonts w:hint="eastAsia"/>
        </w:rPr>
        <w:t>let len = output.len();</w:t>
      </w:r>
    </w:p>
    <w:p w14:paraId="14EC1316" w14:textId="27F5FE68" w:rsidR="00DF5F30" w:rsidRPr="009C0DE2" w:rsidRDefault="00745D24" w:rsidP="00873601">
      <w:pPr>
        <w:pStyle w:val="CodeB"/>
      </w:pPr>
      <w:ins w:id="1654" w:author="Carol Nichols" w:date="2018-03-27T13:34:00Z">
        <w:r>
          <w:t xml:space="preserve">      </w:t>
        </w:r>
      </w:ins>
      <w:r w:rsidR="00C84259">
        <w:rPr>
          <w:rFonts w:hint="eastAsia"/>
        </w:rPr>
        <w:t xml:space="preserve">  </w:t>
      </w:r>
      <w:r w:rsidR="00DF5F30" w:rsidRPr="009C0DE2">
        <w:rPr>
          <w:rFonts w:hint="eastAsia"/>
        </w:rPr>
        <w:t>println!("{}", "*".repeat(len + 4));</w:t>
      </w:r>
    </w:p>
    <w:p w14:paraId="3FA4F946" w14:textId="34BAFD3C" w:rsidR="00DF5F30" w:rsidRPr="009C0DE2" w:rsidRDefault="00745D24" w:rsidP="00873601">
      <w:pPr>
        <w:pStyle w:val="CodeB"/>
      </w:pPr>
      <w:ins w:id="1655" w:author="Carol Nichols" w:date="2018-03-27T13:34:00Z">
        <w:r>
          <w:t xml:space="preserve">      </w:t>
        </w:r>
      </w:ins>
      <w:r w:rsidR="00C84259">
        <w:rPr>
          <w:rFonts w:hint="eastAsia"/>
        </w:rPr>
        <w:t xml:space="preserve">  </w:t>
      </w:r>
      <w:r w:rsidR="00DF5F30" w:rsidRPr="009C0DE2">
        <w:rPr>
          <w:rFonts w:hint="eastAsia"/>
        </w:rPr>
        <w:t>println!("*{}*", " ".repeat(len + 2));</w:t>
      </w:r>
    </w:p>
    <w:p w14:paraId="36FBDACE" w14:textId="434291B6" w:rsidR="00DF5F30" w:rsidRPr="009C0DE2" w:rsidRDefault="00745D24" w:rsidP="00873601">
      <w:pPr>
        <w:pStyle w:val="CodeB"/>
      </w:pPr>
      <w:ins w:id="1656" w:author="Carol Nichols" w:date="2018-03-27T13:34:00Z">
        <w:r>
          <w:t xml:space="preserve">      </w:t>
        </w:r>
      </w:ins>
      <w:r w:rsidR="00C84259">
        <w:rPr>
          <w:rFonts w:hint="eastAsia"/>
        </w:rPr>
        <w:t xml:space="preserve">  </w:t>
      </w:r>
      <w:r w:rsidR="00DF5F30" w:rsidRPr="009C0DE2">
        <w:rPr>
          <w:rFonts w:hint="eastAsia"/>
        </w:rPr>
        <w:t>println!("* {} *", output);</w:t>
      </w:r>
    </w:p>
    <w:p w14:paraId="7705EBA5" w14:textId="7AF0A8B2" w:rsidR="00DF5F30" w:rsidRPr="009C0DE2" w:rsidRDefault="00745D24" w:rsidP="00873601">
      <w:pPr>
        <w:pStyle w:val="CodeB"/>
      </w:pPr>
      <w:ins w:id="1657" w:author="Carol Nichols" w:date="2018-03-27T13:34:00Z">
        <w:r>
          <w:t xml:space="preserve">      </w:t>
        </w:r>
      </w:ins>
      <w:r w:rsidR="00C84259">
        <w:rPr>
          <w:rFonts w:hint="eastAsia"/>
        </w:rPr>
        <w:t xml:space="preserve">  </w:t>
      </w:r>
      <w:r w:rsidR="00DF5F30" w:rsidRPr="009C0DE2">
        <w:rPr>
          <w:rFonts w:hint="eastAsia"/>
        </w:rPr>
        <w:t>println!("*{}*", " ".repeat(len + 2));</w:t>
      </w:r>
    </w:p>
    <w:p w14:paraId="392E1ED7" w14:textId="0E905E6A" w:rsidR="00DF5F30" w:rsidRPr="009C0DE2" w:rsidRDefault="00745D24" w:rsidP="00873601">
      <w:pPr>
        <w:pStyle w:val="CodeB"/>
      </w:pPr>
      <w:ins w:id="1658" w:author="Carol Nichols" w:date="2018-03-27T13:34:00Z">
        <w:r>
          <w:t xml:space="preserve">      </w:t>
        </w:r>
      </w:ins>
      <w:r w:rsidR="00C84259">
        <w:rPr>
          <w:rFonts w:hint="eastAsia"/>
        </w:rPr>
        <w:t xml:space="preserve">  </w:t>
      </w:r>
      <w:r w:rsidR="00DF5F30" w:rsidRPr="009C0DE2">
        <w:rPr>
          <w:rFonts w:hint="eastAsia"/>
        </w:rPr>
        <w:t>println!("{}", "*".repeat(len + 4));</w:t>
      </w:r>
    </w:p>
    <w:p w14:paraId="3961E85C" w14:textId="015C7B02" w:rsidR="00DF5F30" w:rsidRPr="009C0DE2" w:rsidRDefault="00C84259" w:rsidP="00873601">
      <w:pPr>
        <w:pStyle w:val="CodeB"/>
      </w:pPr>
      <w:r>
        <w:rPr>
          <w:rFonts w:hint="eastAsia"/>
        </w:rPr>
        <w:t xml:space="preserve"> </w:t>
      </w:r>
      <w:ins w:id="1659" w:author="Carol Nichols" w:date="2018-03-27T13:34:00Z">
        <w:r w:rsidR="00745D24">
          <w:t xml:space="preserve">   </w:t>
        </w:r>
      </w:ins>
      <w:r w:rsidR="00DF5F30" w:rsidRPr="009C0DE2">
        <w:rPr>
          <w:rFonts w:hint="eastAsia"/>
        </w:rPr>
        <w:t>}</w:t>
      </w:r>
    </w:p>
    <w:p w14:paraId="7C1BEB7B" w14:textId="77777777" w:rsidR="00DF5F30" w:rsidRPr="009C0DE2" w:rsidRDefault="00DF5F30" w:rsidP="009C0DE2">
      <w:pPr>
        <w:pStyle w:val="CodeC"/>
      </w:pPr>
      <w:r w:rsidRPr="009C0DE2">
        <w:rPr>
          <w:rFonts w:hint="eastAsia"/>
        </w:rPr>
        <w:t>}</w:t>
      </w:r>
    </w:p>
    <w:p w14:paraId="5625DA9F" w14:textId="77777777" w:rsidR="00DF5F30" w:rsidRPr="009C0DE2" w:rsidRDefault="00DF5F30" w:rsidP="00873601">
      <w:pPr>
        <w:pStyle w:val="Listing"/>
        <w:rPr>
          <w:rFonts w:eastAsia="Microsoft YaHei"/>
        </w:rPr>
      </w:pPr>
      <w:r w:rsidRPr="009C0DE2">
        <w:rPr>
          <w:rFonts w:eastAsia="Microsoft YaHei" w:hint="eastAsia"/>
        </w:rPr>
        <w:t>Listing 19-30: Implementing the</w:t>
      </w:r>
      <w:r w:rsidR="00C84259" w:rsidRPr="00F51973">
        <w:t xml:space="preserve"> </w:t>
      </w:r>
      <w:r w:rsidRPr="009C0DE2">
        <w:rPr>
          <w:rStyle w:val="LiteralCaption"/>
          <w:rFonts w:hint="eastAsia"/>
        </w:rPr>
        <w:t>OutlinePrint</w:t>
      </w:r>
      <w:r w:rsidR="00C84259" w:rsidRPr="00F51973">
        <w:t xml:space="preserve"> </w:t>
      </w:r>
      <w:r w:rsidRPr="009C0DE2">
        <w:rPr>
          <w:rFonts w:eastAsia="Microsoft YaHei" w:hint="eastAsia"/>
        </w:rPr>
        <w:t>trait that requires the</w:t>
      </w:r>
      <w:r w:rsidR="00C84259" w:rsidRPr="00F51973">
        <w:t xml:space="preserve"> </w:t>
      </w:r>
      <w:r w:rsidRPr="009C0DE2">
        <w:rPr>
          <w:rFonts w:eastAsia="Microsoft YaHei" w:hint="eastAsia"/>
        </w:rPr>
        <w:t>functionality from</w:t>
      </w:r>
      <w:r w:rsidR="00C84259" w:rsidRPr="00F51973">
        <w:t xml:space="preserve"> </w:t>
      </w:r>
      <w:r w:rsidRPr="009C0DE2">
        <w:rPr>
          <w:rStyle w:val="LiteralCaption"/>
          <w:rFonts w:hint="eastAsia"/>
        </w:rPr>
        <w:t>Display</w:t>
      </w:r>
    </w:p>
    <w:p w14:paraId="0540F93B" w14:textId="77777777" w:rsidR="00DF5F30" w:rsidRPr="009C0DE2" w:rsidRDefault="00DF5F30" w:rsidP="00173090">
      <w:pPr>
        <w:pStyle w:val="Body"/>
      </w:pPr>
      <w:r w:rsidRPr="009C0DE2">
        <w:rPr>
          <w:rFonts w:hint="eastAsia"/>
        </w:rPr>
        <w:lastRenderedPageBreak/>
        <w:t>Because we</w:t>
      </w:r>
      <w:r w:rsidRPr="009C0DE2">
        <w:t>’</w:t>
      </w:r>
      <w:r w:rsidRPr="009C0DE2">
        <w:rPr>
          <w:rFonts w:hint="eastAsia"/>
        </w:rPr>
        <w:t>ve specified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the</w:t>
      </w:r>
      <w:r w:rsidR="00C84259" w:rsidRPr="00F51973">
        <w:t xml:space="preserve"> </w:t>
      </w:r>
      <w:r w:rsidRPr="009C0DE2">
        <w:rPr>
          <w:rStyle w:val="Literal"/>
          <w:rFonts w:hint="eastAsia"/>
        </w:rPr>
        <w:t>Display</w:t>
      </w:r>
      <w:r w:rsidR="00C84259" w:rsidRPr="00F51973">
        <w:t xml:space="preserve"> </w:t>
      </w:r>
      <w:r w:rsidRPr="009C0DE2">
        <w:rPr>
          <w:rFonts w:hint="eastAsia"/>
        </w:rPr>
        <w:t>trait, we</w:t>
      </w:r>
      <w:r w:rsidR="00C84259" w:rsidRPr="00F51973">
        <w:t xml:space="preserve"> </w:t>
      </w:r>
      <w:r w:rsidRPr="009C0DE2">
        <w:rPr>
          <w:rFonts w:hint="eastAsia"/>
        </w:rPr>
        <w:t>can use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that</w:t>
      </w:r>
      <w:del w:id="1660" w:author="AnneMarieW" w:date="2018-03-21T13:11:00Z">
        <w:r w:rsidRPr="009C0DE2" w:rsidDel="0067068F">
          <w:delText>’</w:delText>
        </w:r>
      </w:del>
      <w:ins w:id="1661" w:author="AnneMarieW" w:date="2018-03-21T13:11:00Z">
        <w:r w:rsidR="0067068F">
          <w:t xml:space="preserve"> i</w:t>
        </w:r>
      </w:ins>
      <w:r w:rsidRPr="009C0DE2">
        <w:rPr>
          <w:rFonts w:hint="eastAsia"/>
        </w:rPr>
        <w:t>s automatically implemented for any type</w:t>
      </w:r>
      <w:r w:rsidR="00C84259" w:rsidRPr="00F51973">
        <w:t xml:space="preserve"> </w:t>
      </w:r>
      <w:r w:rsidRPr="009C0DE2">
        <w:rPr>
          <w:rFonts w:hint="eastAsia"/>
        </w:rPr>
        <w:t>that implements</w:t>
      </w:r>
      <w:r w:rsidR="00C84259" w:rsidRPr="00F51973">
        <w:t xml:space="preserve"> </w:t>
      </w:r>
      <w:r w:rsidRPr="009C0DE2">
        <w:rPr>
          <w:rStyle w:val="Literal"/>
          <w:rFonts w:hint="eastAsia"/>
        </w:rPr>
        <w:t>Display</w:t>
      </w:r>
      <w:r w:rsidRPr="009C0DE2">
        <w:rPr>
          <w:rFonts w:hint="eastAsia"/>
        </w:rPr>
        <w:t>. If we tried to use</w:t>
      </w:r>
      <w:r w:rsidR="00C84259" w:rsidRPr="00F51973">
        <w:t xml:space="preserve"> </w:t>
      </w:r>
      <w:r w:rsidRPr="009C0DE2">
        <w:rPr>
          <w:rStyle w:val="Literal"/>
          <w:rFonts w:hint="eastAsia"/>
        </w:rPr>
        <w:t>to_string</w:t>
      </w:r>
      <w:r w:rsidR="00C84259" w:rsidRPr="00F51973">
        <w:t xml:space="preserve"> </w:t>
      </w:r>
      <w:r w:rsidRPr="009C0DE2">
        <w:rPr>
          <w:rFonts w:hint="eastAsia"/>
        </w:rPr>
        <w:t>without adding</w:t>
      </w:r>
      <w:r w:rsidRPr="009C0DE2">
        <w:rPr>
          <w:rStyle w:val="Literal"/>
          <w:rFonts w:hint="eastAsia"/>
        </w:rPr>
        <w:t>: Display</w:t>
      </w:r>
      <w:r w:rsidR="00C84259" w:rsidRPr="00F51973">
        <w:t xml:space="preserve"> </w:t>
      </w:r>
      <w:r w:rsidRPr="009C0DE2">
        <w:rPr>
          <w:rFonts w:hint="eastAsia"/>
        </w:rPr>
        <w:t>after the trait name</w:t>
      </w:r>
      <w:ins w:id="1662" w:author="AnneMarieW" w:date="2018-03-21T13:11:00Z">
        <w:r w:rsidR="0067068F">
          <w:t>,</w:t>
        </w:r>
      </w:ins>
      <w:r w:rsidRPr="009C0DE2">
        <w:rPr>
          <w:rFonts w:hint="eastAsia"/>
        </w:rPr>
        <w:t xml:space="preserve"> we</w:t>
      </w:r>
      <w:r w:rsidRPr="009C0DE2">
        <w:t>’</w:t>
      </w:r>
      <w:r w:rsidRPr="009C0DE2">
        <w:rPr>
          <w:rFonts w:hint="eastAsia"/>
        </w:rPr>
        <w:t>d get an error saying that no method named</w:t>
      </w:r>
      <w:r w:rsidR="00C84259" w:rsidRPr="00F51973">
        <w:t xml:space="preserve"> </w:t>
      </w:r>
      <w:r w:rsidRPr="009C0DE2">
        <w:rPr>
          <w:rStyle w:val="Literal"/>
          <w:rFonts w:hint="eastAsia"/>
        </w:rPr>
        <w:t>to_string</w:t>
      </w:r>
      <w:r w:rsidR="00C84259" w:rsidRPr="00F51973">
        <w:t xml:space="preserve"> </w:t>
      </w:r>
      <w:r w:rsidRPr="009C0DE2">
        <w:rPr>
          <w:rFonts w:hint="eastAsia"/>
        </w:rPr>
        <w:t>was found for the type</w:t>
      </w:r>
      <w:r w:rsidR="00C84259" w:rsidRPr="00F51973">
        <w:t xml:space="preserve"> </w:t>
      </w:r>
      <w:r w:rsidRPr="009C0DE2">
        <w:rPr>
          <w:rStyle w:val="Literal"/>
          <w:rFonts w:hint="eastAsia"/>
        </w:rPr>
        <w:t>&amp;Self</w:t>
      </w:r>
      <w:r w:rsidR="00C84259" w:rsidRPr="00F51973">
        <w:t xml:space="preserve"> </w:t>
      </w:r>
      <w:r w:rsidRPr="009C0DE2">
        <w:rPr>
          <w:rFonts w:hint="eastAsia"/>
        </w:rPr>
        <w:t>in the current scope.</w:t>
      </w:r>
    </w:p>
    <w:p w14:paraId="28A5FC64" w14:textId="77777777" w:rsidR="00DF5F30" w:rsidRPr="009C0DE2" w:rsidRDefault="00DF5F30" w:rsidP="00173090">
      <w:pPr>
        <w:pStyle w:val="Body"/>
      </w:pPr>
      <w:r w:rsidRPr="009C0DE2">
        <w:rPr>
          <w:rFonts w:hint="eastAsia"/>
        </w:rPr>
        <w:t>Let</w:t>
      </w:r>
      <w:r w:rsidRPr="009C0DE2">
        <w:t>’</w:t>
      </w:r>
      <w:r w:rsidRPr="009C0DE2">
        <w:rPr>
          <w:rFonts w:hint="eastAsia"/>
        </w:rPr>
        <w:t xml:space="preserve">s see what happens </w:t>
      </w:r>
      <w:del w:id="1663" w:author="AnneMarieW" w:date="2018-03-21T13:12:00Z">
        <w:r w:rsidRPr="009C0DE2" w:rsidDel="0067068F">
          <w:rPr>
            <w:rFonts w:hint="eastAsia"/>
          </w:rPr>
          <w:delText>if</w:delText>
        </w:r>
      </w:del>
      <w:ins w:id="1664" w:author="AnneMarieW" w:date="2018-03-21T13:12:00Z">
        <w:r w:rsidR="0067068F">
          <w:t>when</w:t>
        </w:r>
      </w:ins>
      <w:r w:rsidRPr="009C0DE2">
        <w:rPr>
          <w:rFonts w:hint="eastAsia"/>
        </w:rPr>
        <w:t xml:space="preserve"> we try to implement</w:t>
      </w:r>
      <w:r w:rsidR="00C84259" w:rsidRPr="00F51973">
        <w:t xml:space="preserve"> </w:t>
      </w:r>
      <w:r w:rsidRPr="009C0DE2">
        <w:rPr>
          <w:rStyle w:val="Literal"/>
          <w:rFonts w:hint="eastAsia"/>
        </w:rPr>
        <w:t>OutlinePrint</w:t>
      </w:r>
      <w:r w:rsidR="00C84259" w:rsidRPr="00F51973">
        <w:t xml:space="preserve"> </w:t>
      </w:r>
      <w:r w:rsidRPr="009C0DE2">
        <w:rPr>
          <w:rFonts w:hint="eastAsia"/>
        </w:rPr>
        <w:t>on a type that</w:t>
      </w:r>
      <w:r w:rsidR="00C84259" w:rsidRPr="00F51973">
        <w:t xml:space="preserve"> </w:t>
      </w:r>
      <w:r w:rsidRPr="009C0DE2">
        <w:rPr>
          <w:rFonts w:hint="eastAsia"/>
        </w:rPr>
        <w:t>doesn</w:t>
      </w:r>
      <w:r w:rsidRPr="009C0DE2">
        <w:t>’</w:t>
      </w:r>
      <w:r w:rsidRPr="009C0DE2">
        <w:rPr>
          <w:rFonts w:hint="eastAsia"/>
        </w:rPr>
        <w:t>t implement</w:t>
      </w:r>
      <w:r w:rsidR="00C84259" w:rsidRPr="00F51973">
        <w:t xml:space="preserve"> </w:t>
      </w:r>
      <w:r w:rsidRPr="009C0DE2">
        <w:rPr>
          <w:rStyle w:val="Literal"/>
          <w:rFonts w:hint="eastAsia"/>
        </w:rPr>
        <w:t>Display</w:t>
      </w:r>
      <w:r w:rsidRPr="009C0DE2">
        <w:rPr>
          <w:rFonts w:hint="eastAsia"/>
        </w:rPr>
        <w:t>, such as the</w:t>
      </w:r>
      <w:r w:rsidR="00C84259" w:rsidRPr="00F51973">
        <w:t xml:space="preserve"> </w:t>
      </w:r>
      <w:r w:rsidRPr="009C0DE2">
        <w:rPr>
          <w:rStyle w:val="Literal"/>
          <w:rFonts w:hint="eastAsia"/>
        </w:rPr>
        <w:t>Point</w:t>
      </w:r>
      <w:r w:rsidR="00C84259" w:rsidRPr="00F51973">
        <w:t xml:space="preserve"> </w:t>
      </w:r>
      <w:r w:rsidRPr="009C0DE2">
        <w:rPr>
          <w:rFonts w:hint="eastAsia"/>
        </w:rPr>
        <w:t>struct:</w:t>
      </w:r>
    </w:p>
    <w:p w14:paraId="02D04566" w14:textId="77777777" w:rsidR="00DF5F30" w:rsidRPr="009C0DE2" w:rsidRDefault="00DF5F30" w:rsidP="009C0DE2">
      <w:pPr>
        <w:pStyle w:val="ProductionDirective"/>
        <w:rPr>
          <w:rFonts w:eastAsia="Microsoft YaHei"/>
        </w:rPr>
      </w:pPr>
      <w:del w:id="1665"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B030EF5" w14:textId="77777777" w:rsidR="00DF5F30" w:rsidRPr="009C0DE2" w:rsidRDefault="00DF5F30" w:rsidP="00F51973">
      <w:pPr>
        <w:pStyle w:val="CodeA"/>
      </w:pPr>
      <w:r w:rsidRPr="009C0DE2">
        <w:rPr>
          <w:rFonts w:hint="eastAsia"/>
        </w:rPr>
        <w:t>struct Point {</w:t>
      </w:r>
    </w:p>
    <w:p w14:paraId="0F6189A0" w14:textId="2FC5743C" w:rsidR="00DF5F30" w:rsidRPr="009C0DE2" w:rsidRDefault="00C84259" w:rsidP="00873601">
      <w:pPr>
        <w:pStyle w:val="CodeB"/>
      </w:pPr>
      <w:r>
        <w:rPr>
          <w:rFonts w:hint="eastAsia"/>
        </w:rPr>
        <w:t xml:space="preserve"> </w:t>
      </w:r>
      <w:ins w:id="1666" w:author="Carol Nichols" w:date="2018-03-27T13:35:00Z">
        <w:r w:rsidR="00C622CE">
          <w:t xml:space="preserve">   </w:t>
        </w:r>
      </w:ins>
      <w:r w:rsidR="00DF5F30" w:rsidRPr="009C0DE2">
        <w:rPr>
          <w:rFonts w:hint="eastAsia"/>
        </w:rPr>
        <w:t>x: i32,</w:t>
      </w:r>
    </w:p>
    <w:p w14:paraId="2BE98793" w14:textId="75B42D87" w:rsidR="00DF5F30" w:rsidRPr="009C0DE2" w:rsidRDefault="00C84259" w:rsidP="00873601">
      <w:pPr>
        <w:pStyle w:val="CodeB"/>
      </w:pPr>
      <w:r>
        <w:rPr>
          <w:rFonts w:hint="eastAsia"/>
        </w:rPr>
        <w:t xml:space="preserve"> </w:t>
      </w:r>
      <w:ins w:id="1667" w:author="Carol Nichols" w:date="2018-03-27T13:35:00Z">
        <w:r w:rsidR="00C622CE">
          <w:t xml:space="preserve">   </w:t>
        </w:r>
      </w:ins>
      <w:r w:rsidR="00DF5F30" w:rsidRPr="009C0DE2">
        <w:rPr>
          <w:rFonts w:hint="eastAsia"/>
        </w:rPr>
        <w:t>y: i32,</w:t>
      </w:r>
    </w:p>
    <w:p w14:paraId="3902CF6F" w14:textId="77777777" w:rsidR="00DF5F30" w:rsidRPr="009C0DE2" w:rsidRDefault="00DF5F30" w:rsidP="00873601">
      <w:pPr>
        <w:pStyle w:val="CodeB"/>
      </w:pPr>
      <w:r w:rsidRPr="009C0DE2">
        <w:rPr>
          <w:rFonts w:hint="eastAsia"/>
        </w:rPr>
        <w:t>}</w:t>
      </w:r>
    </w:p>
    <w:p w14:paraId="3BDC99EC" w14:textId="77777777" w:rsidR="00DF5F30" w:rsidRPr="009C0DE2" w:rsidRDefault="00DF5F30" w:rsidP="009C0DE2">
      <w:pPr>
        <w:pStyle w:val="CodeB"/>
      </w:pPr>
    </w:p>
    <w:p w14:paraId="1909C48F" w14:textId="77777777" w:rsidR="00DF5F30" w:rsidRPr="009C0DE2" w:rsidRDefault="00DF5F30" w:rsidP="009C0DE2">
      <w:pPr>
        <w:pStyle w:val="CodeC"/>
      </w:pPr>
      <w:r w:rsidRPr="009C0DE2">
        <w:rPr>
          <w:rFonts w:hint="eastAsia"/>
        </w:rPr>
        <w:t>impl OutlinePrint for Point {}</w:t>
      </w:r>
    </w:p>
    <w:p w14:paraId="26C662EA" w14:textId="77777777" w:rsidR="00DF5F30" w:rsidRPr="009C0DE2" w:rsidRDefault="00DF5F30" w:rsidP="00173090">
      <w:pPr>
        <w:pStyle w:val="Body"/>
      </w:pPr>
      <w:r w:rsidRPr="009C0DE2">
        <w:rPr>
          <w:rFonts w:hint="eastAsia"/>
        </w:rPr>
        <w:t>We</w:t>
      </w:r>
      <w:del w:id="1668" w:author="AnneMarieW" w:date="2018-03-21T13:12:00Z">
        <w:r w:rsidRPr="009C0DE2" w:rsidDel="0067068F">
          <w:delText>’</w:delText>
        </w:r>
        <w:r w:rsidRPr="009C0DE2" w:rsidDel="0067068F">
          <w:rPr>
            <w:rFonts w:hint="eastAsia"/>
          </w:rPr>
          <w:delText>ll</w:delText>
        </w:r>
      </w:del>
      <w:r w:rsidRPr="009C0DE2">
        <w:rPr>
          <w:rFonts w:hint="eastAsia"/>
        </w:rPr>
        <w:t xml:space="preserve"> get an error saying that</w:t>
      </w:r>
      <w:r w:rsidR="00C84259" w:rsidRPr="00F51973">
        <w:t xml:space="preserve"> </w:t>
      </w:r>
      <w:r w:rsidRPr="009C0DE2">
        <w:rPr>
          <w:rStyle w:val="Literal"/>
          <w:rFonts w:hint="eastAsia"/>
        </w:rPr>
        <w:t>Display</w:t>
      </w:r>
      <w:r w:rsidR="00C84259" w:rsidRPr="00F51973">
        <w:t xml:space="preserve"> </w:t>
      </w:r>
      <w:r w:rsidRPr="009C0DE2">
        <w:rPr>
          <w:rFonts w:hint="eastAsia"/>
        </w:rPr>
        <w:t>is required but not implemented:</w:t>
      </w:r>
    </w:p>
    <w:p w14:paraId="23CD70FE" w14:textId="77777777" w:rsidR="00DF5F30" w:rsidRPr="009C0DE2" w:rsidRDefault="00DF5F30" w:rsidP="00F51973">
      <w:pPr>
        <w:pStyle w:val="CodeA"/>
      </w:pPr>
      <w:r w:rsidRPr="009C0DE2">
        <w:rPr>
          <w:rFonts w:hint="eastAsia"/>
        </w:rPr>
        <w:t>error[E0277]: the trait bound `Point: std::fmt::Display` is not satisfied</w:t>
      </w:r>
    </w:p>
    <w:p w14:paraId="1B748CC7" w14:textId="201E47F3" w:rsidR="00DF5F30" w:rsidRPr="009C0DE2" w:rsidRDefault="00E803F6" w:rsidP="00873601">
      <w:pPr>
        <w:pStyle w:val="CodeB"/>
      </w:pPr>
      <w:ins w:id="1669" w:author="Carol Nichols" w:date="2018-03-27T13:35:00Z">
        <w:r>
          <w:t xml:space="preserve"> </w:t>
        </w:r>
      </w:ins>
      <w:r w:rsidR="00C84259">
        <w:rPr>
          <w:rFonts w:hint="eastAsia"/>
        </w:rPr>
        <w:t xml:space="preserve"> </w:t>
      </w:r>
      <w:r w:rsidR="00DF5F30" w:rsidRPr="009C0DE2">
        <w:rPr>
          <w:rFonts w:hint="eastAsia"/>
        </w:rPr>
        <w:t>--&gt; src/main.rs:20:6</w:t>
      </w:r>
    </w:p>
    <w:p w14:paraId="6149733A" w14:textId="54E6FE99" w:rsidR="00DF5F30" w:rsidRPr="009C0DE2" w:rsidRDefault="00C84259" w:rsidP="00873601">
      <w:pPr>
        <w:pStyle w:val="CodeB"/>
      </w:pPr>
      <w:r>
        <w:rPr>
          <w:rFonts w:hint="eastAsia"/>
        </w:rPr>
        <w:t xml:space="preserve"> </w:t>
      </w:r>
      <w:ins w:id="1670" w:author="Carol Nichols" w:date="2018-03-27T13:35:00Z">
        <w:r w:rsidR="00E803F6">
          <w:t xml:space="preserve">  </w:t>
        </w:r>
      </w:ins>
      <w:r w:rsidR="00DF5F30" w:rsidRPr="009C0DE2">
        <w:rPr>
          <w:rFonts w:hint="eastAsia"/>
        </w:rPr>
        <w:t>|</w:t>
      </w:r>
    </w:p>
    <w:p w14:paraId="59D6561B" w14:textId="77777777" w:rsidR="00DF5F30" w:rsidRPr="009C0DE2" w:rsidRDefault="00DF5F30" w:rsidP="00873601">
      <w:pPr>
        <w:pStyle w:val="CodeB"/>
      </w:pPr>
      <w:r w:rsidRPr="009C0DE2">
        <w:rPr>
          <w:rFonts w:hint="eastAsia"/>
        </w:rPr>
        <w:t>20 | impl OutlinePrint for Point {}</w:t>
      </w:r>
    </w:p>
    <w:p w14:paraId="0EB22214" w14:textId="78AE885F" w:rsidR="00DF5F30" w:rsidRPr="009C0DE2" w:rsidDel="00E803F6" w:rsidRDefault="00C84259" w:rsidP="00873601">
      <w:pPr>
        <w:pStyle w:val="CodeB"/>
        <w:rPr>
          <w:del w:id="1671" w:author="Carol Nichols" w:date="2018-03-27T13:36:00Z"/>
        </w:rPr>
      </w:pPr>
      <w:r>
        <w:rPr>
          <w:rFonts w:hint="eastAsia"/>
        </w:rPr>
        <w:t xml:space="preserve"> </w:t>
      </w:r>
      <w:ins w:id="1672" w:author="Carol Nichols" w:date="2018-03-27T13:35:00Z">
        <w:r w:rsidR="00E803F6">
          <w:t xml:space="preserve">  </w:t>
        </w:r>
      </w:ins>
      <w:r w:rsidR="00DF5F30" w:rsidRPr="009C0DE2">
        <w:rPr>
          <w:rFonts w:hint="eastAsia"/>
        </w:rPr>
        <w:t>|</w:t>
      </w:r>
      <w:r>
        <w:rPr>
          <w:rFonts w:hint="eastAsia"/>
        </w:rPr>
        <w:t xml:space="preserve"> </w:t>
      </w:r>
      <w:ins w:id="1673" w:author="Carol Nichols" w:date="2018-03-27T13:36:00Z">
        <w:r w:rsidR="00E803F6">
          <w:t xml:space="preserve">    </w:t>
        </w:r>
      </w:ins>
      <w:r>
        <w:rPr>
          <w:rFonts w:hint="eastAsia"/>
        </w:rPr>
        <w:t xml:space="preserve"> </w:t>
      </w:r>
      <w:r w:rsidR="00DF5F30" w:rsidRPr="009C0DE2">
        <w:rPr>
          <w:rFonts w:hint="eastAsia"/>
        </w:rPr>
        <w:t>^^^^^^^^^^^^ `Point` cannot be formatted with the default</w:t>
      </w:r>
      <w:ins w:id="1674" w:author="Carol Nichols" w:date="2018-03-27T13:36:00Z">
        <w:r w:rsidR="00E803F6">
          <w:t xml:space="preserve"> </w:t>
        </w:r>
      </w:ins>
      <w:del w:id="1675" w:author="Carol Nichols" w:date="2018-03-27T13:36:00Z">
        <w:r w:rsidR="00DF5F30" w:rsidRPr="009C0DE2" w:rsidDel="00E803F6">
          <w:rPr>
            <w:rFonts w:hint="eastAsia"/>
          </w:rPr>
          <w:delText xml:space="preserve"> </w:delText>
        </w:r>
      </w:del>
      <w:r w:rsidR="00DF5F30" w:rsidRPr="009C0DE2">
        <w:rPr>
          <w:rFonts w:hint="eastAsia"/>
        </w:rPr>
        <w:t>formatter;</w:t>
      </w:r>
      <w:ins w:id="1676" w:author="Carol Nichols" w:date="2018-03-27T13:36:00Z">
        <w:r w:rsidR="00E803F6">
          <w:t xml:space="preserve"> </w:t>
        </w:r>
      </w:ins>
    </w:p>
    <w:p w14:paraId="62D20BB1" w14:textId="77777777" w:rsidR="00DF5F30" w:rsidRPr="009C0DE2" w:rsidRDefault="00C84259" w:rsidP="00873601">
      <w:pPr>
        <w:pStyle w:val="CodeB"/>
      </w:pPr>
      <w:del w:id="1677" w:author="Carol Nichols" w:date="2018-03-27T13:36:00Z">
        <w:r w:rsidDel="00E803F6">
          <w:rPr>
            <w:rFonts w:hint="eastAsia"/>
          </w:rPr>
          <w:delText xml:space="preserve"> </w:delText>
        </w:r>
      </w:del>
      <w:r w:rsidR="00DF5F30" w:rsidRPr="009C0DE2">
        <w:rPr>
          <w:rFonts w:hint="eastAsia"/>
        </w:rPr>
        <w:t>try using `:?` instead if you are using a format string</w:t>
      </w:r>
    </w:p>
    <w:p w14:paraId="2F176882" w14:textId="268A5C7C" w:rsidR="00DF5F30" w:rsidRPr="009C0DE2" w:rsidRDefault="00C84259" w:rsidP="00873601">
      <w:pPr>
        <w:pStyle w:val="CodeB"/>
      </w:pPr>
      <w:r>
        <w:rPr>
          <w:rFonts w:hint="eastAsia"/>
        </w:rPr>
        <w:t xml:space="preserve"> </w:t>
      </w:r>
      <w:ins w:id="1678" w:author="Carol Nichols" w:date="2018-03-27T13:35:00Z">
        <w:r w:rsidR="00E803F6">
          <w:t xml:space="preserve">  </w:t>
        </w:r>
      </w:ins>
      <w:r w:rsidR="00DF5F30" w:rsidRPr="009C0DE2">
        <w:rPr>
          <w:rFonts w:hint="eastAsia"/>
        </w:rPr>
        <w:t>|</w:t>
      </w:r>
    </w:p>
    <w:p w14:paraId="30110996" w14:textId="28B353B9" w:rsidR="00DF5F30" w:rsidRPr="009C0DE2" w:rsidRDefault="00C84259" w:rsidP="00873601">
      <w:pPr>
        <w:pStyle w:val="CodeC"/>
      </w:pPr>
      <w:r>
        <w:rPr>
          <w:rFonts w:hint="eastAsia"/>
        </w:rPr>
        <w:t xml:space="preserve"> </w:t>
      </w:r>
      <w:ins w:id="1679" w:author="Carol Nichols" w:date="2018-03-27T13:35:00Z">
        <w:r w:rsidR="00E803F6">
          <w:t xml:space="preserve">  </w:t>
        </w:r>
      </w:ins>
      <w:r w:rsidR="00DF5F30" w:rsidRPr="009C0DE2">
        <w:rPr>
          <w:rFonts w:hint="eastAsia"/>
        </w:rPr>
        <w:t>= help: the trait `std::fmt::Display` is not implemented for `Point`</w:t>
      </w:r>
    </w:p>
    <w:p w14:paraId="18A9887A" w14:textId="312CF575" w:rsidR="00DF5F30" w:rsidRPr="009C0DE2" w:rsidRDefault="00DF5F30" w:rsidP="00173090">
      <w:pPr>
        <w:pStyle w:val="Body"/>
      </w:pPr>
      <w:del w:id="1680" w:author="AnneMarieW" w:date="2018-03-21T13:12:00Z">
        <w:r w:rsidRPr="009C0DE2" w:rsidDel="0067068F">
          <w:rPr>
            <w:rFonts w:hint="eastAsia"/>
          </w:rPr>
          <w:delText>Once</w:delText>
        </w:r>
      </w:del>
      <w:ins w:id="1681" w:author="Carol Nichols" w:date="2018-03-27T13:36:00Z">
        <w:r w:rsidR="001F430F">
          <w:t>To fix this,</w:t>
        </w:r>
      </w:ins>
      <w:ins w:id="1682" w:author="AnneMarieW" w:date="2018-03-21T13:13:00Z">
        <w:del w:id="1683" w:author="Carol Nichols" w:date="2018-03-27T13:36:00Z">
          <w:r w:rsidR="0067068F" w:rsidDel="001F430F">
            <w:delText>So</w:delText>
          </w:r>
        </w:del>
      </w:ins>
      <w:r w:rsidRPr="009C0DE2">
        <w:rPr>
          <w:rFonts w:hint="eastAsia"/>
        </w:rPr>
        <w:t xml:space="preserve"> we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Point</w:t>
      </w:r>
      <w:r w:rsidR="00C84259" w:rsidRPr="00F51973">
        <w:t xml:space="preserve"> </w:t>
      </w:r>
      <w:r w:rsidRPr="009C0DE2">
        <w:rPr>
          <w:rFonts w:hint="eastAsia"/>
        </w:rPr>
        <w:t>and satisfy the constraint that</w:t>
      </w:r>
      <w:r w:rsidR="00C84259" w:rsidRPr="00F51973">
        <w:t xml:space="preserve"> </w:t>
      </w:r>
      <w:r w:rsidRPr="009C0DE2">
        <w:rPr>
          <w:rStyle w:val="Literal"/>
          <w:rFonts w:hint="eastAsia"/>
        </w:rPr>
        <w:t>OutlinePrint</w:t>
      </w:r>
      <w:r w:rsidR="00C84259" w:rsidRPr="00F51973">
        <w:t xml:space="preserve"> </w:t>
      </w:r>
      <w:r w:rsidRPr="009C0DE2">
        <w:rPr>
          <w:rFonts w:hint="eastAsia"/>
        </w:rPr>
        <w:t>requires, like so:</w:t>
      </w:r>
    </w:p>
    <w:p w14:paraId="3AE560A6" w14:textId="77777777" w:rsidR="00DF5F30" w:rsidRPr="009C0DE2" w:rsidRDefault="00DF5F30" w:rsidP="009C0DE2">
      <w:pPr>
        <w:pStyle w:val="ProductionDirective"/>
        <w:rPr>
          <w:rFonts w:eastAsia="Microsoft YaHei"/>
        </w:rPr>
      </w:pPr>
      <w:del w:id="1684" w:author="janelle" w:date="2018-03-23T16:02:00Z">
        <w:r w:rsidRPr="009C0DE2" w:rsidDel="00F836DB">
          <w:rPr>
            <w:rFonts w:eastAsia="Microsoft YaHei" w:hint="eastAsia"/>
          </w:rPr>
          <w:delText xml:space="preserve">Filename: </w:delText>
        </w:r>
      </w:del>
      <w:r w:rsidRPr="009C0DE2">
        <w:rPr>
          <w:rFonts w:eastAsia="Microsoft YaHei" w:hint="eastAsia"/>
        </w:rPr>
        <w:t>src/main.rs</w:t>
      </w:r>
    </w:p>
    <w:p w14:paraId="0CB9A037" w14:textId="77777777" w:rsidR="00DF5F30" w:rsidRPr="009C0DE2" w:rsidRDefault="00DF5F30" w:rsidP="00F51973">
      <w:pPr>
        <w:pStyle w:val="CodeA"/>
      </w:pPr>
      <w:r w:rsidRPr="009C0DE2">
        <w:rPr>
          <w:rFonts w:hint="eastAsia"/>
        </w:rPr>
        <w:t>use std::fmt;</w:t>
      </w:r>
    </w:p>
    <w:p w14:paraId="484424A3" w14:textId="77777777" w:rsidR="00DF5F30" w:rsidRPr="009C0DE2" w:rsidRDefault="00DF5F30" w:rsidP="009C0DE2">
      <w:pPr>
        <w:pStyle w:val="CodeB"/>
      </w:pPr>
    </w:p>
    <w:p w14:paraId="793E6611" w14:textId="77777777" w:rsidR="00DF5F30" w:rsidRPr="009C0DE2" w:rsidRDefault="00DF5F30" w:rsidP="00873601">
      <w:pPr>
        <w:pStyle w:val="CodeB"/>
      </w:pPr>
      <w:r w:rsidRPr="009C0DE2">
        <w:rPr>
          <w:rFonts w:hint="eastAsia"/>
        </w:rPr>
        <w:t>impl fmt::Display for Point {</w:t>
      </w:r>
    </w:p>
    <w:p w14:paraId="69DE86BF" w14:textId="23434D4B" w:rsidR="00DF5F30" w:rsidRPr="009C0DE2" w:rsidRDefault="00C84259" w:rsidP="00873601">
      <w:pPr>
        <w:pStyle w:val="CodeB"/>
      </w:pPr>
      <w:r>
        <w:rPr>
          <w:rFonts w:hint="eastAsia"/>
        </w:rPr>
        <w:t xml:space="preserve"> </w:t>
      </w:r>
      <w:ins w:id="1685" w:author="Carol Nichols" w:date="2018-03-27T13:36:00Z">
        <w:r w:rsidR="00496859">
          <w:t xml:space="preserve">   </w:t>
        </w:r>
      </w:ins>
      <w:r w:rsidR="00DF5F30" w:rsidRPr="009C0DE2">
        <w:rPr>
          <w:rFonts w:hint="eastAsia"/>
        </w:rPr>
        <w:t>fn fmt(&amp;self, f: &amp;mut fmt::Formatter) -&gt; fmt::Result {</w:t>
      </w:r>
    </w:p>
    <w:p w14:paraId="18E42EDF" w14:textId="1648B6B3" w:rsidR="00DF5F30" w:rsidRPr="009C0DE2" w:rsidRDefault="00C84259" w:rsidP="00873601">
      <w:pPr>
        <w:pStyle w:val="CodeB"/>
      </w:pPr>
      <w:r>
        <w:rPr>
          <w:rFonts w:hint="eastAsia"/>
        </w:rPr>
        <w:t xml:space="preserve">  </w:t>
      </w:r>
      <w:ins w:id="1686" w:author="Carol Nichols" w:date="2018-03-27T13:36:00Z">
        <w:r w:rsidR="00496859">
          <w:t xml:space="preserve">      </w:t>
        </w:r>
      </w:ins>
      <w:r w:rsidR="00DF5F30" w:rsidRPr="009C0DE2">
        <w:rPr>
          <w:rFonts w:hint="eastAsia"/>
        </w:rPr>
        <w:t>write!(f, "({}, {})", self.x, self.y)</w:t>
      </w:r>
    </w:p>
    <w:p w14:paraId="04E6E08E" w14:textId="72FEF20F" w:rsidR="00DF5F30" w:rsidRPr="009C0DE2" w:rsidRDefault="00C84259" w:rsidP="00873601">
      <w:pPr>
        <w:pStyle w:val="CodeB"/>
      </w:pPr>
      <w:r>
        <w:rPr>
          <w:rFonts w:hint="eastAsia"/>
        </w:rPr>
        <w:t xml:space="preserve"> </w:t>
      </w:r>
      <w:ins w:id="1687" w:author="Carol Nichols" w:date="2018-03-27T13:36:00Z">
        <w:r w:rsidR="00496859">
          <w:t xml:space="preserve">   </w:t>
        </w:r>
      </w:ins>
      <w:r w:rsidR="00DF5F30" w:rsidRPr="009C0DE2">
        <w:rPr>
          <w:rFonts w:hint="eastAsia"/>
        </w:rPr>
        <w:t>}</w:t>
      </w:r>
    </w:p>
    <w:p w14:paraId="28415C43" w14:textId="77777777" w:rsidR="00DF5F30" w:rsidRPr="009C0DE2" w:rsidRDefault="00DF5F30" w:rsidP="009C0DE2">
      <w:pPr>
        <w:pStyle w:val="CodeC"/>
      </w:pPr>
      <w:r w:rsidRPr="009C0DE2">
        <w:rPr>
          <w:rFonts w:hint="eastAsia"/>
        </w:rPr>
        <w:t>}</w:t>
      </w:r>
    </w:p>
    <w:p w14:paraId="6E7D446A" w14:textId="77777777" w:rsidR="00DF5F30" w:rsidRPr="009C0DE2" w:rsidRDefault="00DF5F30" w:rsidP="00173090">
      <w:pPr>
        <w:pStyle w:val="Body"/>
      </w:pPr>
      <w:r w:rsidRPr="00B118CA">
        <w:lastRenderedPageBreak/>
        <w:t>T</w:t>
      </w:r>
      <w:r w:rsidRPr="00B118CA">
        <w:rPr>
          <w:rFonts w:hint="eastAsia"/>
        </w:rPr>
        <w:t>hen</w:t>
      </w:r>
      <w:r w:rsidRPr="009C0DE2">
        <w:rPr>
          <w:rFonts w:hint="eastAsia"/>
        </w:rPr>
        <w:t xml:space="preserve"> implementing the</w:t>
      </w:r>
      <w:r w:rsidR="00C84259" w:rsidRPr="00F51973">
        <w:t xml:space="preserve"> </w:t>
      </w:r>
      <w:r w:rsidRPr="009C0DE2">
        <w:rPr>
          <w:rStyle w:val="Literal"/>
          <w:rFonts w:hint="eastAsia"/>
        </w:rPr>
        <w:t>OutlinePrint</w:t>
      </w:r>
      <w:r w:rsidR="00C84259" w:rsidRPr="00F51973">
        <w:t xml:space="preserve"> </w:t>
      </w:r>
      <w:r w:rsidRPr="009C0DE2">
        <w:rPr>
          <w:rFonts w:hint="eastAsia"/>
        </w:rPr>
        <w:t>trait on</w:t>
      </w:r>
      <w:r w:rsidR="00C84259" w:rsidRPr="00F51973">
        <w:t xml:space="preserve"> </w:t>
      </w:r>
      <w:r w:rsidRPr="009C0DE2">
        <w:rPr>
          <w:rStyle w:val="Literal"/>
          <w:rFonts w:hint="eastAsia"/>
        </w:rPr>
        <w:t>Point</w:t>
      </w:r>
      <w:r w:rsidR="00C84259" w:rsidRPr="00F51973">
        <w:t xml:space="preserve"> </w:t>
      </w:r>
      <w:r w:rsidRPr="009C0DE2">
        <w:rPr>
          <w:rFonts w:hint="eastAsia"/>
        </w:rPr>
        <w:t>will compile successfully</w:t>
      </w:r>
      <w:ins w:id="1688" w:author="AnneMarieW" w:date="2018-03-21T13:13:00Z">
        <w:r w:rsidR="0067068F">
          <w:t>,</w:t>
        </w:r>
      </w:ins>
      <w:r w:rsidR="00C84259" w:rsidRPr="00F51973">
        <w:t xml:space="preserve"> </w:t>
      </w:r>
      <w:r w:rsidRPr="009C0DE2">
        <w:rPr>
          <w:rFonts w:hint="eastAsia"/>
        </w:rPr>
        <w:t>and we can call</w:t>
      </w:r>
      <w:r w:rsidR="00C84259" w:rsidRPr="00F51973">
        <w:t xml:space="preserve"> </w:t>
      </w:r>
      <w:r w:rsidRPr="009C0DE2">
        <w:rPr>
          <w:rStyle w:val="Literal"/>
          <w:rFonts w:hint="eastAsia"/>
        </w:rPr>
        <w:t>outline_print</w:t>
      </w:r>
      <w:r w:rsidR="00C84259" w:rsidRPr="00F51973">
        <w:t xml:space="preserve"> </w:t>
      </w:r>
      <w:r w:rsidRPr="009C0DE2">
        <w:rPr>
          <w:rFonts w:hint="eastAsia"/>
        </w:rPr>
        <w:t>on a</w:t>
      </w:r>
      <w:r w:rsidR="00C84259" w:rsidRPr="00F51973">
        <w:t xml:space="preserve"> </w:t>
      </w:r>
      <w:r w:rsidRPr="009C0DE2">
        <w:rPr>
          <w:rStyle w:val="Literal"/>
          <w:rFonts w:hint="eastAsia"/>
        </w:rPr>
        <w:t>Point</w:t>
      </w:r>
      <w:r w:rsidR="00C84259" w:rsidRPr="00F51973">
        <w:t xml:space="preserve"> </w:t>
      </w:r>
      <w:r w:rsidRPr="009C0DE2">
        <w:rPr>
          <w:rFonts w:hint="eastAsia"/>
        </w:rPr>
        <w:t>instance to display it within an</w:t>
      </w:r>
      <w:r w:rsidR="00C84259" w:rsidRPr="00F51973">
        <w:t xml:space="preserve"> </w:t>
      </w:r>
      <w:r w:rsidRPr="009C0DE2">
        <w:rPr>
          <w:rFonts w:hint="eastAsia"/>
        </w:rPr>
        <w:t>outline of asterisks.</w:t>
      </w:r>
    </w:p>
    <w:p w14:paraId="56B67AB0" w14:textId="77777777" w:rsidR="00DF5F30" w:rsidRPr="009C0DE2" w:rsidRDefault="00DF5F30" w:rsidP="00F51973">
      <w:pPr>
        <w:pStyle w:val="HeadB"/>
        <w:rPr>
          <w:rFonts w:eastAsia="Microsoft YaHei"/>
        </w:rPr>
      </w:pPr>
      <w:bookmarkStart w:id="1689" w:name="the-newtype-pattern-to-implement-externa"/>
      <w:bookmarkStart w:id="1690" w:name="_Toc508803082"/>
      <w:bookmarkEnd w:id="1689"/>
      <w:r w:rsidRPr="009C0DE2">
        <w:rPr>
          <w:rFonts w:eastAsia="Microsoft YaHei" w:hint="eastAsia"/>
        </w:rPr>
        <w:t>The Newtype Pattern to Implement External Traits on External Types</w:t>
      </w:r>
      <w:bookmarkEnd w:id="1690"/>
    </w:p>
    <w:p w14:paraId="318D863C" w14:textId="77777777" w:rsidR="00DF5F30" w:rsidRDefault="00DF5F30" w:rsidP="00873601">
      <w:pPr>
        <w:pStyle w:val="BodyFirst"/>
        <w:rPr>
          <w:ins w:id="1691" w:author="AnneMarieW" w:date="2018-03-21T13:15:00Z"/>
          <w:rFonts w:eastAsia="Microsoft YaHei"/>
        </w:rPr>
      </w:pPr>
      <w:r w:rsidRPr="009C0DE2">
        <w:rPr>
          <w:rFonts w:eastAsia="Microsoft YaHei" w:hint="eastAsia"/>
        </w:rPr>
        <w:t xml:space="preserve">In </w:t>
      </w:r>
      <w:del w:id="1692" w:author="AnneMarieW" w:date="2018-03-21T13:14:00Z">
        <w:r w:rsidRPr="009C0DE2" w:rsidDel="000000CA">
          <w:rPr>
            <w:rFonts w:eastAsia="Microsoft YaHei" w:hint="eastAsia"/>
          </w:rPr>
          <w:delText xml:space="preserve">Chapter 10 in </w:delText>
        </w:r>
      </w:del>
      <w:del w:id="1693" w:author="janelle" w:date="2018-03-23T16:02:00Z">
        <w:r w:rsidRPr="009C0DE2" w:rsidDel="00F836DB">
          <w:rPr>
            <w:rFonts w:eastAsia="Microsoft YaHei" w:hint="eastAsia"/>
          </w:rPr>
          <w:delText xml:space="preserve">the </w:delText>
        </w:r>
      </w:del>
      <w:r w:rsidR="006D1401" w:rsidRPr="006D1401">
        <w:rPr>
          <w:highlight w:val="yellow"/>
          <w:rPrChange w:id="1694" w:author="AnneMarieW" w:date="2018-03-21T13:15:00Z">
            <w:rPr>
              <w:rFonts w:ascii="Courier" w:hAnsi="Courier"/>
              <w:color w:val="0000FF"/>
              <w:sz w:val="20"/>
            </w:rPr>
          </w:rPrChange>
        </w:rPr>
        <w:t>“</w:t>
      </w:r>
      <w:r w:rsidR="006D1401" w:rsidRPr="006D1401">
        <w:rPr>
          <w:rFonts w:eastAsia="Microsoft YaHei"/>
          <w:highlight w:val="yellow"/>
          <w:rPrChange w:id="1695" w:author="AnneMarieW" w:date="2018-03-21T13:15:00Z">
            <w:rPr>
              <w:rFonts w:ascii="Courier" w:eastAsia="Microsoft YaHei" w:hAnsi="Courier"/>
              <w:color w:val="0000FF"/>
              <w:sz w:val="20"/>
            </w:rPr>
          </w:rPrChange>
        </w:rPr>
        <w:t>Implementing a Trait on a Type</w:t>
      </w:r>
      <w:r w:rsidR="006D1401" w:rsidRPr="006D1401">
        <w:rPr>
          <w:highlight w:val="yellow"/>
          <w:rPrChange w:id="1696" w:author="AnneMarieW" w:date="2018-03-21T13:15:00Z">
            <w:rPr>
              <w:rFonts w:ascii="Courier" w:hAnsi="Courier"/>
              <w:color w:val="0000FF"/>
              <w:sz w:val="20"/>
            </w:rPr>
          </w:rPrChange>
        </w:rPr>
        <w:t>”</w:t>
      </w:r>
      <w:r w:rsidR="006D1401" w:rsidRPr="006D1401">
        <w:rPr>
          <w:rFonts w:eastAsia="Microsoft YaHei"/>
          <w:highlight w:val="yellow"/>
          <w:rPrChange w:id="1697" w:author="AnneMarieW" w:date="2018-03-21T13:15:00Z">
            <w:rPr>
              <w:rFonts w:ascii="Courier" w:eastAsia="Microsoft YaHei" w:hAnsi="Courier"/>
              <w:color w:val="0000FF"/>
              <w:sz w:val="20"/>
            </w:rPr>
          </w:rPrChange>
        </w:rPr>
        <w:t xml:space="preserve"> </w:t>
      </w:r>
      <w:ins w:id="1698" w:author="janelle" w:date="2018-03-23T16:02:00Z">
        <w:r w:rsidR="00F836DB">
          <w:rPr>
            <w:rFonts w:eastAsia="Microsoft YaHei"/>
            <w:highlight w:val="yellow"/>
          </w:rPr>
          <w:t xml:space="preserve">on page XX </w:t>
        </w:r>
      </w:ins>
      <w:del w:id="1699" w:author="AnneMarieW" w:date="2018-03-22T10:59:00Z">
        <w:r w:rsidR="006D1401" w:rsidRPr="006D1401">
          <w:rPr>
            <w:rFonts w:eastAsia="Microsoft YaHei"/>
            <w:highlight w:val="yellow"/>
            <w:rPrChange w:id="1700" w:author="AnneMarieW" w:date="2018-03-21T13:15:00Z">
              <w:rPr>
                <w:rFonts w:ascii="Courier" w:eastAsia="Microsoft YaHei" w:hAnsi="Courier"/>
                <w:color w:val="0000FF"/>
                <w:sz w:val="20"/>
              </w:rPr>
            </w:rPrChange>
          </w:rPr>
          <w:delText>section</w:delText>
        </w:r>
      </w:del>
      <w:ins w:id="1701" w:author="AnneMarieW" w:date="2018-03-21T13:14:00Z">
        <w:r w:rsidR="006D1401" w:rsidRPr="006D1401">
          <w:rPr>
            <w:rFonts w:eastAsia="Microsoft YaHei"/>
            <w:highlight w:val="yellow"/>
            <w:rPrChange w:id="1702" w:author="AnneMarieW" w:date="2018-03-21T13:15:00Z">
              <w:rPr>
                <w:rFonts w:ascii="Courier" w:eastAsia="Microsoft YaHei" w:hAnsi="Courier"/>
                <w:color w:val="0000FF"/>
                <w:sz w:val="20"/>
              </w:rPr>
            </w:rPrChange>
          </w:rPr>
          <w:t>in Chapter 10</w:t>
        </w:r>
      </w:ins>
      <w:r w:rsidRPr="009C0DE2">
        <w:rPr>
          <w:rFonts w:eastAsia="Microsoft YaHei" w:hint="eastAsia"/>
        </w:rPr>
        <w:t>, we mentioned the</w:t>
      </w:r>
      <w:r w:rsidR="00C84259" w:rsidRPr="00F51973">
        <w:t xml:space="preserve"> </w:t>
      </w:r>
      <w:r w:rsidRPr="009C0DE2">
        <w:rPr>
          <w:rFonts w:eastAsia="Microsoft YaHei" w:hint="eastAsia"/>
        </w:rPr>
        <w:t>orphan rule that s</w:t>
      </w:r>
      <w:del w:id="1703" w:author="AnneMarieW" w:date="2018-03-21T13:14:00Z">
        <w:r w:rsidRPr="009C0DE2" w:rsidDel="000000CA">
          <w:rPr>
            <w:rFonts w:eastAsia="Microsoft YaHei" w:hint="eastAsia"/>
          </w:rPr>
          <w:delText>ays</w:delText>
        </w:r>
      </w:del>
      <w:ins w:id="1704" w:author="AnneMarieW" w:date="2018-03-21T13:14:00Z">
        <w:r w:rsidR="000000CA">
          <w:rPr>
            <w:rFonts w:eastAsia="Microsoft YaHei"/>
          </w:rPr>
          <w:t>tates</w:t>
        </w:r>
      </w:ins>
      <w:r w:rsidRPr="009C0DE2">
        <w:rPr>
          <w:rFonts w:eastAsia="Microsoft YaHei" w:hint="eastAsia"/>
        </w:rPr>
        <w:t xml:space="preserve"> we</w:t>
      </w:r>
      <w:r w:rsidRPr="009C0DE2">
        <w:rPr>
          <w:rFonts w:eastAsia="Microsoft YaHei"/>
        </w:rPr>
        <w:t>’</w:t>
      </w:r>
      <w:r w:rsidRPr="009C0DE2">
        <w:rPr>
          <w:rFonts w:eastAsia="Microsoft YaHei" w:hint="eastAsia"/>
        </w:rPr>
        <w:t>re allowed to implement a trait on a type as long as</w:t>
      </w:r>
      <w:r w:rsidR="00C84259" w:rsidRPr="00F51973">
        <w:t xml:space="preserve"> </w:t>
      </w:r>
      <w:r w:rsidRPr="009C0DE2">
        <w:rPr>
          <w:rFonts w:eastAsia="Microsoft YaHei" w:hint="eastAsia"/>
        </w:rPr>
        <w:t>either the trait or the type are local to our crate. It</w:t>
      </w:r>
      <w:del w:id="1705" w:author="AnneMarieW" w:date="2018-03-21T13:14:00Z">
        <w:r w:rsidRPr="009C0DE2" w:rsidDel="000000CA">
          <w:rPr>
            <w:rFonts w:eastAsia="Microsoft YaHei" w:hint="eastAsia"/>
          </w:rPr>
          <w:delText xml:space="preserve"> i</w:delText>
        </w:r>
      </w:del>
      <w:ins w:id="1706" w:author="AnneMarieW" w:date="2018-03-21T13:14:00Z">
        <w:r w:rsidR="000000CA">
          <w:rPr>
            <w:rFonts w:eastAsia="Microsoft YaHei"/>
          </w:rPr>
          <w:t>’</w:t>
        </w:r>
      </w:ins>
      <w:r w:rsidRPr="009C0DE2">
        <w:rPr>
          <w:rFonts w:eastAsia="Microsoft YaHei" w:hint="eastAsia"/>
        </w:rPr>
        <w:t>s possible to get</w:t>
      </w:r>
      <w:r w:rsidR="00C84259" w:rsidRPr="00F51973">
        <w:t xml:space="preserve"> </w:t>
      </w:r>
      <w:r w:rsidRPr="009C0DE2">
        <w:rPr>
          <w:rFonts w:eastAsia="Microsoft YaHei" w:hint="eastAsia"/>
        </w:rPr>
        <w:t>around this restriction using the</w:t>
      </w:r>
      <w:r w:rsidR="00C84259" w:rsidRPr="00F51973">
        <w:t xml:space="preserve"> </w:t>
      </w:r>
      <w:r w:rsidRPr="009C0DE2">
        <w:rPr>
          <w:rStyle w:val="EmphasisItalic"/>
          <w:rFonts w:eastAsia="Microsoft YaHei" w:hint="eastAsia"/>
        </w:rPr>
        <w:t>newtype pattern</w:t>
      </w:r>
      <w:r w:rsidRPr="009C0DE2">
        <w:rPr>
          <w:rFonts w:eastAsia="Microsoft YaHei" w:hint="eastAsia"/>
        </w:rPr>
        <w:t>, which involves creating a</w:t>
      </w:r>
      <w:r w:rsidR="00C84259" w:rsidRPr="00F51973">
        <w:t xml:space="preserve"> </w:t>
      </w:r>
      <w:r w:rsidRPr="009C0DE2">
        <w:rPr>
          <w:rFonts w:eastAsia="Microsoft YaHei" w:hint="eastAsia"/>
        </w:rPr>
        <w:t>new type in a tuple struct</w:t>
      </w:r>
      <w:ins w:id="1707" w:author="AnneMarieW" w:date="2018-03-21T13:14:00Z">
        <w:r w:rsidR="000000CA">
          <w:rPr>
            <w:rFonts w:eastAsia="Microsoft YaHei"/>
          </w:rPr>
          <w:t>.</w:t>
        </w:r>
      </w:ins>
      <w:r w:rsidRPr="009C0DE2">
        <w:rPr>
          <w:rFonts w:eastAsia="Microsoft YaHei" w:hint="eastAsia"/>
        </w:rPr>
        <w:t xml:space="preserve"> (</w:t>
      </w:r>
      <w:del w:id="1708" w:author="AnneMarieW" w:date="2018-03-21T13:14:00Z">
        <w:r w:rsidRPr="009C0DE2" w:rsidDel="000000CA">
          <w:rPr>
            <w:rFonts w:eastAsia="Microsoft YaHei" w:hint="eastAsia"/>
          </w:rPr>
          <w:delText>w</w:delText>
        </w:r>
      </w:del>
      <w:ins w:id="1709" w:author="AnneMarieW" w:date="2018-03-21T13:14:00Z">
        <w:r w:rsidR="000000CA">
          <w:rPr>
            <w:rFonts w:eastAsia="Microsoft YaHei"/>
          </w:rPr>
          <w:t>W</w:t>
        </w:r>
      </w:ins>
      <w:r w:rsidRPr="009C0DE2">
        <w:rPr>
          <w:rFonts w:eastAsia="Microsoft YaHei" w:hint="eastAsia"/>
        </w:rPr>
        <w:t>e covered tuple structs in</w:t>
      </w:r>
      <w:del w:id="1710" w:author="janelle" w:date="2018-03-23T16:02:00Z">
        <w:r w:rsidRPr="009C0DE2" w:rsidDel="00F836DB">
          <w:rPr>
            <w:rFonts w:eastAsia="Microsoft YaHei" w:hint="eastAsia"/>
          </w:rPr>
          <w:delText xml:space="preserve"> the</w:delText>
        </w:r>
      </w:del>
      <w:r w:rsidRPr="009C0DE2">
        <w:rPr>
          <w:rFonts w:eastAsia="Microsoft YaHei" w:hint="eastAsia"/>
        </w:rPr>
        <w:t xml:space="preserve"> </w:t>
      </w:r>
      <w:r w:rsidR="006D1401" w:rsidRPr="006D1401">
        <w:rPr>
          <w:rFonts w:eastAsia="Microsoft YaHei"/>
          <w:highlight w:val="yellow"/>
          <w:rPrChange w:id="1711" w:author="AnneMarieW" w:date="2018-03-21T13:15:00Z">
            <w:rPr>
              <w:rFonts w:ascii="Courier" w:eastAsia="Microsoft YaHei" w:hAnsi="Courier"/>
              <w:color w:val="0000FF"/>
              <w:sz w:val="20"/>
            </w:rPr>
          </w:rPrChange>
        </w:rPr>
        <w:t>“Tuple Structs</w:t>
      </w:r>
      <w:r w:rsidR="006D1401" w:rsidRPr="006D1401">
        <w:rPr>
          <w:highlight w:val="yellow"/>
          <w:rPrChange w:id="1712" w:author="AnneMarieW" w:date="2018-03-21T13:15:00Z">
            <w:rPr>
              <w:rFonts w:ascii="Courier" w:hAnsi="Courier"/>
              <w:color w:val="0000FF"/>
              <w:sz w:val="20"/>
            </w:rPr>
          </w:rPrChange>
        </w:rPr>
        <w:t xml:space="preserve"> </w:t>
      </w:r>
      <w:ins w:id="1713" w:author="AnneMarieW" w:date="2018-03-21T13:15:00Z">
        <w:r w:rsidR="006D1401" w:rsidRPr="006D1401">
          <w:rPr>
            <w:rFonts w:eastAsia="Microsoft YaHei"/>
            <w:highlight w:val="yellow"/>
            <w:rPrChange w:id="1714" w:author="AnneMarieW" w:date="2018-03-21T13:15:00Z">
              <w:rPr>
                <w:rFonts w:ascii="Courier" w:eastAsia="Microsoft YaHei" w:hAnsi="Courier"/>
                <w:color w:val="0000FF"/>
                <w:sz w:val="20"/>
              </w:rPr>
            </w:rPrChange>
          </w:rPr>
          <w:t>W</w:t>
        </w:r>
      </w:ins>
      <w:del w:id="1715" w:author="AnneMarieW" w:date="2018-03-21T13:15:00Z">
        <w:r w:rsidR="006D1401" w:rsidRPr="006D1401">
          <w:rPr>
            <w:rFonts w:eastAsia="Microsoft YaHei"/>
            <w:highlight w:val="yellow"/>
            <w:rPrChange w:id="1716" w:author="AnneMarieW" w:date="2018-03-21T13:15:00Z">
              <w:rPr>
                <w:rFonts w:ascii="Courier" w:eastAsia="Microsoft YaHei" w:hAnsi="Courier"/>
                <w:color w:val="0000FF"/>
                <w:sz w:val="20"/>
              </w:rPr>
            </w:rPrChange>
          </w:rPr>
          <w:delText>w</w:delText>
        </w:r>
      </w:del>
      <w:r w:rsidR="006D1401" w:rsidRPr="006D1401">
        <w:rPr>
          <w:rFonts w:eastAsia="Microsoft YaHei"/>
          <w:highlight w:val="yellow"/>
          <w:rPrChange w:id="1717" w:author="AnneMarieW" w:date="2018-03-21T13:15:00Z">
            <w:rPr>
              <w:rFonts w:ascii="Courier" w:eastAsia="Microsoft YaHei" w:hAnsi="Courier"/>
              <w:color w:val="0000FF"/>
              <w:sz w:val="20"/>
            </w:rPr>
          </w:rPrChange>
        </w:rPr>
        <w:t xml:space="preserve">ithout Named Fields to Create Different Types” </w:t>
      </w:r>
      <w:ins w:id="1718" w:author="janelle" w:date="2018-03-23T16:02:00Z">
        <w:r w:rsidR="00F836DB">
          <w:rPr>
            <w:rFonts w:eastAsia="Microsoft YaHei"/>
            <w:highlight w:val="yellow"/>
          </w:rPr>
          <w:t xml:space="preserve">on page XX </w:t>
        </w:r>
      </w:ins>
      <w:del w:id="1719" w:author="AnneMarieW" w:date="2018-03-21T13:14:00Z">
        <w:r w:rsidR="006D1401" w:rsidRPr="006D1401">
          <w:rPr>
            <w:rFonts w:eastAsia="Microsoft YaHei"/>
            <w:highlight w:val="yellow"/>
            <w:rPrChange w:id="1720" w:author="AnneMarieW" w:date="2018-03-21T13:15:00Z">
              <w:rPr>
                <w:rFonts w:ascii="Courier" w:eastAsia="Microsoft YaHei" w:hAnsi="Courier"/>
                <w:color w:val="0000FF"/>
                <w:sz w:val="20"/>
              </w:rPr>
            </w:rPrChange>
          </w:rPr>
          <w:delText xml:space="preserve">section </w:delText>
        </w:r>
      </w:del>
      <w:del w:id="1721" w:author="AnneMarieW" w:date="2018-03-21T13:15:00Z">
        <w:r w:rsidR="006D1401" w:rsidRPr="006D1401">
          <w:rPr>
            <w:rFonts w:eastAsia="Microsoft YaHei"/>
            <w:highlight w:val="yellow"/>
            <w:rPrChange w:id="1722" w:author="AnneMarieW" w:date="2018-03-21T13:15:00Z">
              <w:rPr>
                <w:rFonts w:ascii="Courier" w:eastAsia="Microsoft YaHei" w:hAnsi="Courier"/>
                <w:color w:val="0000FF"/>
                <w:sz w:val="20"/>
              </w:rPr>
            </w:rPrChange>
          </w:rPr>
          <w:delText>of</w:delText>
        </w:r>
      </w:del>
      <w:ins w:id="1723" w:author="AnneMarieW" w:date="2018-03-21T13:15:00Z">
        <w:r w:rsidR="006D1401" w:rsidRPr="006D1401">
          <w:rPr>
            <w:rFonts w:eastAsia="Microsoft YaHei"/>
            <w:highlight w:val="yellow"/>
            <w:rPrChange w:id="1724" w:author="AnneMarieW" w:date="2018-03-21T13:15:00Z">
              <w:rPr>
                <w:rFonts w:ascii="Courier" w:eastAsia="Microsoft YaHei" w:hAnsi="Courier"/>
                <w:color w:val="0000FF"/>
                <w:sz w:val="20"/>
              </w:rPr>
            </w:rPrChange>
          </w:rPr>
          <w:t>in</w:t>
        </w:r>
      </w:ins>
      <w:r w:rsidR="006D1401" w:rsidRPr="006D1401">
        <w:rPr>
          <w:rFonts w:eastAsia="Microsoft YaHei"/>
          <w:highlight w:val="yellow"/>
          <w:rPrChange w:id="1725" w:author="AnneMarieW" w:date="2018-03-21T13:15:00Z">
            <w:rPr>
              <w:rFonts w:ascii="Courier" w:eastAsia="Microsoft YaHei" w:hAnsi="Courier"/>
              <w:color w:val="0000FF"/>
              <w:sz w:val="20"/>
            </w:rPr>
          </w:rPrChange>
        </w:rPr>
        <w:t xml:space="preserve"> Chapter 5</w:t>
      </w:r>
      <w:ins w:id="1726" w:author="AnneMarieW" w:date="2018-03-22T10:59:00Z">
        <w:r w:rsidR="00B74426">
          <w:rPr>
            <w:rFonts w:eastAsia="Microsoft YaHei"/>
          </w:rPr>
          <w:t>.</w:t>
        </w:r>
      </w:ins>
      <w:r w:rsidRPr="009C0DE2">
        <w:rPr>
          <w:rFonts w:eastAsia="Microsoft YaHei" w:hint="eastAsia"/>
        </w:rPr>
        <w:t>)</w:t>
      </w:r>
      <w:del w:id="1727" w:author="AnneMarieW" w:date="2018-03-22T10:59:00Z">
        <w:r w:rsidRPr="009C0DE2" w:rsidDel="00B74426">
          <w:rPr>
            <w:rFonts w:eastAsia="Microsoft YaHei" w:hint="eastAsia"/>
          </w:rPr>
          <w:delText>.</w:delText>
        </w:r>
      </w:del>
      <w:r w:rsidRPr="009C0DE2">
        <w:rPr>
          <w:rFonts w:eastAsia="Microsoft YaHei" w:hint="eastAsia"/>
        </w:rPr>
        <w:t xml:space="preserve"> The</w:t>
      </w:r>
      <w:r w:rsidR="00C84259" w:rsidRPr="00F51973">
        <w:t xml:space="preserve"> </w:t>
      </w:r>
      <w:r w:rsidRPr="009C0DE2">
        <w:rPr>
          <w:rFonts w:eastAsia="Microsoft YaHei" w:hint="eastAsia"/>
        </w:rPr>
        <w:t xml:space="preserve">tuple struct will have one field and </w:t>
      </w:r>
      <w:del w:id="1728" w:author="AnneMarieW" w:date="2018-03-21T13:16:00Z">
        <w:r w:rsidRPr="009C0DE2" w:rsidDel="003B3215">
          <w:rPr>
            <w:rFonts w:eastAsia="Microsoft YaHei" w:hint="eastAsia"/>
          </w:rPr>
          <w:delText xml:space="preserve">will </w:delText>
        </w:r>
      </w:del>
      <w:r w:rsidRPr="009C0DE2">
        <w:rPr>
          <w:rFonts w:eastAsia="Microsoft YaHei" w:hint="eastAsia"/>
        </w:rPr>
        <w:t>be a thin wrapper around the type we</w:t>
      </w:r>
      <w:r w:rsidR="00C84259" w:rsidRPr="00F51973">
        <w:t xml:space="preserve"> </w:t>
      </w:r>
      <w:r w:rsidRPr="009C0DE2">
        <w:rPr>
          <w:rFonts w:eastAsia="Microsoft YaHei" w:hint="eastAsia"/>
        </w:rPr>
        <w:t>want to implement a trait for. Then the wrapper type is local to our crate, and</w:t>
      </w:r>
      <w:r w:rsidR="00C84259" w:rsidRPr="00F51973">
        <w:t xml:space="preserve"> </w:t>
      </w:r>
      <w:r w:rsidRPr="009C0DE2">
        <w:rPr>
          <w:rFonts w:eastAsia="Microsoft YaHei" w:hint="eastAsia"/>
        </w:rPr>
        <w:t xml:space="preserve">we can implement the trait on the wrapper. </w:t>
      </w:r>
      <w:del w:id="1729" w:author="AnneMarieW" w:date="2018-03-21T13:17:00Z">
        <w:r w:rsidR="006D1401" w:rsidRPr="006D1401">
          <w:rPr>
            <w:rStyle w:val="EmphasisItalic"/>
            <w:rFonts w:eastAsia="Microsoft YaHei"/>
            <w:rPrChange w:id="1730" w:author="AnneMarieW" w:date="2018-03-21T13:17:00Z">
              <w:rPr>
                <w:rFonts w:ascii="Courier" w:eastAsia="Microsoft YaHei" w:hAnsi="Courier"/>
                <w:color w:val="0000FF"/>
                <w:sz w:val="20"/>
              </w:rPr>
            </w:rPrChange>
          </w:rPr>
          <w:delText>“</w:delText>
        </w:r>
      </w:del>
      <w:r w:rsidR="006D1401" w:rsidRPr="006D1401">
        <w:rPr>
          <w:rStyle w:val="EmphasisItalic"/>
          <w:rFonts w:eastAsia="Microsoft YaHei"/>
          <w:rPrChange w:id="1731" w:author="AnneMarieW" w:date="2018-03-21T13:17:00Z">
            <w:rPr>
              <w:rFonts w:ascii="Courier" w:eastAsia="Microsoft YaHei" w:hAnsi="Courier"/>
              <w:color w:val="0000FF"/>
              <w:sz w:val="20"/>
            </w:rPr>
          </w:rPrChange>
        </w:rPr>
        <w:t>Newtype</w:t>
      </w:r>
      <w:del w:id="1732" w:author="AnneMarieW" w:date="2018-03-21T13:17:00Z">
        <w:r w:rsidRPr="009C0DE2" w:rsidDel="002C09B5">
          <w:rPr>
            <w:rFonts w:eastAsia="Microsoft YaHei"/>
          </w:rPr>
          <w:delText>”</w:delText>
        </w:r>
      </w:del>
      <w:r w:rsidRPr="009C0DE2">
        <w:rPr>
          <w:rFonts w:eastAsia="Microsoft YaHei" w:hint="eastAsia"/>
        </w:rPr>
        <w:t xml:space="preserve"> is a term </w:t>
      </w:r>
      <w:ins w:id="1733" w:author="AnneMarieW" w:date="2018-03-21T13:16:00Z">
        <w:r w:rsidR="003B3215">
          <w:rPr>
            <w:rFonts w:eastAsia="Microsoft YaHei"/>
          </w:rPr>
          <w:t xml:space="preserve">that </w:t>
        </w:r>
      </w:ins>
      <w:r w:rsidRPr="009C0DE2">
        <w:rPr>
          <w:rFonts w:eastAsia="Microsoft YaHei" w:hint="eastAsia"/>
        </w:rPr>
        <w:t>originat</w:t>
      </w:r>
      <w:ins w:id="1734" w:author="AnneMarieW" w:date="2018-03-21T13:16:00Z">
        <w:r w:rsidR="003B3215">
          <w:rPr>
            <w:rFonts w:eastAsia="Microsoft YaHei"/>
          </w:rPr>
          <w:t>es</w:t>
        </w:r>
      </w:ins>
      <w:del w:id="1735" w:author="AnneMarieW" w:date="2018-03-21T13:16:00Z">
        <w:r w:rsidRPr="009C0DE2" w:rsidDel="003B3215">
          <w:rPr>
            <w:rFonts w:eastAsia="Microsoft YaHei" w:hint="eastAsia"/>
          </w:rPr>
          <w:delText>ing</w:delText>
        </w:r>
      </w:del>
      <w:r w:rsidRPr="009C0DE2">
        <w:rPr>
          <w:rFonts w:eastAsia="Microsoft YaHei" w:hint="eastAsia"/>
        </w:rPr>
        <w:t xml:space="preserve"> from</w:t>
      </w:r>
      <w:r w:rsidR="00C84259" w:rsidRPr="00F51973">
        <w:t xml:space="preserve"> </w:t>
      </w:r>
      <w:r w:rsidRPr="009C0DE2">
        <w:rPr>
          <w:rFonts w:eastAsia="Microsoft YaHei" w:hint="eastAsia"/>
        </w:rPr>
        <w:t>the Haskell programming language. There</w:t>
      </w:r>
      <w:del w:id="1736" w:author="AnneMarieW" w:date="2018-03-21T13:17:00Z">
        <w:r w:rsidRPr="009C0DE2" w:rsidDel="002C09B5">
          <w:rPr>
            <w:rFonts w:eastAsia="Microsoft YaHei"/>
          </w:rPr>
          <w:delText>’</w:delText>
        </w:r>
      </w:del>
      <w:ins w:id="1737" w:author="AnneMarieW" w:date="2018-03-21T13:17:00Z">
        <w:r w:rsidR="002C09B5">
          <w:rPr>
            <w:rFonts w:eastAsia="Microsoft YaHei"/>
          </w:rPr>
          <w:t xml:space="preserve"> i</w:t>
        </w:r>
      </w:ins>
      <w:r w:rsidRPr="009C0DE2">
        <w:rPr>
          <w:rFonts w:eastAsia="Microsoft YaHei" w:hint="eastAsia"/>
        </w:rPr>
        <w:t>s no runtime performance penalty for</w:t>
      </w:r>
      <w:r w:rsidR="00C84259" w:rsidRPr="00F51973">
        <w:t xml:space="preserve"> </w:t>
      </w:r>
      <w:r w:rsidRPr="009C0DE2">
        <w:rPr>
          <w:rFonts w:eastAsia="Microsoft YaHei" w:hint="eastAsia"/>
        </w:rPr>
        <w:t>using this pattern, and the wrapper type is elided at compile time.</w:t>
      </w:r>
    </w:p>
    <w:p w14:paraId="1D636C8A" w14:textId="77777777" w:rsidR="003C4BF2" w:rsidRDefault="000000CA">
      <w:pPr>
        <w:pStyle w:val="ProductionDirective"/>
        <w:rPr>
          <w:rPrChange w:id="1738" w:author="AnneMarieW" w:date="2018-03-21T13:15:00Z">
            <w:rPr>
              <w:rFonts w:eastAsia="Microsoft YaHei"/>
            </w:rPr>
          </w:rPrChange>
        </w:rPr>
        <w:pPrChange w:id="1739" w:author="AnneMarieW" w:date="2018-03-21T13:15:00Z">
          <w:pPr>
            <w:pStyle w:val="BodyFirst"/>
          </w:pPr>
        </w:pPrChange>
      </w:pPr>
      <w:ins w:id="1740" w:author="AnneMarieW" w:date="2018-03-21T13:15:00Z">
        <w:r>
          <w:t>prod: check</w:t>
        </w:r>
      </w:ins>
      <w:ins w:id="1741" w:author="janelle" w:date="2018-03-23T16:03:00Z">
        <w:r w:rsidR="00F836DB">
          <w:t>/link</w:t>
        </w:r>
      </w:ins>
      <w:ins w:id="1742" w:author="AnneMarieW" w:date="2018-03-21T13:15:00Z">
        <w:r>
          <w:t xml:space="preserve"> xref</w:t>
        </w:r>
      </w:ins>
      <w:ins w:id="1743" w:author="AnneMarieW" w:date="2018-03-21T13:16:00Z">
        <w:r>
          <w:t>s</w:t>
        </w:r>
      </w:ins>
      <w:ins w:id="1744" w:author="janelle" w:date="2018-03-23T16:03:00Z">
        <w:r w:rsidR="00F836DB">
          <w:t xml:space="preserve"> (ch 10 &amp; ch 5)</w:t>
        </w:r>
      </w:ins>
    </w:p>
    <w:p w14:paraId="0A479B37" w14:textId="77777777" w:rsidR="00DF5F30" w:rsidRPr="009C0DE2" w:rsidRDefault="00DF5F30" w:rsidP="00173090">
      <w:pPr>
        <w:pStyle w:val="Body"/>
      </w:pPr>
      <w:r w:rsidRPr="009C0DE2">
        <w:rPr>
          <w:rFonts w:hint="eastAsia"/>
        </w:rPr>
        <w:t xml:space="preserve">As an example, </w:t>
      </w:r>
      <w:ins w:id="1745" w:author="AnneMarieW" w:date="2018-03-21T13:17:00Z">
        <w:r w:rsidR="002C09B5">
          <w:t xml:space="preserve">let’s say </w:t>
        </w:r>
      </w:ins>
      <w:r w:rsidRPr="009C0DE2">
        <w:rPr>
          <w:rFonts w:hint="eastAsia"/>
        </w:rPr>
        <w:t>we want to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Vec</w:t>
      </w:r>
      <w:r w:rsidRPr="009C0DE2">
        <w:rPr>
          <w:rFonts w:hint="eastAsia"/>
        </w:rPr>
        <w:t>, which the orphan rule</w:t>
      </w:r>
      <w:r w:rsidR="00C84259" w:rsidRPr="00F51973">
        <w:t xml:space="preserve"> </w:t>
      </w:r>
      <w:r w:rsidRPr="009C0DE2">
        <w:rPr>
          <w:rFonts w:hint="eastAsia"/>
        </w:rPr>
        <w:t>prevents us from doing directly because the</w:t>
      </w:r>
      <w:r w:rsidR="00C84259" w:rsidRPr="00F51973">
        <w:t xml:space="preserve"> </w:t>
      </w:r>
      <w:r w:rsidRPr="009C0DE2">
        <w:rPr>
          <w:rStyle w:val="Literal"/>
          <w:rFonts w:hint="eastAsia"/>
        </w:rPr>
        <w:t>Display</w:t>
      </w:r>
      <w:r w:rsidR="00C84259" w:rsidRPr="00F51973">
        <w:t xml:space="preserve"> </w:t>
      </w:r>
      <w:r w:rsidRPr="009C0DE2">
        <w:rPr>
          <w:rFonts w:hint="eastAsia"/>
        </w:rPr>
        <w:t>trait and the</w:t>
      </w:r>
      <w:r w:rsidR="00C84259" w:rsidRPr="00F51973">
        <w:t xml:space="preserve"> </w:t>
      </w:r>
      <w:r w:rsidRPr="009C0DE2">
        <w:rPr>
          <w:rStyle w:val="Literal"/>
          <w:rFonts w:hint="eastAsia"/>
        </w:rPr>
        <w:t>Vec</w:t>
      </w:r>
      <w:r w:rsidR="00C84259" w:rsidRPr="00F51973">
        <w:t xml:space="preserve"> </w:t>
      </w:r>
      <w:r w:rsidRPr="009C0DE2">
        <w:rPr>
          <w:rFonts w:hint="eastAsia"/>
        </w:rPr>
        <w:t>type</w:t>
      </w:r>
      <w:r w:rsidR="00C84259" w:rsidRPr="00F51973">
        <w:t xml:space="preserve"> </w:t>
      </w:r>
      <w:r w:rsidRPr="009C0DE2">
        <w:rPr>
          <w:rFonts w:hint="eastAsia"/>
        </w:rPr>
        <w:t xml:space="preserve">are </w:t>
      </w:r>
      <w:del w:id="1746" w:author="AnneMarieW" w:date="2018-03-21T13:17:00Z">
        <w:r w:rsidRPr="009C0DE2" w:rsidDel="002C09B5">
          <w:rPr>
            <w:rFonts w:hint="eastAsia"/>
          </w:rPr>
          <w:delText xml:space="preserve">both </w:delText>
        </w:r>
      </w:del>
      <w:r w:rsidRPr="009C0DE2">
        <w:rPr>
          <w:rFonts w:hint="eastAsia"/>
        </w:rPr>
        <w:t xml:space="preserve">defined outside </w:t>
      </w:r>
      <w:del w:id="1747" w:author="AnneMarieW" w:date="2018-03-21T13:17:00Z">
        <w:r w:rsidRPr="009C0DE2" w:rsidDel="002C09B5">
          <w:rPr>
            <w:rFonts w:hint="eastAsia"/>
          </w:rPr>
          <w:delText xml:space="preserve">of </w:delText>
        </w:r>
      </w:del>
      <w:r w:rsidRPr="009C0DE2">
        <w:rPr>
          <w:rFonts w:hint="eastAsia"/>
        </w:rPr>
        <w:t>our crate. We can make a</w:t>
      </w:r>
      <w:r w:rsidR="00C84259" w:rsidRPr="00F51973">
        <w:t xml:space="preserve"> </w:t>
      </w:r>
      <w:r w:rsidRPr="009C0DE2">
        <w:rPr>
          <w:rStyle w:val="Literal"/>
          <w:rFonts w:hint="eastAsia"/>
        </w:rPr>
        <w:t>Wrapper</w:t>
      </w:r>
      <w:r w:rsidR="00C84259" w:rsidRPr="00F51973">
        <w:t xml:space="preserve"> </w:t>
      </w:r>
      <w:r w:rsidRPr="009C0DE2">
        <w:rPr>
          <w:rFonts w:hint="eastAsia"/>
        </w:rPr>
        <w:t>struct that</w:t>
      </w:r>
      <w:r w:rsidR="00C84259" w:rsidRPr="00F51973">
        <w:t xml:space="preserve"> </w:t>
      </w:r>
      <w:r w:rsidRPr="009C0DE2">
        <w:rPr>
          <w:rFonts w:hint="eastAsia"/>
        </w:rPr>
        <w:t>holds an instance of</w:t>
      </w:r>
      <w:r w:rsidR="00C84259" w:rsidRPr="00F51973">
        <w:t xml:space="preserve"> </w:t>
      </w:r>
      <w:r w:rsidRPr="009C0DE2">
        <w:rPr>
          <w:rStyle w:val="Literal"/>
          <w:rFonts w:hint="eastAsia"/>
        </w:rPr>
        <w:t>Vec</w:t>
      </w:r>
      <w:del w:id="1748" w:author="AnneMarieW" w:date="2018-03-21T13:17:00Z">
        <w:r w:rsidRPr="009C0DE2" w:rsidDel="002C09B5">
          <w:rPr>
            <w:rFonts w:hint="eastAsia"/>
          </w:rPr>
          <w:delText>,</w:delText>
        </w:r>
      </w:del>
      <w:ins w:id="1749" w:author="AnneMarieW" w:date="2018-03-21T13:17:00Z">
        <w:r w:rsidR="002C09B5">
          <w:t>;</w:t>
        </w:r>
      </w:ins>
      <w:r w:rsidRPr="009C0DE2">
        <w:rPr>
          <w:rFonts w:hint="eastAsia"/>
        </w:rPr>
        <w:t xml:space="preserve"> then we can implement</w:t>
      </w:r>
      <w:r w:rsidR="00C84259" w:rsidRPr="00F51973">
        <w:t xml:space="preserve"> </w:t>
      </w:r>
      <w:r w:rsidRPr="009C0DE2">
        <w:rPr>
          <w:rStyle w:val="Literal"/>
          <w:rFonts w:hint="eastAsia"/>
        </w:rPr>
        <w:t>Display</w:t>
      </w:r>
      <w:r w:rsidR="00C84259" w:rsidRPr="00F51973">
        <w:t xml:space="preserve"> </w:t>
      </w:r>
      <w:r w:rsidRPr="009C0DE2">
        <w:rPr>
          <w:rFonts w:hint="eastAsia"/>
        </w:rPr>
        <w:t>on</w:t>
      </w:r>
      <w:r w:rsidR="00C84259" w:rsidRPr="00F51973">
        <w:t xml:space="preserve"> </w:t>
      </w:r>
      <w:r w:rsidRPr="009C0DE2">
        <w:rPr>
          <w:rStyle w:val="Literal"/>
          <w:rFonts w:hint="eastAsia"/>
        </w:rPr>
        <w:t>Wrapper</w:t>
      </w:r>
      <w:r w:rsidR="00C84259" w:rsidRPr="00F51973">
        <w:t xml:space="preserve"> </w:t>
      </w:r>
      <w:r w:rsidRPr="009C0DE2">
        <w:rPr>
          <w:rFonts w:hint="eastAsia"/>
        </w:rPr>
        <w:t>and</w:t>
      </w:r>
      <w:r w:rsidR="00C84259" w:rsidRPr="00F51973">
        <w:t xml:space="preserve"> </w:t>
      </w:r>
      <w:r w:rsidRPr="009C0DE2">
        <w:rPr>
          <w:rFonts w:hint="eastAsia"/>
        </w:rPr>
        <w:t>use the</w:t>
      </w:r>
      <w:r w:rsidR="00C84259" w:rsidRPr="00F51973">
        <w:t xml:space="preserve"> </w:t>
      </w:r>
      <w:r w:rsidRPr="009C0DE2">
        <w:rPr>
          <w:rStyle w:val="Literal"/>
          <w:rFonts w:hint="eastAsia"/>
        </w:rPr>
        <w:t>Vec</w:t>
      </w:r>
      <w:r w:rsidR="00C84259" w:rsidRPr="00F51973">
        <w:t xml:space="preserve"> </w:t>
      </w:r>
      <w:r w:rsidRPr="009C0DE2">
        <w:rPr>
          <w:rFonts w:hint="eastAsia"/>
        </w:rPr>
        <w:t>value</w:t>
      </w:r>
      <w:ins w:id="1750" w:author="AnneMarieW" w:date="2018-03-21T13:18:00Z">
        <w:r w:rsidR="002C09B5">
          <w:t>,</w:t>
        </w:r>
      </w:ins>
      <w:r w:rsidRPr="009C0DE2">
        <w:rPr>
          <w:rFonts w:hint="eastAsia"/>
        </w:rPr>
        <w:t xml:space="preserve"> as shown in Listing 19-31:</w:t>
      </w:r>
    </w:p>
    <w:p w14:paraId="781A3F7B" w14:textId="77777777" w:rsidR="00DF5F30" w:rsidRPr="009C0DE2" w:rsidRDefault="00DF5F30" w:rsidP="009C0DE2">
      <w:pPr>
        <w:pStyle w:val="ProductionDirective"/>
        <w:rPr>
          <w:rFonts w:eastAsia="Microsoft YaHei"/>
        </w:rPr>
      </w:pPr>
      <w:del w:id="1751" w:author="janelle" w:date="2018-03-23T16:03:00Z">
        <w:r w:rsidRPr="009C0DE2" w:rsidDel="00F836DB">
          <w:rPr>
            <w:rFonts w:eastAsia="Microsoft YaHei" w:hint="eastAsia"/>
          </w:rPr>
          <w:delText xml:space="preserve">Filename: </w:delText>
        </w:r>
      </w:del>
      <w:r w:rsidRPr="009C0DE2">
        <w:rPr>
          <w:rFonts w:eastAsia="Microsoft YaHei" w:hint="eastAsia"/>
        </w:rPr>
        <w:t>src/main.rs</w:t>
      </w:r>
    </w:p>
    <w:p w14:paraId="22023BDC" w14:textId="77777777" w:rsidR="00DF5F30" w:rsidRPr="009C0DE2" w:rsidRDefault="00DF5F30" w:rsidP="00F51973">
      <w:pPr>
        <w:pStyle w:val="CodeA"/>
      </w:pPr>
      <w:r w:rsidRPr="009C0DE2">
        <w:rPr>
          <w:rFonts w:hint="eastAsia"/>
        </w:rPr>
        <w:t>use std::fmt;</w:t>
      </w:r>
    </w:p>
    <w:p w14:paraId="4ABF293C" w14:textId="77777777" w:rsidR="00DF5F30" w:rsidRPr="009C0DE2" w:rsidRDefault="00DF5F30" w:rsidP="009C0DE2">
      <w:pPr>
        <w:pStyle w:val="CodeB"/>
      </w:pPr>
    </w:p>
    <w:p w14:paraId="229DB31F" w14:textId="77777777" w:rsidR="00DF5F30" w:rsidRPr="009C0DE2" w:rsidRDefault="00DF5F30" w:rsidP="009C0DE2">
      <w:pPr>
        <w:pStyle w:val="CodeB"/>
      </w:pPr>
      <w:r w:rsidRPr="009C0DE2">
        <w:rPr>
          <w:rFonts w:hint="eastAsia"/>
        </w:rPr>
        <w:t>struct Wrapper(Vec&lt;String&gt;);</w:t>
      </w:r>
    </w:p>
    <w:p w14:paraId="16ED7B50" w14:textId="77777777" w:rsidR="00DF5F30" w:rsidRPr="009C0DE2" w:rsidRDefault="00DF5F30" w:rsidP="009C0DE2">
      <w:pPr>
        <w:pStyle w:val="CodeB"/>
      </w:pPr>
    </w:p>
    <w:p w14:paraId="2FA077BE" w14:textId="77777777" w:rsidR="00DF5F30" w:rsidRPr="009C0DE2" w:rsidRDefault="00DF5F30" w:rsidP="009C0DE2">
      <w:pPr>
        <w:pStyle w:val="CodeB"/>
      </w:pPr>
      <w:r w:rsidRPr="009C0DE2">
        <w:rPr>
          <w:rFonts w:hint="eastAsia"/>
        </w:rPr>
        <w:t>impl fmt::Display for Wrapper {</w:t>
      </w:r>
    </w:p>
    <w:p w14:paraId="3A1E7908" w14:textId="1A53C26A" w:rsidR="00DF5F30" w:rsidRPr="009C0DE2" w:rsidRDefault="00C84259" w:rsidP="00873601">
      <w:pPr>
        <w:pStyle w:val="CodeB"/>
      </w:pPr>
      <w:r>
        <w:rPr>
          <w:rFonts w:hint="eastAsia"/>
        </w:rPr>
        <w:t xml:space="preserve"> </w:t>
      </w:r>
      <w:ins w:id="1752" w:author="Carol Nichols" w:date="2018-03-27T13:38:00Z">
        <w:r w:rsidR="00E61932">
          <w:t xml:space="preserve">   </w:t>
        </w:r>
      </w:ins>
      <w:r w:rsidR="00DF5F30" w:rsidRPr="009C0DE2">
        <w:rPr>
          <w:rFonts w:hint="eastAsia"/>
        </w:rPr>
        <w:t>fn fmt(&amp;self, f: &amp;mut fmt::Formatter) -&gt; fmt::Result {</w:t>
      </w:r>
    </w:p>
    <w:p w14:paraId="3E160CE9" w14:textId="059183EF" w:rsidR="00DF5F30" w:rsidRPr="009C0DE2" w:rsidRDefault="00C84259" w:rsidP="00873601">
      <w:pPr>
        <w:pStyle w:val="CodeB"/>
      </w:pPr>
      <w:r>
        <w:rPr>
          <w:rFonts w:hint="eastAsia"/>
        </w:rPr>
        <w:t xml:space="preserve">  </w:t>
      </w:r>
      <w:ins w:id="1753" w:author="Carol Nichols" w:date="2018-03-27T13:38:00Z">
        <w:r w:rsidR="00E61932">
          <w:t xml:space="preserve">      </w:t>
        </w:r>
      </w:ins>
      <w:r w:rsidR="00DF5F30" w:rsidRPr="009C0DE2">
        <w:rPr>
          <w:rFonts w:hint="eastAsia"/>
        </w:rPr>
        <w:t>write!(f, "[{}]", self.0.join(", "))</w:t>
      </w:r>
    </w:p>
    <w:p w14:paraId="6EFA1AC9" w14:textId="0A6BDEB3" w:rsidR="00DF5F30" w:rsidRPr="009C0DE2" w:rsidRDefault="00C84259" w:rsidP="00873601">
      <w:pPr>
        <w:pStyle w:val="CodeB"/>
      </w:pPr>
      <w:r>
        <w:rPr>
          <w:rFonts w:hint="eastAsia"/>
        </w:rPr>
        <w:t xml:space="preserve"> </w:t>
      </w:r>
      <w:ins w:id="1754" w:author="Carol Nichols" w:date="2018-03-27T13:38:00Z">
        <w:r w:rsidR="00E61932">
          <w:t xml:space="preserve">   </w:t>
        </w:r>
      </w:ins>
      <w:r w:rsidR="00DF5F30" w:rsidRPr="009C0DE2">
        <w:rPr>
          <w:rFonts w:hint="eastAsia"/>
        </w:rPr>
        <w:t>}</w:t>
      </w:r>
    </w:p>
    <w:p w14:paraId="0BE2908D" w14:textId="77777777" w:rsidR="00DF5F30" w:rsidRPr="009C0DE2" w:rsidRDefault="00DF5F30" w:rsidP="00873601">
      <w:pPr>
        <w:pStyle w:val="CodeB"/>
      </w:pPr>
      <w:r w:rsidRPr="009C0DE2">
        <w:rPr>
          <w:rFonts w:hint="eastAsia"/>
        </w:rPr>
        <w:t>}</w:t>
      </w:r>
    </w:p>
    <w:p w14:paraId="0DD02AB2" w14:textId="77777777" w:rsidR="00DF5F30" w:rsidRPr="009C0DE2" w:rsidRDefault="00DF5F30" w:rsidP="00873601">
      <w:pPr>
        <w:pStyle w:val="CodeB"/>
      </w:pPr>
    </w:p>
    <w:p w14:paraId="0602AE5B" w14:textId="77777777" w:rsidR="00DF5F30" w:rsidRPr="009C0DE2" w:rsidRDefault="00DF5F30" w:rsidP="00873601">
      <w:pPr>
        <w:pStyle w:val="CodeB"/>
      </w:pPr>
      <w:r w:rsidRPr="009C0DE2">
        <w:rPr>
          <w:rFonts w:hint="eastAsia"/>
        </w:rPr>
        <w:t>fn main() {</w:t>
      </w:r>
    </w:p>
    <w:p w14:paraId="2FE79BAC" w14:textId="5BBE24FF" w:rsidR="00DF5F30" w:rsidRPr="009C0DE2" w:rsidRDefault="00E61932" w:rsidP="00873601">
      <w:pPr>
        <w:pStyle w:val="CodeB"/>
      </w:pPr>
      <w:ins w:id="1755" w:author="Carol Nichols" w:date="2018-03-27T13:38:00Z">
        <w:r>
          <w:t xml:space="preserve">   </w:t>
        </w:r>
      </w:ins>
      <w:r w:rsidR="00C84259">
        <w:rPr>
          <w:rFonts w:hint="eastAsia"/>
        </w:rPr>
        <w:t xml:space="preserve"> </w:t>
      </w:r>
      <w:r w:rsidR="00DF5F30" w:rsidRPr="009C0DE2">
        <w:rPr>
          <w:rFonts w:hint="eastAsia"/>
        </w:rPr>
        <w:t>let w = Wrapper(vec![String::from("hello"), String::from("world")]);</w:t>
      </w:r>
    </w:p>
    <w:p w14:paraId="634BDB51" w14:textId="3398A6C1" w:rsidR="00DF5F30" w:rsidRPr="009C0DE2" w:rsidRDefault="00C84259" w:rsidP="00873601">
      <w:pPr>
        <w:pStyle w:val="CodeB"/>
      </w:pPr>
      <w:r>
        <w:rPr>
          <w:rFonts w:hint="eastAsia"/>
        </w:rPr>
        <w:t xml:space="preserve"> </w:t>
      </w:r>
      <w:ins w:id="1756" w:author="Carol Nichols" w:date="2018-03-27T13:38:00Z">
        <w:r w:rsidR="00E61932">
          <w:t xml:space="preserve">   </w:t>
        </w:r>
      </w:ins>
      <w:r w:rsidR="00DF5F30" w:rsidRPr="009C0DE2">
        <w:rPr>
          <w:rFonts w:hint="eastAsia"/>
        </w:rPr>
        <w:t>println!("w = {}", w);</w:t>
      </w:r>
    </w:p>
    <w:p w14:paraId="7029975A" w14:textId="77777777" w:rsidR="00DF5F30" w:rsidRPr="009C0DE2" w:rsidRDefault="00DF5F30" w:rsidP="009C0DE2">
      <w:pPr>
        <w:pStyle w:val="CodeC"/>
      </w:pPr>
      <w:r w:rsidRPr="009C0DE2">
        <w:rPr>
          <w:rFonts w:hint="eastAsia"/>
        </w:rPr>
        <w:t>}</w:t>
      </w:r>
    </w:p>
    <w:p w14:paraId="06A04B3D" w14:textId="77777777" w:rsidR="00DF5F30" w:rsidRPr="009C0DE2" w:rsidRDefault="00DF5F30" w:rsidP="00873601">
      <w:pPr>
        <w:pStyle w:val="Listing"/>
        <w:rPr>
          <w:rFonts w:eastAsia="Microsoft YaHei"/>
        </w:rPr>
      </w:pPr>
      <w:r w:rsidRPr="009C0DE2">
        <w:rPr>
          <w:rFonts w:eastAsia="Microsoft YaHei" w:hint="eastAsia"/>
        </w:rPr>
        <w:lastRenderedPageBreak/>
        <w:t>Listing 19-31: Creating a</w:t>
      </w:r>
      <w:r w:rsidR="00C84259" w:rsidRPr="00F51973">
        <w:t xml:space="preserve"> </w:t>
      </w:r>
      <w:r w:rsidRPr="009C0DE2">
        <w:rPr>
          <w:rStyle w:val="LiteralCaption"/>
          <w:rFonts w:hint="eastAsia"/>
        </w:rPr>
        <w:t>Wrapper</w:t>
      </w:r>
      <w:r w:rsidR="00C84259" w:rsidRPr="00F51973">
        <w:t xml:space="preserve"> </w:t>
      </w:r>
      <w:r w:rsidRPr="009C0DE2">
        <w:rPr>
          <w:rFonts w:eastAsia="Microsoft YaHei" w:hint="eastAsia"/>
        </w:rPr>
        <w:t>type around</w:t>
      </w:r>
      <w:r w:rsidR="00C84259" w:rsidRPr="00F51973">
        <w:t xml:space="preserve"> </w:t>
      </w:r>
      <w:r w:rsidRPr="009C0DE2">
        <w:rPr>
          <w:rStyle w:val="LiteralCaption"/>
          <w:rFonts w:hint="eastAsia"/>
        </w:rPr>
        <w:t>Vec&lt;String&gt;</w:t>
      </w:r>
      <w:r w:rsidR="00C84259" w:rsidRPr="00F51973">
        <w:t xml:space="preserve"> </w:t>
      </w:r>
      <w:r w:rsidRPr="009C0DE2">
        <w:rPr>
          <w:rFonts w:eastAsia="Microsoft YaHei" w:hint="eastAsia"/>
        </w:rPr>
        <w:t xml:space="preserve">to </w:t>
      </w:r>
      <w:del w:id="1757" w:author="AnneMarieW" w:date="2018-03-21T13:18:00Z">
        <w:r w:rsidRPr="009C0DE2" w:rsidDel="003415E0">
          <w:rPr>
            <w:rFonts w:eastAsia="Microsoft YaHei" w:hint="eastAsia"/>
          </w:rPr>
          <w:delText>be able to</w:delText>
        </w:r>
        <w:r w:rsidR="00C84259" w:rsidRPr="00F51973" w:rsidDel="003415E0">
          <w:delText xml:space="preserve"> </w:delText>
        </w:r>
      </w:del>
      <w:r w:rsidRPr="009C0DE2">
        <w:rPr>
          <w:rFonts w:eastAsia="Microsoft YaHei" w:hint="eastAsia"/>
        </w:rPr>
        <w:t>implement</w:t>
      </w:r>
      <w:r w:rsidR="00C84259" w:rsidRPr="00F51973">
        <w:t xml:space="preserve"> </w:t>
      </w:r>
      <w:r w:rsidRPr="009C0DE2">
        <w:rPr>
          <w:rStyle w:val="LiteralCaption"/>
          <w:rFonts w:hint="eastAsia"/>
        </w:rPr>
        <w:t>Display</w:t>
      </w:r>
    </w:p>
    <w:p w14:paraId="4E731A3B" w14:textId="77777777" w:rsidR="00DF5F30" w:rsidRPr="009C0DE2" w:rsidRDefault="00DF5F30" w:rsidP="00173090">
      <w:pPr>
        <w:pStyle w:val="Body"/>
      </w:pPr>
      <w:r w:rsidRPr="009C0DE2">
        <w:rPr>
          <w:rFonts w:hint="eastAsia"/>
        </w:rPr>
        <w:t>The implementation of</w:t>
      </w:r>
      <w:r w:rsidR="00C84259" w:rsidRPr="00F51973">
        <w:t xml:space="preserve"> </w:t>
      </w:r>
      <w:r w:rsidRPr="009C0DE2">
        <w:rPr>
          <w:rStyle w:val="Literal"/>
          <w:rFonts w:hint="eastAsia"/>
        </w:rPr>
        <w:t>Display</w:t>
      </w:r>
      <w:r w:rsidR="00C84259" w:rsidRPr="00F51973">
        <w:t xml:space="preserve"> </w:t>
      </w:r>
      <w:r w:rsidRPr="009C0DE2">
        <w:rPr>
          <w:rFonts w:hint="eastAsia"/>
        </w:rPr>
        <w:t>uses</w:t>
      </w:r>
      <w:r w:rsidR="00C84259" w:rsidRPr="00F51973">
        <w:t xml:space="preserve"> </w:t>
      </w:r>
      <w:r w:rsidRPr="009C0DE2">
        <w:rPr>
          <w:rStyle w:val="Literal"/>
          <w:rFonts w:hint="eastAsia"/>
        </w:rPr>
        <w:t>self.0</w:t>
      </w:r>
      <w:r w:rsidR="00C84259" w:rsidRPr="00F51973">
        <w:t xml:space="preserve"> </w:t>
      </w:r>
      <w:r w:rsidRPr="009C0DE2">
        <w:rPr>
          <w:rFonts w:hint="eastAsia"/>
        </w:rPr>
        <w:t>to access the inner</w:t>
      </w:r>
      <w:r w:rsidR="00C84259" w:rsidRPr="00F51973">
        <w:t xml:space="preserve"> </w:t>
      </w:r>
      <w:r w:rsidRPr="009C0DE2">
        <w:rPr>
          <w:rStyle w:val="Literal"/>
          <w:rFonts w:hint="eastAsia"/>
        </w:rPr>
        <w:t>Vec</w:t>
      </w:r>
      <w:r w:rsidRPr="009C0DE2">
        <w:rPr>
          <w:rFonts w:hint="eastAsia"/>
        </w:rPr>
        <w:t>,</w:t>
      </w:r>
      <w:r w:rsidR="00C84259" w:rsidRPr="00F51973">
        <w:t xml:space="preserve"> </w:t>
      </w:r>
      <w:r w:rsidRPr="009C0DE2">
        <w:rPr>
          <w:rFonts w:hint="eastAsia"/>
        </w:rPr>
        <w:t>because</w:t>
      </w:r>
      <w:r w:rsidR="00C84259" w:rsidRPr="00F51973">
        <w:t xml:space="preserve"> </w:t>
      </w:r>
      <w:r w:rsidRPr="009C0DE2">
        <w:rPr>
          <w:rStyle w:val="Literal"/>
          <w:rFonts w:hint="eastAsia"/>
        </w:rPr>
        <w:t>Wrapper</w:t>
      </w:r>
      <w:r w:rsidR="00C84259" w:rsidRPr="00F51973">
        <w:t xml:space="preserve"> </w:t>
      </w:r>
      <w:r w:rsidRPr="009C0DE2">
        <w:rPr>
          <w:rFonts w:hint="eastAsia"/>
        </w:rPr>
        <w:t xml:space="preserve">is a tuple struct and </w:t>
      </w:r>
      <w:del w:id="1758" w:author="AnneMarieW" w:date="2018-03-21T13:18:00Z">
        <w:r w:rsidRPr="009C0DE2" w:rsidDel="00535DD2">
          <w:rPr>
            <w:rFonts w:hint="eastAsia"/>
          </w:rPr>
          <w:delText>the</w:delText>
        </w:r>
        <w:r w:rsidR="00C84259" w:rsidRPr="00F51973" w:rsidDel="00535DD2">
          <w:delText xml:space="preserve"> </w:delText>
        </w:r>
      </w:del>
      <w:r w:rsidRPr="009C0DE2">
        <w:rPr>
          <w:rStyle w:val="Literal"/>
          <w:rFonts w:hint="eastAsia"/>
        </w:rPr>
        <w:t>Vec</w:t>
      </w:r>
      <w:r w:rsidR="00C84259" w:rsidRPr="00F51973">
        <w:t xml:space="preserve"> </w:t>
      </w:r>
      <w:r w:rsidRPr="009C0DE2">
        <w:rPr>
          <w:rFonts w:hint="eastAsia"/>
        </w:rPr>
        <w:t>is the item at index 0 in the</w:t>
      </w:r>
      <w:r w:rsidR="00C84259" w:rsidRPr="00F51973">
        <w:t xml:space="preserve"> </w:t>
      </w:r>
      <w:r w:rsidRPr="009C0DE2">
        <w:rPr>
          <w:rFonts w:hint="eastAsia"/>
        </w:rPr>
        <w:t>tuple. Then we can use the functionality of the</w:t>
      </w:r>
      <w:r w:rsidR="00C84259" w:rsidRPr="00F51973">
        <w:t xml:space="preserve"> </w:t>
      </w:r>
      <w:r w:rsidRPr="009C0DE2">
        <w:rPr>
          <w:rStyle w:val="Literal"/>
          <w:rFonts w:hint="eastAsia"/>
        </w:rPr>
        <w:t>Display</w:t>
      </w:r>
      <w:r w:rsidR="00C84259" w:rsidRPr="00F51973">
        <w:t xml:space="preserve"> </w:t>
      </w:r>
      <w:r w:rsidRPr="009C0DE2">
        <w:rPr>
          <w:rFonts w:hint="eastAsia"/>
        </w:rPr>
        <w:t>type on</w:t>
      </w:r>
      <w:r w:rsidR="00C84259" w:rsidRPr="00F51973">
        <w:t xml:space="preserve"> </w:t>
      </w:r>
      <w:r w:rsidRPr="009C0DE2">
        <w:rPr>
          <w:rStyle w:val="Literal"/>
          <w:rFonts w:hint="eastAsia"/>
        </w:rPr>
        <w:t>Wrapper</w:t>
      </w:r>
      <w:r w:rsidRPr="009C0DE2">
        <w:rPr>
          <w:rFonts w:hint="eastAsia"/>
        </w:rPr>
        <w:t>.</w:t>
      </w:r>
      <w:r w:rsidRPr="00B118CA">
        <w:t xml:space="preserve"> </w:t>
      </w:r>
    </w:p>
    <w:p w14:paraId="30C236AE" w14:textId="201127F7" w:rsidR="00DF5F30" w:rsidRDefault="009C0DE2" w:rsidP="00173090">
      <w:pPr>
        <w:pStyle w:val="Body"/>
        <w:rPr>
          <w:ins w:id="1759" w:author="AnneMarieW" w:date="2018-03-21T13:22:00Z"/>
        </w:rPr>
      </w:pPr>
      <w:del w:id="1760" w:author="janelle" w:date="2018-03-14T17:23:00Z">
        <w:r w:rsidRPr="00F51973" w:rsidDel="00BF2E75">
          <w:delText xml:space="preserve"> </w:delText>
        </w:r>
      </w:del>
      <w:r w:rsidR="00DF5F30" w:rsidRPr="00F51973">
        <w:rPr>
          <w:rFonts w:hint="eastAsia"/>
        </w:rPr>
        <w:t xml:space="preserve">The downside of </w:t>
      </w:r>
      <w:ins w:id="1761" w:author="AnneMarieW" w:date="2018-03-21T13:19:00Z">
        <w:r w:rsidR="00535DD2">
          <w:t xml:space="preserve">using </w:t>
        </w:r>
      </w:ins>
      <w:r w:rsidR="00DF5F30" w:rsidRPr="00F51973">
        <w:rPr>
          <w:rFonts w:hint="eastAsia"/>
        </w:rPr>
        <w:t xml:space="preserve">this </w:t>
      </w:r>
      <w:del w:id="1762" w:author="Carol Nichols" w:date="2018-03-27T13:38:00Z">
        <w:r w:rsidR="00DF5F30" w:rsidRPr="00F51973" w:rsidDel="004F5B7C">
          <w:rPr>
            <w:rFonts w:hint="eastAsia"/>
          </w:rPr>
          <w:delText xml:space="preserve">method </w:delText>
        </w:r>
      </w:del>
      <w:ins w:id="1763" w:author="Carol Nichols" w:date="2018-03-27T13:38:00Z">
        <w:r w:rsidR="004F5B7C">
          <w:t>technique</w:t>
        </w:r>
        <w:r w:rsidR="004F5B7C" w:rsidRPr="00F51973">
          <w:rPr>
            <w:rFonts w:hint="eastAsia"/>
          </w:rPr>
          <w:t xml:space="preserve"> </w:t>
        </w:r>
      </w:ins>
      <w:r w:rsidR="00DF5F30" w:rsidRPr="00F51973">
        <w:rPr>
          <w:rFonts w:hint="eastAsia"/>
        </w:rPr>
        <w:t>is that</w:t>
      </w:r>
      <w:del w:id="1764" w:author="AnneMarieW" w:date="2018-03-21T13:19:00Z">
        <w:r w:rsidR="00DF5F30" w:rsidRPr="00F51973" w:rsidDel="00535DD2">
          <w:rPr>
            <w:rFonts w:hint="eastAsia"/>
          </w:rPr>
          <w:delText>, because</w:delText>
        </w:r>
      </w:del>
      <w:r w:rsidR="00C84259" w:rsidRPr="00F51973">
        <w:t xml:space="preserve"> </w:t>
      </w:r>
      <w:r w:rsidR="006D1401" w:rsidRPr="006D1401">
        <w:rPr>
          <w:rStyle w:val="Literal"/>
          <w:rPrChange w:id="1765" w:author="AnneMarieW" w:date="2018-03-21T13:19:00Z">
            <w:rPr>
              <w:rFonts w:ascii="Courier" w:hAnsi="Courier"/>
              <w:color w:val="0000FF"/>
              <w:sz w:val="20"/>
            </w:rPr>
          </w:rPrChange>
        </w:rPr>
        <w:t>Wrapper</w:t>
      </w:r>
      <w:r w:rsidR="00C84259" w:rsidRPr="00F51973">
        <w:t xml:space="preserve"> </w:t>
      </w:r>
      <w:r w:rsidR="00DF5F30" w:rsidRPr="00F51973">
        <w:rPr>
          <w:rFonts w:hint="eastAsia"/>
        </w:rPr>
        <w:t xml:space="preserve">is a new type, </w:t>
      </w:r>
      <w:ins w:id="1766" w:author="AnneMarieW" w:date="2018-03-21T13:19:00Z">
        <w:r w:rsidR="00535DD2">
          <w:t xml:space="preserve">so </w:t>
        </w:r>
      </w:ins>
      <w:r w:rsidR="00DF5F30" w:rsidRPr="00F51973">
        <w:rPr>
          <w:rFonts w:hint="eastAsia"/>
        </w:rPr>
        <w:t>it</w:t>
      </w:r>
      <w:r w:rsidR="00C84259" w:rsidRPr="00F51973">
        <w:t xml:space="preserve"> </w:t>
      </w:r>
      <w:r w:rsidR="00DF5F30" w:rsidRPr="00F51973">
        <w:rPr>
          <w:rFonts w:hint="eastAsia"/>
        </w:rPr>
        <w:t>doesn</w:t>
      </w:r>
      <w:r w:rsidR="00DF5F30" w:rsidRPr="00F51973">
        <w:t>’</w:t>
      </w:r>
      <w:r w:rsidR="00DF5F30" w:rsidRPr="00F51973">
        <w:rPr>
          <w:rFonts w:hint="eastAsia"/>
        </w:rPr>
        <w:t>t have the methods of the value it</w:t>
      </w:r>
      <w:r w:rsidR="00DF5F30" w:rsidRPr="00F51973">
        <w:t>’</w:t>
      </w:r>
      <w:r w:rsidR="00DF5F30" w:rsidRPr="00F51973">
        <w:rPr>
          <w:rFonts w:hint="eastAsia"/>
        </w:rPr>
        <w:t>s holding</w:t>
      </w:r>
      <w:del w:id="1767" w:author="Carol Nichols" w:date="2018-03-27T13:40:00Z">
        <w:r w:rsidR="00DF5F30" w:rsidRPr="00F51973" w:rsidDel="00E110DC">
          <w:rPr>
            <w:rFonts w:hint="eastAsia"/>
          </w:rPr>
          <w:delText xml:space="preserve">; </w:delText>
        </w:r>
      </w:del>
      <w:ins w:id="1768" w:author="Carol Nichols" w:date="2018-03-27T13:40:00Z">
        <w:r w:rsidR="00E110DC">
          <w:t>.</w:t>
        </w:r>
        <w:r w:rsidR="00E110DC" w:rsidRPr="00F51973">
          <w:rPr>
            <w:rFonts w:hint="eastAsia"/>
          </w:rPr>
          <w:t xml:space="preserve"> </w:t>
        </w:r>
      </w:ins>
      <w:del w:id="1769" w:author="Carol Nichols" w:date="2018-03-27T13:40:00Z">
        <w:r w:rsidR="00DF5F30" w:rsidRPr="00F51973" w:rsidDel="00E110DC">
          <w:rPr>
            <w:rFonts w:hint="eastAsia"/>
          </w:rPr>
          <w:delText>w</w:delText>
        </w:r>
      </w:del>
      <w:ins w:id="1770" w:author="Carol Nichols" w:date="2018-03-27T13:40:00Z">
        <w:r w:rsidR="00E110DC">
          <w:t>W</w:t>
        </w:r>
      </w:ins>
      <w:r w:rsidR="00DF5F30" w:rsidRPr="00F51973">
        <w:rPr>
          <w:rFonts w:hint="eastAsia"/>
        </w:rPr>
        <w:t>e</w:t>
      </w:r>
      <w:del w:id="1771" w:author="AnneMarieW" w:date="2018-03-21T13:19:00Z">
        <w:r w:rsidR="00DF5F30" w:rsidRPr="00F51973" w:rsidDel="00535DD2">
          <w:delText>’</w:delText>
        </w:r>
      </w:del>
      <w:ins w:id="1772" w:author="AnneMarieW" w:date="2018-03-21T13:19:00Z">
        <w:r w:rsidR="00535DD2">
          <w:t xml:space="preserve"> woul</w:t>
        </w:r>
      </w:ins>
      <w:r w:rsidR="00DF5F30" w:rsidRPr="00F51973">
        <w:rPr>
          <w:rFonts w:hint="eastAsia"/>
        </w:rPr>
        <w:t>d have to implement all</w:t>
      </w:r>
      <w:r w:rsidR="00C84259" w:rsidRPr="00F51973">
        <w:t xml:space="preserve"> </w:t>
      </w:r>
      <w:r w:rsidR="00DF5F30" w:rsidRPr="00F51973">
        <w:rPr>
          <w:rFonts w:hint="eastAsia"/>
        </w:rPr>
        <w:t>the methods of</w:t>
      </w:r>
      <w:r w:rsidR="00C84259" w:rsidRPr="00F51973">
        <w:t xml:space="preserve"> </w:t>
      </w:r>
      <w:r w:rsidR="006D1401" w:rsidRPr="006D1401">
        <w:rPr>
          <w:rStyle w:val="Literal"/>
          <w:rPrChange w:id="1773" w:author="AnneMarieW" w:date="2018-03-21T13:20:00Z">
            <w:rPr>
              <w:rFonts w:ascii="Courier" w:hAnsi="Courier"/>
              <w:color w:val="0000FF"/>
              <w:sz w:val="20"/>
            </w:rPr>
          </w:rPrChange>
        </w:rPr>
        <w:t>Vec</w:t>
      </w:r>
      <w:r w:rsidR="00C84259" w:rsidRPr="00F51973">
        <w:t xml:space="preserve"> </w:t>
      </w:r>
      <w:r w:rsidR="00DF5F30" w:rsidRPr="00F51973">
        <w:rPr>
          <w:rFonts w:hint="eastAsia"/>
        </w:rPr>
        <w:t>directly on</w:t>
      </w:r>
      <w:r w:rsidR="00C84259" w:rsidRPr="00F51973">
        <w:t xml:space="preserve"> </w:t>
      </w:r>
      <w:r w:rsidR="006D1401" w:rsidRPr="006D1401">
        <w:rPr>
          <w:rStyle w:val="Literal"/>
          <w:rPrChange w:id="1774" w:author="AnneMarieW" w:date="2018-03-21T13:20:00Z">
            <w:rPr>
              <w:rFonts w:ascii="Courier" w:hAnsi="Courier"/>
              <w:color w:val="0000FF"/>
              <w:sz w:val="20"/>
            </w:rPr>
          </w:rPrChange>
        </w:rPr>
        <w:t>Wrapper</w:t>
      </w:r>
      <w:del w:id="1775" w:author="AnneMarieW" w:date="2018-03-21T13:20:00Z">
        <w:r w:rsidR="00DF5F30" w:rsidRPr="00F51973" w:rsidDel="00535DD2">
          <w:rPr>
            <w:rFonts w:hint="eastAsia"/>
          </w:rPr>
          <w:delText>,</w:delText>
        </w:r>
      </w:del>
      <w:r w:rsidR="00DF5F30" w:rsidRPr="00F51973">
        <w:rPr>
          <w:rFonts w:hint="eastAsia"/>
        </w:rPr>
        <w:t xml:space="preserve"> so</w:t>
      </w:r>
      <w:del w:id="1776" w:author="AnneMarieW" w:date="2018-03-21T13:20:00Z">
        <w:r w:rsidR="00DF5F30" w:rsidRPr="00F51973" w:rsidDel="00535DD2">
          <w:rPr>
            <w:rFonts w:hint="eastAsia"/>
          </w:rPr>
          <w:delText xml:space="preserve"> that</w:delText>
        </w:r>
      </w:del>
      <w:r w:rsidR="00DF5F30" w:rsidRPr="00F51973">
        <w:rPr>
          <w:rFonts w:hint="eastAsia"/>
        </w:rPr>
        <w:t xml:space="preserve"> it can delegate to</w:t>
      </w:r>
      <w:r w:rsidR="00C84259" w:rsidRPr="00F51973">
        <w:t xml:space="preserve"> </w:t>
      </w:r>
      <w:r w:rsidR="006D1401" w:rsidRPr="006D1401">
        <w:rPr>
          <w:rStyle w:val="Literal"/>
          <w:rPrChange w:id="1777" w:author="AnneMarieW" w:date="2018-03-21T13:20:00Z">
            <w:rPr>
              <w:rFonts w:ascii="Courier" w:hAnsi="Courier"/>
              <w:color w:val="0000FF"/>
              <w:sz w:val="20"/>
            </w:rPr>
          </w:rPrChange>
        </w:rPr>
        <w:t>self.0</w:t>
      </w:r>
      <w:ins w:id="1778" w:author="AnneMarieW" w:date="2018-03-21T13:20:00Z">
        <w:r w:rsidR="00535DD2">
          <w:t xml:space="preserve">, </w:t>
        </w:r>
      </w:ins>
      <w:del w:id="1779" w:author="AnneMarieW" w:date="2018-03-21T13:20:00Z">
        <w:r w:rsidR="00DF5F30" w:rsidRPr="00F51973" w:rsidDel="00535DD2">
          <w:delText>—</w:delText>
        </w:r>
        <w:r w:rsidR="00DF5F30" w:rsidRPr="00F51973" w:rsidDel="00535DD2">
          <w:rPr>
            <w:rFonts w:hint="eastAsia"/>
          </w:rPr>
          <w:delText xml:space="preserve">this </w:delText>
        </w:r>
      </w:del>
      <w:r w:rsidR="00DF5F30" w:rsidRPr="00F51973">
        <w:rPr>
          <w:rFonts w:hint="eastAsia"/>
        </w:rPr>
        <w:t>allow</w:t>
      </w:r>
      <w:del w:id="1780" w:author="AnneMarieW" w:date="2018-03-21T13:20:00Z">
        <w:r w:rsidR="00DF5F30" w:rsidRPr="00F51973" w:rsidDel="00535DD2">
          <w:rPr>
            <w:rFonts w:hint="eastAsia"/>
          </w:rPr>
          <w:delText>s</w:delText>
        </w:r>
      </w:del>
      <w:ins w:id="1781" w:author="AnneMarieW" w:date="2018-03-21T13:20:00Z">
        <w:r w:rsidR="00535DD2">
          <w:t>ing</w:t>
        </w:r>
      </w:ins>
      <w:r w:rsidR="00DF5F30" w:rsidRPr="00F51973">
        <w:rPr>
          <w:rFonts w:hint="eastAsia"/>
        </w:rPr>
        <w:t xml:space="preserve"> us to treat</w:t>
      </w:r>
      <w:r w:rsidR="00C84259" w:rsidRPr="00F51973">
        <w:t xml:space="preserve"> </w:t>
      </w:r>
      <w:r w:rsidR="006D1401" w:rsidRPr="006D1401">
        <w:rPr>
          <w:rStyle w:val="Literal"/>
          <w:rPrChange w:id="1782" w:author="AnneMarieW" w:date="2018-03-21T13:20:00Z">
            <w:rPr>
              <w:rFonts w:ascii="Courier" w:hAnsi="Courier"/>
              <w:color w:val="0000FF"/>
              <w:sz w:val="20"/>
            </w:rPr>
          </w:rPrChange>
        </w:rPr>
        <w:t>Wrapper</w:t>
      </w:r>
      <w:r w:rsidR="00C84259" w:rsidRPr="00F51973">
        <w:t xml:space="preserve"> </w:t>
      </w:r>
      <w:r w:rsidR="00DF5F30" w:rsidRPr="00F51973">
        <w:rPr>
          <w:rFonts w:hint="eastAsia"/>
        </w:rPr>
        <w:t>exactly like a</w:t>
      </w:r>
      <w:r w:rsidR="00C84259" w:rsidRPr="00F51973">
        <w:t xml:space="preserve"> </w:t>
      </w:r>
      <w:r w:rsidR="006D1401" w:rsidRPr="006D1401">
        <w:rPr>
          <w:rStyle w:val="Literal"/>
          <w:rPrChange w:id="1783" w:author="AnneMarieW" w:date="2018-03-21T13:20:00Z">
            <w:rPr>
              <w:rFonts w:ascii="Courier" w:hAnsi="Courier"/>
              <w:color w:val="0000FF"/>
              <w:sz w:val="20"/>
            </w:rPr>
          </w:rPrChange>
        </w:rPr>
        <w:t>Vec</w:t>
      </w:r>
      <w:r w:rsidR="00DF5F30" w:rsidRPr="00F51973">
        <w:rPr>
          <w:rFonts w:hint="eastAsia"/>
        </w:rPr>
        <w:t>. If we</w:t>
      </w:r>
      <w:r w:rsidR="00C84259" w:rsidRPr="00F51973">
        <w:t xml:space="preserve"> </w:t>
      </w:r>
      <w:r w:rsidR="00DF5F30" w:rsidRPr="00F51973">
        <w:rPr>
          <w:rFonts w:hint="eastAsia"/>
        </w:rPr>
        <w:t xml:space="preserve">wanted the new type to have every </w:t>
      </w:r>
      <w:del w:id="1784" w:author="AnneMarieW" w:date="2018-03-21T13:21:00Z">
        <w:r w:rsidR="00DF5F30" w:rsidRPr="00F51973" w:rsidDel="00535DD2">
          <w:rPr>
            <w:rFonts w:hint="eastAsia"/>
          </w:rPr>
          <w:delText xml:space="preserve">single </w:delText>
        </w:r>
      </w:del>
      <w:r w:rsidR="00DF5F30" w:rsidRPr="00F51973">
        <w:rPr>
          <w:rFonts w:hint="eastAsia"/>
        </w:rPr>
        <w:t xml:space="preserve">method </w:t>
      </w:r>
      <w:del w:id="1785" w:author="AnneMarieW" w:date="2018-03-21T13:21:00Z">
        <w:r w:rsidR="00DF5F30" w:rsidRPr="00F51973" w:rsidDel="00535DD2">
          <w:rPr>
            <w:rFonts w:hint="eastAsia"/>
          </w:rPr>
          <w:delText xml:space="preserve">that </w:delText>
        </w:r>
      </w:del>
      <w:r w:rsidR="00DF5F30" w:rsidRPr="00F51973">
        <w:rPr>
          <w:rFonts w:hint="eastAsia"/>
        </w:rPr>
        <w:t>the inner type has,</w:t>
      </w:r>
      <w:r w:rsidR="00C84259" w:rsidRPr="00F51973">
        <w:t xml:space="preserve"> </w:t>
      </w:r>
      <w:r w:rsidR="00DF5F30" w:rsidRPr="00F51973">
        <w:rPr>
          <w:rFonts w:hint="eastAsia"/>
        </w:rPr>
        <w:t>implementing the</w:t>
      </w:r>
      <w:r w:rsidR="00C84259" w:rsidRPr="00F51973">
        <w:t xml:space="preserve"> </w:t>
      </w:r>
      <w:r w:rsidR="006D1401" w:rsidRPr="006D1401">
        <w:rPr>
          <w:rStyle w:val="Literal"/>
          <w:rPrChange w:id="1786" w:author="AnneMarieW" w:date="2018-03-21T13:21:00Z">
            <w:rPr>
              <w:rFonts w:ascii="Courier" w:hAnsi="Courier"/>
              <w:color w:val="0000FF"/>
              <w:sz w:val="20"/>
            </w:rPr>
          </w:rPrChange>
        </w:rPr>
        <w:t>Deref</w:t>
      </w:r>
      <w:r w:rsidR="00C84259" w:rsidRPr="00F51973">
        <w:t xml:space="preserve"> </w:t>
      </w:r>
      <w:r w:rsidR="00DF5F30" w:rsidRPr="00F51973">
        <w:rPr>
          <w:rFonts w:hint="eastAsia"/>
        </w:rPr>
        <w:t xml:space="preserve">trait (discussed in Chapter 15 in </w:t>
      </w:r>
      <w:del w:id="1787" w:author="janelle" w:date="2018-03-23T16:03:00Z">
        <w:r w:rsidR="00DF5F30" w:rsidRPr="00F51973" w:rsidDel="00F836DB">
          <w:rPr>
            <w:rFonts w:hint="eastAsia"/>
          </w:rPr>
          <w:delText xml:space="preserve">the </w:delText>
        </w:r>
      </w:del>
      <w:r w:rsidR="006D1401" w:rsidRPr="006D1401">
        <w:rPr>
          <w:highlight w:val="yellow"/>
          <w:rPrChange w:id="1788" w:author="AnneMarieW" w:date="2018-03-21T13:21:00Z">
            <w:rPr>
              <w:rFonts w:ascii="Courier" w:hAnsi="Courier"/>
              <w:color w:val="0000FF"/>
              <w:sz w:val="20"/>
            </w:rPr>
          </w:rPrChange>
        </w:rPr>
        <w:t xml:space="preserve">“Treating Smart Pointers </w:t>
      </w:r>
      <w:ins w:id="1789" w:author="AnneMarieW" w:date="2018-03-21T13:23:00Z">
        <w:r w:rsidR="00F96F69">
          <w:rPr>
            <w:highlight w:val="yellow"/>
          </w:rPr>
          <w:t>L</w:t>
        </w:r>
      </w:ins>
      <w:del w:id="1790" w:author="AnneMarieW" w:date="2018-03-21T13:23:00Z">
        <w:r w:rsidR="006D1401" w:rsidRPr="006D1401">
          <w:rPr>
            <w:highlight w:val="yellow"/>
            <w:rPrChange w:id="1791" w:author="AnneMarieW" w:date="2018-03-21T13:21:00Z">
              <w:rPr>
                <w:rFonts w:ascii="Courier" w:hAnsi="Courier"/>
                <w:color w:val="0000FF"/>
                <w:sz w:val="20"/>
              </w:rPr>
            </w:rPrChange>
          </w:rPr>
          <w:delText>l</w:delText>
        </w:r>
      </w:del>
      <w:r w:rsidR="006D1401" w:rsidRPr="006D1401">
        <w:rPr>
          <w:highlight w:val="yellow"/>
          <w:rPrChange w:id="1792" w:author="AnneMarieW" w:date="2018-03-21T13:21:00Z">
            <w:rPr>
              <w:rFonts w:ascii="Courier" w:hAnsi="Courier"/>
              <w:color w:val="0000FF"/>
              <w:sz w:val="20"/>
            </w:rPr>
          </w:rPrChange>
        </w:rPr>
        <w:t xml:space="preserve">ike Regular References with the </w:t>
      </w:r>
      <w:r w:rsidR="006D1401" w:rsidRPr="00CA2475">
        <w:rPr>
          <w:rStyle w:val="Literal"/>
          <w:highlight w:val="yellow"/>
          <w:rPrChange w:id="1793" w:author="Carol Nichols" w:date="2018-03-27T16:18:00Z">
            <w:rPr>
              <w:rFonts w:ascii="Courier" w:hAnsi="Courier"/>
              <w:color w:val="0000FF"/>
              <w:sz w:val="20"/>
            </w:rPr>
          </w:rPrChange>
        </w:rPr>
        <w:t>Deref</w:t>
      </w:r>
      <w:r w:rsidR="006D1401" w:rsidRPr="006D1401">
        <w:rPr>
          <w:highlight w:val="yellow"/>
          <w:rPrChange w:id="1794" w:author="AnneMarieW" w:date="2018-03-21T13:21:00Z">
            <w:rPr>
              <w:rFonts w:ascii="Courier" w:hAnsi="Courier"/>
              <w:color w:val="0000FF"/>
              <w:sz w:val="20"/>
            </w:rPr>
          </w:rPrChange>
        </w:rPr>
        <w:t xml:space="preserve"> Trait”</w:t>
      </w:r>
      <w:ins w:id="1795" w:author="janelle" w:date="2018-03-23T16:03:00Z">
        <w:r w:rsidR="00F836DB">
          <w:t xml:space="preserve"> on page XX</w:t>
        </w:r>
      </w:ins>
      <w:del w:id="1796" w:author="AnneMarieW" w:date="2018-03-21T13:21:00Z">
        <w:r w:rsidR="00DF5F30" w:rsidRPr="00F51973" w:rsidDel="00535DD2">
          <w:rPr>
            <w:rFonts w:hint="eastAsia"/>
          </w:rPr>
          <w:delText xml:space="preserve"> section</w:delText>
        </w:r>
      </w:del>
      <w:r w:rsidR="00DF5F30" w:rsidRPr="00F51973">
        <w:rPr>
          <w:rFonts w:hint="eastAsia"/>
        </w:rPr>
        <w:t>) on the</w:t>
      </w:r>
      <w:r w:rsidR="00C84259" w:rsidRPr="00F51973">
        <w:t xml:space="preserve"> </w:t>
      </w:r>
      <w:del w:id="1797" w:author="Carol Nichols" w:date="2018-03-27T13:42:00Z">
        <w:r w:rsidR="006D1401" w:rsidRPr="006D1401" w:rsidDel="008F1388">
          <w:rPr>
            <w:rStyle w:val="Literal"/>
            <w:rFonts w:eastAsia="Times New Roman"/>
            <w:rPrChange w:id="1798" w:author="AnneMarieW" w:date="2018-03-21T13:23:00Z">
              <w:rPr>
                <w:rFonts w:ascii="Courier" w:hAnsi="Courier"/>
                <w:color w:val="0000FF"/>
                <w:sz w:val="20"/>
              </w:rPr>
            </w:rPrChange>
          </w:rPr>
          <w:delText>w</w:delText>
        </w:r>
      </w:del>
      <w:ins w:id="1799" w:author="Carol Nichols" w:date="2018-03-27T13:42:00Z">
        <w:r w:rsidR="008F1388">
          <w:rPr>
            <w:rStyle w:val="Literal"/>
          </w:rPr>
          <w:t>W</w:t>
        </w:r>
      </w:ins>
      <w:r w:rsidR="006D1401" w:rsidRPr="006D1401">
        <w:rPr>
          <w:rStyle w:val="Literal"/>
          <w:rFonts w:eastAsia="Times New Roman"/>
          <w:rPrChange w:id="1800" w:author="AnneMarieW" w:date="2018-03-21T13:23:00Z">
            <w:rPr>
              <w:rFonts w:ascii="Courier" w:hAnsi="Courier"/>
              <w:color w:val="0000FF"/>
              <w:sz w:val="20"/>
            </w:rPr>
          </w:rPrChange>
        </w:rPr>
        <w:t>rapper</w:t>
      </w:r>
      <w:r w:rsidR="00DF5F30" w:rsidRPr="00F51973">
        <w:rPr>
          <w:rFonts w:hint="eastAsia"/>
        </w:rPr>
        <w:t xml:space="preserve"> to return the inner type </w:t>
      </w:r>
      <w:del w:id="1801" w:author="AnneMarieW" w:date="2018-03-21T13:22:00Z">
        <w:r w:rsidR="00DF5F30" w:rsidRPr="00F51973" w:rsidDel="00535DD2">
          <w:rPr>
            <w:rFonts w:hint="eastAsia"/>
          </w:rPr>
          <w:delText>can</w:delText>
        </w:r>
      </w:del>
      <w:ins w:id="1802" w:author="AnneMarieW" w:date="2018-03-21T13:22:00Z">
        <w:r w:rsidR="00535DD2">
          <w:t>would</w:t>
        </w:r>
      </w:ins>
      <w:r w:rsidR="00DF5F30" w:rsidRPr="00F51973">
        <w:rPr>
          <w:rFonts w:hint="eastAsia"/>
        </w:rPr>
        <w:t xml:space="preserve"> be a solution. If we don</w:t>
      </w:r>
      <w:r w:rsidR="00DF5F30" w:rsidRPr="00F51973">
        <w:t>’</w:t>
      </w:r>
      <w:r w:rsidR="00DF5F30" w:rsidRPr="00F51973">
        <w:rPr>
          <w:rFonts w:hint="eastAsia"/>
        </w:rPr>
        <w:t>t want the</w:t>
      </w:r>
      <w:r w:rsidR="00C84259" w:rsidRPr="00F51973">
        <w:t xml:space="preserve"> </w:t>
      </w:r>
      <w:del w:id="1803" w:author="Carol Nichols" w:date="2018-03-27T13:42:00Z">
        <w:r w:rsidR="006D1401" w:rsidRPr="006D1401" w:rsidDel="009F23BB">
          <w:rPr>
            <w:rStyle w:val="Literal"/>
            <w:rFonts w:eastAsia="Times New Roman"/>
            <w:rPrChange w:id="1804" w:author="AnneMarieW" w:date="2018-03-21T13:23:00Z">
              <w:rPr>
                <w:rFonts w:ascii="Courier" w:hAnsi="Courier"/>
                <w:color w:val="0000FF"/>
                <w:sz w:val="20"/>
              </w:rPr>
            </w:rPrChange>
          </w:rPr>
          <w:delText>w</w:delText>
        </w:r>
      </w:del>
      <w:ins w:id="1805" w:author="Carol Nichols" w:date="2018-03-27T13:42:00Z">
        <w:r w:rsidR="009F23BB">
          <w:rPr>
            <w:rStyle w:val="Literal"/>
          </w:rPr>
          <w:t>W</w:t>
        </w:r>
      </w:ins>
      <w:r w:rsidR="006D1401" w:rsidRPr="006D1401">
        <w:rPr>
          <w:rStyle w:val="Literal"/>
          <w:rFonts w:eastAsia="Times New Roman"/>
          <w:rPrChange w:id="1806" w:author="AnneMarieW" w:date="2018-03-21T13:23:00Z">
            <w:rPr>
              <w:rFonts w:ascii="Courier" w:hAnsi="Courier"/>
              <w:color w:val="0000FF"/>
              <w:sz w:val="20"/>
            </w:rPr>
          </w:rPrChange>
        </w:rPr>
        <w:t>rapper</w:t>
      </w:r>
      <w:r w:rsidR="00DF5F30" w:rsidRPr="00F51973">
        <w:rPr>
          <w:rFonts w:hint="eastAsia"/>
        </w:rPr>
        <w:t xml:space="preserve"> type to have all the methods of the inner type, in order to restrict</w:t>
      </w:r>
      <w:r w:rsidR="00C84259" w:rsidRPr="00F51973">
        <w:t xml:space="preserve"> </w:t>
      </w:r>
      <w:r w:rsidR="00DF5F30" w:rsidRPr="00F51973">
        <w:rPr>
          <w:rFonts w:hint="eastAsia"/>
        </w:rPr>
        <w:t xml:space="preserve">the </w:t>
      </w:r>
      <w:del w:id="1807" w:author="Carol Nichols" w:date="2018-03-27T13:42:00Z">
        <w:r w:rsidR="006D1401" w:rsidRPr="006D1401" w:rsidDel="009F23BB">
          <w:rPr>
            <w:rStyle w:val="Literal"/>
            <w:rFonts w:eastAsia="Times New Roman"/>
            <w:rPrChange w:id="1808" w:author="AnneMarieW" w:date="2018-03-21T13:23:00Z">
              <w:rPr>
                <w:rFonts w:ascii="Courier" w:hAnsi="Courier"/>
                <w:color w:val="0000FF"/>
                <w:sz w:val="20"/>
              </w:rPr>
            </w:rPrChange>
          </w:rPr>
          <w:delText>w</w:delText>
        </w:r>
      </w:del>
      <w:ins w:id="1809" w:author="Carol Nichols" w:date="2018-03-27T13:42:00Z">
        <w:r w:rsidR="009F23BB">
          <w:rPr>
            <w:rStyle w:val="Literal"/>
          </w:rPr>
          <w:t>W</w:t>
        </w:r>
      </w:ins>
      <w:r w:rsidR="006D1401" w:rsidRPr="006D1401">
        <w:rPr>
          <w:rStyle w:val="Literal"/>
          <w:rFonts w:eastAsia="Times New Roman"/>
          <w:rPrChange w:id="1810" w:author="AnneMarieW" w:date="2018-03-21T13:23:00Z">
            <w:rPr>
              <w:rFonts w:ascii="Courier" w:hAnsi="Courier"/>
              <w:color w:val="0000FF"/>
              <w:sz w:val="20"/>
            </w:rPr>
          </w:rPrChange>
        </w:rPr>
        <w:t>rapper</w:t>
      </w:r>
      <w:r w:rsidR="00DF5F30" w:rsidRPr="00F51973">
        <w:rPr>
          <w:rFonts w:hint="eastAsia"/>
        </w:rPr>
        <w:t xml:space="preserve"> type</w:t>
      </w:r>
      <w:r w:rsidR="00DF5F30" w:rsidRPr="00F51973">
        <w:t>’</w:t>
      </w:r>
      <w:r w:rsidR="00DF5F30" w:rsidRPr="00F51973">
        <w:rPr>
          <w:rFonts w:hint="eastAsia"/>
        </w:rPr>
        <w:t>s behavior for example, we</w:t>
      </w:r>
      <w:del w:id="1811" w:author="AnneMarieW" w:date="2018-03-21T13:24:00Z">
        <w:r w:rsidR="00DF5F30" w:rsidRPr="00F51973" w:rsidDel="00F96F69">
          <w:delText>’</w:delText>
        </w:r>
      </w:del>
      <w:ins w:id="1812" w:author="AnneMarieW" w:date="2018-03-21T13:24:00Z">
        <w:r w:rsidR="00F96F69">
          <w:t xml:space="preserve"> woul</w:t>
        </w:r>
      </w:ins>
      <w:r w:rsidR="00DF5F30" w:rsidRPr="00F51973">
        <w:rPr>
          <w:rFonts w:hint="eastAsia"/>
        </w:rPr>
        <w:t>d have to implement just the</w:t>
      </w:r>
      <w:r w:rsidR="00C84259" w:rsidRPr="00F51973">
        <w:t xml:space="preserve"> </w:t>
      </w:r>
      <w:r w:rsidR="00DF5F30" w:rsidRPr="00F51973">
        <w:rPr>
          <w:rFonts w:hint="eastAsia"/>
        </w:rPr>
        <w:t xml:space="preserve">methods we do want </w:t>
      </w:r>
      <w:del w:id="1813" w:author="AnneMarieW" w:date="2018-03-21T13:22:00Z">
        <w:r w:rsidR="00DF5F30" w:rsidRPr="00F51973" w:rsidDel="00535DD2">
          <w:rPr>
            <w:rFonts w:hint="eastAsia"/>
          </w:rPr>
          <w:delText>ourselves</w:delText>
        </w:r>
      </w:del>
      <w:ins w:id="1814" w:author="AnneMarieW" w:date="2018-03-21T13:22:00Z">
        <w:r w:rsidR="00535DD2">
          <w:t>manually</w:t>
        </w:r>
      </w:ins>
      <w:r w:rsidR="00DF5F30" w:rsidRPr="00F51973">
        <w:rPr>
          <w:rFonts w:hint="eastAsia"/>
        </w:rPr>
        <w:t>.</w:t>
      </w:r>
    </w:p>
    <w:p w14:paraId="25B8849C" w14:textId="77777777" w:rsidR="003C4BF2" w:rsidRDefault="00E7582A">
      <w:pPr>
        <w:pStyle w:val="ProductionDirective"/>
        <w:rPr>
          <w:rPrChange w:id="1815" w:author="AnneMarieW" w:date="2018-03-21T13:22:00Z">
            <w:rPr>
              <w:rFonts w:eastAsia="Microsoft YaHei"/>
            </w:rPr>
          </w:rPrChange>
        </w:rPr>
      </w:pPr>
      <w:ins w:id="1816" w:author="AnneMarieW" w:date="2018-03-21T13:22:00Z">
        <w:r>
          <w:t>prod: check xref</w:t>
        </w:r>
      </w:ins>
      <w:ins w:id="1817" w:author="janelle" w:date="2018-03-23T16:03:00Z">
        <w:r w:rsidR="00F836DB">
          <w:t>/link xref (ch15)</w:t>
        </w:r>
      </w:ins>
    </w:p>
    <w:p w14:paraId="32C40E85" w14:textId="77777777" w:rsidR="00DF5F30" w:rsidRPr="009C0DE2" w:rsidRDefault="00F96F69" w:rsidP="00173090">
      <w:pPr>
        <w:pStyle w:val="Body"/>
      </w:pPr>
      <w:ins w:id="1818" w:author="AnneMarieW" w:date="2018-03-21T13:25:00Z">
        <w:r>
          <w:t>Now you know</w:t>
        </w:r>
      </w:ins>
      <w:del w:id="1819" w:author="AnneMarieW" w:date="2018-03-21T13:25:00Z">
        <w:r w:rsidR="00DF5F30" w:rsidRPr="009C0DE2" w:rsidDel="00F96F69">
          <w:rPr>
            <w:rFonts w:hint="eastAsia"/>
          </w:rPr>
          <w:delText>That</w:delText>
        </w:r>
        <w:r w:rsidR="00DF5F30" w:rsidRPr="009C0DE2" w:rsidDel="00F96F69">
          <w:delText>’</w:delText>
        </w:r>
        <w:r w:rsidR="00DF5F30" w:rsidRPr="009C0DE2" w:rsidDel="00F96F69">
          <w:rPr>
            <w:rFonts w:hint="eastAsia"/>
          </w:rPr>
          <w:delText>s</w:delText>
        </w:r>
      </w:del>
      <w:r w:rsidR="00DF5F30" w:rsidRPr="009C0DE2">
        <w:rPr>
          <w:rFonts w:hint="eastAsia"/>
        </w:rPr>
        <w:t xml:space="preserve"> how the newtype pattern is used in relation to traits; it</w:t>
      </w:r>
      <w:r w:rsidR="00DF5F30" w:rsidRPr="009C0DE2">
        <w:t>’</w:t>
      </w:r>
      <w:r w:rsidR="00DF5F30" w:rsidRPr="009C0DE2">
        <w:rPr>
          <w:rFonts w:hint="eastAsia"/>
        </w:rPr>
        <w:t>s also a</w:t>
      </w:r>
      <w:r w:rsidR="00C84259" w:rsidRPr="00F51973">
        <w:t xml:space="preserve"> </w:t>
      </w:r>
      <w:r w:rsidR="00DF5F30" w:rsidRPr="009C0DE2">
        <w:rPr>
          <w:rFonts w:hint="eastAsia"/>
        </w:rPr>
        <w:t>useful pattern</w:t>
      </w:r>
      <w:ins w:id="1820" w:author="AnneMarieW" w:date="2018-03-21T13:24:00Z">
        <w:r>
          <w:t xml:space="preserve"> even when</w:t>
        </w:r>
      </w:ins>
      <w:del w:id="1821" w:author="AnneMarieW" w:date="2018-03-21T13:24:00Z">
        <w:r w:rsidR="00DF5F30" w:rsidRPr="009C0DE2" w:rsidDel="00F96F69">
          <w:rPr>
            <w:rFonts w:hint="eastAsia"/>
          </w:rPr>
          <w:delText xml:space="preserve"> without having</w:delText>
        </w:r>
      </w:del>
      <w:r w:rsidR="00DF5F30" w:rsidRPr="009C0DE2">
        <w:rPr>
          <w:rFonts w:hint="eastAsia"/>
        </w:rPr>
        <w:t xml:space="preserve"> traits </w:t>
      </w:r>
      <w:ins w:id="1822" w:author="AnneMarieW" w:date="2018-03-21T13:24:00Z">
        <w:r>
          <w:t xml:space="preserve">are not </w:t>
        </w:r>
      </w:ins>
      <w:r w:rsidR="00DF5F30" w:rsidRPr="009C0DE2">
        <w:rPr>
          <w:rFonts w:hint="eastAsia"/>
        </w:rPr>
        <w:t>involved. Let</w:t>
      </w:r>
      <w:r w:rsidR="00DF5F30" w:rsidRPr="009C0DE2">
        <w:t>’</w:t>
      </w:r>
      <w:r w:rsidR="00DF5F30" w:rsidRPr="009C0DE2">
        <w:rPr>
          <w:rFonts w:hint="eastAsia"/>
        </w:rPr>
        <w:t xml:space="preserve">s switch focus </w:t>
      </w:r>
      <w:del w:id="1823" w:author="AnneMarieW" w:date="2018-03-21T13:24:00Z">
        <w:r w:rsidR="00DF5F30" w:rsidRPr="009C0DE2" w:rsidDel="00F96F69">
          <w:rPr>
            <w:rFonts w:hint="eastAsia"/>
          </w:rPr>
          <w:delText xml:space="preserve">now </w:delText>
        </w:r>
      </w:del>
      <w:ins w:id="1824" w:author="AnneMarieW" w:date="2018-03-21T13:24:00Z">
        <w:r>
          <w:t>and</w:t>
        </w:r>
      </w:ins>
      <w:del w:id="1825" w:author="AnneMarieW" w:date="2018-03-21T13:24:00Z">
        <w:r w:rsidR="00DF5F30" w:rsidRPr="009C0DE2" w:rsidDel="00F96F69">
          <w:rPr>
            <w:rFonts w:hint="eastAsia"/>
          </w:rPr>
          <w:delText>to</w:delText>
        </w:r>
      </w:del>
      <w:r w:rsidR="00DF5F30" w:rsidRPr="009C0DE2">
        <w:rPr>
          <w:rFonts w:hint="eastAsia"/>
        </w:rPr>
        <w:t xml:space="preserve"> </w:t>
      </w:r>
      <w:del w:id="1826" w:author="AnneMarieW" w:date="2018-03-21T13:25:00Z">
        <w:r w:rsidR="00DF5F30" w:rsidRPr="009C0DE2" w:rsidDel="00F96F69">
          <w:rPr>
            <w:rFonts w:hint="eastAsia"/>
          </w:rPr>
          <w:delText>talk</w:delText>
        </w:r>
        <w:r w:rsidR="00C84259" w:rsidRPr="00F51973" w:rsidDel="00F96F69">
          <w:delText xml:space="preserve"> </w:delText>
        </w:r>
        <w:r w:rsidR="00DF5F30" w:rsidRPr="009C0DE2" w:rsidDel="00F96F69">
          <w:rPr>
            <w:rFonts w:hint="eastAsia"/>
          </w:rPr>
          <w:delText>about</w:delText>
        </w:r>
      </w:del>
      <w:ins w:id="1827" w:author="AnneMarieW" w:date="2018-03-21T13:25:00Z">
        <w:r>
          <w:t>look at</w:t>
        </w:r>
      </w:ins>
      <w:r w:rsidR="00DF5F30" w:rsidRPr="009C0DE2">
        <w:rPr>
          <w:rFonts w:hint="eastAsia"/>
        </w:rPr>
        <w:t xml:space="preserve"> some advanced ways to interact with Rust</w:t>
      </w:r>
      <w:r w:rsidR="00DF5F30" w:rsidRPr="009C0DE2">
        <w:t>’</w:t>
      </w:r>
      <w:r w:rsidR="00DF5F30" w:rsidRPr="009C0DE2">
        <w:rPr>
          <w:rFonts w:hint="eastAsia"/>
        </w:rPr>
        <w:t>s type system.</w:t>
      </w:r>
    </w:p>
    <w:p w14:paraId="266DC07C" w14:textId="77777777" w:rsidR="00DF5F30" w:rsidRPr="009C0DE2" w:rsidRDefault="00DF5F30" w:rsidP="009C0DE2">
      <w:pPr>
        <w:pStyle w:val="HeadA"/>
        <w:rPr>
          <w:rFonts w:eastAsia="Microsoft YaHei"/>
        </w:rPr>
      </w:pPr>
      <w:bookmarkStart w:id="1828" w:name="advanced-types"/>
      <w:bookmarkStart w:id="1829" w:name="_Toc508803083"/>
      <w:bookmarkEnd w:id="1828"/>
      <w:r w:rsidRPr="009C0DE2">
        <w:rPr>
          <w:rFonts w:eastAsia="Microsoft YaHei" w:hint="eastAsia"/>
        </w:rPr>
        <w:t>Advanced Types</w:t>
      </w:r>
      <w:bookmarkEnd w:id="1829"/>
    </w:p>
    <w:p w14:paraId="5B7E296A" w14:textId="149698DD" w:rsidR="00DF5F30" w:rsidRPr="009C0DE2" w:rsidRDefault="00DF5F30" w:rsidP="00873601">
      <w:pPr>
        <w:pStyle w:val="BodyFirst"/>
        <w:rPr>
          <w:rFonts w:eastAsia="Microsoft YaHei"/>
        </w:rPr>
      </w:pPr>
      <w:r w:rsidRPr="009C0DE2">
        <w:rPr>
          <w:rFonts w:eastAsia="Microsoft YaHei" w:hint="eastAsia"/>
        </w:rPr>
        <w:t>The Rust type system has some features that we</w:t>
      </w:r>
      <w:r w:rsidRPr="009C0DE2">
        <w:rPr>
          <w:rFonts w:eastAsia="Microsoft YaHei"/>
        </w:rPr>
        <w:t>’</w:t>
      </w:r>
      <w:r w:rsidRPr="009C0DE2">
        <w:rPr>
          <w:rFonts w:eastAsia="Microsoft YaHei" w:hint="eastAsia"/>
        </w:rPr>
        <w:t>ve mentioned in this book but</w:t>
      </w:r>
      <w:r w:rsidR="00C84259" w:rsidRPr="00F51973">
        <w:t xml:space="preserve"> </w:t>
      </w:r>
      <w:r w:rsidRPr="009C0DE2">
        <w:rPr>
          <w:rFonts w:eastAsia="Microsoft YaHei" w:hint="eastAsia"/>
        </w:rPr>
        <w:t>haven</w:t>
      </w:r>
      <w:r w:rsidRPr="009C0DE2">
        <w:rPr>
          <w:rFonts w:eastAsia="Microsoft YaHei"/>
        </w:rPr>
        <w:t>’</w:t>
      </w:r>
      <w:r w:rsidRPr="009C0DE2">
        <w:rPr>
          <w:rFonts w:eastAsia="Microsoft YaHei" w:hint="eastAsia"/>
        </w:rPr>
        <w:t>t yet discussed. We</w:t>
      </w:r>
      <w:r w:rsidRPr="009C0DE2">
        <w:rPr>
          <w:rFonts w:eastAsia="Microsoft YaHei"/>
        </w:rPr>
        <w:t>’</w:t>
      </w:r>
      <w:r w:rsidRPr="009C0DE2">
        <w:rPr>
          <w:rFonts w:eastAsia="Microsoft YaHei" w:hint="eastAsia"/>
        </w:rPr>
        <w:t xml:space="preserve">ll start </w:t>
      </w:r>
      <w:ins w:id="1830" w:author="AnneMarieW" w:date="2018-03-21T13:27:00Z">
        <w:r w:rsidR="00990827">
          <w:rPr>
            <w:rFonts w:eastAsia="Microsoft YaHei"/>
          </w:rPr>
          <w:t xml:space="preserve">by </w:t>
        </w:r>
      </w:ins>
      <w:del w:id="1831" w:author="AnneMarieW" w:date="2018-03-21T13:27:00Z">
        <w:r w:rsidRPr="009C0DE2" w:rsidDel="00990827">
          <w:rPr>
            <w:rFonts w:eastAsia="Microsoft YaHei" w:hint="eastAsia"/>
          </w:rPr>
          <w:delText xml:space="preserve">our </w:delText>
        </w:r>
      </w:del>
      <w:r w:rsidRPr="009C0DE2">
        <w:rPr>
          <w:rFonts w:eastAsia="Microsoft YaHei" w:hint="eastAsia"/>
        </w:rPr>
        <w:t>discussi</w:t>
      </w:r>
      <w:del w:id="1832" w:author="AnneMarieW" w:date="2018-03-21T13:27:00Z">
        <w:r w:rsidRPr="009C0DE2" w:rsidDel="00990827">
          <w:rPr>
            <w:rFonts w:eastAsia="Microsoft YaHei" w:hint="eastAsia"/>
          </w:rPr>
          <w:delText>o</w:delText>
        </w:r>
      </w:del>
      <w:r w:rsidRPr="009C0DE2">
        <w:rPr>
          <w:rFonts w:eastAsia="Microsoft YaHei" w:hint="eastAsia"/>
        </w:rPr>
        <w:t>n</w:t>
      </w:r>
      <w:ins w:id="1833" w:author="AnneMarieW" w:date="2018-03-21T13:27:00Z">
        <w:r w:rsidR="00990827">
          <w:rPr>
            <w:rFonts w:eastAsia="Microsoft YaHei"/>
          </w:rPr>
          <w:t>g</w:t>
        </w:r>
      </w:ins>
      <w:del w:id="1834" w:author="AnneMarieW" w:date="2018-03-21T13:27:00Z">
        <w:r w:rsidRPr="009C0DE2" w:rsidDel="00990827">
          <w:rPr>
            <w:rFonts w:eastAsia="Microsoft YaHei" w:hint="eastAsia"/>
          </w:rPr>
          <w:delText xml:space="preserve"> on</w:delText>
        </w:r>
      </w:del>
      <w:r w:rsidRPr="009C0DE2">
        <w:rPr>
          <w:rFonts w:eastAsia="Microsoft YaHei" w:hint="eastAsia"/>
        </w:rPr>
        <w:t xml:space="preserve"> </w:t>
      </w:r>
      <w:ins w:id="1835" w:author="Carol Nichols" w:date="2018-03-27T13:43:00Z">
        <w:r w:rsidR="00C100E5">
          <w:rPr>
            <w:rFonts w:eastAsia="Microsoft YaHei"/>
          </w:rPr>
          <w:t>new</w:t>
        </w:r>
      </w:ins>
      <w:del w:id="1836" w:author="Carol Nichols" w:date="2018-03-27T13:43:00Z">
        <w:r w:rsidRPr="009C0DE2" w:rsidDel="00C100E5">
          <w:rPr>
            <w:rFonts w:eastAsia="Microsoft YaHei" w:hint="eastAsia"/>
          </w:rPr>
          <w:delText xml:space="preserve">advanced </w:delText>
        </w:r>
      </w:del>
      <w:r w:rsidRPr="009C0DE2">
        <w:rPr>
          <w:rFonts w:eastAsia="Microsoft YaHei" w:hint="eastAsia"/>
        </w:rPr>
        <w:t xml:space="preserve">types </w:t>
      </w:r>
      <w:del w:id="1837" w:author="AnneMarieW" w:date="2018-03-21T13:28:00Z">
        <w:r w:rsidRPr="009C0DE2" w:rsidDel="00990827">
          <w:rPr>
            <w:rFonts w:eastAsia="Microsoft YaHei" w:hint="eastAsia"/>
          </w:rPr>
          <w:delText>with a more</w:delText>
        </w:r>
        <w:r w:rsidR="00C84259" w:rsidRPr="00F51973" w:rsidDel="00990827">
          <w:delText xml:space="preserve"> </w:delText>
        </w:r>
      </w:del>
      <w:ins w:id="1838" w:author="AnneMarieW" w:date="2018-03-21T13:28:00Z">
        <w:r w:rsidR="00990827">
          <w:t xml:space="preserve">in </w:t>
        </w:r>
      </w:ins>
      <w:r w:rsidRPr="009C0DE2">
        <w:rPr>
          <w:rFonts w:eastAsia="Microsoft YaHei" w:hint="eastAsia"/>
        </w:rPr>
        <w:t>general</w:t>
      </w:r>
      <w:ins w:id="1839" w:author="AnneMarieW" w:date="2018-03-21T13:28:00Z">
        <w:r w:rsidR="00990827">
          <w:rPr>
            <w:rFonts w:eastAsia="Microsoft YaHei"/>
          </w:rPr>
          <w:t xml:space="preserve"> as we examine</w:t>
        </w:r>
      </w:ins>
      <w:del w:id="1840" w:author="AnneMarieW" w:date="2018-03-21T13:28:00Z">
        <w:r w:rsidRPr="009C0DE2" w:rsidDel="00990827">
          <w:rPr>
            <w:rFonts w:eastAsia="Microsoft YaHei" w:hint="eastAsia"/>
          </w:rPr>
          <w:delText xml:space="preserve"> discussion about</w:delText>
        </w:r>
      </w:del>
      <w:r w:rsidRPr="009C0DE2">
        <w:rPr>
          <w:rFonts w:eastAsia="Microsoft YaHei" w:hint="eastAsia"/>
        </w:rPr>
        <w:t xml:space="preserve"> why newtypes are useful as types. </w:t>
      </w:r>
      <w:del w:id="1841" w:author="AnneMarieW" w:date="2018-03-21T13:29:00Z">
        <w:r w:rsidRPr="009C0DE2" w:rsidDel="00990827">
          <w:rPr>
            <w:rFonts w:eastAsia="Microsoft YaHei" w:hint="eastAsia"/>
          </w:rPr>
          <w:delText>We</w:delText>
        </w:r>
        <w:r w:rsidRPr="009C0DE2" w:rsidDel="00990827">
          <w:rPr>
            <w:rFonts w:eastAsia="Microsoft YaHei"/>
          </w:rPr>
          <w:delText>’</w:delText>
        </w:r>
        <w:r w:rsidRPr="009C0DE2" w:rsidDel="00990827">
          <w:rPr>
            <w:rFonts w:eastAsia="Microsoft YaHei" w:hint="eastAsia"/>
          </w:rPr>
          <w:delText xml:space="preserve">ll </w:delText>
        </w:r>
      </w:del>
      <w:ins w:id="1842" w:author="AnneMarieW" w:date="2018-03-21T13:29:00Z">
        <w:r w:rsidR="00990827">
          <w:rPr>
            <w:rFonts w:eastAsia="Microsoft YaHei"/>
          </w:rPr>
          <w:t>T</w:t>
        </w:r>
      </w:ins>
      <w:del w:id="1843" w:author="AnneMarieW" w:date="2018-03-21T13:29:00Z">
        <w:r w:rsidRPr="009C0DE2" w:rsidDel="00990827">
          <w:rPr>
            <w:rFonts w:eastAsia="Microsoft YaHei" w:hint="eastAsia"/>
          </w:rPr>
          <w:delText>t</w:delText>
        </w:r>
      </w:del>
      <w:r w:rsidRPr="009C0DE2">
        <w:rPr>
          <w:rFonts w:eastAsia="Microsoft YaHei" w:hint="eastAsia"/>
        </w:rPr>
        <w:t>hen</w:t>
      </w:r>
      <w:ins w:id="1844" w:author="AnneMarieW" w:date="2018-03-21T13:29:00Z">
        <w:r w:rsidR="00990827" w:rsidRPr="00990827">
          <w:rPr>
            <w:rFonts w:eastAsia="Microsoft YaHei" w:hint="eastAsia"/>
          </w:rPr>
          <w:t xml:space="preserve"> </w:t>
        </w:r>
        <w:r w:rsidR="00990827">
          <w:rPr>
            <w:rFonts w:eastAsia="Microsoft YaHei"/>
          </w:rPr>
          <w:t>w</w:t>
        </w:r>
        <w:r w:rsidR="00990827" w:rsidRPr="009C0DE2">
          <w:rPr>
            <w:rFonts w:eastAsia="Microsoft YaHei" w:hint="eastAsia"/>
          </w:rPr>
          <w:t>e</w:t>
        </w:r>
        <w:r w:rsidR="00990827" w:rsidRPr="009C0DE2">
          <w:rPr>
            <w:rFonts w:eastAsia="Microsoft YaHei"/>
          </w:rPr>
          <w:t>’</w:t>
        </w:r>
        <w:r w:rsidR="00990827" w:rsidRPr="009C0DE2">
          <w:rPr>
            <w:rFonts w:eastAsia="Microsoft YaHei" w:hint="eastAsia"/>
          </w:rPr>
          <w:t>ll</w:t>
        </w:r>
      </w:ins>
      <w:r w:rsidRPr="009C0DE2">
        <w:rPr>
          <w:rFonts w:eastAsia="Microsoft YaHei" w:hint="eastAsia"/>
        </w:rPr>
        <w:t xml:space="preserve"> move </w:t>
      </w:r>
      <w:ins w:id="1845" w:author="AnneMarieW" w:date="2018-03-21T13:29:00Z">
        <w:r w:rsidR="00990827">
          <w:rPr>
            <w:rFonts w:eastAsia="Microsoft YaHei"/>
          </w:rPr>
          <w:t xml:space="preserve">on </w:t>
        </w:r>
      </w:ins>
      <w:r w:rsidRPr="009C0DE2">
        <w:rPr>
          <w:rFonts w:eastAsia="Microsoft YaHei" w:hint="eastAsia"/>
        </w:rPr>
        <w:t>to</w:t>
      </w:r>
      <w:r w:rsidR="00C84259" w:rsidRPr="00F51973">
        <w:t xml:space="preserve"> </w:t>
      </w:r>
      <w:r w:rsidRPr="009C0DE2">
        <w:rPr>
          <w:rFonts w:eastAsia="Microsoft YaHei" w:hint="eastAsia"/>
        </w:rPr>
        <w:t>type aliases, a feature similar to newtypes but with slightly different</w:t>
      </w:r>
      <w:r w:rsidR="00C84259" w:rsidRPr="00F51973">
        <w:t xml:space="preserve"> </w:t>
      </w:r>
      <w:r w:rsidRPr="009C0DE2">
        <w:rPr>
          <w:rFonts w:eastAsia="Microsoft YaHei" w:hint="eastAsia"/>
        </w:rPr>
        <w:t>semantics. We</w:t>
      </w:r>
      <w:r w:rsidRPr="009C0DE2">
        <w:rPr>
          <w:rFonts w:eastAsia="Microsoft YaHei"/>
        </w:rPr>
        <w:t>’</w:t>
      </w:r>
      <w:r w:rsidRPr="009C0DE2">
        <w:rPr>
          <w:rFonts w:eastAsia="Microsoft YaHei" w:hint="eastAsia"/>
        </w:rPr>
        <w:t>ll also discuss the</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type and dynamically sized types.</w:t>
      </w:r>
    </w:p>
    <w:p w14:paraId="1207B595" w14:textId="77777777" w:rsidR="00DF5F30" w:rsidRPr="009C0DE2" w:rsidRDefault="00DF5F30" w:rsidP="00F51973">
      <w:pPr>
        <w:pStyle w:val="HeadB"/>
        <w:rPr>
          <w:rFonts w:eastAsia="Microsoft YaHei"/>
        </w:rPr>
      </w:pPr>
      <w:bookmarkStart w:id="1846" w:name="using-the-newtype-pattern-for-type-safet"/>
      <w:bookmarkStart w:id="1847" w:name="_Toc508803084"/>
      <w:bookmarkEnd w:id="1846"/>
      <w:r w:rsidRPr="009C0DE2">
        <w:rPr>
          <w:rFonts w:eastAsia="Microsoft YaHei" w:hint="eastAsia"/>
        </w:rPr>
        <w:t>Using the Newtype Pattern for Type Safety and Abstraction</w:t>
      </w:r>
      <w:bookmarkEnd w:id="1847"/>
    </w:p>
    <w:p w14:paraId="4CCDC216" w14:textId="4DA4026B" w:rsidR="00DF5F30" w:rsidRPr="00625650" w:rsidRDefault="00625650">
      <w:pPr>
        <w:pStyle w:val="Note"/>
        <w:rPr>
          <w:ins w:id="1848" w:author="janelle" w:date="2018-03-23T16:04:00Z"/>
          <w:rPrChange w:id="1849" w:author="Carol Nichols" w:date="2018-03-27T18:54:00Z">
            <w:rPr>
              <w:ins w:id="1850" w:author="janelle" w:date="2018-03-23T16:04:00Z"/>
              <w:rFonts w:eastAsia="Microsoft YaHei"/>
            </w:rPr>
          </w:rPrChange>
        </w:rPr>
        <w:pPrChange w:id="1851" w:author="Carol Nichols" w:date="2018-03-27T18:54:00Z">
          <w:pPr>
            <w:pStyle w:val="BodyFirst"/>
          </w:pPr>
        </w:pPrChange>
      </w:pPr>
      <w:ins w:id="1852" w:author="Carol Nichols" w:date="2018-03-27T18:53:00Z">
        <w:r w:rsidRPr="00625650">
          <w:rPr>
            <w:rPrChange w:id="1853" w:author="Carol Nichols" w:date="2018-03-27T18:54:00Z">
              <w:rPr>
                <w:i/>
              </w:rPr>
            </w:rPrChange>
          </w:rPr>
          <w:t xml:space="preserve">Note: </w:t>
        </w:r>
      </w:ins>
      <w:r w:rsidR="00DF5F30" w:rsidRPr="00625650">
        <w:rPr>
          <w:rPrChange w:id="1854" w:author="Carol Nichols" w:date="2018-03-27T18:54:00Z">
            <w:rPr>
              <w:i/>
            </w:rPr>
          </w:rPrChange>
        </w:rPr>
        <w:t>This section assumes you’ve read the</w:t>
      </w:r>
      <w:ins w:id="1855" w:author="AnneMarieW" w:date="2018-03-21T13:30:00Z">
        <w:r w:rsidR="00990827" w:rsidRPr="00625650">
          <w:rPr>
            <w:rPrChange w:id="1856" w:author="Carol Nichols" w:date="2018-03-27T18:54:00Z">
              <w:rPr>
                <w:i/>
              </w:rPr>
            </w:rPrChange>
          </w:rPr>
          <w:t xml:space="preserve"> </w:t>
        </w:r>
      </w:ins>
      <w:ins w:id="1857" w:author="AnneMarieW" w:date="2018-03-21T13:31:00Z">
        <w:r w:rsidR="00990827" w:rsidRPr="00625650">
          <w:rPr>
            <w:rPrChange w:id="1858" w:author="Carol Nichols" w:date="2018-03-27T18:54:00Z">
              <w:rPr>
                <w:i/>
              </w:rPr>
            </w:rPrChange>
          </w:rPr>
          <w:t xml:space="preserve">earlier </w:t>
        </w:r>
      </w:ins>
      <w:ins w:id="1859" w:author="AnneMarieW" w:date="2018-03-21T13:30:00Z">
        <w:r w:rsidR="00990827" w:rsidRPr="00625650">
          <w:rPr>
            <w:rPrChange w:id="1860" w:author="Carol Nichols" w:date="2018-03-27T18:54:00Z">
              <w:rPr>
                <w:i/>
              </w:rPr>
            </w:rPrChange>
          </w:rPr>
          <w:t xml:space="preserve">section </w:t>
        </w:r>
      </w:ins>
      <w:ins w:id="1861" w:author="AnneMarieW" w:date="2018-03-21T13:31:00Z">
        <w:r w:rsidR="00990827" w:rsidRPr="00625650">
          <w:rPr>
            <w:rPrChange w:id="1862" w:author="Carol Nichols" w:date="2018-03-27T18:54:00Z">
              <w:rPr>
                <w:i/>
              </w:rPr>
            </w:rPrChange>
          </w:rPr>
          <w:t>“The Newtype Pattern to Implement External Traits on External Types</w:t>
        </w:r>
        <w:del w:id="1863" w:author="janelle" w:date="2018-03-23T16:04:00Z">
          <w:r w:rsidR="00990827" w:rsidRPr="00625650" w:rsidDel="00F836DB">
            <w:rPr>
              <w:rPrChange w:id="1864" w:author="Carol Nichols" w:date="2018-03-27T18:54:00Z">
                <w:rPr>
                  <w:i/>
                </w:rPr>
              </w:rPrChange>
            </w:rPr>
            <w:delText>.</w:delText>
          </w:r>
        </w:del>
        <w:r w:rsidR="00990827" w:rsidRPr="00625650">
          <w:rPr>
            <w:rPrChange w:id="1865" w:author="Carol Nichols" w:date="2018-03-27T18:54:00Z">
              <w:rPr>
                <w:i/>
              </w:rPr>
            </w:rPrChange>
          </w:rPr>
          <w:t>”</w:t>
        </w:r>
      </w:ins>
      <w:ins w:id="1866" w:author="janelle" w:date="2018-03-23T16:04:00Z">
        <w:r w:rsidR="00F836DB" w:rsidRPr="00625650">
          <w:rPr>
            <w:rPrChange w:id="1867" w:author="Carol Nichols" w:date="2018-03-27T18:54:00Z">
              <w:rPr>
                <w:i/>
              </w:rPr>
            </w:rPrChange>
          </w:rPr>
          <w:t xml:space="preserve"> on page XX.</w:t>
        </w:r>
      </w:ins>
      <w:del w:id="1868" w:author="AnneMarieW" w:date="2018-03-21T13:31:00Z">
        <w:r w:rsidR="00DF5F30" w:rsidRPr="00625650" w:rsidDel="00990827">
          <w:rPr>
            <w:rPrChange w:id="1869" w:author="Carol Nichols" w:date="2018-03-27T18:54:00Z">
              <w:rPr>
                <w:i/>
              </w:rPr>
            </w:rPrChange>
          </w:rPr>
          <w:delText xml:space="preserve"> newtype pattern section in the “Advanced</w:delText>
        </w:r>
        <w:r w:rsidR="00C84259" w:rsidRPr="00625650" w:rsidDel="00990827">
          <w:rPr>
            <w:rPrChange w:id="1870" w:author="Carol Nichols" w:date="2018-03-27T18:54:00Z">
              <w:rPr>
                <w:i/>
              </w:rPr>
            </w:rPrChange>
          </w:rPr>
          <w:delText xml:space="preserve"> </w:delText>
        </w:r>
        <w:r w:rsidR="00DF5F30" w:rsidRPr="00625650" w:rsidDel="00990827">
          <w:rPr>
            <w:rPrChange w:id="1871" w:author="Carol Nichols" w:date="2018-03-27T18:54:00Z">
              <w:rPr>
                <w:i/>
              </w:rPr>
            </w:rPrChange>
          </w:rPr>
          <w:delText>Traits” section.</w:delText>
        </w:r>
      </w:del>
    </w:p>
    <w:p w14:paraId="0C9B9F3C" w14:textId="088BA5EF" w:rsidR="00F836DB" w:rsidRPr="00F836DB" w:rsidRDefault="00F836DB">
      <w:pPr>
        <w:pStyle w:val="ProductionDirective"/>
        <w:rPr>
          <w:rFonts w:eastAsia="Microsoft YaHei"/>
        </w:rPr>
        <w:pPrChange w:id="1872" w:author="janelle" w:date="2018-03-23T16:04:00Z">
          <w:pPr>
            <w:pStyle w:val="BodyFirst"/>
          </w:pPr>
        </w:pPrChange>
      </w:pPr>
      <w:ins w:id="1873" w:author="janelle" w:date="2018-03-23T16:04:00Z">
        <w:r>
          <w:rPr>
            <w:rFonts w:eastAsia="Microsoft YaHei"/>
          </w:rPr>
          <w:t>prod: fill xref</w:t>
        </w:r>
      </w:ins>
      <w:ins w:id="1874" w:author="Carol Nichols" w:date="2018-03-27T13:44:00Z">
        <w:r w:rsidR="00084A1D">
          <w:rPr>
            <w:rFonts w:eastAsia="Microsoft YaHei"/>
          </w:rPr>
          <w:t xml:space="preserve"> (this chapter)</w:t>
        </w:r>
      </w:ins>
    </w:p>
    <w:p w14:paraId="49388116" w14:textId="3FE25C23" w:rsidR="00DF5F30" w:rsidRPr="009C0DE2" w:rsidRDefault="00DF5F30" w:rsidP="00173090">
      <w:pPr>
        <w:pStyle w:val="Body"/>
      </w:pPr>
      <w:r w:rsidRPr="009C0DE2">
        <w:rPr>
          <w:rFonts w:hint="eastAsia"/>
        </w:rPr>
        <w:t>The newtype pattern is useful for other t</w:t>
      </w:r>
      <w:del w:id="1875" w:author="AnneMarieW" w:date="2018-03-21T13:32:00Z">
        <w:r w:rsidRPr="009C0DE2" w:rsidDel="00990827">
          <w:rPr>
            <w:rFonts w:hint="eastAsia"/>
          </w:rPr>
          <w:delText>hing</w:delText>
        </w:r>
      </w:del>
      <w:ins w:id="1876" w:author="AnneMarieW" w:date="2018-03-21T13:32:00Z">
        <w:r w:rsidR="00990827">
          <w:t>ask</w:t>
        </w:r>
      </w:ins>
      <w:r w:rsidRPr="009C0DE2">
        <w:rPr>
          <w:rFonts w:hint="eastAsia"/>
        </w:rPr>
        <w:t>s beyond what we</w:t>
      </w:r>
      <w:r w:rsidRPr="009C0DE2">
        <w:t>’</w:t>
      </w:r>
      <w:r w:rsidRPr="009C0DE2">
        <w:rPr>
          <w:rFonts w:hint="eastAsia"/>
        </w:rPr>
        <w:t>ve discussed so</w:t>
      </w:r>
      <w:r w:rsidR="00C84259" w:rsidRPr="00F51973">
        <w:t xml:space="preserve"> </w:t>
      </w:r>
      <w:r w:rsidRPr="009C0DE2">
        <w:rPr>
          <w:rFonts w:hint="eastAsia"/>
        </w:rPr>
        <w:t>far, including statically enforcing that values are never confused</w:t>
      </w:r>
      <w:del w:id="1877" w:author="AnneMarieW" w:date="2018-03-21T13:32:00Z">
        <w:r w:rsidRPr="009C0DE2" w:rsidDel="00990827">
          <w:rPr>
            <w:rFonts w:hint="eastAsia"/>
          </w:rPr>
          <w:delText>,</w:delText>
        </w:r>
      </w:del>
      <w:r w:rsidRPr="009C0DE2">
        <w:rPr>
          <w:rFonts w:hint="eastAsia"/>
        </w:rPr>
        <w:t xml:space="preserve"> and as</w:t>
      </w:r>
      <w:r w:rsidR="00C84259" w:rsidRPr="00F51973">
        <w:t xml:space="preserve"> </w:t>
      </w:r>
      <w:ins w:id="1878" w:author="AnneMarieW" w:date="2018-03-21T13:32:00Z">
        <w:r w:rsidR="00990827">
          <w:t xml:space="preserve">an </w:t>
        </w:r>
      </w:ins>
      <w:r w:rsidRPr="009C0DE2">
        <w:rPr>
          <w:rFonts w:hint="eastAsia"/>
        </w:rPr>
        <w:t xml:space="preserve">indication of the units of a value. </w:t>
      </w:r>
      <w:del w:id="1879" w:author="AnneMarieW" w:date="2018-03-21T13:32:00Z">
        <w:r w:rsidRPr="009C0DE2" w:rsidDel="00990827">
          <w:rPr>
            <w:rFonts w:hint="eastAsia"/>
          </w:rPr>
          <w:delText>We</w:delText>
        </w:r>
      </w:del>
      <w:ins w:id="1880" w:author="AnneMarieW" w:date="2018-03-21T13:32:00Z">
        <w:r w:rsidR="00990827">
          <w:t>You saw</w:t>
        </w:r>
      </w:ins>
      <w:del w:id="1881" w:author="AnneMarieW" w:date="2018-03-21T13:32:00Z">
        <w:r w:rsidRPr="009C0DE2" w:rsidDel="00990827">
          <w:rPr>
            <w:rFonts w:hint="eastAsia"/>
          </w:rPr>
          <w:delText xml:space="preserve"> actually had</w:delText>
        </w:r>
      </w:del>
      <w:r w:rsidRPr="009C0DE2">
        <w:rPr>
          <w:rFonts w:hint="eastAsia"/>
        </w:rPr>
        <w:t xml:space="preserve"> an example of </w:t>
      </w:r>
      <w:commentRangeStart w:id="1882"/>
      <w:commentRangeStart w:id="1883"/>
      <w:del w:id="1884" w:author="Carol Nichols" w:date="2018-03-27T13:44:00Z">
        <w:r w:rsidRPr="009C0DE2" w:rsidDel="000E58EB">
          <w:rPr>
            <w:rFonts w:hint="eastAsia"/>
          </w:rPr>
          <w:delText>thi</w:delText>
        </w:r>
      </w:del>
      <w:ins w:id="1885" w:author="Carol Nichols" w:date="2018-03-27T13:44:00Z">
        <w:r w:rsidR="000E58EB">
          <w:t>u</w:t>
        </w:r>
      </w:ins>
      <w:r w:rsidRPr="009C0DE2">
        <w:rPr>
          <w:rFonts w:hint="eastAsia"/>
        </w:rPr>
        <w:t>s</w:t>
      </w:r>
      <w:commentRangeEnd w:id="1882"/>
      <w:commentRangeEnd w:id="1883"/>
      <w:ins w:id="1886" w:author="Carol Nichols" w:date="2018-03-27T13:44:00Z">
        <w:r w:rsidR="000E58EB">
          <w:t>ing newtypes to indicate units</w:t>
        </w:r>
      </w:ins>
      <w:r w:rsidR="00990827">
        <w:rPr>
          <w:rStyle w:val="CommentReference"/>
        </w:rPr>
        <w:commentReference w:id="1882"/>
      </w:r>
      <w:r w:rsidR="000E58EB">
        <w:rPr>
          <w:rStyle w:val="CommentReference"/>
        </w:rPr>
        <w:commentReference w:id="1883"/>
      </w:r>
      <w:r w:rsidRPr="009C0DE2">
        <w:rPr>
          <w:rFonts w:hint="eastAsia"/>
        </w:rPr>
        <w:t xml:space="preserve"> in</w:t>
      </w:r>
      <w:r w:rsidR="00C84259" w:rsidRPr="00F51973">
        <w:t xml:space="preserve"> </w:t>
      </w:r>
      <w:r w:rsidRPr="009C0DE2">
        <w:rPr>
          <w:rFonts w:hint="eastAsia"/>
        </w:rPr>
        <w:t xml:space="preserve">Listing 19-23: </w:t>
      </w:r>
      <w:ins w:id="1887" w:author="AnneMarieW" w:date="2018-03-21T13:35:00Z">
        <w:r w:rsidR="00990827">
          <w:t xml:space="preserve">recall that </w:t>
        </w:r>
      </w:ins>
      <w:r w:rsidRPr="009C0DE2">
        <w:rPr>
          <w:rFonts w:hint="eastAsia"/>
        </w:rPr>
        <w:t>the</w:t>
      </w:r>
      <w:r w:rsidR="00C84259" w:rsidRPr="00F51973">
        <w:t xml:space="preserve"> </w:t>
      </w:r>
      <w:r w:rsidRPr="009C0DE2">
        <w:rPr>
          <w:rStyle w:val="Literal"/>
          <w:rFonts w:hint="eastAsia"/>
        </w:rPr>
        <w:t>Millimeters</w:t>
      </w:r>
      <w:r w:rsidR="00C84259" w:rsidRPr="00F51973">
        <w:t xml:space="preserve"> </w:t>
      </w:r>
      <w:r w:rsidRPr="009C0DE2">
        <w:rPr>
          <w:rFonts w:hint="eastAsia"/>
        </w:rPr>
        <w:t>and</w:t>
      </w:r>
      <w:r w:rsidR="00C84259" w:rsidRPr="00F51973">
        <w:t xml:space="preserve"> </w:t>
      </w:r>
      <w:r w:rsidRPr="009C0DE2">
        <w:rPr>
          <w:rStyle w:val="Literal"/>
          <w:rFonts w:hint="eastAsia"/>
        </w:rPr>
        <w:t>Meters</w:t>
      </w:r>
      <w:r w:rsidR="00C84259" w:rsidRPr="00F51973">
        <w:t xml:space="preserve"> </w:t>
      </w:r>
      <w:r w:rsidRPr="009C0DE2">
        <w:rPr>
          <w:rFonts w:hint="eastAsia"/>
        </w:rPr>
        <w:t xml:space="preserve">structs </w:t>
      </w:r>
      <w:del w:id="1888" w:author="AnneMarieW" w:date="2018-03-21T13:33:00Z">
        <w:r w:rsidRPr="009C0DE2" w:rsidDel="00990827">
          <w:rPr>
            <w:rFonts w:hint="eastAsia"/>
          </w:rPr>
          <w:delText xml:space="preserve">both </w:delText>
        </w:r>
      </w:del>
      <w:r w:rsidRPr="009C0DE2">
        <w:rPr>
          <w:rFonts w:hint="eastAsia"/>
        </w:rPr>
        <w:t>wrap</w:t>
      </w:r>
      <w:ins w:id="1889" w:author="AnneMarieW" w:date="2018-03-21T13:35:00Z">
        <w:r w:rsidR="00990827">
          <w:t>ped</w:t>
        </w:r>
      </w:ins>
      <w:r w:rsidR="00C84259" w:rsidRPr="00F51973">
        <w:t xml:space="preserve"> </w:t>
      </w:r>
      <w:r w:rsidRPr="009C0DE2">
        <w:rPr>
          <w:rStyle w:val="Literal"/>
          <w:rFonts w:hint="eastAsia"/>
        </w:rPr>
        <w:t>u32</w:t>
      </w:r>
      <w:r w:rsidR="00C84259" w:rsidRPr="00F51973">
        <w:t xml:space="preserve"> </w:t>
      </w:r>
      <w:r w:rsidRPr="009C0DE2">
        <w:rPr>
          <w:rFonts w:hint="eastAsia"/>
        </w:rPr>
        <w:t>values in</w:t>
      </w:r>
      <w:r w:rsidR="00C84259" w:rsidRPr="00F51973">
        <w:t xml:space="preserve"> </w:t>
      </w:r>
      <w:r w:rsidRPr="009C0DE2">
        <w:rPr>
          <w:rFonts w:hint="eastAsia"/>
        </w:rPr>
        <w:t>a newtype. If we wr</w:t>
      </w:r>
      <w:del w:id="1890" w:author="AnneMarieW" w:date="2018-03-21T13:35:00Z">
        <w:r w:rsidRPr="009C0DE2" w:rsidDel="00990827">
          <w:rPr>
            <w:rFonts w:hint="eastAsia"/>
          </w:rPr>
          <w:delText>i</w:delText>
        </w:r>
      </w:del>
      <w:ins w:id="1891" w:author="AnneMarieW" w:date="2018-03-21T13:36:00Z">
        <w:r w:rsidR="00990827">
          <w:t>o</w:t>
        </w:r>
      </w:ins>
      <w:r w:rsidRPr="009C0DE2">
        <w:rPr>
          <w:rFonts w:hint="eastAsia"/>
        </w:rPr>
        <w:t xml:space="preserve">te a function with </w:t>
      </w:r>
      <w:r w:rsidRPr="009C0DE2">
        <w:rPr>
          <w:rFonts w:hint="eastAsia"/>
        </w:rPr>
        <w:lastRenderedPageBreak/>
        <w:t>a parameter of type</w:t>
      </w:r>
      <w:r w:rsidR="00C84259" w:rsidRPr="00F51973">
        <w:t xml:space="preserve"> </w:t>
      </w:r>
      <w:r w:rsidRPr="009C0DE2">
        <w:rPr>
          <w:rStyle w:val="Literal"/>
          <w:rFonts w:hint="eastAsia"/>
        </w:rPr>
        <w:t>Millimeters</w:t>
      </w:r>
      <w:r w:rsidRPr="009C0DE2">
        <w:rPr>
          <w:rFonts w:hint="eastAsia"/>
        </w:rPr>
        <w:t>, we</w:t>
      </w:r>
      <w:r w:rsidR="00C84259" w:rsidRPr="00F51973">
        <w:t xml:space="preserve"> </w:t>
      </w:r>
      <w:del w:id="1892" w:author="AnneMarieW" w:date="2018-03-21T13:34:00Z">
        <w:r w:rsidRPr="009C0DE2" w:rsidDel="00990827">
          <w:rPr>
            <w:rFonts w:hint="eastAsia"/>
          </w:rPr>
          <w:delText>won</w:delText>
        </w:r>
        <w:r w:rsidRPr="009C0DE2" w:rsidDel="00990827">
          <w:delText>’</w:delText>
        </w:r>
        <w:r w:rsidRPr="009C0DE2" w:rsidDel="00990827">
          <w:rPr>
            <w:rFonts w:hint="eastAsia"/>
          </w:rPr>
          <w:delText>t be able to</w:delText>
        </w:r>
      </w:del>
      <w:ins w:id="1893" w:author="AnneMarieW" w:date="2018-03-21T13:34:00Z">
        <w:r w:rsidR="00990827">
          <w:t>c</w:t>
        </w:r>
      </w:ins>
      <w:ins w:id="1894" w:author="AnneMarieW" w:date="2018-03-21T13:36:00Z">
        <w:r w:rsidR="00990827">
          <w:t>ould</w:t>
        </w:r>
      </w:ins>
      <w:ins w:id="1895" w:author="AnneMarieW" w:date="2018-03-21T13:34:00Z">
        <w:r w:rsidR="00990827">
          <w:t>n’t</w:t>
        </w:r>
      </w:ins>
      <w:r w:rsidRPr="009C0DE2">
        <w:rPr>
          <w:rFonts w:hint="eastAsia"/>
        </w:rPr>
        <w:t xml:space="preserve"> compile a program that accidentally trie</w:t>
      </w:r>
      <w:del w:id="1896" w:author="AnneMarieW" w:date="2018-03-21T13:36:00Z">
        <w:r w:rsidRPr="009C0DE2" w:rsidDel="00990827">
          <w:rPr>
            <w:rFonts w:hint="eastAsia"/>
          </w:rPr>
          <w:delText>s</w:delText>
        </w:r>
      </w:del>
      <w:ins w:id="1897" w:author="AnneMarieW" w:date="2018-03-21T13:36:00Z">
        <w:r w:rsidR="00990827">
          <w:t>d</w:t>
        </w:r>
      </w:ins>
      <w:r w:rsidRPr="009C0DE2">
        <w:rPr>
          <w:rFonts w:hint="eastAsia"/>
        </w:rPr>
        <w:t xml:space="preserve"> to call that</w:t>
      </w:r>
      <w:r w:rsidR="00C84259" w:rsidRPr="00F51973">
        <w:t xml:space="preserve"> </w:t>
      </w:r>
      <w:r w:rsidRPr="009C0DE2">
        <w:rPr>
          <w:rFonts w:hint="eastAsia"/>
        </w:rPr>
        <w:t>function with a value of type</w:t>
      </w:r>
      <w:r w:rsidR="00C84259" w:rsidRPr="00F51973">
        <w:t xml:space="preserve"> </w:t>
      </w:r>
      <w:r w:rsidRPr="009C0DE2">
        <w:rPr>
          <w:rStyle w:val="Literal"/>
          <w:rFonts w:hint="eastAsia"/>
        </w:rPr>
        <w:t>Meters</w:t>
      </w:r>
      <w:r w:rsidR="00C84259" w:rsidRPr="00F51973">
        <w:t xml:space="preserve"> </w:t>
      </w:r>
      <w:r w:rsidRPr="009C0DE2">
        <w:rPr>
          <w:rFonts w:hint="eastAsia"/>
        </w:rPr>
        <w:t>or a plain</w:t>
      </w:r>
      <w:r w:rsidR="00C84259" w:rsidRPr="00F51973">
        <w:t xml:space="preserve"> </w:t>
      </w:r>
      <w:r w:rsidRPr="009C0DE2">
        <w:rPr>
          <w:rStyle w:val="Literal"/>
          <w:rFonts w:hint="eastAsia"/>
        </w:rPr>
        <w:t>u32</w:t>
      </w:r>
      <w:r w:rsidRPr="009C0DE2">
        <w:rPr>
          <w:rFonts w:hint="eastAsia"/>
        </w:rPr>
        <w:t>.</w:t>
      </w:r>
    </w:p>
    <w:p w14:paraId="17BCFCFD" w14:textId="75C08DC2" w:rsidR="00DF5F30" w:rsidRPr="009C0DE2" w:rsidRDefault="00DF5F30" w:rsidP="00173090">
      <w:pPr>
        <w:pStyle w:val="Body"/>
      </w:pPr>
      <w:commentRangeStart w:id="1898"/>
      <w:commentRangeStart w:id="1899"/>
      <w:r w:rsidRPr="009C0DE2">
        <w:rPr>
          <w:rFonts w:hint="eastAsia"/>
        </w:rPr>
        <w:t>Another use</w:t>
      </w:r>
      <w:commentRangeEnd w:id="1898"/>
      <w:r w:rsidR="00990827">
        <w:rPr>
          <w:rStyle w:val="CommentReference"/>
        </w:rPr>
        <w:commentReference w:id="1898"/>
      </w:r>
      <w:commentRangeEnd w:id="1899"/>
      <w:r w:rsidR="00902D13">
        <w:rPr>
          <w:rStyle w:val="CommentReference"/>
        </w:rPr>
        <w:commentReference w:id="1899"/>
      </w:r>
      <w:r w:rsidRPr="009C0DE2">
        <w:rPr>
          <w:rFonts w:hint="eastAsia"/>
        </w:rPr>
        <w:t xml:space="preserve"> </w:t>
      </w:r>
      <w:ins w:id="1900" w:author="Carol Nichols" w:date="2018-03-27T13:46:00Z">
        <w:r w:rsidR="00902D13">
          <w:t xml:space="preserve">of the newtype pattern </w:t>
        </w:r>
      </w:ins>
      <w:r w:rsidRPr="009C0DE2">
        <w:rPr>
          <w:rFonts w:hint="eastAsia"/>
        </w:rPr>
        <w:t>is in abstracting away some implementation details of a type: the</w:t>
      </w:r>
      <w:r w:rsidR="00C84259" w:rsidRPr="00F51973">
        <w:t xml:space="preserve"> </w:t>
      </w:r>
      <w:ins w:id="1901" w:author="Carol Nichols" w:date="2018-03-27T13:45:00Z">
        <w:r w:rsidR="00902D13">
          <w:t xml:space="preserve">new </w:t>
        </w:r>
      </w:ins>
      <w:del w:id="1902" w:author="Carol Nichols" w:date="2018-03-27T13:45:00Z">
        <w:r w:rsidR="006D1401" w:rsidRPr="006D1401" w:rsidDel="00902D13">
          <w:rPr>
            <w:rStyle w:val="Literal"/>
            <w:rPrChange w:id="1903" w:author="AnneMarieW" w:date="2018-03-21T13:37:00Z">
              <w:rPr>
                <w:rFonts w:ascii="Courier" w:hAnsi="Courier"/>
                <w:color w:val="0000FF"/>
                <w:sz w:val="20"/>
              </w:rPr>
            </w:rPrChange>
          </w:rPr>
          <w:delText>wrapper</w:delText>
        </w:r>
        <w:r w:rsidRPr="009C0DE2" w:rsidDel="00902D13">
          <w:rPr>
            <w:rFonts w:hint="eastAsia"/>
          </w:rPr>
          <w:delText xml:space="preserve"> </w:delText>
        </w:r>
      </w:del>
      <w:r w:rsidRPr="009C0DE2">
        <w:rPr>
          <w:rFonts w:hint="eastAsia"/>
        </w:rPr>
        <w:t>type can expose a public API that</w:t>
      </w:r>
      <w:del w:id="1904" w:author="AnneMarieW" w:date="2018-03-21T13:36:00Z">
        <w:r w:rsidRPr="009C0DE2" w:rsidDel="005B7178">
          <w:delText>’</w:delText>
        </w:r>
      </w:del>
      <w:ins w:id="1905" w:author="AnneMarieW" w:date="2018-03-21T13:36:00Z">
        <w:r w:rsidR="005B7178">
          <w:t xml:space="preserve"> i</w:t>
        </w:r>
      </w:ins>
      <w:r w:rsidRPr="009C0DE2">
        <w:rPr>
          <w:rFonts w:hint="eastAsia"/>
        </w:rPr>
        <w:t xml:space="preserve">s different </w:t>
      </w:r>
      <w:del w:id="1906" w:author="AnneMarieW" w:date="2018-03-21T13:36:00Z">
        <w:r w:rsidRPr="009C0DE2" w:rsidDel="005B7178">
          <w:rPr>
            <w:rFonts w:hint="eastAsia"/>
          </w:rPr>
          <w:delText>to</w:delText>
        </w:r>
      </w:del>
      <w:ins w:id="1907" w:author="AnneMarieW" w:date="2018-03-21T13:36:00Z">
        <w:r w:rsidR="005B7178">
          <w:t>from</w:t>
        </w:r>
      </w:ins>
      <w:r w:rsidRPr="009C0DE2">
        <w:rPr>
          <w:rFonts w:hint="eastAsia"/>
        </w:rPr>
        <w:t xml:space="preserve"> the API of the private</w:t>
      </w:r>
      <w:r w:rsidR="00C84259" w:rsidRPr="00F51973">
        <w:t xml:space="preserve"> </w:t>
      </w:r>
      <w:r w:rsidRPr="009C0DE2">
        <w:rPr>
          <w:rFonts w:hint="eastAsia"/>
        </w:rPr>
        <w:t>inner type</w:t>
      </w:r>
      <w:del w:id="1908" w:author="AnneMarieW" w:date="2018-03-21T13:37:00Z">
        <w:r w:rsidRPr="009C0DE2" w:rsidDel="005B7178">
          <w:rPr>
            <w:rFonts w:hint="eastAsia"/>
          </w:rPr>
          <w:delText>,</w:delText>
        </w:r>
      </w:del>
      <w:r w:rsidRPr="009C0DE2">
        <w:rPr>
          <w:rFonts w:hint="eastAsia"/>
        </w:rPr>
        <w:t xml:space="preserve"> if we used </w:t>
      </w:r>
      <w:ins w:id="1909" w:author="Carol Nichols" w:date="2018-03-27T13:46:00Z">
        <w:r w:rsidR="00E30FD6">
          <w:t xml:space="preserve">the new type </w:t>
        </w:r>
      </w:ins>
      <w:commentRangeStart w:id="1910"/>
      <w:del w:id="1911" w:author="Carol Nichols" w:date="2018-03-27T13:46:00Z">
        <w:r w:rsidRPr="009C0DE2" w:rsidDel="00E30FD6">
          <w:rPr>
            <w:rFonts w:hint="eastAsia"/>
          </w:rPr>
          <w:delText>it</w:delText>
        </w:r>
        <w:commentRangeEnd w:id="1910"/>
        <w:r w:rsidR="005B7178" w:rsidDel="00E30FD6">
          <w:rPr>
            <w:rStyle w:val="CommentReference"/>
          </w:rPr>
          <w:commentReference w:id="1910"/>
        </w:r>
        <w:r w:rsidRPr="009C0DE2" w:rsidDel="00E30FD6">
          <w:rPr>
            <w:rFonts w:hint="eastAsia"/>
          </w:rPr>
          <w:delText xml:space="preserve"> </w:delText>
        </w:r>
      </w:del>
      <w:r w:rsidRPr="009C0DE2">
        <w:rPr>
          <w:rFonts w:hint="eastAsia"/>
        </w:rPr>
        <w:t>directly to restrict the available functionality, for</w:t>
      </w:r>
      <w:r w:rsidR="00C84259" w:rsidRPr="00F51973">
        <w:t xml:space="preserve"> </w:t>
      </w:r>
      <w:r w:rsidRPr="009C0DE2">
        <w:rPr>
          <w:rFonts w:hint="eastAsia"/>
        </w:rPr>
        <w:t>example.</w:t>
      </w:r>
    </w:p>
    <w:p w14:paraId="48424123" w14:textId="1A63BCC7" w:rsidR="00DF5F30" w:rsidRDefault="00DF5F30" w:rsidP="00173090">
      <w:pPr>
        <w:pStyle w:val="Body"/>
        <w:rPr>
          <w:ins w:id="1912" w:author="AnneMarieW" w:date="2018-03-21T13:39:00Z"/>
        </w:rPr>
      </w:pPr>
      <w:r w:rsidRPr="009C0DE2">
        <w:rPr>
          <w:rFonts w:hint="eastAsia"/>
        </w:rPr>
        <w:t xml:space="preserve">Newtypes can also hide internal </w:t>
      </w:r>
      <w:del w:id="1913" w:author="Carol Nichols" w:date="2018-03-27T13:48:00Z">
        <w:r w:rsidRPr="009C0DE2" w:rsidDel="002152D6">
          <w:rPr>
            <w:rFonts w:hint="eastAsia"/>
          </w:rPr>
          <w:delText>generic types</w:delText>
        </w:r>
      </w:del>
      <w:ins w:id="1914" w:author="Carol Nichols" w:date="2018-03-27T13:48:00Z">
        <w:r w:rsidR="002152D6">
          <w:t>implementation</w:t>
        </w:r>
      </w:ins>
      <w:r w:rsidRPr="009C0DE2">
        <w:rPr>
          <w:rFonts w:hint="eastAsia"/>
        </w:rPr>
        <w:t>. For example, we could provide a</w:t>
      </w:r>
      <w:r w:rsidR="00C84259" w:rsidRPr="00F51973">
        <w:t xml:space="preserve"> </w:t>
      </w:r>
      <w:r w:rsidRPr="009C0DE2">
        <w:rPr>
          <w:rStyle w:val="Literal"/>
          <w:rFonts w:hint="eastAsia"/>
        </w:rPr>
        <w:t>People</w:t>
      </w:r>
      <w:r w:rsidR="00C84259" w:rsidRPr="00F51973">
        <w:t xml:space="preserve"> </w:t>
      </w:r>
      <w:r w:rsidRPr="009C0DE2">
        <w:rPr>
          <w:rFonts w:hint="eastAsia"/>
        </w:rPr>
        <w:t>type to wrap a</w:t>
      </w:r>
      <w:r w:rsidR="00C84259" w:rsidRPr="00F51973">
        <w:t xml:space="preserve"> </w:t>
      </w:r>
      <w:r w:rsidRPr="009C0DE2">
        <w:rPr>
          <w:rStyle w:val="Literal"/>
          <w:rFonts w:hint="eastAsia"/>
        </w:rPr>
        <w:t>HashMap&lt;i32, String&gt;</w:t>
      </w:r>
      <w:r w:rsidR="00C84259" w:rsidRPr="00F51973">
        <w:t xml:space="preserve"> </w:t>
      </w:r>
      <w:r w:rsidRPr="009C0DE2">
        <w:rPr>
          <w:rFonts w:hint="eastAsia"/>
        </w:rPr>
        <w:t>that stores a person</w:t>
      </w:r>
      <w:r w:rsidRPr="009C0DE2">
        <w:t>’</w:t>
      </w:r>
      <w:r w:rsidRPr="009C0DE2">
        <w:rPr>
          <w:rFonts w:hint="eastAsia"/>
        </w:rPr>
        <w:t>s ID</w:t>
      </w:r>
      <w:r w:rsidR="00C84259" w:rsidRPr="00F51973">
        <w:t xml:space="preserve"> </w:t>
      </w:r>
      <w:r w:rsidRPr="009C0DE2">
        <w:rPr>
          <w:rFonts w:hint="eastAsia"/>
        </w:rPr>
        <w:t>associated with their name. Code using</w:t>
      </w:r>
      <w:r w:rsidR="00C84259" w:rsidRPr="00F51973">
        <w:t xml:space="preserve"> </w:t>
      </w:r>
      <w:r w:rsidRPr="009C0DE2">
        <w:rPr>
          <w:rStyle w:val="Literal"/>
          <w:rFonts w:hint="eastAsia"/>
        </w:rPr>
        <w:t>People</w:t>
      </w:r>
      <w:r w:rsidR="00C84259" w:rsidRPr="00F51973">
        <w:t xml:space="preserve"> </w:t>
      </w:r>
      <w:r w:rsidRPr="009C0DE2">
        <w:rPr>
          <w:rFonts w:hint="eastAsia"/>
        </w:rPr>
        <w:t>would only interact with the</w:t>
      </w:r>
      <w:r w:rsidR="00C84259" w:rsidRPr="00F51973">
        <w:t xml:space="preserve"> </w:t>
      </w:r>
      <w:r w:rsidRPr="009C0DE2">
        <w:rPr>
          <w:rFonts w:hint="eastAsia"/>
        </w:rPr>
        <w:t>public API we provide, such as a method to add a name string to the</w:t>
      </w:r>
      <w:r w:rsidR="00C84259" w:rsidRPr="00F51973">
        <w:t xml:space="preserve"> </w:t>
      </w:r>
      <w:r w:rsidRPr="009C0DE2">
        <w:rPr>
          <w:rStyle w:val="Literal"/>
          <w:rFonts w:hint="eastAsia"/>
        </w:rPr>
        <w:t>People</w:t>
      </w:r>
      <w:r w:rsidR="00C84259" w:rsidRPr="00F51973">
        <w:t xml:space="preserve"> </w:t>
      </w:r>
      <w:r w:rsidRPr="009C0DE2">
        <w:rPr>
          <w:rFonts w:hint="eastAsia"/>
        </w:rPr>
        <w:t>collection</w:t>
      </w:r>
      <w:del w:id="1915" w:author="AnneMarieW" w:date="2018-03-21T13:38:00Z">
        <w:r w:rsidRPr="009C0DE2" w:rsidDel="005B7178">
          <w:rPr>
            <w:rFonts w:hint="eastAsia"/>
          </w:rPr>
          <w:delText>,</w:delText>
        </w:r>
      </w:del>
      <w:ins w:id="1916" w:author="AnneMarieW" w:date="2018-03-21T13:38:00Z">
        <w:r w:rsidR="005B7178">
          <w:t>;</w:t>
        </w:r>
      </w:ins>
      <w:del w:id="1917" w:author="AnneMarieW" w:date="2018-03-21T13:38:00Z">
        <w:r w:rsidRPr="009C0DE2" w:rsidDel="005B7178">
          <w:rPr>
            <w:rFonts w:hint="eastAsia"/>
          </w:rPr>
          <w:delText xml:space="preserve"> and</w:delText>
        </w:r>
      </w:del>
      <w:r w:rsidRPr="009C0DE2">
        <w:rPr>
          <w:rFonts w:hint="eastAsia"/>
        </w:rPr>
        <w:t xml:space="preserve"> that code wouldn</w:t>
      </w:r>
      <w:r w:rsidRPr="009C0DE2">
        <w:t>’</w:t>
      </w:r>
      <w:r w:rsidRPr="009C0DE2">
        <w:rPr>
          <w:rFonts w:hint="eastAsia"/>
        </w:rPr>
        <w:t>t need to know that we assign an</w:t>
      </w:r>
      <w:r w:rsidR="00C84259" w:rsidRPr="00F51973">
        <w:t xml:space="preserve"> </w:t>
      </w:r>
      <w:r w:rsidRPr="009C0DE2">
        <w:rPr>
          <w:rStyle w:val="Literal"/>
          <w:rFonts w:hint="eastAsia"/>
        </w:rPr>
        <w:t>i32</w:t>
      </w:r>
      <w:r w:rsidR="00C84259" w:rsidRPr="00F51973">
        <w:t xml:space="preserve"> </w:t>
      </w:r>
      <w:r w:rsidRPr="009C0DE2">
        <w:rPr>
          <w:rFonts w:hint="eastAsia"/>
        </w:rPr>
        <w:t>ID to</w:t>
      </w:r>
      <w:r w:rsidR="00C84259" w:rsidRPr="00F51973">
        <w:t xml:space="preserve"> </w:t>
      </w:r>
      <w:r w:rsidRPr="009C0DE2">
        <w:rPr>
          <w:rFonts w:hint="eastAsia"/>
        </w:rPr>
        <w:t>names internally. The newtype pattern is a lightweight way to achieve</w:t>
      </w:r>
      <w:r w:rsidR="00C84259" w:rsidRPr="00F51973">
        <w:t xml:space="preserve"> </w:t>
      </w:r>
      <w:r w:rsidRPr="009C0DE2">
        <w:rPr>
          <w:rFonts w:hint="eastAsia"/>
        </w:rPr>
        <w:t>encapsulation to hide implementation details</w:t>
      </w:r>
      <w:ins w:id="1918" w:author="AnneMarieW" w:date="2018-03-21T13:39:00Z">
        <w:r w:rsidR="005B7178">
          <w:t>, which</w:t>
        </w:r>
      </w:ins>
      <w:del w:id="1919" w:author="AnneMarieW" w:date="2018-03-21T13:39:00Z">
        <w:r w:rsidRPr="009C0DE2" w:rsidDel="005B7178">
          <w:rPr>
            <w:rFonts w:hint="eastAsia"/>
          </w:rPr>
          <w:delText xml:space="preserve"> that</w:delText>
        </w:r>
      </w:del>
      <w:r w:rsidRPr="009C0DE2">
        <w:rPr>
          <w:rFonts w:hint="eastAsia"/>
        </w:rPr>
        <w:t xml:space="preserve"> we discussed in </w:t>
      </w:r>
      <w:del w:id="1920" w:author="janelle" w:date="2018-03-23T16:04:00Z">
        <w:r w:rsidRPr="009C0DE2" w:rsidDel="00F836DB">
          <w:rPr>
            <w:rFonts w:hint="eastAsia"/>
          </w:rPr>
          <w:delText>the</w:delText>
        </w:r>
        <w:r w:rsidR="00C84259" w:rsidRPr="00F51973" w:rsidDel="00F836DB">
          <w:delText xml:space="preserve"> </w:delText>
        </w:r>
      </w:del>
      <w:r w:rsidR="006D1401" w:rsidRPr="006D1401">
        <w:rPr>
          <w:highlight w:val="yellow"/>
          <w:rPrChange w:id="1921" w:author="AnneMarieW" w:date="2018-03-21T13:39:00Z">
            <w:rPr>
              <w:rFonts w:ascii="Courier" w:hAnsi="Courier"/>
              <w:color w:val="0000FF"/>
              <w:sz w:val="20"/>
            </w:rPr>
          </w:rPrChange>
        </w:rPr>
        <w:t xml:space="preserve">“Encapsulation that Hides Implementation Details” </w:t>
      </w:r>
      <w:ins w:id="1922" w:author="janelle" w:date="2018-03-23T16:04:00Z">
        <w:r w:rsidR="00F836DB">
          <w:rPr>
            <w:highlight w:val="yellow"/>
          </w:rPr>
          <w:t xml:space="preserve">on page XX </w:t>
        </w:r>
      </w:ins>
      <w:del w:id="1923" w:author="AnneMarieW" w:date="2018-03-21T13:39:00Z">
        <w:r w:rsidR="006D1401" w:rsidRPr="006D1401">
          <w:rPr>
            <w:highlight w:val="yellow"/>
            <w:rPrChange w:id="1924" w:author="AnneMarieW" w:date="2018-03-21T13:39:00Z">
              <w:rPr>
                <w:rFonts w:ascii="Courier" w:hAnsi="Courier"/>
                <w:color w:val="0000FF"/>
                <w:sz w:val="20"/>
              </w:rPr>
            </w:rPrChange>
          </w:rPr>
          <w:delText xml:space="preserve">section of </w:delText>
        </w:r>
      </w:del>
      <w:ins w:id="1925" w:author="AnneMarieW" w:date="2018-03-21T13:39:00Z">
        <w:r w:rsidR="006D1401" w:rsidRPr="006D1401">
          <w:rPr>
            <w:highlight w:val="yellow"/>
            <w:rPrChange w:id="1926" w:author="AnneMarieW" w:date="2018-03-21T13:39:00Z">
              <w:rPr>
                <w:rFonts w:ascii="Courier" w:hAnsi="Courier"/>
                <w:color w:val="0000FF"/>
                <w:sz w:val="20"/>
              </w:rPr>
            </w:rPrChange>
          </w:rPr>
          <w:t xml:space="preserve">in </w:t>
        </w:r>
      </w:ins>
      <w:r w:rsidR="006D1401" w:rsidRPr="006D1401">
        <w:rPr>
          <w:highlight w:val="yellow"/>
          <w:rPrChange w:id="1927" w:author="AnneMarieW" w:date="2018-03-21T13:39:00Z">
            <w:rPr>
              <w:rFonts w:ascii="Courier" w:hAnsi="Courier"/>
              <w:color w:val="0000FF"/>
              <w:sz w:val="20"/>
            </w:rPr>
          </w:rPrChange>
        </w:rPr>
        <w:t>Chapter 17</w:t>
      </w:r>
      <w:r w:rsidRPr="009C0DE2">
        <w:rPr>
          <w:rFonts w:hint="eastAsia"/>
        </w:rPr>
        <w:t>.</w:t>
      </w:r>
    </w:p>
    <w:p w14:paraId="30C9C3A4" w14:textId="77777777" w:rsidR="003C4BF2" w:rsidRDefault="005B7178">
      <w:pPr>
        <w:pStyle w:val="ProductionDirective"/>
        <w:rPr>
          <w:rPrChange w:id="1928" w:author="AnneMarieW" w:date="2018-03-21T13:39:00Z">
            <w:rPr>
              <w:rFonts w:eastAsia="Microsoft YaHei"/>
            </w:rPr>
          </w:rPrChange>
        </w:rPr>
      </w:pPr>
      <w:ins w:id="1929" w:author="AnneMarieW" w:date="2018-03-21T13:39:00Z">
        <w:r>
          <w:t>prod: check xref</w:t>
        </w:r>
      </w:ins>
      <w:ins w:id="1930" w:author="janelle" w:date="2018-03-23T16:04:00Z">
        <w:r w:rsidR="00F836DB">
          <w:t>/link xref (ch17)</w:t>
        </w:r>
      </w:ins>
    </w:p>
    <w:p w14:paraId="476341F2" w14:textId="77777777" w:rsidR="00DF5F30" w:rsidRPr="009C0DE2" w:rsidRDefault="00DF5F30" w:rsidP="00F51973">
      <w:pPr>
        <w:pStyle w:val="HeadB"/>
        <w:rPr>
          <w:rFonts w:eastAsia="Microsoft YaHei"/>
        </w:rPr>
      </w:pPr>
      <w:bookmarkStart w:id="1931" w:name="type-aliases-create-type-synonyms"/>
      <w:bookmarkStart w:id="1932" w:name="_Toc508803085"/>
      <w:bookmarkEnd w:id="1931"/>
      <w:r w:rsidRPr="009C0DE2">
        <w:rPr>
          <w:rFonts w:eastAsia="Microsoft YaHei" w:hint="eastAsia"/>
        </w:rPr>
        <w:t>Type Aliases Create Type Synonyms</w:t>
      </w:r>
      <w:bookmarkEnd w:id="1932"/>
    </w:p>
    <w:p w14:paraId="45E5B2D0" w14:textId="12A971C9" w:rsidR="00DF5F30" w:rsidRPr="009C0DE2" w:rsidRDefault="00DF5F30" w:rsidP="00873601">
      <w:pPr>
        <w:pStyle w:val="BodyFirst"/>
        <w:rPr>
          <w:rFonts w:eastAsia="Microsoft YaHei"/>
        </w:rPr>
      </w:pPr>
      <w:r w:rsidRPr="009C0DE2">
        <w:rPr>
          <w:rFonts w:eastAsia="Microsoft YaHei" w:hint="eastAsia"/>
        </w:rPr>
        <w:t>Along</w:t>
      </w:r>
      <w:del w:id="1933" w:author="AnneMarieW" w:date="2018-03-21T14:10:00Z">
        <w:r w:rsidRPr="009C0DE2" w:rsidDel="0048530E">
          <w:rPr>
            <w:rFonts w:eastAsia="Microsoft YaHei" w:hint="eastAsia"/>
          </w:rPr>
          <w:delText>side</w:delText>
        </w:r>
      </w:del>
      <w:ins w:id="1934" w:author="AnneMarieW" w:date="2018-03-21T14:10:00Z">
        <w:r w:rsidR="0048530E">
          <w:rPr>
            <w:rFonts w:eastAsia="Microsoft YaHei"/>
          </w:rPr>
          <w:t xml:space="preserve"> with</w:t>
        </w:r>
      </w:ins>
      <w:r w:rsidRPr="009C0DE2">
        <w:rPr>
          <w:rFonts w:eastAsia="Microsoft YaHei" w:hint="eastAsia"/>
        </w:rPr>
        <w:t xml:space="preserve"> the newtype pattern, Rust provides the ability to declare a</w:t>
      </w:r>
      <w:r w:rsidR="00C84259" w:rsidRPr="00F51973">
        <w:t xml:space="preserve"> </w:t>
      </w:r>
      <w:r w:rsidRPr="009C0DE2">
        <w:rPr>
          <w:rStyle w:val="EmphasisItalic"/>
          <w:rFonts w:eastAsia="Microsoft YaHei" w:hint="eastAsia"/>
        </w:rPr>
        <w:t>type</w:t>
      </w:r>
      <w:r w:rsidR="00C84259" w:rsidRPr="00F51973">
        <w:t xml:space="preserve"> </w:t>
      </w:r>
      <w:r w:rsidRPr="009C0DE2">
        <w:rPr>
          <w:rStyle w:val="EmphasisItalic"/>
          <w:rFonts w:eastAsia="Microsoft YaHei" w:hint="eastAsia"/>
        </w:rPr>
        <w:t>alias</w:t>
      </w:r>
      <w:r w:rsidR="00C84259" w:rsidRPr="00F51973">
        <w:t xml:space="preserve"> </w:t>
      </w:r>
      <w:r w:rsidRPr="009C0DE2">
        <w:rPr>
          <w:rFonts w:eastAsia="Microsoft YaHei" w:hint="eastAsia"/>
        </w:rPr>
        <w:t xml:space="preserve">to </w:t>
      </w:r>
      <w:del w:id="1935" w:author="AnneMarieW" w:date="2018-03-21T14:11:00Z">
        <w:r w:rsidRPr="009C0DE2" w:rsidDel="0048530E">
          <w:rPr>
            <w:rFonts w:eastAsia="Microsoft YaHei" w:hint="eastAsia"/>
          </w:rPr>
          <w:delText>give</w:delText>
        </w:r>
      </w:del>
      <w:ins w:id="1936" w:author="AnneMarieW" w:date="2018-03-21T14:11:00Z">
        <w:del w:id="1937" w:author="Carol Nichols" w:date="2018-03-27T13:50:00Z">
          <w:r w:rsidR="0048530E" w:rsidDel="00C733A3">
            <w:rPr>
              <w:rFonts w:eastAsia="Microsoft YaHei"/>
            </w:rPr>
            <w:delText>rename</w:delText>
          </w:r>
        </w:del>
      </w:ins>
      <w:ins w:id="1938" w:author="Carol Nichols" w:date="2018-03-27T13:50:00Z">
        <w:r w:rsidR="00C733A3">
          <w:rPr>
            <w:rFonts w:eastAsia="Microsoft YaHei"/>
          </w:rPr>
          <w:t>give</w:t>
        </w:r>
      </w:ins>
      <w:r w:rsidRPr="009C0DE2">
        <w:rPr>
          <w:rFonts w:eastAsia="Microsoft YaHei" w:hint="eastAsia"/>
        </w:rPr>
        <w:t xml:space="preserve"> an existing type</w:t>
      </w:r>
      <w:ins w:id="1939" w:author="Carol Nichols" w:date="2018-03-27T13:50:00Z">
        <w:r w:rsidR="00C733A3">
          <w:rPr>
            <w:rFonts w:eastAsia="Microsoft YaHei"/>
          </w:rPr>
          <w:t xml:space="preserve"> another name</w:t>
        </w:r>
      </w:ins>
      <w:del w:id="1940" w:author="AnneMarieW" w:date="2018-03-21T14:11:00Z">
        <w:r w:rsidRPr="009C0DE2" w:rsidDel="0048530E">
          <w:rPr>
            <w:rFonts w:eastAsia="Microsoft YaHei" w:hint="eastAsia"/>
          </w:rPr>
          <w:delText xml:space="preserve"> another name</w:delText>
        </w:r>
      </w:del>
      <w:r w:rsidRPr="009C0DE2">
        <w:rPr>
          <w:rFonts w:eastAsia="Microsoft YaHei" w:hint="eastAsia"/>
        </w:rPr>
        <w:t>. For this we use the</w:t>
      </w:r>
      <w:r w:rsidR="00C84259" w:rsidRPr="00F51973">
        <w:t xml:space="preserve"> </w:t>
      </w:r>
      <w:r w:rsidRPr="009C0DE2">
        <w:rPr>
          <w:rStyle w:val="Literal"/>
          <w:rFonts w:hint="eastAsia"/>
        </w:rPr>
        <w:t>type</w:t>
      </w:r>
      <w:r w:rsidR="00C84259" w:rsidRPr="00F51973">
        <w:t xml:space="preserve"> </w:t>
      </w:r>
      <w:r w:rsidRPr="009C0DE2">
        <w:rPr>
          <w:rFonts w:eastAsia="Microsoft YaHei" w:hint="eastAsia"/>
        </w:rPr>
        <w:t>keyword. For example, we can create the alias</w:t>
      </w:r>
      <w:r w:rsidR="00C84259" w:rsidRPr="00F51973">
        <w:t xml:space="preserve"> </w:t>
      </w:r>
      <w:r w:rsidRPr="009C0DE2">
        <w:rPr>
          <w:rStyle w:val="Literal"/>
          <w:rFonts w:hint="eastAsia"/>
        </w:rPr>
        <w:t>Kilometers</w:t>
      </w:r>
      <w:r w:rsidR="00C84259" w:rsidRPr="00F51973">
        <w:t xml:space="preserve"> </w:t>
      </w:r>
      <w:r w:rsidRPr="009C0DE2">
        <w:rPr>
          <w:rFonts w:eastAsia="Microsoft YaHei" w:hint="eastAsia"/>
        </w:rPr>
        <w:t>to</w:t>
      </w:r>
      <w:r w:rsidR="00C84259" w:rsidRPr="00F51973">
        <w:t xml:space="preserve"> </w:t>
      </w:r>
      <w:r w:rsidRPr="009C0DE2">
        <w:rPr>
          <w:rStyle w:val="Literal"/>
          <w:rFonts w:hint="eastAsia"/>
        </w:rPr>
        <w:t>i32</w:t>
      </w:r>
      <w:r w:rsidR="00C84259" w:rsidRPr="00F51973">
        <w:t xml:space="preserve"> </w:t>
      </w:r>
      <w:r w:rsidRPr="009C0DE2">
        <w:rPr>
          <w:rFonts w:eastAsia="Microsoft YaHei" w:hint="eastAsia"/>
        </w:rPr>
        <w:t>like so:</w:t>
      </w:r>
    </w:p>
    <w:p w14:paraId="18099D7F" w14:textId="77777777" w:rsidR="00DF5F30" w:rsidRPr="009C0DE2" w:rsidRDefault="00DF5F30" w:rsidP="009C0DE2">
      <w:pPr>
        <w:pStyle w:val="CodeSingle"/>
      </w:pPr>
      <w:r w:rsidRPr="009C0DE2">
        <w:rPr>
          <w:rFonts w:hint="eastAsia"/>
        </w:rPr>
        <w:t>type Kilometers = i32;</w:t>
      </w:r>
    </w:p>
    <w:p w14:paraId="43EBD300" w14:textId="77777777" w:rsidR="00DF5F30" w:rsidRPr="009C0DE2" w:rsidRDefault="003B79C2" w:rsidP="00173090">
      <w:pPr>
        <w:pStyle w:val="Body"/>
      </w:pPr>
      <w:ins w:id="1941" w:author="AnneMarieW" w:date="2018-03-21T14:12:00Z">
        <w:r>
          <w:t xml:space="preserve">Now, </w:t>
        </w:r>
      </w:ins>
      <w:del w:id="1942" w:author="AnneMarieW" w:date="2018-03-21T14:12:00Z">
        <w:r w:rsidR="00DF5F30" w:rsidRPr="009C0DE2" w:rsidDel="003B79C2">
          <w:rPr>
            <w:rFonts w:hint="eastAsia"/>
          </w:rPr>
          <w:delText>T</w:delText>
        </w:r>
      </w:del>
      <w:ins w:id="1943" w:author="AnneMarieW" w:date="2018-03-21T14:12:00Z">
        <w:r>
          <w:t>t</w:t>
        </w:r>
      </w:ins>
      <w:r w:rsidR="00DF5F30" w:rsidRPr="009C0DE2">
        <w:rPr>
          <w:rFonts w:hint="eastAsia"/>
        </w:rPr>
        <w:t>h</w:t>
      </w:r>
      <w:ins w:id="1944" w:author="AnneMarieW" w:date="2018-03-21T14:12:00Z">
        <w:r w:rsidR="007418E3">
          <w:t>e alias</w:t>
        </w:r>
      </w:ins>
      <w:del w:id="1945" w:author="AnneMarieW" w:date="2018-03-21T14:12:00Z">
        <w:r w:rsidR="00DF5F30" w:rsidRPr="009C0DE2" w:rsidDel="007418E3">
          <w:rPr>
            <w:rFonts w:hint="eastAsia"/>
          </w:rPr>
          <w:delText>is means</w:delText>
        </w:r>
      </w:del>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a</w:t>
      </w:r>
      <w:r w:rsidR="00C84259" w:rsidRPr="00F51973">
        <w:t xml:space="preserve"> </w:t>
      </w:r>
      <w:r w:rsidR="00DF5F30" w:rsidRPr="009C0DE2">
        <w:rPr>
          <w:rStyle w:val="EmphasisItalic"/>
          <w:rFonts w:hint="eastAsia"/>
        </w:rPr>
        <w:t>synonym</w:t>
      </w:r>
      <w:r w:rsidR="00C84259" w:rsidRPr="00F51973">
        <w:t xml:space="preserve"> </w:t>
      </w:r>
      <w:r w:rsidR="00DF5F30" w:rsidRPr="009C0DE2">
        <w:rPr>
          <w:rFonts w:hint="eastAsia"/>
        </w:rPr>
        <w:t>for</w:t>
      </w:r>
      <w:r w:rsidR="00C84259" w:rsidRPr="00F51973">
        <w:t xml:space="preserve"> </w:t>
      </w:r>
      <w:r w:rsidR="00DF5F30" w:rsidRPr="009C0DE2">
        <w:rPr>
          <w:rStyle w:val="Literal"/>
          <w:rFonts w:hint="eastAsia"/>
        </w:rPr>
        <w:t>i32</w:t>
      </w:r>
      <w:r w:rsidR="00DF5F30" w:rsidRPr="009C0DE2">
        <w:rPr>
          <w:rFonts w:hint="eastAsia"/>
        </w:rPr>
        <w:t>; unlike the</w:t>
      </w:r>
      <w:r w:rsidR="00C84259" w:rsidRPr="00F51973">
        <w:t xml:space="preserve"> </w:t>
      </w:r>
      <w:r w:rsidR="00DF5F30" w:rsidRPr="009C0DE2">
        <w:rPr>
          <w:rStyle w:val="Literal"/>
          <w:rFonts w:hint="eastAsia"/>
        </w:rPr>
        <w:t>Millimeters</w:t>
      </w:r>
      <w:r w:rsidR="00C84259" w:rsidRPr="00F51973">
        <w:t xml:space="preserve"> </w:t>
      </w:r>
      <w:r w:rsidR="00DF5F30" w:rsidRPr="009C0DE2">
        <w:rPr>
          <w:rFonts w:hint="eastAsia"/>
        </w:rPr>
        <w:t>and</w:t>
      </w:r>
      <w:r w:rsidR="00C84259" w:rsidRPr="00F51973">
        <w:t xml:space="preserve"> </w:t>
      </w:r>
      <w:r w:rsidR="00DF5F30" w:rsidRPr="009C0DE2">
        <w:rPr>
          <w:rStyle w:val="Literal"/>
          <w:rFonts w:hint="eastAsia"/>
        </w:rPr>
        <w:t>Meters</w:t>
      </w:r>
      <w:r w:rsidR="00C84259" w:rsidRPr="00F51973">
        <w:t xml:space="preserve"> </w:t>
      </w:r>
      <w:r w:rsidR="00DF5F30" w:rsidRPr="009C0DE2">
        <w:rPr>
          <w:rFonts w:hint="eastAsia"/>
        </w:rPr>
        <w:t>types we created in Listing 19-23,</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is not a separate, new</w:t>
      </w:r>
      <w:r w:rsidR="00C84259" w:rsidRPr="00F51973">
        <w:t xml:space="preserve"> </w:t>
      </w:r>
      <w:r w:rsidR="00DF5F30" w:rsidRPr="009C0DE2">
        <w:rPr>
          <w:rFonts w:hint="eastAsia"/>
        </w:rPr>
        <w:t>type. Values that have the type</w:t>
      </w:r>
      <w:r w:rsidR="00C84259" w:rsidRPr="00F51973">
        <w:t xml:space="preserve"> </w:t>
      </w:r>
      <w:r w:rsidR="00DF5F30" w:rsidRPr="009C0DE2">
        <w:rPr>
          <w:rStyle w:val="Literal"/>
          <w:rFonts w:hint="eastAsia"/>
        </w:rPr>
        <w:t>Kilometers</w:t>
      </w:r>
      <w:r w:rsidR="00C84259" w:rsidRPr="00F51973">
        <w:t xml:space="preserve"> </w:t>
      </w:r>
      <w:r w:rsidR="00DF5F30" w:rsidRPr="009C0DE2">
        <w:rPr>
          <w:rFonts w:hint="eastAsia"/>
        </w:rPr>
        <w:t xml:space="preserve">will be treated </w:t>
      </w:r>
      <w:del w:id="1946" w:author="AnneMarieW" w:date="2018-03-21T14:12:00Z">
        <w:r w:rsidR="00DF5F30" w:rsidRPr="009C0DE2" w:rsidDel="001B651B">
          <w:rPr>
            <w:rFonts w:hint="eastAsia"/>
          </w:rPr>
          <w:delText xml:space="preserve">exactly </w:delText>
        </w:r>
      </w:del>
      <w:r w:rsidR="00DF5F30" w:rsidRPr="009C0DE2">
        <w:rPr>
          <w:rFonts w:hint="eastAsia"/>
        </w:rPr>
        <w:t>the same</w:t>
      </w:r>
      <w:r w:rsidR="00C84259" w:rsidRPr="00F51973">
        <w:t xml:space="preserve"> </w:t>
      </w:r>
      <w:r w:rsidR="00DF5F30" w:rsidRPr="009C0DE2">
        <w:rPr>
          <w:rFonts w:hint="eastAsia"/>
        </w:rPr>
        <w:t>as values of type</w:t>
      </w:r>
      <w:r w:rsidR="00C84259" w:rsidRPr="00F51973">
        <w:t xml:space="preserve"> </w:t>
      </w:r>
      <w:r w:rsidR="00DF5F30" w:rsidRPr="009C0DE2">
        <w:rPr>
          <w:rStyle w:val="Literal"/>
          <w:rFonts w:hint="eastAsia"/>
        </w:rPr>
        <w:t>i32</w:t>
      </w:r>
      <w:r w:rsidR="00DF5F30" w:rsidRPr="009C0DE2">
        <w:rPr>
          <w:rFonts w:hint="eastAsia"/>
        </w:rPr>
        <w:t>:</w:t>
      </w:r>
    </w:p>
    <w:p w14:paraId="490A73E0" w14:textId="77777777" w:rsidR="00DF5F30" w:rsidRPr="009C0DE2" w:rsidRDefault="00DF5F30" w:rsidP="00F51973">
      <w:pPr>
        <w:pStyle w:val="CodeA"/>
      </w:pPr>
      <w:r w:rsidRPr="009C0DE2">
        <w:rPr>
          <w:rFonts w:hint="eastAsia"/>
        </w:rPr>
        <w:t>type Kilometers = i32;</w:t>
      </w:r>
    </w:p>
    <w:p w14:paraId="310C4027" w14:textId="77777777" w:rsidR="00DF5F30" w:rsidRPr="009C0DE2" w:rsidRDefault="00DF5F30" w:rsidP="009C0DE2">
      <w:pPr>
        <w:pStyle w:val="CodeB"/>
      </w:pPr>
    </w:p>
    <w:p w14:paraId="3E05E199" w14:textId="77777777" w:rsidR="00DF5F30" w:rsidRPr="009C0DE2" w:rsidRDefault="00DF5F30" w:rsidP="009C0DE2">
      <w:pPr>
        <w:pStyle w:val="CodeB"/>
      </w:pPr>
      <w:r w:rsidRPr="009C0DE2">
        <w:rPr>
          <w:rFonts w:hint="eastAsia"/>
        </w:rPr>
        <w:t>let x: i32 = 5;</w:t>
      </w:r>
    </w:p>
    <w:p w14:paraId="02AC84BA" w14:textId="77777777" w:rsidR="00DF5F30" w:rsidRPr="009C0DE2" w:rsidRDefault="00DF5F30" w:rsidP="009C0DE2">
      <w:pPr>
        <w:pStyle w:val="CodeB"/>
      </w:pPr>
      <w:r w:rsidRPr="009C0DE2">
        <w:rPr>
          <w:rFonts w:hint="eastAsia"/>
        </w:rPr>
        <w:t>let y: Kilometers = 5;</w:t>
      </w:r>
    </w:p>
    <w:p w14:paraId="2F6C7464" w14:textId="77777777" w:rsidR="00DF5F30" w:rsidRPr="009C0DE2" w:rsidRDefault="00DF5F30" w:rsidP="009C0DE2">
      <w:pPr>
        <w:pStyle w:val="CodeB"/>
      </w:pPr>
    </w:p>
    <w:p w14:paraId="6EB9E93C" w14:textId="77777777" w:rsidR="00DF5F30" w:rsidRPr="009C0DE2" w:rsidRDefault="00DF5F30" w:rsidP="009C0DE2">
      <w:pPr>
        <w:pStyle w:val="CodeC"/>
      </w:pPr>
      <w:r w:rsidRPr="009C0DE2">
        <w:rPr>
          <w:rFonts w:hint="eastAsia"/>
        </w:rPr>
        <w:t>println!("x + y = {}", x + y);</w:t>
      </w:r>
    </w:p>
    <w:p w14:paraId="6D358985" w14:textId="77777777" w:rsidR="00DF5F30" w:rsidRPr="009C0DE2" w:rsidRDefault="00DF5F30" w:rsidP="00173090">
      <w:pPr>
        <w:pStyle w:val="Body"/>
      </w:pPr>
      <w:r w:rsidRPr="009C0DE2">
        <w:rPr>
          <w:rFonts w:hint="eastAsia"/>
        </w:rPr>
        <w:t>Because</w:t>
      </w:r>
      <w:r w:rsidR="00C84259" w:rsidRPr="00F51973">
        <w:t xml:space="preserve"> </w:t>
      </w:r>
      <w:r w:rsidRPr="009C0DE2">
        <w:rPr>
          <w:rStyle w:val="Literal"/>
          <w:rFonts w:hint="eastAsia"/>
        </w:rPr>
        <w:t>Kilometers</w:t>
      </w:r>
      <w:r w:rsidR="00C84259" w:rsidRPr="00F51973">
        <w:t xml:space="preserve"> </w:t>
      </w:r>
      <w:r w:rsidRPr="009C0DE2">
        <w:rPr>
          <w:rFonts w:hint="eastAsia"/>
        </w:rPr>
        <w:t>and</w:t>
      </w:r>
      <w:r w:rsidR="00C84259" w:rsidRPr="00F51973">
        <w:t xml:space="preserve"> </w:t>
      </w:r>
      <w:r w:rsidRPr="009C0DE2">
        <w:rPr>
          <w:rStyle w:val="Literal"/>
          <w:rFonts w:hint="eastAsia"/>
        </w:rPr>
        <w:t>i32</w:t>
      </w:r>
      <w:del w:id="1947" w:author="AnneMarieW" w:date="2018-03-21T14:13:00Z">
        <w:r w:rsidRPr="009C0DE2" w:rsidDel="003B79C2">
          <w:rPr>
            <w:rFonts w:hint="eastAsia"/>
          </w:rPr>
          <w:delText>,</w:delText>
        </w:r>
      </w:del>
      <w:r w:rsidRPr="009C0DE2">
        <w:rPr>
          <w:rFonts w:hint="eastAsia"/>
        </w:rPr>
        <w:t xml:space="preserve"> are the same type, we can add values of both</w:t>
      </w:r>
      <w:r w:rsidR="00C84259" w:rsidRPr="00F51973">
        <w:t xml:space="preserve"> </w:t>
      </w:r>
      <w:r w:rsidRPr="009C0DE2">
        <w:rPr>
          <w:rFonts w:hint="eastAsia"/>
        </w:rPr>
        <w:t>types</w:t>
      </w:r>
      <w:del w:id="1948" w:author="AnneMarieW" w:date="2018-03-21T14:13:00Z">
        <w:r w:rsidRPr="009C0DE2" w:rsidDel="003B79C2">
          <w:rPr>
            <w:rFonts w:hint="eastAsia"/>
          </w:rPr>
          <w:delText>,</w:delText>
        </w:r>
      </w:del>
      <w:r w:rsidRPr="009C0DE2">
        <w:rPr>
          <w:rFonts w:hint="eastAsia"/>
        </w:rPr>
        <w:t xml:space="preserve"> and we can </w:t>
      </w:r>
      <w:del w:id="1949" w:author="AnneMarieW" w:date="2018-03-21T14:14:00Z">
        <w:r w:rsidRPr="009C0DE2" w:rsidDel="003B79C2">
          <w:rPr>
            <w:rFonts w:hint="eastAsia"/>
          </w:rPr>
          <w:delText xml:space="preserve">also </w:delText>
        </w:r>
      </w:del>
      <w:r w:rsidRPr="009C0DE2">
        <w:rPr>
          <w:rFonts w:hint="eastAsia"/>
        </w:rPr>
        <w:t>pass</w:t>
      </w:r>
      <w:r w:rsidR="00C84259" w:rsidRPr="00F51973">
        <w:t xml:space="preserve"> </w:t>
      </w:r>
      <w:r w:rsidRPr="009C0DE2">
        <w:rPr>
          <w:rStyle w:val="Literal"/>
          <w:rFonts w:hint="eastAsia"/>
        </w:rPr>
        <w:t>Kilometers</w:t>
      </w:r>
      <w:r w:rsidR="00C84259" w:rsidRPr="00F51973">
        <w:t xml:space="preserve"> </w:t>
      </w:r>
      <w:r w:rsidRPr="009C0DE2">
        <w:rPr>
          <w:rFonts w:hint="eastAsia"/>
        </w:rPr>
        <w:t>values to functions that take</w:t>
      </w:r>
      <w:r w:rsidR="00C84259" w:rsidRPr="00F51973">
        <w:t xml:space="preserve"> </w:t>
      </w:r>
      <w:r w:rsidRPr="009C0DE2">
        <w:rPr>
          <w:rStyle w:val="Literal"/>
          <w:rFonts w:hint="eastAsia"/>
        </w:rPr>
        <w:t>i32</w:t>
      </w:r>
      <w:r w:rsidR="00C84259" w:rsidRPr="00F51973">
        <w:t xml:space="preserve"> </w:t>
      </w:r>
      <w:r w:rsidRPr="009C0DE2">
        <w:rPr>
          <w:rFonts w:hint="eastAsia"/>
        </w:rPr>
        <w:t xml:space="preserve">parameters. </w:t>
      </w:r>
      <w:ins w:id="1950" w:author="AnneMarieW" w:date="2018-03-21T14:13:00Z">
        <w:r w:rsidR="003B79C2">
          <w:t xml:space="preserve">However, </w:t>
        </w:r>
      </w:ins>
      <w:del w:id="1951" w:author="AnneMarieW" w:date="2018-03-21T14:13:00Z">
        <w:r w:rsidRPr="009C0DE2" w:rsidDel="003B79C2">
          <w:rPr>
            <w:rFonts w:hint="eastAsia"/>
          </w:rPr>
          <w:delText>With</w:delText>
        </w:r>
      </w:del>
      <w:ins w:id="1952" w:author="AnneMarieW" w:date="2018-03-21T14:13:00Z">
        <w:r w:rsidR="003B79C2">
          <w:t>using</w:t>
        </w:r>
      </w:ins>
      <w:r w:rsidRPr="009C0DE2">
        <w:rPr>
          <w:rFonts w:hint="eastAsia"/>
        </w:rPr>
        <w:t xml:space="preserve"> this method,</w:t>
      </w:r>
      <w:del w:id="1953" w:author="AnneMarieW" w:date="2018-03-21T14:13:00Z">
        <w:r w:rsidRPr="009C0DE2" w:rsidDel="003B79C2">
          <w:rPr>
            <w:rFonts w:hint="eastAsia"/>
          </w:rPr>
          <w:delText xml:space="preserve"> though,</w:delText>
        </w:r>
      </w:del>
      <w:r w:rsidRPr="009C0DE2">
        <w:rPr>
          <w:rFonts w:hint="eastAsia"/>
        </w:rPr>
        <w:t xml:space="preserve"> we don</w:t>
      </w:r>
      <w:r w:rsidRPr="009C0DE2">
        <w:t>’</w:t>
      </w:r>
      <w:r w:rsidRPr="009C0DE2">
        <w:rPr>
          <w:rFonts w:hint="eastAsia"/>
        </w:rPr>
        <w:t>t get the type checking benefits</w:t>
      </w:r>
      <w:r w:rsidR="00C84259" w:rsidRPr="00F51973">
        <w:t xml:space="preserve"> </w:t>
      </w:r>
      <w:r w:rsidRPr="009C0DE2">
        <w:rPr>
          <w:rFonts w:hint="eastAsia"/>
        </w:rPr>
        <w:t xml:space="preserve">that we get from the newtype pattern discussed </w:t>
      </w:r>
      <w:del w:id="1954" w:author="AnneMarieW" w:date="2018-03-21T14:14:00Z">
        <w:r w:rsidRPr="009C0DE2" w:rsidDel="001A4BB1">
          <w:rPr>
            <w:rFonts w:hint="eastAsia"/>
          </w:rPr>
          <w:delText>in the previous section</w:delText>
        </w:r>
      </w:del>
      <w:ins w:id="1955" w:author="AnneMarieW" w:date="2018-03-21T14:14:00Z">
        <w:r w:rsidR="001A4BB1">
          <w:t>earlier</w:t>
        </w:r>
      </w:ins>
      <w:r w:rsidRPr="009C0DE2">
        <w:rPr>
          <w:rFonts w:hint="eastAsia"/>
        </w:rPr>
        <w:t>.</w:t>
      </w:r>
    </w:p>
    <w:p w14:paraId="39E9B4B8" w14:textId="77777777" w:rsidR="00DF5F30" w:rsidRPr="009C0DE2" w:rsidRDefault="00DF5F30" w:rsidP="00173090">
      <w:pPr>
        <w:pStyle w:val="Body"/>
      </w:pPr>
      <w:r w:rsidRPr="009C0DE2">
        <w:rPr>
          <w:rFonts w:hint="eastAsia"/>
        </w:rPr>
        <w:lastRenderedPageBreak/>
        <w:t>The main use case for type synonyms is to reduce repetition. For example, we</w:t>
      </w:r>
      <w:r w:rsidR="00C84259" w:rsidRPr="00F51973">
        <w:t xml:space="preserve"> </w:t>
      </w:r>
      <w:r w:rsidRPr="009C0DE2">
        <w:rPr>
          <w:rFonts w:hint="eastAsia"/>
        </w:rPr>
        <w:t>m</w:t>
      </w:r>
      <w:del w:id="1956" w:author="AnneMarieW" w:date="2018-03-21T14:14:00Z">
        <w:r w:rsidRPr="009C0DE2" w:rsidDel="006648E3">
          <w:rPr>
            <w:rFonts w:hint="eastAsia"/>
          </w:rPr>
          <w:delText>ay</w:delText>
        </w:r>
      </w:del>
      <w:ins w:id="1957" w:author="AnneMarieW" w:date="2018-03-21T14:14:00Z">
        <w:r w:rsidR="006648E3">
          <w:t>ight</w:t>
        </w:r>
      </w:ins>
      <w:r w:rsidRPr="009C0DE2">
        <w:rPr>
          <w:rFonts w:hint="eastAsia"/>
        </w:rPr>
        <w:t xml:space="preserve"> have a lengthy type like this:</w:t>
      </w:r>
    </w:p>
    <w:p w14:paraId="55C6C4FE" w14:textId="77777777" w:rsidR="00DF5F30" w:rsidRPr="009C0DE2" w:rsidRDefault="00DF5F30" w:rsidP="009C0DE2">
      <w:pPr>
        <w:pStyle w:val="CodeSingle"/>
      </w:pPr>
      <w:r w:rsidRPr="009C0DE2">
        <w:rPr>
          <w:rFonts w:hint="eastAsia"/>
        </w:rPr>
        <w:t>Box&lt;Fn() + Send + 'static&gt;</w:t>
      </w:r>
    </w:p>
    <w:p w14:paraId="45802F6C" w14:textId="77777777" w:rsidR="00DF5F30" w:rsidRPr="009C0DE2" w:rsidRDefault="00DF5F30" w:rsidP="00173090">
      <w:pPr>
        <w:pStyle w:val="Body"/>
      </w:pPr>
      <w:r w:rsidRPr="009C0DE2">
        <w:rPr>
          <w:rFonts w:hint="eastAsia"/>
        </w:rPr>
        <w:t>Writing</w:t>
      </w:r>
      <w:del w:id="1958" w:author="AnneMarieW" w:date="2018-03-21T14:15:00Z">
        <w:r w:rsidRPr="009C0DE2" w:rsidDel="006648E3">
          <w:rPr>
            <w:rFonts w:hint="eastAsia"/>
          </w:rPr>
          <w:delText xml:space="preserve"> this out</w:delText>
        </w:r>
      </w:del>
      <w:ins w:id="1959" w:author="AnneMarieW" w:date="2018-03-21T14:15:00Z">
        <w:r w:rsidR="006648E3" w:rsidRPr="006648E3">
          <w:rPr>
            <w:rFonts w:hint="eastAsia"/>
          </w:rPr>
          <w:t xml:space="preserve"> </w:t>
        </w:r>
        <w:r w:rsidR="006648E3" w:rsidRPr="009C0DE2">
          <w:rPr>
            <w:rFonts w:hint="eastAsia"/>
          </w:rPr>
          <w:t>this</w:t>
        </w:r>
      </w:ins>
      <w:r w:rsidRPr="009C0DE2">
        <w:rPr>
          <w:rFonts w:hint="eastAsia"/>
        </w:rPr>
        <w:t xml:space="preserve"> </w:t>
      </w:r>
      <w:ins w:id="1960" w:author="AnneMarieW" w:date="2018-03-21T14:15:00Z">
        <w:r w:rsidR="006648E3">
          <w:t xml:space="preserve">lengthy type </w:t>
        </w:r>
      </w:ins>
      <w:r w:rsidRPr="009C0DE2">
        <w:rPr>
          <w:rFonts w:hint="eastAsia"/>
        </w:rPr>
        <w:t>in function signatures and as type annotations all over the</w:t>
      </w:r>
      <w:r w:rsidR="00C84259" w:rsidRPr="00F51973">
        <w:t xml:space="preserve"> </w:t>
      </w:r>
      <w:del w:id="1961" w:author="AnneMarieW" w:date="2018-03-21T14:15:00Z">
        <w:r w:rsidRPr="009C0DE2" w:rsidDel="006648E3">
          <w:rPr>
            <w:rFonts w:hint="eastAsia"/>
          </w:rPr>
          <w:delText>place</w:delText>
        </w:r>
      </w:del>
      <w:ins w:id="1962" w:author="AnneMarieW" w:date="2018-03-21T14:15:00Z">
        <w:r w:rsidR="006648E3">
          <w:t>code</w:t>
        </w:r>
      </w:ins>
      <w:r w:rsidRPr="009C0DE2">
        <w:rPr>
          <w:rFonts w:hint="eastAsia"/>
        </w:rPr>
        <w:t xml:space="preserve"> can be tiresome and error</w:t>
      </w:r>
      <w:ins w:id="1963" w:author="AnneMarieW" w:date="2018-03-21T14:14:00Z">
        <w:r w:rsidR="006648E3">
          <w:t xml:space="preserve"> </w:t>
        </w:r>
      </w:ins>
      <w:del w:id="1964" w:author="AnneMarieW" w:date="2018-03-21T14:14:00Z">
        <w:r w:rsidRPr="009C0DE2" w:rsidDel="006648E3">
          <w:rPr>
            <w:rFonts w:hint="eastAsia"/>
          </w:rPr>
          <w:delText>-</w:delText>
        </w:r>
      </w:del>
      <w:r w:rsidRPr="009C0DE2">
        <w:rPr>
          <w:rFonts w:hint="eastAsia"/>
        </w:rPr>
        <w:t>prone. Imagine having a project full of code</w:t>
      </w:r>
      <w:r w:rsidR="00C84259" w:rsidRPr="00F51973">
        <w:t xml:space="preserve"> </w:t>
      </w:r>
      <w:r w:rsidRPr="009C0DE2">
        <w:rPr>
          <w:rFonts w:hint="eastAsia"/>
        </w:rPr>
        <w:t>like that in Listing 19-32:</w:t>
      </w:r>
    </w:p>
    <w:p w14:paraId="61A81255" w14:textId="77777777" w:rsidR="00DF5F30" w:rsidRPr="009C0DE2" w:rsidRDefault="00DF5F30" w:rsidP="00F51973">
      <w:pPr>
        <w:pStyle w:val="CodeA"/>
      </w:pPr>
      <w:r w:rsidRPr="009C0DE2">
        <w:rPr>
          <w:rFonts w:hint="eastAsia"/>
        </w:rPr>
        <w:t>let f: Box&lt;Fn() + Send + 'static&gt; = Box::new(|| println!("hi"));</w:t>
      </w:r>
    </w:p>
    <w:p w14:paraId="07D42764" w14:textId="77777777" w:rsidR="00DF5F30" w:rsidRPr="009C0DE2" w:rsidRDefault="00DF5F30" w:rsidP="009C0DE2">
      <w:pPr>
        <w:pStyle w:val="CodeB"/>
      </w:pPr>
    </w:p>
    <w:p w14:paraId="70F7D901" w14:textId="77777777" w:rsidR="00DF5F30" w:rsidRPr="009C0DE2" w:rsidRDefault="00DF5F30" w:rsidP="009C0DE2">
      <w:pPr>
        <w:pStyle w:val="CodeB"/>
      </w:pPr>
      <w:r w:rsidRPr="009C0DE2">
        <w:rPr>
          <w:rFonts w:hint="eastAsia"/>
        </w:rPr>
        <w:t>fn takes_long_type(f: Box&lt;Fn() + Send + 'static&gt;) {</w:t>
      </w:r>
    </w:p>
    <w:p w14:paraId="6F4CE59C" w14:textId="2DBBB981" w:rsidR="00DF5F30" w:rsidRPr="003A6CF6" w:rsidRDefault="00C84259">
      <w:pPr>
        <w:pStyle w:val="CodeB"/>
        <w:rPr>
          <w:rPrChange w:id="1965" w:author="Carol Nichols" w:date="2018-03-27T13:54:00Z">
            <w:rPr/>
          </w:rPrChange>
        </w:rPr>
        <w:pPrChange w:id="1966" w:author="Carol Nichols" w:date="2018-03-27T13:54:00Z">
          <w:pPr>
            <w:pStyle w:val="BodyFirst"/>
          </w:pPr>
        </w:pPrChange>
      </w:pPr>
      <w:commentRangeStart w:id="1967"/>
      <w:commentRangeStart w:id="1968"/>
      <w:r w:rsidRPr="003A6CF6">
        <w:rPr>
          <w:rPrChange w:id="1969" w:author="Carol Nichols" w:date="2018-03-27T13:54:00Z">
            <w:rPr/>
          </w:rPrChange>
        </w:rPr>
        <w:t xml:space="preserve"> </w:t>
      </w:r>
      <w:ins w:id="1970" w:author="Carol Nichols" w:date="2018-03-27T13:54:00Z">
        <w:r w:rsidR="003A6CF6">
          <w:t xml:space="preserve">   </w:t>
        </w:r>
      </w:ins>
      <w:r w:rsidR="00DF5F30" w:rsidRPr="003A6CF6">
        <w:rPr>
          <w:rPrChange w:id="1971" w:author="Carol Nichols" w:date="2018-03-27T13:54:00Z">
            <w:rPr/>
          </w:rPrChange>
        </w:rPr>
        <w:t xml:space="preserve">// </w:t>
      </w:r>
      <w:commentRangeEnd w:id="1967"/>
      <w:r w:rsidR="00EA4928" w:rsidRPr="003A6CF6">
        <w:rPr>
          <w:rPrChange w:id="1972" w:author="Carol Nichols" w:date="2018-03-27T13:54:00Z">
            <w:rPr>
              <w:rStyle w:val="CommentReference"/>
            </w:rPr>
          </w:rPrChange>
        </w:rPr>
        <w:commentReference w:id="1967"/>
      </w:r>
      <w:commentRangeEnd w:id="1968"/>
      <w:r w:rsidR="00237A57" w:rsidRPr="003A6CF6">
        <w:rPr>
          <w:rPrChange w:id="1973" w:author="Carol Nichols" w:date="2018-03-27T13:54:00Z">
            <w:rPr>
              <w:rStyle w:val="CommentReference"/>
            </w:rPr>
          </w:rPrChange>
        </w:rPr>
        <w:commentReference w:id="1968"/>
      </w:r>
      <w:r w:rsidR="00DF5F30" w:rsidRPr="003A6CF6">
        <w:rPr>
          <w:rPrChange w:id="1974" w:author="Carol Nichols" w:date="2018-03-27T13:54:00Z">
            <w:rPr/>
          </w:rPrChange>
        </w:rPr>
        <w:t>--snip--</w:t>
      </w:r>
    </w:p>
    <w:p w14:paraId="74118163" w14:textId="77777777" w:rsidR="00DF5F30" w:rsidRPr="009C0DE2" w:rsidRDefault="00DF5F30" w:rsidP="009C0DE2">
      <w:pPr>
        <w:pStyle w:val="CodeB"/>
      </w:pPr>
      <w:r w:rsidRPr="009C0DE2">
        <w:rPr>
          <w:rFonts w:hint="eastAsia"/>
        </w:rPr>
        <w:t>}</w:t>
      </w:r>
    </w:p>
    <w:p w14:paraId="5E9DAC92" w14:textId="77777777" w:rsidR="00DF5F30" w:rsidRPr="009C0DE2" w:rsidRDefault="00DF5F30" w:rsidP="009C0DE2">
      <w:pPr>
        <w:pStyle w:val="CodeB"/>
      </w:pPr>
    </w:p>
    <w:p w14:paraId="61F255BF" w14:textId="77777777" w:rsidR="00DF5F30" w:rsidRPr="009C0DE2" w:rsidRDefault="00DF5F30" w:rsidP="009C0DE2">
      <w:pPr>
        <w:pStyle w:val="CodeB"/>
      </w:pPr>
      <w:r w:rsidRPr="009C0DE2">
        <w:rPr>
          <w:rFonts w:hint="eastAsia"/>
        </w:rPr>
        <w:t>fn returns_long_type() -&gt; Box&lt;Fn() + Send + 'static&gt; {</w:t>
      </w:r>
    </w:p>
    <w:p w14:paraId="28D07221" w14:textId="0E314AB0" w:rsidR="00DF5F30" w:rsidRPr="003A6CF6" w:rsidRDefault="00C84259">
      <w:pPr>
        <w:pStyle w:val="CodeB"/>
        <w:rPr>
          <w:rPrChange w:id="1975" w:author="Carol Nichols" w:date="2018-03-27T13:54:00Z">
            <w:rPr/>
          </w:rPrChange>
        </w:rPr>
        <w:pPrChange w:id="1976" w:author="Carol Nichols" w:date="2018-03-27T13:54:00Z">
          <w:pPr>
            <w:pStyle w:val="BodyFirst"/>
          </w:pPr>
        </w:pPrChange>
      </w:pPr>
      <w:r w:rsidRPr="003A6CF6">
        <w:rPr>
          <w:rPrChange w:id="1977" w:author="Carol Nichols" w:date="2018-03-27T13:54:00Z">
            <w:rPr/>
          </w:rPrChange>
        </w:rPr>
        <w:t xml:space="preserve"> </w:t>
      </w:r>
      <w:ins w:id="1978" w:author="Carol Nichols" w:date="2018-03-27T13:54:00Z">
        <w:r w:rsidR="003A6CF6">
          <w:t xml:space="preserve">   </w:t>
        </w:r>
      </w:ins>
      <w:r w:rsidR="00DF5F30" w:rsidRPr="003A6CF6">
        <w:rPr>
          <w:highlight w:val="yellow"/>
          <w:rPrChange w:id="1979" w:author="Carol Nichols" w:date="2018-03-27T13:54:00Z">
            <w:rPr/>
          </w:rPrChange>
        </w:rPr>
        <w:t>// --snip--</w:t>
      </w:r>
    </w:p>
    <w:p w14:paraId="5FB72B7C" w14:textId="77777777" w:rsidR="00DF5F30" w:rsidRPr="009C0DE2" w:rsidRDefault="00DF5F30" w:rsidP="009C0DE2">
      <w:pPr>
        <w:pStyle w:val="CodeC"/>
      </w:pPr>
      <w:r w:rsidRPr="009C0DE2">
        <w:rPr>
          <w:rFonts w:hint="eastAsia"/>
        </w:rPr>
        <w:t>}</w:t>
      </w:r>
    </w:p>
    <w:p w14:paraId="110C298A" w14:textId="77777777" w:rsidR="00DF5F30" w:rsidRPr="009C0DE2" w:rsidRDefault="00DF5F30" w:rsidP="009C0DE2">
      <w:pPr>
        <w:pStyle w:val="Listing"/>
        <w:rPr>
          <w:rFonts w:eastAsia="Microsoft YaHei"/>
        </w:rPr>
      </w:pPr>
      <w:r w:rsidRPr="009C0DE2">
        <w:rPr>
          <w:rFonts w:eastAsia="Microsoft YaHei" w:hint="eastAsia"/>
        </w:rPr>
        <w:t>Listing 19-32: Using a long type in many places</w:t>
      </w:r>
    </w:p>
    <w:p w14:paraId="1AA23F6B" w14:textId="77777777" w:rsidR="00DF5F30" w:rsidRPr="009C0DE2" w:rsidRDefault="00DF5F30" w:rsidP="00173090">
      <w:pPr>
        <w:pStyle w:val="Body"/>
      </w:pPr>
      <w:r w:rsidRPr="009C0DE2">
        <w:rPr>
          <w:rFonts w:hint="eastAsia"/>
        </w:rPr>
        <w:t xml:space="preserve">A type alias makes this code more manageable by reducing the repetition. </w:t>
      </w:r>
      <w:ins w:id="1980" w:author="AnneMarieW" w:date="2018-03-21T14:16:00Z">
        <w:r w:rsidR="006648E3">
          <w:t>I</w:t>
        </w:r>
        <w:r w:rsidR="006648E3" w:rsidRPr="009C0DE2">
          <w:rPr>
            <w:rFonts w:hint="eastAsia"/>
          </w:rPr>
          <w:t>n Listing 19-33</w:t>
        </w:r>
      </w:ins>
      <w:del w:id="1981" w:author="AnneMarieW" w:date="2018-03-21T14:16:00Z">
        <w:r w:rsidRPr="009C0DE2" w:rsidDel="006648E3">
          <w:rPr>
            <w:rFonts w:hint="eastAsia"/>
          </w:rPr>
          <w:delText>Here</w:delText>
        </w:r>
      </w:del>
      <w:r w:rsidRPr="009C0DE2">
        <w:rPr>
          <w:rFonts w:hint="eastAsia"/>
        </w:rPr>
        <w:t>,</w:t>
      </w:r>
      <w:r w:rsidR="00C84259" w:rsidRPr="00F51973">
        <w:t xml:space="preserve"> </w:t>
      </w:r>
      <w:r w:rsidRPr="009C0DE2">
        <w:rPr>
          <w:rFonts w:hint="eastAsia"/>
        </w:rPr>
        <w:t>we</w:t>
      </w:r>
      <w:r w:rsidRPr="009C0DE2">
        <w:t>’</w:t>
      </w:r>
      <w:r w:rsidRPr="009C0DE2">
        <w:rPr>
          <w:rFonts w:hint="eastAsia"/>
        </w:rPr>
        <w:t>ve introduced an alias named</w:t>
      </w:r>
      <w:r w:rsidR="00C84259" w:rsidRPr="00F51973">
        <w:t xml:space="preserve"> </w:t>
      </w:r>
      <w:r w:rsidRPr="009C0DE2">
        <w:rPr>
          <w:rStyle w:val="Literal"/>
          <w:rFonts w:hint="eastAsia"/>
        </w:rPr>
        <w:t>Thunk</w:t>
      </w:r>
      <w:r w:rsidR="00C84259" w:rsidRPr="00F51973">
        <w:t xml:space="preserve"> </w:t>
      </w:r>
      <w:r w:rsidRPr="009C0DE2">
        <w:rPr>
          <w:rFonts w:hint="eastAsia"/>
        </w:rPr>
        <w:t>for the verbose type</w:t>
      </w:r>
      <w:del w:id="1982" w:author="AnneMarieW" w:date="2018-03-21T14:16:00Z">
        <w:r w:rsidRPr="009C0DE2" w:rsidDel="006648E3">
          <w:rPr>
            <w:rFonts w:hint="eastAsia"/>
          </w:rPr>
          <w:delText>,</w:delText>
        </w:r>
      </w:del>
      <w:r w:rsidRPr="009C0DE2">
        <w:rPr>
          <w:rFonts w:hint="eastAsia"/>
        </w:rPr>
        <w:t xml:space="preserve"> and can replace</w:t>
      </w:r>
      <w:r w:rsidR="00C84259" w:rsidRPr="00F51973">
        <w:t xml:space="preserve"> </w:t>
      </w:r>
      <w:r w:rsidRPr="009C0DE2">
        <w:rPr>
          <w:rFonts w:hint="eastAsia"/>
        </w:rPr>
        <w:t>all uses of the type with the shorter</w:t>
      </w:r>
      <w:r w:rsidR="00C84259" w:rsidRPr="00F51973">
        <w:t xml:space="preserve"> </w:t>
      </w:r>
      <w:ins w:id="1983" w:author="AnneMarieW" w:date="2018-03-21T14:17:00Z">
        <w:r w:rsidR="006648E3">
          <w:t xml:space="preserve">alias </w:t>
        </w:r>
      </w:ins>
      <w:r w:rsidRPr="009C0DE2">
        <w:rPr>
          <w:rStyle w:val="Literal"/>
          <w:rFonts w:hint="eastAsia"/>
        </w:rPr>
        <w:t>Thunk</w:t>
      </w:r>
      <w:del w:id="1984" w:author="AnneMarieW" w:date="2018-03-21T14:16:00Z">
        <w:r w:rsidR="00C84259" w:rsidRPr="00F51973" w:rsidDel="006648E3">
          <w:delText xml:space="preserve"> </w:delText>
        </w:r>
        <w:r w:rsidRPr="009C0DE2" w:rsidDel="006648E3">
          <w:rPr>
            <w:rFonts w:hint="eastAsia"/>
          </w:rPr>
          <w:delText>as shown in Listing 19-33</w:delText>
        </w:r>
      </w:del>
      <w:r w:rsidRPr="009C0DE2">
        <w:rPr>
          <w:rFonts w:hint="eastAsia"/>
        </w:rPr>
        <w:t>:</w:t>
      </w:r>
    </w:p>
    <w:p w14:paraId="5D67ACC2" w14:textId="77777777" w:rsidR="00DF5F30" w:rsidRPr="009C0DE2" w:rsidRDefault="00DF5F30" w:rsidP="00F51973">
      <w:pPr>
        <w:pStyle w:val="CodeA"/>
      </w:pPr>
      <w:r w:rsidRPr="009C0DE2">
        <w:rPr>
          <w:rFonts w:hint="eastAsia"/>
        </w:rPr>
        <w:t>type Thunk = Box&lt;Fn() + Send + 'static&gt;;</w:t>
      </w:r>
    </w:p>
    <w:p w14:paraId="6D5B73DA" w14:textId="77777777" w:rsidR="00DF5F30" w:rsidRPr="009C0DE2" w:rsidRDefault="00DF5F30" w:rsidP="009C0DE2">
      <w:pPr>
        <w:pStyle w:val="CodeB"/>
      </w:pPr>
    </w:p>
    <w:p w14:paraId="6878692E" w14:textId="77777777" w:rsidR="00DF5F30" w:rsidRPr="009C0DE2" w:rsidRDefault="00DF5F30" w:rsidP="009C0DE2">
      <w:pPr>
        <w:pStyle w:val="CodeB"/>
      </w:pPr>
      <w:r w:rsidRPr="009C0DE2">
        <w:rPr>
          <w:rFonts w:hint="eastAsia"/>
        </w:rPr>
        <w:t>let f: Thunk = Box::new(|| println!("hi"));</w:t>
      </w:r>
    </w:p>
    <w:p w14:paraId="6E67F4A2" w14:textId="77777777" w:rsidR="00DF5F30" w:rsidRPr="009C0DE2" w:rsidRDefault="00DF5F30" w:rsidP="009C0DE2">
      <w:pPr>
        <w:pStyle w:val="CodeB"/>
      </w:pPr>
    </w:p>
    <w:p w14:paraId="2520CC69" w14:textId="77777777" w:rsidR="00DF5F30" w:rsidRPr="009C0DE2" w:rsidRDefault="00DF5F30" w:rsidP="009C0DE2">
      <w:pPr>
        <w:pStyle w:val="CodeB"/>
      </w:pPr>
      <w:r w:rsidRPr="009C0DE2">
        <w:rPr>
          <w:rFonts w:hint="eastAsia"/>
        </w:rPr>
        <w:t>fn takes_long_type(f: Thunk) {</w:t>
      </w:r>
    </w:p>
    <w:p w14:paraId="764E9ECD" w14:textId="0CEF55E5" w:rsidR="00DF5F30" w:rsidRPr="004B08C6" w:rsidRDefault="00C84259">
      <w:pPr>
        <w:pStyle w:val="CodeB"/>
        <w:rPr>
          <w:highlight w:val="yellow"/>
          <w:rPrChange w:id="1985" w:author="Carol Nichols" w:date="2018-03-27T13:55:00Z">
            <w:rPr/>
          </w:rPrChange>
        </w:rPr>
        <w:pPrChange w:id="1986" w:author="Carol Nichols" w:date="2018-03-27T13:55:00Z">
          <w:pPr>
            <w:pStyle w:val="BodyFirst"/>
          </w:pPr>
        </w:pPrChange>
      </w:pPr>
      <w:r w:rsidRPr="004B08C6">
        <w:rPr>
          <w:highlight w:val="yellow"/>
          <w:rPrChange w:id="1987" w:author="Carol Nichols" w:date="2018-03-27T13:55:00Z">
            <w:rPr/>
          </w:rPrChange>
        </w:rPr>
        <w:t xml:space="preserve"> </w:t>
      </w:r>
      <w:ins w:id="1988" w:author="Carol Nichols" w:date="2018-03-27T13:56:00Z">
        <w:r w:rsidR="004B08C6">
          <w:rPr>
            <w:highlight w:val="yellow"/>
          </w:rPr>
          <w:t xml:space="preserve">   </w:t>
        </w:r>
      </w:ins>
      <w:r w:rsidR="00DF5F30" w:rsidRPr="004B08C6">
        <w:rPr>
          <w:highlight w:val="yellow"/>
          <w:rPrChange w:id="1989" w:author="Carol Nichols" w:date="2018-03-27T13:55:00Z">
            <w:rPr/>
          </w:rPrChange>
        </w:rPr>
        <w:t>// --snip--</w:t>
      </w:r>
    </w:p>
    <w:p w14:paraId="412F0354" w14:textId="77777777" w:rsidR="00DF5F30" w:rsidRPr="009C0DE2" w:rsidRDefault="00DF5F30" w:rsidP="009C0DE2">
      <w:pPr>
        <w:pStyle w:val="CodeB"/>
      </w:pPr>
      <w:r w:rsidRPr="009C0DE2">
        <w:rPr>
          <w:rFonts w:hint="eastAsia"/>
        </w:rPr>
        <w:t>}</w:t>
      </w:r>
    </w:p>
    <w:p w14:paraId="439F73E0" w14:textId="77777777" w:rsidR="00DF5F30" w:rsidRPr="009C0DE2" w:rsidRDefault="00DF5F30" w:rsidP="009C0DE2">
      <w:pPr>
        <w:pStyle w:val="CodeB"/>
      </w:pPr>
    </w:p>
    <w:p w14:paraId="572D215B" w14:textId="77777777" w:rsidR="00DF5F30" w:rsidRPr="009C0DE2" w:rsidRDefault="00DF5F30" w:rsidP="009C0DE2">
      <w:pPr>
        <w:pStyle w:val="CodeB"/>
      </w:pPr>
      <w:r w:rsidRPr="009C0DE2">
        <w:rPr>
          <w:rFonts w:hint="eastAsia"/>
        </w:rPr>
        <w:t>fn returns_long_type() -&gt; Thunk {</w:t>
      </w:r>
    </w:p>
    <w:p w14:paraId="796576BF" w14:textId="2BCABE81" w:rsidR="00DF5F30" w:rsidRPr="004B08C6" w:rsidRDefault="00C84259">
      <w:pPr>
        <w:pStyle w:val="CodeB"/>
        <w:rPr>
          <w:highlight w:val="yellow"/>
          <w:rPrChange w:id="1990" w:author="Carol Nichols" w:date="2018-03-27T13:55:00Z">
            <w:rPr/>
          </w:rPrChange>
        </w:rPr>
        <w:pPrChange w:id="1991" w:author="Carol Nichols" w:date="2018-03-27T13:55:00Z">
          <w:pPr>
            <w:pStyle w:val="BodyFirst"/>
          </w:pPr>
        </w:pPrChange>
      </w:pPr>
      <w:r w:rsidRPr="004B08C6">
        <w:rPr>
          <w:highlight w:val="yellow"/>
          <w:rPrChange w:id="1992" w:author="Carol Nichols" w:date="2018-03-27T13:55:00Z">
            <w:rPr/>
          </w:rPrChange>
        </w:rPr>
        <w:t xml:space="preserve"> </w:t>
      </w:r>
      <w:ins w:id="1993" w:author="Carol Nichols" w:date="2018-03-27T13:56:00Z">
        <w:r w:rsidR="004B08C6">
          <w:rPr>
            <w:highlight w:val="yellow"/>
          </w:rPr>
          <w:t xml:space="preserve">   </w:t>
        </w:r>
      </w:ins>
      <w:r w:rsidR="00DF5F30" w:rsidRPr="004B08C6">
        <w:rPr>
          <w:highlight w:val="yellow"/>
          <w:rPrChange w:id="1994" w:author="Carol Nichols" w:date="2018-03-27T13:55:00Z">
            <w:rPr/>
          </w:rPrChange>
        </w:rPr>
        <w:t>// --snip--</w:t>
      </w:r>
    </w:p>
    <w:p w14:paraId="448983A9" w14:textId="77777777" w:rsidR="00DF5F30" w:rsidRPr="009C0DE2" w:rsidRDefault="00DF5F30" w:rsidP="009C0DE2">
      <w:pPr>
        <w:pStyle w:val="CodeC"/>
      </w:pPr>
      <w:r w:rsidRPr="009C0DE2">
        <w:rPr>
          <w:rFonts w:hint="eastAsia"/>
        </w:rPr>
        <w:t>}</w:t>
      </w:r>
    </w:p>
    <w:p w14:paraId="6A8CB10D" w14:textId="77777777" w:rsidR="00DF5F30" w:rsidRPr="009C0DE2" w:rsidRDefault="00DF5F30" w:rsidP="00873601">
      <w:pPr>
        <w:pStyle w:val="Listing"/>
        <w:rPr>
          <w:rFonts w:eastAsia="Microsoft YaHei"/>
        </w:rPr>
      </w:pPr>
      <w:r w:rsidRPr="009C0DE2">
        <w:rPr>
          <w:rFonts w:eastAsia="Microsoft YaHei" w:hint="eastAsia"/>
        </w:rPr>
        <w:t>Listing 19-33: Introducing a type alias</w:t>
      </w:r>
      <w:r w:rsidR="00C84259" w:rsidRPr="00F51973">
        <w:t xml:space="preserve"> </w:t>
      </w:r>
      <w:r w:rsidRPr="009C0DE2">
        <w:rPr>
          <w:rStyle w:val="LiteralCaption"/>
          <w:rFonts w:hint="eastAsia"/>
        </w:rPr>
        <w:t>Thunk</w:t>
      </w:r>
      <w:r w:rsidR="00C84259" w:rsidRPr="00F51973">
        <w:t xml:space="preserve"> </w:t>
      </w:r>
      <w:r w:rsidRPr="009C0DE2">
        <w:rPr>
          <w:rFonts w:eastAsia="Microsoft YaHei" w:hint="eastAsia"/>
        </w:rPr>
        <w:t>to reduce repetition</w:t>
      </w:r>
    </w:p>
    <w:p w14:paraId="32712494" w14:textId="77777777" w:rsidR="00DF5F30" w:rsidRPr="009C0DE2" w:rsidRDefault="006648E3" w:rsidP="00173090">
      <w:pPr>
        <w:pStyle w:val="Body"/>
      </w:pPr>
      <w:ins w:id="1995" w:author="AnneMarieW" w:date="2018-03-21T14:17:00Z">
        <w:r>
          <w:t xml:space="preserve">This code is </w:t>
        </w:r>
      </w:ins>
      <w:del w:id="1996" w:author="AnneMarieW" w:date="2018-03-21T14:17:00Z">
        <w:r w:rsidR="00DF5F30" w:rsidRPr="009C0DE2" w:rsidDel="006648E3">
          <w:rPr>
            <w:rFonts w:hint="eastAsia"/>
          </w:rPr>
          <w:delText>M</w:delText>
        </w:r>
      </w:del>
      <w:ins w:id="1997" w:author="AnneMarieW" w:date="2018-03-21T14:17:00Z">
        <w:r>
          <w:t>m</w:t>
        </w:r>
      </w:ins>
      <w:r w:rsidR="00DF5F30" w:rsidRPr="009C0DE2">
        <w:rPr>
          <w:rFonts w:hint="eastAsia"/>
        </w:rPr>
        <w:t xml:space="preserve">uch easier to read and write! Choosing a </w:t>
      </w:r>
      <w:del w:id="1998" w:author="AnneMarieW" w:date="2018-03-21T14:17:00Z">
        <w:r w:rsidR="00DF5F30" w:rsidRPr="009C0DE2" w:rsidDel="006648E3">
          <w:rPr>
            <w:rFonts w:hint="eastAsia"/>
          </w:rPr>
          <w:delText>good</w:delText>
        </w:r>
      </w:del>
      <w:ins w:id="1999" w:author="AnneMarieW" w:date="2018-03-21T14:17:00Z">
        <w:r>
          <w:t>meaningful</w:t>
        </w:r>
      </w:ins>
      <w:r w:rsidR="00DF5F30" w:rsidRPr="009C0DE2">
        <w:rPr>
          <w:rFonts w:hint="eastAsia"/>
        </w:rPr>
        <w:t xml:space="preserve"> name for a type alias can help</w:t>
      </w:r>
      <w:r w:rsidR="00C84259" w:rsidRPr="00F51973">
        <w:t xml:space="preserve"> </w:t>
      </w:r>
      <w:r w:rsidR="00DF5F30" w:rsidRPr="009C0DE2">
        <w:rPr>
          <w:rFonts w:hint="eastAsia"/>
        </w:rPr>
        <w:t>communicate your intent as well (</w:t>
      </w:r>
      <w:r w:rsidR="00DF5F30" w:rsidRPr="009C0DE2">
        <w:rPr>
          <w:rStyle w:val="EmphasisItalic"/>
          <w:rFonts w:hint="eastAsia"/>
        </w:rPr>
        <w:t>thunk</w:t>
      </w:r>
      <w:r w:rsidR="00C84259" w:rsidRPr="00F51973">
        <w:t xml:space="preserve"> </w:t>
      </w:r>
      <w:r w:rsidR="00DF5F30" w:rsidRPr="009C0DE2">
        <w:rPr>
          <w:rFonts w:hint="eastAsia"/>
        </w:rPr>
        <w:t>is a word for code to be evaluated at</w:t>
      </w:r>
      <w:r w:rsidR="00C84259" w:rsidRPr="00F51973">
        <w:t xml:space="preserve"> </w:t>
      </w:r>
      <w:r w:rsidR="00DF5F30" w:rsidRPr="009C0DE2">
        <w:rPr>
          <w:rFonts w:hint="eastAsia"/>
        </w:rPr>
        <w:t>a later time, so it</w:t>
      </w:r>
      <w:r w:rsidR="00DF5F30" w:rsidRPr="009C0DE2">
        <w:t>’</w:t>
      </w:r>
      <w:r w:rsidR="00DF5F30" w:rsidRPr="009C0DE2">
        <w:rPr>
          <w:rFonts w:hint="eastAsia"/>
        </w:rPr>
        <w:t>s an appropriate name for a closure that gets stored).</w:t>
      </w:r>
    </w:p>
    <w:p w14:paraId="399507F9" w14:textId="77777777" w:rsidR="00DF5F30" w:rsidRPr="009C0DE2" w:rsidRDefault="00DF5F30" w:rsidP="00173090">
      <w:pPr>
        <w:pStyle w:val="Body"/>
      </w:pPr>
      <w:r w:rsidRPr="009C0DE2">
        <w:rPr>
          <w:rFonts w:hint="eastAsia"/>
        </w:rPr>
        <w:lastRenderedPageBreak/>
        <w:t>Type aliases are also commonly used with the</w:t>
      </w:r>
      <w:r w:rsidR="00C84259" w:rsidRPr="00F51973">
        <w:t xml:space="preserve"> </w:t>
      </w:r>
      <w:r w:rsidRPr="009C0DE2">
        <w:rPr>
          <w:rStyle w:val="Literal"/>
          <w:rFonts w:hint="eastAsia"/>
        </w:rPr>
        <w:t>Result&lt;T, E&gt;</w:t>
      </w:r>
      <w:r w:rsidR="00C84259" w:rsidRPr="00F51973">
        <w:t xml:space="preserve"> </w:t>
      </w:r>
      <w:r w:rsidRPr="009C0DE2">
        <w:rPr>
          <w:rFonts w:hint="eastAsia"/>
        </w:rPr>
        <w:t>type for reducing</w:t>
      </w:r>
      <w:r w:rsidR="00C84259" w:rsidRPr="00F51973">
        <w:t xml:space="preserve"> </w:t>
      </w:r>
      <w:r w:rsidRPr="009C0DE2">
        <w:rPr>
          <w:rFonts w:hint="eastAsia"/>
        </w:rPr>
        <w:t>repetition. Consider the</w:t>
      </w:r>
      <w:r w:rsidR="00C84259" w:rsidRPr="00F51973">
        <w:t xml:space="preserve"> </w:t>
      </w:r>
      <w:r w:rsidRPr="009C0DE2">
        <w:rPr>
          <w:rStyle w:val="Literal"/>
          <w:rFonts w:hint="eastAsia"/>
        </w:rPr>
        <w:t>std::io</w:t>
      </w:r>
      <w:r w:rsidR="00C84259" w:rsidRPr="00F51973">
        <w:t xml:space="preserve"> </w:t>
      </w:r>
      <w:r w:rsidRPr="009C0DE2">
        <w:rPr>
          <w:rFonts w:hint="eastAsia"/>
        </w:rPr>
        <w:t>module in the standard library. I/O</w:t>
      </w:r>
      <w:r w:rsidR="00C84259" w:rsidRPr="00F51973">
        <w:t xml:space="preserve"> </w:t>
      </w:r>
      <w:r w:rsidRPr="009C0DE2">
        <w:rPr>
          <w:rFonts w:hint="eastAsia"/>
        </w:rPr>
        <w:t>operations often return a</w:t>
      </w:r>
      <w:r w:rsidR="00C84259" w:rsidRPr="00F51973">
        <w:t xml:space="preserve"> </w:t>
      </w:r>
      <w:r w:rsidRPr="009C0DE2">
        <w:rPr>
          <w:rStyle w:val="Literal"/>
          <w:rFonts w:hint="eastAsia"/>
        </w:rPr>
        <w:t>Result&lt;T, E&gt;</w:t>
      </w:r>
      <w:r w:rsidR="00C84259" w:rsidRPr="00F51973">
        <w:t xml:space="preserve"> </w:t>
      </w:r>
      <w:r w:rsidRPr="009C0DE2">
        <w:rPr>
          <w:rFonts w:hint="eastAsia"/>
        </w:rPr>
        <w:t>to handle situations when operations</w:t>
      </w:r>
      <w:r w:rsidR="00C84259" w:rsidRPr="00F51973">
        <w:t xml:space="preserve"> </w:t>
      </w:r>
      <w:r w:rsidRPr="009C0DE2">
        <w:rPr>
          <w:rFonts w:hint="eastAsia"/>
        </w:rPr>
        <w:t>fail to work. This library has a</w:t>
      </w:r>
      <w:r w:rsidR="00C84259" w:rsidRPr="00F51973">
        <w:t xml:space="preserve"> </w:t>
      </w:r>
      <w:r w:rsidRPr="009C0DE2">
        <w:rPr>
          <w:rStyle w:val="Literal"/>
          <w:rFonts w:hint="eastAsia"/>
        </w:rPr>
        <w:t>std::io::Error</w:t>
      </w:r>
      <w:r w:rsidR="00C84259" w:rsidRPr="00F51973">
        <w:t xml:space="preserve"> </w:t>
      </w:r>
      <w:r w:rsidRPr="009C0DE2">
        <w:rPr>
          <w:rFonts w:hint="eastAsia"/>
        </w:rPr>
        <w:t>struct that represents all</w:t>
      </w:r>
      <w:r w:rsidR="00C84259" w:rsidRPr="00F51973">
        <w:t xml:space="preserve"> </w:t>
      </w:r>
      <w:r w:rsidRPr="009C0DE2">
        <w:rPr>
          <w:rFonts w:hint="eastAsia"/>
        </w:rPr>
        <w:t>possible I/O errors. Many of the functions in</w:t>
      </w:r>
      <w:r w:rsidR="00C84259" w:rsidRPr="00F51973">
        <w:t xml:space="preserve"> </w:t>
      </w:r>
      <w:r w:rsidRPr="009C0DE2">
        <w:rPr>
          <w:rStyle w:val="Literal"/>
          <w:rFonts w:hint="eastAsia"/>
        </w:rPr>
        <w:t>std::io</w:t>
      </w:r>
      <w:r w:rsidR="00C84259" w:rsidRPr="00F51973">
        <w:t xml:space="preserve"> </w:t>
      </w:r>
      <w:r w:rsidRPr="009C0DE2">
        <w:rPr>
          <w:rFonts w:hint="eastAsia"/>
        </w:rPr>
        <w:t>will be returning</w:t>
      </w:r>
      <w:r w:rsidR="00C84259" w:rsidRPr="00F51973">
        <w:t xml:space="preserve"> </w:t>
      </w:r>
      <w:r w:rsidRPr="009C0DE2">
        <w:rPr>
          <w:rStyle w:val="Literal"/>
          <w:rFonts w:hint="eastAsia"/>
        </w:rPr>
        <w:t>Result&lt;T, E&gt;</w:t>
      </w:r>
      <w:r w:rsidR="00C84259" w:rsidRPr="00F51973">
        <w:t xml:space="preserve"> </w:t>
      </w:r>
      <w:r w:rsidRPr="009C0DE2">
        <w:rPr>
          <w:rFonts w:hint="eastAsia"/>
        </w:rPr>
        <w:t>where the</w:t>
      </w:r>
      <w:r w:rsidR="00C84259" w:rsidRPr="00F51973">
        <w:t xml:space="preserve"> </w:t>
      </w:r>
      <w:r w:rsidRPr="009C0DE2">
        <w:rPr>
          <w:rStyle w:val="Literal"/>
          <w:rFonts w:hint="eastAsia"/>
        </w:rPr>
        <w:t>E</w:t>
      </w:r>
      <w:r w:rsidR="00C84259" w:rsidRPr="00F51973">
        <w:t xml:space="preserve"> </w:t>
      </w:r>
      <w:r w:rsidRPr="009C0DE2">
        <w:rPr>
          <w:rFonts w:hint="eastAsia"/>
        </w:rPr>
        <w:t>is</w:t>
      </w:r>
      <w:r w:rsidR="00C84259" w:rsidRPr="00F51973">
        <w:t xml:space="preserve"> </w:t>
      </w:r>
      <w:r w:rsidRPr="009C0DE2">
        <w:rPr>
          <w:rStyle w:val="Literal"/>
          <w:rFonts w:hint="eastAsia"/>
        </w:rPr>
        <w:t>std::io::Error</w:t>
      </w:r>
      <w:r w:rsidRPr="009C0DE2">
        <w:rPr>
          <w:rFonts w:hint="eastAsia"/>
        </w:rPr>
        <w:t>, such as these functions in</w:t>
      </w:r>
      <w:r w:rsidR="00C84259" w:rsidRPr="00F51973">
        <w:t xml:space="preserve"> </w:t>
      </w:r>
      <w:r w:rsidRPr="009C0DE2">
        <w:rPr>
          <w:rFonts w:hint="eastAsia"/>
        </w:rPr>
        <w:t>the</w:t>
      </w:r>
      <w:r w:rsidR="00C84259" w:rsidRPr="00F51973">
        <w:t xml:space="preserve"> </w:t>
      </w:r>
      <w:r w:rsidRPr="009C0DE2">
        <w:rPr>
          <w:rStyle w:val="Literal"/>
          <w:rFonts w:hint="eastAsia"/>
        </w:rPr>
        <w:t>Write</w:t>
      </w:r>
      <w:r w:rsidR="00C84259" w:rsidRPr="00F51973">
        <w:t xml:space="preserve"> </w:t>
      </w:r>
      <w:r w:rsidRPr="009C0DE2">
        <w:rPr>
          <w:rFonts w:hint="eastAsia"/>
        </w:rPr>
        <w:t>trait:</w:t>
      </w:r>
    </w:p>
    <w:p w14:paraId="255FBCDE" w14:textId="77777777" w:rsidR="00DF5F30" w:rsidRPr="009C0DE2" w:rsidRDefault="00DF5F30" w:rsidP="00F51973">
      <w:pPr>
        <w:pStyle w:val="CodeA"/>
      </w:pPr>
      <w:r w:rsidRPr="009C0DE2">
        <w:rPr>
          <w:rFonts w:hint="eastAsia"/>
        </w:rPr>
        <w:t>use std::io::Error;</w:t>
      </w:r>
    </w:p>
    <w:p w14:paraId="64DD4938" w14:textId="77777777" w:rsidR="00DF5F30" w:rsidRPr="009C0DE2" w:rsidRDefault="00DF5F30" w:rsidP="009C0DE2">
      <w:pPr>
        <w:pStyle w:val="CodeB"/>
      </w:pPr>
      <w:r w:rsidRPr="009C0DE2">
        <w:rPr>
          <w:rFonts w:hint="eastAsia"/>
        </w:rPr>
        <w:t>use std::fmt;</w:t>
      </w:r>
    </w:p>
    <w:p w14:paraId="184EC881" w14:textId="77777777" w:rsidR="00DF5F30" w:rsidRPr="009C0DE2" w:rsidRDefault="00DF5F30" w:rsidP="00873601">
      <w:pPr>
        <w:pStyle w:val="CodeB"/>
      </w:pPr>
    </w:p>
    <w:p w14:paraId="216ECA91" w14:textId="77777777" w:rsidR="00DF5F30" w:rsidRPr="009C0DE2" w:rsidRDefault="00DF5F30" w:rsidP="00873601">
      <w:pPr>
        <w:pStyle w:val="CodeB"/>
      </w:pPr>
      <w:r w:rsidRPr="009C0DE2">
        <w:rPr>
          <w:rFonts w:hint="eastAsia"/>
        </w:rPr>
        <w:t>pub trait Write {</w:t>
      </w:r>
    </w:p>
    <w:p w14:paraId="325DDE04" w14:textId="50580919" w:rsidR="00DF5F30" w:rsidRPr="009C0DE2" w:rsidRDefault="00C84259" w:rsidP="00873601">
      <w:pPr>
        <w:pStyle w:val="CodeB"/>
      </w:pPr>
      <w:r>
        <w:rPr>
          <w:rFonts w:hint="eastAsia"/>
        </w:rPr>
        <w:t xml:space="preserve"> </w:t>
      </w:r>
      <w:ins w:id="2000" w:author="Carol Nichols" w:date="2018-03-27T13:56:00Z">
        <w:r w:rsidR="005D6415">
          <w:t xml:space="preserve">   </w:t>
        </w:r>
      </w:ins>
      <w:r w:rsidR="00DF5F30" w:rsidRPr="009C0DE2">
        <w:rPr>
          <w:rFonts w:hint="eastAsia"/>
        </w:rPr>
        <w:t>fn write(&amp;mut self, buf: &amp;[u8]) -&gt; Result&lt;usize, Error&gt;;</w:t>
      </w:r>
    </w:p>
    <w:p w14:paraId="561B01EA" w14:textId="57DB4146" w:rsidR="00DF5F30" w:rsidRPr="009C0DE2" w:rsidRDefault="00C84259" w:rsidP="00873601">
      <w:pPr>
        <w:pStyle w:val="CodeB"/>
      </w:pPr>
      <w:r>
        <w:rPr>
          <w:rFonts w:hint="eastAsia"/>
        </w:rPr>
        <w:t xml:space="preserve"> </w:t>
      </w:r>
      <w:ins w:id="2001" w:author="Carol Nichols" w:date="2018-03-27T13:56:00Z">
        <w:r w:rsidR="005D6415">
          <w:t xml:space="preserve">   </w:t>
        </w:r>
      </w:ins>
      <w:r w:rsidR="00DF5F30" w:rsidRPr="009C0DE2">
        <w:rPr>
          <w:rFonts w:hint="eastAsia"/>
        </w:rPr>
        <w:t>fn flush(&amp;mut self) -&gt; Result&lt;(), Error&gt;;</w:t>
      </w:r>
    </w:p>
    <w:p w14:paraId="65254C44" w14:textId="77777777" w:rsidR="00DF5F30" w:rsidRPr="009C0DE2" w:rsidRDefault="00DF5F30" w:rsidP="00873601">
      <w:pPr>
        <w:pStyle w:val="CodeB"/>
      </w:pPr>
    </w:p>
    <w:p w14:paraId="62EBB9DF" w14:textId="312CBD7D" w:rsidR="00DF5F30" w:rsidRPr="009C0DE2" w:rsidRDefault="005D6415" w:rsidP="00873601">
      <w:pPr>
        <w:pStyle w:val="CodeB"/>
      </w:pPr>
      <w:ins w:id="2002" w:author="Carol Nichols" w:date="2018-03-27T13:56:00Z">
        <w:r>
          <w:t xml:space="preserve">   </w:t>
        </w:r>
      </w:ins>
      <w:r w:rsidR="00C84259">
        <w:rPr>
          <w:rFonts w:hint="eastAsia"/>
        </w:rPr>
        <w:t xml:space="preserve"> </w:t>
      </w:r>
      <w:r w:rsidR="00DF5F30" w:rsidRPr="009C0DE2">
        <w:rPr>
          <w:rFonts w:hint="eastAsia"/>
        </w:rPr>
        <w:t>fn write_all(&amp;mut self, buf: &amp;[u8]) -&gt; Result&lt;(), Error&gt;;</w:t>
      </w:r>
    </w:p>
    <w:p w14:paraId="084692CE" w14:textId="5660BB2C" w:rsidR="00DF5F30" w:rsidRPr="009C0DE2" w:rsidRDefault="00C84259" w:rsidP="00873601">
      <w:pPr>
        <w:pStyle w:val="CodeB"/>
      </w:pPr>
      <w:r>
        <w:rPr>
          <w:rFonts w:hint="eastAsia"/>
        </w:rPr>
        <w:t xml:space="preserve"> </w:t>
      </w:r>
      <w:ins w:id="2003" w:author="Carol Nichols" w:date="2018-03-27T13:56:00Z">
        <w:r w:rsidR="005D6415">
          <w:t xml:space="preserve">   </w:t>
        </w:r>
      </w:ins>
      <w:r w:rsidR="00DF5F30" w:rsidRPr="009C0DE2">
        <w:rPr>
          <w:rFonts w:hint="eastAsia"/>
        </w:rPr>
        <w:t>fn write_fmt(&amp;mut self, fmt: fmt::Arguments) -&gt; Result&lt;(), Error&gt;;</w:t>
      </w:r>
    </w:p>
    <w:p w14:paraId="167AA6CE" w14:textId="77777777" w:rsidR="00DF5F30" w:rsidRPr="009C0DE2" w:rsidRDefault="00DF5F30" w:rsidP="009C0DE2">
      <w:pPr>
        <w:pStyle w:val="CodeC"/>
      </w:pPr>
      <w:r w:rsidRPr="009C0DE2">
        <w:rPr>
          <w:rFonts w:hint="eastAsia"/>
        </w:rPr>
        <w:t>}</w:t>
      </w:r>
    </w:p>
    <w:p w14:paraId="7A5DE8A0" w14:textId="77777777" w:rsidR="00DF5F30" w:rsidRPr="009C0DE2" w:rsidRDefault="00DF5F30" w:rsidP="00173090">
      <w:pPr>
        <w:pStyle w:val="Body"/>
      </w:pPr>
      <w:del w:id="2004" w:author="AnneMarieW" w:date="2018-03-21T14:19:00Z">
        <w:r w:rsidRPr="009C0DE2" w:rsidDel="00FF141D">
          <w:rPr>
            <w:rFonts w:hint="eastAsia"/>
          </w:rPr>
          <w:delText>We have</w:delText>
        </w:r>
        <w:r w:rsidR="00C84259" w:rsidRPr="00F51973" w:rsidDel="00FF141D">
          <w:delText xml:space="preserve"> </w:delText>
        </w:r>
      </w:del>
      <w:ins w:id="2005" w:author="AnneMarieW" w:date="2018-03-21T14:19:00Z">
        <w:r w:rsidR="00FF141D">
          <w:t xml:space="preserve">The </w:t>
        </w:r>
      </w:ins>
      <w:r w:rsidRPr="009C0DE2">
        <w:rPr>
          <w:rStyle w:val="Literal"/>
          <w:rFonts w:hint="eastAsia"/>
        </w:rPr>
        <w:t>Result&lt;..., Error&gt;</w:t>
      </w:r>
      <w:r w:rsidR="00C84259" w:rsidRPr="00F51973">
        <w:t xml:space="preserve"> </w:t>
      </w:r>
      <w:ins w:id="2006" w:author="AnneMarieW" w:date="2018-03-21T14:19:00Z">
        <w:r w:rsidR="00FF141D">
          <w:t xml:space="preserve">is </w:t>
        </w:r>
      </w:ins>
      <w:r w:rsidRPr="009C0DE2">
        <w:rPr>
          <w:rFonts w:hint="eastAsia"/>
        </w:rPr>
        <w:t>repeated a lot. As such,</w:t>
      </w:r>
      <w:r w:rsidR="00C84259" w:rsidRPr="00F51973">
        <w:t xml:space="preserve"> </w:t>
      </w:r>
      <w:r w:rsidRPr="009C0DE2">
        <w:rPr>
          <w:rStyle w:val="Literal"/>
          <w:rFonts w:hint="eastAsia"/>
        </w:rPr>
        <w:t>std::io</w:t>
      </w:r>
      <w:r w:rsidR="00C84259" w:rsidRPr="00F51973">
        <w:t xml:space="preserve"> </w:t>
      </w:r>
      <w:r w:rsidRPr="009C0DE2">
        <w:rPr>
          <w:rFonts w:hint="eastAsia"/>
        </w:rPr>
        <w:t>has this type</w:t>
      </w:r>
      <w:r w:rsidR="00C84259" w:rsidRPr="00F51973">
        <w:t xml:space="preserve"> </w:t>
      </w:r>
      <w:ins w:id="2007" w:author="AnneMarieW" w:date="2018-03-21T14:19:00Z">
        <w:r w:rsidR="00FF141D">
          <w:t xml:space="preserve">of </w:t>
        </w:r>
      </w:ins>
      <w:r w:rsidRPr="009C0DE2">
        <w:rPr>
          <w:rFonts w:hint="eastAsia"/>
        </w:rPr>
        <w:t>alias declaration:</w:t>
      </w:r>
    </w:p>
    <w:p w14:paraId="7FB24060" w14:textId="77777777" w:rsidR="00DF5F30" w:rsidRPr="009C0DE2" w:rsidRDefault="00DF5F30" w:rsidP="009C0DE2">
      <w:pPr>
        <w:pStyle w:val="CodeSingle"/>
      </w:pPr>
      <w:r w:rsidRPr="009C0DE2">
        <w:rPr>
          <w:rFonts w:hint="eastAsia"/>
        </w:rPr>
        <w:t>type Result&lt;T&gt; = Result&lt;T, std::io::Error&gt;;</w:t>
      </w:r>
    </w:p>
    <w:p w14:paraId="745CA59F" w14:textId="77777777" w:rsidR="00DF5F30" w:rsidRPr="009C0DE2" w:rsidRDefault="00DF5F30" w:rsidP="00173090">
      <w:pPr>
        <w:pStyle w:val="Body"/>
      </w:pPr>
      <w:r w:rsidRPr="009C0DE2">
        <w:rPr>
          <w:rFonts w:hint="eastAsia"/>
        </w:rPr>
        <w:t xml:space="preserve">Because this </w:t>
      </w:r>
      <w:ins w:id="2008" w:author="AnneMarieW" w:date="2018-03-21T14:19:00Z">
        <w:r w:rsidR="00FF141D" w:rsidRPr="009C0DE2">
          <w:rPr>
            <w:rFonts w:hint="eastAsia"/>
          </w:rPr>
          <w:t xml:space="preserve">declaration </w:t>
        </w:r>
      </w:ins>
      <w:r w:rsidRPr="009C0DE2">
        <w:rPr>
          <w:rFonts w:hint="eastAsia"/>
        </w:rPr>
        <w:t>is in the</w:t>
      </w:r>
      <w:r w:rsidR="00C84259" w:rsidRPr="00F51973">
        <w:t xml:space="preserve"> </w:t>
      </w:r>
      <w:r w:rsidRPr="009C0DE2">
        <w:rPr>
          <w:rStyle w:val="Literal"/>
          <w:rFonts w:hint="eastAsia"/>
        </w:rPr>
        <w:t>std::io</w:t>
      </w:r>
      <w:r w:rsidR="00C84259" w:rsidRPr="00F51973">
        <w:t xml:space="preserve"> </w:t>
      </w:r>
      <w:r w:rsidRPr="009C0DE2">
        <w:rPr>
          <w:rFonts w:hint="eastAsia"/>
        </w:rPr>
        <w:t>module, we can use the fully qualified alias</w:t>
      </w:r>
      <w:r w:rsidR="00C84259" w:rsidRPr="00F51973">
        <w:t xml:space="preserve"> </w:t>
      </w:r>
      <w:r w:rsidRPr="009C0DE2">
        <w:rPr>
          <w:rStyle w:val="Literal"/>
          <w:rFonts w:hint="eastAsia"/>
        </w:rPr>
        <w:t>std::io::Result&lt;T&gt;</w:t>
      </w:r>
      <w:r w:rsidRPr="009C0DE2">
        <w:rPr>
          <w:rFonts w:hint="eastAsia"/>
        </w:rPr>
        <w:t>; that is, a</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the</w:t>
      </w:r>
      <w:r w:rsidR="00C84259" w:rsidRPr="00F51973">
        <w:t xml:space="preserve"> </w:t>
      </w:r>
      <w:r w:rsidRPr="009C0DE2">
        <w:rPr>
          <w:rStyle w:val="Literal"/>
          <w:rFonts w:hint="eastAsia"/>
        </w:rPr>
        <w:t>E</w:t>
      </w:r>
      <w:r w:rsidR="00C84259" w:rsidRPr="00F51973">
        <w:t xml:space="preserve"> </w:t>
      </w:r>
      <w:r w:rsidRPr="009C0DE2">
        <w:rPr>
          <w:rFonts w:hint="eastAsia"/>
        </w:rPr>
        <w:t>filled in as</w:t>
      </w:r>
      <w:r w:rsidR="00C84259" w:rsidRPr="00F51973">
        <w:t xml:space="preserve"> </w:t>
      </w:r>
      <w:r w:rsidRPr="009C0DE2">
        <w:rPr>
          <w:rStyle w:val="Literal"/>
          <w:rFonts w:hint="eastAsia"/>
        </w:rPr>
        <w:t>std::io::Error</w:t>
      </w:r>
      <w:r w:rsidRPr="009C0DE2">
        <w:rPr>
          <w:rFonts w:hint="eastAsia"/>
        </w:rPr>
        <w:t>. The</w:t>
      </w:r>
      <w:r w:rsidR="00C84259" w:rsidRPr="00F51973">
        <w:t xml:space="preserve"> </w:t>
      </w:r>
      <w:r w:rsidRPr="009C0DE2">
        <w:rPr>
          <w:rStyle w:val="Literal"/>
          <w:rFonts w:hint="eastAsia"/>
        </w:rPr>
        <w:t>Write</w:t>
      </w:r>
      <w:r w:rsidR="00C84259" w:rsidRPr="00F51973">
        <w:t xml:space="preserve"> </w:t>
      </w:r>
      <w:r w:rsidRPr="009C0DE2">
        <w:rPr>
          <w:rFonts w:hint="eastAsia"/>
        </w:rPr>
        <w:t>trait function signatures end up looking like</w:t>
      </w:r>
      <w:r w:rsidR="00C84259" w:rsidRPr="00F51973">
        <w:t xml:space="preserve"> </w:t>
      </w:r>
      <w:r w:rsidRPr="009C0DE2">
        <w:rPr>
          <w:rFonts w:hint="eastAsia"/>
        </w:rPr>
        <w:t>this:</w:t>
      </w:r>
    </w:p>
    <w:p w14:paraId="214AC39E" w14:textId="77777777" w:rsidR="00DF5F30" w:rsidRPr="009C0DE2" w:rsidRDefault="00DF5F30" w:rsidP="00F51973">
      <w:pPr>
        <w:pStyle w:val="CodeA"/>
      </w:pPr>
      <w:r w:rsidRPr="009C0DE2">
        <w:rPr>
          <w:rFonts w:hint="eastAsia"/>
        </w:rPr>
        <w:t>pub trait Write {</w:t>
      </w:r>
    </w:p>
    <w:p w14:paraId="4C3F4BCE" w14:textId="18E657F3" w:rsidR="00DF5F30" w:rsidRPr="009C0DE2" w:rsidRDefault="00C84259" w:rsidP="00873601">
      <w:pPr>
        <w:pStyle w:val="CodeB"/>
      </w:pPr>
      <w:r>
        <w:rPr>
          <w:rFonts w:hint="eastAsia"/>
        </w:rPr>
        <w:t xml:space="preserve"> </w:t>
      </w:r>
      <w:ins w:id="2009" w:author="Carol Nichols" w:date="2018-03-27T13:57:00Z">
        <w:r w:rsidR="00F21856">
          <w:t xml:space="preserve">   </w:t>
        </w:r>
      </w:ins>
      <w:r w:rsidR="00DF5F30" w:rsidRPr="009C0DE2">
        <w:rPr>
          <w:rFonts w:hint="eastAsia"/>
        </w:rPr>
        <w:t>fn write(&amp;mut self, buf: &amp;[u8]) -&gt; Result&lt;usize&gt;;</w:t>
      </w:r>
    </w:p>
    <w:p w14:paraId="334BFBA6" w14:textId="2B6C7B29" w:rsidR="00DF5F30" w:rsidRPr="009C0DE2" w:rsidRDefault="00C84259" w:rsidP="00873601">
      <w:pPr>
        <w:pStyle w:val="CodeB"/>
      </w:pPr>
      <w:r>
        <w:rPr>
          <w:rFonts w:hint="eastAsia"/>
        </w:rPr>
        <w:t xml:space="preserve"> </w:t>
      </w:r>
      <w:ins w:id="2010" w:author="Carol Nichols" w:date="2018-03-27T13:57:00Z">
        <w:r w:rsidR="00F21856">
          <w:t xml:space="preserve">   </w:t>
        </w:r>
      </w:ins>
      <w:r w:rsidR="00DF5F30" w:rsidRPr="009C0DE2">
        <w:rPr>
          <w:rFonts w:hint="eastAsia"/>
        </w:rPr>
        <w:t>fn flush(&amp;mut self) -&gt; Result&lt;()&gt;;</w:t>
      </w:r>
    </w:p>
    <w:p w14:paraId="0501D2AB" w14:textId="77777777" w:rsidR="00DF5F30" w:rsidRPr="009C0DE2" w:rsidRDefault="00DF5F30" w:rsidP="00873601">
      <w:pPr>
        <w:pStyle w:val="CodeB"/>
      </w:pPr>
    </w:p>
    <w:p w14:paraId="31FBA8EA" w14:textId="17A68D41" w:rsidR="00DF5F30" w:rsidRPr="009C0DE2" w:rsidRDefault="00F21856" w:rsidP="00873601">
      <w:pPr>
        <w:pStyle w:val="CodeB"/>
      </w:pPr>
      <w:ins w:id="2011" w:author="Carol Nichols" w:date="2018-03-27T13:57:00Z">
        <w:r>
          <w:t xml:space="preserve">   </w:t>
        </w:r>
      </w:ins>
      <w:r w:rsidR="00C84259">
        <w:rPr>
          <w:rFonts w:hint="eastAsia"/>
        </w:rPr>
        <w:t xml:space="preserve"> </w:t>
      </w:r>
      <w:r w:rsidR="00DF5F30" w:rsidRPr="009C0DE2">
        <w:rPr>
          <w:rFonts w:hint="eastAsia"/>
        </w:rPr>
        <w:t>fn write_all(&amp;mut self, buf: &amp;[u8]) -&gt; Result&lt;()&gt;;</w:t>
      </w:r>
    </w:p>
    <w:p w14:paraId="1E8BD4BA" w14:textId="16C0C152" w:rsidR="00DF5F30" w:rsidRPr="009C0DE2" w:rsidRDefault="00C84259" w:rsidP="00873601">
      <w:pPr>
        <w:pStyle w:val="CodeB"/>
      </w:pPr>
      <w:r>
        <w:rPr>
          <w:rFonts w:hint="eastAsia"/>
        </w:rPr>
        <w:t xml:space="preserve"> </w:t>
      </w:r>
      <w:ins w:id="2012" w:author="Carol Nichols" w:date="2018-03-27T13:57:00Z">
        <w:r w:rsidR="00F21856">
          <w:t xml:space="preserve">   </w:t>
        </w:r>
      </w:ins>
      <w:r w:rsidR="00DF5F30" w:rsidRPr="009C0DE2">
        <w:rPr>
          <w:rFonts w:hint="eastAsia"/>
        </w:rPr>
        <w:t>fn write_fmt(&amp;mut self, fmt: Arguments) -&gt; Result&lt;()&gt;;</w:t>
      </w:r>
    </w:p>
    <w:p w14:paraId="756CB47D" w14:textId="77777777" w:rsidR="00DF5F30" w:rsidRPr="009C0DE2" w:rsidRDefault="00DF5F30" w:rsidP="009C0DE2">
      <w:pPr>
        <w:pStyle w:val="CodeC"/>
      </w:pPr>
      <w:r w:rsidRPr="009C0DE2">
        <w:rPr>
          <w:rFonts w:hint="eastAsia"/>
        </w:rPr>
        <w:t>}</w:t>
      </w:r>
    </w:p>
    <w:p w14:paraId="66552634" w14:textId="77777777" w:rsidR="00DF5F30" w:rsidRPr="009C0DE2" w:rsidRDefault="00DF5F30" w:rsidP="00173090">
      <w:pPr>
        <w:pStyle w:val="Body"/>
      </w:pPr>
      <w:r w:rsidRPr="009C0DE2">
        <w:rPr>
          <w:rFonts w:hint="eastAsia"/>
        </w:rPr>
        <w:t xml:space="preserve">The type alias helps in two ways: </w:t>
      </w:r>
      <w:ins w:id="2013" w:author="AnneMarieW" w:date="2018-03-21T14:20:00Z">
        <w:r w:rsidR="00FF141D">
          <w:t>it makes code</w:t>
        </w:r>
      </w:ins>
      <w:del w:id="2014" w:author="AnneMarieW" w:date="2018-03-21T14:20:00Z">
        <w:r w:rsidRPr="009C0DE2" w:rsidDel="00FF141D">
          <w:rPr>
            <w:rFonts w:hint="eastAsia"/>
          </w:rPr>
          <w:delText>this is</w:delText>
        </w:r>
      </w:del>
      <w:r w:rsidRPr="009C0DE2">
        <w:rPr>
          <w:rFonts w:hint="eastAsia"/>
        </w:rPr>
        <w:t xml:space="preserve"> easier to write</w:t>
      </w:r>
      <w:r w:rsidR="00C84259" w:rsidRPr="00F51973">
        <w:t xml:space="preserve"> </w:t>
      </w:r>
      <w:r w:rsidRPr="009C0DE2">
        <w:rPr>
          <w:rStyle w:val="EmphasisItalic"/>
          <w:rFonts w:hint="eastAsia"/>
        </w:rPr>
        <w:t>and</w:t>
      </w:r>
      <w:r w:rsidR="00C84259" w:rsidRPr="00F51973">
        <w:t xml:space="preserve"> </w:t>
      </w:r>
      <w:r w:rsidRPr="009C0DE2">
        <w:rPr>
          <w:rFonts w:hint="eastAsia"/>
        </w:rPr>
        <w:t>it gives us a</w:t>
      </w:r>
      <w:r w:rsidR="00C84259" w:rsidRPr="00F51973">
        <w:t xml:space="preserve"> </w:t>
      </w:r>
      <w:r w:rsidRPr="009C0DE2">
        <w:rPr>
          <w:rFonts w:hint="eastAsia"/>
        </w:rPr>
        <w:t>consistent interface across all of</w:t>
      </w:r>
      <w:r w:rsidR="00C84259" w:rsidRPr="00F51973">
        <w:t xml:space="preserve"> </w:t>
      </w:r>
      <w:r w:rsidRPr="009C0DE2">
        <w:rPr>
          <w:rStyle w:val="Literal"/>
          <w:rFonts w:hint="eastAsia"/>
        </w:rPr>
        <w:t>std::io</w:t>
      </w:r>
      <w:r w:rsidRPr="009C0DE2">
        <w:rPr>
          <w:rFonts w:hint="eastAsia"/>
        </w:rPr>
        <w:t>. Because it</w:t>
      </w:r>
      <w:r w:rsidRPr="009C0DE2">
        <w:t>’</w:t>
      </w:r>
      <w:r w:rsidRPr="009C0DE2">
        <w:rPr>
          <w:rFonts w:hint="eastAsia"/>
        </w:rPr>
        <w:t>s an alias, it</w:t>
      </w:r>
      <w:del w:id="2015" w:author="AnneMarieW" w:date="2018-03-21T14:21:00Z">
        <w:r w:rsidRPr="009C0DE2" w:rsidDel="00FF141D">
          <w:rPr>
            <w:rFonts w:hint="eastAsia"/>
          </w:rPr>
          <w:delText xml:space="preserve"> i</w:delText>
        </w:r>
      </w:del>
      <w:ins w:id="2016" w:author="AnneMarieW" w:date="2018-03-21T14:21:00Z">
        <w:r w:rsidR="00FF141D">
          <w:t>’</w:t>
        </w:r>
      </w:ins>
      <w:r w:rsidRPr="009C0DE2">
        <w:rPr>
          <w:rFonts w:hint="eastAsia"/>
        </w:rPr>
        <w:t>s just</w:t>
      </w:r>
      <w:r w:rsidR="00C84259" w:rsidRPr="00F51973">
        <w:t xml:space="preserve"> </w:t>
      </w:r>
      <w:r w:rsidRPr="009C0DE2">
        <w:rPr>
          <w:rFonts w:hint="eastAsia"/>
        </w:rPr>
        <w:t>another</w:t>
      </w:r>
      <w:r w:rsidR="00C84259" w:rsidRPr="00F51973">
        <w:t xml:space="preserve"> </w:t>
      </w:r>
      <w:r w:rsidRPr="009C0DE2">
        <w:rPr>
          <w:rStyle w:val="Literal"/>
          <w:rFonts w:hint="eastAsia"/>
        </w:rPr>
        <w:t>Result&lt;T, E&gt;</w:t>
      </w:r>
      <w:r w:rsidRPr="009C0DE2">
        <w:rPr>
          <w:rFonts w:hint="eastAsia"/>
        </w:rPr>
        <w:t>, which means we can use any methods that work on</w:t>
      </w:r>
      <w:r w:rsidR="00C84259" w:rsidRPr="00F51973">
        <w:t xml:space="preserve"> </w:t>
      </w:r>
      <w:r w:rsidRPr="009C0DE2">
        <w:rPr>
          <w:rStyle w:val="Literal"/>
          <w:rFonts w:hint="eastAsia"/>
        </w:rPr>
        <w:t>Result&lt;T, E&gt;</w:t>
      </w:r>
      <w:r w:rsidR="00C84259" w:rsidRPr="00F51973">
        <w:t xml:space="preserve"> </w:t>
      </w:r>
      <w:r w:rsidRPr="009C0DE2">
        <w:rPr>
          <w:rFonts w:hint="eastAsia"/>
        </w:rPr>
        <w:t>with it, as well as special syntax like</w:t>
      </w:r>
      <w:r w:rsidR="00C84259" w:rsidRPr="00F51973">
        <w:t xml:space="preserve"> </w:t>
      </w:r>
      <w:r w:rsidRPr="009C0DE2">
        <w:rPr>
          <w:rStyle w:val="Literal"/>
          <w:rFonts w:hint="eastAsia"/>
        </w:rPr>
        <w:t>?</w:t>
      </w:r>
      <w:r w:rsidRPr="009C0DE2">
        <w:rPr>
          <w:rFonts w:hint="eastAsia"/>
        </w:rPr>
        <w:t>.</w:t>
      </w:r>
    </w:p>
    <w:p w14:paraId="6BA79066" w14:textId="77777777" w:rsidR="00DF5F30" w:rsidRPr="009C0DE2" w:rsidRDefault="00DF5F30" w:rsidP="00873601">
      <w:pPr>
        <w:pStyle w:val="HeadB"/>
        <w:rPr>
          <w:rFonts w:eastAsia="Microsoft YaHei"/>
        </w:rPr>
      </w:pPr>
      <w:bookmarkStart w:id="2017" w:name="the-`!`-never-type-that-never-returns"/>
      <w:bookmarkStart w:id="2018" w:name="_Toc508803086"/>
      <w:bookmarkEnd w:id="2017"/>
      <w:r w:rsidRPr="009C0DE2">
        <w:rPr>
          <w:rFonts w:eastAsia="Microsoft YaHei" w:hint="eastAsia"/>
        </w:rPr>
        <w:lastRenderedPageBreak/>
        <w:t>The</w:t>
      </w:r>
      <w:r w:rsidR="00C84259" w:rsidRPr="00F51973">
        <w:t xml:space="preserve"> </w:t>
      </w:r>
      <w:r w:rsidRPr="002D37C7">
        <w:rPr>
          <w:rStyle w:val="Literal"/>
          <w:rPrChange w:id="2019" w:author="Carol Nichols" w:date="2018-03-27T13:57:00Z">
            <w:rPr/>
          </w:rPrChange>
        </w:rPr>
        <w:t>!</w:t>
      </w:r>
      <w:r w:rsidRPr="00B118CA">
        <w:rPr>
          <w:rFonts w:eastAsia="Microsoft YaHei" w:hint="eastAsia"/>
        </w:rPr>
        <w:t xml:space="preserve"> </w:t>
      </w:r>
      <w:r w:rsidRPr="009C0DE2">
        <w:rPr>
          <w:rFonts w:eastAsia="Microsoft YaHei" w:hint="eastAsia"/>
        </w:rPr>
        <w:t>Never Type that Never Returns</w:t>
      </w:r>
      <w:bookmarkEnd w:id="2018"/>
    </w:p>
    <w:p w14:paraId="165B8E65" w14:textId="77777777" w:rsidR="003C4BF2" w:rsidRDefault="00DF5F30">
      <w:pPr>
        <w:pStyle w:val="BodyFirst"/>
        <w:rPr>
          <w:rFonts w:eastAsia="Microsoft YaHei"/>
        </w:rPr>
        <w:pPrChange w:id="2020" w:author="AnneMarieW" w:date="2018-03-21T14:21:00Z">
          <w:pPr>
            <w:pStyle w:val="CodeB"/>
          </w:pPr>
        </w:pPrChange>
      </w:pPr>
      <w:r w:rsidRPr="009C0DE2">
        <w:rPr>
          <w:rFonts w:eastAsia="Microsoft YaHei" w:hint="eastAsia"/>
        </w:rPr>
        <w:t>Rust has a special type named</w:t>
      </w:r>
      <w:r w:rsidR="00C84259" w:rsidRPr="00F51973">
        <w:t xml:space="preserve"> </w:t>
      </w:r>
      <w:r w:rsidRPr="00B118CA">
        <w:rPr>
          <w:rStyle w:val="Literal"/>
          <w:rFonts w:hint="eastAsia"/>
        </w:rPr>
        <w:t>!</w:t>
      </w:r>
      <w:r w:rsidRPr="00B118CA">
        <w:rPr>
          <w:rFonts w:eastAsia="Microsoft YaHei" w:hint="eastAsia"/>
        </w:rPr>
        <w:t xml:space="preserve"> </w:t>
      </w:r>
      <w:r w:rsidRPr="009C0DE2">
        <w:rPr>
          <w:rFonts w:eastAsia="Microsoft YaHei" w:hint="eastAsia"/>
        </w:rPr>
        <w:t>that</w:t>
      </w:r>
      <w:r w:rsidRPr="009C0DE2">
        <w:rPr>
          <w:rFonts w:eastAsia="Microsoft YaHei"/>
        </w:rPr>
        <w:t>’</w:t>
      </w:r>
      <w:r w:rsidRPr="009C0DE2">
        <w:rPr>
          <w:rFonts w:eastAsia="Microsoft YaHei" w:hint="eastAsia"/>
        </w:rPr>
        <w:t>s known in type theory lingo as the</w:t>
      </w:r>
      <w:r w:rsidR="00C84259" w:rsidRPr="00F51973">
        <w:t xml:space="preserve"> </w:t>
      </w:r>
      <w:r w:rsidRPr="009C0DE2">
        <w:rPr>
          <w:rStyle w:val="EmphasisItalic"/>
          <w:rFonts w:eastAsia="Microsoft YaHei" w:hint="eastAsia"/>
        </w:rPr>
        <w:t>empty type</w:t>
      </w:r>
      <w:del w:id="2021" w:author="AnneMarieW" w:date="2018-03-21T15:08:00Z">
        <w:r w:rsidRPr="009C0DE2" w:rsidDel="00C635A3">
          <w:rPr>
            <w:rFonts w:eastAsia="Microsoft YaHei" w:hint="eastAsia"/>
          </w:rPr>
          <w:delText>,</w:delText>
        </w:r>
      </w:del>
      <w:r w:rsidRPr="009C0DE2">
        <w:rPr>
          <w:rFonts w:eastAsia="Microsoft YaHei" w:hint="eastAsia"/>
        </w:rPr>
        <w:t xml:space="preserve"> because it has no values. We prefer to call it the</w:t>
      </w:r>
      <w:r w:rsidR="00C84259" w:rsidRPr="00F51973">
        <w:t xml:space="preserve"> </w:t>
      </w:r>
      <w:r w:rsidRPr="009C0DE2">
        <w:rPr>
          <w:rStyle w:val="EmphasisItalic"/>
          <w:rFonts w:eastAsia="Microsoft YaHei" w:hint="eastAsia"/>
        </w:rPr>
        <w:t>never type</w:t>
      </w:r>
      <w:del w:id="2022" w:author="AnneMarieW" w:date="2018-03-21T15:08:00Z">
        <w:r w:rsidRPr="009C0DE2" w:rsidDel="00C635A3">
          <w:rPr>
            <w:rFonts w:eastAsia="Microsoft YaHei" w:hint="eastAsia"/>
          </w:rPr>
          <w:delText>,</w:delText>
        </w:r>
      </w:del>
      <w:r w:rsidR="00C84259" w:rsidRPr="00F51973">
        <w:t xml:space="preserve"> </w:t>
      </w:r>
      <w:r w:rsidRPr="009C0DE2">
        <w:rPr>
          <w:rFonts w:eastAsia="Microsoft YaHei" w:hint="eastAsia"/>
        </w:rPr>
        <w:t>because it stands in the place of the return type when a function will never</w:t>
      </w:r>
      <w:r w:rsidR="00C84259" w:rsidRPr="00F51973">
        <w:t xml:space="preserve"> </w:t>
      </w:r>
      <w:r w:rsidRPr="009C0DE2">
        <w:rPr>
          <w:rFonts w:eastAsia="Microsoft YaHei" w:hint="eastAsia"/>
        </w:rPr>
        <w:t xml:space="preserve">return. </w:t>
      </w:r>
      <w:del w:id="2023" w:author="AnneMarieW" w:date="2018-03-21T15:09:00Z">
        <w:r w:rsidRPr="009C0DE2" w:rsidDel="00C635A3">
          <w:rPr>
            <w:rFonts w:eastAsia="Microsoft YaHei" w:hint="eastAsia"/>
          </w:rPr>
          <w:delText>For</w:delText>
        </w:r>
      </w:del>
      <w:ins w:id="2024" w:author="AnneMarieW" w:date="2018-03-21T15:09:00Z">
        <w:r w:rsidR="00C635A3">
          <w:rPr>
            <w:rFonts w:eastAsia="Microsoft YaHei"/>
          </w:rPr>
          <w:t>Here is an</w:t>
        </w:r>
      </w:ins>
      <w:r w:rsidRPr="009C0DE2">
        <w:rPr>
          <w:rFonts w:eastAsia="Microsoft YaHei" w:hint="eastAsia"/>
        </w:rPr>
        <w:t xml:space="preserve"> example:</w:t>
      </w:r>
    </w:p>
    <w:p w14:paraId="51727D8D" w14:textId="77777777" w:rsidR="00DF5F30" w:rsidRPr="009C0DE2" w:rsidRDefault="00DF5F30" w:rsidP="00F51973">
      <w:pPr>
        <w:pStyle w:val="CodeA"/>
      </w:pPr>
      <w:r w:rsidRPr="009C0DE2">
        <w:rPr>
          <w:rFonts w:hint="eastAsia"/>
        </w:rPr>
        <w:t>fn bar() -&gt; ! {</w:t>
      </w:r>
    </w:p>
    <w:p w14:paraId="3047614A" w14:textId="139AF385" w:rsidR="00DF5F30" w:rsidRPr="002D37C7" w:rsidRDefault="00C84259">
      <w:pPr>
        <w:pStyle w:val="CodeB"/>
        <w:rPr>
          <w:rPrChange w:id="2025" w:author="Carol Nichols" w:date="2018-03-27T13:58:00Z">
            <w:rPr/>
          </w:rPrChange>
        </w:rPr>
        <w:pPrChange w:id="2026" w:author="Carol Nichols" w:date="2018-03-27T13:58:00Z">
          <w:pPr>
            <w:pStyle w:val="BodyFirst"/>
          </w:pPr>
        </w:pPrChange>
      </w:pPr>
      <w:r w:rsidRPr="002D37C7">
        <w:rPr>
          <w:rPrChange w:id="2027" w:author="Carol Nichols" w:date="2018-03-27T13:58:00Z">
            <w:rPr/>
          </w:rPrChange>
        </w:rPr>
        <w:t xml:space="preserve"> </w:t>
      </w:r>
      <w:ins w:id="2028" w:author="Carol Nichols" w:date="2018-03-27T13:58:00Z">
        <w:r w:rsidR="002D37C7">
          <w:t xml:space="preserve">   </w:t>
        </w:r>
      </w:ins>
      <w:r w:rsidR="00DF5F30" w:rsidRPr="002D37C7">
        <w:rPr>
          <w:highlight w:val="yellow"/>
          <w:rPrChange w:id="2029" w:author="Carol Nichols" w:date="2018-03-27T13:58:00Z">
            <w:rPr/>
          </w:rPrChange>
        </w:rPr>
        <w:t>// --snip--</w:t>
      </w:r>
    </w:p>
    <w:p w14:paraId="3D6C3045" w14:textId="77777777" w:rsidR="00DF5F30" w:rsidRPr="009C0DE2" w:rsidRDefault="00DF5F30" w:rsidP="009C0DE2">
      <w:pPr>
        <w:pStyle w:val="CodeC"/>
      </w:pPr>
      <w:r w:rsidRPr="009C0DE2">
        <w:rPr>
          <w:rFonts w:hint="eastAsia"/>
        </w:rPr>
        <w:t>}</w:t>
      </w:r>
    </w:p>
    <w:p w14:paraId="7A849F7B" w14:textId="77777777" w:rsidR="00DF5F30" w:rsidRPr="009C0DE2" w:rsidRDefault="00DF5F30" w:rsidP="00173090">
      <w:pPr>
        <w:pStyle w:val="Body"/>
      </w:pPr>
      <w:r w:rsidRPr="009C0DE2">
        <w:rPr>
          <w:rFonts w:hint="eastAsia"/>
        </w:rPr>
        <w:t xml:space="preserve">This </w:t>
      </w:r>
      <w:ins w:id="2030" w:author="AnneMarieW" w:date="2018-03-21T15:09:00Z">
        <w:r w:rsidR="00C635A3">
          <w:t xml:space="preserve">code </w:t>
        </w:r>
      </w:ins>
      <w:r w:rsidRPr="009C0DE2">
        <w:rPr>
          <w:rFonts w:hint="eastAsia"/>
        </w:rPr>
        <w:t xml:space="preserve">is read as </w:t>
      </w:r>
      <w:r w:rsidRPr="009C0DE2">
        <w:t>“</w:t>
      </w:r>
      <w:r w:rsidRPr="009C0DE2">
        <w:rPr>
          <w:rFonts w:hint="eastAsia"/>
        </w:rPr>
        <w:t>the function</w:t>
      </w:r>
      <w:r w:rsidR="00C84259" w:rsidRPr="00F51973">
        <w:t xml:space="preserve"> </w:t>
      </w:r>
      <w:r w:rsidRPr="009C0DE2">
        <w:rPr>
          <w:rStyle w:val="Literal"/>
          <w:rFonts w:hint="eastAsia"/>
        </w:rPr>
        <w:t>bar</w:t>
      </w:r>
      <w:r w:rsidR="00C84259" w:rsidRPr="00F51973">
        <w:t xml:space="preserve"> </w:t>
      </w:r>
      <w:r w:rsidRPr="009C0DE2">
        <w:rPr>
          <w:rFonts w:hint="eastAsia"/>
        </w:rPr>
        <w:t>returns never.</w:t>
      </w:r>
      <w:r w:rsidRPr="009C0DE2">
        <w:t>”</w:t>
      </w:r>
      <w:r w:rsidRPr="009C0DE2">
        <w:rPr>
          <w:rFonts w:hint="eastAsia"/>
        </w:rPr>
        <w:t xml:space="preserve"> Functions that return never</w:t>
      </w:r>
      <w:r w:rsidR="00C84259" w:rsidRPr="00F51973">
        <w:t xml:space="preserve"> </w:t>
      </w:r>
      <w:r w:rsidRPr="009C0DE2">
        <w:rPr>
          <w:rFonts w:hint="eastAsia"/>
        </w:rPr>
        <w:t>are called</w:t>
      </w:r>
      <w:r w:rsidR="00C84259" w:rsidRPr="00F51973">
        <w:t xml:space="preserve"> </w:t>
      </w:r>
      <w:r w:rsidRPr="009C0DE2">
        <w:rPr>
          <w:rStyle w:val="EmphasisItalic"/>
          <w:rFonts w:hint="eastAsia"/>
        </w:rPr>
        <w:t>diverging functions</w:t>
      </w:r>
      <w:r w:rsidRPr="009C0DE2">
        <w:rPr>
          <w:rFonts w:hint="eastAsia"/>
        </w:rPr>
        <w:t>. We can</w:t>
      </w:r>
      <w:r w:rsidRPr="009C0DE2">
        <w:t>’</w:t>
      </w:r>
      <w:r w:rsidRPr="009C0DE2">
        <w:rPr>
          <w:rFonts w:hint="eastAsia"/>
        </w:rPr>
        <w:t>t create values of the type</w:t>
      </w:r>
      <w:r w:rsidR="00C84259" w:rsidRPr="00F51973">
        <w:t xml:space="preserve"> </w:t>
      </w:r>
      <w:r w:rsidRPr="009C0DE2">
        <w:rPr>
          <w:rStyle w:val="Literal"/>
          <w:rFonts w:hint="eastAsia"/>
        </w:rPr>
        <w:t>!</w:t>
      </w:r>
      <w:del w:id="2031" w:author="AnneMarieW" w:date="2018-03-22T11:33:00Z">
        <w:r w:rsidRPr="009C0DE2" w:rsidDel="003433C5">
          <w:rPr>
            <w:rFonts w:hint="eastAsia"/>
          </w:rPr>
          <w:delText>,</w:delText>
        </w:r>
      </w:del>
      <w:r w:rsidRPr="009C0DE2">
        <w:rPr>
          <w:rFonts w:hint="eastAsia"/>
        </w:rPr>
        <w:t xml:space="preserve"> so</w:t>
      </w:r>
      <w:r w:rsidR="00C84259" w:rsidRPr="00F51973">
        <w:t xml:space="preserve"> </w:t>
      </w:r>
      <w:r w:rsidRPr="009C0DE2">
        <w:rPr>
          <w:rStyle w:val="Literal"/>
          <w:rFonts w:hint="eastAsia"/>
        </w:rPr>
        <w:t>bar</w:t>
      </w:r>
      <w:r w:rsidR="00C84259" w:rsidRPr="00F51973">
        <w:t xml:space="preserve"> </w:t>
      </w:r>
      <w:r w:rsidRPr="009C0DE2">
        <w:rPr>
          <w:rFonts w:hint="eastAsia"/>
        </w:rPr>
        <w:t>can never possibly return.</w:t>
      </w:r>
    </w:p>
    <w:p w14:paraId="4CE71869" w14:textId="5DC8C109" w:rsidR="00DF5F30" w:rsidRDefault="00DF5F30" w:rsidP="00173090">
      <w:pPr>
        <w:pStyle w:val="Body"/>
        <w:rPr>
          <w:ins w:id="2032" w:author="AnneMarieW" w:date="2018-03-21T15:11:00Z"/>
        </w:rPr>
      </w:pPr>
      <w:r w:rsidRPr="009C0DE2">
        <w:rPr>
          <w:rFonts w:hint="eastAsia"/>
        </w:rPr>
        <w:t>But</w:t>
      </w:r>
      <w:del w:id="2033" w:author="AnneMarieW" w:date="2018-03-21T15:10:00Z">
        <w:r w:rsidRPr="009C0DE2" w:rsidDel="00101C5C">
          <w:rPr>
            <w:rFonts w:hint="eastAsia"/>
          </w:rPr>
          <w:delText xml:space="preserve"> </w:delText>
        </w:r>
      </w:del>
      <w:ins w:id="2034" w:author="AnneMarieW" w:date="2018-03-21T15:09:00Z">
        <w:r w:rsidR="00101C5C">
          <w:t xml:space="preserve"> </w:t>
        </w:r>
      </w:ins>
      <w:r w:rsidRPr="009C0DE2">
        <w:rPr>
          <w:rFonts w:hint="eastAsia"/>
        </w:rPr>
        <w:t xml:space="preserve">what use is a type you can never create values for? </w:t>
      </w:r>
      <w:del w:id="2035" w:author="AnneMarieW" w:date="2018-03-21T15:09:00Z">
        <w:r w:rsidRPr="009C0DE2" w:rsidDel="00101C5C">
          <w:rPr>
            <w:rFonts w:hint="eastAsia"/>
          </w:rPr>
          <w:delText>If you think all the</w:delText>
        </w:r>
        <w:r w:rsidR="00C84259" w:rsidRPr="00F51973" w:rsidDel="00101C5C">
          <w:delText xml:space="preserve"> </w:delText>
        </w:r>
        <w:r w:rsidRPr="009C0DE2" w:rsidDel="00101C5C">
          <w:rPr>
            <w:rFonts w:hint="eastAsia"/>
          </w:rPr>
          <w:delText xml:space="preserve">way back to </w:delText>
        </w:r>
      </w:del>
      <w:ins w:id="2036" w:author="AnneMarieW" w:date="2018-03-21T15:09:00Z">
        <w:r w:rsidR="00101C5C">
          <w:t xml:space="preserve">Recall </w:t>
        </w:r>
      </w:ins>
      <w:ins w:id="2037" w:author="Carol Nichols" w:date="2018-03-27T14:00:00Z">
        <w:r w:rsidR="00017648">
          <w:t>the</w:t>
        </w:r>
      </w:ins>
      <w:commentRangeStart w:id="2038"/>
      <w:commentRangeStart w:id="2039"/>
      <w:ins w:id="2040" w:author="AnneMarieW" w:date="2018-03-21T15:11:00Z">
        <w:del w:id="2041" w:author="Carol Nichols" w:date="2018-03-27T14:00:00Z">
          <w:r w:rsidR="00101C5C" w:rsidDel="00017648">
            <w:delText>some</w:delText>
          </w:r>
        </w:del>
        <w:r w:rsidR="00101C5C">
          <w:t xml:space="preserve"> code </w:t>
        </w:r>
      </w:ins>
      <w:ins w:id="2042" w:author="AnneMarieW" w:date="2018-03-21T15:09:00Z">
        <w:r w:rsidR="00101C5C">
          <w:t>i</w:t>
        </w:r>
      </w:ins>
      <w:commentRangeEnd w:id="2038"/>
      <w:ins w:id="2043" w:author="AnneMarieW" w:date="2018-03-22T11:00:00Z">
        <w:r w:rsidR="00254B82">
          <w:rPr>
            <w:rStyle w:val="CommentReference"/>
          </w:rPr>
          <w:commentReference w:id="2038"/>
        </w:r>
      </w:ins>
      <w:commentRangeEnd w:id="2039"/>
      <w:r w:rsidR="001C30FB">
        <w:rPr>
          <w:rStyle w:val="CommentReference"/>
        </w:rPr>
        <w:commentReference w:id="2039"/>
      </w:r>
      <w:ins w:id="2044" w:author="AnneMarieW" w:date="2018-03-21T15:09:00Z">
        <w:r w:rsidR="00101C5C">
          <w:t xml:space="preserve">n </w:t>
        </w:r>
      </w:ins>
      <w:r w:rsidR="006D1401" w:rsidRPr="006D1401">
        <w:rPr>
          <w:highlight w:val="yellow"/>
          <w:rPrChange w:id="2045" w:author="AnneMarieW" w:date="2018-03-21T15:10:00Z">
            <w:rPr>
              <w:rFonts w:ascii="Courier" w:hAnsi="Courier"/>
              <w:color w:val="0000FF"/>
              <w:sz w:val="20"/>
            </w:rPr>
          </w:rPrChange>
        </w:rPr>
        <w:t>Chapter 2</w:t>
      </w:r>
      <w:del w:id="2046" w:author="AnneMarieW" w:date="2018-03-21T15:10:00Z">
        <w:r w:rsidRPr="009C0DE2" w:rsidDel="00101C5C">
          <w:rPr>
            <w:rFonts w:hint="eastAsia"/>
          </w:rPr>
          <w:delText>,</w:delText>
        </w:r>
      </w:del>
      <w:ins w:id="2047" w:author="AnneMarieW" w:date="2018-03-21T15:10:00Z">
        <w:r w:rsidR="00101C5C">
          <w:t xml:space="preserve"> that</w:t>
        </w:r>
      </w:ins>
      <w:r w:rsidRPr="009C0DE2">
        <w:rPr>
          <w:rFonts w:hint="eastAsia"/>
        </w:rPr>
        <w:t xml:space="preserve"> </w:t>
      </w:r>
      <w:del w:id="2048" w:author="AnneMarieW" w:date="2018-03-21T15:11:00Z">
        <w:r w:rsidRPr="009C0DE2" w:rsidDel="00101C5C">
          <w:rPr>
            <w:rFonts w:hint="eastAsia"/>
          </w:rPr>
          <w:delText xml:space="preserve">we had some code </w:delText>
        </w:r>
      </w:del>
      <w:del w:id="2049" w:author="Carol Nichols" w:date="2018-03-27T14:00:00Z">
        <w:r w:rsidRPr="009C0DE2" w:rsidDel="00017648">
          <w:rPr>
            <w:rFonts w:hint="eastAsia"/>
          </w:rPr>
          <w:delText>that</w:delText>
        </w:r>
      </w:del>
      <w:ins w:id="2050" w:author="Carol Nichols" w:date="2018-03-27T14:00:00Z">
        <w:r w:rsidR="00017648">
          <w:t xml:space="preserve">we added in the </w:t>
        </w:r>
      </w:ins>
      <w:ins w:id="2051" w:author="Carol Nichols" w:date="2018-03-27T14:01:00Z">
        <w:r w:rsidR="00017648">
          <w:t>“Handling Invalid Input” section</w:t>
        </w:r>
      </w:ins>
      <w:del w:id="2052" w:author="Carol Nichols" w:date="2018-03-27T14:01:00Z">
        <w:r w:rsidRPr="009C0DE2" w:rsidDel="00017648">
          <w:rPr>
            <w:rFonts w:hint="eastAsia"/>
          </w:rPr>
          <w:delText xml:space="preserve"> looked</w:delText>
        </w:r>
      </w:del>
      <w:ins w:id="2053" w:author="AnneMarieW" w:date="2018-03-21T15:11:00Z">
        <w:del w:id="2054" w:author="Carol Nichols" w:date="2018-03-27T14:01:00Z">
          <w:r w:rsidR="00101C5C" w:rsidDel="00017648">
            <w:delText>s</w:delText>
          </w:r>
        </w:del>
      </w:ins>
      <w:del w:id="2055" w:author="Carol Nichols" w:date="2018-03-27T14:01:00Z">
        <w:r w:rsidRPr="009C0DE2" w:rsidDel="00017648">
          <w:rPr>
            <w:rFonts w:hint="eastAsia"/>
          </w:rPr>
          <w:delText xml:space="preserve"> like the code</w:delText>
        </w:r>
      </w:del>
      <w:ins w:id="2056" w:author="Carol Nichols" w:date="2018-03-27T14:01:00Z">
        <w:r w:rsidR="005C66C6">
          <w:t xml:space="preserve">; </w:t>
        </w:r>
      </w:ins>
      <w:del w:id="2057" w:author="Carol Nichols" w:date="2018-03-27T14:01:00Z">
        <w:r w:rsidRPr="009C0DE2" w:rsidDel="005C66C6">
          <w:rPr>
            <w:rFonts w:hint="eastAsia"/>
          </w:rPr>
          <w:delText xml:space="preserve"> </w:delText>
        </w:r>
      </w:del>
      <w:r w:rsidRPr="009C0DE2">
        <w:rPr>
          <w:rFonts w:hint="eastAsia"/>
        </w:rPr>
        <w:t>we</w:t>
      </w:r>
      <w:r w:rsidRPr="009C0DE2">
        <w:t>’</w:t>
      </w:r>
      <w:r w:rsidRPr="009C0DE2">
        <w:rPr>
          <w:rFonts w:hint="eastAsia"/>
        </w:rPr>
        <w:t>ve</w:t>
      </w:r>
      <w:r w:rsidR="00C84259" w:rsidRPr="00F51973">
        <w:t xml:space="preserve"> </w:t>
      </w:r>
      <w:r w:rsidRPr="009C0DE2">
        <w:rPr>
          <w:rFonts w:hint="eastAsia"/>
        </w:rPr>
        <w:t xml:space="preserve">reproduced </w:t>
      </w:r>
      <w:ins w:id="2058" w:author="Carol Nichols" w:date="2018-03-27T14:02:00Z">
        <w:r w:rsidR="005C66C6">
          <w:t xml:space="preserve">it </w:t>
        </w:r>
      </w:ins>
      <w:r w:rsidRPr="009C0DE2">
        <w:rPr>
          <w:rFonts w:hint="eastAsia"/>
        </w:rPr>
        <w:t>here in Listing 19-34:</w:t>
      </w:r>
    </w:p>
    <w:p w14:paraId="58A04F2E" w14:textId="77777777" w:rsidR="003C4BF2" w:rsidRDefault="00101C5C">
      <w:pPr>
        <w:pStyle w:val="ProductionDirective"/>
        <w:rPr>
          <w:rPrChange w:id="2059" w:author="AnneMarieW" w:date="2018-03-21T15:11:00Z">
            <w:rPr>
              <w:rFonts w:eastAsia="Microsoft YaHei"/>
            </w:rPr>
          </w:rPrChange>
        </w:rPr>
        <w:pPrChange w:id="2060" w:author="AnneMarieW" w:date="2018-03-21T15:11:00Z">
          <w:pPr>
            <w:pStyle w:val="CodeB"/>
          </w:pPr>
        </w:pPrChange>
      </w:pPr>
      <w:ins w:id="2061" w:author="AnneMarieW" w:date="2018-03-21T15:11:00Z">
        <w:r>
          <w:t>prod: check xref</w:t>
        </w:r>
      </w:ins>
    </w:p>
    <w:p w14:paraId="190A8C27" w14:textId="77777777" w:rsidR="00DF5F30" w:rsidRPr="009C0DE2" w:rsidRDefault="00DF5F30" w:rsidP="00F51973">
      <w:pPr>
        <w:pStyle w:val="CodeA"/>
      </w:pPr>
      <w:r w:rsidRPr="009C0DE2">
        <w:rPr>
          <w:rFonts w:hint="eastAsia"/>
        </w:rPr>
        <w:t>let guess: u32 = match guess.trim().parse() {</w:t>
      </w:r>
    </w:p>
    <w:p w14:paraId="44AF71FC" w14:textId="4E9DCFD4" w:rsidR="00DF5F30" w:rsidRPr="009C0DE2" w:rsidRDefault="00C84259" w:rsidP="00873601">
      <w:pPr>
        <w:pStyle w:val="CodeB"/>
      </w:pPr>
      <w:r>
        <w:rPr>
          <w:rFonts w:hint="eastAsia"/>
        </w:rPr>
        <w:t xml:space="preserve"> </w:t>
      </w:r>
      <w:ins w:id="2062" w:author="Carol Nichols" w:date="2018-03-27T14:02:00Z">
        <w:r w:rsidR="005C66C6">
          <w:t xml:space="preserve">   </w:t>
        </w:r>
      </w:ins>
      <w:r w:rsidR="00DF5F30" w:rsidRPr="009C0DE2">
        <w:rPr>
          <w:rFonts w:hint="eastAsia"/>
        </w:rPr>
        <w:t>Ok(num) =&gt; num,</w:t>
      </w:r>
    </w:p>
    <w:p w14:paraId="19B4A4C5" w14:textId="35C4B780" w:rsidR="00DF5F30" w:rsidRPr="009C0DE2" w:rsidRDefault="00C84259" w:rsidP="00873601">
      <w:pPr>
        <w:pStyle w:val="CodeB"/>
      </w:pPr>
      <w:r>
        <w:rPr>
          <w:rFonts w:hint="eastAsia"/>
        </w:rPr>
        <w:t xml:space="preserve"> </w:t>
      </w:r>
      <w:ins w:id="2063" w:author="Carol Nichols" w:date="2018-03-27T14:02:00Z">
        <w:r w:rsidR="005C66C6">
          <w:t xml:space="preserve">   </w:t>
        </w:r>
      </w:ins>
      <w:r w:rsidR="00DF5F30" w:rsidRPr="009C0DE2">
        <w:rPr>
          <w:rFonts w:hint="eastAsia"/>
        </w:rPr>
        <w:t>Err(_) =&gt; continue,</w:t>
      </w:r>
    </w:p>
    <w:p w14:paraId="4221D356" w14:textId="77777777" w:rsidR="00DF5F30" w:rsidRPr="009C0DE2" w:rsidRDefault="00DF5F30" w:rsidP="009C0DE2">
      <w:pPr>
        <w:pStyle w:val="CodeC"/>
      </w:pPr>
      <w:r w:rsidRPr="009C0DE2">
        <w:rPr>
          <w:rFonts w:hint="eastAsia"/>
        </w:rPr>
        <w:t>};</w:t>
      </w:r>
    </w:p>
    <w:p w14:paraId="26B565CE" w14:textId="77777777" w:rsidR="00DF5F30" w:rsidRPr="009C0DE2" w:rsidRDefault="00DF5F30" w:rsidP="00873601">
      <w:pPr>
        <w:pStyle w:val="Listing"/>
        <w:rPr>
          <w:rFonts w:eastAsia="Microsoft YaHei"/>
        </w:rPr>
      </w:pPr>
      <w:r w:rsidRPr="009C0DE2">
        <w:rPr>
          <w:rFonts w:eastAsia="Microsoft YaHei" w:hint="eastAsia"/>
        </w:rPr>
        <w:t>Listing 19-34: A</w:t>
      </w:r>
      <w:r w:rsidR="00C84259" w:rsidRPr="00F51973">
        <w:t xml:space="preserve"> </w:t>
      </w:r>
      <w:r w:rsidRPr="009C0DE2">
        <w:rPr>
          <w:rStyle w:val="LiteralCaption"/>
          <w:rFonts w:hint="eastAsia"/>
        </w:rPr>
        <w:t>match</w:t>
      </w:r>
      <w:r w:rsidR="00C84259" w:rsidRPr="00F51973">
        <w:t xml:space="preserve"> </w:t>
      </w:r>
      <w:r w:rsidRPr="009C0DE2">
        <w:rPr>
          <w:rFonts w:eastAsia="Microsoft YaHei" w:hint="eastAsia"/>
        </w:rPr>
        <w:t>with an arm that ends in</w:t>
      </w:r>
      <w:r w:rsidR="00C84259" w:rsidRPr="00F51973">
        <w:t xml:space="preserve"> </w:t>
      </w:r>
      <w:r w:rsidRPr="009C0DE2">
        <w:rPr>
          <w:rStyle w:val="LiteralCaption"/>
          <w:rFonts w:hint="eastAsia"/>
        </w:rPr>
        <w:t>continue</w:t>
      </w:r>
    </w:p>
    <w:p w14:paraId="180F6854" w14:textId="77777777" w:rsidR="00DF5F30" w:rsidRPr="009C0DE2" w:rsidRDefault="00DF5F30" w:rsidP="00173090">
      <w:pPr>
        <w:pStyle w:val="Body"/>
      </w:pPr>
      <w:r w:rsidRPr="009C0DE2">
        <w:rPr>
          <w:rFonts w:hint="eastAsia"/>
        </w:rPr>
        <w:t>At the time, we skipped over some details in this code. In Chapter 6 in</w:t>
      </w:r>
      <w:ins w:id="2064" w:author="AnneMarieW" w:date="2018-03-21T15:12:00Z">
        <w:r w:rsidR="000576F8">
          <w:t xml:space="preserve"> the</w:t>
        </w:r>
        <w:r w:rsidR="000576F8" w:rsidRPr="000576F8">
          <w:rPr>
            <w:rFonts w:hint="eastAsia"/>
          </w:rPr>
          <w:t xml:space="preserve"> </w:t>
        </w:r>
        <w:r w:rsidR="000576F8" w:rsidRPr="009C0DE2">
          <w:rPr>
            <w:rFonts w:hint="eastAsia"/>
          </w:rPr>
          <w:t>section</w:t>
        </w:r>
      </w:ins>
      <w:r w:rsidRPr="009C0DE2">
        <w:rPr>
          <w:rFonts w:hint="eastAsia"/>
        </w:rPr>
        <w:t xml:space="preserve"> </w:t>
      </w:r>
      <w:r w:rsidRPr="009C0DE2">
        <w:t>“</w:t>
      </w:r>
      <w:r w:rsidRPr="009C0DE2">
        <w:rPr>
          <w:rFonts w:hint="eastAsia"/>
        </w:rPr>
        <w:t>The</w:t>
      </w:r>
      <w:r w:rsidR="00C84259" w:rsidRPr="00F51973">
        <w:t xml:space="preserve"> </w:t>
      </w:r>
      <w:r w:rsidRPr="009C0DE2">
        <w:rPr>
          <w:rStyle w:val="Literal"/>
          <w:rFonts w:hint="eastAsia"/>
        </w:rPr>
        <w:t>match</w:t>
      </w:r>
      <w:r w:rsidR="00C84259" w:rsidRPr="00F51973">
        <w:t xml:space="preserve"> </w:t>
      </w:r>
      <w:r w:rsidRPr="009C0DE2">
        <w:rPr>
          <w:rFonts w:hint="eastAsia"/>
        </w:rPr>
        <w:t>Control Flow Operator</w:t>
      </w:r>
      <w:ins w:id="2065" w:author="AnneMarieW" w:date="2018-03-21T15:12:00Z">
        <w:r w:rsidR="000576F8">
          <w:t>,</w:t>
        </w:r>
      </w:ins>
      <w:r w:rsidRPr="009C0DE2">
        <w:t>”</w:t>
      </w:r>
      <w:del w:id="2066" w:author="AnneMarieW" w:date="2018-03-21T15:12:00Z">
        <w:r w:rsidRPr="009C0DE2" w:rsidDel="000576F8">
          <w:rPr>
            <w:rFonts w:hint="eastAsia"/>
          </w:rPr>
          <w:delText xml:space="preserve"> section,</w:delText>
        </w:r>
      </w:del>
      <w:r w:rsidRPr="009C0DE2">
        <w:rPr>
          <w:rFonts w:hint="eastAsia"/>
        </w:rPr>
        <w:t xml:space="preserve"> we </w:t>
      </w:r>
      <w:del w:id="2067" w:author="AnneMarieW" w:date="2018-03-21T15:12:00Z">
        <w:r w:rsidRPr="009C0DE2" w:rsidDel="000576F8">
          <w:rPr>
            <w:rFonts w:hint="eastAsia"/>
          </w:rPr>
          <w:delText>cover</w:delText>
        </w:r>
      </w:del>
      <w:ins w:id="2068" w:author="AnneMarieW" w:date="2018-03-21T15:12:00Z">
        <w:r w:rsidR="000576F8">
          <w:t>discuss</w:t>
        </w:r>
      </w:ins>
      <w:r w:rsidRPr="009C0DE2">
        <w:rPr>
          <w:rFonts w:hint="eastAsia"/>
        </w:rPr>
        <w:t>ed that</w:t>
      </w:r>
      <w:r w:rsidR="00C84259" w:rsidRPr="00F51973">
        <w:t xml:space="preserve"> </w:t>
      </w:r>
      <w:r w:rsidRPr="009C0DE2">
        <w:rPr>
          <w:rStyle w:val="Literal"/>
          <w:rFonts w:hint="eastAsia"/>
        </w:rPr>
        <w:t>match</w:t>
      </w:r>
      <w:r w:rsidR="00C84259" w:rsidRPr="00F51973">
        <w:t xml:space="preserve"> </w:t>
      </w:r>
      <w:r w:rsidRPr="009C0DE2">
        <w:rPr>
          <w:rFonts w:hint="eastAsia"/>
        </w:rPr>
        <w:t>arms must all</w:t>
      </w:r>
      <w:r w:rsidR="00C84259" w:rsidRPr="00F51973">
        <w:t xml:space="preserve"> </w:t>
      </w:r>
      <w:r w:rsidRPr="009C0DE2">
        <w:rPr>
          <w:rFonts w:hint="eastAsia"/>
        </w:rPr>
        <w:t>return the same type.</w:t>
      </w:r>
      <w:ins w:id="2069" w:author="AnneMarieW" w:date="2018-03-21T15:12:00Z">
        <w:r w:rsidR="000576F8">
          <w:t xml:space="preserve"> </w:t>
        </w:r>
      </w:ins>
      <w:del w:id="2070" w:author="AnneMarieW" w:date="2018-03-21T15:12:00Z">
        <w:r w:rsidRPr="009C0DE2" w:rsidDel="000576F8">
          <w:rPr>
            <w:rFonts w:hint="eastAsia"/>
          </w:rPr>
          <w:delText xml:space="preserve"> This</w:delText>
        </w:r>
      </w:del>
      <w:ins w:id="2071" w:author="AnneMarieW" w:date="2018-03-21T15:12:00Z">
        <w:r w:rsidR="000576F8">
          <w:t>So</w:t>
        </w:r>
      </w:ins>
      <w:r w:rsidRPr="009C0DE2">
        <w:rPr>
          <w:rFonts w:hint="eastAsia"/>
        </w:rPr>
        <w:t xml:space="preserve">, for example, </w:t>
      </w:r>
      <w:ins w:id="2072" w:author="AnneMarieW" w:date="2018-03-21T15:12:00Z">
        <w:r w:rsidR="000576F8">
          <w:t xml:space="preserve">the following code </w:t>
        </w:r>
      </w:ins>
      <w:r w:rsidRPr="009C0DE2">
        <w:rPr>
          <w:rFonts w:hint="eastAsia"/>
        </w:rPr>
        <w:t>doesn</w:t>
      </w:r>
      <w:r w:rsidRPr="009C0DE2">
        <w:t>’</w:t>
      </w:r>
      <w:r w:rsidRPr="009C0DE2">
        <w:rPr>
          <w:rFonts w:hint="eastAsia"/>
        </w:rPr>
        <w:t>t work:</w:t>
      </w:r>
    </w:p>
    <w:p w14:paraId="222225D9" w14:textId="77777777" w:rsidR="00DF5F30" w:rsidRPr="009C0DE2" w:rsidRDefault="00DF5F30" w:rsidP="00873601">
      <w:pPr>
        <w:pStyle w:val="CodeA"/>
      </w:pPr>
      <w:r w:rsidRPr="009C0DE2">
        <w:rPr>
          <w:rFonts w:hint="eastAsia"/>
        </w:rPr>
        <w:t>let guess = match guess.trim().parse()</w:t>
      </w:r>
      <w:r w:rsidR="00C84259">
        <w:rPr>
          <w:rFonts w:hint="eastAsia"/>
        </w:rPr>
        <w:t xml:space="preserve"> </w:t>
      </w:r>
      <w:r w:rsidRPr="009C0DE2">
        <w:rPr>
          <w:rFonts w:hint="eastAsia"/>
        </w:rPr>
        <w:t>{</w:t>
      </w:r>
    </w:p>
    <w:p w14:paraId="1312CCAD" w14:textId="5C1CBFA6" w:rsidR="00DF5F30" w:rsidRPr="009C0DE2" w:rsidRDefault="00C84259" w:rsidP="00873601">
      <w:pPr>
        <w:pStyle w:val="CodeB"/>
      </w:pPr>
      <w:r>
        <w:rPr>
          <w:rFonts w:hint="eastAsia"/>
        </w:rPr>
        <w:t xml:space="preserve"> </w:t>
      </w:r>
      <w:ins w:id="2073" w:author="Carol Nichols" w:date="2018-03-27T14:02:00Z">
        <w:r w:rsidR="00694085">
          <w:t xml:space="preserve">   </w:t>
        </w:r>
      </w:ins>
      <w:r w:rsidR="00DF5F30" w:rsidRPr="009C0DE2">
        <w:rPr>
          <w:rFonts w:hint="eastAsia"/>
        </w:rPr>
        <w:t>Ok(_) =&gt; 5,</w:t>
      </w:r>
    </w:p>
    <w:p w14:paraId="5342D054" w14:textId="63D72080" w:rsidR="00DF5F30" w:rsidRPr="009C0DE2" w:rsidRDefault="00C84259" w:rsidP="00873601">
      <w:pPr>
        <w:pStyle w:val="CodeB"/>
      </w:pPr>
      <w:r>
        <w:rPr>
          <w:rFonts w:hint="eastAsia"/>
        </w:rPr>
        <w:t xml:space="preserve"> </w:t>
      </w:r>
      <w:ins w:id="2074" w:author="Carol Nichols" w:date="2018-03-27T14:02:00Z">
        <w:r w:rsidR="00694085">
          <w:t xml:space="preserve">   </w:t>
        </w:r>
      </w:ins>
      <w:r w:rsidR="00DF5F30" w:rsidRPr="009C0DE2">
        <w:rPr>
          <w:rFonts w:hint="eastAsia"/>
        </w:rPr>
        <w:t>Err(_) =&gt; "hello",</w:t>
      </w:r>
    </w:p>
    <w:p w14:paraId="453F0B4B" w14:textId="77777777" w:rsidR="00DF5F30" w:rsidRPr="009C0DE2" w:rsidRDefault="00DF5F30" w:rsidP="009C0DE2">
      <w:pPr>
        <w:pStyle w:val="CodeC"/>
      </w:pPr>
      <w:r w:rsidRPr="009C0DE2">
        <w:rPr>
          <w:rFonts w:hint="eastAsia"/>
        </w:rPr>
        <w:t>}</w:t>
      </w:r>
    </w:p>
    <w:p w14:paraId="1EA121DA" w14:textId="58D919B8" w:rsidR="00DF5F30" w:rsidRPr="009C0DE2" w:rsidRDefault="00DF5F30" w:rsidP="00173090">
      <w:pPr>
        <w:pStyle w:val="Body"/>
      </w:pPr>
      <w:r w:rsidRPr="009C0DE2">
        <w:rPr>
          <w:rFonts w:hint="eastAsia"/>
        </w:rPr>
        <w:t>The type of</w:t>
      </w:r>
      <w:r w:rsidR="00C84259" w:rsidRPr="00F51973">
        <w:t xml:space="preserve"> </w:t>
      </w:r>
      <w:r w:rsidRPr="009C0DE2">
        <w:rPr>
          <w:rStyle w:val="Literal"/>
          <w:rFonts w:hint="eastAsia"/>
        </w:rPr>
        <w:t>guess</w:t>
      </w:r>
      <w:r w:rsidR="00C84259" w:rsidRPr="00F51973">
        <w:t xml:space="preserve"> </w:t>
      </w:r>
      <w:ins w:id="2075" w:author="AnneMarieW" w:date="2018-03-21T15:13:00Z">
        <w:del w:id="2076" w:author="Carol Nichols" w:date="2018-03-27T14:03:00Z">
          <w:r w:rsidR="000576F8" w:rsidDel="007B202F">
            <w:delText xml:space="preserve">used </w:delText>
          </w:r>
        </w:del>
        <w:r w:rsidR="000576F8">
          <w:t>in this code</w:t>
        </w:r>
      </w:ins>
      <w:del w:id="2077" w:author="AnneMarieW" w:date="2018-03-21T15:13:00Z">
        <w:r w:rsidRPr="009C0DE2" w:rsidDel="000576F8">
          <w:rPr>
            <w:rFonts w:hint="eastAsia"/>
          </w:rPr>
          <w:delText>here</w:delText>
        </w:r>
      </w:del>
      <w:r w:rsidRPr="009C0DE2">
        <w:rPr>
          <w:rFonts w:hint="eastAsia"/>
        </w:rPr>
        <w:t xml:space="preserve"> would have to be </w:t>
      </w:r>
      <w:del w:id="2078" w:author="AnneMarieW" w:date="2018-03-21T15:13:00Z">
        <w:r w:rsidRPr="009C0DE2" w:rsidDel="000576F8">
          <w:rPr>
            <w:rFonts w:hint="eastAsia"/>
          </w:rPr>
          <w:delText xml:space="preserve">both </w:delText>
        </w:r>
      </w:del>
      <w:r w:rsidRPr="009C0DE2">
        <w:rPr>
          <w:rFonts w:hint="eastAsia"/>
        </w:rPr>
        <w:t xml:space="preserve">an integer </w:t>
      </w:r>
      <w:r w:rsidR="006D1401" w:rsidRPr="006D1401">
        <w:rPr>
          <w:rStyle w:val="EmphasisItalic"/>
          <w:rPrChange w:id="2079" w:author="AnneMarieW" w:date="2018-03-21T15:13:00Z">
            <w:rPr>
              <w:rFonts w:ascii="Courier" w:hAnsi="Courier"/>
              <w:color w:val="0000FF"/>
              <w:sz w:val="20"/>
            </w:rPr>
          </w:rPrChange>
        </w:rPr>
        <w:t>and</w:t>
      </w:r>
      <w:r w:rsidRPr="009C0DE2">
        <w:rPr>
          <w:rFonts w:hint="eastAsia"/>
        </w:rPr>
        <w:t xml:space="preserve"> a string, and</w:t>
      </w:r>
      <w:r w:rsidR="00C84259" w:rsidRPr="00F51973">
        <w:t xml:space="preserve"> </w:t>
      </w:r>
      <w:r w:rsidRPr="009C0DE2">
        <w:rPr>
          <w:rFonts w:hint="eastAsia"/>
        </w:rPr>
        <w:t>Rust requires that</w:t>
      </w:r>
      <w:r w:rsidR="00C84259" w:rsidRPr="00F51973">
        <w:t xml:space="preserve"> </w:t>
      </w:r>
      <w:r w:rsidRPr="009C0DE2">
        <w:rPr>
          <w:rStyle w:val="Literal"/>
          <w:rFonts w:hint="eastAsia"/>
        </w:rPr>
        <w:t>guess</w:t>
      </w:r>
      <w:r w:rsidR="00C84259" w:rsidRPr="00F51973">
        <w:t xml:space="preserve"> </w:t>
      </w:r>
      <w:r w:rsidRPr="009C0DE2">
        <w:rPr>
          <w:rFonts w:hint="eastAsia"/>
        </w:rPr>
        <w:t>can only have one type. So what does</w:t>
      </w:r>
      <w:r w:rsidR="00C84259" w:rsidRPr="00F51973">
        <w:t xml:space="preserve"> </w:t>
      </w:r>
      <w:r w:rsidRPr="009C0DE2">
        <w:rPr>
          <w:rStyle w:val="Literal"/>
          <w:rFonts w:hint="eastAsia"/>
        </w:rPr>
        <w:t>continue</w:t>
      </w:r>
      <w:r w:rsidR="00C84259" w:rsidRPr="00F51973">
        <w:t xml:space="preserve"> </w:t>
      </w:r>
      <w:r w:rsidRPr="009C0DE2">
        <w:rPr>
          <w:rFonts w:hint="eastAsia"/>
        </w:rPr>
        <w:t>return? How were we allowed to return a</w:t>
      </w:r>
      <w:r w:rsidR="00C84259" w:rsidRPr="00F51973">
        <w:t xml:space="preserve"> </w:t>
      </w:r>
      <w:r w:rsidRPr="009C0DE2">
        <w:rPr>
          <w:rStyle w:val="Literal"/>
          <w:rFonts w:hint="eastAsia"/>
        </w:rPr>
        <w:t>u32</w:t>
      </w:r>
      <w:r w:rsidR="00C84259" w:rsidRPr="00F51973">
        <w:t xml:space="preserve"> </w:t>
      </w:r>
      <w:r w:rsidRPr="009C0DE2">
        <w:rPr>
          <w:rFonts w:hint="eastAsia"/>
        </w:rPr>
        <w:t>from one arm and have another arm</w:t>
      </w:r>
      <w:r w:rsidR="00C84259" w:rsidRPr="00F51973">
        <w:t xml:space="preserve"> </w:t>
      </w:r>
      <w:r w:rsidRPr="009C0DE2">
        <w:rPr>
          <w:rFonts w:hint="eastAsia"/>
        </w:rPr>
        <w:t>that ends with</w:t>
      </w:r>
      <w:r w:rsidR="00C84259" w:rsidRPr="00F51973">
        <w:t xml:space="preserve"> </w:t>
      </w:r>
      <w:r w:rsidRPr="009C0DE2">
        <w:rPr>
          <w:rStyle w:val="Literal"/>
          <w:rFonts w:hint="eastAsia"/>
        </w:rPr>
        <w:t>continue</w:t>
      </w:r>
      <w:r w:rsidR="00C84259" w:rsidRPr="00F51973">
        <w:t xml:space="preserve"> </w:t>
      </w:r>
      <w:r w:rsidRPr="009C0DE2">
        <w:rPr>
          <w:rFonts w:hint="eastAsia"/>
        </w:rPr>
        <w:t>in Listing 19-34?</w:t>
      </w:r>
    </w:p>
    <w:p w14:paraId="269C675D" w14:textId="77777777" w:rsidR="00DF5F30" w:rsidRPr="009C0DE2" w:rsidRDefault="00DF5F30" w:rsidP="00173090">
      <w:pPr>
        <w:pStyle w:val="Body"/>
      </w:pPr>
      <w:r w:rsidRPr="009C0DE2">
        <w:rPr>
          <w:rFonts w:hint="eastAsia"/>
        </w:rPr>
        <w:t>As you m</w:t>
      </w:r>
      <w:del w:id="2080" w:author="AnneMarieW" w:date="2018-03-21T15:14:00Z">
        <w:r w:rsidRPr="009C0DE2" w:rsidDel="000576F8">
          <w:rPr>
            <w:rFonts w:hint="eastAsia"/>
          </w:rPr>
          <w:delText>ay</w:delText>
        </w:r>
      </w:del>
      <w:ins w:id="2081" w:author="AnneMarieW" w:date="2018-03-21T15:14:00Z">
        <w:r w:rsidR="000576F8">
          <w:t>ight</w:t>
        </w:r>
      </w:ins>
      <w:r w:rsidRPr="009C0DE2">
        <w:rPr>
          <w:rFonts w:hint="eastAsia"/>
        </w:rPr>
        <w:t xml:space="preserve"> have guessed,</w:t>
      </w:r>
      <w:r w:rsidR="00C84259" w:rsidRPr="00F51973">
        <w:t xml:space="preserve"> </w:t>
      </w:r>
      <w:r w:rsidRPr="009C0DE2">
        <w:rPr>
          <w:rStyle w:val="Literal"/>
          <w:rFonts w:hint="eastAsia"/>
        </w:rPr>
        <w:t>continue</w:t>
      </w:r>
      <w:r w:rsidR="00C84259" w:rsidRPr="00F51973">
        <w:t xml:space="preserve"> </w:t>
      </w:r>
      <w:r w:rsidRPr="009C0DE2">
        <w:rPr>
          <w:rFonts w:hint="eastAsia"/>
        </w:rPr>
        <w:t xml:space="preserve">has a </w:t>
      </w:r>
      <w:ins w:id="2082" w:author="AnneMarieW" w:date="2018-03-22T11:34:00Z">
        <w:r w:rsidR="003433C5" w:rsidRPr="009C0DE2">
          <w:rPr>
            <w:rStyle w:val="Literal"/>
            <w:rFonts w:hint="eastAsia"/>
          </w:rPr>
          <w:t>!</w:t>
        </w:r>
        <w:r w:rsidR="003433C5">
          <w:rPr>
            <w:rStyle w:val="Literal"/>
          </w:rPr>
          <w:t xml:space="preserve"> </w:t>
        </w:r>
      </w:ins>
      <w:r w:rsidRPr="009C0DE2">
        <w:rPr>
          <w:rFonts w:hint="eastAsia"/>
        </w:rPr>
        <w:t>value</w:t>
      </w:r>
      <w:del w:id="2083" w:author="AnneMarieW" w:date="2018-03-22T11:34:00Z">
        <w:r w:rsidRPr="009C0DE2" w:rsidDel="003433C5">
          <w:rPr>
            <w:rFonts w:hint="eastAsia"/>
          </w:rPr>
          <w:delText xml:space="preserve"> of</w:delText>
        </w:r>
        <w:r w:rsidR="00C84259" w:rsidRPr="00F51973" w:rsidDel="003433C5">
          <w:delText xml:space="preserve"> </w:delText>
        </w:r>
        <w:r w:rsidRPr="009C0DE2" w:rsidDel="003433C5">
          <w:rPr>
            <w:rStyle w:val="Literal"/>
            <w:rFonts w:hint="eastAsia"/>
          </w:rPr>
          <w:delText>!</w:delText>
        </w:r>
      </w:del>
      <w:r w:rsidRPr="009C0DE2">
        <w:rPr>
          <w:rFonts w:hint="eastAsia"/>
        </w:rPr>
        <w:t xml:space="preserve">. That is, when Rust </w:t>
      </w:r>
      <w:del w:id="2084" w:author="AnneMarieW" w:date="2018-03-21T15:14:00Z">
        <w:r w:rsidRPr="009C0DE2" w:rsidDel="000576F8">
          <w:rPr>
            <w:rFonts w:hint="eastAsia"/>
          </w:rPr>
          <w:delText>goes</w:delText>
        </w:r>
        <w:r w:rsidR="00C84259" w:rsidRPr="00F51973" w:rsidDel="000576F8">
          <w:delText xml:space="preserve"> </w:delText>
        </w:r>
        <w:r w:rsidRPr="009C0DE2" w:rsidDel="000576F8">
          <w:rPr>
            <w:rFonts w:hint="eastAsia"/>
          </w:rPr>
          <w:delText xml:space="preserve">to </w:delText>
        </w:r>
      </w:del>
      <w:r w:rsidRPr="009C0DE2">
        <w:rPr>
          <w:rFonts w:hint="eastAsia"/>
        </w:rPr>
        <w:t>compute</w:t>
      </w:r>
      <w:ins w:id="2085" w:author="AnneMarieW" w:date="2018-03-21T15:14:00Z">
        <w:r w:rsidR="000576F8">
          <w:t>s</w:t>
        </w:r>
      </w:ins>
      <w:r w:rsidRPr="009C0DE2">
        <w:rPr>
          <w:rFonts w:hint="eastAsia"/>
        </w:rPr>
        <w:t xml:space="preserve"> the type of</w:t>
      </w:r>
      <w:r w:rsidR="00C84259" w:rsidRPr="00F51973">
        <w:t xml:space="preserve"> </w:t>
      </w:r>
      <w:r w:rsidRPr="009C0DE2">
        <w:rPr>
          <w:rStyle w:val="Literal"/>
          <w:rFonts w:hint="eastAsia"/>
        </w:rPr>
        <w:t>guess</w:t>
      </w:r>
      <w:r w:rsidRPr="009C0DE2">
        <w:rPr>
          <w:rFonts w:hint="eastAsia"/>
        </w:rPr>
        <w:t xml:space="preserve">, it looks at both </w:t>
      </w:r>
      <w:del w:id="2086" w:author="AnneMarieW" w:date="2018-03-21T15:14:00Z">
        <w:r w:rsidRPr="009C0DE2" w:rsidDel="000576F8">
          <w:rPr>
            <w:rFonts w:hint="eastAsia"/>
          </w:rPr>
          <w:delText xml:space="preserve">of the </w:delText>
        </w:r>
      </w:del>
      <w:r w:rsidRPr="009C0DE2">
        <w:rPr>
          <w:rFonts w:hint="eastAsia"/>
        </w:rPr>
        <w:t>match arms, the former</w:t>
      </w:r>
      <w:r w:rsidR="00C84259" w:rsidRPr="00F51973">
        <w:t xml:space="preserve"> </w:t>
      </w:r>
      <w:r w:rsidRPr="009C0DE2">
        <w:rPr>
          <w:rFonts w:hint="eastAsia"/>
        </w:rPr>
        <w:t>with a value of</w:t>
      </w:r>
      <w:r w:rsidR="00C84259" w:rsidRPr="00F51973">
        <w:t xml:space="preserve"> </w:t>
      </w:r>
      <w:r w:rsidRPr="009C0DE2">
        <w:rPr>
          <w:rStyle w:val="Literal"/>
          <w:rFonts w:hint="eastAsia"/>
        </w:rPr>
        <w:t>u32</w:t>
      </w:r>
      <w:del w:id="2087" w:author="AnneMarieW" w:date="2018-03-21T15:14:00Z">
        <w:r w:rsidRPr="009C0DE2" w:rsidDel="000576F8">
          <w:rPr>
            <w:rFonts w:hint="eastAsia"/>
          </w:rPr>
          <w:delText>,</w:delText>
        </w:r>
      </w:del>
      <w:r w:rsidRPr="009C0DE2">
        <w:rPr>
          <w:rFonts w:hint="eastAsia"/>
        </w:rPr>
        <w:t xml:space="preserve"> and the latter </w:t>
      </w:r>
      <w:ins w:id="2088" w:author="AnneMarieW" w:date="2018-03-21T15:15:00Z">
        <w:r w:rsidR="000576F8">
          <w:t xml:space="preserve">with </w:t>
        </w:r>
      </w:ins>
      <w:r w:rsidRPr="009C0DE2">
        <w:rPr>
          <w:rFonts w:hint="eastAsia"/>
        </w:rPr>
        <w:t xml:space="preserve">a </w:t>
      </w:r>
      <w:ins w:id="2089" w:author="AnneMarieW" w:date="2018-03-22T11:34:00Z">
        <w:r w:rsidR="00F35EBE" w:rsidRPr="009C0DE2">
          <w:rPr>
            <w:rStyle w:val="Literal"/>
            <w:rFonts w:hint="eastAsia"/>
          </w:rPr>
          <w:t>!</w:t>
        </w:r>
        <w:r w:rsidR="00F35EBE">
          <w:rPr>
            <w:rStyle w:val="Literal"/>
          </w:rPr>
          <w:t xml:space="preserve"> </w:t>
        </w:r>
      </w:ins>
      <w:r w:rsidRPr="009C0DE2">
        <w:rPr>
          <w:rFonts w:hint="eastAsia"/>
        </w:rPr>
        <w:t>value</w:t>
      </w:r>
      <w:del w:id="2090" w:author="AnneMarieW" w:date="2018-03-22T11:34:00Z">
        <w:r w:rsidRPr="009C0DE2" w:rsidDel="00F35EBE">
          <w:rPr>
            <w:rFonts w:hint="eastAsia"/>
          </w:rPr>
          <w:delText xml:space="preserve"> of</w:delText>
        </w:r>
        <w:r w:rsidR="00C84259" w:rsidRPr="00F51973" w:rsidDel="00F35EBE">
          <w:delText xml:space="preserve"> </w:delText>
        </w:r>
        <w:r w:rsidRPr="009C0DE2" w:rsidDel="00F35EBE">
          <w:rPr>
            <w:rStyle w:val="Literal"/>
            <w:rFonts w:hint="eastAsia"/>
          </w:rPr>
          <w:delText>!</w:delText>
        </w:r>
      </w:del>
      <w:r w:rsidRPr="009C0DE2">
        <w:rPr>
          <w:rFonts w:hint="eastAsia"/>
        </w:rPr>
        <w:t>. Because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 never</w:t>
      </w:r>
      <w:r w:rsidR="00C84259" w:rsidRPr="00F51973">
        <w:t xml:space="preserve"> </w:t>
      </w:r>
      <w:r w:rsidRPr="009C0DE2">
        <w:rPr>
          <w:rFonts w:hint="eastAsia"/>
        </w:rPr>
        <w:t>have a value, Rust decides that the type of</w:t>
      </w:r>
      <w:r w:rsidR="00C84259" w:rsidRPr="00F51973">
        <w:t xml:space="preserve"> </w:t>
      </w:r>
      <w:r w:rsidRPr="009C0DE2">
        <w:rPr>
          <w:rStyle w:val="Literal"/>
          <w:rFonts w:hint="eastAsia"/>
        </w:rPr>
        <w:t>guess</w:t>
      </w:r>
      <w:r w:rsidR="00C84259" w:rsidRPr="00F51973">
        <w:t xml:space="preserve"> </w:t>
      </w:r>
      <w:r w:rsidRPr="009C0DE2">
        <w:rPr>
          <w:rFonts w:hint="eastAsia"/>
        </w:rPr>
        <w:t>is</w:t>
      </w:r>
      <w:r w:rsidR="00C84259" w:rsidRPr="00F51973">
        <w:t xml:space="preserve"> </w:t>
      </w:r>
      <w:r w:rsidRPr="009C0DE2">
        <w:rPr>
          <w:rStyle w:val="Literal"/>
          <w:rFonts w:hint="eastAsia"/>
        </w:rPr>
        <w:t>u32</w:t>
      </w:r>
      <w:r w:rsidRPr="009C0DE2">
        <w:rPr>
          <w:rFonts w:hint="eastAsia"/>
        </w:rPr>
        <w:t>.</w:t>
      </w:r>
    </w:p>
    <w:p w14:paraId="593612FB" w14:textId="77777777" w:rsidR="00DF5F30" w:rsidRPr="009C0DE2" w:rsidRDefault="00DF5F30" w:rsidP="00173090">
      <w:pPr>
        <w:pStyle w:val="Body"/>
      </w:pPr>
      <w:r w:rsidRPr="009C0DE2">
        <w:rPr>
          <w:rFonts w:hint="eastAsia"/>
        </w:rPr>
        <w:lastRenderedPageBreak/>
        <w:t>The formal way of describing this behavior is that expressions of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can</w:t>
      </w:r>
      <w:r w:rsidR="00C84259" w:rsidRPr="00F51973">
        <w:t xml:space="preserve"> </w:t>
      </w:r>
      <w:r w:rsidRPr="009C0DE2">
        <w:rPr>
          <w:rFonts w:hint="eastAsia"/>
        </w:rPr>
        <w:t>be coerced into any other type. We</w:t>
      </w:r>
      <w:r w:rsidRPr="009C0DE2">
        <w:t>’</w:t>
      </w:r>
      <w:r w:rsidRPr="009C0DE2">
        <w:rPr>
          <w:rFonts w:hint="eastAsia"/>
        </w:rPr>
        <w:t>re allowed to end this</w:t>
      </w:r>
      <w:r w:rsidR="00C84259" w:rsidRPr="00F51973">
        <w:t xml:space="preserve"> </w:t>
      </w:r>
      <w:r w:rsidRPr="009C0DE2">
        <w:rPr>
          <w:rStyle w:val="Literal"/>
          <w:rFonts w:hint="eastAsia"/>
        </w:rPr>
        <w:t>match</w:t>
      </w:r>
      <w:r w:rsidR="00C84259" w:rsidRPr="00F51973">
        <w:t xml:space="preserve"> </w:t>
      </w:r>
      <w:r w:rsidRPr="009C0DE2">
        <w:rPr>
          <w:rFonts w:hint="eastAsia"/>
        </w:rPr>
        <w:t>arm with</w:t>
      </w:r>
      <w:r w:rsidR="00C84259" w:rsidRPr="00F51973">
        <w:t xml:space="preserve"> </w:t>
      </w:r>
      <w:r w:rsidRPr="009C0DE2">
        <w:rPr>
          <w:rStyle w:val="Literal"/>
          <w:rFonts w:hint="eastAsia"/>
        </w:rPr>
        <w:t>continue</w:t>
      </w:r>
      <w:r w:rsidR="00C84259" w:rsidRPr="00F51973">
        <w:t xml:space="preserve"> </w:t>
      </w:r>
      <w:r w:rsidRPr="009C0DE2">
        <w:rPr>
          <w:rFonts w:hint="eastAsia"/>
        </w:rPr>
        <w:t>because</w:t>
      </w:r>
      <w:r w:rsidR="00C84259" w:rsidRPr="00F51973">
        <w:t xml:space="preserve"> </w:t>
      </w:r>
      <w:r w:rsidRPr="009C0DE2">
        <w:rPr>
          <w:rStyle w:val="Literal"/>
          <w:rFonts w:hint="eastAsia"/>
        </w:rPr>
        <w:t>continue</w:t>
      </w:r>
      <w:r w:rsidR="00C84259" w:rsidRPr="00F51973">
        <w:t xml:space="preserve"> </w:t>
      </w:r>
      <w:r w:rsidRPr="009C0DE2">
        <w:rPr>
          <w:rFonts w:hint="eastAsia"/>
        </w:rPr>
        <w:t>doesn</w:t>
      </w:r>
      <w:r w:rsidRPr="009C0DE2">
        <w:t>’</w:t>
      </w:r>
      <w:r w:rsidRPr="009C0DE2">
        <w:rPr>
          <w:rFonts w:hint="eastAsia"/>
        </w:rPr>
        <w:t xml:space="preserve">t </w:t>
      </w:r>
      <w:del w:id="2091" w:author="AnneMarieW" w:date="2018-03-21T15:15:00Z">
        <w:r w:rsidRPr="009C0DE2" w:rsidDel="000576F8">
          <w:rPr>
            <w:rFonts w:hint="eastAsia"/>
          </w:rPr>
          <w:delText xml:space="preserve">actually </w:delText>
        </w:r>
      </w:del>
      <w:r w:rsidRPr="009C0DE2">
        <w:rPr>
          <w:rFonts w:hint="eastAsia"/>
        </w:rPr>
        <w:t xml:space="preserve">return a value; </w:t>
      </w:r>
      <w:del w:id="2092" w:author="AnneMarieW" w:date="2018-03-21T15:15:00Z">
        <w:r w:rsidRPr="009C0DE2" w:rsidDel="000576F8">
          <w:rPr>
            <w:rFonts w:hint="eastAsia"/>
          </w:rPr>
          <w:delText xml:space="preserve">it </w:delText>
        </w:r>
      </w:del>
      <w:r w:rsidRPr="009C0DE2">
        <w:rPr>
          <w:rFonts w:hint="eastAsia"/>
        </w:rPr>
        <w:t>instead</w:t>
      </w:r>
      <w:ins w:id="2093" w:author="AnneMarieW" w:date="2018-03-21T15:15:00Z">
        <w:r w:rsidR="000576F8">
          <w:t>, it</w:t>
        </w:r>
      </w:ins>
      <w:r w:rsidRPr="009C0DE2">
        <w:rPr>
          <w:rFonts w:hint="eastAsia"/>
        </w:rPr>
        <w:t xml:space="preserve"> moves</w:t>
      </w:r>
      <w:r w:rsidR="00C84259" w:rsidRPr="00F51973">
        <w:t xml:space="preserve"> </w:t>
      </w:r>
      <w:r w:rsidRPr="009C0DE2">
        <w:rPr>
          <w:rFonts w:hint="eastAsia"/>
        </w:rPr>
        <w:t>control back to the top of the loop, so in the</w:t>
      </w:r>
      <w:r w:rsidR="00C84259" w:rsidRPr="00F51973">
        <w:t xml:space="preserve"> </w:t>
      </w:r>
      <w:r w:rsidRPr="009C0DE2">
        <w:rPr>
          <w:rStyle w:val="Literal"/>
          <w:rFonts w:hint="eastAsia"/>
        </w:rPr>
        <w:t>Err</w:t>
      </w:r>
      <w:r w:rsidR="00C84259" w:rsidRPr="00F51973">
        <w:t xml:space="preserve"> </w:t>
      </w:r>
      <w:r w:rsidRPr="009C0DE2">
        <w:rPr>
          <w:rFonts w:hint="eastAsia"/>
        </w:rPr>
        <w:t xml:space="preserve">case, we never </w:t>
      </w:r>
      <w:del w:id="2094" w:author="AnneMarieW" w:date="2018-03-21T15:15:00Z">
        <w:r w:rsidRPr="009C0DE2" w:rsidDel="000576F8">
          <w:rPr>
            <w:rFonts w:hint="eastAsia"/>
          </w:rPr>
          <w:delText>actually</w:delText>
        </w:r>
        <w:r w:rsidR="00C84259" w:rsidRPr="00F51973" w:rsidDel="000576F8">
          <w:delText xml:space="preserve"> </w:delText>
        </w:r>
      </w:del>
      <w:r w:rsidRPr="009C0DE2">
        <w:rPr>
          <w:rFonts w:hint="eastAsia"/>
        </w:rPr>
        <w:t>assign a value to</w:t>
      </w:r>
      <w:r w:rsidR="00C84259" w:rsidRPr="00F51973">
        <w:t xml:space="preserve"> </w:t>
      </w:r>
      <w:r w:rsidRPr="009C0DE2">
        <w:rPr>
          <w:rStyle w:val="Literal"/>
          <w:rFonts w:hint="eastAsia"/>
        </w:rPr>
        <w:t>guess</w:t>
      </w:r>
      <w:r w:rsidRPr="009C0DE2">
        <w:rPr>
          <w:rFonts w:hint="eastAsia"/>
        </w:rPr>
        <w:t>.</w:t>
      </w:r>
    </w:p>
    <w:p w14:paraId="0A8309DE" w14:textId="3DD459DA" w:rsidR="00DF5F30" w:rsidRPr="00F51973" w:rsidRDefault="009C0DE2" w:rsidP="00173090">
      <w:pPr>
        <w:pStyle w:val="Body"/>
      </w:pPr>
      <w:del w:id="2095" w:author="Carol Nichols" w:date="2018-03-27T14:04:00Z">
        <w:r w:rsidRPr="00F51973" w:rsidDel="00085F2C">
          <w:delText xml:space="preserve"> </w:delText>
        </w:r>
      </w:del>
      <w:r w:rsidR="00DF5F30" w:rsidRPr="00F51973">
        <w:rPr>
          <w:rFonts w:hint="eastAsia"/>
        </w:rPr>
        <w:t xml:space="preserve">The never type is </w:t>
      </w:r>
      <w:del w:id="2096" w:author="AnneMarieW" w:date="2018-03-22T11:35:00Z">
        <w:r w:rsidR="00DF5F30" w:rsidRPr="00F51973" w:rsidDel="00F35EBE">
          <w:rPr>
            <w:rFonts w:hint="eastAsia"/>
          </w:rPr>
          <w:delText xml:space="preserve">also </w:delText>
        </w:r>
      </w:del>
      <w:r w:rsidR="00DF5F30" w:rsidRPr="00F51973">
        <w:rPr>
          <w:rFonts w:hint="eastAsia"/>
        </w:rPr>
        <w:t>useful with</w:t>
      </w:r>
      <w:r w:rsidR="00C84259" w:rsidRPr="00F51973">
        <w:t xml:space="preserve"> </w:t>
      </w:r>
      <w:ins w:id="2097" w:author="Carol Nichols" w:date="2018-03-27T14:04:00Z">
        <w:r w:rsidR="00FC40DE">
          <w:t xml:space="preserve">the </w:t>
        </w:r>
      </w:ins>
      <w:r w:rsidR="00DF5F30" w:rsidRPr="00FC40DE">
        <w:rPr>
          <w:rStyle w:val="Literal"/>
          <w:rPrChange w:id="2098" w:author="Carol Nichols" w:date="2018-03-27T14:04:00Z">
            <w:rPr/>
          </w:rPrChange>
        </w:rPr>
        <w:t>panic!</w:t>
      </w:r>
      <w:ins w:id="2099" w:author="Carol Nichols" w:date="2018-03-27T14:04:00Z">
        <w:r w:rsidR="00FC40DE">
          <w:t xml:space="preserve"> macro</w:t>
        </w:r>
      </w:ins>
      <w:ins w:id="2100" w:author="AnneMarieW" w:date="2018-03-22T11:35:00Z">
        <w:r w:rsidR="00F35EBE">
          <w:t xml:space="preserve"> as well</w:t>
        </w:r>
      </w:ins>
      <w:r w:rsidR="00DF5F30" w:rsidRPr="00F51973">
        <w:rPr>
          <w:rFonts w:hint="eastAsia"/>
        </w:rPr>
        <w:t>. Remember the</w:t>
      </w:r>
      <w:r w:rsidR="00C84259" w:rsidRPr="00F51973">
        <w:t xml:space="preserve"> </w:t>
      </w:r>
      <w:r w:rsidR="00DF5F30" w:rsidRPr="00FC40DE">
        <w:rPr>
          <w:rStyle w:val="Literal"/>
          <w:rPrChange w:id="2101" w:author="Carol Nichols" w:date="2018-03-27T14:04:00Z">
            <w:rPr/>
          </w:rPrChange>
        </w:rPr>
        <w:t>unwrap</w:t>
      </w:r>
      <w:r w:rsidR="00C84259" w:rsidRPr="00F51973">
        <w:t xml:space="preserve"> </w:t>
      </w:r>
      <w:r w:rsidR="00DF5F30" w:rsidRPr="00F51973">
        <w:rPr>
          <w:rFonts w:hint="eastAsia"/>
        </w:rPr>
        <w:t>function</w:t>
      </w:r>
      <w:r w:rsidR="00C84259" w:rsidRPr="00F51973">
        <w:t xml:space="preserve"> </w:t>
      </w:r>
      <w:r w:rsidR="00DF5F30" w:rsidRPr="00F51973">
        <w:rPr>
          <w:rFonts w:hint="eastAsia"/>
        </w:rPr>
        <w:t>that we call on</w:t>
      </w:r>
      <w:r w:rsidR="00C84259" w:rsidRPr="00F51973">
        <w:t xml:space="preserve"> </w:t>
      </w:r>
      <w:r w:rsidR="006D1401" w:rsidRPr="006D1401">
        <w:rPr>
          <w:rStyle w:val="Literal"/>
          <w:rPrChange w:id="2102" w:author="AnneMarieW" w:date="2018-03-21T15:16:00Z">
            <w:rPr>
              <w:rFonts w:ascii="Courier" w:hAnsi="Courier"/>
              <w:color w:val="0000FF"/>
              <w:sz w:val="20"/>
            </w:rPr>
          </w:rPrChange>
        </w:rPr>
        <w:t>Option&lt;T&gt;</w:t>
      </w:r>
      <w:r w:rsidR="00C84259" w:rsidRPr="00F51973">
        <w:t xml:space="preserve"> </w:t>
      </w:r>
      <w:r w:rsidR="00DF5F30" w:rsidRPr="00F51973">
        <w:rPr>
          <w:rFonts w:hint="eastAsia"/>
        </w:rPr>
        <w:t>values to produce a value or panic? Here</w:t>
      </w:r>
      <w:del w:id="2103" w:author="AnneMarieW" w:date="2018-03-21T15:16:00Z">
        <w:r w:rsidR="00DF5F30" w:rsidRPr="00F51973" w:rsidDel="000576F8">
          <w:delText>’</w:delText>
        </w:r>
      </w:del>
      <w:ins w:id="2104" w:author="AnneMarieW" w:date="2018-03-21T15:16:00Z">
        <w:r w:rsidR="000576F8">
          <w:t xml:space="preserve"> i</w:t>
        </w:r>
      </w:ins>
      <w:r w:rsidR="00DF5F30" w:rsidRPr="00F51973">
        <w:rPr>
          <w:rFonts w:hint="eastAsia"/>
        </w:rPr>
        <w:t>s its</w:t>
      </w:r>
      <w:r w:rsidR="00C84259" w:rsidRPr="00F51973">
        <w:t xml:space="preserve"> </w:t>
      </w:r>
      <w:r w:rsidR="00DF5F30" w:rsidRPr="00F51973">
        <w:rPr>
          <w:rFonts w:hint="eastAsia"/>
        </w:rPr>
        <w:t>definition:</w:t>
      </w:r>
    </w:p>
    <w:p w14:paraId="601E4597" w14:textId="77777777" w:rsidR="00DF5F30" w:rsidRPr="009C0DE2" w:rsidRDefault="00DF5F30" w:rsidP="00F51973">
      <w:pPr>
        <w:pStyle w:val="CodeA"/>
      </w:pPr>
      <w:r w:rsidRPr="009C0DE2">
        <w:rPr>
          <w:rFonts w:hint="eastAsia"/>
        </w:rPr>
        <w:t>impl&lt;T&gt; Option&lt;T&gt; {</w:t>
      </w:r>
    </w:p>
    <w:p w14:paraId="046097B0" w14:textId="3097BC9B" w:rsidR="00DF5F30" w:rsidRPr="009C0DE2" w:rsidRDefault="00C84259" w:rsidP="00873601">
      <w:pPr>
        <w:pStyle w:val="CodeB"/>
      </w:pPr>
      <w:r>
        <w:rPr>
          <w:rFonts w:hint="eastAsia"/>
        </w:rPr>
        <w:t xml:space="preserve"> </w:t>
      </w:r>
      <w:ins w:id="2105" w:author="Carol Nichols" w:date="2018-03-27T14:05:00Z">
        <w:r w:rsidR="00FC40DE">
          <w:t xml:space="preserve">   </w:t>
        </w:r>
      </w:ins>
      <w:r w:rsidR="00DF5F30" w:rsidRPr="009C0DE2">
        <w:rPr>
          <w:rFonts w:hint="eastAsia"/>
        </w:rPr>
        <w:t>pub fn unwrap(self) -&gt; T {</w:t>
      </w:r>
    </w:p>
    <w:p w14:paraId="08A7E8A6" w14:textId="09C4613D" w:rsidR="00DF5F30" w:rsidRPr="009C0DE2" w:rsidRDefault="00C84259" w:rsidP="00873601">
      <w:pPr>
        <w:pStyle w:val="CodeB"/>
      </w:pPr>
      <w:r>
        <w:rPr>
          <w:rFonts w:hint="eastAsia"/>
        </w:rPr>
        <w:t xml:space="preserve">  </w:t>
      </w:r>
      <w:ins w:id="2106" w:author="Carol Nichols" w:date="2018-03-27T14:05:00Z">
        <w:r w:rsidR="00FC40DE">
          <w:t xml:space="preserve">      </w:t>
        </w:r>
      </w:ins>
      <w:r w:rsidR="00DF5F30" w:rsidRPr="009C0DE2">
        <w:rPr>
          <w:rFonts w:hint="eastAsia"/>
        </w:rPr>
        <w:t>match self {</w:t>
      </w:r>
    </w:p>
    <w:p w14:paraId="2C94D424" w14:textId="769142B4" w:rsidR="00DF5F30" w:rsidRPr="009C0DE2" w:rsidRDefault="00FC40DE" w:rsidP="00873601">
      <w:pPr>
        <w:pStyle w:val="CodeB"/>
      </w:pPr>
      <w:ins w:id="2107" w:author="Carol Nichols" w:date="2018-03-27T14:05:00Z">
        <w:r>
          <w:t xml:space="preserve">         </w:t>
        </w:r>
      </w:ins>
      <w:r w:rsidR="00C84259">
        <w:rPr>
          <w:rFonts w:hint="eastAsia"/>
        </w:rPr>
        <w:t xml:space="preserve">   </w:t>
      </w:r>
      <w:r w:rsidR="00DF5F30" w:rsidRPr="009C0DE2">
        <w:rPr>
          <w:rFonts w:hint="eastAsia"/>
        </w:rPr>
        <w:t>Some(val) =&gt; val,</w:t>
      </w:r>
    </w:p>
    <w:p w14:paraId="649B2684" w14:textId="70B03403" w:rsidR="00DF5F30" w:rsidRPr="009C0DE2" w:rsidRDefault="00FC40DE" w:rsidP="00873601">
      <w:pPr>
        <w:pStyle w:val="CodeB"/>
      </w:pPr>
      <w:ins w:id="2108" w:author="Carol Nichols" w:date="2018-03-27T14:05:00Z">
        <w:r>
          <w:t xml:space="preserve">         </w:t>
        </w:r>
      </w:ins>
      <w:r w:rsidR="00C84259">
        <w:rPr>
          <w:rFonts w:hint="eastAsia"/>
        </w:rPr>
        <w:t xml:space="preserve">   </w:t>
      </w:r>
      <w:r w:rsidR="00DF5F30" w:rsidRPr="009C0DE2">
        <w:rPr>
          <w:rFonts w:hint="eastAsia"/>
        </w:rPr>
        <w:t>None =&gt; panic!("called `Option::unwrap()` on a `None` value"),</w:t>
      </w:r>
    </w:p>
    <w:p w14:paraId="2F21940F" w14:textId="7FB4E93E" w:rsidR="00DF5F30" w:rsidRPr="009C0DE2" w:rsidRDefault="00C84259" w:rsidP="00873601">
      <w:pPr>
        <w:pStyle w:val="CodeB"/>
      </w:pPr>
      <w:r>
        <w:rPr>
          <w:rFonts w:hint="eastAsia"/>
        </w:rPr>
        <w:t xml:space="preserve">  </w:t>
      </w:r>
      <w:ins w:id="2109" w:author="Carol Nichols" w:date="2018-03-27T14:05:00Z">
        <w:r w:rsidR="00FC40DE">
          <w:t xml:space="preserve">      </w:t>
        </w:r>
      </w:ins>
      <w:r w:rsidR="00DF5F30" w:rsidRPr="009C0DE2">
        <w:rPr>
          <w:rFonts w:hint="eastAsia"/>
        </w:rPr>
        <w:t>}</w:t>
      </w:r>
    </w:p>
    <w:p w14:paraId="3639D1D3" w14:textId="78FEAEE4" w:rsidR="00DF5F30" w:rsidRPr="009C0DE2" w:rsidRDefault="00C84259" w:rsidP="00873601">
      <w:pPr>
        <w:pStyle w:val="CodeB"/>
      </w:pPr>
      <w:r>
        <w:rPr>
          <w:rFonts w:hint="eastAsia"/>
        </w:rPr>
        <w:t xml:space="preserve"> </w:t>
      </w:r>
      <w:ins w:id="2110" w:author="Carol Nichols" w:date="2018-03-27T14:05:00Z">
        <w:r w:rsidR="00FC40DE">
          <w:t xml:space="preserve">   </w:t>
        </w:r>
      </w:ins>
      <w:r w:rsidR="00DF5F30" w:rsidRPr="009C0DE2">
        <w:rPr>
          <w:rFonts w:hint="eastAsia"/>
        </w:rPr>
        <w:t>}</w:t>
      </w:r>
    </w:p>
    <w:p w14:paraId="63336557" w14:textId="77777777" w:rsidR="00DF5F30" w:rsidRPr="009C0DE2" w:rsidRDefault="00DF5F30" w:rsidP="009C0DE2">
      <w:pPr>
        <w:pStyle w:val="CodeC"/>
      </w:pPr>
      <w:r w:rsidRPr="009C0DE2">
        <w:rPr>
          <w:rFonts w:hint="eastAsia"/>
        </w:rPr>
        <w:t>}</w:t>
      </w:r>
    </w:p>
    <w:p w14:paraId="45C3A4B4" w14:textId="3A1CC917" w:rsidR="00DF5F30" w:rsidRPr="009C0DE2" w:rsidRDefault="00DF5F30" w:rsidP="00173090">
      <w:pPr>
        <w:pStyle w:val="Body"/>
      </w:pPr>
      <w:del w:id="2111" w:author="AnneMarieW" w:date="2018-03-21T15:16:00Z">
        <w:r w:rsidRPr="009C0DE2" w:rsidDel="000576F8">
          <w:rPr>
            <w:rFonts w:hint="eastAsia"/>
          </w:rPr>
          <w:delText>Here</w:delText>
        </w:r>
      </w:del>
      <w:ins w:id="2112" w:author="AnneMarieW" w:date="2018-03-21T15:16:00Z">
        <w:r w:rsidR="000576F8">
          <w:t>In this code</w:t>
        </w:r>
      </w:ins>
      <w:r w:rsidRPr="009C0DE2">
        <w:rPr>
          <w:rFonts w:hint="eastAsia"/>
        </w:rPr>
        <w:t>, the same thing happens as in the</w:t>
      </w:r>
      <w:r w:rsidR="00C84259" w:rsidRPr="00F51973">
        <w:t xml:space="preserve"> </w:t>
      </w:r>
      <w:r w:rsidRPr="009C0DE2">
        <w:rPr>
          <w:rStyle w:val="Literal"/>
          <w:rFonts w:hint="eastAsia"/>
        </w:rPr>
        <w:t>match</w:t>
      </w:r>
      <w:r w:rsidR="00C84259" w:rsidRPr="00F51973">
        <w:t xml:space="preserve"> </w:t>
      </w:r>
      <w:r w:rsidRPr="009C0DE2">
        <w:rPr>
          <w:rFonts w:hint="eastAsia"/>
        </w:rPr>
        <w:t xml:space="preserve">in Listing 19-34: </w:t>
      </w:r>
      <w:del w:id="2113" w:author="Carol Nichols" w:date="2018-03-27T14:05:00Z">
        <w:r w:rsidRPr="009C0DE2" w:rsidDel="002210D8">
          <w:rPr>
            <w:rFonts w:hint="eastAsia"/>
          </w:rPr>
          <w:delText>we know</w:delText>
        </w:r>
      </w:del>
      <w:ins w:id="2114" w:author="Carol Nichols" w:date="2018-03-27T14:05:00Z">
        <w:r w:rsidR="002210D8">
          <w:t>Rust sees</w:t>
        </w:r>
      </w:ins>
      <w:r w:rsidRPr="009C0DE2">
        <w:rPr>
          <w:rFonts w:hint="eastAsia"/>
        </w:rPr>
        <w:t xml:space="preserve"> that</w:t>
      </w:r>
      <w:r w:rsidR="00C84259" w:rsidRPr="00F51973">
        <w:t xml:space="preserve"> </w:t>
      </w:r>
      <w:r w:rsidRPr="009C0DE2">
        <w:rPr>
          <w:rStyle w:val="Literal"/>
          <w:rFonts w:hint="eastAsia"/>
        </w:rPr>
        <w:t>val</w:t>
      </w:r>
      <w:r w:rsidR="00C84259" w:rsidRPr="00F51973">
        <w:t xml:space="preserve"> </w:t>
      </w:r>
      <w:r w:rsidRPr="009C0DE2">
        <w:rPr>
          <w:rFonts w:hint="eastAsia"/>
        </w:rPr>
        <w:t>has the type</w:t>
      </w:r>
      <w:r w:rsidR="00C84259" w:rsidRPr="00F51973">
        <w:t xml:space="preserve"> </w:t>
      </w:r>
      <w:r w:rsidRPr="009C0DE2">
        <w:rPr>
          <w:rStyle w:val="Literal"/>
          <w:rFonts w:hint="eastAsia"/>
        </w:rPr>
        <w:t>T</w:t>
      </w:r>
      <w:del w:id="2115" w:author="AnneMarieW" w:date="2018-03-21T15:16:00Z">
        <w:r w:rsidRPr="009C0DE2" w:rsidDel="000576F8">
          <w:rPr>
            <w:rFonts w:hint="eastAsia"/>
          </w:rPr>
          <w:delText>,</w:delText>
        </w:r>
      </w:del>
      <w:r w:rsidRPr="009C0DE2">
        <w:rPr>
          <w:rFonts w:hint="eastAsia"/>
        </w:rPr>
        <w:t xml:space="preserve"> and</w:t>
      </w:r>
      <w:r w:rsidR="00C84259" w:rsidRPr="00F51973">
        <w:t xml:space="preserve"> </w:t>
      </w:r>
      <w:r w:rsidRPr="009C0DE2">
        <w:rPr>
          <w:rStyle w:val="Literal"/>
          <w:rFonts w:hint="eastAsia"/>
        </w:rPr>
        <w:t>panic!</w:t>
      </w:r>
      <w:r w:rsidR="00C84259" w:rsidRPr="00F51973">
        <w:t xml:space="preserve"> </w:t>
      </w:r>
      <w:r w:rsidRPr="009C0DE2">
        <w:rPr>
          <w:rFonts w:hint="eastAsia"/>
        </w:rPr>
        <w:t>has the type</w:t>
      </w:r>
      <w:r w:rsidR="00C84259" w:rsidRPr="00F51973">
        <w:t xml:space="preserve"> </w:t>
      </w:r>
      <w:r w:rsidRPr="009C0DE2">
        <w:rPr>
          <w:rStyle w:val="Literal"/>
          <w:rFonts w:hint="eastAsia"/>
        </w:rPr>
        <w:t>!</w:t>
      </w:r>
      <w:del w:id="2116" w:author="AnneMarieW" w:date="2018-03-22T11:35:00Z">
        <w:r w:rsidRPr="009C0DE2" w:rsidDel="003B37A0">
          <w:rPr>
            <w:rFonts w:hint="eastAsia"/>
          </w:rPr>
          <w:delText>,</w:delText>
        </w:r>
      </w:del>
      <w:r w:rsidRPr="009C0DE2">
        <w:rPr>
          <w:rFonts w:hint="eastAsia"/>
        </w:rPr>
        <w:t xml:space="preserve"> so the result of the</w:t>
      </w:r>
      <w:r w:rsidR="00C84259" w:rsidRPr="00F51973">
        <w:t xml:space="preserve"> </w:t>
      </w:r>
      <w:r w:rsidRPr="009C0DE2">
        <w:rPr>
          <w:rFonts w:hint="eastAsia"/>
        </w:rPr>
        <w:t>overall</w:t>
      </w:r>
      <w:r w:rsidR="00C84259" w:rsidRPr="00F51973">
        <w:t xml:space="preserve"> </w:t>
      </w:r>
      <w:r w:rsidRPr="009C0DE2">
        <w:rPr>
          <w:rStyle w:val="Literal"/>
          <w:rFonts w:hint="eastAsia"/>
        </w:rPr>
        <w:t>match</w:t>
      </w:r>
      <w:r w:rsidR="00C84259" w:rsidRPr="00F51973">
        <w:t xml:space="preserve"> </w:t>
      </w:r>
      <w:r w:rsidRPr="009C0DE2">
        <w:rPr>
          <w:rFonts w:hint="eastAsia"/>
        </w:rPr>
        <w:t>expression is</w:t>
      </w:r>
      <w:r w:rsidR="00C84259" w:rsidRPr="00F51973">
        <w:t xml:space="preserve"> </w:t>
      </w:r>
      <w:r w:rsidRPr="009C0DE2">
        <w:rPr>
          <w:rStyle w:val="Literal"/>
          <w:rFonts w:hint="eastAsia"/>
        </w:rPr>
        <w:t>T</w:t>
      </w:r>
      <w:r w:rsidRPr="009C0DE2">
        <w:rPr>
          <w:rFonts w:hint="eastAsia"/>
        </w:rPr>
        <w:t xml:space="preserve">. This </w:t>
      </w:r>
      <w:ins w:id="2117" w:author="AnneMarieW" w:date="2018-03-21T15:16:00Z">
        <w:r w:rsidR="000576F8">
          <w:t xml:space="preserve">code </w:t>
        </w:r>
      </w:ins>
      <w:r w:rsidRPr="009C0DE2">
        <w:rPr>
          <w:rFonts w:hint="eastAsia"/>
        </w:rPr>
        <w:t>works because</w:t>
      </w:r>
      <w:r w:rsidR="00C84259" w:rsidRPr="00F51973">
        <w:t xml:space="preserve"> </w:t>
      </w:r>
      <w:r w:rsidRPr="009C0DE2">
        <w:rPr>
          <w:rStyle w:val="Literal"/>
          <w:rFonts w:hint="eastAsia"/>
        </w:rPr>
        <w:t>panic!</w:t>
      </w:r>
      <w:r w:rsidR="00C84259" w:rsidRPr="00F51973">
        <w:t xml:space="preserve"> </w:t>
      </w:r>
      <w:r w:rsidRPr="009C0DE2">
        <w:rPr>
          <w:rFonts w:hint="eastAsia"/>
        </w:rPr>
        <w:t>doesn</w:t>
      </w:r>
      <w:r w:rsidRPr="009C0DE2">
        <w:t>’</w:t>
      </w:r>
      <w:r w:rsidRPr="009C0DE2">
        <w:rPr>
          <w:rFonts w:hint="eastAsia"/>
        </w:rPr>
        <w:t>t produce</w:t>
      </w:r>
      <w:r w:rsidR="00C84259" w:rsidRPr="00F51973">
        <w:t xml:space="preserve"> </w:t>
      </w:r>
      <w:r w:rsidRPr="009C0DE2">
        <w:rPr>
          <w:rFonts w:hint="eastAsia"/>
        </w:rPr>
        <w:t>a value; it ends the program. In the</w:t>
      </w:r>
      <w:r w:rsidR="00C84259" w:rsidRPr="00F51973">
        <w:t xml:space="preserve"> </w:t>
      </w:r>
      <w:r w:rsidRPr="009C0DE2">
        <w:rPr>
          <w:rStyle w:val="Literal"/>
          <w:rFonts w:hint="eastAsia"/>
        </w:rPr>
        <w:t>None</w:t>
      </w:r>
      <w:r w:rsidR="00C84259" w:rsidRPr="00F51973">
        <w:t xml:space="preserve"> </w:t>
      </w:r>
      <w:r w:rsidRPr="009C0DE2">
        <w:rPr>
          <w:rFonts w:hint="eastAsia"/>
        </w:rPr>
        <w:t>case, we won</w:t>
      </w:r>
      <w:r w:rsidRPr="009C0DE2">
        <w:t>’</w:t>
      </w:r>
      <w:r w:rsidRPr="009C0DE2">
        <w:rPr>
          <w:rFonts w:hint="eastAsia"/>
        </w:rPr>
        <w:t>t be returning a value</w:t>
      </w:r>
      <w:r w:rsidR="00C84259" w:rsidRPr="00F51973">
        <w:t xml:space="preserve"> </w:t>
      </w:r>
      <w:r w:rsidRPr="009C0DE2">
        <w:rPr>
          <w:rFonts w:hint="eastAsia"/>
        </w:rPr>
        <w:t>from</w:t>
      </w:r>
      <w:r w:rsidR="00C84259" w:rsidRPr="00F51973">
        <w:t xml:space="preserve"> </w:t>
      </w:r>
      <w:r w:rsidRPr="009C0DE2">
        <w:rPr>
          <w:rStyle w:val="Literal"/>
          <w:rFonts w:hint="eastAsia"/>
        </w:rPr>
        <w:t>unwrap</w:t>
      </w:r>
      <w:r w:rsidRPr="009C0DE2">
        <w:rPr>
          <w:rFonts w:hint="eastAsia"/>
        </w:rPr>
        <w:t>, so this code is valid.</w:t>
      </w:r>
    </w:p>
    <w:p w14:paraId="7D926F05" w14:textId="77777777" w:rsidR="00DF5F30" w:rsidRPr="009C0DE2" w:rsidRDefault="00DF5F30" w:rsidP="00173090">
      <w:pPr>
        <w:pStyle w:val="Body"/>
      </w:pPr>
      <w:r w:rsidRPr="009C0DE2">
        <w:rPr>
          <w:rFonts w:hint="eastAsia"/>
        </w:rPr>
        <w:t>One final expression that has the type</w:t>
      </w:r>
      <w:r w:rsidR="00C84259" w:rsidRPr="00F51973">
        <w:t xml:space="preserve"> </w:t>
      </w:r>
      <w:r w:rsidRPr="00B118CA">
        <w:rPr>
          <w:rStyle w:val="Literal"/>
          <w:rFonts w:hint="eastAsia"/>
        </w:rPr>
        <w:t>!</w:t>
      </w:r>
      <w:r w:rsidRPr="00B118CA">
        <w:rPr>
          <w:rFonts w:hint="eastAsia"/>
        </w:rPr>
        <w:t xml:space="preserve"> </w:t>
      </w:r>
      <w:r w:rsidRPr="009C0DE2">
        <w:rPr>
          <w:rFonts w:hint="eastAsia"/>
        </w:rPr>
        <w:t>is a</w:t>
      </w:r>
      <w:r w:rsidR="00C84259" w:rsidRPr="00F51973">
        <w:t xml:space="preserve"> </w:t>
      </w:r>
      <w:r w:rsidRPr="009C0DE2">
        <w:rPr>
          <w:rStyle w:val="Literal"/>
          <w:rFonts w:hint="eastAsia"/>
        </w:rPr>
        <w:t>loop</w:t>
      </w:r>
      <w:r w:rsidRPr="009C0DE2">
        <w:rPr>
          <w:rFonts w:hint="eastAsia"/>
        </w:rPr>
        <w:t>:</w:t>
      </w:r>
    </w:p>
    <w:p w14:paraId="75BA06A7" w14:textId="77777777" w:rsidR="00DF5F30" w:rsidRPr="009C0DE2" w:rsidRDefault="00DF5F30" w:rsidP="00F51973">
      <w:pPr>
        <w:pStyle w:val="CodeA"/>
      </w:pPr>
      <w:r w:rsidRPr="009C0DE2">
        <w:rPr>
          <w:rFonts w:hint="eastAsia"/>
        </w:rPr>
        <w:t>print!("forever ");</w:t>
      </w:r>
    </w:p>
    <w:p w14:paraId="7C9E2DF9" w14:textId="77777777" w:rsidR="00DF5F30" w:rsidRPr="009C0DE2" w:rsidRDefault="00DF5F30" w:rsidP="009C0DE2">
      <w:pPr>
        <w:pStyle w:val="CodeB"/>
      </w:pPr>
    </w:p>
    <w:p w14:paraId="5B56ACA8" w14:textId="77777777" w:rsidR="00DF5F30" w:rsidRPr="009C0DE2" w:rsidRDefault="00DF5F30" w:rsidP="009C0DE2">
      <w:pPr>
        <w:pStyle w:val="CodeB"/>
      </w:pPr>
      <w:r w:rsidRPr="009C0DE2">
        <w:rPr>
          <w:rFonts w:hint="eastAsia"/>
        </w:rPr>
        <w:t>loop {</w:t>
      </w:r>
    </w:p>
    <w:p w14:paraId="272A84F8" w14:textId="5EE7C566" w:rsidR="00DF5F30" w:rsidRPr="009C0DE2" w:rsidRDefault="00C84259" w:rsidP="00873601">
      <w:pPr>
        <w:pStyle w:val="CodeB"/>
      </w:pPr>
      <w:r>
        <w:rPr>
          <w:rFonts w:hint="eastAsia"/>
        </w:rPr>
        <w:t xml:space="preserve"> </w:t>
      </w:r>
      <w:ins w:id="2118" w:author="Carol Nichols" w:date="2018-03-27T14:06:00Z">
        <w:r w:rsidR="0075670F">
          <w:t xml:space="preserve">   </w:t>
        </w:r>
      </w:ins>
      <w:r w:rsidR="00DF5F30" w:rsidRPr="009C0DE2">
        <w:rPr>
          <w:rFonts w:hint="eastAsia"/>
        </w:rPr>
        <w:t>print!("and ever ");</w:t>
      </w:r>
    </w:p>
    <w:p w14:paraId="253BF310" w14:textId="77777777" w:rsidR="00DF5F30" w:rsidRPr="009C0DE2" w:rsidRDefault="00DF5F30" w:rsidP="009C0DE2">
      <w:pPr>
        <w:pStyle w:val="CodeC"/>
      </w:pPr>
      <w:r w:rsidRPr="009C0DE2">
        <w:rPr>
          <w:rFonts w:hint="eastAsia"/>
        </w:rPr>
        <w:t>}</w:t>
      </w:r>
    </w:p>
    <w:p w14:paraId="07E885E8" w14:textId="77777777" w:rsidR="00DF5F30" w:rsidRPr="009C0DE2" w:rsidRDefault="00DF5F30" w:rsidP="00173090">
      <w:pPr>
        <w:pStyle w:val="Body"/>
      </w:pPr>
      <w:r w:rsidRPr="009C0DE2">
        <w:rPr>
          <w:rFonts w:hint="eastAsia"/>
        </w:rPr>
        <w:t xml:space="preserve">Here, the loop never ends, so </w:t>
      </w:r>
      <w:del w:id="2119" w:author="AnneMarieW" w:date="2018-03-22T11:36:00Z">
        <w:r w:rsidRPr="009C0DE2" w:rsidDel="003B37A0">
          <w:rPr>
            <w:rFonts w:hint="eastAsia"/>
          </w:rPr>
          <w:delText>the</w:delText>
        </w:r>
      </w:del>
      <w:ins w:id="2120" w:author="AnneMarieW" w:date="2018-03-22T11:36:00Z">
        <w:r w:rsidR="003B37A0" w:rsidRPr="009C0DE2">
          <w:rPr>
            <w:rStyle w:val="Literal"/>
            <w:rFonts w:hint="eastAsia"/>
          </w:rPr>
          <w:t>!</w:t>
        </w:r>
        <w:r w:rsidR="003B37A0" w:rsidRPr="003B37A0">
          <w:rPr>
            <w:rFonts w:hint="eastAsia"/>
          </w:rPr>
          <w:t xml:space="preserve"> </w:t>
        </w:r>
        <w:r w:rsidR="003B37A0" w:rsidRPr="009C0DE2">
          <w:rPr>
            <w:rFonts w:hint="eastAsia"/>
          </w:rPr>
          <w:t>is</w:t>
        </w:r>
      </w:ins>
      <w:r w:rsidRPr="009C0DE2">
        <w:rPr>
          <w:rFonts w:hint="eastAsia"/>
        </w:rPr>
        <w:t xml:space="preserve"> </w:t>
      </w:r>
      <w:ins w:id="2121" w:author="AnneMarieW" w:date="2018-03-22T11:36:00Z">
        <w:r w:rsidR="003B37A0">
          <w:t xml:space="preserve">the </w:t>
        </w:r>
      </w:ins>
      <w:r w:rsidRPr="009C0DE2">
        <w:rPr>
          <w:rFonts w:hint="eastAsia"/>
        </w:rPr>
        <w:t>value of the expression</w:t>
      </w:r>
      <w:del w:id="2122" w:author="AnneMarieW" w:date="2018-03-22T11:36:00Z">
        <w:r w:rsidRPr="009C0DE2" w:rsidDel="003B37A0">
          <w:rPr>
            <w:rFonts w:hint="eastAsia"/>
          </w:rPr>
          <w:delText xml:space="preserve"> is</w:delText>
        </w:r>
        <w:r w:rsidR="00C84259" w:rsidRPr="00F51973" w:rsidDel="003B37A0">
          <w:delText xml:space="preserve"> </w:delText>
        </w:r>
        <w:r w:rsidRPr="009C0DE2" w:rsidDel="003B37A0">
          <w:rPr>
            <w:rStyle w:val="Literal"/>
            <w:rFonts w:hint="eastAsia"/>
          </w:rPr>
          <w:delText>!</w:delText>
        </w:r>
      </w:del>
      <w:r w:rsidRPr="009C0DE2">
        <w:rPr>
          <w:rFonts w:hint="eastAsia"/>
        </w:rPr>
        <w:t xml:space="preserve">. </w:t>
      </w:r>
      <w:ins w:id="2123" w:author="AnneMarieW" w:date="2018-03-21T15:17:00Z">
        <w:r w:rsidR="000576F8">
          <w:t>H</w:t>
        </w:r>
        <w:r w:rsidR="000576F8" w:rsidRPr="009C0DE2">
          <w:rPr>
            <w:rFonts w:hint="eastAsia"/>
          </w:rPr>
          <w:t>owever,</w:t>
        </w:r>
        <w:r w:rsidR="000576F8">
          <w:t xml:space="preserve"> </w:t>
        </w:r>
      </w:ins>
      <w:del w:id="2124" w:author="AnneMarieW" w:date="2018-03-21T15:17:00Z">
        <w:r w:rsidRPr="009C0DE2" w:rsidDel="000576F8">
          <w:rPr>
            <w:rFonts w:hint="eastAsia"/>
          </w:rPr>
          <w:delText>T</w:delText>
        </w:r>
      </w:del>
      <w:ins w:id="2125" w:author="AnneMarieW" w:date="2018-03-21T15:17:00Z">
        <w:r w:rsidR="000576F8">
          <w:t>t</w:t>
        </w:r>
      </w:ins>
      <w:r w:rsidRPr="009C0DE2">
        <w:rPr>
          <w:rFonts w:hint="eastAsia"/>
        </w:rPr>
        <w:t>his wouldn</w:t>
      </w:r>
      <w:r w:rsidRPr="009C0DE2">
        <w:t>’</w:t>
      </w:r>
      <w:r w:rsidRPr="009C0DE2">
        <w:rPr>
          <w:rFonts w:hint="eastAsia"/>
        </w:rPr>
        <w:t>t</w:t>
      </w:r>
      <w:r w:rsidR="00C84259" w:rsidRPr="00F51973">
        <w:t xml:space="preserve"> </w:t>
      </w:r>
      <w:r w:rsidRPr="009C0DE2">
        <w:rPr>
          <w:rFonts w:hint="eastAsia"/>
        </w:rPr>
        <w:t>be true if we included a</w:t>
      </w:r>
      <w:r w:rsidR="00C84259" w:rsidRPr="00F51973">
        <w:t xml:space="preserve"> </w:t>
      </w:r>
      <w:r w:rsidRPr="009C0DE2">
        <w:rPr>
          <w:rStyle w:val="Literal"/>
          <w:rFonts w:hint="eastAsia"/>
        </w:rPr>
        <w:t>break</w:t>
      </w:r>
      <w:r w:rsidRPr="009C0DE2">
        <w:rPr>
          <w:rFonts w:hint="eastAsia"/>
        </w:rPr>
        <w:t xml:space="preserve">, </w:t>
      </w:r>
      <w:del w:id="2126" w:author="AnneMarieW" w:date="2018-03-21T15:17:00Z">
        <w:r w:rsidRPr="009C0DE2" w:rsidDel="000576F8">
          <w:rPr>
            <w:rFonts w:hint="eastAsia"/>
          </w:rPr>
          <w:delText>however, as</w:delText>
        </w:r>
      </w:del>
      <w:ins w:id="2127" w:author="AnneMarieW" w:date="2018-03-21T15:17:00Z">
        <w:r w:rsidR="000576F8">
          <w:t>because</w:t>
        </w:r>
      </w:ins>
      <w:r w:rsidRPr="009C0DE2">
        <w:rPr>
          <w:rFonts w:hint="eastAsia"/>
        </w:rPr>
        <w:t xml:space="preserve"> the loop would terminate when it</w:t>
      </w:r>
      <w:r w:rsidR="00C84259" w:rsidRPr="00F51973">
        <w:t xml:space="preserve"> </w:t>
      </w:r>
      <w:r w:rsidRPr="009C0DE2">
        <w:rPr>
          <w:rFonts w:hint="eastAsia"/>
        </w:rPr>
        <w:t>got to the</w:t>
      </w:r>
      <w:r w:rsidR="00C84259" w:rsidRPr="00F51973">
        <w:t xml:space="preserve"> </w:t>
      </w:r>
      <w:r w:rsidRPr="009C0DE2">
        <w:rPr>
          <w:rStyle w:val="Literal"/>
          <w:rFonts w:hint="eastAsia"/>
        </w:rPr>
        <w:t>break</w:t>
      </w:r>
      <w:r w:rsidRPr="009C0DE2">
        <w:rPr>
          <w:rFonts w:hint="eastAsia"/>
        </w:rPr>
        <w:t>.</w:t>
      </w:r>
    </w:p>
    <w:p w14:paraId="7E65C7A1" w14:textId="41644807" w:rsidR="00DF5F30" w:rsidRPr="00C32DA6" w:rsidRDefault="00DF5F30" w:rsidP="00873601">
      <w:pPr>
        <w:pStyle w:val="HeadB"/>
        <w:rPr>
          <w:rStyle w:val="Literal"/>
          <w:rFonts w:eastAsia="Microsoft YaHei"/>
          <w:rPrChange w:id="2128" w:author="Carol Nichols" w:date="2018-03-27T14:06:00Z">
            <w:rPr>
              <w:rFonts w:eastAsia="Microsoft YaHei"/>
            </w:rPr>
          </w:rPrChange>
        </w:rPr>
      </w:pPr>
      <w:bookmarkStart w:id="2129" w:name="dynamically-sized-types-&amp;-`sized`"/>
      <w:bookmarkStart w:id="2130" w:name="_Toc508803087"/>
      <w:bookmarkEnd w:id="2129"/>
      <w:r w:rsidRPr="009C0DE2">
        <w:rPr>
          <w:rFonts w:eastAsia="Microsoft YaHei" w:hint="eastAsia"/>
        </w:rPr>
        <w:t>Dynamically Sized Types</w:t>
      </w:r>
      <w:commentRangeStart w:id="2131"/>
      <w:commentRangeStart w:id="2132"/>
      <w:commentRangeStart w:id="2133"/>
      <w:r w:rsidRPr="009C0DE2">
        <w:rPr>
          <w:rFonts w:eastAsia="Microsoft YaHei" w:hint="eastAsia"/>
        </w:rPr>
        <w:t xml:space="preserve"> </w:t>
      </w:r>
      <w:ins w:id="2134" w:author="Carol Nichols" w:date="2018-03-27T14:06:00Z">
        <w:r w:rsidR="00C32DA6">
          <w:rPr>
            <w:rFonts w:eastAsia="Microsoft YaHei"/>
          </w:rPr>
          <w:t>and</w:t>
        </w:r>
      </w:ins>
      <w:del w:id="2135" w:author="Carol Nichols" w:date="2018-03-27T14:06:00Z">
        <w:r w:rsidRPr="009C0DE2" w:rsidDel="00C32DA6">
          <w:rPr>
            <w:rFonts w:eastAsia="Microsoft YaHei" w:hint="eastAsia"/>
          </w:rPr>
          <w:delText>&amp;</w:delText>
        </w:r>
      </w:del>
      <w:commentRangeEnd w:id="2131"/>
      <w:r w:rsidR="00075719">
        <w:rPr>
          <w:rStyle w:val="CommentReference"/>
          <w:rFonts w:ascii="Times New Roman" w:hAnsi="Times New Roman"/>
          <w:b w:val="0"/>
          <w:i w:val="0"/>
        </w:rPr>
        <w:commentReference w:id="2131"/>
      </w:r>
      <w:commentRangeEnd w:id="2132"/>
      <w:r w:rsidR="00F836DB">
        <w:rPr>
          <w:rStyle w:val="CommentReference"/>
          <w:rFonts w:ascii="Times New Roman" w:hAnsi="Times New Roman"/>
          <w:b w:val="0"/>
          <w:i w:val="0"/>
        </w:rPr>
        <w:commentReference w:id="2132"/>
      </w:r>
      <w:commentRangeEnd w:id="2133"/>
      <w:r w:rsidR="00C32DA6">
        <w:rPr>
          <w:rStyle w:val="CommentReference"/>
          <w:rFonts w:ascii="Times New Roman" w:hAnsi="Times New Roman"/>
          <w:b w:val="0"/>
          <w:i w:val="0"/>
        </w:rPr>
        <w:commentReference w:id="2133"/>
      </w:r>
      <w:r w:rsidR="00C84259" w:rsidRPr="00F51973">
        <w:t xml:space="preserve"> </w:t>
      </w:r>
      <w:r w:rsidRPr="00C32DA6">
        <w:rPr>
          <w:rStyle w:val="Literal"/>
          <w:rPrChange w:id="2136" w:author="Carol Nichols" w:date="2018-03-27T14:06:00Z">
            <w:rPr/>
          </w:rPrChange>
        </w:rPr>
        <w:t>Sized</w:t>
      </w:r>
      <w:bookmarkEnd w:id="2130"/>
    </w:p>
    <w:p w14:paraId="21A86E17" w14:textId="04C1C491" w:rsidR="00DF5F30" w:rsidRPr="009C0DE2" w:rsidRDefault="00DF5F30" w:rsidP="00873601">
      <w:pPr>
        <w:pStyle w:val="BodyFirst"/>
        <w:rPr>
          <w:rFonts w:eastAsia="Microsoft YaHei"/>
        </w:rPr>
      </w:pPr>
      <w:r w:rsidRPr="009C0DE2">
        <w:rPr>
          <w:rFonts w:eastAsia="Microsoft YaHei" w:hint="eastAsia"/>
        </w:rPr>
        <w:t>Due to Rust</w:t>
      </w:r>
      <w:r w:rsidRPr="009C0DE2">
        <w:rPr>
          <w:rFonts w:eastAsia="Microsoft YaHei"/>
        </w:rPr>
        <w:t>’</w:t>
      </w:r>
      <w:r w:rsidRPr="009C0DE2">
        <w:rPr>
          <w:rFonts w:eastAsia="Microsoft YaHei" w:hint="eastAsia"/>
        </w:rPr>
        <w:t xml:space="preserve">s need to know </w:t>
      </w:r>
      <w:ins w:id="2137" w:author="AnneMarieW" w:date="2018-03-21T15:18:00Z">
        <w:r w:rsidR="00C6184D">
          <w:rPr>
            <w:rFonts w:eastAsia="Microsoft YaHei"/>
          </w:rPr>
          <w:t>certain details, such as</w:t>
        </w:r>
      </w:ins>
      <w:del w:id="2138" w:author="AnneMarieW" w:date="2018-03-21T15:18:00Z">
        <w:r w:rsidRPr="009C0DE2" w:rsidDel="00C6184D">
          <w:rPr>
            <w:rFonts w:eastAsia="Microsoft YaHei" w:hint="eastAsia"/>
          </w:rPr>
          <w:delText>things like</w:delText>
        </w:r>
      </w:del>
      <w:r w:rsidRPr="009C0DE2">
        <w:rPr>
          <w:rFonts w:eastAsia="Microsoft YaHei" w:hint="eastAsia"/>
        </w:rPr>
        <w:t xml:space="preserve"> how much space to allocate for a value</w:t>
      </w:r>
      <w:r w:rsidR="00C84259" w:rsidRPr="00F51973">
        <w:t xml:space="preserve"> </w:t>
      </w:r>
      <w:r w:rsidRPr="009C0DE2">
        <w:rPr>
          <w:rFonts w:eastAsia="Microsoft YaHei" w:hint="eastAsia"/>
        </w:rPr>
        <w:t>of a particular type, there</w:t>
      </w:r>
      <w:ins w:id="2139" w:author="AnneMarieW" w:date="2018-03-21T15:18:00Z">
        <w:r w:rsidR="00C6184D">
          <w:rPr>
            <w:rFonts w:eastAsia="Microsoft YaHei"/>
          </w:rPr>
          <w:t xml:space="preserve"> </w:t>
        </w:r>
      </w:ins>
      <w:del w:id="2140" w:author="AnneMarieW" w:date="2018-03-21T15:18:00Z">
        <w:r w:rsidRPr="009C0DE2" w:rsidDel="00C6184D">
          <w:rPr>
            <w:rFonts w:eastAsia="Microsoft YaHei"/>
          </w:rPr>
          <w:delText>’</w:delText>
        </w:r>
      </w:del>
      <w:ins w:id="2141" w:author="AnneMarieW" w:date="2018-03-21T15:18:00Z">
        <w:r w:rsidR="00C6184D">
          <w:rPr>
            <w:rFonts w:eastAsia="Microsoft YaHei"/>
          </w:rPr>
          <w:t>i</w:t>
        </w:r>
      </w:ins>
      <w:r w:rsidRPr="009C0DE2">
        <w:rPr>
          <w:rFonts w:eastAsia="Microsoft YaHei" w:hint="eastAsia"/>
        </w:rPr>
        <w:t>s a corner of its type system that can be</w:t>
      </w:r>
      <w:r w:rsidR="00C84259" w:rsidRPr="00F51973">
        <w:t xml:space="preserve"> </w:t>
      </w:r>
      <w:r w:rsidRPr="009C0DE2">
        <w:rPr>
          <w:rFonts w:eastAsia="Microsoft YaHei" w:hint="eastAsia"/>
        </w:rPr>
        <w:t>confusing: the concept of</w:t>
      </w:r>
      <w:r w:rsidR="00C84259" w:rsidRPr="00F51973">
        <w:t xml:space="preserve"> </w:t>
      </w:r>
      <w:r w:rsidRPr="009C0DE2">
        <w:rPr>
          <w:rStyle w:val="EmphasisItalic"/>
          <w:rFonts w:eastAsia="Microsoft YaHei" w:hint="eastAsia"/>
        </w:rPr>
        <w:t>dynamically sized types</w:t>
      </w:r>
      <w:r w:rsidRPr="009C0DE2">
        <w:rPr>
          <w:rFonts w:eastAsia="Microsoft YaHei" w:hint="eastAsia"/>
        </w:rPr>
        <w:t>. Sometimes referred to as</w:t>
      </w:r>
      <w:del w:id="2142" w:author="Carol Nichols" w:date="2018-03-28T09:34:00Z">
        <w:r w:rsidR="009C0DE2" w:rsidRPr="00F51973" w:rsidDel="00AD2FCF">
          <w:delText xml:space="preserve"> </w:delText>
        </w:r>
      </w:del>
      <w:r w:rsidR="00C84259" w:rsidRPr="00F51973">
        <w:t xml:space="preserve"> </w:t>
      </w:r>
      <w:del w:id="2143" w:author="AnneMarieW" w:date="2018-03-21T15:19:00Z">
        <w:r w:rsidR="006D1401" w:rsidRPr="006D1401">
          <w:rPr>
            <w:rStyle w:val="EmphasisItalic"/>
            <w:rFonts w:eastAsia="Microsoft YaHei"/>
            <w:rPrChange w:id="2144"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45" w:author="AnneMarieW" w:date="2018-03-21T15:20:00Z">
            <w:rPr>
              <w:rFonts w:ascii="Courier" w:eastAsia="Microsoft YaHei" w:hAnsi="Courier"/>
              <w:color w:val="0000FF"/>
              <w:sz w:val="20"/>
            </w:rPr>
          </w:rPrChange>
        </w:rPr>
        <w:t>DSTs</w:t>
      </w:r>
      <w:del w:id="2146" w:author="AnneMarieW" w:date="2018-03-21T15:19:00Z">
        <w:r w:rsidRPr="00B118CA" w:rsidDel="00C6184D">
          <w:rPr>
            <w:rFonts w:eastAsia="Microsoft YaHei"/>
          </w:rPr>
          <w:delText>”</w:delText>
        </w:r>
      </w:del>
      <w:ins w:id="2147" w:author="AnneMarieW" w:date="2018-03-21T15:19:00Z">
        <w:r w:rsidR="00C6184D">
          <w:rPr>
            <w:rFonts w:eastAsia="Microsoft YaHei"/>
          </w:rPr>
          <w:t xml:space="preserve"> </w:t>
        </w:r>
      </w:ins>
      <w:r w:rsidRPr="009C0DE2">
        <w:rPr>
          <w:rFonts w:eastAsia="Microsoft YaHei" w:hint="eastAsia"/>
        </w:rPr>
        <w:t xml:space="preserve">or </w:t>
      </w:r>
      <w:del w:id="2148" w:author="AnneMarieW" w:date="2018-03-21T15:19:00Z">
        <w:r w:rsidR="006D1401" w:rsidRPr="006D1401">
          <w:rPr>
            <w:rStyle w:val="EmphasisItalic"/>
            <w:rFonts w:eastAsia="Microsoft YaHei"/>
            <w:rPrChange w:id="2149" w:author="AnneMarieW" w:date="2018-03-21T15:20:00Z">
              <w:rPr>
                <w:rFonts w:ascii="Courier" w:eastAsia="Microsoft YaHei" w:hAnsi="Courier"/>
                <w:color w:val="0000FF"/>
                <w:sz w:val="20"/>
              </w:rPr>
            </w:rPrChange>
          </w:rPr>
          <w:delText>“</w:delText>
        </w:r>
      </w:del>
      <w:r w:rsidR="006D1401" w:rsidRPr="006D1401">
        <w:rPr>
          <w:rStyle w:val="EmphasisItalic"/>
          <w:rFonts w:eastAsia="Microsoft YaHei"/>
          <w:rPrChange w:id="2150" w:author="AnneMarieW" w:date="2018-03-21T15:20:00Z">
            <w:rPr>
              <w:rFonts w:ascii="Courier" w:eastAsia="Microsoft YaHei" w:hAnsi="Courier"/>
              <w:color w:val="0000FF"/>
              <w:sz w:val="20"/>
            </w:rPr>
          </w:rPrChange>
        </w:rPr>
        <w:t>unsized types</w:t>
      </w:r>
      <w:ins w:id="2151" w:author="AnneMarieW" w:date="2018-03-21T15:19:00Z">
        <w:r w:rsidR="00C6184D">
          <w:rPr>
            <w:rFonts w:eastAsia="Microsoft YaHei"/>
          </w:rPr>
          <w:t>,</w:t>
        </w:r>
      </w:ins>
      <w:del w:id="2152" w:author="AnneMarieW" w:date="2018-03-21T15:19:00Z">
        <w:r w:rsidRPr="00B118CA" w:rsidDel="00C6184D">
          <w:rPr>
            <w:rFonts w:eastAsia="Microsoft YaHei"/>
          </w:rPr>
          <w:delText>”</w:delText>
        </w:r>
        <w:r w:rsidRPr="00B118CA" w:rsidDel="00C6184D">
          <w:rPr>
            <w:rFonts w:eastAsia="Microsoft YaHei" w:hint="eastAsia"/>
          </w:rPr>
          <w:delText>,</w:delText>
        </w:r>
      </w:del>
      <w:r w:rsidRPr="009C0DE2">
        <w:rPr>
          <w:rFonts w:eastAsia="Microsoft YaHei" w:hint="eastAsia"/>
        </w:rPr>
        <w:t xml:space="preserve"> these types let us </w:t>
      </w:r>
      <w:commentRangeStart w:id="2153"/>
      <w:commentRangeStart w:id="2154"/>
      <w:del w:id="2155" w:author="Carol Nichols" w:date="2018-03-27T14:08:00Z">
        <w:r w:rsidRPr="009C0DE2" w:rsidDel="00266CDB">
          <w:rPr>
            <w:rFonts w:eastAsia="Microsoft YaHei" w:hint="eastAsia"/>
          </w:rPr>
          <w:delText>talk about</w:delText>
        </w:r>
      </w:del>
      <w:ins w:id="2156" w:author="Carol Nichols" w:date="2018-03-27T14:08:00Z">
        <w:r w:rsidR="00266CDB">
          <w:rPr>
            <w:rFonts w:eastAsia="Microsoft YaHei"/>
          </w:rPr>
          <w:t>write code using</w:t>
        </w:r>
      </w:ins>
      <w:r w:rsidRPr="009C0DE2">
        <w:rPr>
          <w:rFonts w:eastAsia="Microsoft YaHei" w:hint="eastAsia"/>
        </w:rPr>
        <w:t xml:space="preserve"> </w:t>
      </w:r>
      <w:del w:id="2157" w:author="Carol Nichols" w:date="2018-03-27T14:09:00Z">
        <w:r w:rsidRPr="009C0DE2" w:rsidDel="00843E20">
          <w:rPr>
            <w:rFonts w:eastAsia="Microsoft YaHei" w:hint="eastAsia"/>
          </w:rPr>
          <w:delText xml:space="preserve">types </w:delText>
        </w:r>
      </w:del>
      <w:commentRangeEnd w:id="2153"/>
      <w:ins w:id="2158" w:author="Carol Nichols" w:date="2018-03-27T14:09:00Z">
        <w:r w:rsidR="00843E20">
          <w:rPr>
            <w:rFonts w:eastAsia="Microsoft YaHei"/>
          </w:rPr>
          <w:t>value</w:t>
        </w:r>
        <w:r w:rsidR="00843E20" w:rsidRPr="009C0DE2">
          <w:rPr>
            <w:rFonts w:eastAsia="Microsoft YaHei" w:hint="eastAsia"/>
          </w:rPr>
          <w:t xml:space="preserve">s </w:t>
        </w:r>
      </w:ins>
      <w:r w:rsidR="00F778FA">
        <w:rPr>
          <w:rStyle w:val="CommentReference"/>
        </w:rPr>
        <w:commentReference w:id="2153"/>
      </w:r>
      <w:commentRangeEnd w:id="2154"/>
      <w:r w:rsidR="00266CDB">
        <w:rPr>
          <w:rStyle w:val="CommentReference"/>
        </w:rPr>
        <w:commentReference w:id="2154"/>
      </w:r>
      <w:r w:rsidRPr="009C0DE2">
        <w:rPr>
          <w:rFonts w:eastAsia="Microsoft YaHei" w:hint="eastAsia"/>
        </w:rPr>
        <w:t>whose size we</w:t>
      </w:r>
      <w:r w:rsidR="00C84259" w:rsidRPr="00F51973">
        <w:t xml:space="preserve"> </w:t>
      </w:r>
      <w:r w:rsidRPr="009C0DE2">
        <w:rPr>
          <w:rFonts w:eastAsia="Microsoft YaHei" w:hint="eastAsia"/>
        </w:rPr>
        <w:t>can only know at runtime.</w:t>
      </w:r>
    </w:p>
    <w:p w14:paraId="559432E8" w14:textId="77777777" w:rsidR="00DF5F30" w:rsidRPr="009C0DE2" w:rsidRDefault="00DF5F30" w:rsidP="00173090">
      <w:pPr>
        <w:pStyle w:val="Body"/>
      </w:pPr>
      <w:r w:rsidRPr="009C0DE2">
        <w:rPr>
          <w:rFonts w:hint="eastAsia"/>
        </w:rPr>
        <w:lastRenderedPageBreak/>
        <w:t>Let</w:t>
      </w:r>
      <w:r w:rsidRPr="009C0DE2">
        <w:t>’</w:t>
      </w:r>
      <w:r w:rsidRPr="009C0DE2">
        <w:rPr>
          <w:rFonts w:hint="eastAsia"/>
        </w:rPr>
        <w:t>s dig into the details of a dynamically sized type</w:t>
      </w:r>
      <w:ins w:id="2159" w:author="AnneMarieW" w:date="2018-03-21T15:21:00Z">
        <w:r w:rsidR="00F778FA">
          <w:t xml:space="preserve"> called </w:t>
        </w:r>
        <w:r w:rsidR="00F778FA" w:rsidRPr="009C0DE2">
          <w:rPr>
            <w:rStyle w:val="Literal"/>
            <w:rFonts w:hint="eastAsia"/>
          </w:rPr>
          <w:t>str</w:t>
        </w:r>
      </w:ins>
      <w:del w:id="2160" w:author="AnneMarieW" w:date="2018-03-21T15:21:00Z">
        <w:r w:rsidRPr="009C0DE2" w:rsidDel="00F778FA">
          <w:rPr>
            <w:rFonts w:hint="eastAsia"/>
          </w:rPr>
          <w:delText xml:space="preserve"> </w:delText>
        </w:r>
      </w:del>
      <w:ins w:id="2161" w:author="AnneMarieW" w:date="2018-03-21T15:21:00Z">
        <w:r w:rsidR="00F778FA">
          <w:t>, which</w:t>
        </w:r>
      </w:ins>
      <w:del w:id="2162" w:author="AnneMarieW" w:date="2018-03-21T15:21:00Z">
        <w:r w:rsidRPr="009C0DE2" w:rsidDel="00F778FA">
          <w:rPr>
            <w:rFonts w:hint="eastAsia"/>
          </w:rPr>
          <w:delText>that</w:delText>
        </w:r>
      </w:del>
      <w:r w:rsidRPr="009C0DE2">
        <w:rPr>
          <w:rFonts w:hint="eastAsia"/>
        </w:rPr>
        <w:t xml:space="preserve"> we</w:t>
      </w:r>
      <w:r w:rsidRPr="009C0DE2">
        <w:t>’</w:t>
      </w:r>
      <w:r w:rsidRPr="009C0DE2">
        <w:rPr>
          <w:rFonts w:hint="eastAsia"/>
        </w:rPr>
        <w:t>ve been using</w:t>
      </w:r>
      <w:r w:rsidR="00C84259" w:rsidRPr="00F51973">
        <w:t xml:space="preserve"> </w:t>
      </w:r>
      <w:del w:id="2163" w:author="AnneMarieW" w:date="2018-03-21T15:21:00Z">
        <w:r w:rsidRPr="009C0DE2" w:rsidDel="00F778FA">
          <w:rPr>
            <w:rFonts w:hint="eastAsia"/>
          </w:rPr>
          <w:delText>this whole</w:delText>
        </w:r>
      </w:del>
      <w:ins w:id="2164" w:author="AnneMarieW" w:date="2018-03-21T15:21:00Z">
        <w:r w:rsidR="00F778FA">
          <w:t>throughout the</w:t>
        </w:r>
      </w:ins>
      <w:r w:rsidRPr="009C0DE2">
        <w:rPr>
          <w:rFonts w:hint="eastAsia"/>
        </w:rPr>
        <w:t xml:space="preserve"> book</w:t>
      </w:r>
      <w:del w:id="2165" w:author="AnneMarieW" w:date="2018-03-21T15:21:00Z">
        <w:r w:rsidRPr="009C0DE2" w:rsidDel="00F778FA">
          <w:rPr>
            <w:rFonts w:hint="eastAsia"/>
          </w:rPr>
          <w:delText>:</w:delText>
        </w:r>
        <w:r w:rsidR="00C84259" w:rsidRPr="00F51973" w:rsidDel="00F778FA">
          <w:delText xml:space="preserve"> </w:delText>
        </w:r>
        <w:r w:rsidRPr="009C0DE2" w:rsidDel="00F778FA">
          <w:rPr>
            <w:rStyle w:val="Literal"/>
            <w:rFonts w:hint="eastAsia"/>
          </w:rPr>
          <w:delText>str</w:delText>
        </w:r>
      </w:del>
      <w:r w:rsidRPr="009C0DE2">
        <w:rPr>
          <w:rFonts w:hint="eastAsia"/>
        </w:rPr>
        <w:t>. That</w:t>
      </w:r>
      <w:r w:rsidRPr="009C0DE2">
        <w:t>’</w:t>
      </w:r>
      <w:r w:rsidRPr="009C0DE2">
        <w:rPr>
          <w:rFonts w:hint="eastAsia"/>
        </w:rPr>
        <w:t>s right, not</w:t>
      </w:r>
      <w:r w:rsidR="00C84259" w:rsidRPr="00F51973">
        <w:t xml:space="preserve"> </w:t>
      </w:r>
      <w:r w:rsidRPr="009C0DE2">
        <w:rPr>
          <w:rStyle w:val="Literal"/>
          <w:rFonts w:hint="eastAsia"/>
        </w:rPr>
        <w:t>&amp;str</w:t>
      </w:r>
      <w:r w:rsidRPr="009C0DE2">
        <w:rPr>
          <w:rFonts w:hint="eastAsia"/>
        </w:rPr>
        <w:t>, but</w:t>
      </w:r>
      <w:r w:rsidR="00C84259" w:rsidRPr="00F51973">
        <w:t xml:space="preserve"> </w:t>
      </w:r>
      <w:r w:rsidRPr="009C0DE2">
        <w:rPr>
          <w:rStyle w:val="Literal"/>
          <w:rFonts w:hint="eastAsia"/>
        </w:rPr>
        <w:t>str</w:t>
      </w:r>
      <w:r w:rsidR="00C84259" w:rsidRPr="00F51973">
        <w:t xml:space="preserve"> </w:t>
      </w:r>
      <w:r w:rsidRPr="009C0DE2">
        <w:rPr>
          <w:rFonts w:hint="eastAsia"/>
        </w:rPr>
        <w:t>on its own, is a</w:t>
      </w:r>
      <w:r w:rsidR="00C84259" w:rsidRPr="00F51973">
        <w:t xml:space="preserve"> </w:t>
      </w:r>
      <w:r w:rsidRPr="009C0DE2">
        <w:rPr>
          <w:rFonts w:hint="eastAsia"/>
        </w:rPr>
        <w:t>DST. We can</w:t>
      </w:r>
      <w:r w:rsidRPr="009C0DE2">
        <w:t>’</w:t>
      </w:r>
      <w:r w:rsidRPr="009C0DE2">
        <w:rPr>
          <w:rFonts w:hint="eastAsia"/>
        </w:rPr>
        <w:t>t know how long the string is until runtime, meaning we can</w:t>
      </w:r>
      <w:r w:rsidRPr="009C0DE2">
        <w:t>’</w:t>
      </w:r>
      <w:r w:rsidRPr="009C0DE2">
        <w:rPr>
          <w:rFonts w:hint="eastAsia"/>
        </w:rPr>
        <w:t>t</w:t>
      </w:r>
      <w:r w:rsidR="00C84259" w:rsidRPr="00F51973">
        <w:t xml:space="preserve"> </w:t>
      </w:r>
      <w:r w:rsidRPr="009C0DE2">
        <w:rPr>
          <w:rFonts w:hint="eastAsia"/>
        </w:rPr>
        <w:t>create a variable of type</w:t>
      </w:r>
      <w:r w:rsidR="00C84259" w:rsidRPr="00F51973">
        <w:t xml:space="preserve"> </w:t>
      </w:r>
      <w:r w:rsidRPr="009C0DE2">
        <w:rPr>
          <w:rStyle w:val="Literal"/>
          <w:rFonts w:hint="eastAsia"/>
        </w:rPr>
        <w:t>str</w:t>
      </w:r>
      <w:r w:rsidRPr="009C0DE2">
        <w:rPr>
          <w:rFonts w:hint="eastAsia"/>
        </w:rPr>
        <w:t>, nor can we take an argument of type</w:t>
      </w:r>
      <w:r w:rsidR="00C84259" w:rsidRPr="00F51973">
        <w:t xml:space="preserve"> </w:t>
      </w:r>
      <w:r w:rsidRPr="009C0DE2">
        <w:rPr>
          <w:rStyle w:val="Literal"/>
          <w:rFonts w:hint="eastAsia"/>
        </w:rPr>
        <w:t>str</w:t>
      </w:r>
      <w:r w:rsidRPr="009C0DE2">
        <w:rPr>
          <w:rFonts w:hint="eastAsia"/>
        </w:rPr>
        <w:t>.</w:t>
      </w:r>
      <w:r w:rsidR="00C84259" w:rsidRPr="00F51973">
        <w:t xml:space="preserve"> </w:t>
      </w:r>
      <w:r w:rsidRPr="009C0DE2">
        <w:rPr>
          <w:rFonts w:hint="eastAsia"/>
        </w:rPr>
        <w:t>Consider th</w:t>
      </w:r>
      <w:del w:id="2166" w:author="AnneMarieW" w:date="2018-03-21T15:22:00Z">
        <w:r w:rsidRPr="009C0DE2" w:rsidDel="00F778FA">
          <w:rPr>
            <w:rFonts w:hint="eastAsia"/>
          </w:rPr>
          <w:delText>is</w:delText>
        </w:r>
      </w:del>
      <w:ins w:id="2167" w:author="AnneMarieW" w:date="2018-03-21T15:22:00Z">
        <w:r w:rsidR="00F778FA">
          <w:t>e following</w:t>
        </w:r>
      </w:ins>
      <w:r w:rsidRPr="009C0DE2">
        <w:rPr>
          <w:rFonts w:hint="eastAsia"/>
        </w:rPr>
        <w:t xml:space="preserve"> code, which does not work:</w:t>
      </w:r>
    </w:p>
    <w:p w14:paraId="3171E438" w14:textId="77777777" w:rsidR="00DF5F30" w:rsidRPr="009C0DE2" w:rsidRDefault="00DF5F30" w:rsidP="00F51973">
      <w:pPr>
        <w:pStyle w:val="CodeA"/>
      </w:pPr>
      <w:r w:rsidRPr="009C0DE2">
        <w:rPr>
          <w:rFonts w:hint="eastAsia"/>
        </w:rPr>
        <w:t>let s1: str = "Hello there!";</w:t>
      </w:r>
    </w:p>
    <w:p w14:paraId="794D0E6F" w14:textId="77777777" w:rsidR="00DF5F30" w:rsidRPr="009C0DE2" w:rsidRDefault="00DF5F30" w:rsidP="009C0DE2">
      <w:pPr>
        <w:pStyle w:val="CodeC"/>
      </w:pPr>
      <w:r w:rsidRPr="009C0DE2">
        <w:rPr>
          <w:rFonts w:hint="eastAsia"/>
        </w:rPr>
        <w:t>let s2: str = "How's it going?";</w:t>
      </w:r>
    </w:p>
    <w:p w14:paraId="1C2FAD37" w14:textId="77777777" w:rsidR="00DF5F30" w:rsidRPr="00F51973" w:rsidRDefault="009C0DE2" w:rsidP="00173090">
      <w:pPr>
        <w:pStyle w:val="Body"/>
      </w:pPr>
      <w:del w:id="2168" w:author="janelle" w:date="2018-03-23T16:17:00Z">
        <w:r w:rsidRPr="00F51973" w:rsidDel="00C40395">
          <w:delText xml:space="preserve"> </w:delText>
        </w:r>
      </w:del>
      <w:r w:rsidR="00DF5F30" w:rsidRPr="00F51973">
        <w:rPr>
          <w:rFonts w:hint="eastAsia"/>
        </w:rPr>
        <w:t>Rust needs to know how much memory to allocate for any value of a particular</w:t>
      </w:r>
      <w:r w:rsidR="00C84259" w:rsidRPr="00F51973">
        <w:t xml:space="preserve"> </w:t>
      </w:r>
      <w:r w:rsidR="00DF5F30" w:rsidRPr="00F51973">
        <w:rPr>
          <w:rFonts w:hint="eastAsia"/>
        </w:rPr>
        <w:t xml:space="preserve">type, and all values of a type must use the same amount of memory. If </w:t>
      </w:r>
      <w:ins w:id="2169" w:author="AnneMarieW" w:date="2018-03-22T09:44:00Z">
        <w:r w:rsidR="007D39E6">
          <w:t>Rust</w:t>
        </w:r>
      </w:ins>
      <w:del w:id="2170" w:author="AnneMarieW" w:date="2018-03-22T09:44:00Z">
        <w:r w:rsidR="00DF5F30" w:rsidRPr="00F51973" w:rsidDel="007D39E6">
          <w:rPr>
            <w:rFonts w:hint="eastAsia"/>
          </w:rPr>
          <w:delText>we were</w:delText>
        </w:r>
      </w:del>
      <w:r w:rsidR="00C84259" w:rsidRPr="00F51973">
        <w:t xml:space="preserve"> </w:t>
      </w:r>
      <w:r w:rsidR="00DF5F30" w:rsidRPr="00F51973">
        <w:rPr>
          <w:rFonts w:hint="eastAsia"/>
        </w:rPr>
        <w:t xml:space="preserve">allowed </w:t>
      </w:r>
      <w:ins w:id="2171" w:author="AnneMarieW" w:date="2018-03-22T09:44:00Z">
        <w:r w:rsidR="007D39E6">
          <w:t xml:space="preserve">us </w:t>
        </w:r>
      </w:ins>
      <w:r w:rsidR="00DF5F30" w:rsidRPr="00F51973">
        <w:rPr>
          <w:rFonts w:hint="eastAsia"/>
        </w:rPr>
        <w:t xml:space="preserve">to write this code, </w:t>
      </w:r>
      <w:del w:id="2172" w:author="AnneMarieW" w:date="2018-03-22T09:43:00Z">
        <w:r w:rsidR="00DF5F30" w:rsidRPr="00F51973" w:rsidDel="007D39E6">
          <w:rPr>
            <w:rFonts w:hint="eastAsia"/>
          </w:rPr>
          <w:delText xml:space="preserve">that would mean </w:delText>
        </w:r>
      </w:del>
      <w:r w:rsidR="00DF5F30" w:rsidRPr="00F51973">
        <w:rPr>
          <w:rFonts w:hint="eastAsia"/>
        </w:rPr>
        <w:t>these two</w:t>
      </w:r>
      <w:r w:rsidR="00C84259" w:rsidRPr="00F51973">
        <w:t xml:space="preserve"> </w:t>
      </w:r>
      <w:r w:rsidR="006D1401" w:rsidRPr="006D1401">
        <w:rPr>
          <w:rStyle w:val="Literal"/>
          <w:rPrChange w:id="2173" w:author="AnneMarieW" w:date="2018-03-22T09:43:00Z">
            <w:rPr>
              <w:rFonts w:ascii="Courier" w:hAnsi="Courier"/>
              <w:color w:val="0000FF"/>
              <w:sz w:val="20"/>
            </w:rPr>
          </w:rPrChange>
        </w:rPr>
        <w:t>str</w:t>
      </w:r>
      <w:r w:rsidR="00C84259" w:rsidRPr="00F51973">
        <w:t xml:space="preserve"> </w:t>
      </w:r>
      <w:r w:rsidR="00DF5F30" w:rsidRPr="00F51973">
        <w:rPr>
          <w:rFonts w:hint="eastAsia"/>
        </w:rPr>
        <w:t>values would need</w:t>
      </w:r>
      <w:r w:rsidR="00C84259" w:rsidRPr="00F51973">
        <w:t xml:space="preserve"> </w:t>
      </w:r>
      <w:r w:rsidR="00DF5F30" w:rsidRPr="00F51973">
        <w:rPr>
          <w:rFonts w:hint="eastAsia"/>
        </w:rPr>
        <w:t xml:space="preserve">to take up the </w:t>
      </w:r>
      <w:del w:id="2174" w:author="AnneMarieW" w:date="2018-03-22T09:43:00Z">
        <w:r w:rsidR="00DF5F30" w:rsidRPr="00F51973" w:rsidDel="007D39E6">
          <w:rPr>
            <w:rFonts w:hint="eastAsia"/>
          </w:rPr>
          <w:delText xml:space="preserve">exact </w:delText>
        </w:r>
      </w:del>
      <w:r w:rsidR="00DF5F30" w:rsidRPr="00F51973">
        <w:rPr>
          <w:rFonts w:hint="eastAsia"/>
        </w:rPr>
        <w:t>same amount of space</w:t>
      </w:r>
      <w:del w:id="2175" w:author="AnneMarieW" w:date="2018-03-22T09:44:00Z">
        <w:r w:rsidR="00DF5F30" w:rsidRPr="00F51973" w:rsidDel="007D39E6">
          <w:rPr>
            <w:rFonts w:hint="eastAsia"/>
          </w:rPr>
          <w:delText>,</w:delText>
        </w:r>
      </w:del>
      <w:ins w:id="2176" w:author="AnneMarieW" w:date="2018-03-22T09:44:00Z">
        <w:r w:rsidR="007D39E6">
          <w:t xml:space="preserve">. </w:t>
        </w:r>
      </w:ins>
      <w:del w:id="2177" w:author="AnneMarieW" w:date="2018-03-22T09:44:00Z">
        <w:r w:rsidR="00DF5F30" w:rsidRPr="00F51973" w:rsidDel="007D39E6">
          <w:rPr>
            <w:rFonts w:hint="eastAsia"/>
          </w:rPr>
          <w:delText xml:space="preserve"> </w:delText>
        </w:r>
      </w:del>
      <w:ins w:id="2178" w:author="AnneMarieW" w:date="2018-03-22T09:44:00Z">
        <w:r w:rsidR="007D39E6">
          <w:t>B</w:t>
        </w:r>
      </w:ins>
      <w:del w:id="2179" w:author="AnneMarieW" w:date="2018-03-22T09:44:00Z">
        <w:r w:rsidR="00DF5F30" w:rsidRPr="00F51973" w:rsidDel="007D39E6">
          <w:rPr>
            <w:rFonts w:hint="eastAsia"/>
          </w:rPr>
          <w:delText>b</w:delText>
        </w:r>
      </w:del>
      <w:r w:rsidR="00DF5F30" w:rsidRPr="00F51973">
        <w:rPr>
          <w:rFonts w:hint="eastAsia"/>
        </w:rPr>
        <w:t>ut they have different lengths:</w:t>
      </w:r>
      <w:r w:rsidR="00C84259" w:rsidRPr="00F51973">
        <w:t xml:space="preserve"> </w:t>
      </w:r>
      <w:r w:rsidR="006D1401" w:rsidRPr="006D1401">
        <w:rPr>
          <w:rStyle w:val="Literal"/>
          <w:rPrChange w:id="2180" w:author="AnneMarieW" w:date="2018-03-22T09:43:00Z">
            <w:rPr>
              <w:rFonts w:ascii="Courier" w:hAnsi="Courier"/>
              <w:color w:val="0000FF"/>
              <w:sz w:val="20"/>
            </w:rPr>
          </w:rPrChange>
        </w:rPr>
        <w:t>s1</w:t>
      </w:r>
      <w:r w:rsidR="00C84259" w:rsidRPr="00F51973">
        <w:t xml:space="preserve"> </w:t>
      </w:r>
      <w:r w:rsidR="00DF5F30" w:rsidRPr="00F51973">
        <w:rPr>
          <w:rFonts w:hint="eastAsia"/>
        </w:rPr>
        <w:t>needs 12 bytes of storage</w:t>
      </w:r>
      <w:del w:id="2181" w:author="AnneMarieW" w:date="2018-03-22T09:43:00Z">
        <w:r w:rsidR="00DF5F30" w:rsidRPr="00F51973" w:rsidDel="007D39E6">
          <w:rPr>
            <w:rFonts w:hint="eastAsia"/>
          </w:rPr>
          <w:delText>,</w:delText>
        </w:r>
      </w:del>
      <w:r w:rsidR="00DF5F30" w:rsidRPr="00F51973">
        <w:rPr>
          <w:rFonts w:hint="eastAsia"/>
        </w:rPr>
        <w:t xml:space="preserve"> and</w:t>
      </w:r>
      <w:r w:rsidR="00C84259" w:rsidRPr="00F51973">
        <w:t xml:space="preserve"> </w:t>
      </w:r>
      <w:r w:rsidR="006D1401" w:rsidRPr="006D1401">
        <w:rPr>
          <w:rStyle w:val="Literal"/>
          <w:rPrChange w:id="2182" w:author="AnneMarieW" w:date="2018-03-22T09:43:00Z">
            <w:rPr>
              <w:rFonts w:ascii="Courier" w:hAnsi="Courier"/>
              <w:color w:val="0000FF"/>
              <w:sz w:val="20"/>
            </w:rPr>
          </w:rPrChange>
        </w:rPr>
        <w:t>s2</w:t>
      </w:r>
      <w:r w:rsidR="00C84259" w:rsidRPr="00F51973">
        <w:t xml:space="preserve"> </w:t>
      </w:r>
      <w:r w:rsidR="00DF5F30" w:rsidRPr="00F51973">
        <w:rPr>
          <w:rFonts w:hint="eastAsia"/>
        </w:rPr>
        <w:t>needs 15. This is why it</w:t>
      </w:r>
      <w:r w:rsidR="00DF5F30" w:rsidRPr="00F51973">
        <w:t>’</w:t>
      </w:r>
      <w:r w:rsidR="00DF5F30" w:rsidRPr="00F51973">
        <w:rPr>
          <w:rFonts w:hint="eastAsia"/>
        </w:rPr>
        <w:t>s not</w:t>
      </w:r>
      <w:r w:rsidR="00C84259" w:rsidRPr="00F51973">
        <w:t xml:space="preserve"> </w:t>
      </w:r>
      <w:r w:rsidR="00DF5F30" w:rsidRPr="00F51973">
        <w:rPr>
          <w:rFonts w:hint="eastAsia"/>
        </w:rPr>
        <w:t>possible to create a variable holding a dynamically sized type.</w:t>
      </w:r>
    </w:p>
    <w:p w14:paraId="6C14D83E" w14:textId="1852BDDC" w:rsidR="00DF5F30" w:rsidRPr="00C074AD" w:rsidDel="00C074AD" w:rsidRDefault="00DF5F30">
      <w:pPr>
        <w:pStyle w:val="Body"/>
        <w:rPr>
          <w:del w:id="2183" w:author="AnneMarieW" w:date="2018-03-22T09:47:00Z"/>
          <w:rPrChange w:id="2184" w:author="Carol Nichols" w:date="2018-03-27T14:58:00Z">
            <w:rPr>
              <w:del w:id="2185" w:author="AnneMarieW" w:date="2018-03-22T09:47:00Z"/>
              <w:rFonts w:eastAsia="Microsoft YaHei"/>
            </w:rPr>
          </w:rPrChange>
        </w:rPr>
        <w:pPrChange w:id="2186" w:author="Carol Nichols" w:date="2018-03-27T14:58:00Z">
          <w:pPr>
            <w:pStyle w:val="ProductionDirective"/>
          </w:pPr>
        </w:pPrChange>
      </w:pPr>
      <w:r w:rsidRPr="00C074AD">
        <w:rPr>
          <w:rPrChange w:id="2187" w:author="Carol Nichols" w:date="2018-03-27T14:58:00Z">
            <w:rPr>
              <w:rFonts w:eastAsia="Microsoft YaHei"/>
            </w:rPr>
          </w:rPrChange>
        </w:rPr>
        <w:t xml:space="preserve">So what </w:t>
      </w:r>
      <w:del w:id="2188" w:author="AnneMarieW" w:date="2018-03-22T09:45:00Z">
        <w:r w:rsidRPr="00C074AD" w:rsidDel="007D39E6">
          <w:rPr>
            <w:rPrChange w:id="2189" w:author="Carol Nichols" w:date="2018-03-27T14:58:00Z">
              <w:rPr>
                <w:rFonts w:eastAsia="Microsoft YaHei"/>
              </w:rPr>
            </w:rPrChange>
          </w:rPr>
          <w:delText xml:space="preserve">to </w:delText>
        </w:r>
      </w:del>
      <w:r w:rsidRPr="00C074AD">
        <w:rPr>
          <w:rPrChange w:id="2190" w:author="Carol Nichols" w:date="2018-03-27T14:58:00Z">
            <w:rPr>
              <w:rFonts w:eastAsia="Microsoft YaHei"/>
            </w:rPr>
          </w:rPrChange>
        </w:rPr>
        <w:t>do</w:t>
      </w:r>
      <w:ins w:id="2191" w:author="AnneMarieW" w:date="2018-03-22T09:45:00Z">
        <w:r w:rsidR="007D39E6" w:rsidRPr="00C074AD">
          <w:rPr>
            <w:rPrChange w:id="2192" w:author="Carol Nichols" w:date="2018-03-27T14:58:00Z">
              <w:rPr>
                <w:rFonts w:eastAsia="Microsoft YaHei"/>
              </w:rPr>
            </w:rPrChange>
          </w:rPr>
          <w:t xml:space="preserve"> we do</w:t>
        </w:r>
      </w:ins>
      <w:r w:rsidRPr="00C074AD">
        <w:rPr>
          <w:rPrChange w:id="2193" w:author="Carol Nichols" w:date="2018-03-27T14:58:00Z">
            <w:rPr>
              <w:rFonts w:eastAsia="Microsoft YaHei"/>
            </w:rPr>
          </w:rPrChange>
        </w:rPr>
        <w:t xml:space="preserve">? </w:t>
      </w:r>
      <w:ins w:id="2194" w:author="AnneMarieW" w:date="2018-03-22T09:45:00Z">
        <w:r w:rsidR="007D39E6" w:rsidRPr="00C074AD">
          <w:rPr>
            <w:rPrChange w:id="2195" w:author="Carol Nichols" w:date="2018-03-27T14:58:00Z">
              <w:rPr>
                <w:rFonts w:eastAsia="Microsoft YaHei"/>
              </w:rPr>
            </w:rPrChange>
          </w:rPr>
          <w:t>In this case,</w:t>
        </w:r>
      </w:ins>
      <w:del w:id="2196" w:author="AnneMarieW" w:date="2018-03-22T09:45:00Z">
        <w:r w:rsidRPr="00C074AD" w:rsidDel="007D39E6">
          <w:rPr>
            <w:rPrChange w:id="2197" w:author="Carol Nichols" w:date="2018-03-27T14:58:00Z">
              <w:rPr>
                <w:rFonts w:eastAsia="Microsoft YaHei"/>
              </w:rPr>
            </w:rPrChange>
          </w:rPr>
          <w:delText>Y</w:delText>
        </w:r>
      </w:del>
      <w:ins w:id="2198" w:author="AnneMarieW" w:date="2018-03-22T09:45:00Z">
        <w:r w:rsidR="007D39E6" w:rsidRPr="00C074AD">
          <w:rPr>
            <w:rPrChange w:id="2199" w:author="Carol Nichols" w:date="2018-03-27T14:58:00Z">
              <w:rPr>
                <w:rFonts w:eastAsia="Microsoft YaHei"/>
              </w:rPr>
            </w:rPrChange>
          </w:rPr>
          <w:t xml:space="preserve"> y</w:t>
        </w:r>
      </w:ins>
      <w:r w:rsidRPr="00C074AD">
        <w:rPr>
          <w:rPrChange w:id="2200" w:author="Carol Nichols" w:date="2018-03-27T14:58:00Z">
            <w:rPr>
              <w:rFonts w:eastAsia="Microsoft YaHei"/>
            </w:rPr>
          </w:rPrChange>
        </w:rPr>
        <w:t>ou already know the answer</w:t>
      </w:r>
      <w:del w:id="2201" w:author="AnneMarieW" w:date="2018-03-22T09:45:00Z">
        <w:r w:rsidRPr="00C074AD" w:rsidDel="007D39E6">
          <w:rPr>
            <w:rPrChange w:id="2202" w:author="Carol Nichols" w:date="2018-03-27T14:58:00Z">
              <w:rPr>
                <w:rFonts w:eastAsia="Microsoft YaHei"/>
              </w:rPr>
            </w:rPrChange>
          </w:rPr>
          <w:delText xml:space="preserve"> in this case</w:delText>
        </w:r>
      </w:del>
      <w:r w:rsidRPr="00C074AD">
        <w:rPr>
          <w:rPrChange w:id="2203" w:author="Carol Nichols" w:date="2018-03-27T14:58:00Z">
            <w:rPr>
              <w:rFonts w:eastAsia="Microsoft YaHei"/>
            </w:rPr>
          </w:rPrChange>
        </w:rPr>
        <w:t>: we make the types of</w:t>
      </w:r>
      <w:r w:rsidR="00C84259" w:rsidRPr="00C074AD">
        <w:rPr>
          <w:rPrChange w:id="2204" w:author="Carol Nichols" w:date="2018-03-27T14:58:00Z">
            <w:rPr/>
          </w:rPrChange>
        </w:rPr>
        <w:t xml:space="preserve"> </w:t>
      </w:r>
      <w:r w:rsidRPr="007B3AB1">
        <w:rPr>
          <w:rStyle w:val="Literal"/>
          <w:rPrChange w:id="2205" w:author="Carol Nichols" w:date="2018-03-27T14:59:00Z">
            <w:rPr>
              <w:rStyle w:val="Literal"/>
            </w:rPr>
          </w:rPrChange>
        </w:rPr>
        <w:t>s1</w:t>
      </w:r>
      <w:r w:rsidR="00C84259" w:rsidRPr="00C074AD">
        <w:rPr>
          <w:rPrChange w:id="2206" w:author="Carol Nichols" w:date="2018-03-27T14:58:00Z">
            <w:rPr/>
          </w:rPrChange>
        </w:rPr>
        <w:t xml:space="preserve"> </w:t>
      </w:r>
      <w:r w:rsidRPr="00C074AD">
        <w:rPr>
          <w:rPrChange w:id="2207" w:author="Carol Nichols" w:date="2018-03-27T14:58:00Z">
            <w:rPr>
              <w:rFonts w:eastAsia="Microsoft YaHei"/>
            </w:rPr>
          </w:rPrChange>
        </w:rPr>
        <w:t>and</w:t>
      </w:r>
      <w:r w:rsidR="00C84259" w:rsidRPr="00C074AD">
        <w:rPr>
          <w:rPrChange w:id="2208" w:author="Carol Nichols" w:date="2018-03-27T14:58:00Z">
            <w:rPr/>
          </w:rPrChange>
        </w:rPr>
        <w:t xml:space="preserve"> </w:t>
      </w:r>
      <w:r w:rsidRPr="007B3AB1">
        <w:rPr>
          <w:rStyle w:val="Literal"/>
          <w:rPrChange w:id="2209" w:author="Carol Nichols" w:date="2018-03-27T14:59:00Z">
            <w:rPr>
              <w:rStyle w:val="Literal"/>
            </w:rPr>
          </w:rPrChange>
        </w:rPr>
        <w:t>s2</w:t>
      </w:r>
      <w:r w:rsidR="00C84259" w:rsidRPr="00C074AD">
        <w:rPr>
          <w:rPrChange w:id="2210" w:author="Carol Nichols" w:date="2018-03-27T14:58:00Z">
            <w:rPr/>
          </w:rPrChange>
        </w:rPr>
        <w:t xml:space="preserve"> </w:t>
      </w:r>
      <w:r w:rsidRPr="00C074AD">
        <w:rPr>
          <w:rPrChange w:id="2211" w:author="Carol Nichols" w:date="2018-03-27T14:58:00Z">
            <w:rPr>
              <w:rFonts w:eastAsia="Microsoft YaHei"/>
            </w:rPr>
          </w:rPrChange>
        </w:rPr>
        <w:t>a</w:t>
      </w:r>
      <w:r w:rsidR="00C84259" w:rsidRPr="00C074AD">
        <w:rPr>
          <w:rPrChange w:id="2212" w:author="Carol Nichols" w:date="2018-03-27T14:58:00Z">
            <w:rPr/>
          </w:rPrChange>
        </w:rPr>
        <w:t xml:space="preserve"> </w:t>
      </w:r>
      <w:r w:rsidRPr="007B3AB1">
        <w:rPr>
          <w:rStyle w:val="Literal"/>
          <w:rPrChange w:id="2213" w:author="Carol Nichols" w:date="2018-03-27T14:59:00Z">
            <w:rPr>
              <w:rStyle w:val="Literal"/>
            </w:rPr>
          </w:rPrChange>
        </w:rPr>
        <w:t>&amp;str</w:t>
      </w:r>
      <w:r w:rsidR="00C84259" w:rsidRPr="00C074AD">
        <w:rPr>
          <w:rPrChange w:id="2214" w:author="Carol Nichols" w:date="2018-03-27T14:58:00Z">
            <w:rPr/>
          </w:rPrChange>
        </w:rPr>
        <w:t xml:space="preserve"> </w:t>
      </w:r>
      <w:r w:rsidRPr="00C074AD">
        <w:rPr>
          <w:rPrChange w:id="2215" w:author="Carol Nichols" w:date="2018-03-27T14:58:00Z">
            <w:rPr>
              <w:rFonts w:eastAsia="Microsoft YaHei"/>
            </w:rPr>
          </w:rPrChange>
        </w:rPr>
        <w:t>rather than</w:t>
      </w:r>
      <w:ins w:id="2216" w:author="AnneMarieW" w:date="2018-03-22T09:45:00Z">
        <w:r w:rsidR="007D39E6" w:rsidRPr="00C074AD">
          <w:rPr>
            <w:rPrChange w:id="2217" w:author="Carol Nichols" w:date="2018-03-27T14:58:00Z">
              <w:rPr>
                <w:rFonts w:eastAsia="Microsoft YaHei"/>
              </w:rPr>
            </w:rPrChange>
          </w:rPr>
          <w:t xml:space="preserve"> a</w:t>
        </w:r>
      </w:ins>
      <w:r w:rsidR="00C84259" w:rsidRPr="00C074AD">
        <w:rPr>
          <w:rPrChange w:id="2218" w:author="Carol Nichols" w:date="2018-03-27T14:58:00Z">
            <w:rPr/>
          </w:rPrChange>
        </w:rPr>
        <w:t xml:space="preserve"> </w:t>
      </w:r>
      <w:r w:rsidRPr="007B3AB1">
        <w:rPr>
          <w:rStyle w:val="Literal"/>
          <w:rPrChange w:id="2219" w:author="Carol Nichols" w:date="2018-03-27T14:59:00Z">
            <w:rPr>
              <w:rStyle w:val="Literal"/>
            </w:rPr>
          </w:rPrChange>
        </w:rPr>
        <w:t>str</w:t>
      </w:r>
      <w:r w:rsidRPr="00C074AD">
        <w:rPr>
          <w:rPrChange w:id="2220" w:author="Carol Nichols" w:date="2018-03-27T14:58:00Z">
            <w:rPr>
              <w:rFonts w:eastAsia="Microsoft YaHei"/>
            </w:rPr>
          </w:rPrChange>
        </w:rPr>
        <w:t xml:space="preserve">. </w:t>
      </w:r>
      <w:ins w:id="2221" w:author="AnneMarieW" w:date="2018-03-22T09:45:00Z">
        <w:r w:rsidR="007D39E6" w:rsidRPr="00C074AD">
          <w:rPr>
            <w:rPrChange w:id="2222" w:author="Carol Nichols" w:date="2018-03-27T14:58:00Z">
              <w:rPr>
                <w:rFonts w:eastAsia="Microsoft YaHei"/>
              </w:rPr>
            </w:rPrChange>
          </w:rPr>
          <w:t>Recall that in</w:t>
        </w:r>
        <w:del w:id="2223" w:author="janelle" w:date="2018-03-23T16:07:00Z">
          <w:r w:rsidR="007D39E6" w:rsidRPr="00C074AD" w:rsidDel="00F836DB">
            <w:rPr>
              <w:rPrChange w:id="2224" w:author="Carol Nichols" w:date="2018-03-27T14:58:00Z">
                <w:rPr>
                  <w:rFonts w:eastAsia="Microsoft YaHei"/>
                </w:rPr>
              </w:rPrChange>
            </w:rPr>
            <w:delText xml:space="preserve"> </w:delText>
          </w:r>
        </w:del>
      </w:ins>
      <w:del w:id="2225" w:author="AnneMarieW" w:date="2018-03-22T09:45:00Z">
        <w:r w:rsidRPr="00C074AD" w:rsidDel="007D39E6">
          <w:rPr>
            <w:rPrChange w:id="2226" w:author="Carol Nichols" w:date="2018-03-27T14:58:00Z">
              <w:rPr>
                <w:rFonts w:eastAsia="Microsoft YaHei"/>
              </w:rPr>
            </w:rPrChange>
          </w:rPr>
          <w:delText>If you think back to the</w:delText>
        </w:r>
      </w:del>
      <w:r w:rsidRPr="00C074AD">
        <w:rPr>
          <w:rPrChange w:id="2227" w:author="Carol Nichols" w:date="2018-03-27T14:58:00Z">
            <w:rPr>
              <w:rFonts w:eastAsia="Microsoft YaHei"/>
            </w:rPr>
          </w:rPrChange>
        </w:rPr>
        <w:t xml:space="preserve"> </w:t>
      </w:r>
      <w:r w:rsidR="006D1401" w:rsidRPr="00C074AD">
        <w:rPr>
          <w:highlight w:val="yellow"/>
          <w:rPrChange w:id="2228" w:author="Carol Nichols" w:date="2018-03-27T14:58:00Z">
            <w:rPr>
              <w:rFonts w:eastAsia="Microsoft YaHei"/>
              <w:color w:val="0000FF"/>
            </w:rPr>
          </w:rPrChange>
        </w:rPr>
        <w:t>“String</w:t>
      </w:r>
      <w:r w:rsidR="006D1401" w:rsidRPr="00C074AD">
        <w:rPr>
          <w:highlight w:val="yellow"/>
          <w:rPrChange w:id="2229" w:author="Carol Nichols" w:date="2018-03-27T14:58:00Z">
            <w:rPr>
              <w:color w:val="0000FF"/>
            </w:rPr>
          </w:rPrChange>
        </w:rPr>
        <w:t xml:space="preserve"> </w:t>
      </w:r>
      <w:r w:rsidR="006D1401" w:rsidRPr="00C074AD">
        <w:rPr>
          <w:highlight w:val="yellow"/>
          <w:rPrChange w:id="2230" w:author="Carol Nichols" w:date="2018-03-27T14:58:00Z">
            <w:rPr>
              <w:rFonts w:eastAsia="Microsoft YaHei"/>
              <w:color w:val="0000FF"/>
            </w:rPr>
          </w:rPrChange>
        </w:rPr>
        <w:t>Slices”</w:t>
      </w:r>
      <w:ins w:id="2231" w:author="Carol Nichols" w:date="2018-03-27T14:59:00Z">
        <w:r w:rsidR="00F342C1">
          <w:rPr>
            <w:highlight w:val="yellow"/>
          </w:rPr>
          <w:t xml:space="preserve"> </w:t>
        </w:r>
      </w:ins>
      <w:del w:id="2232" w:author="AnneMarieW" w:date="2018-03-22T09:45:00Z">
        <w:r w:rsidR="006D1401" w:rsidRPr="00C074AD">
          <w:rPr>
            <w:highlight w:val="yellow"/>
            <w:rPrChange w:id="2233" w:author="Carol Nichols" w:date="2018-03-27T14:58:00Z">
              <w:rPr>
                <w:rFonts w:eastAsia="Microsoft YaHei"/>
                <w:color w:val="0000FF"/>
              </w:rPr>
            </w:rPrChange>
          </w:rPr>
          <w:delText xml:space="preserve"> </w:delText>
        </w:r>
      </w:del>
      <w:ins w:id="2234" w:author="janelle" w:date="2018-03-23T16:07:00Z">
        <w:r w:rsidR="00F836DB" w:rsidRPr="00C074AD">
          <w:rPr>
            <w:highlight w:val="yellow"/>
            <w:rPrChange w:id="2235" w:author="Carol Nichols" w:date="2018-03-27T14:58:00Z">
              <w:rPr>
                <w:rFonts w:eastAsia="Microsoft YaHei"/>
                <w:highlight w:val="yellow"/>
              </w:rPr>
            </w:rPrChange>
          </w:rPr>
          <w:t>on page XX</w:t>
        </w:r>
      </w:ins>
      <w:del w:id="2236" w:author="AnneMarieW" w:date="2018-03-22T09:45:00Z">
        <w:r w:rsidR="006D1401" w:rsidRPr="00C074AD">
          <w:rPr>
            <w:highlight w:val="yellow"/>
            <w:rPrChange w:id="2237" w:author="Carol Nichols" w:date="2018-03-27T14:58:00Z">
              <w:rPr>
                <w:rFonts w:eastAsia="Microsoft YaHei"/>
                <w:color w:val="0000FF"/>
              </w:rPr>
            </w:rPrChange>
          </w:rPr>
          <w:delText>section of</w:delText>
        </w:r>
      </w:del>
      <w:ins w:id="2238" w:author="AnneMarieW" w:date="2018-03-22T09:45:00Z">
        <w:r w:rsidR="006D1401" w:rsidRPr="00C074AD">
          <w:rPr>
            <w:highlight w:val="yellow"/>
            <w:rPrChange w:id="2239" w:author="Carol Nichols" w:date="2018-03-27T14:58:00Z">
              <w:rPr>
                <w:rFonts w:eastAsia="Microsoft YaHei"/>
                <w:color w:val="0000FF"/>
              </w:rPr>
            </w:rPrChange>
          </w:rPr>
          <w:t xml:space="preserve"> in</w:t>
        </w:r>
      </w:ins>
      <w:r w:rsidR="006D1401" w:rsidRPr="00C074AD">
        <w:rPr>
          <w:highlight w:val="yellow"/>
          <w:rPrChange w:id="2240" w:author="Carol Nichols" w:date="2018-03-27T14:58:00Z">
            <w:rPr>
              <w:rFonts w:eastAsia="Microsoft YaHei"/>
              <w:color w:val="0000FF"/>
            </w:rPr>
          </w:rPrChange>
        </w:rPr>
        <w:t xml:space="preserve"> Chapter 4</w:t>
      </w:r>
      <w:del w:id="2241" w:author="AnneMarieW" w:date="2018-03-22T09:46:00Z">
        <w:r w:rsidR="006D1401" w:rsidRPr="00C074AD">
          <w:rPr>
            <w:highlight w:val="yellow"/>
            <w:rPrChange w:id="2242" w:author="Carol Nichols" w:date="2018-03-27T14:58:00Z">
              <w:rPr>
                <w:rFonts w:eastAsia="Microsoft YaHei"/>
                <w:color w:val="0000FF"/>
              </w:rPr>
            </w:rPrChange>
          </w:rPr>
          <w:delText>,</w:delText>
        </w:r>
      </w:del>
      <w:r w:rsidRPr="00C074AD">
        <w:rPr>
          <w:rPrChange w:id="2243" w:author="Carol Nichols" w:date="2018-03-27T14:58:00Z">
            <w:rPr>
              <w:rFonts w:eastAsia="Microsoft YaHei"/>
            </w:rPr>
          </w:rPrChange>
        </w:rPr>
        <w:t xml:space="preserve"> we said</w:t>
      </w:r>
      <w:del w:id="2244" w:author="AnneMarieW" w:date="2018-03-22T09:46:00Z">
        <w:r w:rsidRPr="00C074AD" w:rsidDel="007D39E6">
          <w:rPr>
            <w:rPrChange w:id="2245" w:author="Carol Nichols" w:date="2018-03-27T14:58:00Z">
              <w:rPr>
                <w:rFonts w:eastAsia="Microsoft YaHei"/>
              </w:rPr>
            </w:rPrChange>
          </w:rPr>
          <w:delText xml:space="preserve"> that</w:delText>
        </w:r>
      </w:del>
      <w:r w:rsidRPr="00C074AD">
        <w:rPr>
          <w:rPrChange w:id="2246" w:author="Carol Nichols" w:date="2018-03-27T14:58:00Z">
            <w:rPr>
              <w:rFonts w:eastAsia="Microsoft YaHei"/>
            </w:rPr>
          </w:rPrChange>
        </w:rPr>
        <w:t xml:space="preserve"> the slice data structure stores the</w:t>
      </w:r>
      <w:r w:rsidR="00C84259" w:rsidRPr="00C074AD">
        <w:rPr>
          <w:rPrChange w:id="2247" w:author="Carol Nichols" w:date="2018-03-27T14:58:00Z">
            <w:rPr/>
          </w:rPrChange>
        </w:rPr>
        <w:t xml:space="preserve"> </w:t>
      </w:r>
      <w:r w:rsidRPr="00C074AD">
        <w:rPr>
          <w:rPrChange w:id="2248" w:author="Carol Nichols" w:date="2018-03-27T14:58:00Z">
            <w:rPr>
              <w:rFonts w:eastAsia="Microsoft YaHei"/>
            </w:rPr>
          </w:rPrChange>
        </w:rPr>
        <w:t>starting position and the length of the slice.</w:t>
      </w:r>
      <w:ins w:id="2249" w:author="AnneMarieW" w:date="2018-03-22T09:47:00Z">
        <w:r w:rsidR="007D39E6" w:rsidRPr="00C074AD">
          <w:rPr>
            <w:rPrChange w:id="2250" w:author="Carol Nichols" w:date="2018-03-27T14:58:00Z">
              <w:rPr>
                <w:rFonts w:eastAsia="Microsoft YaHei"/>
              </w:rPr>
            </w:rPrChange>
          </w:rPr>
          <w:t xml:space="preserve"> </w:t>
        </w:r>
      </w:ins>
    </w:p>
    <w:p w14:paraId="3D5AC912" w14:textId="77777777" w:rsidR="00C074AD" w:rsidRPr="00C074AD" w:rsidRDefault="00C074AD">
      <w:pPr>
        <w:pStyle w:val="Body"/>
        <w:rPr>
          <w:ins w:id="2251" w:author="Carol Nichols" w:date="2018-03-27T14:57:00Z"/>
        </w:rPr>
      </w:pPr>
    </w:p>
    <w:p w14:paraId="76B8A460" w14:textId="77777777" w:rsidR="00F836DB" w:rsidRPr="009C0DE2" w:rsidRDefault="00F836DB">
      <w:pPr>
        <w:pStyle w:val="ProductionDirective"/>
        <w:rPr>
          <w:ins w:id="2252" w:author="janelle" w:date="2018-03-23T16:07:00Z"/>
        </w:rPr>
        <w:pPrChange w:id="2253" w:author="janelle" w:date="2018-03-23T16:07:00Z">
          <w:pPr>
            <w:pStyle w:val="Body"/>
          </w:pPr>
        </w:pPrChange>
      </w:pPr>
      <w:ins w:id="2254" w:author="janelle" w:date="2018-03-23T16:07:00Z">
        <w:r>
          <w:rPr>
            <w:rFonts w:eastAsia="Microsoft YaHei"/>
          </w:rPr>
          <w:t xml:space="preserve">prod: </w:t>
        </w:r>
      </w:ins>
      <w:ins w:id="2255" w:author="janelle" w:date="2018-03-23T16:08:00Z">
        <w:r>
          <w:rPr>
            <w:rFonts w:eastAsia="Microsoft YaHei"/>
          </w:rPr>
          <w:t>check/</w:t>
        </w:r>
      </w:ins>
      <w:ins w:id="2256" w:author="janelle" w:date="2018-03-23T16:07:00Z">
        <w:r>
          <w:rPr>
            <w:rFonts w:eastAsia="Microsoft YaHei"/>
          </w:rPr>
          <w:t>link xref (ch 4)</w:t>
        </w:r>
      </w:ins>
    </w:p>
    <w:p w14:paraId="2486FFC5" w14:textId="2AA070ED" w:rsidR="003C4BF2" w:rsidRPr="00F836DB" w:rsidRDefault="00DF5F30" w:rsidP="00F836DB">
      <w:pPr>
        <w:pStyle w:val="Body"/>
      </w:pPr>
      <w:r w:rsidRPr="009C0DE2">
        <w:rPr>
          <w:rFonts w:hint="eastAsia"/>
        </w:rPr>
        <w:t xml:space="preserve">So </w:t>
      </w:r>
      <w:del w:id="2257" w:author="AnneMarieW" w:date="2018-03-22T09:47:00Z">
        <w:r w:rsidRPr="009C0DE2" w:rsidDel="007D39E6">
          <w:rPr>
            <w:rFonts w:hint="eastAsia"/>
          </w:rPr>
          <w:delText>while</w:delText>
        </w:r>
      </w:del>
      <w:ins w:id="2258" w:author="AnneMarieW" w:date="2018-03-22T09:47:00Z">
        <w:r w:rsidR="007D39E6">
          <w:t>although</w:t>
        </w:r>
      </w:ins>
      <w:r w:rsidRPr="009C0DE2">
        <w:rPr>
          <w:rFonts w:hint="eastAsia"/>
        </w:rPr>
        <w:t xml:space="preserve"> a</w:t>
      </w:r>
      <w:r w:rsidR="00C84259" w:rsidRPr="00F51973">
        <w:t xml:space="preserve"> </w:t>
      </w:r>
      <w:r w:rsidRPr="009C0DE2">
        <w:rPr>
          <w:rStyle w:val="Literal"/>
          <w:rFonts w:hint="eastAsia"/>
        </w:rPr>
        <w:t>&amp;T</w:t>
      </w:r>
      <w:r w:rsidR="00C84259" w:rsidRPr="00F51973">
        <w:t xml:space="preserve"> </w:t>
      </w:r>
      <w:r w:rsidRPr="009C0DE2">
        <w:rPr>
          <w:rFonts w:hint="eastAsia"/>
        </w:rPr>
        <w:t>is a single value that stores the memory address of where the</w:t>
      </w:r>
      <w:r w:rsidR="00C84259" w:rsidRPr="00F51973">
        <w:t xml:space="preserve"> </w:t>
      </w:r>
      <w:r w:rsidRPr="009C0DE2">
        <w:rPr>
          <w:rStyle w:val="Literal"/>
          <w:rFonts w:hint="eastAsia"/>
        </w:rPr>
        <w:t>T</w:t>
      </w:r>
      <w:r w:rsidR="00C84259" w:rsidRPr="00F51973">
        <w:t xml:space="preserve"> </w:t>
      </w:r>
      <w:r w:rsidRPr="009C0DE2">
        <w:rPr>
          <w:rFonts w:hint="eastAsia"/>
        </w:rPr>
        <w:t>is located, a</w:t>
      </w:r>
      <w:r w:rsidR="00C84259" w:rsidRPr="00F51973">
        <w:t xml:space="preserve"> </w:t>
      </w:r>
      <w:r w:rsidRPr="009C0DE2">
        <w:rPr>
          <w:rStyle w:val="Literal"/>
          <w:rFonts w:hint="eastAsia"/>
        </w:rPr>
        <w:t>&amp;str</w:t>
      </w:r>
      <w:r w:rsidR="00C84259" w:rsidRPr="00F51973">
        <w:t xml:space="preserve"> </w:t>
      </w:r>
      <w:r w:rsidRPr="009C0DE2">
        <w:rPr>
          <w:rFonts w:hint="eastAsia"/>
        </w:rPr>
        <w:t>is</w:t>
      </w:r>
      <w:r w:rsidR="00C84259" w:rsidRPr="00F51973">
        <w:t xml:space="preserve"> </w:t>
      </w:r>
      <w:r w:rsidRPr="009C0DE2">
        <w:rPr>
          <w:rStyle w:val="EmphasisItalic"/>
          <w:rFonts w:hint="eastAsia"/>
        </w:rPr>
        <w:t>two</w:t>
      </w:r>
      <w:r w:rsidR="00C84259" w:rsidRPr="00F51973">
        <w:t xml:space="preserve"> </w:t>
      </w:r>
      <w:r w:rsidRPr="009C0DE2">
        <w:rPr>
          <w:rFonts w:hint="eastAsia"/>
        </w:rPr>
        <w:t>values: the address of the</w:t>
      </w:r>
      <w:r w:rsidR="00C84259" w:rsidRPr="00F51973">
        <w:t xml:space="preserve"> </w:t>
      </w:r>
      <w:r w:rsidRPr="009C0DE2">
        <w:rPr>
          <w:rStyle w:val="Literal"/>
          <w:rFonts w:hint="eastAsia"/>
        </w:rPr>
        <w:t>str</w:t>
      </w:r>
      <w:r w:rsidR="00C84259" w:rsidRPr="00F51973">
        <w:t xml:space="preserve"> </w:t>
      </w:r>
      <w:r w:rsidRPr="009C0DE2">
        <w:rPr>
          <w:rFonts w:hint="eastAsia"/>
        </w:rPr>
        <w:t>and its</w:t>
      </w:r>
      <w:r w:rsidR="00C84259" w:rsidRPr="00F51973">
        <w:t xml:space="preserve"> </w:t>
      </w:r>
      <w:r w:rsidRPr="009C0DE2">
        <w:rPr>
          <w:rFonts w:hint="eastAsia"/>
        </w:rPr>
        <w:t>length. As such,</w:t>
      </w:r>
      <w:ins w:id="2259" w:author="AnneMarieW" w:date="2018-03-22T09:47:00Z">
        <w:r w:rsidR="007D39E6" w:rsidRPr="007D39E6">
          <w:rPr>
            <w:rFonts w:hint="eastAsia"/>
          </w:rPr>
          <w:t xml:space="preserve"> </w:t>
        </w:r>
        <w:r w:rsidR="007D39E6" w:rsidRPr="009C0DE2">
          <w:rPr>
            <w:rFonts w:hint="eastAsia"/>
          </w:rPr>
          <w:t>we can know</w:t>
        </w:r>
      </w:ins>
      <w:r w:rsidRPr="009C0DE2">
        <w:rPr>
          <w:rFonts w:hint="eastAsia"/>
        </w:rPr>
        <w:t xml:space="preserve"> </w:t>
      </w:r>
      <w:del w:id="2260" w:author="Carol Nichols" w:date="2018-03-27T15:01:00Z">
        <w:r w:rsidRPr="009C0DE2" w:rsidDel="00B65382">
          <w:rPr>
            <w:rFonts w:hint="eastAsia"/>
          </w:rPr>
          <w:delText>a</w:delText>
        </w:r>
        <w:r w:rsidR="00C84259" w:rsidRPr="00F51973" w:rsidDel="00B65382">
          <w:delText xml:space="preserve"> </w:delText>
        </w:r>
      </w:del>
      <w:ins w:id="2261" w:author="Carol Nichols" w:date="2018-03-27T15:01:00Z">
        <w:r w:rsidR="00B65382">
          <w:t>the size of a</w:t>
        </w:r>
        <w:r w:rsidR="00B65382" w:rsidRPr="00F51973">
          <w:t xml:space="preserve"> </w:t>
        </w:r>
      </w:ins>
      <w:r w:rsidRPr="009C0DE2">
        <w:rPr>
          <w:rStyle w:val="Literal"/>
          <w:rFonts w:hint="eastAsia"/>
        </w:rPr>
        <w:t>&amp;str</w:t>
      </w:r>
      <w:r w:rsidR="00C84259" w:rsidRPr="00F51973">
        <w:t xml:space="preserve"> </w:t>
      </w:r>
      <w:del w:id="2262" w:author="AnneMarieW" w:date="2018-03-22T09:48:00Z">
        <w:r w:rsidRPr="009C0DE2" w:rsidDel="007D39E6">
          <w:rPr>
            <w:rFonts w:hint="eastAsia"/>
          </w:rPr>
          <w:delText xml:space="preserve">has a </w:delText>
        </w:r>
      </w:del>
      <w:del w:id="2263" w:author="Carol Nichols" w:date="2018-03-27T15:01:00Z">
        <w:r w:rsidRPr="009C0DE2" w:rsidDel="00B65382">
          <w:rPr>
            <w:rFonts w:hint="eastAsia"/>
          </w:rPr>
          <w:delText>size</w:delText>
        </w:r>
      </w:del>
      <w:ins w:id="2264" w:author="Carol Nichols" w:date="2018-03-27T15:01:00Z">
        <w:r w:rsidR="00B65382">
          <w:t>value</w:t>
        </w:r>
      </w:ins>
      <w:r w:rsidRPr="009C0DE2">
        <w:rPr>
          <w:rFonts w:hint="eastAsia"/>
        </w:rPr>
        <w:t xml:space="preserve"> </w:t>
      </w:r>
      <w:del w:id="2265" w:author="AnneMarieW" w:date="2018-03-22T09:47:00Z">
        <w:r w:rsidRPr="009C0DE2" w:rsidDel="007D39E6">
          <w:rPr>
            <w:rFonts w:hint="eastAsia"/>
          </w:rPr>
          <w:delText xml:space="preserve">we can know </w:delText>
        </w:r>
      </w:del>
      <w:r w:rsidRPr="009C0DE2">
        <w:rPr>
          <w:rFonts w:hint="eastAsia"/>
        </w:rPr>
        <w:t>at compile time: it</w:t>
      </w:r>
      <w:r w:rsidRPr="009C0DE2">
        <w:t>’</w:t>
      </w:r>
      <w:r w:rsidRPr="009C0DE2">
        <w:rPr>
          <w:rFonts w:hint="eastAsia"/>
        </w:rPr>
        <w:t>s two</w:t>
      </w:r>
      <w:r w:rsidR="00C84259" w:rsidRPr="00F51973">
        <w:t xml:space="preserve"> </w:t>
      </w:r>
      <w:r w:rsidRPr="009C0DE2">
        <w:rPr>
          <w:rFonts w:hint="eastAsia"/>
        </w:rPr>
        <w:t>times the size of a</w:t>
      </w:r>
      <w:r w:rsidR="00C84259" w:rsidRPr="00F51973">
        <w:t xml:space="preserve"> </w:t>
      </w:r>
      <w:r w:rsidRPr="009C0DE2">
        <w:rPr>
          <w:rStyle w:val="Literal"/>
          <w:rFonts w:hint="eastAsia"/>
        </w:rPr>
        <w:t>usize</w:t>
      </w:r>
      <w:r w:rsidR="00C84259" w:rsidRPr="00F51973">
        <w:t xml:space="preserve"> </w:t>
      </w:r>
      <w:r w:rsidRPr="009C0DE2">
        <w:rPr>
          <w:rFonts w:hint="eastAsia"/>
        </w:rPr>
        <w:t>in length. That is, we always know the size of a</w:t>
      </w:r>
      <w:r w:rsidR="00C84259" w:rsidRPr="00F51973">
        <w:t xml:space="preserve"> </w:t>
      </w:r>
      <w:r w:rsidRPr="009C0DE2">
        <w:rPr>
          <w:rStyle w:val="Literal"/>
          <w:rFonts w:hint="eastAsia"/>
        </w:rPr>
        <w:t>&amp;str</w:t>
      </w:r>
      <w:r w:rsidRPr="009C0DE2">
        <w:rPr>
          <w:rFonts w:hint="eastAsia"/>
        </w:rPr>
        <w:t xml:space="preserve">, no matter how long the string it refers to is. </w:t>
      </w:r>
      <w:ins w:id="2266" w:author="AnneMarieW" w:date="2018-03-22T09:48:00Z">
        <w:r w:rsidR="007D39E6">
          <w:t xml:space="preserve">In general, </w:t>
        </w:r>
      </w:ins>
      <w:del w:id="2267" w:author="AnneMarieW" w:date="2018-03-22T09:48:00Z">
        <w:r w:rsidRPr="009C0DE2" w:rsidDel="007D39E6">
          <w:rPr>
            <w:rFonts w:hint="eastAsia"/>
          </w:rPr>
          <w:delText>T</w:delText>
        </w:r>
      </w:del>
      <w:ins w:id="2268" w:author="AnneMarieW" w:date="2018-03-22T09:48:00Z">
        <w:r w:rsidR="007D39E6">
          <w:t>t</w:t>
        </w:r>
      </w:ins>
      <w:r w:rsidRPr="009C0DE2">
        <w:rPr>
          <w:rFonts w:hint="eastAsia"/>
        </w:rPr>
        <w:t>his is the</w:t>
      </w:r>
      <w:del w:id="2269" w:author="AnneMarieW" w:date="2018-03-22T09:48:00Z">
        <w:r w:rsidRPr="009C0DE2" w:rsidDel="007D39E6">
          <w:rPr>
            <w:rFonts w:hint="eastAsia"/>
          </w:rPr>
          <w:delText xml:space="preserve"> general</w:delText>
        </w:r>
      </w:del>
      <w:r w:rsidRPr="009C0DE2">
        <w:rPr>
          <w:rFonts w:hint="eastAsia"/>
        </w:rPr>
        <w:t xml:space="preserve"> way</w:t>
      </w:r>
      <w:r w:rsidR="00C84259" w:rsidRPr="00F51973">
        <w:t xml:space="preserve"> </w:t>
      </w:r>
      <w:r w:rsidRPr="009C0DE2">
        <w:rPr>
          <w:rFonts w:hint="eastAsia"/>
        </w:rPr>
        <w:t>in which dynamically sized types are used in Rust</w:t>
      </w:r>
      <w:del w:id="2270" w:author="AnneMarieW" w:date="2018-03-22T09:48:00Z">
        <w:r w:rsidRPr="009C0DE2" w:rsidDel="007D39E6">
          <w:rPr>
            <w:rFonts w:hint="eastAsia"/>
          </w:rPr>
          <w:delText>;</w:delText>
        </w:r>
      </w:del>
      <w:ins w:id="2271" w:author="AnneMarieW" w:date="2018-03-22T09:48:00Z">
        <w:r w:rsidR="007D39E6">
          <w:t>:</w:t>
        </w:r>
      </w:ins>
      <w:r w:rsidRPr="009C0DE2">
        <w:rPr>
          <w:rFonts w:hint="eastAsia"/>
        </w:rPr>
        <w:t xml:space="preserve"> they have an extra bit of</w:t>
      </w:r>
      <w:r w:rsidR="00C84259" w:rsidRPr="00F51973">
        <w:t xml:space="preserve"> </w:t>
      </w:r>
      <w:r w:rsidRPr="009C0DE2">
        <w:rPr>
          <w:rFonts w:hint="eastAsia"/>
        </w:rPr>
        <w:t>metadata that stores the size of the dynamic information. Th</w:t>
      </w:r>
      <w:del w:id="2272" w:author="AnneMarieW" w:date="2018-03-22T09:50:00Z">
        <w:r w:rsidRPr="009C0DE2" w:rsidDel="007D39E6">
          <w:rPr>
            <w:rFonts w:hint="eastAsia"/>
          </w:rPr>
          <w:delText>is leads us to th</w:delText>
        </w:r>
      </w:del>
      <w:r w:rsidRPr="009C0DE2">
        <w:rPr>
          <w:rFonts w:hint="eastAsia"/>
        </w:rPr>
        <w:t>e</w:t>
      </w:r>
      <w:r w:rsidR="00C84259" w:rsidRPr="00F51973">
        <w:t xml:space="preserve"> </w:t>
      </w:r>
      <w:r w:rsidRPr="009C0DE2">
        <w:rPr>
          <w:rFonts w:hint="eastAsia"/>
        </w:rPr>
        <w:t>golden rule of dynamically sized types</w:t>
      </w:r>
      <w:del w:id="2273" w:author="AnneMarieW" w:date="2018-03-22T09:50:00Z">
        <w:r w:rsidRPr="009C0DE2" w:rsidDel="007D39E6">
          <w:rPr>
            <w:rFonts w:hint="eastAsia"/>
          </w:rPr>
          <w:delText>:</w:delText>
        </w:r>
      </w:del>
      <w:ins w:id="2274" w:author="AnneMarieW" w:date="2018-03-22T09:50:00Z">
        <w:r w:rsidR="007D39E6">
          <w:t xml:space="preserve"> is that</w:t>
        </w:r>
      </w:ins>
      <w:r w:rsidRPr="009C0DE2">
        <w:rPr>
          <w:rFonts w:hint="eastAsia"/>
        </w:rPr>
        <w:t xml:space="preserve"> we must always put values of</w:t>
      </w:r>
      <w:r w:rsidR="00C84259" w:rsidRPr="00F51973">
        <w:t xml:space="preserve"> </w:t>
      </w:r>
      <w:r w:rsidRPr="009C0DE2">
        <w:rPr>
          <w:rFonts w:hint="eastAsia"/>
        </w:rPr>
        <w:t>dynamically sized types behind a pointer of some kind.</w:t>
      </w:r>
      <w:ins w:id="2275" w:author="janelle" w:date="2018-03-23T16:08:00Z">
        <w:del w:id="2276" w:author="Carol Nichols" w:date="2018-03-27T15:02:00Z">
          <w:r w:rsidR="002524B4" w:rsidDel="00A21AC1">
            <w:delText>A</w:delText>
          </w:r>
        </w:del>
      </w:ins>
    </w:p>
    <w:p w14:paraId="6A0EFD02" w14:textId="1BC4EF5B" w:rsidR="00DF5F30" w:rsidRDefault="00DF5F30" w:rsidP="00173090">
      <w:pPr>
        <w:pStyle w:val="Body"/>
        <w:rPr>
          <w:ins w:id="2277" w:author="AnneMarieW" w:date="2018-03-22T09:54:00Z"/>
        </w:rPr>
      </w:pPr>
      <w:r w:rsidRPr="009C0DE2">
        <w:rPr>
          <w:rFonts w:hint="eastAsia"/>
        </w:rPr>
        <w:t>We can combine</w:t>
      </w:r>
      <w:r w:rsidR="00C84259" w:rsidRPr="00F51973">
        <w:t xml:space="preserve"> </w:t>
      </w:r>
      <w:r w:rsidRPr="009C0DE2">
        <w:rPr>
          <w:rStyle w:val="Literal"/>
          <w:rFonts w:hint="eastAsia"/>
        </w:rPr>
        <w:t>str</w:t>
      </w:r>
      <w:r w:rsidR="00C84259" w:rsidRPr="00F51973">
        <w:t xml:space="preserve"> </w:t>
      </w:r>
      <w:r w:rsidRPr="009C0DE2">
        <w:rPr>
          <w:rFonts w:hint="eastAsia"/>
        </w:rPr>
        <w:t>with all kinds of pointers:</w:t>
      </w:r>
      <w:ins w:id="2278" w:author="AnneMarieW" w:date="2018-03-22T09:50:00Z">
        <w:r w:rsidR="007D39E6" w:rsidRPr="007D39E6">
          <w:rPr>
            <w:rFonts w:hint="eastAsia"/>
          </w:rPr>
          <w:t xml:space="preserve"> </w:t>
        </w:r>
        <w:r w:rsidR="007D39E6" w:rsidRPr="009C0DE2">
          <w:rPr>
            <w:rFonts w:hint="eastAsia"/>
          </w:rPr>
          <w:t>for example,</w:t>
        </w:r>
      </w:ins>
      <w:r w:rsidR="00C84259" w:rsidRPr="00F51973">
        <w:t xml:space="preserve"> </w:t>
      </w:r>
      <w:r w:rsidRPr="009C0DE2">
        <w:rPr>
          <w:rStyle w:val="Literal"/>
          <w:rFonts w:hint="eastAsia"/>
        </w:rPr>
        <w:t>Box&lt;str&gt;</w:t>
      </w:r>
      <w:del w:id="2279" w:author="AnneMarieW" w:date="2018-03-22T09:50:00Z">
        <w:r w:rsidRPr="009C0DE2" w:rsidDel="007D39E6">
          <w:rPr>
            <w:rFonts w:hint="eastAsia"/>
          </w:rPr>
          <w:delText>,</w:delText>
        </w:r>
      </w:del>
      <w:r w:rsidRPr="009C0DE2">
        <w:rPr>
          <w:rFonts w:hint="eastAsia"/>
        </w:rPr>
        <w:t xml:space="preserve"> </w:t>
      </w:r>
      <w:del w:id="2280" w:author="AnneMarieW" w:date="2018-03-22T09:50:00Z">
        <w:r w:rsidRPr="009C0DE2" w:rsidDel="007D39E6">
          <w:rPr>
            <w:rFonts w:hint="eastAsia"/>
          </w:rPr>
          <w:delText xml:space="preserve">for example, </w:delText>
        </w:r>
      </w:del>
      <w:r w:rsidRPr="009C0DE2">
        <w:rPr>
          <w:rFonts w:hint="eastAsia"/>
        </w:rPr>
        <w:t>or</w:t>
      </w:r>
      <w:r w:rsidR="00C84259" w:rsidRPr="00F51973">
        <w:t xml:space="preserve"> </w:t>
      </w:r>
      <w:r w:rsidRPr="009C0DE2">
        <w:rPr>
          <w:rStyle w:val="Literal"/>
          <w:rFonts w:hint="eastAsia"/>
        </w:rPr>
        <w:t>Rc&lt;str&gt;</w:t>
      </w:r>
      <w:r w:rsidRPr="009C0DE2">
        <w:rPr>
          <w:rFonts w:hint="eastAsia"/>
        </w:rPr>
        <w:t>. In fact, you</w:t>
      </w:r>
      <w:r w:rsidRPr="009C0DE2">
        <w:t>’</w:t>
      </w:r>
      <w:r w:rsidRPr="009C0DE2">
        <w:rPr>
          <w:rFonts w:hint="eastAsia"/>
        </w:rPr>
        <w:t>ve seen this before</w:t>
      </w:r>
      <w:del w:id="2281" w:author="AnneMarieW" w:date="2018-03-22T09:51:00Z">
        <w:r w:rsidRPr="009C0DE2" w:rsidDel="002A199C">
          <w:rPr>
            <w:rFonts w:hint="eastAsia"/>
          </w:rPr>
          <w:delText>,</w:delText>
        </w:r>
      </w:del>
      <w:r w:rsidRPr="009C0DE2">
        <w:rPr>
          <w:rFonts w:hint="eastAsia"/>
        </w:rPr>
        <w:t xml:space="preserve"> but with a different dynamically</w:t>
      </w:r>
      <w:r w:rsidR="00C84259" w:rsidRPr="00F51973">
        <w:t xml:space="preserve"> </w:t>
      </w:r>
      <w:r w:rsidRPr="009C0DE2">
        <w:rPr>
          <w:rFonts w:hint="eastAsia"/>
        </w:rPr>
        <w:t>sized type: traits. Every trait is a dynamically sized type we can refer to by</w:t>
      </w:r>
      <w:r w:rsidR="00C84259" w:rsidRPr="00F51973">
        <w:t xml:space="preserve"> </w:t>
      </w:r>
      <w:r w:rsidRPr="009C0DE2">
        <w:rPr>
          <w:rFonts w:hint="eastAsia"/>
        </w:rPr>
        <w:t xml:space="preserve">using the name of the trait. In </w:t>
      </w:r>
      <w:r w:rsidR="006D1401" w:rsidRPr="006D1401">
        <w:rPr>
          <w:highlight w:val="yellow"/>
          <w:rPrChange w:id="2282" w:author="AnneMarieW" w:date="2018-03-22T09:53:00Z">
            <w:rPr>
              <w:rFonts w:ascii="Courier" w:hAnsi="Courier"/>
              <w:color w:val="0000FF"/>
              <w:sz w:val="20"/>
            </w:rPr>
          </w:rPrChange>
        </w:rPr>
        <w:t>Chapter 17 in</w:t>
      </w:r>
      <w:del w:id="2283" w:author="janelle" w:date="2018-03-23T16:09:00Z">
        <w:r w:rsidR="006D1401" w:rsidRPr="006D1401" w:rsidDel="00647F1C">
          <w:rPr>
            <w:highlight w:val="yellow"/>
            <w:rPrChange w:id="2284" w:author="AnneMarieW" w:date="2018-03-22T09:53:00Z">
              <w:rPr>
                <w:rFonts w:ascii="Courier" w:hAnsi="Courier"/>
                <w:color w:val="0000FF"/>
                <w:sz w:val="20"/>
              </w:rPr>
            </w:rPrChange>
          </w:rPr>
          <w:delText xml:space="preserve"> the</w:delText>
        </w:r>
      </w:del>
      <w:r w:rsidR="006D1401" w:rsidRPr="006D1401">
        <w:rPr>
          <w:highlight w:val="yellow"/>
          <w:rPrChange w:id="2285" w:author="AnneMarieW" w:date="2018-03-22T09:53:00Z">
            <w:rPr>
              <w:rFonts w:ascii="Courier" w:hAnsi="Courier"/>
              <w:color w:val="0000FF"/>
              <w:sz w:val="20"/>
            </w:rPr>
          </w:rPrChange>
        </w:rPr>
        <w:t xml:space="preserve"> “Using Trait Objects that Allow for Values of Different Types</w:t>
      </w:r>
      <w:r w:rsidRPr="009C0DE2">
        <w:t>”</w:t>
      </w:r>
      <w:ins w:id="2286" w:author="janelle" w:date="2018-03-23T16:09:00Z">
        <w:r w:rsidR="00647F1C">
          <w:t xml:space="preserve"> on page XX,</w:t>
        </w:r>
      </w:ins>
      <w:del w:id="2287" w:author="AnneMarieW" w:date="2018-03-22T09:51:00Z">
        <w:r w:rsidRPr="009C0DE2" w:rsidDel="002A199C">
          <w:rPr>
            <w:rFonts w:hint="eastAsia"/>
          </w:rPr>
          <w:delText xml:space="preserve"> section</w:delText>
        </w:r>
      </w:del>
      <w:del w:id="2288" w:author="AnneMarieW" w:date="2018-03-22T09:52:00Z">
        <w:r w:rsidRPr="009C0DE2" w:rsidDel="002A199C">
          <w:rPr>
            <w:rFonts w:hint="eastAsia"/>
          </w:rPr>
          <w:delText>,</w:delText>
        </w:r>
      </w:del>
      <w:r w:rsidRPr="009C0DE2">
        <w:rPr>
          <w:rFonts w:hint="eastAsia"/>
        </w:rPr>
        <w:t xml:space="preserve"> we mentioned that </w:t>
      </w:r>
      <w:del w:id="2289" w:author="AnneMarieW" w:date="2018-03-22T09:52:00Z">
        <w:r w:rsidRPr="009C0DE2" w:rsidDel="002A199C">
          <w:rPr>
            <w:rFonts w:hint="eastAsia"/>
          </w:rPr>
          <w:delText xml:space="preserve">in order </w:delText>
        </w:r>
      </w:del>
      <w:r w:rsidRPr="009C0DE2">
        <w:rPr>
          <w:rFonts w:hint="eastAsia"/>
        </w:rPr>
        <w:t>to use</w:t>
      </w:r>
      <w:r w:rsidR="00C84259" w:rsidRPr="00F51973">
        <w:t xml:space="preserve"> </w:t>
      </w:r>
      <w:r w:rsidRPr="009C0DE2">
        <w:rPr>
          <w:rFonts w:hint="eastAsia"/>
        </w:rPr>
        <w:t xml:space="preserve">traits as trait objects, we </w:t>
      </w:r>
      <w:del w:id="2290" w:author="AnneMarieW" w:date="2018-03-22T09:52:00Z">
        <w:r w:rsidRPr="009C0DE2" w:rsidDel="002A199C">
          <w:rPr>
            <w:rFonts w:hint="eastAsia"/>
          </w:rPr>
          <w:delText xml:space="preserve">have to </w:delText>
        </w:r>
      </w:del>
      <w:ins w:id="2291" w:author="AnneMarieW" w:date="2018-03-22T09:52:00Z">
        <w:r w:rsidR="002A199C">
          <w:t xml:space="preserve">must </w:t>
        </w:r>
      </w:ins>
      <w:r w:rsidRPr="009C0DE2">
        <w:rPr>
          <w:rFonts w:hint="eastAsia"/>
        </w:rPr>
        <w:t>put them behind a pointer</w:t>
      </w:r>
      <w:ins w:id="2292" w:author="AnneMarieW" w:date="2018-03-22T09:52:00Z">
        <w:r w:rsidR="002A199C">
          <w:t>, such as</w:t>
        </w:r>
      </w:ins>
      <w:del w:id="2293" w:author="AnneMarieW" w:date="2018-03-22T09:52:00Z">
        <w:r w:rsidRPr="009C0DE2" w:rsidDel="002A199C">
          <w:rPr>
            <w:rFonts w:hint="eastAsia"/>
          </w:rPr>
          <w:delText xml:space="preserve"> like</w:delText>
        </w:r>
      </w:del>
      <w:r w:rsidR="00C84259" w:rsidRPr="00F51973">
        <w:t xml:space="preserve"> </w:t>
      </w:r>
      <w:r w:rsidRPr="009C0DE2">
        <w:rPr>
          <w:rStyle w:val="Literal"/>
          <w:rFonts w:hint="eastAsia"/>
        </w:rPr>
        <w:t>&amp;Trait</w:t>
      </w:r>
      <w:r w:rsidR="00C84259" w:rsidRPr="00F51973">
        <w:t xml:space="preserve"> </w:t>
      </w:r>
      <w:r w:rsidRPr="009C0DE2">
        <w:rPr>
          <w:rFonts w:hint="eastAsia"/>
        </w:rPr>
        <w:t>or</w:t>
      </w:r>
      <w:r w:rsidR="00C84259" w:rsidRPr="00F51973">
        <w:t xml:space="preserve"> </w:t>
      </w:r>
      <w:r w:rsidRPr="009C0DE2">
        <w:rPr>
          <w:rStyle w:val="Literal"/>
          <w:rFonts w:hint="eastAsia"/>
        </w:rPr>
        <w:t>Box&lt;Trait&gt;</w:t>
      </w:r>
      <w:r w:rsidR="00C84259" w:rsidRPr="00F51973">
        <w:t xml:space="preserve"> </w:t>
      </w:r>
      <w:r w:rsidRPr="009C0DE2">
        <w:rPr>
          <w:rFonts w:hint="eastAsia"/>
        </w:rPr>
        <w:t>(</w:t>
      </w:r>
      <w:r w:rsidRPr="009C0DE2">
        <w:rPr>
          <w:rStyle w:val="Literal"/>
          <w:rFonts w:hint="eastAsia"/>
        </w:rPr>
        <w:t>Rc&lt;Trait&gt;</w:t>
      </w:r>
      <w:r w:rsidR="00C84259" w:rsidRPr="00F51973">
        <w:t xml:space="preserve"> </w:t>
      </w:r>
      <w:r w:rsidRPr="009C0DE2">
        <w:rPr>
          <w:rFonts w:hint="eastAsia"/>
        </w:rPr>
        <w:t>would work too).</w:t>
      </w:r>
      <w:commentRangeStart w:id="2294"/>
      <w:del w:id="2295" w:author="Carol Nichols" w:date="2018-03-27T15:03:00Z">
        <w:r w:rsidRPr="009C0DE2" w:rsidDel="00026DC4">
          <w:rPr>
            <w:rFonts w:hint="eastAsia"/>
          </w:rPr>
          <w:delText xml:space="preserve"> </w:delText>
        </w:r>
      </w:del>
      <w:ins w:id="2296" w:author="AnneMarieW" w:date="2018-03-22T09:52:00Z">
        <w:del w:id="2297" w:author="Carol Nichols" w:date="2018-03-27T15:03:00Z">
          <w:r w:rsidR="002A199C" w:rsidDel="00026DC4">
            <w:delText xml:space="preserve">We have to do this because </w:delText>
          </w:r>
        </w:del>
      </w:ins>
      <w:del w:id="2298" w:author="Carol Nichols" w:date="2018-03-27T15:03:00Z">
        <w:r w:rsidRPr="009C0DE2" w:rsidDel="00026DC4">
          <w:rPr>
            <w:rFonts w:hint="eastAsia"/>
          </w:rPr>
          <w:delText>T</w:delText>
        </w:r>
      </w:del>
      <w:ins w:id="2299" w:author="AnneMarieW" w:date="2018-03-22T09:52:00Z">
        <w:del w:id="2300" w:author="Carol Nichols" w:date="2018-03-27T15:03:00Z">
          <w:r w:rsidR="002A199C" w:rsidDel="00026DC4">
            <w:delText>t</w:delText>
          </w:r>
        </w:del>
      </w:ins>
      <w:del w:id="2301" w:author="Carol Nichols" w:date="2018-03-27T15:03:00Z">
        <w:r w:rsidRPr="009C0DE2" w:rsidDel="00026DC4">
          <w:rPr>
            <w:rFonts w:hint="eastAsia"/>
          </w:rPr>
          <w:delText>raits being</w:delText>
        </w:r>
      </w:del>
      <w:ins w:id="2302" w:author="AnneMarieW" w:date="2018-03-22T09:52:00Z">
        <w:del w:id="2303" w:author="Carol Nichols" w:date="2018-03-27T15:03:00Z">
          <w:r w:rsidR="002A199C" w:rsidDel="00026DC4">
            <w:delText>are</w:delText>
          </w:r>
        </w:del>
      </w:ins>
      <w:del w:id="2304" w:author="Carol Nichols" w:date="2018-03-27T15:03:00Z">
        <w:r w:rsidRPr="009C0DE2" w:rsidDel="00026DC4">
          <w:rPr>
            <w:rFonts w:hint="eastAsia"/>
          </w:rPr>
          <w:delText xml:space="preserve"> dynamically sized</w:delText>
        </w:r>
        <w:commentRangeEnd w:id="2294"/>
        <w:r w:rsidR="002A199C" w:rsidDel="00026DC4">
          <w:rPr>
            <w:rStyle w:val="CommentReference"/>
          </w:rPr>
          <w:commentReference w:id="2294"/>
        </w:r>
        <w:r w:rsidRPr="009C0DE2" w:rsidDel="00026DC4">
          <w:rPr>
            <w:rFonts w:hint="eastAsia"/>
          </w:rPr>
          <w:delText xml:space="preserve"> is</w:delText>
        </w:r>
        <w:r w:rsidR="00C84259" w:rsidRPr="00F51973" w:rsidDel="00026DC4">
          <w:delText xml:space="preserve"> </w:delText>
        </w:r>
        <w:r w:rsidRPr="009C0DE2" w:rsidDel="00026DC4">
          <w:rPr>
            <w:rFonts w:hint="eastAsia"/>
          </w:rPr>
          <w:delText>the reason we have to do that!</w:delText>
        </w:r>
      </w:del>
      <w:ins w:id="2305" w:author="AnneMarieW" w:date="2018-03-22T09:52:00Z">
        <w:del w:id="2306" w:author="Carol Nichols" w:date="2018-03-27T15:03:00Z">
          <w:r w:rsidR="002A199C" w:rsidDel="00026DC4">
            <w:delText>.</w:delText>
          </w:r>
        </w:del>
      </w:ins>
    </w:p>
    <w:p w14:paraId="5C0D2AC3" w14:textId="77777777" w:rsidR="003C4BF2" w:rsidRDefault="002A199C">
      <w:pPr>
        <w:pStyle w:val="ProductionDirective"/>
        <w:rPr>
          <w:rPrChange w:id="2307" w:author="AnneMarieW" w:date="2018-03-22T09:54:00Z">
            <w:rPr>
              <w:rFonts w:eastAsia="Microsoft YaHei"/>
            </w:rPr>
          </w:rPrChange>
        </w:rPr>
      </w:pPr>
      <w:ins w:id="2308" w:author="AnneMarieW" w:date="2018-03-22T09:54:00Z">
        <w:r>
          <w:t>prod: check</w:t>
        </w:r>
      </w:ins>
      <w:ins w:id="2309" w:author="janelle" w:date="2018-03-23T16:09:00Z">
        <w:r w:rsidR="00647F1C">
          <w:t>/link</w:t>
        </w:r>
      </w:ins>
      <w:ins w:id="2310" w:author="AnneMarieW" w:date="2018-03-22T09:54:00Z">
        <w:r>
          <w:t xml:space="preserve"> xref</w:t>
        </w:r>
      </w:ins>
      <w:ins w:id="2311" w:author="janelle" w:date="2018-03-23T16:09:00Z">
        <w:r w:rsidR="00647F1C">
          <w:t xml:space="preserve"> (ch17)</w:t>
        </w:r>
      </w:ins>
    </w:p>
    <w:p w14:paraId="002E7068" w14:textId="3D545F17" w:rsidR="00DF5F30" w:rsidRPr="009C0DE2" w:rsidDel="000302B5" w:rsidRDefault="00DF5F30">
      <w:pPr>
        <w:pStyle w:val="Body"/>
        <w:rPr>
          <w:del w:id="2312" w:author="Carol Nichols" w:date="2018-03-27T15:42:00Z"/>
        </w:rPr>
        <w:pPrChange w:id="2313" w:author="Carol Nichols" w:date="2018-03-27T15:43:00Z">
          <w:pPr>
            <w:pStyle w:val="HeadB"/>
          </w:pPr>
        </w:pPrChange>
      </w:pPr>
      <w:bookmarkStart w:id="2314" w:name="the-`sized`-trait"/>
      <w:bookmarkStart w:id="2315" w:name="_Toc508803088"/>
      <w:bookmarkEnd w:id="2314"/>
      <w:del w:id="2316" w:author="Carol Nichols" w:date="2018-03-27T15:42:00Z">
        <w:r w:rsidRPr="009C0DE2" w:rsidDel="000302B5">
          <w:rPr>
            <w:rFonts w:hint="eastAsia"/>
          </w:rPr>
          <w:lastRenderedPageBreak/>
          <w:delText>The</w:delText>
        </w:r>
        <w:r w:rsidR="00C84259" w:rsidRPr="00F51973" w:rsidDel="000302B5">
          <w:delText xml:space="preserve"> </w:delText>
        </w:r>
        <w:r w:rsidRPr="00F3427C" w:rsidDel="000302B5">
          <w:rPr>
            <w:rStyle w:val="Literal"/>
            <w:rPrChange w:id="2317" w:author="Carol Nichols" w:date="2018-03-27T15:03:00Z">
              <w:rPr>
                <w:b w:val="0"/>
                <w:i w:val="0"/>
              </w:rPr>
            </w:rPrChange>
          </w:rPr>
          <w:delText>Sized</w:delText>
        </w:r>
        <w:r w:rsidR="00C84259" w:rsidRPr="00F51973" w:rsidDel="000302B5">
          <w:delText xml:space="preserve"> </w:delText>
        </w:r>
        <w:r w:rsidRPr="009C0DE2" w:rsidDel="000302B5">
          <w:rPr>
            <w:rFonts w:hint="eastAsia"/>
          </w:rPr>
          <w:delText>Trait</w:delText>
        </w:r>
        <w:bookmarkEnd w:id="2315"/>
      </w:del>
    </w:p>
    <w:p w14:paraId="109AF909" w14:textId="43AEF956" w:rsidR="00DF5F30" w:rsidRPr="00F51973" w:rsidRDefault="009C0DE2">
      <w:pPr>
        <w:pStyle w:val="Body"/>
        <w:pPrChange w:id="2318" w:author="Carol Nichols" w:date="2018-03-27T15:43:00Z">
          <w:pPr>
            <w:pStyle w:val="BodyFirst"/>
          </w:pPr>
        </w:pPrChange>
      </w:pPr>
      <w:del w:id="2319" w:author="Carol Nichols" w:date="2018-03-27T15:42:00Z">
        <w:r w:rsidRPr="00F51973" w:rsidDel="000302B5">
          <w:delText xml:space="preserve"> </w:delText>
        </w:r>
      </w:del>
      <w:r w:rsidR="00DF5F30" w:rsidRPr="00F51973">
        <w:rPr>
          <w:rFonts w:hint="eastAsia"/>
        </w:rPr>
        <w:t xml:space="preserve">To work with DSTs, Rust has a particular trait </w:t>
      </w:r>
      <w:ins w:id="2320" w:author="AnneMarieW" w:date="2018-03-22T09:55:00Z">
        <w:r w:rsidR="002A199C">
          <w:t xml:space="preserve">called </w:t>
        </w:r>
      </w:ins>
      <w:ins w:id="2321" w:author="AnneMarieW" w:date="2018-03-22T09:54:00Z">
        <w:r w:rsidR="002A199C" w:rsidRPr="00F51973">
          <w:rPr>
            <w:rFonts w:hint="eastAsia"/>
          </w:rPr>
          <w:t>the</w:t>
        </w:r>
        <w:r w:rsidR="002A199C" w:rsidRPr="00F51973">
          <w:t xml:space="preserve"> </w:t>
        </w:r>
        <w:r w:rsidR="006D1401" w:rsidRPr="006D1401">
          <w:rPr>
            <w:rStyle w:val="Literal"/>
            <w:rPrChange w:id="2322" w:author="AnneMarieW" w:date="2018-03-22T09:55:00Z">
              <w:rPr>
                <w:rFonts w:ascii="Courier" w:hAnsi="Courier"/>
                <w:color w:val="0000FF"/>
                <w:sz w:val="20"/>
              </w:rPr>
            </w:rPrChange>
          </w:rPr>
          <w:t>Sized</w:t>
        </w:r>
        <w:r w:rsidR="002A199C" w:rsidRPr="00F51973">
          <w:t xml:space="preserve"> </w:t>
        </w:r>
        <w:r w:rsidR="002A199C" w:rsidRPr="00F51973">
          <w:rPr>
            <w:rFonts w:hint="eastAsia"/>
          </w:rPr>
          <w:t xml:space="preserve">trait </w:t>
        </w:r>
      </w:ins>
      <w:r w:rsidR="00DF5F30" w:rsidRPr="00F51973">
        <w:rPr>
          <w:rFonts w:hint="eastAsia"/>
        </w:rPr>
        <w:t xml:space="preserve">to determine </w:t>
      </w:r>
      <w:del w:id="2323" w:author="AnneMarieW" w:date="2018-03-22T09:54:00Z">
        <w:r w:rsidR="00DF5F30" w:rsidRPr="00F51973" w:rsidDel="002A199C">
          <w:rPr>
            <w:rFonts w:hint="eastAsia"/>
          </w:rPr>
          <w:delText>if</w:delText>
        </w:r>
      </w:del>
      <w:ins w:id="2324" w:author="AnneMarieW" w:date="2018-03-22T09:54:00Z">
        <w:r w:rsidR="002A199C">
          <w:t>whether or not</w:t>
        </w:r>
      </w:ins>
      <w:r w:rsidR="00DF5F30" w:rsidRPr="00F51973">
        <w:rPr>
          <w:rFonts w:hint="eastAsia"/>
        </w:rPr>
        <w:t xml:space="preserve"> a type</w:t>
      </w:r>
      <w:r w:rsidR="00DF5F30" w:rsidRPr="00F51973">
        <w:t>’</w:t>
      </w:r>
      <w:r w:rsidR="00DF5F30" w:rsidRPr="00F51973">
        <w:rPr>
          <w:rFonts w:hint="eastAsia"/>
        </w:rPr>
        <w:t>s size is</w:t>
      </w:r>
      <w:r w:rsidR="00C84259" w:rsidRPr="00F51973">
        <w:t xml:space="preserve"> </w:t>
      </w:r>
      <w:r w:rsidR="00DF5F30" w:rsidRPr="00F51973">
        <w:rPr>
          <w:rFonts w:hint="eastAsia"/>
        </w:rPr>
        <w:t>known at compile time</w:t>
      </w:r>
      <w:del w:id="2325" w:author="AnneMarieW" w:date="2018-03-22T09:54:00Z">
        <w:r w:rsidR="00DF5F30" w:rsidRPr="00F51973" w:rsidDel="002A199C">
          <w:rPr>
            <w:rFonts w:hint="eastAsia"/>
          </w:rPr>
          <w:delText xml:space="preserve"> or not</w:delText>
        </w:r>
      </w:del>
      <w:del w:id="2326" w:author="AnneMarieW" w:date="2018-03-22T09:55:00Z">
        <w:r w:rsidR="00DF5F30" w:rsidRPr="00F51973" w:rsidDel="002A199C">
          <w:rPr>
            <w:rFonts w:hint="eastAsia"/>
          </w:rPr>
          <w:delText>:</w:delText>
        </w:r>
      </w:del>
      <w:del w:id="2327" w:author="AnneMarieW" w:date="2018-03-22T09:54:00Z">
        <w:r w:rsidR="00DF5F30" w:rsidRPr="00F51973" w:rsidDel="002A199C">
          <w:rPr>
            <w:rFonts w:hint="eastAsia"/>
          </w:rPr>
          <w:delText xml:space="preserve"> the</w:delText>
        </w:r>
        <w:r w:rsidR="00C84259" w:rsidRPr="00F51973" w:rsidDel="002A199C">
          <w:delText xml:space="preserve"> </w:delText>
        </w:r>
        <w:r w:rsidR="00DF5F30" w:rsidRPr="00F51973" w:rsidDel="002A199C">
          <w:rPr>
            <w:rFonts w:hint="eastAsia"/>
          </w:rPr>
          <w:delText>Sized</w:delText>
        </w:r>
        <w:r w:rsidR="00C84259" w:rsidRPr="00F51973" w:rsidDel="002A199C">
          <w:delText xml:space="preserve"> </w:delText>
        </w:r>
        <w:r w:rsidR="00DF5F30" w:rsidRPr="00F51973" w:rsidDel="002A199C">
          <w:rPr>
            <w:rFonts w:hint="eastAsia"/>
          </w:rPr>
          <w:delText>trait</w:delText>
        </w:r>
      </w:del>
      <w:r w:rsidR="00DF5F30" w:rsidRPr="00F51973">
        <w:rPr>
          <w:rFonts w:hint="eastAsia"/>
        </w:rPr>
        <w:t>. This trait is automatically</w:t>
      </w:r>
      <w:r w:rsidR="00C84259" w:rsidRPr="00F51973">
        <w:t xml:space="preserve"> </w:t>
      </w:r>
      <w:r w:rsidR="00DF5F30" w:rsidRPr="00F51973">
        <w:rPr>
          <w:rFonts w:hint="eastAsia"/>
        </w:rPr>
        <w:t>implemented for everything whose size is known at compile time. In addition,</w:t>
      </w:r>
      <w:r w:rsidR="00C84259" w:rsidRPr="00F51973">
        <w:t xml:space="preserve"> </w:t>
      </w:r>
      <w:r w:rsidR="00DF5F30" w:rsidRPr="00F51973">
        <w:rPr>
          <w:rFonts w:hint="eastAsia"/>
        </w:rPr>
        <w:t>Rust implicitly adds a bound on</w:t>
      </w:r>
      <w:r w:rsidR="006D1401" w:rsidRPr="006D1401">
        <w:rPr>
          <w:rStyle w:val="Literal"/>
          <w:rPrChange w:id="2328" w:author="AnneMarieW" w:date="2018-03-22T09:55:00Z">
            <w:rPr>
              <w:rFonts w:ascii="Courier" w:hAnsi="Courier"/>
              <w:color w:val="0000FF"/>
              <w:sz w:val="20"/>
            </w:rPr>
          </w:rPrChange>
        </w:rPr>
        <w:t xml:space="preserve"> Sized</w:t>
      </w:r>
      <w:r w:rsidR="00C84259" w:rsidRPr="00F51973">
        <w:t xml:space="preserve"> </w:t>
      </w:r>
      <w:r w:rsidR="00DF5F30" w:rsidRPr="00F51973">
        <w:rPr>
          <w:rFonts w:hint="eastAsia"/>
        </w:rPr>
        <w:t>to every generic function. That is, a</w:t>
      </w:r>
      <w:r w:rsidR="00C84259" w:rsidRPr="00F51973">
        <w:t xml:space="preserve"> </w:t>
      </w:r>
      <w:r w:rsidR="00DF5F30" w:rsidRPr="00F51973">
        <w:rPr>
          <w:rFonts w:hint="eastAsia"/>
        </w:rPr>
        <w:t>generic function definition like this:</w:t>
      </w:r>
    </w:p>
    <w:p w14:paraId="24508B0A" w14:textId="77777777" w:rsidR="00DF5F30" w:rsidRPr="009C0DE2" w:rsidRDefault="00DF5F30" w:rsidP="00F51973">
      <w:pPr>
        <w:pStyle w:val="CodeA"/>
      </w:pPr>
      <w:r w:rsidRPr="009C0DE2">
        <w:rPr>
          <w:rFonts w:hint="eastAsia"/>
        </w:rPr>
        <w:t>fn generic&lt;T&gt;(t: T) {</w:t>
      </w:r>
    </w:p>
    <w:p w14:paraId="40F2CC64" w14:textId="125BA4F2" w:rsidR="00DF5F30" w:rsidRPr="0099410E" w:rsidRDefault="00C84259">
      <w:pPr>
        <w:pStyle w:val="CodeB"/>
        <w:rPr>
          <w:rPrChange w:id="2329" w:author="Carol Nichols" w:date="2018-03-27T15:04:00Z">
            <w:rPr/>
          </w:rPrChange>
        </w:rPr>
        <w:pPrChange w:id="2330" w:author="Carol Nichols" w:date="2018-03-27T15:04:00Z">
          <w:pPr>
            <w:pStyle w:val="Body"/>
          </w:pPr>
        </w:pPrChange>
      </w:pPr>
      <w:r w:rsidRPr="0099410E">
        <w:rPr>
          <w:rPrChange w:id="2331" w:author="Carol Nichols" w:date="2018-03-27T15:04:00Z">
            <w:rPr>
              <w:color w:val="FF0000"/>
            </w:rPr>
          </w:rPrChange>
        </w:rPr>
        <w:t xml:space="preserve"> </w:t>
      </w:r>
      <w:ins w:id="2332" w:author="Carol Nichols" w:date="2018-03-27T15:04:00Z">
        <w:r w:rsidR="0099410E">
          <w:t xml:space="preserve">   </w:t>
        </w:r>
      </w:ins>
      <w:r w:rsidR="00DF5F30" w:rsidRPr="0099410E">
        <w:rPr>
          <w:rPrChange w:id="2333" w:author="Carol Nichols" w:date="2018-03-27T15:04:00Z">
            <w:rPr>
              <w:color w:val="FF0000"/>
            </w:rPr>
          </w:rPrChange>
        </w:rPr>
        <w:t>// --snip--</w:t>
      </w:r>
    </w:p>
    <w:p w14:paraId="3D97E880" w14:textId="77777777" w:rsidR="00DF5F30" w:rsidRPr="009C0DE2" w:rsidRDefault="00DF5F30" w:rsidP="009C0DE2">
      <w:pPr>
        <w:pStyle w:val="CodeC"/>
      </w:pPr>
      <w:r w:rsidRPr="009C0DE2">
        <w:rPr>
          <w:rFonts w:hint="eastAsia"/>
        </w:rPr>
        <w:t>}</w:t>
      </w:r>
    </w:p>
    <w:p w14:paraId="07BF5DFB" w14:textId="77777777" w:rsidR="00DF5F30" w:rsidRPr="009C0DE2" w:rsidRDefault="00DF5F30" w:rsidP="00173090">
      <w:pPr>
        <w:pStyle w:val="BodyFirst"/>
        <w:rPr>
          <w:rFonts w:eastAsia="Microsoft YaHei"/>
        </w:rPr>
      </w:pPr>
      <w:r w:rsidRPr="009C0DE2">
        <w:rPr>
          <w:rFonts w:eastAsia="Microsoft YaHei" w:hint="eastAsia"/>
        </w:rPr>
        <w:t xml:space="preserve">is actually treated as </w:t>
      </w:r>
      <w:del w:id="2334" w:author="AnneMarieW" w:date="2018-03-22T09:57:00Z">
        <w:r w:rsidRPr="009C0DE2" w:rsidDel="002A199C">
          <w:rPr>
            <w:rFonts w:eastAsia="Microsoft YaHei" w:hint="eastAsia"/>
          </w:rPr>
          <w:delText>if</w:delText>
        </w:r>
      </w:del>
      <w:ins w:id="2335" w:author="AnneMarieW" w:date="2018-03-22T09:57:00Z">
        <w:r w:rsidR="002A199C">
          <w:rPr>
            <w:rFonts w:eastAsia="Microsoft YaHei"/>
          </w:rPr>
          <w:t>though</w:t>
        </w:r>
      </w:ins>
      <w:r w:rsidRPr="009C0DE2">
        <w:rPr>
          <w:rFonts w:eastAsia="Microsoft YaHei" w:hint="eastAsia"/>
        </w:rPr>
        <w:t xml:space="preserve"> we had written this:</w:t>
      </w:r>
    </w:p>
    <w:p w14:paraId="538513BD" w14:textId="77777777" w:rsidR="00DF5F30" w:rsidRPr="009C0DE2" w:rsidRDefault="00DF5F30" w:rsidP="00F51973">
      <w:pPr>
        <w:pStyle w:val="CodeA"/>
      </w:pPr>
      <w:r w:rsidRPr="009C0DE2">
        <w:rPr>
          <w:rFonts w:hint="eastAsia"/>
        </w:rPr>
        <w:t>fn generic&lt;T: Sized&gt;(t: T) {</w:t>
      </w:r>
    </w:p>
    <w:p w14:paraId="33532449" w14:textId="3DC9B2E3" w:rsidR="00DF5F30" w:rsidRPr="0099410E" w:rsidRDefault="0099410E">
      <w:pPr>
        <w:pStyle w:val="CodeB"/>
      </w:pPr>
      <w:ins w:id="2336" w:author="Carol Nichols" w:date="2018-03-27T15:04:00Z">
        <w:r>
          <w:t xml:space="preserve">   </w:t>
        </w:r>
      </w:ins>
      <w:r w:rsidR="00C84259" w:rsidRPr="0099410E">
        <w:t xml:space="preserve"> </w:t>
      </w:r>
      <w:r w:rsidR="00DF5F30" w:rsidRPr="0099410E">
        <w:t>// --snip--</w:t>
      </w:r>
    </w:p>
    <w:p w14:paraId="17A3CA35" w14:textId="77777777" w:rsidR="00DF5F30" w:rsidRPr="009C0DE2" w:rsidRDefault="00DF5F30" w:rsidP="009C0DE2">
      <w:pPr>
        <w:pStyle w:val="CodeC"/>
      </w:pPr>
      <w:r w:rsidRPr="009C0DE2">
        <w:rPr>
          <w:rFonts w:hint="eastAsia"/>
        </w:rPr>
        <w:t>}</w:t>
      </w:r>
      <w:r w:rsidRPr="00B118CA">
        <w:t xml:space="preserve"> </w:t>
      </w:r>
    </w:p>
    <w:p w14:paraId="019103E3" w14:textId="77777777" w:rsidR="00DF5F30" w:rsidRPr="009C0DE2" w:rsidRDefault="00DF5F30" w:rsidP="00173090">
      <w:pPr>
        <w:pStyle w:val="Body"/>
      </w:pPr>
      <w:r w:rsidRPr="009C0DE2">
        <w:rPr>
          <w:rFonts w:hint="eastAsia"/>
        </w:rPr>
        <w:t>By default, generic functions will only work on types that have a known size at</w:t>
      </w:r>
      <w:r w:rsidR="00C84259" w:rsidRPr="00F51973">
        <w:t xml:space="preserve"> </w:t>
      </w:r>
      <w:r w:rsidRPr="009C0DE2">
        <w:rPr>
          <w:rFonts w:hint="eastAsia"/>
        </w:rPr>
        <w:t xml:space="preserve">compile time. </w:t>
      </w:r>
      <w:ins w:id="2337" w:author="AnneMarieW" w:date="2018-03-22T09:57:00Z">
        <w:r w:rsidR="002A199C">
          <w:t>H</w:t>
        </w:r>
        <w:r w:rsidR="002A199C" w:rsidRPr="009C0DE2">
          <w:rPr>
            <w:rFonts w:hint="eastAsia"/>
          </w:rPr>
          <w:t>owever,</w:t>
        </w:r>
      </w:ins>
      <w:del w:id="2338" w:author="AnneMarieW" w:date="2018-03-22T09:57:00Z">
        <w:r w:rsidRPr="009C0DE2" w:rsidDel="002A199C">
          <w:rPr>
            <w:rFonts w:hint="eastAsia"/>
          </w:rPr>
          <w:delText>There is,</w:delText>
        </w:r>
      </w:del>
      <w:ins w:id="2339" w:author="AnneMarieW" w:date="2018-03-22T09:57:00Z">
        <w:r w:rsidR="002A199C">
          <w:t xml:space="preserve"> </w:t>
        </w:r>
      </w:ins>
      <w:del w:id="2340" w:author="AnneMarieW" w:date="2018-03-22T09:58:00Z">
        <w:r w:rsidRPr="009C0DE2" w:rsidDel="002A199C">
          <w:rPr>
            <w:rFonts w:hint="eastAsia"/>
          </w:rPr>
          <w:delText xml:space="preserve"> </w:delText>
        </w:r>
      </w:del>
      <w:ins w:id="2341" w:author="AnneMarieW" w:date="2018-03-22T09:57:00Z">
        <w:r w:rsidR="002A199C" w:rsidRPr="009C0DE2">
          <w:rPr>
            <w:rFonts w:hint="eastAsia"/>
          </w:rPr>
          <w:t>you can use</w:t>
        </w:r>
        <w:r w:rsidR="002A199C" w:rsidRPr="009C0DE2" w:rsidDel="002A199C">
          <w:rPr>
            <w:rFonts w:hint="eastAsia"/>
          </w:rPr>
          <w:t xml:space="preserve"> </w:t>
        </w:r>
      </w:ins>
      <w:ins w:id="2342" w:author="AnneMarieW" w:date="2018-03-22T09:58:00Z">
        <w:r w:rsidR="002A199C">
          <w:t xml:space="preserve">the following </w:t>
        </w:r>
      </w:ins>
      <w:del w:id="2343" w:author="AnneMarieW" w:date="2018-03-22T09:57:00Z">
        <w:r w:rsidRPr="009C0DE2" w:rsidDel="002A199C">
          <w:rPr>
            <w:rFonts w:hint="eastAsia"/>
          </w:rPr>
          <w:delText xml:space="preserve">however, </w:delText>
        </w:r>
      </w:del>
      <w:r w:rsidRPr="009C0DE2">
        <w:rPr>
          <w:rFonts w:hint="eastAsia"/>
        </w:rPr>
        <w:t xml:space="preserve">special syntax </w:t>
      </w:r>
      <w:del w:id="2344" w:author="AnneMarieW" w:date="2018-03-22T09:57:00Z">
        <w:r w:rsidRPr="009C0DE2" w:rsidDel="002A199C">
          <w:rPr>
            <w:rFonts w:hint="eastAsia"/>
          </w:rPr>
          <w:delText xml:space="preserve">you can use </w:delText>
        </w:r>
      </w:del>
      <w:r w:rsidRPr="009C0DE2">
        <w:rPr>
          <w:rFonts w:hint="eastAsia"/>
        </w:rPr>
        <w:t>to relax this</w:t>
      </w:r>
      <w:r w:rsidR="00C84259" w:rsidRPr="00F51973">
        <w:t xml:space="preserve"> </w:t>
      </w:r>
      <w:r w:rsidRPr="009C0DE2">
        <w:rPr>
          <w:rFonts w:hint="eastAsia"/>
        </w:rPr>
        <w:t>restriction:</w:t>
      </w:r>
    </w:p>
    <w:p w14:paraId="334ECA85" w14:textId="77777777" w:rsidR="00DF5F30" w:rsidRPr="009C0DE2" w:rsidRDefault="00DF5F30" w:rsidP="00F51973">
      <w:pPr>
        <w:pStyle w:val="CodeA"/>
      </w:pPr>
      <w:r w:rsidRPr="009C0DE2">
        <w:rPr>
          <w:rFonts w:hint="eastAsia"/>
        </w:rPr>
        <w:t>fn generic&lt;T: ?Sized&gt;(t: &amp;T) {</w:t>
      </w:r>
    </w:p>
    <w:p w14:paraId="70BC2CDA" w14:textId="7E8D15A3" w:rsidR="00DF5F30" w:rsidRPr="0099410E" w:rsidRDefault="0099410E">
      <w:pPr>
        <w:pStyle w:val="CodeB"/>
      </w:pPr>
      <w:ins w:id="2345" w:author="Carol Nichols" w:date="2018-03-27T15:04:00Z">
        <w:r>
          <w:t xml:space="preserve">   </w:t>
        </w:r>
      </w:ins>
      <w:r w:rsidR="00C84259" w:rsidRPr="0099410E">
        <w:t xml:space="preserve"> </w:t>
      </w:r>
      <w:r w:rsidR="00DF5F30" w:rsidRPr="0099410E">
        <w:t>// --snip--</w:t>
      </w:r>
    </w:p>
    <w:p w14:paraId="7E11990C" w14:textId="77777777" w:rsidR="00DF5F30" w:rsidRPr="009C0DE2" w:rsidRDefault="00DF5F30" w:rsidP="009C0DE2">
      <w:pPr>
        <w:pStyle w:val="CodeC"/>
      </w:pPr>
      <w:r w:rsidRPr="009C0DE2">
        <w:rPr>
          <w:rFonts w:hint="eastAsia"/>
        </w:rPr>
        <w:t>}</w:t>
      </w:r>
    </w:p>
    <w:p w14:paraId="04294E89" w14:textId="77777777" w:rsidR="00DF5F30" w:rsidRPr="009C0DE2" w:rsidRDefault="00DF5F30" w:rsidP="00173090">
      <w:pPr>
        <w:pStyle w:val="Body"/>
      </w:pPr>
      <w:r w:rsidRPr="009C0DE2">
        <w:rPr>
          <w:rFonts w:hint="eastAsia"/>
        </w:rPr>
        <w:t>A trait bound on</w:t>
      </w:r>
      <w:r w:rsidR="00C84259" w:rsidRPr="00F51973">
        <w:t xml:space="preserve"> </w:t>
      </w:r>
      <w:r w:rsidRPr="009C0DE2">
        <w:rPr>
          <w:rStyle w:val="Literal"/>
          <w:rFonts w:hint="eastAsia"/>
        </w:rPr>
        <w:t>?Sized</w:t>
      </w:r>
      <w:r w:rsidR="00C84259" w:rsidRPr="00F51973">
        <w:t xml:space="preserve"> </w:t>
      </w:r>
      <w:r w:rsidRPr="009C0DE2">
        <w:rPr>
          <w:rFonts w:hint="eastAsia"/>
        </w:rPr>
        <w:t>is the opposite of a trait bound on</w:t>
      </w:r>
      <w:r w:rsidR="00C84259" w:rsidRPr="00F51973">
        <w:t xml:space="preserve"> </w:t>
      </w:r>
      <w:r w:rsidRPr="009C0DE2">
        <w:rPr>
          <w:rStyle w:val="Literal"/>
          <w:rFonts w:hint="eastAsia"/>
        </w:rPr>
        <w:t>Sized</w:t>
      </w:r>
      <w:ins w:id="2346" w:author="AnneMarieW" w:date="2018-03-22T09:58:00Z">
        <w:r w:rsidR="002A199C">
          <w:t>:</w:t>
        </w:r>
      </w:ins>
      <w:del w:id="2347" w:author="AnneMarieW" w:date="2018-03-22T09:58:00Z">
        <w:r w:rsidRPr="009C0DE2" w:rsidDel="002A199C">
          <w:rPr>
            <w:rFonts w:hint="eastAsia"/>
          </w:rPr>
          <w:delText>;</w:delText>
        </w:r>
      </w:del>
      <w:r w:rsidRPr="009C0DE2">
        <w:rPr>
          <w:rFonts w:hint="eastAsia"/>
        </w:rPr>
        <w:t xml:space="preserve"> </w:t>
      </w:r>
      <w:del w:id="2348" w:author="AnneMarieW" w:date="2018-03-22T09:58:00Z">
        <w:r w:rsidRPr="009C0DE2" w:rsidDel="002A199C">
          <w:rPr>
            <w:rFonts w:hint="eastAsia"/>
          </w:rPr>
          <w:delText>that is,</w:delText>
        </w:r>
        <w:r w:rsidR="00C84259" w:rsidRPr="00F51973" w:rsidDel="002A199C">
          <w:delText xml:space="preserve"> </w:delText>
        </w:r>
      </w:del>
      <w:r w:rsidRPr="009C0DE2">
        <w:rPr>
          <w:rFonts w:hint="eastAsia"/>
        </w:rPr>
        <w:t xml:space="preserve">we would read this as </w:t>
      </w:r>
      <w:r w:rsidRPr="009C0DE2">
        <w:t>“</w:t>
      </w:r>
      <w:r w:rsidRPr="009C0DE2">
        <w:rPr>
          <w:rStyle w:val="Literal"/>
          <w:rFonts w:hint="eastAsia"/>
        </w:rPr>
        <w:t>T</w:t>
      </w:r>
      <w:r w:rsidR="00C84259" w:rsidRPr="00F51973">
        <w:t xml:space="preserve"> </w:t>
      </w:r>
      <w:r w:rsidRPr="009C0DE2">
        <w:rPr>
          <w:rFonts w:hint="eastAsia"/>
        </w:rPr>
        <w:t>may or may not be</w:t>
      </w:r>
      <w:r w:rsidR="00C84259" w:rsidRPr="00F51973">
        <w:t xml:space="preserve"> </w:t>
      </w:r>
      <w:r w:rsidRPr="009C0DE2">
        <w:rPr>
          <w:rStyle w:val="Literal"/>
          <w:rFonts w:hint="eastAsia"/>
        </w:rPr>
        <w:t>Sized</w:t>
      </w:r>
      <w:ins w:id="2349" w:author="AnneMarieW" w:date="2018-03-22T09:59:00Z">
        <w:r w:rsidR="006D1401" w:rsidRPr="006D1401">
          <w:rPr>
            <w:rPrChange w:id="2350" w:author="AnneMarieW" w:date="2018-03-22T09:59:00Z">
              <w:rPr>
                <w:rStyle w:val="Literal"/>
              </w:rPr>
            </w:rPrChange>
          </w:rPr>
          <w:t>.</w:t>
        </w:r>
      </w:ins>
      <w:r w:rsidRPr="009C0DE2">
        <w:t>”</w:t>
      </w:r>
      <w:del w:id="2351" w:author="AnneMarieW" w:date="2018-03-22T09:59:00Z">
        <w:r w:rsidRPr="009C0DE2" w:rsidDel="002A199C">
          <w:rPr>
            <w:rFonts w:hint="eastAsia"/>
          </w:rPr>
          <w:delText>.</w:delText>
        </w:r>
      </w:del>
      <w:r w:rsidRPr="009C0DE2">
        <w:rPr>
          <w:rFonts w:hint="eastAsia"/>
        </w:rPr>
        <w:t xml:space="preserve"> This syntax is only</w:t>
      </w:r>
      <w:r w:rsidR="00C84259" w:rsidRPr="00F51973">
        <w:t xml:space="preserve"> </w:t>
      </w:r>
      <w:r w:rsidRPr="009C0DE2">
        <w:rPr>
          <w:rFonts w:hint="eastAsia"/>
        </w:rPr>
        <w:t>available for</w:t>
      </w:r>
      <w:r w:rsidR="00C84259" w:rsidRPr="00F51973">
        <w:t xml:space="preserve"> </w:t>
      </w:r>
      <w:r w:rsidRPr="009C0DE2">
        <w:rPr>
          <w:rStyle w:val="Literal"/>
          <w:rFonts w:hint="eastAsia"/>
        </w:rPr>
        <w:t>Sized</w:t>
      </w:r>
      <w:r w:rsidRPr="009C0DE2">
        <w:rPr>
          <w:rFonts w:hint="eastAsia"/>
        </w:rPr>
        <w:t>, no</w:t>
      </w:r>
      <w:ins w:id="2352" w:author="AnneMarieW" w:date="2018-03-22T09:58:00Z">
        <w:r w:rsidR="002A199C">
          <w:t>t any</w:t>
        </w:r>
      </w:ins>
      <w:r w:rsidRPr="009C0DE2">
        <w:rPr>
          <w:rFonts w:hint="eastAsia"/>
        </w:rPr>
        <w:t xml:space="preserve"> other traits.</w:t>
      </w:r>
    </w:p>
    <w:p w14:paraId="3FB683E9" w14:textId="77777777" w:rsidR="00DF5F30" w:rsidRPr="009C0DE2" w:rsidRDefault="00DF5F30" w:rsidP="00173090">
      <w:pPr>
        <w:pStyle w:val="Body"/>
      </w:pPr>
      <w:r w:rsidRPr="009C0DE2">
        <w:rPr>
          <w:rFonts w:hint="eastAsia"/>
        </w:rPr>
        <w:t xml:space="preserve">Also note </w:t>
      </w:r>
      <w:ins w:id="2353" w:author="AnneMarieW" w:date="2018-03-22T09:59:00Z">
        <w:r w:rsidR="002A199C">
          <w:t xml:space="preserve">that </w:t>
        </w:r>
      </w:ins>
      <w:r w:rsidRPr="009C0DE2">
        <w:rPr>
          <w:rFonts w:hint="eastAsia"/>
        </w:rPr>
        <w:t>we switched the type of the</w:t>
      </w:r>
      <w:r w:rsidR="00C84259" w:rsidRPr="00F51973">
        <w:t xml:space="preserve"> </w:t>
      </w:r>
      <w:r w:rsidRPr="009C0DE2">
        <w:rPr>
          <w:rStyle w:val="Literal"/>
          <w:rFonts w:hint="eastAsia"/>
        </w:rPr>
        <w:t>t</w:t>
      </w:r>
      <w:r w:rsidR="00C84259" w:rsidRPr="00F51973">
        <w:t xml:space="preserve"> </w:t>
      </w:r>
      <w:r w:rsidRPr="009C0DE2">
        <w:rPr>
          <w:rFonts w:hint="eastAsia"/>
        </w:rPr>
        <w:t>parameter from</w:t>
      </w:r>
      <w:r w:rsidR="00C84259" w:rsidRPr="00F51973">
        <w:t xml:space="preserve"> </w:t>
      </w:r>
      <w:r w:rsidRPr="009C0DE2">
        <w:rPr>
          <w:rStyle w:val="Literal"/>
          <w:rFonts w:hint="eastAsia"/>
        </w:rPr>
        <w:t>T</w:t>
      </w:r>
      <w:r w:rsidR="00C84259" w:rsidRPr="00F51973">
        <w:t xml:space="preserve"> </w:t>
      </w:r>
      <w:r w:rsidRPr="009C0DE2">
        <w:rPr>
          <w:rFonts w:hint="eastAsia"/>
        </w:rPr>
        <w:t>to</w:t>
      </w:r>
      <w:r w:rsidR="00C84259" w:rsidRPr="00F51973">
        <w:t xml:space="preserve"> </w:t>
      </w:r>
      <w:r w:rsidRPr="009C0DE2">
        <w:rPr>
          <w:rStyle w:val="Literal"/>
          <w:rFonts w:hint="eastAsia"/>
        </w:rPr>
        <w:t>&amp;T</w:t>
      </w:r>
      <w:del w:id="2354" w:author="AnneMarieW" w:date="2018-03-22T10:00:00Z">
        <w:r w:rsidRPr="009C0DE2" w:rsidDel="002A199C">
          <w:rPr>
            <w:rFonts w:hint="eastAsia"/>
          </w:rPr>
          <w:delText>:</w:delText>
        </w:r>
      </w:del>
      <w:ins w:id="2355" w:author="AnneMarieW" w:date="2018-03-22T10:00:00Z">
        <w:r w:rsidR="002A199C">
          <w:t>.</w:t>
        </w:r>
      </w:ins>
      <w:r w:rsidRPr="009C0DE2">
        <w:rPr>
          <w:rFonts w:hint="eastAsia"/>
        </w:rPr>
        <w:t xml:space="preserve"> </w:t>
      </w:r>
      <w:del w:id="2356" w:author="AnneMarieW" w:date="2018-03-22T10:00:00Z">
        <w:r w:rsidRPr="009C0DE2" w:rsidDel="002A199C">
          <w:rPr>
            <w:rFonts w:hint="eastAsia"/>
          </w:rPr>
          <w:delText>b</w:delText>
        </w:r>
      </w:del>
      <w:ins w:id="2357" w:author="AnneMarieW" w:date="2018-03-22T10:00:00Z">
        <w:r w:rsidR="002A199C">
          <w:t>B</w:t>
        </w:r>
      </w:ins>
      <w:r w:rsidRPr="009C0DE2">
        <w:rPr>
          <w:rFonts w:hint="eastAsia"/>
        </w:rPr>
        <w:t>ecause</w:t>
      </w:r>
      <w:r w:rsidR="00C84259" w:rsidRPr="00F51973">
        <w:t xml:space="preserve"> </w:t>
      </w:r>
      <w:r w:rsidRPr="009C0DE2">
        <w:rPr>
          <w:rFonts w:hint="eastAsia"/>
        </w:rPr>
        <w:t>the type might not be</w:t>
      </w:r>
      <w:r w:rsidR="00C84259" w:rsidRPr="00F51973">
        <w:t xml:space="preserve"> </w:t>
      </w:r>
      <w:r w:rsidRPr="009C0DE2">
        <w:rPr>
          <w:rStyle w:val="Literal"/>
          <w:rFonts w:hint="eastAsia"/>
        </w:rPr>
        <w:t>Sized</w:t>
      </w:r>
      <w:r w:rsidRPr="009C0DE2">
        <w:rPr>
          <w:rFonts w:hint="eastAsia"/>
        </w:rPr>
        <w:t>, we need to use it behind some kind of pointer.</w:t>
      </w:r>
      <w:r w:rsidR="00C84259" w:rsidRPr="00F51973">
        <w:t xml:space="preserve"> </w:t>
      </w:r>
      <w:r w:rsidRPr="009C0DE2">
        <w:rPr>
          <w:rFonts w:hint="eastAsia"/>
        </w:rPr>
        <w:t>In this case, we</w:t>
      </w:r>
      <w:r w:rsidRPr="009C0DE2">
        <w:t>’</w:t>
      </w:r>
      <w:r w:rsidRPr="009C0DE2">
        <w:rPr>
          <w:rFonts w:hint="eastAsia"/>
        </w:rPr>
        <w:t>ve chosen a reference.</w:t>
      </w:r>
    </w:p>
    <w:p w14:paraId="57EF4694" w14:textId="77777777" w:rsidR="00DF5F30" w:rsidRPr="009C0DE2" w:rsidRDefault="00DF5F30" w:rsidP="00173090">
      <w:pPr>
        <w:pStyle w:val="Body"/>
      </w:pPr>
      <w:r w:rsidRPr="009C0DE2">
        <w:rPr>
          <w:rFonts w:hint="eastAsia"/>
        </w:rPr>
        <w:t>Next</w:t>
      </w:r>
      <w:ins w:id="2358" w:author="AnneMarieW" w:date="2018-03-22T10:00:00Z">
        <w:r w:rsidR="002A199C">
          <w:t>, we’ll</w:t>
        </w:r>
      </w:ins>
      <w:del w:id="2359" w:author="AnneMarieW" w:date="2018-03-22T10:00:00Z">
        <w:r w:rsidRPr="009C0DE2" w:rsidDel="002A199C">
          <w:rPr>
            <w:rFonts w:hint="eastAsia"/>
          </w:rPr>
          <w:delText xml:space="preserve"> let</w:delText>
        </w:r>
        <w:r w:rsidRPr="009C0DE2" w:rsidDel="002A199C">
          <w:delText>’</w:delText>
        </w:r>
        <w:r w:rsidRPr="009C0DE2" w:rsidDel="002A199C">
          <w:rPr>
            <w:rFonts w:hint="eastAsia"/>
          </w:rPr>
          <w:delText>s</w:delText>
        </w:r>
      </w:del>
      <w:r w:rsidRPr="009C0DE2">
        <w:rPr>
          <w:rFonts w:hint="eastAsia"/>
        </w:rPr>
        <w:t xml:space="preserve"> talk about functions and closures!</w:t>
      </w:r>
    </w:p>
    <w:p w14:paraId="117379CE" w14:textId="77777777" w:rsidR="00DF5F30" w:rsidRPr="009C0DE2" w:rsidRDefault="00DF5F30" w:rsidP="009C0DE2">
      <w:pPr>
        <w:pStyle w:val="HeadA"/>
        <w:rPr>
          <w:rFonts w:eastAsia="Microsoft YaHei"/>
        </w:rPr>
      </w:pPr>
      <w:bookmarkStart w:id="2360" w:name="advanced-functions-&amp;-closures"/>
      <w:bookmarkStart w:id="2361" w:name="_Toc508803089"/>
      <w:bookmarkEnd w:id="2360"/>
      <w:r w:rsidRPr="009C0DE2">
        <w:rPr>
          <w:rFonts w:eastAsia="Microsoft YaHei" w:hint="eastAsia"/>
        </w:rPr>
        <w:t xml:space="preserve">Advanced Functions </w:t>
      </w:r>
      <w:commentRangeStart w:id="2362"/>
      <w:del w:id="2363" w:author="janelle" w:date="2018-03-23T16:10:00Z">
        <w:r w:rsidRPr="009C0DE2" w:rsidDel="00647F1C">
          <w:rPr>
            <w:rFonts w:eastAsia="Microsoft YaHei" w:hint="eastAsia"/>
          </w:rPr>
          <w:delText>&amp;</w:delText>
        </w:r>
        <w:commentRangeEnd w:id="2362"/>
        <w:r w:rsidR="00075719" w:rsidDel="00647F1C">
          <w:rPr>
            <w:rStyle w:val="CommentReference"/>
            <w:rFonts w:ascii="Times New Roman" w:hAnsi="Times New Roman"/>
            <w:b w:val="0"/>
          </w:rPr>
          <w:commentReference w:id="2362"/>
        </w:r>
        <w:r w:rsidRPr="009C0DE2" w:rsidDel="00647F1C">
          <w:rPr>
            <w:rFonts w:eastAsia="Microsoft YaHei" w:hint="eastAsia"/>
          </w:rPr>
          <w:delText xml:space="preserve"> </w:delText>
        </w:r>
      </w:del>
      <w:ins w:id="2364" w:author="janelle" w:date="2018-03-23T16:10:00Z">
        <w:r w:rsidR="00647F1C">
          <w:rPr>
            <w:rFonts w:eastAsia="Microsoft YaHei"/>
          </w:rPr>
          <w:t xml:space="preserve">and </w:t>
        </w:r>
      </w:ins>
      <w:r w:rsidRPr="009C0DE2">
        <w:rPr>
          <w:rFonts w:eastAsia="Microsoft YaHei" w:hint="eastAsia"/>
        </w:rPr>
        <w:t>Closures</w:t>
      </w:r>
      <w:bookmarkEnd w:id="2361"/>
    </w:p>
    <w:p w14:paraId="161485BE" w14:textId="6AB2A310" w:rsidR="00DF5F30" w:rsidRPr="009C0DE2" w:rsidRDefault="00DF5F30" w:rsidP="00873601">
      <w:pPr>
        <w:pStyle w:val="BodyFirst"/>
        <w:rPr>
          <w:rFonts w:eastAsia="Microsoft YaHei"/>
        </w:rPr>
      </w:pPr>
      <w:r w:rsidRPr="009C0DE2">
        <w:rPr>
          <w:rFonts w:eastAsia="Microsoft YaHei" w:hint="eastAsia"/>
        </w:rPr>
        <w:t xml:space="preserve">Finally, </w:t>
      </w:r>
      <w:del w:id="2365" w:author="AnneMarieW" w:date="2018-03-22T10:01:00Z">
        <w:r w:rsidRPr="009C0DE2" w:rsidDel="008F20A4">
          <w:rPr>
            <w:rFonts w:eastAsia="Microsoft YaHei" w:hint="eastAsia"/>
          </w:rPr>
          <w:delText>let</w:delText>
        </w:r>
        <w:r w:rsidRPr="009C0DE2" w:rsidDel="008F20A4">
          <w:rPr>
            <w:rFonts w:eastAsia="Microsoft YaHei"/>
          </w:rPr>
          <w:delText>’</w:delText>
        </w:r>
        <w:r w:rsidRPr="009C0DE2" w:rsidDel="008F20A4">
          <w:rPr>
            <w:rFonts w:eastAsia="Microsoft YaHei" w:hint="eastAsia"/>
          </w:rPr>
          <w:delText>s</w:delText>
        </w:r>
      </w:del>
      <w:ins w:id="2366" w:author="AnneMarieW" w:date="2018-03-22T10:01:00Z">
        <w:r w:rsidR="008F20A4">
          <w:rPr>
            <w:rFonts w:eastAsia="Microsoft YaHei"/>
          </w:rPr>
          <w:t>we’ll</w:t>
        </w:r>
        <w:r w:rsidR="003A3A24">
          <w:rPr>
            <w:rFonts w:eastAsia="Microsoft YaHei"/>
          </w:rPr>
          <w:t xml:space="preserve"> explore</w:t>
        </w:r>
      </w:ins>
      <w:del w:id="2367" w:author="AnneMarieW" w:date="2018-03-22T10:01:00Z">
        <w:r w:rsidRPr="009C0DE2" w:rsidDel="003A3A24">
          <w:rPr>
            <w:rFonts w:eastAsia="Microsoft YaHei" w:hint="eastAsia"/>
          </w:rPr>
          <w:delText xml:space="preserve"> discuss</w:delText>
        </w:r>
      </w:del>
      <w:r w:rsidRPr="009C0DE2">
        <w:rPr>
          <w:rFonts w:eastAsia="Microsoft YaHei" w:hint="eastAsia"/>
        </w:rPr>
        <w:t xml:space="preserve"> some advanced features related to functions and</w:t>
      </w:r>
      <w:r w:rsidR="00C84259" w:rsidRPr="00F51973">
        <w:t xml:space="preserve"> </w:t>
      </w:r>
      <w:r w:rsidRPr="009C0DE2">
        <w:rPr>
          <w:rFonts w:eastAsia="Microsoft YaHei" w:hint="eastAsia"/>
        </w:rPr>
        <w:t>closures</w:t>
      </w:r>
      <w:del w:id="2368" w:author="AnneMarieW" w:date="2018-03-22T10:01:00Z">
        <w:r w:rsidRPr="009C0DE2" w:rsidDel="003A3A24">
          <w:rPr>
            <w:rFonts w:eastAsia="Microsoft YaHei" w:hint="eastAsia"/>
          </w:rPr>
          <w:delText>:</w:delText>
        </w:r>
      </w:del>
      <w:ins w:id="2369" w:author="AnneMarieW" w:date="2018-03-22T10:01:00Z">
        <w:r w:rsidR="003A3A24">
          <w:rPr>
            <w:rFonts w:eastAsia="Microsoft YaHei"/>
          </w:rPr>
          <w:t>, which include</w:t>
        </w:r>
      </w:ins>
      <w:r w:rsidRPr="009C0DE2">
        <w:rPr>
          <w:rFonts w:eastAsia="Microsoft YaHei" w:hint="eastAsia"/>
        </w:rPr>
        <w:t xml:space="preserve"> function pointers</w:t>
      </w:r>
      <w:del w:id="2370" w:author="Carol Nichols" w:date="2018-03-27T15:07:00Z">
        <w:r w:rsidRPr="009C0DE2" w:rsidDel="005442AF">
          <w:rPr>
            <w:rFonts w:eastAsia="Microsoft YaHei" w:hint="eastAsia"/>
          </w:rPr>
          <w:delText>,</w:delText>
        </w:r>
      </w:del>
      <w:ins w:id="2371" w:author="AnneMarieW" w:date="2018-03-22T10:03:00Z">
        <w:del w:id="2372" w:author="Carol Nichols" w:date="2018-03-27T15:07:00Z">
          <w:r w:rsidR="003A3A24" w:rsidRPr="003A3A24" w:rsidDel="005442AF">
            <w:rPr>
              <w:rFonts w:eastAsia="Microsoft YaHei" w:hint="eastAsia"/>
            </w:rPr>
            <w:delText xml:space="preserve"> </w:delText>
          </w:r>
        </w:del>
      </w:ins>
      <w:ins w:id="2373" w:author="Carol Nichols" w:date="2018-03-27T15:07:00Z">
        <w:r w:rsidR="005442AF">
          <w:rPr>
            <w:rFonts w:eastAsia="Microsoft YaHei"/>
          </w:rPr>
          <w:t xml:space="preserve"> and</w:t>
        </w:r>
        <w:r w:rsidR="005442AF" w:rsidRPr="003A3A24">
          <w:rPr>
            <w:rFonts w:eastAsia="Microsoft YaHei" w:hint="eastAsia"/>
          </w:rPr>
          <w:t xml:space="preserve"> </w:t>
        </w:r>
      </w:ins>
      <w:ins w:id="2374" w:author="AnneMarieW" w:date="2018-03-22T10:03:00Z">
        <w:r w:rsidR="003A3A24" w:rsidRPr="009C0DE2">
          <w:rPr>
            <w:rFonts w:eastAsia="Microsoft YaHei" w:hint="eastAsia"/>
          </w:rPr>
          <w:t>returning closures</w:t>
        </w:r>
        <w:del w:id="2375" w:author="Carol Nichols" w:date="2018-03-27T15:07:00Z">
          <w:r w:rsidR="003A3A24" w:rsidDel="005442AF">
            <w:rPr>
              <w:rFonts w:eastAsia="Microsoft YaHei"/>
            </w:rPr>
            <w:delText>, and</w:delText>
          </w:r>
        </w:del>
      </w:ins>
      <w:del w:id="2376" w:author="Carol Nichols" w:date="2018-03-27T15:07:00Z">
        <w:r w:rsidRPr="009C0DE2" w:rsidDel="005442AF">
          <w:rPr>
            <w:rFonts w:eastAsia="Microsoft YaHei" w:hint="eastAsia"/>
          </w:rPr>
          <w:delText xml:space="preserve"> </w:delText>
        </w:r>
        <w:commentRangeStart w:id="2377"/>
        <w:r w:rsidRPr="009C0DE2" w:rsidDel="005442AF">
          <w:rPr>
            <w:rFonts w:eastAsia="Microsoft YaHei" w:hint="eastAsia"/>
          </w:rPr>
          <w:delText>diverging functions</w:delText>
        </w:r>
        <w:commentRangeEnd w:id="2377"/>
        <w:r w:rsidR="003A3A24" w:rsidDel="005442AF">
          <w:rPr>
            <w:rStyle w:val="CommentReference"/>
          </w:rPr>
          <w:commentReference w:id="2377"/>
        </w:r>
      </w:del>
      <w:del w:id="2378" w:author="AnneMarieW" w:date="2018-03-22T10:03:00Z">
        <w:r w:rsidRPr="009C0DE2" w:rsidDel="003A3A24">
          <w:rPr>
            <w:rFonts w:eastAsia="Microsoft YaHei" w:hint="eastAsia"/>
          </w:rPr>
          <w:delText>, and returning closures</w:delText>
        </w:r>
      </w:del>
      <w:r w:rsidRPr="009C0DE2">
        <w:rPr>
          <w:rFonts w:eastAsia="Microsoft YaHei" w:hint="eastAsia"/>
        </w:rPr>
        <w:t>.</w:t>
      </w:r>
    </w:p>
    <w:p w14:paraId="2C5B7C74" w14:textId="77777777" w:rsidR="00DF5F30" w:rsidRPr="009C0DE2" w:rsidRDefault="00DF5F30" w:rsidP="00F51973">
      <w:pPr>
        <w:pStyle w:val="HeadB"/>
        <w:rPr>
          <w:rFonts w:eastAsia="Microsoft YaHei"/>
        </w:rPr>
      </w:pPr>
      <w:bookmarkStart w:id="2379" w:name="function-pointers"/>
      <w:bookmarkStart w:id="2380" w:name="_Toc508803090"/>
      <w:bookmarkEnd w:id="2379"/>
      <w:r w:rsidRPr="009C0DE2">
        <w:rPr>
          <w:rFonts w:eastAsia="Microsoft YaHei" w:hint="eastAsia"/>
        </w:rPr>
        <w:t>Function Pointers</w:t>
      </w:r>
      <w:bookmarkEnd w:id="2380"/>
    </w:p>
    <w:p w14:paraId="4CC22AFB" w14:textId="77777777" w:rsidR="00DF5F30" w:rsidRPr="00F51973" w:rsidRDefault="009C0DE2" w:rsidP="00873601">
      <w:pPr>
        <w:pStyle w:val="BodyFirst"/>
        <w:rPr>
          <w:rFonts w:eastAsia="Microsoft YaHei"/>
        </w:rPr>
      </w:pPr>
      <w:del w:id="2381" w:author="janelle" w:date="2018-03-23T16:10:00Z">
        <w:r w:rsidRPr="00F51973" w:rsidDel="00647F1C">
          <w:delText xml:space="preserve"> </w:delText>
        </w:r>
      </w:del>
      <w:r w:rsidR="00DF5F30" w:rsidRPr="00F51973">
        <w:rPr>
          <w:rFonts w:eastAsia="Microsoft YaHei" w:hint="eastAsia"/>
        </w:rPr>
        <w:t>We</w:t>
      </w:r>
      <w:r w:rsidR="00DF5F30" w:rsidRPr="00F51973">
        <w:rPr>
          <w:rFonts w:eastAsia="Microsoft YaHei"/>
        </w:rPr>
        <w:t>’</w:t>
      </w:r>
      <w:r w:rsidR="00DF5F30" w:rsidRPr="00F51973">
        <w:rPr>
          <w:rFonts w:eastAsia="Microsoft YaHei" w:hint="eastAsia"/>
        </w:rPr>
        <w:t>ve talked about how to pass closures to functions; you can also pass regular</w:t>
      </w:r>
      <w:r w:rsidR="00C84259" w:rsidRPr="00F51973">
        <w:t xml:space="preserve"> </w:t>
      </w:r>
      <w:r w:rsidR="00DF5F30" w:rsidRPr="00F51973">
        <w:rPr>
          <w:rFonts w:eastAsia="Microsoft YaHei" w:hint="eastAsia"/>
        </w:rPr>
        <w:t xml:space="preserve">functions to functions! This </w:t>
      </w:r>
      <w:ins w:id="2382" w:author="AnneMarieW" w:date="2018-03-22T10:34:00Z">
        <w:r w:rsidR="009470CA">
          <w:rPr>
            <w:rFonts w:eastAsia="Microsoft YaHei"/>
          </w:rPr>
          <w:t xml:space="preserve">technique </w:t>
        </w:r>
      </w:ins>
      <w:r w:rsidR="00DF5F30" w:rsidRPr="00F51973">
        <w:rPr>
          <w:rFonts w:eastAsia="Microsoft YaHei" w:hint="eastAsia"/>
        </w:rPr>
        <w:t>is useful when we want to pass a function we</w:t>
      </w:r>
      <w:r w:rsidR="00DF5F30" w:rsidRPr="00F51973">
        <w:rPr>
          <w:rFonts w:eastAsia="Microsoft YaHei"/>
        </w:rPr>
        <w:t>’</w:t>
      </w:r>
      <w:r w:rsidR="00DF5F30" w:rsidRPr="00F51973">
        <w:rPr>
          <w:rFonts w:eastAsia="Microsoft YaHei" w:hint="eastAsia"/>
        </w:rPr>
        <w:t>ve</w:t>
      </w:r>
      <w:r w:rsidR="00C84259" w:rsidRPr="00F51973">
        <w:t xml:space="preserve"> </w:t>
      </w:r>
      <w:r w:rsidR="00DF5F30" w:rsidRPr="00F51973">
        <w:rPr>
          <w:rFonts w:eastAsia="Microsoft YaHei" w:hint="eastAsia"/>
        </w:rPr>
        <w:t>already defined rather than defining a new closure. We do this using function</w:t>
      </w:r>
      <w:r w:rsidR="00C84259" w:rsidRPr="00F51973">
        <w:t xml:space="preserve"> </w:t>
      </w:r>
      <w:r w:rsidR="00DF5F30" w:rsidRPr="00F51973">
        <w:rPr>
          <w:rFonts w:eastAsia="Microsoft YaHei" w:hint="eastAsia"/>
        </w:rPr>
        <w:t xml:space="preserve">pointers to allow us to use functions as </w:t>
      </w:r>
      <w:r w:rsidR="00DF5F30" w:rsidRPr="00F51973">
        <w:rPr>
          <w:rFonts w:eastAsia="Microsoft YaHei" w:hint="eastAsia"/>
        </w:rPr>
        <w:lastRenderedPageBreak/>
        <w:t>arguments to other functions.</w:t>
      </w:r>
      <w:r w:rsidR="00C84259" w:rsidRPr="00F51973">
        <w:t xml:space="preserve"> </w:t>
      </w:r>
      <w:r w:rsidR="00DF5F30" w:rsidRPr="00F51973">
        <w:rPr>
          <w:rFonts w:eastAsia="Microsoft YaHei" w:hint="eastAsia"/>
        </w:rPr>
        <w:t>Functions coerce to the type</w:t>
      </w:r>
      <w:r w:rsidR="00C84259" w:rsidRPr="00F51973">
        <w:t xml:space="preserve"> </w:t>
      </w:r>
      <w:r w:rsidR="006D1401" w:rsidRPr="006D1401">
        <w:rPr>
          <w:rStyle w:val="Literal"/>
          <w:rPrChange w:id="2383" w:author="AnneMarieW" w:date="2018-03-22T10:34:00Z">
            <w:rPr>
              <w:rFonts w:ascii="Courier" w:hAnsi="Courier"/>
              <w:color w:val="0000FF"/>
              <w:sz w:val="20"/>
            </w:rPr>
          </w:rPrChange>
        </w:rPr>
        <w:t>fn</w:t>
      </w:r>
      <w:del w:id="2384" w:author="AnneMarieW" w:date="2018-03-22T10:35:00Z">
        <w:r w:rsidR="00DF5F30" w:rsidRPr="00F51973" w:rsidDel="009470CA">
          <w:rPr>
            <w:rFonts w:eastAsia="Microsoft YaHei" w:hint="eastAsia"/>
          </w:rPr>
          <w:delText>,</w:delText>
        </w:r>
      </w:del>
      <w:r w:rsidR="00DF5F30" w:rsidRPr="00F51973">
        <w:rPr>
          <w:rFonts w:eastAsia="Microsoft YaHei" w:hint="eastAsia"/>
        </w:rPr>
        <w:t xml:space="preserve"> </w:t>
      </w:r>
      <w:ins w:id="2385" w:author="AnneMarieW" w:date="2018-03-22T10:35:00Z">
        <w:r w:rsidR="009470CA">
          <w:rPr>
            <w:rFonts w:eastAsia="Microsoft YaHei"/>
          </w:rPr>
          <w:t>(</w:t>
        </w:r>
      </w:ins>
      <w:r w:rsidR="00DF5F30" w:rsidRPr="00F51973">
        <w:rPr>
          <w:rFonts w:eastAsia="Microsoft YaHei" w:hint="eastAsia"/>
        </w:rPr>
        <w:t>with a lower</w:t>
      </w:r>
      <w:del w:id="2386" w:author="AnneMarieW" w:date="2018-03-22T10:34:00Z">
        <w:r w:rsidR="00DF5F30" w:rsidRPr="00F51973" w:rsidDel="009470CA">
          <w:rPr>
            <w:rFonts w:eastAsia="Microsoft YaHei" w:hint="eastAsia"/>
          </w:rPr>
          <w:delText xml:space="preserve"> </w:delText>
        </w:r>
      </w:del>
      <w:r w:rsidR="00DF5F30" w:rsidRPr="00F51973">
        <w:rPr>
          <w:rFonts w:eastAsia="Microsoft YaHei" w:hint="eastAsia"/>
        </w:rPr>
        <w:t xml:space="preserve">case </w:t>
      </w:r>
      <w:del w:id="2387" w:author="AnneMarieW" w:date="2018-03-22T10:35:00Z">
        <w:r w:rsidR="00DF5F30" w:rsidRPr="00F51973" w:rsidDel="009470CA">
          <w:rPr>
            <w:rFonts w:eastAsia="Microsoft YaHei"/>
          </w:rPr>
          <w:delText>‘</w:delText>
        </w:r>
      </w:del>
      <w:r w:rsidR="00DF5F30" w:rsidRPr="00F51973">
        <w:rPr>
          <w:rFonts w:eastAsia="Microsoft YaHei" w:hint="eastAsia"/>
        </w:rPr>
        <w:t>f</w:t>
      </w:r>
      <w:ins w:id="2388" w:author="AnneMarieW" w:date="2018-03-22T10:35:00Z">
        <w:r w:rsidR="009470CA">
          <w:rPr>
            <w:rFonts w:eastAsia="Microsoft YaHei"/>
          </w:rPr>
          <w:t>),</w:t>
        </w:r>
      </w:ins>
      <w:del w:id="2389" w:author="AnneMarieW" w:date="2018-03-22T10:35:00Z">
        <w:r w:rsidR="00DF5F30" w:rsidRPr="00F51973" w:rsidDel="009470CA">
          <w:rPr>
            <w:rFonts w:eastAsia="Microsoft YaHei"/>
          </w:rPr>
          <w:delText>’</w:delText>
        </w:r>
      </w:del>
      <w:r w:rsidR="00DF5F30" w:rsidRPr="00F51973">
        <w:rPr>
          <w:rFonts w:eastAsia="Microsoft YaHei" w:hint="eastAsia"/>
        </w:rPr>
        <w:t xml:space="preserve"> not to be confused</w:t>
      </w:r>
      <w:r w:rsidR="00C84259" w:rsidRPr="00F51973">
        <w:t xml:space="preserve"> </w:t>
      </w:r>
      <w:r w:rsidR="00DF5F30" w:rsidRPr="00F51973">
        <w:rPr>
          <w:rFonts w:eastAsia="Microsoft YaHei" w:hint="eastAsia"/>
        </w:rPr>
        <w:t>with the</w:t>
      </w:r>
      <w:r w:rsidR="00C84259" w:rsidRPr="00F51973">
        <w:t xml:space="preserve"> </w:t>
      </w:r>
      <w:r w:rsidR="006D1401" w:rsidRPr="006D1401">
        <w:rPr>
          <w:rStyle w:val="Literal"/>
          <w:rPrChange w:id="2390"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closure trait. The</w:t>
      </w:r>
      <w:r w:rsidR="00C84259" w:rsidRPr="00F51973">
        <w:t xml:space="preserve"> </w:t>
      </w:r>
      <w:r w:rsidR="006D1401" w:rsidRPr="006D1401">
        <w:rPr>
          <w:rStyle w:val="Literal"/>
          <w:rPrChange w:id="2391" w:author="AnneMarieW" w:date="2018-03-22T10:35:00Z">
            <w:rPr>
              <w:rFonts w:ascii="Courier" w:hAnsi="Courier"/>
              <w:color w:val="0000FF"/>
              <w:sz w:val="20"/>
            </w:rPr>
          </w:rPrChange>
        </w:rPr>
        <w:t>fn</w:t>
      </w:r>
      <w:r w:rsidR="00C84259" w:rsidRPr="00F51973">
        <w:t xml:space="preserve"> </w:t>
      </w:r>
      <w:r w:rsidR="00DF5F30" w:rsidRPr="00F51973">
        <w:rPr>
          <w:rFonts w:eastAsia="Microsoft YaHei" w:hint="eastAsia"/>
        </w:rPr>
        <w:t>type is called a</w:t>
      </w:r>
      <w:r w:rsidR="00C84259" w:rsidRPr="00F51973">
        <w:t xml:space="preserve"> </w:t>
      </w:r>
      <w:r w:rsidR="00DF5F30" w:rsidRPr="00F51973">
        <w:rPr>
          <w:rFonts w:eastAsia="Microsoft YaHei" w:hint="eastAsia"/>
        </w:rPr>
        <w:t>function pointer. The</w:t>
      </w:r>
      <w:r w:rsidR="00C84259" w:rsidRPr="00F51973">
        <w:t xml:space="preserve"> </w:t>
      </w:r>
      <w:r w:rsidR="00DF5F30" w:rsidRPr="00F51973">
        <w:rPr>
          <w:rFonts w:eastAsia="Microsoft YaHei" w:hint="eastAsia"/>
        </w:rPr>
        <w:t>syntax for specifying that a parameter is a function pointer is similar to that</w:t>
      </w:r>
      <w:r w:rsidR="00C84259" w:rsidRPr="00F51973">
        <w:t xml:space="preserve"> </w:t>
      </w:r>
      <w:r w:rsidR="00DF5F30" w:rsidRPr="00F51973">
        <w:rPr>
          <w:rFonts w:eastAsia="Microsoft YaHei" w:hint="eastAsia"/>
        </w:rPr>
        <w:t>of closures, as shown in Listing 19-35:</w:t>
      </w:r>
    </w:p>
    <w:p w14:paraId="4FF7CBE7" w14:textId="77777777" w:rsidR="00DF5F30" w:rsidRPr="009C0DE2" w:rsidRDefault="00DF5F30" w:rsidP="009C0DE2">
      <w:pPr>
        <w:pStyle w:val="ProductionDirective"/>
        <w:rPr>
          <w:rFonts w:eastAsia="Microsoft YaHei"/>
        </w:rPr>
      </w:pPr>
      <w:del w:id="2392" w:author="janelle" w:date="2018-03-23T16:10:00Z">
        <w:r w:rsidRPr="009C0DE2" w:rsidDel="00647F1C">
          <w:rPr>
            <w:rFonts w:eastAsia="Microsoft YaHei" w:hint="eastAsia"/>
          </w:rPr>
          <w:delText xml:space="preserve">Filename: </w:delText>
        </w:r>
      </w:del>
      <w:r w:rsidRPr="009C0DE2">
        <w:rPr>
          <w:rFonts w:eastAsia="Microsoft YaHei" w:hint="eastAsia"/>
        </w:rPr>
        <w:t>src/main.rs</w:t>
      </w:r>
    </w:p>
    <w:p w14:paraId="70564C42" w14:textId="77777777" w:rsidR="00DF5F30" w:rsidRPr="009C0DE2" w:rsidRDefault="00DF5F30" w:rsidP="00F51973">
      <w:pPr>
        <w:pStyle w:val="CodeA"/>
      </w:pPr>
      <w:r w:rsidRPr="009C0DE2">
        <w:rPr>
          <w:rFonts w:hint="eastAsia"/>
        </w:rPr>
        <w:t>fn add_one(x: i32) -&gt; i32 {</w:t>
      </w:r>
    </w:p>
    <w:p w14:paraId="39B87D08" w14:textId="6DE5D1D0" w:rsidR="00DF5F30" w:rsidRPr="00873601" w:rsidRDefault="00C84259" w:rsidP="00873601">
      <w:pPr>
        <w:pStyle w:val="CodeB"/>
      </w:pPr>
      <w:r w:rsidRPr="00873601">
        <w:rPr>
          <w:rFonts w:hint="eastAsia"/>
        </w:rPr>
        <w:t xml:space="preserve"> </w:t>
      </w:r>
      <w:ins w:id="2393" w:author="Carol Nichols" w:date="2018-03-27T15:08:00Z">
        <w:r w:rsidR="00A779A4">
          <w:t xml:space="preserve">   </w:t>
        </w:r>
      </w:ins>
      <w:r w:rsidR="00DF5F30" w:rsidRPr="00873601">
        <w:rPr>
          <w:rFonts w:hint="eastAsia"/>
        </w:rPr>
        <w:t>x + 1</w:t>
      </w:r>
    </w:p>
    <w:p w14:paraId="75A17BE3" w14:textId="77777777" w:rsidR="00DF5F30" w:rsidRPr="00873601" w:rsidRDefault="00DF5F30" w:rsidP="00873601">
      <w:pPr>
        <w:pStyle w:val="CodeB"/>
      </w:pPr>
      <w:r w:rsidRPr="00873601">
        <w:rPr>
          <w:rFonts w:hint="eastAsia"/>
        </w:rPr>
        <w:t>}</w:t>
      </w:r>
    </w:p>
    <w:p w14:paraId="4F1AA774" w14:textId="77777777" w:rsidR="00DF5F30" w:rsidRPr="00873601" w:rsidRDefault="00DF5F30" w:rsidP="00873601">
      <w:pPr>
        <w:pStyle w:val="CodeB"/>
      </w:pPr>
    </w:p>
    <w:p w14:paraId="4C96EDDF" w14:textId="77777777" w:rsidR="00DF5F30" w:rsidRPr="00873601" w:rsidRDefault="00DF5F30" w:rsidP="00873601">
      <w:pPr>
        <w:pStyle w:val="CodeB"/>
      </w:pPr>
      <w:r w:rsidRPr="00873601">
        <w:rPr>
          <w:rFonts w:hint="eastAsia"/>
        </w:rPr>
        <w:t>fn do_twice(f: fn(i32) -&gt; i32, arg: i32) -&gt; i32 {</w:t>
      </w:r>
    </w:p>
    <w:p w14:paraId="553070F5" w14:textId="42FA99A9" w:rsidR="00DF5F30" w:rsidRPr="00873601" w:rsidRDefault="00A779A4" w:rsidP="00873601">
      <w:pPr>
        <w:pStyle w:val="CodeB"/>
      </w:pPr>
      <w:ins w:id="2394" w:author="Carol Nichols" w:date="2018-03-27T15:08:00Z">
        <w:r>
          <w:t xml:space="preserve">   </w:t>
        </w:r>
      </w:ins>
      <w:r w:rsidR="00C84259" w:rsidRPr="00873601">
        <w:rPr>
          <w:rFonts w:hint="eastAsia"/>
        </w:rPr>
        <w:t xml:space="preserve"> </w:t>
      </w:r>
      <w:r w:rsidR="00DF5F30" w:rsidRPr="00873601">
        <w:rPr>
          <w:rFonts w:hint="eastAsia"/>
        </w:rPr>
        <w:t>f(arg) + f(arg)</w:t>
      </w:r>
    </w:p>
    <w:p w14:paraId="3E6A44E4" w14:textId="77777777" w:rsidR="00DF5F30" w:rsidRPr="00873601" w:rsidRDefault="00DF5F30" w:rsidP="00873601">
      <w:pPr>
        <w:pStyle w:val="CodeB"/>
      </w:pPr>
      <w:r w:rsidRPr="00873601">
        <w:rPr>
          <w:rFonts w:hint="eastAsia"/>
        </w:rPr>
        <w:t>}</w:t>
      </w:r>
    </w:p>
    <w:p w14:paraId="0DE1A929" w14:textId="77777777" w:rsidR="00DF5F30" w:rsidRPr="00873601" w:rsidRDefault="00DF5F30" w:rsidP="00873601">
      <w:pPr>
        <w:pStyle w:val="CodeB"/>
      </w:pPr>
    </w:p>
    <w:p w14:paraId="25234491" w14:textId="77777777" w:rsidR="00DF5F30" w:rsidRPr="00873601" w:rsidRDefault="00DF5F30" w:rsidP="00873601">
      <w:pPr>
        <w:pStyle w:val="CodeB"/>
      </w:pPr>
      <w:r w:rsidRPr="00873601">
        <w:rPr>
          <w:rFonts w:hint="eastAsia"/>
        </w:rPr>
        <w:t>fn main() {</w:t>
      </w:r>
    </w:p>
    <w:p w14:paraId="550A2AC4" w14:textId="53FD301B" w:rsidR="00DF5F30" w:rsidRPr="00873601" w:rsidRDefault="00A779A4" w:rsidP="00873601">
      <w:pPr>
        <w:pStyle w:val="CodeB"/>
      </w:pPr>
      <w:ins w:id="2395" w:author="Carol Nichols" w:date="2018-03-27T15:08:00Z">
        <w:r>
          <w:t xml:space="preserve">   </w:t>
        </w:r>
      </w:ins>
      <w:r w:rsidR="00C84259" w:rsidRPr="00873601">
        <w:rPr>
          <w:rFonts w:hint="eastAsia"/>
        </w:rPr>
        <w:t xml:space="preserve"> </w:t>
      </w:r>
      <w:r w:rsidR="00DF5F30" w:rsidRPr="00873601">
        <w:rPr>
          <w:rFonts w:hint="eastAsia"/>
        </w:rPr>
        <w:t>let answer = do_twice(add_one, 5);</w:t>
      </w:r>
    </w:p>
    <w:p w14:paraId="021794F9" w14:textId="77777777" w:rsidR="00DF5F30" w:rsidRPr="00873601" w:rsidRDefault="00DF5F30" w:rsidP="00873601">
      <w:pPr>
        <w:pStyle w:val="CodeB"/>
      </w:pPr>
    </w:p>
    <w:p w14:paraId="5DBAB9EB" w14:textId="511E33CA" w:rsidR="00DF5F30" w:rsidRPr="009C0DE2" w:rsidRDefault="00A779A4" w:rsidP="00873601">
      <w:pPr>
        <w:pStyle w:val="CodeB"/>
      </w:pPr>
      <w:ins w:id="2396" w:author="Carol Nichols" w:date="2018-03-27T15:08:00Z">
        <w:r>
          <w:t xml:space="preserve">   </w:t>
        </w:r>
      </w:ins>
      <w:r w:rsidR="00C84259" w:rsidRPr="00873601">
        <w:rPr>
          <w:rFonts w:hint="eastAsia"/>
        </w:rPr>
        <w:t xml:space="preserve"> </w:t>
      </w:r>
      <w:r w:rsidR="00DF5F30" w:rsidRPr="00873601">
        <w:rPr>
          <w:rFonts w:hint="eastAsia"/>
        </w:rPr>
        <w:t>println!("The answer</w:t>
      </w:r>
      <w:r w:rsidR="00DF5F30" w:rsidRPr="009C0DE2">
        <w:rPr>
          <w:rFonts w:hint="eastAsia"/>
        </w:rPr>
        <w:t xml:space="preserve"> is: {}", answer);</w:t>
      </w:r>
    </w:p>
    <w:p w14:paraId="5F7B65AE" w14:textId="77777777" w:rsidR="00DF5F30" w:rsidRPr="009C0DE2" w:rsidRDefault="00DF5F30" w:rsidP="009C0DE2">
      <w:pPr>
        <w:pStyle w:val="CodeC"/>
      </w:pPr>
      <w:r w:rsidRPr="009C0DE2">
        <w:rPr>
          <w:rFonts w:hint="eastAsia"/>
        </w:rPr>
        <w:t>}</w:t>
      </w:r>
    </w:p>
    <w:p w14:paraId="1BF8B7FA" w14:textId="77777777" w:rsidR="00DF5F30" w:rsidRPr="009C0DE2" w:rsidRDefault="00DF5F30" w:rsidP="00873601">
      <w:pPr>
        <w:pStyle w:val="Listing"/>
        <w:rPr>
          <w:rFonts w:eastAsia="Microsoft YaHei"/>
        </w:rPr>
      </w:pPr>
      <w:r w:rsidRPr="009C0DE2">
        <w:rPr>
          <w:rFonts w:eastAsia="Microsoft YaHei" w:hint="eastAsia"/>
        </w:rPr>
        <w:t>Listing 19-35: Using the</w:t>
      </w:r>
      <w:r w:rsidR="00C84259" w:rsidRPr="00F51973">
        <w:t xml:space="preserve"> </w:t>
      </w:r>
      <w:r w:rsidRPr="009C0DE2">
        <w:rPr>
          <w:rStyle w:val="LiteralCaption"/>
          <w:rFonts w:hint="eastAsia"/>
        </w:rPr>
        <w:t>fn</w:t>
      </w:r>
      <w:r w:rsidR="00C84259" w:rsidRPr="00F51973">
        <w:t xml:space="preserve"> </w:t>
      </w:r>
      <w:r w:rsidRPr="009C0DE2">
        <w:rPr>
          <w:rFonts w:eastAsia="Microsoft YaHei" w:hint="eastAsia"/>
        </w:rPr>
        <w:t>type to accept a function pointer as an argument</w:t>
      </w:r>
    </w:p>
    <w:p w14:paraId="2FB6BDA6" w14:textId="77777777" w:rsidR="00DF5F30" w:rsidRPr="009C0DE2" w:rsidRDefault="00DF5F30" w:rsidP="00173090">
      <w:pPr>
        <w:pStyle w:val="Body"/>
      </w:pPr>
      <w:r w:rsidRPr="009C0DE2">
        <w:rPr>
          <w:rFonts w:hint="eastAsia"/>
        </w:rPr>
        <w:t xml:space="preserve">This </w:t>
      </w:r>
      <w:ins w:id="2397" w:author="AnneMarieW" w:date="2018-03-22T10:36:00Z">
        <w:r w:rsidR="009470CA">
          <w:t xml:space="preserve">code </w:t>
        </w:r>
      </w:ins>
      <w:r w:rsidRPr="009C0DE2">
        <w:rPr>
          <w:rFonts w:hint="eastAsia"/>
        </w:rPr>
        <w:t>prints</w:t>
      </w:r>
      <w:r w:rsidR="00C84259" w:rsidRPr="00F51973">
        <w:t xml:space="preserve"> </w:t>
      </w:r>
      <w:r w:rsidRPr="009C0DE2">
        <w:rPr>
          <w:rStyle w:val="Literal"/>
          <w:rFonts w:hint="eastAsia"/>
        </w:rPr>
        <w:t>The answer is: 12</w:t>
      </w:r>
      <w:r w:rsidRPr="009C0DE2">
        <w:rPr>
          <w:rFonts w:hint="eastAsia"/>
        </w:rPr>
        <w:t>. We specify that the parameter</w:t>
      </w:r>
      <w:r w:rsidR="00C84259" w:rsidRPr="00F51973">
        <w:t xml:space="preserve"> </w:t>
      </w:r>
      <w:r w:rsidRPr="009C0DE2">
        <w:rPr>
          <w:rStyle w:val="Literal"/>
          <w:rFonts w:hint="eastAsia"/>
        </w:rPr>
        <w:t>f</w:t>
      </w:r>
      <w:r w:rsidR="00C84259" w:rsidRPr="00F51973">
        <w:t xml:space="preserve"> </w:t>
      </w:r>
      <w:r w:rsidRPr="009C0DE2">
        <w:rPr>
          <w:rFonts w:hint="eastAsia"/>
        </w:rPr>
        <w:t>in</w:t>
      </w:r>
      <w:r w:rsidR="00C84259" w:rsidRPr="00F51973">
        <w:t xml:space="preserve"> </w:t>
      </w:r>
      <w:r w:rsidRPr="009C0DE2">
        <w:rPr>
          <w:rStyle w:val="Literal"/>
          <w:rFonts w:hint="eastAsia"/>
        </w:rPr>
        <w:t>do_twice</w:t>
      </w:r>
      <w:r w:rsidR="00C84259" w:rsidRPr="00F51973">
        <w:t xml:space="preserve"> </w:t>
      </w:r>
      <w:r w:rsidRPr="009C0DE2">
        <w:rPr>
          <w:rFonts w:hint="eastAsia"/>
        </w:rPr>
        <w:t>is an</w:t>
      </w:r>
      <w:r w:rsidR="00C84259" w:rsidRPr="00F51973">
        <w:t xml:space="preserve"> </w:t>
      </w:r>
      <w:r w:rsidRPr="009C0DE2">
        <w:rPr>
          <w:rStyle w:val="Literal"/>
          <w:rFonts w:hint="eastAsia"/>
        </w:rPr>
        <w:t>fn</w:t>
      </w:r>
      <w:r w:rsidR="00C84259" w:rsidRPr="00F51973">
        <w:t xml:space="preserve"> </w:t>
      </w:r>
      <w:r w:rsidRPr="009C0DE2">
        <w:rPr>
          <w:rFonts w:hint="eastAsia"/>
        </w:rPr>
        <w:t>that takes one parameter of type</w:t>
      </w:r>
      <w:r w:rsidR="00C84259" w:rsidRPr="00F51973">
        <w:t xml:space="preserve"> </w:t>
      </w:r>
      <w:r w:rsidRPr="009C0DE2">
        <w:rPr>
          <w:rStyle w:val="Literal"/>
          <w:rFonts w:hint="eastAsia"/>
        </w:rPr>
        <w:t>i32</w:t>
      </w:r>
      <w:r w:rsidR="00C84259" w:rsidRPr="00F51973">
        <w:t xml:space="preserve"> </w:t>
      </w:r>
      <w:r w:rsidRPr="009C0DE2">
        <w:rPr>
          <w:rFonts w:hint="eastAsia"/>
        </w:rPr>
        <w:t>and returns an</w:t>
      </w:r>
      <w:r w:rsidR="00C84259" w:rsidRPr="00F51973">
        <w:t xml:space="preserve"> </w:t>
      </w:r>
      <w:r w:rsidRPr="009C0DE2">
        <w:rPr>
          <w:rStyle w:val="Literal"/>
          <w:rFonts w:hint="eastAsia"/>
        </w:rPr>
        <w:t>i32</w:t>
      </w:r>
      <w:r w:rsidRPr="009C0DE2">
        <w:rPr>
          <w:rFonts w:hint="eastAsia"/>
        </w:rPr>
        <w:t>. We can then call</w:t>
      </w:r>
      <w:r w:rsidR="00C84259" w:rsidRPr="00F51973">
        <w:t xml:space="preserve"> </w:t>
      </w:r>
      <w:r w:rsidRPr="009C0DE2">
        <w:rPr>
          <w:rStyle w:val="Literal"/>
          <w:rFonts w:hint="eastAsia"/>
        </w:rPr>
        <w:t>f</w:t>
      </w:r>
      <w:r w:rsidR="00C84259" w:rsidRPr="00F51973">
        <w:t xml:space="preserve"> </w:t>
      </w:r>
      <w:r w:rsidRPr="009C0DE2">
        <w:rPr>
          <w:rFonts w:hint="eastAsia"/>
        </w:rPr>
        <w:t>in the body of</w:t>
      </w:r>
      <w:r w:rsidR="00C84259" w:rsidRPr="00F51973">
        <w:t xml:space="preserve"> </w:t>
      </w:r>
      <w:r w:rsidRPr="009C0DE2">
        <w:rPr>
          <w:rStyle w:val="Literal"/>
          <w:rFonts w:hint="eastAsia"/>
        </w:rPr>
        <w:t>do_twice</w:t>
      </w:r>
      <w:r w:rsidRPr="009C0DE2">
        <w:rPr>
          <w:rFonts w:hint="eastAsia"/>
        </w:rPr>
        <w:t>. In</w:t>
      </w:r>
      <w:r w:rsidR="00C84259" w:rsidRPr="00F51973">
        <w:t xml:space="preserve"> </w:t>
      </w:r>
      <w:r w:rsidRPr="009C0DE2">
        <w:rPr>
          <w:rStyle w:val="Literal"/>
          <w:rFonts w:hint="eastAsia"/>
        </w:rPr>
        <w:t>main</w:t>
      </w:r>
      <w:r w:rsidRPr="009C0DE2">
        <w:rPr>
          <w:rFonts w:hint="eastAsia"/>
        </w:rPr>
        <w:t>, we can pass</w:t>
      </w:r>
      <w:r w:rsidR="00C84259" w:rsidRPr="00F51973">
        <w:t xml:space="preserve"> </w:t>
      </w:r>
      <w:r w:rsidRPr="009C0DE2">
        <w:rPr>
          <w:rFonts w:hint="eastAsia"/>
        </w:rPr>
        <w:t>the function name</w:t>
      </w:r>
      <w:r w:rsidR="00C84259" w:rsidRPr="00F51973">
        <w:t xml:space="preserve"> </w:t>
      </w:r>
      <w:r w:rsidRPr="009C0DE2">
        <w:rPr>
          <w:rStyle w:val="Literal"/>
          <w:rFonts w:hint="eastAsia"/>
        </w:rPr>
        <w:t>add_one</w:t>
      </w:r>
      <w:r w:rsidR="00C84259" w:rsidRPr="00F51973">
        <w:t xml:space="preserve"> </w:t>
      </w:r>
      <w:r w:rsidRPr="009C0DE2">
        <w:rPr>
          <w:rFonts w:hint="eastAsia"/>
        </w:rPr>
        <w:t>as the first argument to</w:t>
      </w:r>
      <w:r w:rsidR="00C84259" w:rsidRPr="00F51973">
        <w:t xml:space="preserve"> </w:t>
      </w:r>
      <w:r w:rsidRPr="009C0DE2">
        <w:rPr>
          <w:rStyle w:val="Literal"/>
          <w:rFonts w:hint="eastAsia"/>
        </w:rPr>
        <w:t>do_twice</w:t>
      </w:r>
      <w:r w:rsidRPr="009C0DE2">
        <w:rPr>
          <w:rFonts w:hint="eastAsia"/>
        </w:rPr>
        <w:t>.</w:t>
      </w:r>
    </w:p>
    <w:p w14:paraId="10965C41" w14:textId="77777777" w:rsidR="00DF5F30" w:rsidRPr="009C0DE2" w:rsidRDefault="00DF5F30" w:rsidP="00173090">
      <w:pPr>
        <w:pStyle w:val="Body"/>
      </w:pPr>
      <w:r w:rsidRPr="009C0DE2">
        <w:rPr>
          <w:rFonts w:hint="eastAsia"/>
        </w:rPr>
        <w:t>Unlike closures,</w:t>
      </w:r>
      <w:r w:rsidR="00C84259" w:rsidRPr="00F51973">
        <w:t xml:space="preserve"> </w:t>
      </w:r>
      <w:r w:rsidRPr="009C0DE2">
        <w:rPr>
          <w:rStyle w:val="Literal"/>
          <w:rFonts w:hint="eastAsia"/>
        </w:rPr>
        <w:t>fn</w:t>
      </w:r>
      <w:r w:rsidR="00C84259" w:rsidRPr="00F51973">
        <w:t xml:space="preserve"> </w:t>
      </w:r>
      <w:r w:rsidRPr="009C0DE2">
        <w:rPr>
          <w:rFonts w:hint="eastAsia"/>
        </w:rPr>
        <w:t>is a type rather than a trait, so we specify</w:t>
      </w:r>
      <w:r w:rsidR="00C84259" w:rsidRPr="00F51973">
        <w:t xml:space="preserve"> </w:t>
      </w:r>
      <w:r w:rsidRPr="009C0DE2">
        <w:rPr>
          <w:rStyle w:val="Literal"/>
          <w:rFonts w:hint="eastAsia"/>
        </w:rPr>
        <w:t>fn</w:t>
      </w:r>
      <w:r w:rsidR="00C84259" w:rsidRPr="00F51973">
        <w:t xml:space="preserve"> </w:t>
      </w:r>
      <w:r w:rsidRPr="009C0DE2">
        <w:rPr>
          <w:rFonts w:hint="eastAsia"/>
        </w:rPr>
        <w:t>as the</w:t>
      </w:r>
      <w:r w:rsidR="00C84259" w:rsidRPr="00F51973">
        <w:t xml:space="preserve"> </w:t>
      </w:r>
      <w:r w:rsidRPr="009C0DE2">
        <w:rPr>
          <w:rFonts w:hint="eastAsia"/>
        </w:rPr>
        <w:t>parameter type directly</w:t>
      </w:r>
      <w:del w:id="2398" w:author="AnneMarieW" w:date="2018-03-22T10:36:00Z">
        <w:r w:rsidRPr="009C0DE2" w:rsidDel="009470CA">
          <w:rPr>
            <w:rFonts w:hint="eastAsia"/>
          </w:rPr>
          <w:delText>,</w:delText>
        </w:r>
      </w:del>
      <w:r w:rsidRPr="009C0DE2">
        <w:rPr>
          <w:rFonts w:hint="eastAsia"/>
        </w:rPr>
        <w:t xml:space="preserve"> rather than declaring a generic type parameter with</w:t>
      </w:r>
      <w:r w:rsidR="00C84259" w:rsidRPr="00F51973">
        <w:t xml:space="preserve"> </w:t>
      </w:r>
      <w:r w:rsidRPr="009C0DE2">
        <w:rPr>
          <w:rFonts w:hint="eastAsia"/>
        </w:rPr>
        <w:t>one of the</w:t>
      </w:r>
      <w:r w:rsidR="00C84259" w:rsidRPr="00F51973">
        <w:t xml:space="preserve"> </w:t>
      </w:r>
      <w:r w:rsidRPr="009C0DE2">
        <w:rPr>
          <w:rStyle w:val="Literal"/>
          <w:rFonts w:hint="eastAsia"/>
        </w:rPr>
        <w:t>Fn</w:t>
      </w:r>
      <w:r w:rsidR="00C84259" w:rsidRPr="00F51973">
        <w:t xml:space="preserve"> </w:t>
      </w:r>
      <w:r w:rsidRPr="009C0DE2">
        <w:rPr>
          <w:rFonts w:hint="eastAsia"/>
        </w:rPr>
        <w:t>traits as a trait bound.</w:t>
      </w:r>
    </w:p>
    <w:p w14:paraId="735DE002" w14:textId="77777777" w:rsidR="00DF5F30" w:rsidRPr="009C0DE2" w:rsidRDefault="00DF5F30" w:rsidP="00173090">
      <w:pPr>
        <w:pStyle w:val="Body"/>
      </w:pPr>
      <w:r w:rsidRPr="009C0DE2">
        <w:rPr>
          <w:rFonts w:hint="eastAsia"/>
        </w:rPr>
        <w:t>Function pointers implement all three of the closure traits (</w:t>
      </w:r>
      <w:r w:rsidRPr="009C0DE2">
        <w:rPr>
          <w:rStyle w:val="Literal"/>
          <w:rFonts w:hint="eastAsia"/>
        </w:rPr>
        <w:t>Fn</w:t>
      </w:r>
      <w:r w:rsidRPr="009C0DE2">
        <w:rPr>
          <w:rFonts w:hint="eastAsia"/>
        </w:rPr>
        <w:t>,</w:t>
      </w:r>
      <w:r w:rsidR="00C84259" w:rsidRPr="00F51973">
        <w:t xml:space="preserve"> </w:t>
      </w:r>
      <w:r w:rsidRPr="009C0DE2">
        <w:rPr>
          <w:rStyle w:val="Literal"/>
          <w:rFonts w:hint="eastAsia"/>
        </w:rPr>
        <w:t>FnMut</w:t>
      </w:r>
      <w:r w:rsidRPr="009C0DE2">
        <w:rPr>
          <w:rFonts w:hint="eastAsia"/>
        </w:rPr>
        <w:t>, and</w:t>
      </w:r>
      <w:r w:rsidR="00C84259" w:rsidRPr="00F51973">
        <w:t xml:space="preserve"> </w:t>
      </w:r>
      <w:r w:rsidRPr="009C0DE2">
        <w:rPr>
          <w:rStyle w:val="Literal"/>
          <w:rFonts w:hint="eastAsia"/>
        </w:rPr>
        <w:t>FnOnce</w:t>
      </w:r>
      <w:r w:rsidRPr="009C0DE2">
        <w:rPr>
          <w:rFonts w:hint="eastAsia"/>
        </w:rPr>
        <w:t>), so we can always pass a function pointer as an argument for a</w:t>
      </w:r>
      <w:r w:rsidR="00C84259" w:rsidRPr="00F51973">
        <w:t xml:space="preserve"> </w:t>
      </w:r>
      <w:r w:rsidRPr="009C0DE2">
        <w:rPr>
          <w:rFonts w:hint="eastAsia"/>
        </w:rPr>
        <w:t xml:space="preserve">function that expects a closure. </w:t>
      </w:r>
      <w:del w:id="2399" w:author="AnneMarieW" w:date="2018-03-22T10:38:00Z">
        <w:r w:rsidRPr="009C0DE2" w:rsidDel="009470CA">
          <w:rPr>
            <w:rFonts w:hint="eastAsia"/>
          </w:rPr>
          <w:delText xml:space="preserve">Prefer </w:delText>
        </w:r>
      </w:del>
      <w:ins w:id="2400" w:author="AnneMarieW" w:date="2018-03-22T10:38:00Z">
        <w:r w:rsidR="009470CA">
          <w:t xml:space="preserve">It’s best </w:t>
        </w:r>
      </w:ins>
      <w:r w:rsidRPr="009C0DE2">
        <w:rPr>
          <w:rFonts w:hint="eastAsia"/>
        </w:rPr>
        <w:t>to write functions using a generic type</w:t>
      </w:r>
      <w:r w:rsidR="00C84259" w:rsidRPr="00F51973">
        <w:t xml:space="preserve"> </w:t>
      </w:r>
      <w:r w:rsidRPr="009C0DE2">
        <w:rPr>
          <w:rFonts w:hint="eastAsia"/>
        </w:rPr>
        <w:t>and one of the closure traits</w:t>
      </w:r>
      <w:del w:id="2401" w:author="AnneMarieW" w:date="2018-03-22T10:37:00Z">
        <w:r w:rsidRPr="009C0DE2" w:rsidDel="009470CA">
          <w:rPr>
            <w:rFonts w:hint="eastAsia"/>
          </w:rPr>
          <w:delText>,</w:delText>
        </w:r>
      </w:del>
      <w:r w:rsidRPr="009C0DE2">
        <w:rPr>
          <w:rFonts w:hint="eastAsia"/>
        </w:rPr>
        <w:t xml:space="preserve"> so </w:t>
      </w:r>
      <w:del w:id="2402" w:author="AnneMarieW" w:date="2018-03-22T10:37:00Z">
        <w:r w:rsidRPr="009C0DE2" w:rsidDel="009470CA">
          <w:rPr>
            <w:rFonts w:hint="eastAsia"/>
          </w:rPr>
          <w:delText xml:space="preserve">that </w:delText>
        </w:r>
      </w:del>
      <w:r w:rsidRPr="009C0DE2">
        <w:rPr>
          <w:rFonts w:hint="eastAsia"/>
        </w:rPr>
        <w:t>your functions can accept either</w:t>
      </w:r>
      <w:r w:rsidR="00C84259" w:rsidRPr="00F51973">
        <w:t xml:space="preserve"> </w:t>
      </w:r>
      <w:r w:rsidRPr="009C0DE2">
        <w:rPr>
          <w:rFonts w:hint="eastAsia"/>
        </w:rPr>
        <w:t>functions or closures.</w:t>
      </w:r>
    </w:p>
    <w:p w14:paraId="7367A7FB" w14:textId="77777777" w:rsidR="00DF5F30" w:rsidRPr="009C0DE2" w:rsidRDefault="00DF5F30" w:rsidP="00173090">
      <w:pPr>
        <w:pStyle w:val="Body"/>
      </w:pPr>
      <w:r w:rsidRPr="009C0DE2">
        <w:rPr>
          <w:rFonts w:hint="eastAsia"/>
        </w:rPr>
        <w:t xml:space="preserve">An example of </w:t>
      </w:r>
      <w:del w:id="2403" w:author="AnneMarieW" w:date="2018-03-22T10:39:00Z">
        <w:r w:rsidRPr="009C0DE2" w:rsidDel="009470CA">
          <w:rPr>
            <w:rFonts w:hint="eastAsia"/>
          </w:rPr>
          <w:delText xml:space="preserve">a case </w:delText>
        </w:r>
      </w:del>
      <w:r w:rsidRPr="009C0DE2">
        <w:rPr>
          <w:rFonts w:hint="eastAsia"/>
        </w:rPr>
        <w:t>where you</w:t>
      </w:r>
      <w:del w:id="2404" w:author="AnneMarieW" w:date="2018-03-22T10:38:00Z">
        <w:r w:rsidRPr="009C0DE2" w:rsidDel="009470CA">
          <w:delText>’</w:delText>
        </w:r>
      </w:del>
      <w:ins w:id="2405" w:author="AnneMarieW" w:date="2018-03-22T10:38:00Z">
        <w:r w:rsidR="009470CA">
          <w:t xml:space="preserve"> woul</w:t>
        </w:r>
      </w:ins>
      <w:r w:rsidRPr="009C0DE2">
        <w:rPr>
          <w:rFonts w:hint="eastAsia"/>
        </w:rPr>
        <w:t>d want to only accept</w:t>
      </w:r>
      <w:r w:rsidR="00C84259" w:rsidRPr="00F51973">
        <w:t xml:space="preserve"> </w:t>
      </w:r>
      <w:r w:rsidRPr="009C0DE2">
        <w:rPr>
          <w:rStyle w:val="Literal"/>
          <w:rFonts w:hint="eastAsia"/>
        </w:rPr>
        <w:t>fn</w:t>
      </w:r>
      <w:r w:rsidR="00C84259" w:rsidRPr="00F51973">
        <w:t xml:space="preserve"> </w:t>
      </w:r>
      <w:r w:rsidRPr="009C0DE2">
        <w:rPr>
          <w:rFonts w:hint="eastAsia"/>
        </w:rPr>
        <w:t>and not closures is</w:t>
      </w:r>
      <w:r w:rsidR="00C84259" w:rsidRPr="00F51973">
        <w:t xml:space="preserve"> </w:t>
      </w:r>
      <w:r w:rsidRPr="009C0DE2">
        <w:rPr>
          <w:rFonts w:hint="eastAsia"/>
        </w:rPr>
        <w:t>when interfacing with external code that doesn</w:t>
      </w:r>
      <w:r w:rsidRPr="009C0DE2">
        <w:t>’</w:t>
      </w:r>
      <w:r w:rsidRPr="009C0DE2">
        <w:rPr>
          <w:rFonts w:hint="eastAsia"/>
        </w:rPr>
        <w:t>t have closures: C functions can</w:t>
      </w:r>
      <w:r w:rsidR="00C84259" w:rsidRPr="00F51973">
        <w:t xml:space="preserve"> </w:t>
      </w:r>
      <w:r w:rsidRPr="009C0DE2">
        <w:rPr>
          <w:rFonts w:hint="eastAsia"/>
        </w:rPr>
        <w:t>accept functions as arguments, but C doesn</w:t>
      </w:r>
      <w:r w:rsidRPr="009C0DE2">
        <w:t>’</w:t>
      </w:r>
      <w:r w:rsidRPr="009C0DE2">
        <w:rPr>
          <w:rFonts w:hint="eastAsia"/>
        </w:rPr>
        <w:t>t have closures.</w:t>
      </w:r>
    </w:p>
    <w:p w14:paraId="6AA440BE" w14:textId="77777777" w:rsidR="00DF5F30" w:rsidRPr="009C0DE2" w:rsidRDefault="00DF5F30" w:rsidP="00173090">
      <w:pPr>
        <w:pStyle w:val="Body"/>
      </w:pPr>
      <w:del w:id="2406" w:author="AnneMarieW" w:date="2018-03-22T10:39:00Z">
        <w:r w:rsidRPr="009C0DE2" w:rsidDel="009470CA">
          <w:rPr>
            <w:rFonts w:hint="eastAsia"/>
          </w:rPr>
          <w:lastRenderedPageBreak/>
          <w:delText>For</w:delText>
        </w:r>
      </w:del>
      <w:ins w:id="2407" w:author="AnneMarieW" w:date="2018-03-22T10:39:00Z">
        <w:r w:rsidR="009470CA">
          <w:t>As</w:t>
        </w:r>
      </w:ins>
      <w:r w:rsidRPr="009C0DE2">
        <w:rPr>
          <w:rFonts w:hint="eastAsia"/>
        </w:rPr>
        <w:t xml:space="preserve"> an example </w:t>
      </w:r>
      <w:ins w:id="2408" w:author="AnneMarieW" w:date="2018-03-22T10:39:00Z">
        <w:r w:rsidR="009470CA">
          <w:t xml:space="preserve">of </w:t>
        </w:r>
      </w:ins>
      <w:r w:rsidRPr="009C0DE2">
        <w:rPr>
          <w:rFonts w:hint="eastAsia"/>
        </w:rPr>
        <w:t>where we can use either a closure defined inline or a named</w:t>
      </w:r>
      <w:r w:rsidR="00C84259" w:rsidRPr="00F51973">
        <w:t xml:space="preserve"> </w:t>
      </w:r>
      <w:r w:rsidRPr="009C0DE2">
        <w:rPr>
          <w:rFonts w:hint="eastAsia"/>
        </w:rPr>
        <w:t>function, let</w:t>
      </w:r>
      <w:r w:rsidRPr="009C0DE2">
        <w:t>’</w:t>
      </w:r>
      <w:r w:rsidRPr="009C0DE2">
        <w:rPr>
          <w:rFonts w:hint="eastAsia"/>
        </w:rPr>
        <w:t>s look at a use of</w:t>
      </w:r>
      <w:r w:rsidR="00C84259" w:rsidRPr="00F51973">
        <w:t xml:space="preserve"> </w:t>
      </w:r>
      <w:r w:rsidRPr="009C0DE2">
        <w:rPr>
          <w:rStyle w:val="Literal"/>
          <w:rFonts w:hint="eastAsia"/>
        </w:rPr>
        <w:t>map</w:t>
      </w:r>
      <w:r w:rsidRPr="009C0DE2">
        <w:rPr>
          <w:rFonts w:hint="eastAsia"/>
        </w:rPr>
        <w:t>. To use the</w:t>
      </w:r>
      <w:r w:rsidR="00C84259" w:rsidRPr="00F51973">
        <w:t xml:space="preserve"> </w:t>
      </w:r>
      <w:r w:rsidRPr="009C0DE2">
        <w:rPr>
          <w:rStyle w:val="Literal"/>
          <w:rFonts w:hint="eastAsia"/>
        </w:rPr>
        <w:t>map</w:t>
      </w:r>
      <w:r w:rsidR="00C84259" w:rsidRPr="00F51973">
        <w:t xml:space="preserve"> </w:t>
      </w:r>
      <w:r w:rsidRPr="009C0DE2">
        <w:rPr>
          <w:rFonts w:hint="eastAsia"/>
        </w:rPr>
        <w:t>function to turn a</w:t>
      </w:r>
      <w:r w:rsidR="00C84259" w:rsidRPr="00F51973">
        <w:t xml:space="preserve"> </w:t>
      </w:r>
      <w:r w:rsidRPr="009C0DE2">
        <w:rPr>
          <w:rFonts w:hint="eastAsia"/>
        </w:rPr>
        <w:t>vector of numbers into a vector of strings, we could use a closure</w:t>
      </w:r>
      <w:ins w:id="2409" w:author="AnneMarieW" w:date="2018-03-22T10:40:00Z">
        <w:r w:rsidR="009470CA">
          <w:t>, like this</w:t>
        </w:r>
      </w:ins>
      <w:r w:rsidRPr="009C0DE2">
        <w:rPr>
          <w:rFonts w:hint="eastAsia"/>
        </w:rPr>
        <w:t>:</w:t>
      </w:r>
    </w:p>
    <w:p w14:paraId="3A549CE7" w14:textId="77777777" w:rsidR="00DF5F30" w:rsidRPr="009C0DE2" w:rsidRDefault="00DF5F30" w:rsidP="00F51973">
      <w:pPr>
        <w:pStyle w:val="CodeA"/>
      </w:pPr>
      <w:r w:rsidRPr="009C0DE2">
        <w:rPr>
          <w:rFonts w:hint="eastAsia"/>
        </w:rPr>
        <w:t>let list_of_numbers = vec![1, 2, 3];</w:t>
      </w:r>
    </w:p>
    <w:p w14:paraId="5B1428A0" w14:textId="77777777" w:rsidR="00DF5F30" w:rsidRPr="009C0DE2" w:rsidRDefault="00DF5F30" w:rsidP="009C0DE2">
      <w:pPr>
        <w:pStyle w:val="CodeB"/>
      </w:pPr>
      <w:r w:rsidRPr="009C0DE2">
        <w:rPr>
          <w:rFonts w:hint="eastAsia"/>
        </w:rPr>
        <w:t>let list_of_strings: Vec&lt;String&gt; = list_of_numbers</w:t>
      </w:r>
    </w:p>
    <w:p w14:paraId="2F6772BE" w14:textId="6C2BC513" w:rsidR="00DF5F30" w:rsidRPr="009C0DE2" w:rsidRDefault="00C84259" w:rsidP="00873601">
      <w:pPr>
        <w:pStyle w:val="CodeB"/>
      </w:pPr>
      <w:r>
        <w:rPr>
          <w:rFonts w:hint="eastAsia"/>
        </w:rPr>
        <w:t xml:space="preserve"> </w:t>
      </w:r>
      <w:ins w:id="2410" w:author="Carol Nichols" w:date="2018-03-27T15:09:00Z">
        <w:r w:rsidR="006C780E">
          <w:t xml:space="preserve">   </w:t>
        </w:r>
      </w:ins>
      <w:r w:rsidR="00DF5F30" w:rsidRPr="009C0DE2">
        <w:rPr>
          <w:rFonts w:hint="eastAsia"/>
        </w:rPr>
        <w:t>.iter()</w:t>
      </w:r>
    </w:p>
    <w:p w14:paraId="2EA9BD17" w14:textId="24431610" w:rsidR="00DF5F30" w:rsidRPr="009C0DE2" w:rsidRDefault="00C84259" w:rsidP="00873601">
      <w:pPr>
        <w:pStyle w:val="CodeB"/>
      </w:pPr>
      <w:r>
        <w:rPr>
          <w:rFonts w:hint="eastAsia"/>
        </w:rPr>
        <w:t xml:space="preserve"> </w:t>
      </w:r>
      <w:ins w:id="2411" w:author="Carol Nichols" w:date="2018-03-27T15:09:00Z">
        <w:r w:rsidR="006C780E">
          <w:t xml:space="preserve">   </w:t>
        </w:r>
      </w:ins>
      <w:r w:rsidR="00DF5F30" w:rsidRPr="009C0DE2">
        <w:rPr>
          <w:rFonts w:hint="eastAsia"/>
        </w:rPr>
        <w:t>.map(|i| i.to_string())</w:t>
      </w:r>
    </w:p>
    <w:p w14:paraId="40C7DB92" w14:textId="587146AF" w:rsidR="00DF5F30" w:rsidRPr="009C0DE2" w:rsidRDefault="00C84259" w:rsidP="00873601">
      <w:pPr>
        <w:pStyle w:val="CodeC"/>
      </w:pPr>
      <w:r>
        <w:rPr>
          <w:rFonts w:hint="eastAsia"/>
        </w:rPr>
        <w:t xml:space="preserve"> </w:t>
      </w:r>
      <w:ins w:id="2412" w:author="Carol Nichols" w:date="2018-03-27T15:09:00Z">
        <w:r w:rsidR="006C780E">
          <w:t xml:space="preserve">   </w:t>
        </w:r>
      </w:ins>
      <w:r w:rsidR="00DF5F30" w:rsidRPr="009C0DE2">
        <w:rPr>
          <w:rFonts w:hint="eastAsia"/>
        </w:rPr>
        <w:t>.collect();</w:t>
      </w:r>
    </w:p>
    <w:p w14:paraId="4E3F3D11" w14:textId="77777777" w:rsidR="00DF5F30" w:rsidRPr="009C0DE2" w:rsidRDefault="00DF5F30" w:rsidP="00173090">
      <w:pPr>
        <w:pStyle w:val="Body"/>
      </w:pPr>
      <w:r w:rsidRPr="009C0DE2">
        <w:rPr>
          <w:rFonts w:hint="eastAsia"/>
        </w:rPr>
        <w:t>Or we could name a function as the argument to</w:t>
      </w:r>
      <w:r w:rsidR="00C84259" w:rsidRPr="00F51973">
        <w:t xml:space="preserve"> </w:t>
      </w:r>
      <w:r w:rsidRPr="009C0DE2">
        <w:rPr>
          <w:rStyle w:val="Literal"/>
          <w:rFonts w:hint="eastAsia"/>
        </w:rPr>
        <w:t>map</w:t>
      </w:r>
      <w:r w:rsidR="00C84259" w:rsidRPr="00F51973">
        <w:t xml:space="preserve"> </w:t>
      </w:r>
      <w:r w:rsidRPr="009C0DE2">
        <w:rPr>
          <w:rFonts w:hint="eastAsia"/>
        </w:rPr>
        <w:t>instead of the closure</w:t>
      </w:r>
      <w:ins w:id="2413" w:author="AnneMarieW" w:date="2018-03-22T10:40:00Z">
        <w:r w:rsidR="009470CA">
          <w:t>, like this</w:t>
        </w:r>
      </w:ins>
      <w:r w:rsidRPr="009C0DE2">
        <w:rPr>
          <w:rFonts w:hint="eastAsia"/>
        </w:rPr>
        <w:t>:</w:t>
      </w:r>
    </w:p>
    <w:p w14:paraId="6B168486" w14:textId="77777777" w:rsidR="00DF5F30" w:rsidRPr="009C0DE2" w:rsidRDefault="00DF5F30" w:rsidP="00F51973">
      <w:pPr>
        <w:pStyle w:val="CodeA"/>
      </w:pPr>
      <w:r w:rsidRPr="009C0DE2">
        <w:rPr>
          <w:rFonts w:hint="eastAsia"/>
        </w:rPr>
        <w:t>let list_of_numbers = vec![1, 2, 3];</w:t>
      </w:r>
    </w:p>
    <w:p w14:paraId="59E6F03B" w14:textId="77777777" w:rsidR="00DF5F30" w:rsidRPr="009C0DE2" w:rsidRDefault="00DF5F30" w:rsidP="009C0DE2">
      <w:pPr>
        <w:pStyle w:val="CodeB"/>
      </w:pPr>
      <w:r w:rsidRPr="009C0DE2">
        <w:rPr>
          <w:rFonts w:hint="eastAsia"/>
        </w:rPr>
        <w:t>let list_of_strings: Vec&lt;String&gt; = list_of_numbers</w:t>
      </w:r>
    </w:p>
    <w:p w14:paraId="0B9AE27A" w14:textId="074A6114" w:rsidR="00DF5F30" w:rsidRPr="009C0DE2" w:rsidRDefault="00C84259" w:rsidP="00873601">
      <w:pPr>
        <w:pStyle w:val="CodeB"/>
      </w:pPr>
      <w:r>
        <w:rPr>
          <w:rFonts w:hint="eastAsia"/>
        </w:rPr>
        <w:t xml:space="preserve"> </w:t>
      </w:r>
      <w:ins w:id="2414" w:author="Carol Nichols" w:date="2018-03-27T15:09:00Z">
        <w:r w:rsidR="00931C8E">
          <w:t xml:space="preserve">   </w:t>
        </w:r>
      </w:ins>
      <w:r w:rsidR="00DF5F30" w:rsidRPr="009C0DE2">
        <w:rPr>
          <w:rFonts w:hint="eastAsia"/>
        </w:rPr>
        <w:t>.iter()</w:t>
      </w:r>
    </w:p>
    <w:p w14:paraId="4FEF0A08" w14:textId="7179665F" w:rsidR="00DF5F30" w:rsidRPr="009C0DE2" w:rsidRDefault="00C84259" w:rsidP="00873601">
      <w:pPr>
        <w:pStyle w:val="CodeB"/>
      </w:pPr>
      <w:r>
        <w:rPr>
          <w:rFonts w:hint="eastAsia"/>
        </w:rPr>
        <w:t xml:space="preserve"> </w:t>
      </w:r>
      <w:ins w:id="2415" w:author="Carol Nichols" w:date="2018-03-27T15:09:00Z">
        <w:r w:rsidR="00931C8E">
          <w:t xml:space="preserve">   </w:t>
        </w:r>
      </w:ins>
      <w:r w:rsidR="00DF5F30" w:rsidRPr="009C0DE2">
        <w:rPr>
          <w:rFonts w:hint="eastAsia"/>
        </w:rPr>
        <w:t>.map(ToString::to_string)</w:t>
      </w:r>
    </w:p>
    <w:p w14:paraId="2060B916" w14:textId="117D5905" w:rsidR="00DF5F30" w:rsidRPr="009C0DE2" w:rsidRDefault="00C84259" w:rsidP="00873601">
      <w:pPr>
        <w:pStyle w:val="CodeC"/>
      </w:pPr>
      <w:r>
        <w:rPr>
          <w:rFonts w:hint="eastAsia"/>
        </w:rPr>
        <w:t xml:space="preserve"> </w:t>
      </w:r>
      <w:ins w:id="2416" w:author="Carol Nichols" w:date="2018-03-27T15:09:00Z">
        <w:r w:rsidR="00931C8E">
          <w:t xml:space="preserve">   </w:t>
        </w:r>
      </w:ins>
      <w:r w:rsidR="00DF5F30" w:rsidRPr="009C0DE2">
        <w:rPr>
          <w:rFonts w:hint="eastAsia"/>
        </w:rPr>
        <w:t>.collect();</w:t>
      </w:r>
    </w:p>
    <w:p w14:paraId="39A95536" w14:textId="77777777" w:rsidR="00DF5F30" w:rsidRDefault="00DF5F30" w:rsidP="00173090">
      <w:pPr>
        <w:pStyle w:val="Body"/>
        <w:rPr>
          <w:ins w:id="2417" w:author="janelle" w:date="2018-03-23T16:11:00Z"/>
        </w:rPr>
      </w:pPr>
      <w:r w:rsidRPr="009C0DE2">
        <w:rPr>
          <w:rFonts w:hint="eastAsia"/>
        </w:rPr>
        <w:t xml:space="preserve">Note that we </w:t>
      </w:r>
      <w:del w:id="2418" w:author="AnneMarieW" w:date="2018-03-22T10:40:00Z">
        <w:r w:rsidRPr="009C0DE2" w:rsidDel="009470CA">
          <w:rPr>
            <w:rFonts w:hint="eastAsia"/>
          </w:rPr>
          <w:delText xml:space="preserve">do have to </w:delText>
        </w:r>
      </w:del>
      <w:ins w:id="2419" w:author="AnneMarieW" w:date="2018-03-22T10:40:00Z">
        <w:r w:rsidR="009470CA">
          <w:t xml:space="preserve">must </w:t>
        </w:r>
      </w:ins>
      <w:r w:rsidRPr="009C0DE2">
        <w:rPr>
          <w:rFonts w:hint="eastAsia"/>
        </w:rPr>
        <w:t xml:space="preserve">use the fully qualified syntax that we talked about </w:t>
      </w:r>
      <w:ins w:id="2420" w:author="AnneMarieW" w:date="2018-03-22T10:40:00Z">
        <w:r w:rsidR="009470CA">
          <w:t xml:space="preserve">earlier </w:t>
        </w:r>
      </w:ins>
      <w:r w:rsidRPr="009C0DE2">
        <w:rPr>
          <w:rFonts w:hint="eastAsia"/>
        </w:rPr>
        <w:t>in</w:t>
      </w:r>
      <w:r w:rsidR="00C84259" w:rsidRPr="00F51973">
        <w:t xml:space="preserve"> </w:t>
      </w:r>
      <w:del w:id="2421" w:author="janelle" w:date="2018-03-23T16:11:00Z">
        <w:r w:rsidRPr="009C0DE2" w:rsidDel="00647F1C">
          <w:rPr>
            <w:rFonts w:hint="eastAsia"/>
          </w:rPr>
          <w:delText xml:space="preserve">the </w:delText>
        </w:r>
      </w:del>
      <w:r w:rsidR="006D1401" w:rsidRPr="006D1401">
        <w:rPr>
          <w:highlight w:val="yellow"/>
          <w:rPrChange w:id="2422" w:author="AnneMarieW" w:date="2018-03-22T10:41:00Z">
            <w:rPr>
              <w:rFonts w:ascii="Courier" w:hAnsi="Courier"/>
              <w:color w:val="0000FF"/>
              <w:sz w:val="20"/>
            </w:rPr>
          </w:rPrChange>
        </w:rPr>
        <w:t>“Advanced Traits”</w:t>
      </w:r>
      <w:del w:id="2423" w:author="janelle" w:date="2018-03-23T16:11:00Z">
        <w:r w:rsidR="006D1401" w:rsidRPr="006D1401" w:rsidDel="00647F1C">
          <w:rPr>
            <w:highlight w:val="yellow"/>
            <w:rPrChange w:id="2424" w:author="AnneMarieW" w:date="2018-03-22T10:41:00Z">
              <w:rPr>
                <w:rFonts w:ascii="Courier" w:hAnsi="Courier"/>
                <w:color w:val="0000FF"/>
                <w:sz w:val="20"/>
              </w:rPr>
            </w:rPrChange>
          </w:rPr>
          <w:delText xml:space="preserve"> section</w:delText>
        </w:r>
      </w:del>
      <w:r w:rsidR="006D1401" w:rsidRPr="006D1401">
        <w:rPr>
          <w:highlight w:val="yellow"/>
          <w:rPrChange w:id="2425" w:author="AnneMarieW" w:date="2018-03-22T10:41:00Z">
            <w:rPr>
              <w:rFonts w:ascii="Courier" w:hAnsi="Courier"/>
              <w:color w:val="0000FF"/>
              <w:sz w:val="20"/>
            </w:rPr>
          </w:rPrChange>
        </w:rPr>
        <w:t xml:space="preserve"> </w:t>
      </w:r>
      <w:ins w:id="2426" w:author="AnneMarieW" w:date="2018-03-22T10:40:00Z">
        <w:r w:rsidR="006D1401" w:rsidRPr="006D1401">
          <w:rPr>
            <w:highlight w:val="yellow"/>
            <w:rPrChange w:id="2427" w:author="AnneMarieW" w:date="2018-03-22T10:41:00Z">
              <w:rPr>
                <w:rFonts w:ascii="Courier" w:hAnsi="Courier"/>
                <w:color w:val="0000FF"/>
                <w:sz w:val="20"/>
              </w:rPr>
            </w:rPrChange>
          </w:rPr>
          <w:t>on page XX</w:t>
        </w:r>
        <w:r w:rsidR="009470CA">
          <w:t xml:space="preserve"> </w:t>
        </w:r>
      </w:ins>
      <w:r w:rsidRPr="009C0DE2">
        <w:rPr>
          <w:rFonts w:hint="eastAsia"/>
        </w:rPr>
        <w:t>because there are multiple functions available</w:t>
      </w:r>
      <w:r w:rsidR="00C84259" w:rsidRPr="00F51973">
        <w:t xml:space="preserve"> </w:t>
      </w:r>
      <w:r w:rsidRPr="009C0DE2">
        <w:rPr>
          <w:rFonts w:hint="eastAsia"/>
        </w:rPr>
        <w:t>named</w:t>
      </w:r>
      <w:r w:rsidR="00C84259" w:rsidRPr="00F51973">
        <w:t xml:space="preserve"> </w:t>
      </w:r>
      <w:r w:rsidRPr="009C0DE2">
        <w:rPr>
          <w:rStyle w:val="Literal"/>
          <w:rFonts w:hint="eastAsia"/>
        </w:rPr>
        <w:t>to_string</w:t>
      </w:r>
      <w:ins w:id="2428" w:author="AnneMarieW" w:date="2018-03-22T10:41:00Z">
        <w:r w:rsidR="009470CA">
          <w:t>.</w:t>
        </w:r>
      </w:ins>
      <w:del w:id="2429" w:author="AnneMarieW" w:date="2018-03-22T10:41:00Z">
        <w:r w:rsidRPr="009C0DE2" w:rsidDel="009470CA">
          <w:rPr>
            <w:rFonts w:hint="eastAsia"/>
          </w:rPr>
          <w:delText>;</w:delText>
        </w:r>
      </w:del>
      <w:r w:rsidRPr="009C0DE2">
        <w:rPr>
          <w:rFonts w:hint="eastAsia"/>
        </w:rPr>
        <w:t xml:space="preserve"> </w:t>
      </w:r>
      <w:ins w:id="2430" w:author="AnneMarieW" w:date="2018-03-22T10:41:00Z">
        <w:r w:rsidR="009470CA">
          <w:t>H</w:t>
        </w:r>
      </w:ins>
      <w:del w:id="2431" w:author="AnneMarieW" w:date="2018-03-22T10:41:00Z">
        <w:r w:rsidRPr="009C0DE2" w:rsidDel="009470CA">
          <w:rPr>
            <w:rFonts w:hint="eastAsia"/>
          </w:rPr>
          <w:delText>h</w:delText>
        </w:r>
      </w:del>
      <w:r w:rsidRPr="009C0DE2">
        <w:rPr>
          <w:rFonts w:hint="eastAsia"/>
        </w:rPr>
        <w:t>ere, we</w:t>
      </w:r>
      <w:r w:rsidRPr="009C0DE2">
        <w:t>’</w:t>
      </w:r>
      <w:r w:rsidRPr="009C0DE2">
        <w:rPr>
          <w:rFonts w:hint="eastAsia"/>
        </w:rPr>
        <w:t>re using the</w:t>
      </w:r>
      <w:r w:rsidR="00C84259" w:rsidRPr="00F51973">
        <w:t xml:space="preserve"> </w:t>
      </w:r>
      <w:r w:rsidRPr="009C0DE2">
        <w:rPr>
          <w:rStyle w:val="Literal"/>
          <w:rFonts w:hint="eastAsia"/>
        </w:rPr>
        <w:t>to_string</w:t>
      </w:r>
      <w:r w:rsidR="00C84259" w:rsidRPr="00F51973">
        <w:t xml:space="preserve"> </w:t>
      </w:r>
      <w:r w:rsidRPr="009C0DE2">
        <w:rPr>
          <w:rFonts w:hint="eastAsia"/>
        </w:rPr>
        <w:t>function defined in the</w:t>
      </w:r>
      <w:r w:rsidR="00C84259" w:rsidRPr="00F51973">
        <w:t xml:space="preserve"> </w:t>
      </w:r>
      <w:r w:rsidRPr="009C0DE2">
        <w:rPr>
          <w:rStyle w:val="Literal"/>
          <w:rFonts w:hint="eastAsia"/>
        </w:rPr>
        <w:t>ToString</w:t>
      </w:r>
      <w:r w:rsidR="00C84259" w:rsidRPr="00F51973">
        <w:t xml:space="preserve"> </w:t>
      </w:r>
      <w:r w:rsidRPr="009C0DE2">
        <w:rPr>
          <w:rFonts w:hint="eastAsia"/>
        </w:rPr>
        <w:t>trait, which the standard library has implemented for any type that</w:t>
      </w:r>
      <w:r w:rsidR="00C84259" w:rsidRPr="00F51973">
        <w:t xml:space="preserve"> </w:t>
      </w:r>
      <w:r w:rsidRPr="009C0DE2">
        <w:rPr>
          <w:rFonts w:hint="eastAsia"/>
        </w:rPr>
        <w:t>implements</w:t>
      </w:r>
      <w:r w:rsidR="00C84259" w:rsidRPr="00F51973">
        <w:t xml:space="preserve"> </w:t>
      </w:r>
      <w:r w:rsidRPr="009C0DE2">
        <w:rPr>
          <w:rStyle w:val="Literal"/>
          <w:rFonts w:hint="eastAsia"/>
        </w:rPr>
        <w:t>Display</w:t>
      </w:r>
      <w:r w:rsidRPr="009C0DE2">
        <w:rPr>
          <w:rFonts w:hint="eastAsia"/>
        </w:rPr>
        <w:t>.</w:t>
      </w:r>
    </w:p>
    <w:p w14:paraId="3036D8C0" w14:textId="048E12A8" w:rsidR="00F60EC8" w:rsidRPr="009C0DE2" w:rsidRDefault="00F60EC8">
      <w:pPr>
        <w:pStyle w:val="ProductionDirective"/>
        <w:rPr>
          <w:rFonts w:eastAsia="Microsoft YaHei"/>
        </w:rPr>
        <w:pPrChange w:id="2432" w:author="janelle" w:date="2018-03-23T16:11:00Z">
          <w:pPr>
            <w:pStyle w:val="CodeB"/>
          </w:pPr>
        </w:pPrChange>
      </w:pPr>
      <w:ins w:id="2433" w:author="janelle" w:date="2018-03-23T16:11:00Z">
        <w:r>
          <w:rPr>
            <w:rFonts w:eastAsia="Microsoft YaHei"/>
          </w:rPr>
          <w:t>Prod: check and link xref</w:t>
        </w:r>
      </w:ins>
      <w:ins w:id="2434" w:author="Carol Nichols" w:date="2018-03-27T15:09:00Z">
        <w:r w:rsidR="00931C8E">
          <w:rPr>
            <w:rFonts w:eastAsia="Microsoft YaHei"/>
          </w:rPr>
          <w:t xml:space="preserve"> (this chapter)</w:t>
        </w:r>
      </w:ins>
    </w:p>
    <w:p w14:paraId="43261950" w14:textId="5E55E99A" w:rsidR="00DF5F30" w:rsidRDefault="00DF5F30" w:rsidP="00173090">
      <w:pPr>
        <w:pStyle w:val="Body"/>
        <w:rPr>
          <w:ins w:id="2435" w:author="AnneMarieW" w:date="2018-03-22T10:43:00Z"/>
        </w:rPr>
      </w:pPr>
      <w:r w:rsidRPr="009C0DE2">
        <w:rPr>
          <w:rFonts w:hint="eastAsia"/>
        </w:rPr>
        <w:t xml:space="preserve">Some people prefer this style, </w:t>
      </w:r>
      <w:ins w:id="2436" w:author="AnneMarieW" w:date="2018-03-22T10:41:00Z">
        <w:r w:rsidR="009470CA">
          <w:t xml:space="preserve">and </w:t>
        </w:r>
      </w:ins>
      <w:r w:rsidRPr="009C0DE2">
        <w:rPr>
          <w:rFonts w:hint="eastAsia"/>
        </w:rPr>
        <w:t>some people prefer to use closures. They end up</w:t>
      </w:r>
      <w:r w:rsidR="00C84259" w:rsidRPr="00F51973">
        <w:t xml:space="preserve"> </w:t>
      </w:r>
      <w:del w:id="2437" w:author="Carol Nichols" w:date="2018-03-27T15:10:00Z">
        <w:r w:rsidRPr="009C0DE2" w:rsidDel="006521CA">
          <w:rPr>
            <w:rFonts w:hint="eastAsia"/>
          </w:rPr>
          <w:delText xml:space="preserve">with </w:delText>
        </w:r>
      </w:del>
      <w:ins w:id="2438" w:author="Carol Nichols" w:date="2018-03-27T15:10:00Z">
        <w:r w:rsidR="006521CA">
          <w:t>compiling to</w:t>
        </w:r>
        <w:r w:rsidR="006521CA" w:rsidRPr="009C0DE2">
          <w:rPr>
            <w:rFonts w:hint="eastAsia"/>
          </w:rPr>
          <w:t xml:space="preserve"> </w:t>
        </w:r>
      </w:ins>
      <w:r w:rsidRPr="009C0DE2">
        <w:rPr>
          <w:rFonts w:hint="eastAsia"/>
        </w:rPr>
        <w:t>the same code, so use whichever</w:t>
      </w:r>
      <w:ins w:id="2439" w:author="AnneMarieW" w:date="2018-03-22T10:43:00Z">
        <w:r w:rsidR="009470CA">
          <w:t xml:space="preserve"> style</w:t>
        </w:r>
      </w:ins>
      <w:r w:rsidRPr="009C0DE2">
        <w:rPr>
          <w:rFonts w:hint="eastAsia"/>
        </w:rPr>
        <w:t xml:space="preserve"> </w:t>
      </w:r>
      <w:del w:id="2440" w:author="AnneMarieW" w:date="2018-03-22T10:42:00Z">
        <w:r w:rsidRPr="009C0DE2" w:rsidDel="009470CA">
          <w:rPr>
            <w:rFonts w:hint="eastAsia"/>
          </w:rPr>
          <w:delText>feel</w:delText>
        </w:r>
      </w:del>
      <w:ins w:id="2441" w:author="AnneMarieW" w:date="2018-03-22T10:42:00Z">
        <w:r w:rsidR="009470CA">
          <w:t>i</w:t>
        </w:r>
      </w:ins>
      <w:r w:rsidRPr="009C0DE2">
        <w:rPr>
          <w:rFonts w:hint="eastAsia"/>
        </w:rPr>
        <w:t xml:space="preserve">s </w:t>
      </w:r>
      <w:del w:id="2442" w:author="AnneMarieW" w:date="2018-03-22T10:42:00Z">
        <w:r w:rsidRPr="009C0DE2" w:rsidDel="009470CA">
          <w:rPr>
            <w:rFonts w:hint="eastAsia"/>
          </w:rPr>
          <w:delText xml:space="preserve">more </w:delText>
        </w:r>
      </w:del>
      <w:r w:rsidRPr="009C0DE2">
        <w:rPr>
          <w:rFonts w:hint="eastAsia"/>
        </w:rPr>
        <w:t>clear</w:t>
      </w:r>
      <w:ins w:id="2443" w:author="AnneMarieW" w:date="2018-03-22T10:42:00Z">
        <w:r w:rsidR="009470CA">
          <w:t>er</w:t>
        </w:r>
      </w:ins>
      <w:r w:rsidRPr="009C0DE2">
        <w:rPr>
          <w:rFonts w:hint="eastAsia"/>
        </w:rPr>
        <w:t xml:space="preserve"> to you.</w:t>
      </w:r>
    </w:p>
    <w:p w14:paraId="27A5EA8E" w14:textId="77777777" w:rsidR="00DF5F30" w:rsidRPr="009C0DE2" w:rsidRDefault="00DF5F30" w:rsidP="00F51973">
      <w:pPr>
        <w:pStyle w:val="HeadB"/>
        <w:rPr>
          <w:rFonts w:eastAsia="Microsoft YaHei"/>
        </w:rPr>
      </w:pPr>
      <w:bookmarkStart w:id="2444" w:name="returning-closures"/>
      <w:bookmarkStart w:id="2445" w:name="_Toc508803091"/>
      <w:bookmarkEnd w:id="2444"/>
      <w:r w:rsidRPr="009C0DE2">
        <w:rPr>
          <w:rFonts w:eastAsia="Microsoft YaHei" w:hint="eastAsia"/>
        </w:rPr>
        <w:t>Returning Closures</w:t>
      </w:r>
      <w:bookmarkEnd w:id="2445"/>
    </w:p>
    <w:p w14:paraId="232410EB" w14:textId="77777777" w:rsidR="00DF5F30" w:rsidRPr="009C0DE2" w:rsidRDefault="00DF5F30" w:rsidP="00873601">
      <w:pPr>
        <w:pStyle w:val="BodyFirst"/>
        <w:rPr>
          <w:rFonts w:eastAsia="Microsoft YaHei"/>
        </w:rPr>
      </w:pPr>
      <w:r w:rsidRPr="009C0DE2">
        <w:rPr>
          <w:rFonts w:eastAsia="Microsoft YaHei" w:hint="eastAsia"/>
        </w:rPr>
        <w:t>Closures are represented by traits, which means we can</w:t>
      </w:r>
      <w:r w:rsidRPr="009C0DE2">
        <w:rPr>
          <w:rFonts w:eastAsia="Microsoft YaHei"/>
        </w:rPr>
        <w:t>’</w:t>
      </w:r>
      <w:r w:rsidRPr="009C0DE2">
        <w:rPr>
          <w:rFonts w:eastAsia="Microsoft YaHei" w:hint="eastAsia"/>
        </w:rPr>
        <w:t>t return closures</w:t>
      </w:r>
      <w:r w:rsidR="00C84259" w:rsidRPr="00F51973">
        <w:t xml:space="preserve"> </w:t>
      </w:r>
      <w:r w:rsidRPr="009C0DE2">
        <w:rPr>
          <w:rFonts w:eastAsia="Microsoft YaHei" w:hint="eastAsia"/>
        </w:rPr>
        <w:t>directly. In most cases where we m</w:t>
      </w:r>
      <w:del w:id="2446" w:author="AnneMarieW" w:date="2018-03-22T10:43:00Z">
        <w:r w:rsidRPr="009C0DE2" w:rsidDel="000A0B66">
          <w:rPr>
            <w:rFonts w:eastAsia="Microsoft YaHei" w:hint="eastAsia"/>
          </w:rPr>
          <w:delText>ay</w:delText>
        </w:r>
      </w:del>
      <w:ins w:id="2447" w:author="AnneMarieW" w:date="2018-03-22T10:43:00Z">
        <w:r w:rsidR="000A0B66">
          <w:rPr>
            <w:rFonts w:eastAsia="Microsoft YaHei"/>
          </w:rPr>
          <w:t>ight</w:t>
        </w:r>
      </w:ins>
      <w:r w:rsidRPr="009C0DE2">
        <w:rPr>
          <w:rFonts w:eastAsia="Microsoft YaHei" w:hint="eastAsia"/>
        </w:rPr>
        <w:t xml:space="preserve"> want to return a trait, we can instead use</w:t>
      </w:r>
      <w:r w:rsidR="00C84259" w:rsidRPr="00F51973">
        <w:t xml:space="preserve"> </w:t>
      </w:r>
      <w:r w:rsidRPr="009C0DE2">
        <w:rPr>
          <w:rFonts w:eastAsia="Microsoft YaHei" w:hint="eastAsia"/>
        </w:rPr>
        <w:t>the concrete type that implements the trait as the return value of the</w:t>
      </w:r>
      <w:r w:rsidR="00C84259" w:rsidRPr="00F51973">
        <w:t xml:space="preserve"> </w:t>
      </w:r>
      <w:r w:rsidRPr="009C0DE2">
        <w:rPr>
          <w:rFonts w:eastAsia="Microsoft YaHei" w:hint="eastAsia"/>
        </w:rPr>
        <w:t xml:space="preserve">function. </w:t>
      </w:r>
      <w:ins w:id="2448" w:author="AnneMarieW" w:date="2018-03-22T10:44:00Z">
        <w:r w:rsidR="000A0B66">
          <w:rPr>
            <w:rFonts w:eastAsia="Microsoft YaHei"/>
          </w:rPr>
          <w:t>But w</w:t>
        </w:r>
      </w:ins>
      <w:del w:id="2449" w:author="AnneMarieW" w:date="2018-03-22T10:44:00Z">
        <w:r w:rsidRPr="009C0DE2" w:rsidDel="000A0B66">
          <w:rPr>
            <w:rFonts w:eastAsia="Microsoft YaHei" w:hint="eastAsia"/>
          </w:rPr>
          <w:delText>W</w:delText>
        </w:r>
      </w:del>
      <w:r w:rsidRPr="009C0DE2">
        <w:rPr>
          <w:rFonts w:eastAsia="Microsoft YaHei" w:hint="eastAsia"/>
        </w:rPr>
        <w:t>e can</w:t>
      </w:r>
      <w:r w:rsidRPr="009C0DE2">
        <w:rPr>
          <w:rFonts w:eastAsia="Microsoft YaHei"/>
        </w:rPr>
        <w:t>’</w:t>
      </w:r>
      <w:r w:rsidRPr="009C0DE2">
        <w:rPr>
          <w:rFonts w:eastAsia="Microsoft YaHei" w:hint="eastAsia"/>
        </w:rPr>
        <w:t>t do that with closures</w:t>
      </w:r>
      <w:del w:id="2450" w:author="AnneMarieW" w:date="2018-03-22T10:44:00Z">
        <w:r w:rsidRPr="009C0DE2" w:rsidDel="000A0B66">
          <w:rPr>
            <w:rFonts w:eastAsia="Microsoft YaHei" w:hint="eastAsia"/>
          </w:rPr>
          <w:delText>, though,</w:delText>
        </w:r>
      </w:del>
      <w:r w:rsidRPr="009C0DE2">
        <w:rPr>
          <w:rFonts w:eastAsia="Microsoft YaHei" w:hint="eastAsia"/>
        </w:rPr>
        <w:t xml:space="preserve"> because they don</w:t>
      </w:r>
      <w:r w:rsidRPr="009C0DE2">
        <w:rPr>
          <w:rFonts w:eastAsia="Microsoft YaHei"/>
        </w:rPr>
        <w:t>’</w:t>
      </w:r>
      <w:r w:rsidRPr="009C0DE2">
        <w:rPr>
          <w:rFonts w:eastAsia="Microsoft YaHei" w:hint="eastAsia"/>
        </w:rPr>
        <w:t>t have a</w:t>
      </w:r>
      <w:r w:rsidR="00C84259" w:rsidRPr="00F51973">
        <w:t xml:space="preserve"> </w:t>
      </w:r>
      <w:r w:rsidRPr="009C0DE2">
        <w:rPr>
          <w:rFonts w:eastAsia="Microsoft YaHei" w:hint="eastAsia"/>
        </w:rPr>
        <w:t>concrete type that</w:t>
      </w:r>
      <w:del w:id="2451" w:author="AnneMarieW" w:date="2018-03-22T10:44:00Z">
        <w:r w:rsidRPr="009C0DE2" w:rsidDel="000A0B66">
          <w:rPr>
            <w:rFonts w:eastAsia="Microsoft YaHei"/>
          </w:rPr>
          <w:delText>’</w:delText>
        </w:r>
      </w:del>
      <w:ins w:id="2452" w:author="AnneMarieW" w:date="2018-03-22T10:44:00Z">
        <w:r w:rsidR="000A0B66">
          <w:rPr>
            <w:rFonts w:eastAsia="Microsoft YaHei"/>
          </w:rPr>
          <w:t xml:space="preserve"> i</w:t>
        </w:r>
      </w:ins>
      <w:r w:rsidRPr="009C0DE2">
        <w:rPr>
          <w:rFonts w:eastAsia="Microsoft YaHei" w:hint="eastAsia"/>
        </w:rPr>
        <w:t>s returnable; we</w:t>
      </w:r>
      <w:r w:rsidRPr="009C0DE2">
        <w:rPr>
          <w:rFonts w:eastAsia="Microsoft YaHei"/>
        </w:rPr>
        <w:t>’</w:t>
      </w:r>
      <w:r w:rsidRPr="009C0DE2">
        <w:rPr>
          <w:rFonts w:eastAsia="Microsoft YaHei" w:hint="eastAsia"/>
        </w:rPr>
        <w:t>re not allowed to use the function pointer</w:t>
      </w:r>
      <w:r w:rsidR="00C84259" w:rsidRPr="00F51973">
        <w:t xml:space="preserve"> </w:t>
      </w:r>
      <w:r w:rsidRPr="009C0DE2">
        <w:rPr>
          <w:rStyle w:val="Literal"/>
          <w:rFonts w:hint="eastAsia"/>
        </w:rPr>
        <w:t>fn</w:t>
      </w:r>
      <w:r w:rsidR="00C84259" w:rsidRPr="00F51973">
        <w:t xml:space="preserve"> </w:t>
      </w:r>
      <w:r w:rsidRPr="009C0DE2">
        <w:rPr>
          <w:rFonts w:eastAsia="Microsoft YaHei" w:hint="eastAsia"/>
        </w:rPr>
        <w:t>as a return type, for example.</w:t>
      </w:r>
    </w:p>
    <w:p w14:paraId="39A9DE37" w14:textId="77777777" w:rsidR="00DF5F30" w:rsidRPr="009C0DE2" w:rsidRDefault="00DF5F30" w:rsidP="00173090">
      <w:pPr>
        <w:pStyle w:val="Body"/>
      </w:pPr>
      <w:r w:rsidRPr="009C0DE2">
        <w:rPr>
          <w:rFonts w:hint="eastAsia"/>
        </w:rPr>
        <w:t>Th</w:t>
      </w:r>
      <w:del w:id="2453" w:author="AnneMarieW" w:date="2018-03-22T10:44:00Z">
        <w:r w:rsidRPr="009C0DE2" w:rsidDel="00D63B33">
          <w:rPr>
            <w:rFonts w:hint="eastAsia"/>
          </w:rPr>
          <w:delText>is</w:delText>
        </w:r>
      </w:del>
      <w:ins w:id="2454" w:author="AnneMarieW" w:date="2018-03-22T10:44:00Z">
        <w:r w:rsidR="00D63B33">
          <w:t>e following</w:t>
        </w:r>
      </w:ins>
      <w:r w:rsidRPr="009C0DE2">
        <w:rPr>
          <w:rFonts w:hint="eastAsia"/>
        </w:rPr>
        <w:t xml:space="preserve"> code</w:t>
      </w:r>
      <w:del w:id="2455" w:author="AnneMarieW" w:date="2018-03-22T10:45:00Z">
        <w:r w:rsidRPr="009C0DE2" w:rsidDel="00D63B33">
          <w:rPr>
            <w:rFonts w:hint="eastAsia"/>
          </w:rPr>
          <w:delText xml:space="preserve"> that</w:delText>
        </w:r>
      </w:del>
      <w:r w:rsidRPr="009C0DE2">
        <w:rPr>
          <w:rFonts w:hint="eastAsia"/>
        </w:rPr>
        <w:t xml:space="preserve"> tries to return a closure directly</w:t>
      </w:r>
      <w:ins w:id="2456" w:author="AnneMarieW" w:date="2018-03-22T10:45:00Z">
        <w:r w:rsidR="00D63B33">
          <w:t>,</w:t>
        </w:r>
      </w:ins>
      <w:r w:rsidRPr="009C0DE2">
        <w:rPr>
          <w:rFonts w:hint="eastAsia"/>
        </w:rPr>
        <w:t xml:space="preserve"> </w:t>
      </w:r>
      <w:ins w:id="2457" w:author="AnneMarieW" w:date="2018-03-22T10:45:00Z">
        <w:r w:rsidR="00D63B33">
          <w:t xml:space="preserve">but it </w:t>
        </w:r>
      </w:ins>
      <w:r w:rsidRPr="009C0DE2">
        <w:rPr>
          <w:rFonts w:hint="eastAsia"/>
        </w:rPr>
        <w:t>won</w:t>
      </w:r>
      <w:r w:rsidRPr="009C0DE2">
        <w:t>’</w:t>
      </w:r>
      <w:r w:rsidRPr="009C0DE2">
        <w:rPr>
          <w:rFonts w:hint="eastAsia"/>
        </w:rPr>
        <w:t>t compile:</w:t>
      </w:r>
    </w:p>
    <w:p w14:paraId="44BEAB76" w14:textId="77777777" w:rsidR="00DF5F30" w:rsidRPr="009C0DE2" w:rsidRDefault="00DF5F30" w:rsidP="00F51973">
      <w:pPr>
        <w:pStyle w:val="CodeA"/>
      </w:pPr>
      <w:r w:rsidRPr="009C0DE2">
        <w:rPr>
          <w:rFonts w:hint="eastAsia"/>
        </w:rPr>
        <w:t>fn returns_closure() -&gt; Fn(i32) -&gt; i32 {</w:t>
      </w:r>
    </w:p>
    <w:p w14:paraId="61C4B2A5" w14:textId="0B5351E1" w:rsidR="00DF5F30" w:rsidRPr="009C0DE2" w:rsidRDefault="00C84259" w:rsidP="00873601">
      <w:pPr>
        <w:pStyle w:val="CodeB"/>
      </w:pPr>
      <w:r>
        <w:rPr>
          <w:rFonts w:hint="eastAsia"/>
        </w:rPr>
        <w:t xml:space="preserve"> </w:t>
      </w:r>
      <w:ins w:id="2458" w:author="Carol Nichols" w:date="2018-03-27T15:11:00Z">
        <w:r w:rsidR="009C3AC1">
          <w:t xml:space="preserve">   </w:t>
        </w:r>
      </w:ins>
      <w:r w:rsidR="00DF5F30" w:rsidRPr="009C0DE2">
        <w:rPr>
          <w:rFonts w:hint="eastAsia"/>
        </w:rPr>
        <w:t>|x| x + 1</w:t>
      </w:r>
    </w:p>
    <w:p w14:paraId="5206498B" w14:textId="77777777" w:rsidR="00DF5F30" w:rsidRPr="009C0DE2" w:rsidRDefault="00DF5F30" w:rsidP="009C0DE2">
      <w:pPr>
        <w:pStyle w:val="CodeC"/>
      </w:pPr>
      <w:r w:rsidRPr="009C0DE2">
        <w:rPr>
          <w:rFonts w:hint="eastAsia"/>
        </w:rPr>
        <w:t>}</w:t>
      </w:r>
    </w:p>
    <w:p w14:paraId="56403F06" w14:textId="77777777" w:rsidR="00DF5F30" w:rsidRPr="009C0DE2" w:rsidRDefault="00DF5F30" w:rsidP="00173090">
      <w:pPr>
        <w:pStyle w:val="Body"/>
      </w:pPr>
      <w:r w:rsidRPr="009C0DE2">
        <w:rPr>
          <w:rFonts w:hint="eastAsia"/>
        </w:rPr>
        <w:lastRenderedPageBreak/>
        <w:t>The compiler error is</w:t>
      </w:r>
      <w:ins w:id="2459" w:author="AnneMarieW" w:date="2018-03-22T10:45:00Z">
        <w:r w:rsidR="00D63B33">
          <w:t xml:space="preserve"> as follows</w:t>
        </w:r>
      </w:ins>
      <w:r w:rsidRPr="009C0DE2">
        <w:rPr>
          <w:rFonts w:hint="eastAsia"/>
        </w:rPr>
        <w:t>:</w:t>
      </w:r>
    </w:p>
    <w:p w14:paraId="79BEA7BC" w14:textId="77777777" w:rsidR="00DF5F30" w:rsidRPr="009C0DE2" w:rsidRDefault="00DF5F30" w:rsidP="00F51973">
      <w:pPr>
        <w:pStyle w:val="CodeA"/>
      </w:pPr>
      <w:r w:rsidRPr="009C0DE2">
        <w:rPr>
          <w:rFonts w:hint="eastAsia"/>
        </w:rPr>
        <w:t>error[E0277]: the trait bound `std::ops::Fn(i32) -&gt; i32 + 'static:</w:t>
      </w:r>
    </w:p>
    <w:p w14:paraId="2235E058" w14:textId="77777777" w:rsidR="00DF5F30" w:rsidRPr="009C0DE2" w:rsidRDefault="00DF5F30" w:rsidP="009C0DE2">
      <w:pPr>
        <w:pStyle w:val="CodeB"/>
      </w:pPr>
      <w:r w:rsidRPr="009C0DE2">
        <w:rPr>
          <w:rFonts w:hint="eastAsia"/>
        </w:rPr>
        <w:t>std::marker::Sized` is not satisfied</w:t>
      </w:r>
    </w:p>
    <w:p w14:paraId="07EC4BFD" w14:textId="77777777" w:rsidR="00DF5F30" w:rsidRPr="009C0DE2" w:rsidRDefault="00DF5F30" w:rsidP="009C0DE2">
      <w:pPr>
        <w:pStyle w:val="CodeB"/>
      </w:pPr>
      <w:r w:rsidRPr="009C0DE2">
        <w:rPr>
          <w:rFonts w:hint="eastAsia"/>
        </w:rPr>
        <w:t xml:space="preserve"> --&gt;</w:t>
      </w:r>
    </w:p>
    <w:p w14:paraId="0F2BEF59" w14:textId="0C97B6AE" w:rsidR="00DF5F30" w:rsidRPr="009C0DE2" w:rsidRDefault="00514685" w:rsidP="00873601">
      <w:pPr>
        <w:pStyle w:val="CodeB"/>
      </w:pPr>
      <w:ins w:id="2460" w:author="Carol Nichols" w:date="2018-03-27T15:11:00Z">
        <w:r>
          <w:t xml:space="preserve"> </w:t>
        </w:r>
      </w:ins>
      <w:r w:rsidR="00C84259">
        <w:rPr>
          <w:rFonts w:hint="eastAsia"/>
        </w:rPr>
        <w:t xml:space="preserve"> </w:t>
      </w:r>
      <w:r w:rsidR="00DF5F30" w:rsidRPr="009C0DE2">
        <w:rPr>
          <w:rFonts w:hint="eastAsia"/>
        </w:rPr>
        <w:t>|</w:t>
      </w:r>
    </w:p>
    <w:p w14:paraId="2389D2EB" w14:textId="77777777" w:rsidR="00DF5F30" w:rsidRPr="009C0DE2" w:rsidRDefault="00DF5F30" w:rsidP="00873601">
      <w:pPr>
        <w:pStyle w:val="CodeB"/>
      </w:pPr>
      <w:r w:rsidRPr="009C0DE2">
        <w:rPr>
          <w:rFonts w:hint="eastAsia"/>
        </w:rPr>
        <w:t>1 | fn returns_closure() -&gt; Fn(i32) -&gt; i32 {</w:t>
      </w:r>
    </w:p>
    <w:p w14:paraId="796D53F0" w14:textId="53B2E1AA" w:rsidR="00DF5F30" w:rsidRPr="009C0DE2" w:rsidDel="00514685" w:rsidRDefault="00C84259" w:rsidP="00873601">
      <w:pPr>
        <w:pStyle w:val="CodeB"/>
        <w:rPr>
          <w:del w:id="2461" w:author="Carol Nichols" w:date="2018-03-27T15:11:00Z"/>
        </w:rPr>
      </w:pPr>
      <w:r>
        <w:rPr>
          <w:rFonts w:hint="eastAsia"/>
        </w:rPr>
        <w:t xml:space="preserve"> </w:t>
      </w:r>
      <w:ins w:id="2462" w:author="Carol Nichols" w:date="2018-03-27T15:11:00Z">
        <w:r w:rsidR="00514685">
          <w:t xml:space="preserve"> </w:t>
        </w:r>
      </w:ins>
      <w:r w:rsidR="00DF5F30" w:rsidRPr="009C0DE2">
        <w:rPr>
          <w:rFonts w:hint="eastAsia"/>
        </w:rPr>
        <w:t>|</w:t>
      </w:r>
      <w:r>
        <w:rPr>
          <w:rFonts w:hint="eastAsia"/>
        </w:rPr>
        <w:t xml:space="preserve"> </w:t>
      </w:r>
      <w:ins w:id="2463" w:author="Carol Nichols" w:date="2018-03-27T15:11:00Z">
        <w:r w:rsidR="00514685">
          <w:t xml:space="preserve">                  </w:t>
        </w:r>
      </w:ins>
      <w:r>
        <w:rPr>
          <w:rFonts w:hint="eastAsia"/>
        </w:rPr>
        <w:t xml:space="preserve">     </w:t>
      </w:r>
      <w:r w:rsidR="00DF5F30" w:rsidRPr="009C0DE2">
        <w:rPr>
          <w:rFonts w:hint="eastAsia"/>
        </w:rPr>
        <w:t xml:space="preserve"> ^^^^^^^^^^^^^^ `std::ops::Fn(i32) -&gt; i32 +</w:t>
      </w:r>
      <w:ins w:id="2464" w:author="Carol Nichols" w:date="2018-03-27T15:11:00Z">
        <w:r w:rsidR="00514685">
          <w:t xml:space="preserve"> </w:t>
        </w:r>
      </w:ins>
      <w:del w:id="2465" w:author="Carol Nichols" w:date="2018-03-27T15:11:00Z">
        <w:r w:rsidR="00DF5F30" w:rsidRPr="009C0DE2" w:rsidDel="00514685">
          <w:rPr>
            <w:rFonts w:hint="eastAsia"/>
          </w:rPr>
          <w:delText xml:space="preserve"> </w:delText>
        </w:r>
      </w:del>
      <w:r w:rsidR="00DF5F30" w:rsidRPr="009C0DE2">
        <w:rPr>
          <w:rFonts w:hint="eastAsia"/>
        </w:rPr>
        <w:t>'static`</w:t>
      </w:r>
    </w:p>
    <w:p w14:paraId="723A24D5" w14:textId="77777777" w:rsidR="00DF5F30" w:rsidRPr="009C0DE2" w:rsidRDefault="00C84259" w:rsidP="00873601">
      <w:pPr>
        <w:pStyle w:val="CodeB"/>
      </w:pPr>
      <w:r>
        <w:rPr>
          <w:rFonts w:hint="eastAsia"/>
        </w:rPr>
        <w:t xml:space="preserve"> </w:t>
      </w:r>
      <w:r w:rsidR="00DF5F30" w:rsidRPr="009C0DE2">
        <w:rPr>
          <w:rFonts w:hint="eastAsia"/>
        </w:rPr>
        <w:t>does not have a constant size known at compile-time</w:t>
      </w:r>
    </w:p>
    <w:p w14:paraId="3BA3E8F4" w14:textId="10881159" w:rsidR="00DF5F30" w:rsidRPr="009C0DE2" w:rsidRDefault="00514685" w:rsidP="00873601">
      <w:pPr>
        <w:pStyle w:val="CodeB"/>
      </w:pPr>
      <w:ins w:id="2466" w:author="Carol Nichols" w:date="2018-03-27T15:11:00Z">
        <w:r>
          <w:t xml:space="preserve"> </w:t>
        </w:r>
      </w:ins>
      <w:r w:rsidR="00C84259">
        <w:rPr>
          <w:rFonts w:hint="eastAsia"/>
        </w:rPr>
        <w:t xml:space="preserve"> </w:t>
      </w:r>
      <w:r w:rsidR="00DF5F30" w:rsidRPr="009C0DE2">
        <w:rPr>
          <w:rFonts w:hint="eastAsia"/>
        </w:rPr>
        <w:t>|</w:t>
      </w:r>
    </w:p>
    <w:p w14:paraId="1A2CAFEF" w14:textId="72D1ACE8" w:rsidR="00DF5F30" w:rsidRPr="009C0DE2" w:rsidDel="00514685" w:rsidRDefault="00C84259" w:rsidP="00873601">
      <w:pPr>
        <w:pStyle w:val="CodeB"/>
        <w:rPr>
          <w:del w:id="2467" w:author="Carol Nichols" w:date="2018-03-27T15:12:00Z"/>
        </w:rPr>
      </w:pPr>
      <w:r>
        <w:rPr>
          <w:rFonts w:hint="eastAsia"/>
        </w:rPr>
        <w:t xml:space="preserve"> </w:t>
      </w:r>
      <w:ins w:id="2468" w:author="Carol Nichols" w:date="2018-03-27T15:12:00Z">
        <w:r w:rsidR="00514685">
          <w:t xml:space="preserve"> </w:t>
        </w:r>
      </w:ins>
      <w:r w:rsidR="00DF5F30" w:rsidRPr="009C0DE2">
        <w:rPr>
          <w:rFonts w:hint="eastAsia"/>
        </w:rPr>
        <w:t>= help: the trait `std::marker::Sized` is not implemented for</w:t>
      </w:r>
      <w:ins w:id="2469" w:author="Carol Nichols" w:date="2018-03-27T15:12:00Z">
        <w:r w:rsidR="00514685">
          <w:t xml:space="preserve"> </w:t>
        </w:r>
      </w:ins>
    </w:p>
    <w:p w14:paraId="3F662EC1" w14:textId="77777777" w:rsidR="00DF5F30" w:rsidRPr="009C0DE2" w:rsidRDefault="00C84259" w:rsidP="00873601">
      <w:pPr>
        <w:pStyle w:val="CodeB"/>
      </w:pPr>
      <w:del w:id="2470" w:author="Carol Nichols" w:date="2018-03-27T15:12:00Z">
        <w:r w:rsidDel="00514685">
          <w:rPr>
            <w:rFonts w:hint="eastAsia"/>
          </w:rPr>
          <w:delText xml:space="preserve"> </w:delText>
        </w:r>
      </w:del>
      <w:r w:rsidR="00DF5F30" w:rsidRPr="009C0DE2">
        <w:rPr>
          <w:rFonts w:hint="eastAsia"/>
        </w:rPr>
        <w:t>`std::ops::Fn(i32) -&gt; i32 + 'static`</w:t>
      </w:r>
    </w:p>
    <w:p w14:paraId="4E1C6E2A" w14:textId="70E3389D" w:rsidR="00DF5F30" w:rsidRPr="009C0DE2" w:rsidRDefault="00514685" w:rsidP="00873601">
      <w:pPr>
        <w:pStyle w:val="CodeC"/>
      </w:pPr>
      <w:ins w:id="2471" w:author="Carol Nichols" w:date="2018-03-27T15:12:00Z">
        <w:r>
          <w:t xml:space="preserve"> </w:t>
        </w:r>
      </w:ins>
      <w:r w:rsidR="00C84259">
        <w:rPr>
          <w:rFonts w:hint="eastAsia"/>
        </w:rPr>
        <w:t xml:space="preserve"> </w:t>
      </w:r>
      <w:r w:rsidR="00DF5F30" w:rsidRPr="009C0DE2">
        <w:rPr>
          <w:rFonts w:hint="eastAsia"/>
        </w:rPr>
        <w:t>= note: the return type of a function must have a statically known size</w:t>
      </w:r>
    </w:p>
    <w:p w14:paraId="33BB291C" w14:textId="101E3C3E" w:rsidR="00DF5F30" w:rsidRPr="009C0DE2" w:rsidRDefault="00DF5F30" w:rsidP="00173090">
      <w:pPr>
        <w:pStyle w:val="Body"/>
      </w:pPr>
      <w:del w:id="2472" w:author="AnneMarieW" w:date="2018-03-22T10:45:00Z">
        <w:r w:rsidRPr="009C0DE2" w:rsidDel="00D63B33">
          <w:rPr>
            <w:rFonts w:hint="eastAsia"/>
          </w:rPr>
          <w:delText>Our</w:delText>
        </w:r>
      </w:del>
      <w:ins w:id="2473" w:author="AnneMarieW" w:date="2018-03-22T10:45:00Z">
        <w:r w:rsidR="00D63B33">
          <w:t>The</w:t>
        </w:r>
      </w:ins>
      <w:r w:rsidRPr="009C0DE2">
        <w:rPr>
          <w:rFonts w:hint="eastAsia"/>
        </w:rPr>
        <w:t xml:space="preserve"> error references the</w:t>
      </w:r>
      <w:r w:rsidR="00C84259" w:rsidRPr="00F51973">
        <w:t xml:space="preserve"> </w:t>
      </w:r>
      <w:r w:rsidRPr="009C0DE2">
        <w:rPr>
          <w:rStyle w:val="Literal"/>
          <w:rFonts w:hint="eastAsia"/>
        </w:rPr>
        <w:t>Sized</w:t>
      </w:r>
      <w:r w:rsidR="00C84259" w:rsidRPr="00F51973">
        <w:t xml:space="preserve"> </w:t>
      </w:r>
      <w:r w:rsidRPr="009C0DE2">
        <w:rPr>
          <w:rFonts w:hint="eastAsia"/>
        </w:rPr>
        <w:t>trait again! Rust doesn</w:t>
      </w:r>
      <w:r w:rsidRPr="009C0DE2">
        <w:t>’</w:t>
      </w:r>
      <w:r w:rsidRPr="009C0DE2">
        <w:rPr>
          <w:rFonts w:hint="eastAsia"/>
        </w:rPr>
        <w:t>t know how much space</w:t>
      </w:r>
      <w:r w:rsidR="00C84259" w:rsidRPr="00F51973">
        <w:t xml:space="preserve"> </w:t>
      </w:r>
      <w:r w:rsidRPr="009C0DE2">
        <w:rPr>
          <w:rFonts w:hint="eastAsia"/>
        </w:rPr>
        <w:t xml:space="preserve">it will need to store the closure. We saw a solution to this </w:t>
      </w:r>
      <w:ins w:id="2474" w:author="AnneMarieW" w:date="2018-03-22T10:46:00Z">
        <w:r w:rsidR="00D63B33">
          <w:t>problem earlier</w:t>
        </w:r>
      </w:ins>
      <w:del w:id="2475" w:author="AnneMarieW" w:date="2018-03-22T10:46:00Z">
        <w:r w:rsidRPr="009C0DE2" w:rsidDel="00D63B33">
          <w:rPr>
            <w:rFonts w:hint="eastAsia"/>
          </w:rPr>
          <w:delText>in the previous</w:delText>
        </w:r>
        <w:r w:rsidR="00C84259" w:rsidRPr="00F51973" w:rsidDel="00D63B33">
          <w:delText xml:space="preserve"> </w:delText>
        </w:r>
        <w:r w:rsidRPr="009C0DE2" w:rsidDel="00D63B33">
          <w:rPr>
            <w:rFonts w:hint="eastAsia"/>
          </w:rPr>
          <w:delText>section</w:delText>
        </w:r>
      </w:del>
      <w:ins w:id="2476" w:author="Carol Nichols" w:date="2018-03-27T15:12:00Z">
        <w:r w:rsidR="00EE48A3">
          <w:t>.</w:t>
        </w:r>
      </w:ins>
      <w:del w:id="2477" w:author="Carol Nichols" w:date="2018-03-27T15:12:00Z">
        <w:r w:rsidRPr="009C0DE2" w:rsidDel="00EE48A3">
          <w:rPr>
            <w:rFonts w:hint="eastAsia"/>
          </w:rPr>
          <w:delText>:</w:delText>
        </w:r>
      </w:del>
      <w:r w:rsidRPr="009C0DE2">
        <w:rPr>
          <w:rFonts w:hint="eastAsia"/>
        </w:rPr>
        <w:t xml:space="preserve"> </w:t>
      </w:r>
      <w:del w:id="2478" w:author="Carol Nichols" w:date="2018-03-27T15:12:00Z">
        <w:r w:rsidRPr="009C0DE2" w:rsidDel="00EE48A3">
          <w:rPr>
            <w:rFonts w:hint="eastAsia"/>
          </w:rPr>
          <w:delText xml:space="preserve">we </w:delText>
        </w:r>
      </w:del>
      <w:ins w:id="2479" w:author="Carol Nichols" w:date="2018-03-27T15:12:00Z">
        <w:r w:rsidR="00EE48A3">
          <w:t>W</w:t>
        </w:r>
        <w:r w:rsidR="00EE48A3" w:rsidRPr="009C0DE2">
          <w:rPr>
            <w:rFonts w:hint="eastAsia"/>
          </w:rPr>
          <w:t xml:space="preserve">e </w:t>
        </w:r>
      </w:ins>
      <w:r w:rsidRPr="009C0DE2">
        <w:rPr>
          <w:rFonts w:hint="eastAsia"/>
        </w:rPr>
        <w:t>can use a trait object:</w:t>
      </w:r>
    </w:p>
    <w:p w14:paraId="2E24E792" w14:textId="77777777" w:rsidR="00DF5F30" w:rsidRPr="009C0DE2" w:rsidRDefault="00DF5F30" w:rsidP="00F51973">
      <w:pPr>
        <w:pStyle w:val="CodeA"/>
      </w:pPr>
      <w:r w:rsidRPr="009C0DE2">
        <w:rPr>
          <w:rFonts w:hint="eastAsia"/>
        </w:rPr>
        <w:t>fn returns_closure() -&gt; Box&lt;Fn(i32) -&gt; i32&gt; {</w:t>
      </w:r>
    </w:p>
    <w:p w14:paraId="58D4A20E" w14:textId="0C32D085" w:rsidR="00DF5F30" w:rsidRPr="009C0DE2" w:rsidRDefault="00C84259" w:rsidP="00873601">
      <w:pPr>
        <w:pStyle w:val="CodeB"/>
      </w:pPr>
      <w:r>
        <w:rPr>
          <w:rFonts w:hint="eastAsia"/>
        </w:rPr>
        <w:t xml:space="preserve"> </w:t>
      </w:r>
      <w:ins w:id="2480" w:author="Carol Nichols" w:date="2018-03-27T15:12:00Z">
        <w:r w:rsidR="00C37384">
          <w:t xml:space="preserve">   </w:t>
        </w:r>
      </w:ins>
      <w:r w:rsidR="00DF5F30" w:rsidRPr="009C0DE2">
        <w:rPr>
          <w:rFonts w:hint="eastAsia"/>
        </w:rPr>
        <w:t>Box::new(|x| x + 1)</w:t>
      </w:r>
    </w:p>
    <w:p w14:paraId="7059E101" w14:textId="77777777" w:rsidR="00DF5F30" w:rsidRPr="009C0DE2" w:rsidRDefault="00DF5F30" w:rsidP="009C0DE2">
      <w:pPr>
        <w:pStyle w:val="CodeC"/>
      </w:pPr>
      <w:r w:rsidRPr="009C0DE2">
        <w:rPr>
          <w:rFonts w:hint="eastAsia"/>
        </w:rPr>
        <w:t>}</w:t>
      </w:r>
    </w:p>
    <w:p w14:paraId="4319CF1C" w14:textId="77777777" w:rsidR="00DF5F30" w:rsidRDefault="00DF5F30" w:rsidP="00173090">
      <w:pPr>
        <w:pStyle w:val="Body"/>
        <w:rPr>
          <w:ins w:id="2481" w:author="AnneMarieW" w:date="2018-03-22T10:46:00Z"/>
        </w:rPr>
      </w:pPr>
      <w:r w:rsidRPr="009C0DE2">
        <w:rPr>
          <w:rFonts w:hint="eastAsia"/>
        </w:rPr>
        <w:t>This code will compile just fine. For more about trait objects, refer</w:t>
      </w:r>
      <w:del w:id="2482" w:author="AnneMarieW" w:date="2018-03-22T10:46:00Z">
        <w:r w:rsidRPr="009C0DE2" w:rsidDel="00D63B33">
          <w:rPr>
            <w:rFonts w:hint="eastAsia"/>
          </w:rPr>
          <w:delText xml:space="preserve"> back</w:delText>
        </w:r>
      </w:del>
      <w:r w:rsidRPr="009C0DE2">
        <w:rPr>
          <w:rFonts w:hint="eastAsia"/>
        </w:rPr>
        <w:t xml:space="preserve"> to</w:t>
      </w:r>
      <w:r w:rsidR="00C84259" w:rsidRPr="00F51973">
        <w:t xml:space="preserve"> </w:t>
      </w:r>
      <w:del w:id="2483" w:author="janelle" w:date="2018-03-23T16:11:00Z">
        <w:r w:rsidRPr="009C0DE2" w:rsidDel="00F60EC8">
          <w:rPr>
            <w:rFonts w:hint="eastAsia"/>
          </w:rPr>
          <w:delText>the</w:delText>
        </w:r>
        <w:r w:rsidRPr="009C0DE2" w:rsidDel="00F60EC8">
          <w:delText xml:space="preserve"> </w:delText>
        </w:r>
      </w:del>
      <w:r w:rsidR="006D1401" w:rsidRPr="006D1401">
        <w:rPr>
          <w:highlight w:val="yellow"/>
          <w:rPrChange w:id="2484" w:author="AnneMarieW" w:date="2018-03-22T10:46:00Z">
            <w:rPr>
              <w:rFonts w:ascii="Courier" w:hAnsi="Courier"/>
              <w:color w:val="0000FF"/>
              <w:sz w:val="20"/>
            </w:rPr>
          </w:rPrChange>
        </w:rPr>
        <w:t xml:space="preserve">“Trait Objects” </w:t>
      </w:r>
      <w:ins w:id="2485" w:author="janelle" w:date="2018-03-23T16:11:00Z">
        <w:r w:rsidR="00F60EC8">
          <w:rPr>
            <w:highlight w:val="yellow"/>
          </w:rPr>
          <w:t xml:space="preserve">on page XX </w:t>
        </w:r>
      </w:ins>
      <w:del w:id="2486" w:author="AnneMarieW" w:date="2018-03-22T10:46:00Z">
        <w:r w:rsidR="006D1401" w:rsidRPr="006D1401">
          <w:rPr>
            <w:highlight w:val="yellow"/>
            <w:rPrChange w:id="2487" w:author="AnneMarieW" w:date="2018-03-22T10:46:00Z">
              <w:rPr>
                <w:rFonts w:ascii="Courier" w:hAnsi="Courier"/>
                <w:color w:val="0000FF"/>
                <w:sz w:val="20"/>
              </w:rPr>
            </w:rPrChange>
          </w:rPr>
          <w:delText xml:space="preserve">section </w:delText>
        </w:r>
      </w:del>
      <w:r w:rsidR="006D1401" w:rsidRPr="006D1401">
        <w:rPr>
          <w:highlight w:val="yellow"/>
          <w:rPrChange w:id="2488" w:author="AnneMarieW" w:date="2018-03-22T10:46:00Z">
            <w:rPr>
              <w:rFonts w:ascii="Courier" w:hAnsi="Courier"/>
              <w:color w:val="0000FF"/>
              <w:sz w:val="20"/>
            </w:rPr>
          </w:rPrChange>
        </w:rPr>
        <w:t>in Chapter 17</w:t>
      </w:r>
      <w:r w:rsidRPr="009C0DE2">
        <w:rPr>
          <w:rFonts w:hint="eastAsia"/>
        </w:rPr>
        <w:t>.</w:t>
      </w:r>
    </w:p>
    <w:p w14:paraId="502B46CE" w14:textId="77777777" w:rsidR="003C4BF2" w:rsidRDefault="00D63B33">
      <w:pPr>
        <w:pStyle w:val="ProductionDirective"/>
        <w:rPr>
          <w:rPrChange w:id="2489" w:author="AnneMarieW" w:date="2018-03-22T10:47:00Z">
            <w:rPr>
              <w:rFonts w:eastAsia="Microsoft YaHei"/>
            </w:rPr>
          </w:rPrChange>
        </w:rPr>
      </w:pPr>
      <w:ins w:id="2490" w:author="AnneMarieW" w:date="2018-03-22T10:46:00Z">
        <w:r>
          <w:t>prod: check</w:t>
        </w:r>
      </w:ins>
      <w:ins w:id="2491" w:author="janelle" w:date="2018-03-23T16:11:00Z">
        <w:r w:rsidR="00F60EC8">
          <w:t>/link</w:t>
        </w:r>
      </w:ins>
      <w:ins w:id="2492" w:author="AnneMarieW" w:date="2018-03-22T10:46:00Z">
        <w:r>
          <w:t xml:space="preserve"> xref</w:t>
        </w:r>
      </w:ins>
      <w:ins w:id="2493" w:author="janelle" w:date="2018-03-23T16:11:00Z">
        <w:r w:rsidR="00F60EC8">
          <w:t xml:space="preserve"> (ch17)</w:t>
        </w:r>
      </w:ins>
    </w:p>
    <w:p w14:paraId="27481A50" w14:textId="77777777" w:rsidR="00DF5F30" w:rsidRPr="009C0DE2" w:rsidRDefault="00DF5F30" w:rsidP="009C0DE2">
      <w:pPr>
        <w:pStyle w:val="HeadA"/>
        <w:rPr>
          <w:rFonts w:eastAsia="Microsoft YaHei"/>
        </w:rPr>
      </w:pPr>
      <w:bookmarkStart w:id="2494" w:name="summary"/>
      <w:bookmarkStart w:id="2495" w:name="_Toc508803092"/>
      <w:bookmarkEnd w:id="2494"/>
      <w:r w:rsidRPr="009C0DE2">
        <w:rPr>
          <w:rFonts w:eastAsia="Microsoft YaHei" w:hint="eastAsia"/>
        </w:rPr>
        <w:t>Summary</w:t>
      </w:r>
      <w:bookmarkEnd w:id="2495"/>
    </w:p>
    <w:p w14:paraId="142641DC" w14:textId="250176C4" w:rsidR="00DF5F30" w:rsidRPr="009C0DE2" w:rsidRDefault="00DF5F30" w:rsidP="00873601">
      <w:pPr>
        <w:pStyle w:val="BodyFirst"/>
        <w:rPr>
          <w:rFonts w:eastAsia="Microsoft YaHei"/>
        </w:rPr>
      </w:pPr>
      <w:r w:rsidRPr="009C0DE2">
        <w:rPr>
          <w:rFonts w:eastAsia="Microsoft YaHei" w:hint="eastAsia"/>
        </w:rPr>
        <w:t xml:space="preserve">Whew! Now </w:t>
      </w:r>
      <w:del w:id="2496" w:author="AnneMarieW" w:date="2018-03-22T10:47:00Z">
        <w:r w:rsidRPr="009C0DE2" w:rsidDel="008E5A5A">
          <w:rPr>
            <w:rFonts w:eastAsia="Microsoft YaHei" w:hint="eastAsia"/>
          </w:rPr>
          <w:delText>we</w:delText>
        </w:r>
      </w:del>
      <w:ins w:id="2497" w:author="AnneMarieW" w:date="2018-03-22T10:47:00Z">
        <w:r w:rsidR="008E5A5A">
          <w:rPr>
            <w:rFonts w:eastAsia="Microsoft YaHei"/>
          </w:rPr>
          <w:t>you</w:t>
        </w:r>
      </w:ins>
      <w:del w:id="2498" w:author="Carol Nichols" w:date="2018-03-27T15:13:00Z">
        <w:r w:rsidRPr="009C0DE2" w:rsidDel="009463E3">
          <w:rPr>
            <w:rFonts w:eastAsia="Microsoft YaHei"/>
          </w:rPr>
          <w:delText>’</w:delText>
        </w:r>
        <w:r w:rsidRPr="009C0DE2" w:rsidDel="009463E3">
          <w:rPr>
            <w:rFonts w:eastAsia="Microsoft YaHei" w:hint="eastAsia"/>
          </w:rPr>
          <w:delText xml:space="preserve">ve gone over </w:delText>
        </w:r>
      </w:del>
      <w:ins w:id="2499" w:author="AnneMarieW" w:date="2018-03-22T10:47:00Z">
        <w:del w:id="2500" w:author="Carol Nichols" w:date="2018-03-27T15:13:00Z">
          <w:r w:rsidR="008E5A5A" w:rsidDel="009463E3">
            <w:rPr>
              <w:rFonts w:eastAsia="Microsoft YaHei"/>
            </w:rPr>
            <w:delText>learned</w:delText>
          </w:r>
        </w:del>
      </w:ins>
      <w:ins w:id="2501" w:author="Carol Nichols" w:date="2018-03-27T15:13:00Z">
        <w:r w:rsidR="009463E3">
          <w:rPr>
            <w:rFonts w:eastAsia="Microsoft YaHei"/>
          </w:rPr>
          <w:t xml:space="preserve"> have some</w:t>
        </w:r>
      </w:ins>
      <w:ins w:id="2502" w:author="AnneMarieW" w:date="2018-03-22T10:47:00Z">
        <w:del w:id="2503" w:author="Carol Nichols" w:date="2018-03-27T15:13:00Z">
          <w:r w:rsidR="008E5A5A" w:rsidDel="009463E3">
            <w:rPr>
              <w:rFonts w:eastAsia="Microsoft YaHei"/>
            </w:rPr>
            <w:delText xml:space="preserve"> about</w:delText>
          </w:r>
        </w:del>
        <w:r w:rsidR="008E5A5A">
          <w:rPr>
            <w:rFonts w:eastAsia="Microsoft YaHei"/>
          </w:rPr>
          <w:t xml:space="preserve"> </w:t>
        </w:r>
      </w:ins>
      <w:r w:rsidRPr="009C0DE2">
        <w:rPr>
          <w:rFonts w:eastAsia="Microsoft YaHei" w:hint="eastAsia"/>
        </w:rPr>
        <w:t xml:space="preserve">features of Rust </w:t>
      </w:r>
      <w:del w:id="2504" w:author="Carol Nichols" w:date="2018-03-27T15:13:00Z">
        <w:r w:rsidRPr="009C0DE2" w:rsidDel="009463E3">
          <w:rPr>
            <w:rFonts w:eastAsia="Microsoft YaHei" w:hint="eastAsia"/>
          </w:rPr>
          <w:delText xml:space="preserve">that </w:delText>
        </w:r>
      </w:del>
      <w:ins w:id="2505" w:author="Carol Nichols" w:date="2018-03-27T15:13:00Z">
        <w:r w:rsidR="009463E3">
          <w:rPr>
            <w:rFonts w:eastAsia="Microsoft YaHei"/>
          </w:rPr>
          <w:t>in your toolbox that</w:t>
        </w:r>
      </w:ins>
      <w:ins w:id="2506" w:author="AnneMarieW" w:date="2018-03-22T10:48:00Z">
        <w:del w:id="2507" w:author="Carol Nichols" w:date="2018-03-27T15:13:00Z">
          <w:r w:rsidR="008E5A5A" w:rsidDel="009463E3">
            <w:rPr>
              <w:rFonts w:eastAsia="Microsoft YaHei"/>
            </w:rPr>
            <w:delText>even though</w:delText>
          </w:r>
        </w:del>
        <w:r w:rsidR="008E5A5A">
          <w:rPr>
            <w:rFonts w:eastAsia="Microsoft YaHei"/>
          </w:rPr>
          <w:t xml:space="preserve"> you won’t </w:t>
        </w:r>
      </w:ins>
      <w:del w:id="2508" w:author="AnneMarieW" w:date="2018-03-22T10:48:00Z">
        <w:r w:rsidRPr="009C0DE2" w:rsidDel="008E5A5A">
          <w:rPr>
            <w:rFonts w:eastAsia="Microsoft YaHei" w:hint="eastAsia"/>
          </w:rPr>
          <w:delText>aren</w:delText>
        </w:r>
        <w:r w:rsidRPr="009C0DE2" w:rsidDel="008E5A5A">
          <w:rPr>
            <w:rFonts w:eastAsia="Microsoft YaHei"/>
          </w:rPr>
          <w:delText>’</w:delText>
        </w:r>
        <w:r w:rsidRPr="009C0DE2" w:rsidDel="008E5A5A">
          <w:rPr>
            <w:rFonts w:eastAsia="Microsoft YaHei" w:hint="eastAsia"/>
          </w:rPr>
          <w:delText xml:space="preserve">t </w:delText>
        </w:r>
      </w:del>
      <w:r w:rsidRPr="009C0DE2">
        <w:rPr>
          <w:rFonts w:eastAsia="Microsoft YaHei" w:hint="eastAsia"/>
        </w:rPr>
        <w:t>use</w:t>
      </w:r>
      <w:del w:id="2509" w:author="AnneMarieW" w:date="2018-03-22T10:48:00Z">
        <w:r w:rsidRPr="009C0DE2" w:rsidDel="008E5A5A">
          <w:rPr>
            <w:rFonts w:eastAsia="Microsoft YaHei" w:hint="eastAsia"/>
          </w:rPr>
          <w:delText>d</w:delText>
        </w:r>
      </w:del>
      <w:ins w:id="2510" w:author="Carol Nichols" w:date="2018-03-27T15:13:00Z">
        <w:r w:rsidR="009463E3">
          <w:rPr>
            <w:rFonts w:eastAsia="Microsoft YaHei"/>
          </w:rPr>
          <w:t xml:space="preserve"> </w:t>
        </w:r>
      </w:ins>
      <w:del w:id="2511" w:author="Carol Nichols" w:date="2018-03-27T15:13:00Z">
        <w:r w:rsidRPr="009C0DE2" w:rsidDel="009463E3">
          <w:rPr>
            <w:rFonts w:eastAsia="Microsoft YaHei" w:hint="eastAsia"/>
          </w:rPr>
          <w:delText xml:space="preserve"> </w:delText>
        </w:r>
      </w:del>
      <w:ins w:id="2512" w:author="AnneMarieW" w:date="2018-03-22T10:51:00Z">
        <w:del w:id="2513" w:author="Carol Nichols" w:date="2018-03-27T15:13:00Z">
          <w:r w:rsidR="00B4506F" w:rsidDel="009463E3">
            <w:rPr>
              <w:rFonts w:eastAsia="Microsoft YaHei"/>
            </w:rPr>
            <w:delText xml:space="preserve">them </w:delText>
          </w:r>
        </w:del>
      </w:ins>
      <w:r w:rsidRPr="009C0DE2">
        <w:rPr>
          <w:rFonts w:eastAsia="Microsoft YaHei" w:hint="eastAsia"/>
        </w:rPr>
        <w:t>often,</w:t>
      </w:r>
      <w:ins w:id="2514" w:author="Carol Nichols" w:date="2018-03-27T15:13:00Z">
        <w:r w:rsidR="009463E3">
          <w:rPr>
            <w:rFonts w:eastAsia="Microsoft YaHei"/>
          </w:rPr>
          <w:t xml:space="preserve"> but</w:t>
        </w:r>
      </w:ins>
      <w:r w:rsidRPr="009C0DE2">
        <w:rPr>
          <w:rFonts w:eastAsia="Microsoft YaHei" w:hint="eastAsia"/>
        </w:rPr>
        <w:t xml:space="preserve"> </w:t>
      </w:r>
      <w:ins w:id="2515" w:author="AnneMarieW" w:date="2018-03-22T10:48:00Z">
        <w:r w:rsidR="008E5A5A">
          <w:rPr>
            <w:rFonts w:eastAsia="Microsoft YaHei"/>
          </w:rPr>
          <w:t>you’ll know they</w:t>
        </w:r>
      </w:ins>
      <w:del w:id="2516" w:author="AnneMarieW" w:date="2018-03-22T10:48:00Z">
        <w:r w:rsidRPr="009C0DE2" w:rsidDel="008E5A5A">
          <w:rPr>
            <w:rFonts w:eastAsia="Microsoft YaHei" w:hint="eastAsia"/>
          </w:rPr>
          <w:delText>but a</w:delText>
        </w:r>
      </w:del>
      <w:ins w:id="2517" w:author="AnneMarieW" w:date="2018-03-22T10:48:00Z">
        <w:r w:rsidR="008E5A5A">
          <w:rPr>
            <w:rFonts w:eastAsia="Microsoft YaHei"/>
          </w:rPr>
          <w:t>’</w:t>
        </w:r>
      </w:ins>
      <w:r w:rsidRPr="009C0DE2">
        <w:rPr>
          <w:rFonts w:eastAsia="Microsoft YaHei" w:hint="eastAsia"/>
        </w:rPr>
        <w:t>re</w:t>
      </w:r>
      <w:r w:rsidR="00C84259" w:rsidRPr="00F51973">
        <w:t xml:space="preserve"> </w:t>
      </w:r>
      <w:r w:rsidRPr="009C0DE2">
        <w:rPr>
          <w:rFonts w:eastAsia="Microsoft YaHei" w:hint="eastAsia"/>
        </w:rPr>
        <w:t xml:space="preserve">available </w:t>
      </w:r>
      <w:del w:id="2518" w:author="Carol Nichols" w:date="2018-03-27T15:13:00Z">
        <w:r w:rsidRPr="009C0DE2" w:rsidDel="009463E3">
          <w:rPr>
            <w:rFonts w:eastAsia="Microsoft YaHei" w:hint="eastAsia"/>
          </w:rPr>
          <w:delText xml:space="preserve">if you need them </w:delText>
        </w:r>
      </w:del>
      <w:r w:rsidRPr="009C0DE2">
        <w:rPr>
          <w:rFonts w:eastAsia="Microsoft YaHei" w:hint="eastAsia"/>
        </w:rPr>
        <w:t>in very particular circumstances. We</w:t>
      </w:r>
      <w:r w:rsidRPr="009C0DE2">
        <w:rPr>
          <w:rFonts w:eastAsia="Microsoft YaHei"/>
        </w:rPr>
        <w:t>’</w:t>
      </w:r>
      <w:r w:rsidRPr="009C0DE2">
        <w:rPr>
          <w:rFonts w:eastAsia="Microsoft YaHei" w:hint="eastAsia"/>
        </w:rPr>
        <w:t xml:space="preserve">ve introduced </w:t>
      </w:r>
      <w:del w:id="2519" w:author="AnneMarieW" w:date="2018-03-22T10:51:00Z">
        <w:r w:rsidRPr="009C0DE2" w:rsidDel="00B4506F">
          <w:rPr>
            <w:rFonts w:eastAsia="Microsoft YaHei" w:hint="eastAsia"/>
          </w:rPr>
          <w:delText>a</w:delText>
        </w:r>
        <w:r w:rsidR="00C84259" w:rsidRPr="00F51973" w:rsidDel="00B4506F">
          <w:delText xml:space="preserve"> </w:delText>
        </w:r>
        <w:r w:rsidRPr="009C0DE2" w:rsidDel="00B4506F">
          <w:rPr>
            <w:rFonts w:eastAsia="Microsoft YaHei" w:hint="eastAsia"/>
          </w:rPr>
          <w:delText xml:space="preserve">lot of </w:delText>
        </w:r>
      </w:del>
      <w:ins w:id="2520" w:author="AnneMarieW" w:date="2018-03-22T10:51:00Z">
        <w:r w:rsidR="00B4506F">
          <w:rPr>
            <w:rFonts w:eastAsia="Microsoft YaHei"/>
          </w:rPr>
          <w:t xml:space="preserve">several </w:t>
        </w:r>
      </w:ins>
      <w:r w:rsidRPr="009C0DE2">
        <w:rPr>
          <w:rFonts w:eastAsia="Microsoft YaHei" w:hint="eastAsia"/>
        </w:rPr>
        <w:t>complex topics so that</w:t>
      </w:r>
      <w:del w:id="2521" w:author="AnneMarieW" w:date="2018-03-22T10:51:00Z">
        <w:r w:rsidRPr="009C0DE2" w:rsidDel="00B4506F">
          <w:rPr>
            <w:rFonts w:eastAsia="Microsoft YaHei" w:hint="eastAsia"/>
          </w:rPr>
          <w:delText>,</w:delText>
        </w:r>
      </w:del>
      <w:r w:rsidRPr="009C0DE2">
        <w:rPr>
          <w:rFonts w:eastAsia="Microsoft YaHei" w:hint="eastAsia"/>
        </w:rPr>
        <w:t xml:space="preserve"> when you encounter them in error message</w:t>
      </w:r>
      <w:r w:rsidR="00C84259" w:rsidRPr="00F51973">
        <w:t xml:space="preserve"> </w:t>
      </w:r>
      <w:r w:rsidRPr="009C0DE2">
        <w:rPr>
          <w:rFonts w:eastAsia="Microsoft YaHei" w:hint="eastAsia"/>
        </w:rPr>
        <w:t>suggestions or in other</w:t>
      </w:r>
      <w:ins w:id="2522" w:author="AnneMarieW" w:date="2018-03-22T10:48:00Z">
        <w:r w:rsidR="008E5A5A">
          <w:rPr>
            <w:rFonts w:eastAsia="Microsoft YaHei"/>
          </w:rPr>
          <w:t xml:space="preserve"> people</w:t>
        </w:r>
      </w:ins>
      <w:r w:rsidRPr="009C0DE2">
        <w:rPr>
          <w:rFonts w:eastAsia="Microsoft YaHei" w:hint="eastAsia"/>
        </w:rPr>
        <w:t>s</w:t>
      </w:r>
      <w:r w:rsidRPr="009C0DE2">
        <w:rPr>
          <w:rFonts w:eastAsia="Microsoft YaHei"/>
        </w:rPr>
        <w:t>’</w:t>
      </w:r>
      <w:r w:rsidRPr="009C0DE2">
        <w:rPr>
          <w:rFonts w:eastAsia="Microsoft YaHei" w:hint="eastAsia"/>
        </w:rPr>
        <w:t xml:space="preserve"> code, you</w:t>
      </w:r>
      <w:r w:rsidRPr="009C0DE2">
        <w:rPr>
          <w:rFonts w:eastAsia="Microsoft YaHei"/>
        </w:rPr>
        <w:t>’</w:t>
      </w:r>
      <w:r w:rsidRPr="009C0DE2">
        <w:rPr>
          <w:rFonts w:eastAsia="Microsoft YaHei" w:hint="eastAsia"/>
        </w:rPr>
        <w:t xml:space="preserve">ll </w:t>
      </w:r>
      <w:ins w:id="2523" w:author="AnneMarieW" w:date="2018-03-22T10:49:00Z">
        <w:r w:rsidR="008E5A5A">
          <w:rPr>
            <w:rFonts w:eastAsia="Microsoft YaHei"/>
          </w:rPr>
          <w:t>be able to recognize</w:t>
        </w:r>
      </w:ins>
      <w:del w:id="2524" w:author="AnneMarieW" w:date="2018-03-22T10:49:00Z">
        <w:r w:rsidRPr="009C0DE2" w:rsidDel="008E5A5A">
          <w:rPr>
            <w:rFonts w:eastAsia="Microsoft YaHei" w:hint="eastAsia"/>
          </w:rPr>
          <w:delText>at least have seen</w:delText>
        </w:r>
      </w:del>
      <w:r w:rsidRPr="009C0DE2">
        <w:rPr>
          <w:rFonts w:eastAsia="Microsoft YaHei" w:hint="eastAsia"/>
        </w:rPr>
        <w:t xml:space="preserve"> these concepts and</w:t>
      </w:r>
      <w:r w:rsidR="00C84259" w:rsidRPr="00F51973">
        <w:t xml:space="preserve"> </w:t>
      </w:r>
      <w:r w:rsidRPr="009C0DE2">
        <w:rPr>
          <w:rFonts w:eastAsia="Microsoft YaHei" w:hint="eastAsia"/>
        </w:rPr>
        <w:t>syntax</w:t>
      </w:r>
      <w:del w:id="2525" w:author="AnneMarieW" w:date="2018-03-22T10:49:00Z">
        <w:r w:rsidRPr="009C0DE2" w:rsidDel="008E5A5A">
          <w:rPr>
            <w:rFonts w:eastAsia="Microsoft YaHei" w:hint="eastAsia"/>
          </w:rPr>
          <w:delText xml:space="preserve"> once before</w:delText>
        </w:r>
      </w:del>
      <w:r w:rsidRPr="009C0DE2">
        <w:rPr>
          <w:rFonts w:eastAsia="Microsoft YaHei" w:hint="eastAsia"/>
        </w:rPr>
        <w:t xml:space="preserve">. </w:t>
      </w:r>
      <w:ins w:id="2526" w:author="AnneMarieW" w:date="2018-03-22T10:49:00Z">
        <w:del w:id="2527" w:author="Carol Nichols" w:date="2018-03-27T15:14:00Z">
          <w:r w:rsidR="008E5A5A" w:rsidDel="008F4FA3">
            <w:rPr>
              <w:rFonts w:eastAsia="Microsoft YaHei"/>
            </w:rPr>
            <w:delText>Be sure to</w:delText>
          </w:r>
        </w:del>
      </w:ins>
      <w:del w:id="2528" w:author="Carol Nichols" w:date="2018-03-27T15:14:00Z">
        <w:r w:rsidRPr="009C0DE2" w:rsidDel="008F4FA3">
          <w:rPr>
            <w:rFonts w:eastAsia="Microsoft YaHei" w:hint="eastAsia"/>
          </w:rPr>
          <w:delText>You can u</w:delText>
        </w:r>
      </w:del>
      <w:ins w:id="2529" w:author="Carol Nichols" w:date="2018-03-27T15:14:00Z">
        <w:r w:rsidR="008F4FA3">
          <w:rPr>
            <w:rFonts w:eastAsia="Microsoft YaHei"/>
          </w:rPr>
          <w:t>U</w:t>
        </w:r>
      </w:ins>
      <w:r w:rsidRPr="009C0DE2">
        <w:rPr>
          <w:rFonts w:eastAsia="Microsoft YaHei" w:hint="eastAsia"/>
        </w:rPr>
        <w:t>se this chapter as a reference</w:t>
      </w:r>
      <w:ins w:id="2530" w:author="Carol Nichols" w:date="2018-03-27T15:14:00Z">
        <w:r w:rsidR="008F4FA3">
          <w:rPr>
            <w:rFonts w:eastAsia="Microsoft YaHei"/>
          </w:rPr>
          <w:t xml:space="preserve"> to</w:t>
        </w:r>
      </w:ins>
      <w:r w:rsidRPr="009C0DE2">
        <w:rPr>
          <w:rFonts w:eastAsia="Microsoft YaHei" w:hint="eastAsia"/>
        </w:rPr>
        <w:t xml:space="preserve"> </w:t>
      </w:r>
      <w:del w:id="2531" w:author="AnneMarieW" w:date="2018-03-22T10:49:00Z">
        <w:r w:rsidRPr="009C0DE2" w:rsidDel="008E5A5A">
          <w:rPr>
            <w:rFonts w:eastAsia="Microsoft YaHei" w:hint="eastAsia"/>
          </w:rPr>
          <w:delText xml:space="preserve">to </w:delText>
        </w:r>
      </w:del>
      <w:r w:rsidRPr="009C0DE2">
        <w:rPr>
          <w:rFonts w:eastAsia="Microsoft YaHei" w:hint="eastAsia"/>
        </w:rPr>
        <w:t>guide</w:t>
      </w:r>
      <w:ins w:id="2532" w:author="Carol Nichols" w:date="2018-03-27T15:14:00Z">
        <w:r w:rsidR="008F4FA3">
          <w:rPr>
            <w:rFonts w:eastAsia="Microsoft YaHei"/>
          </w:rPr>
          <w:t xml:space="preserve"> you</w:t>
        </w:r>
      </w:ins>
      <w:r w:rsidRPr="009C0DE2">
        <w:rPr>
          <w:rFonts w:eastAsia="Microsoft YaHei" w:hint="eastAsia"/>
        </w:rPr>
        <w:t xml:space="preserve"> </w:t>
      </w:r>
      <w:del w:id="2533" w:author="AnneMarieW" w:date="2018-03-22T10:50:00Z">
        <w:r w:rsidRPr="009C0DE2" w:rsidDel="008E5A5A">
          <w:rPr>
            <w:rFonts w:eastAsia="Microsoft YaHei" w:hint="eastAsia"/>
          </w:rPr>
          <w:delText xml:space="preserve">you </w:delText>
        </w:r>
      </w:del>
      <w:r w:rsidRPr="009C0DE2">
        <w:rPr>
          <w:rFonts w:eastAsia="Microsoft YaHei" w:hint="eastAsia"/>
        </w:rPr>
        <w:t>to</w:t>
      </w:r>
      <w:r w:rsidR="00C84259" w:rsidRPr="00F51973">
        <w:t xml:space="preserve"> </w:t>
      </w:r>
      <w:del w:id="2534" w:author="Carol Nichols" w:date="2018-03-27T15:14:00Z">
        <w:r w:rsidRPr="009C0DE2" w:rsidDel="003856F4">
          <w:rPr>
            <w:rFonts w:eastAsia="Microsoft YaHei" w:hint="eastAsia"/>
          </w:rPr>
          <w:delText xml:space="preserve">your </w:delText>
        </w:r>
      </w:del>
      <w:r w:rsidRPr="009C0DE2">
        <w:rPr>
          <w:rFonts w:eastAsia="Microsoft YaHei" w:hint="eastAsia"/>
        </w:rPr>
        <w:t>solutions.</w:t>
      </w:r>
    </w:p>
    <w:p w14:paraId="1AB963C0" w14:textId="77777777" w:rsidR="00DF5F30" w:rsidRPr="00B118CA" w:rsidDel="00C16C1D" w:rsidRDefault="00DF5F30" w:rsidP="00173090">
      <w:pPr>
        <w:pStyle w:val="Body"/>
        <w:rPr>
          <w:del w:id="2535" w:author="AnneMarieW" w:date="2018-03-22T11:29:00Z"/>
        </w:rPr>
      </w:pPr>
      <w:r w:rsidRPr="009C0DE2">
        <w:rPr>
          <w:rFonts w:hint="eastAsia"/>
        </w:rPr>
        <w:t>N</w:t>
      </w:r>
      <w:del w:id="2536" w:author="AnneMarieW" w:date="2018-03-22T10:50:00Z">
        <w:r w:rsidRPr="009C0DE2" w:rsidDel="008E5A5A">
          <w:rPr>
            <w:rFonts w:hint="eastAsia"/>
          </w:rPr>
          <w:delText>ow</w:delText>
        </w:r>
      </w:del>
      <w:ins w:id="2537" w:author="AnneMarieW" w:date="2018-03-22T10:50:00Z">
        <w:r w:rsidR="008E5A5A">
          <w:t>ext</w:t>
        </w:r>
      </w:ins>
      <w:r w:rsidRPr="009C0DE2">
        <w:rPr>
          <w:rFonts w:hint="eastAsia"/>
        </w:rPr>
        <w:t xml:space="preserve">, </w:t>
      </w:r>
      <w:del w:id="2538" w:author="AnneMarieW" w:date="2018-03-22T10:50:00Z">
        <w:r w:rsidRPr="009C0DE2" w:rsidDel="008E5A5A">
          <w:rPr>
            <w:rFonts w:hint="eastAsia"/>
          </w:rPr>
          <w:delText>let</w:delText>
        </w:r>
        <w:r w:rsidRPr="009C0DE2" w:rsidDel="008E5A5A">
          <w:delText>’</w:delText>
        </w:r>
        <w:r w:rsidRPr="009C0DE2" w:rsidDel="008E5A5A">
          <w:rPr>
            <w:rFonts w:hint="eastAsia"/>
          </w:rPr>
          <w:delText xml:space="preserve">s </w:delText>
        </w:r>
      </w:del>
      <w:ins w:id="2539" w:author="AnneMarieW" w:date="2018-03-22T10:50:00Z">
        <w:r w:rsidR="008E5A5A">
          <w:t xml:space="preserve">we’ll </w:t>
        </w:r>
      </w:ins>
      <w:r w:rsidRPr="009C0DE2">
        <w:rPr>
          <w:rFonts w:hint="eastAsia"/>
        </w:rPr>
        <w:t xml:space="preserve">put everything </w:t>
      </w:r>
      <w:del w:id="2540" w:author="AnneMarieW" w:date="2018-03-22T10:50:00Z">
        <w:r w:rsidRPr="009C0DE2" w:rsidDel="008E5A5A">
          <w:rPr>
            <w:rFonts w:hint="eastAsia"/>
          </w:rPr>
          <w:delText>we</w:delText>
        </w:r>
        <w:r w:rsidRPr="009C0DE2" w:rsidDel="008E5A5A">
          <w:delText>’</w:delText>
        </w:r>
        <w:r w:rsidRPr="009C0DE2" w:rsidDel="008E5A5A">
          <w:rPr>
            <w:rFonts w:hint="eastAsia"/>
          </w:rPr>
          <w:delText>ve learned</w:delText>
        </w:r>
      </w:del>
      <w:ins w:id="2541" w:author="AnneMarieW" w:date="2018-03-22T10:50:00Z">
        <w:r w:rsidR="008E5A5A">
          <w:t>we’ve discussed</w:t>
        </w:r>
      </w:ins>
      <w:r w:rsidRPr="009C0DE2">
        <w:rPr>
          <w:rFonts w:hint="eastAsia"/>
        </w:rPr>
        <w:t xml:space="preserve"> throughout the book into practice </w:t>
      </w:r>
      <w:ins w:id="2542" w:author="AnneMarieW" w:date="2018-03-22T10:51:00Z">
        <w:r w:rsidR="00B4506F">
          <w:t>and do</w:t>
        </w:r>
      </w:ins>
      <w:del w:id="2543" w:author="AnneMarieW" w:date="2018-03-22T10:51:00Z">
        <w:r w:rsidRPr="009C0DE2" w:rsidDel="00B4506F">
          <w:rPr>
            <w:rFonts w:hint="eastAsia"/>
          </w:rPr>
          <w:delText>with</w:delText>
        </w:r>
      </w:del>
      <w:r w:rsidR="00C84259" w:rsidRPr="00F51973">
        <w:t xml:space="preserve"> </w:t>
      </w:r>
      <w:r w:rsidRPr="009C0DE2">
        <w:rPr>
          <w:rFonts w:hint="eastAsia"/>
        </w:rPr>
        <w:t>one more project!</w:t>
      </w:r>
    </w:p>
    <w:p w14:paraId="55347386" w14:textId="77777777" w:rsidR="003C4BF2" w:rsidRDefault="003C4BF2">
      <w:pPr>
        <w:pStyle w:val="Body"/>
        <w:pPrChange w:id="2544" w:author="AnneMarieW" w:date="2018-03-22T11:29:00Z">
          <w:pPr/>
        </w:pPrChange>
      </w:pPr>
    </w:p>
    <w:sectPr w:rsidR="003C4BF2" w:rsidSect="009C0DE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4" w:author="AnneMarieW" w:date="2018-03-22T11:00:00Z" w:initials="AM">
    <w:p w14:paraId="443BAF9A" w14:textId="77777777" w:rsidR="00995C11" w:rsidRDefault="00995C11">
      <w:pPr>
        <w:pStyle w:val="CommentText"/>
      </w:pPr>
      <w:r>
        <w:rPr>
          <w:rStyle w:val="CommentReference"/>
        </w:rPr>
        <w:annotationRef/>
      </w:r>
      <w:r>
        <w:t>Au: What kind of things? problems?</w:t>
      </w:r>
    </w:p>
  </w:comment>
  <w:comment w:id="91" w:author="AnneMarieW" w:date="2018-03-22T11:31:00Z" w:initials="AM">
    <w:p w14:paraId="40CC85A8" w14:textId="77777777" w:rsidR="00995C11" w:rsidRDefault="00995C11">
      <w:pPr>
        <w:pStyle w:val="CommentText"/>
      </w:pPr>
      <w:r>
        <w:rPr>
          <w:rStyle w:val="CommentReference"/>
        </w:rPr>
        <w:annotationRef/>
      </w:r>
      <w:r>
        <w:t xml:space="preserve">Au: You use Literal style here but later you only use Literal style for the symbol </w:t>
      </w:r>
      <w:r w:rsidRPr="00C14F29">
        <w:rPr>
          <w:rStyle w:val="Literal"/>
        </w:rPr>
        <w:t>!</w:t>
      </w:r>
      <w:r>
        <w:t xml:space="preserve"> not the word</w:t>
      </w:r>
      <w:r w:rsidRPr="00C14F29">
        <w:rPr>
          <w:rStyle w:val="Literal"/>
        </w:rPr>
        <w:t xml:space="preserve"> never</w:t>
      </w:r>
      <w:r>
        <w:t xml:space="preserve"> type.</w:t>
      </w:r>
    </w:p>
  </w:comment>
  <w:comment w:id="92" w:author="Carol Nichols" w:date="2018-03-26T16:29:00Z" w:initials="CN">
    <w:p w14:paraId="5BAEBBE8" w14:textId="7E706CC2" w:rsidR="00995C11" w:rsidRDefault="00995C11">
      <w:pPr>
        <w:pStyle w:val="CommentText"/>
      </w:pPr>
      <w:r>
        <w:rPr>
          <w:rStyle w:val="CommentReference"/>
        </w:rPr>
        <w:annotationRef/>
      </w:r>
      <w:r>
        <w:t>We had quotation marks around never in the last revision I sent over; I’m not sure who changed it to literal. I’ve switched this from literal to italics? Would that be more appropriate than either literal or quotation marks?</w:t>
      </w:r>
    </w:p>
  </w:comment>
  <w:comment w:id="220" w:author="AnneMarieW" w:date="2018-03-23T15:53:00Z" w:initials="AM">
    <w:p w14:paraId="0130484A" w14:textId="77777777" w:rsidR="00995C11" w:rsidRDefault="00995C11">
      <w:pPr>
        <w:pStyle w:val="CommentText"/>
      </w:pPr>
      <w:r>
        <w:rPr>
          <w:rStyle w:val="CommentReference"/>
        </w:rPr>
        <w:annotationRef/>
      </w:r>
      <w:r>
        <w:t>Au: If these are not a sequence, please style as bullet items</w:t>
      </w:r>
    </w:p>
  </w:comment>
  <w:comment w:id="221" w:author="Carol Nichols" w:date="2018-03-26T16:37:00Z" w:initials="CN">
    <w:p w14:paraId="46DC020D" w14:textId="54FEC80A" w:rsidR="00995C11" w:rsidRDefault="00995C11">
      <w:pPr>
        <w:pStyle w:val="CommentText"/>
      </w:pPr>
      <w:r>
        <w:rPr>
          <w:rStyle w:val="CommentReference"/>
        </w:rPr>
        <w:annotationRef/>
      </w:r>
      <w:r>
        <w:t>done</w:t>
      </w:r>
    </w:p>
  </w:comment>
  <w:comment w:id="251" w:author="AnneMarieW" w:date="2018-03-22T11:00:00Z" w:initials="AM">
    <w:p w14:paraId="3451F296" w14:textId="77777777" w:rsidR="00995C11" w:rsidRDefault="00995C11">
      <w:pPr>
        <w:pStyle w:val="CommentText"/>
      </w:pPr>
      <w:r>
        <w:rPr>
          <w:rStyle w:val="CommentReference"/>
        </w:rPr>
        <w:annotationRef/>
      </w:r>
      <w:r>
        <w:t>Please spell out on first instance in the chapter.</w:t>
      </w:r>
    </w:p>
  </w:comment>
  <w:comment w:id="252" w:author="Carol Nichols" w:date="2018-03-26T16:40:00Z" w:initials="CN">
    <w:p w14:paraId="2A270C17" w14:textId="24BD1DFC" w:rsidR="00995C11" w:rsidRDefault="00995C11">
      <w:pPr>
        <w:pStyle w:val="CommentText"/>
      </w:pPr>
      <w:r>
        <w:rPr>
          <w:rStyle w:val="CommentReference"/>
        </w:rPr>
        <w:annotationRef/>
      </w:r>
      <w:r>
        <w:t>I thought we only needed to spell out API on the first instance of use in the book, which we do in the introduction. If not, there are quite a few other chapters where we need to spell out API. This is a term that programmers are very familiar with seeing in the abbreviated form...</w:t>
      </w:r>
    </w:p>
  </w:comment>
  <w:comment w:id="261" w:author="AnneMarieW" w:date="2018-03-22T11:00:00Z" w:initials="AM">
    <w:p w14:paraId="46D424B5" w14:textId="77777777" w:rsidR="00995C11" w:rsidRDefault="00995C11">
      <w:pPr>
        <w:pStyle w:val="CommentText"/>
      </w:pPr>
      <w:r>
        <w:rPr>
          <w:rStyle w:val="CommentReference"/>
        </w:rPr>
        <w:annotationRef/>
      </w:r>
      <w:r>
        <w:t>What is the technique?</w:t>
      </w:r>
    </w:p>
  </w:comment>
  <w:comment w:id="262" w:author="Carol Nichols" w:date="2018-03-26T16:39:00Z" w:initials="CN">
    <w:p w14:paraId="33F5DB6A" w14:textId="20D1565F" w:rsidR="00995C11" w:rsidRDefault="00995C11">
      <w:pPr>
        <w:pStyle w:val="CommentText"/>
      </w:pPr>
      <w:r>
        <w:rPr>
          <w:rStyle w:val="CommentReference"/>
        </w:rPr>
        <w:annotationRef/>
      </w:r>
      <w:r>
        <w:t>clarified</w:t>
      </w:r>
    </w:p>
  </w:comment>
  <w:comment w:id="305" w:author="AnneMarieW" w:date="2018-03-22T11:00:00Z" w:initials="AM">
    <w:p w14:paraId="53910C48" w14:textId="77777777" w:rsidR="00995C11" w:rsidRDefault="00995C11">
      <w:pPr>
        <w:pStyle w:val="CommentText"/>
      </w:pPr>
      <w:r>
        <w:rPr>
          <w:rStyle w:val="CommentReference"/>
        </w:rPr>
        <w:annotationRef/>
      </w:r>
      <w:r>
        <w:t>Au: OK to separate these two items like this?</w:t>
      </w:r>
    </w:p>
  </w:comment>
  <w:comment w:id="306" w:author="Carol Nichols" w:date="2018-03-26T16:43:00Z" w:initials="CN">
    <w:p w14:paraId="7B8B59F3" w14:textId="63A5E286" w:rsidR="00995C11" w:rsidRDefault="00995C11">
      <w:pPr>
        <w:pStyle w:val="CommentText"/>
      </w:pPr>
      <w:r>
        <w:rPr>
          <w:rStyle w:val="CommentReference"/>
        </w:rPr>
        <w:annotationRef/>
      </w:r>
      <w:r>
        <w:t>No, the second half is explaining the way in which raw painters are allowed to ignore the borrowing rules, I’ve connected them with “by” instead of “and” to possibly be clearer</w:t>
      </w:r>
    </w:p>
  </w:comment>
  <w:comment w:id="356" w:author="AnneMarieW" w:date="2018-03-22T11:08:00Z" w:initials="AM">
    <w:p w14:paraId="7E91041D" w14:textId="77777777" w:rsidR="00995C11" w:rsidRDefault="00995C11">
      <w:pPr>
        <w:pStyle w:val="CommentText"/>
      </w:pPr>
      <w:r>
        <w:rPr>
          <w:rStyle w:val="CommentReference"/>
        </w:rPr>
        <w:annotationRef/>
      </w:r>
      <w:r>
        <w:t>Need to spell out? I assume readers know that this is.</w:t>
      </w:r>
    </w:p>
  </w:comment>
  <w:comment w:id="357" w:author="Carol Nichols" w:date="2018-03-26T16:46:00Z" w:initials="CN">
    <w:p w14:paraId="635BF5B8" w14:textId="5595AF86" w:rsidR="00995C11" w:rsidRDefault="00995C11">
      <w:pPr>
        <w:pStyle w:val="CommentText"/>
      </w:pPr>
      <w:r>
        <w:rPr>
          <w:rStyle w:val="CommentReference"/>
        </w:rPr>
        <w:annotationRef/>
      </w:r>
      <w:r>
        <w:t>I’ve clarified a bit but yes, readers in this section should be familiar with “segfault”/”segmentation fault”</w:t>
      </w:r>
    </w:p>
  </w:comment>
  <w:comment w:id="418" w:author="AnneMarieW" w:date="2018-03-22T11:00:00Z" w:initials="AM">
    <w:p w14:paraId="1C57C433" w14:textId="77777777" w:rsidR="00995C11" w:rsidRDefault="00995C11">
      <w:pPr>
        <w:pStyle w:val="CommentText"/>
      </w:pPr>
      <w:r>
        <w:rPr>
          <w:rStyle w:val="CommentReference"/>
        </w:rPr>
        <w:annotationRef/>
      </w:r>
      <w:r>
        <w:t>Where is "out front"?</w:t>
      </w:r>
    </w:p>
  </w:comment>
  <w:comment w:id="419" w:author="Carol Nichols" w:date="2018-03-26T16:50:00Z" w:initials="CN">
    <w:p w14:paraId="3E5D0877" w14:textId="46766746" w:rsidR="00995C11" w:rsidRDefault="00995C11">
      <w:pPr>
        <w:pStyle w:val="CommentText"/>
      </w:pPr>
      <w:r>
        <w:rPr>
          <w:rStyle w:val="CommentReference"/>
        </w:rPr>
        <w:annotationRef/>
      </w:r>
      <w:r>
        <w:t>clarified</w:t>
      </w:r>
    </w:p>
  </w:comment>
  <w:comment w:id="448" w:author="AnneMarieW" w:date="2018-03-22T11:00:00Z" w:initials="AM">
    <w:p w14:paraId="6E0E8F26" w14:textId="77777777" w:rsidR="00995C11" w:rsidRDefault="00995C11">
      <w:pPr>
        <w:pStyle w:val="CommentText"/>
      </w:pPr>
      <w:r>
        <w:rPr>
          <w:rStyle w:val="CommentReference"/>
        </w:rPr>
        <w:annotationRef/>
      </w:r>
      <w:r>
        <w:t>What is "everything"? the code?</w:t>
      </w:r>
    </w:p>
  </w:comment>
  <w:comment w:id="531" w:author="AnneMarieW" w:date="2018-03-22T11:00:00Z" w:initials="AM">
    <w:p w14:paraId="3F968E9B" w14:textId="77777777" w:rsidR="00995C11" w:rsidRDefault="00995C11">
      <w:pPr>
        <w:pStyle w:val="CommentText"/>
      </w:pPr>
      <w:r>
        <w:rPr>
          <w:rStyle w:val="CommentReference"/>
        </w:rPr>
        <w:annotationRef/>
      </w:r>
      <w:r>
        <w:t>Au/Janelle: I’ve added the page number here as a suggestion. I’m not sure if it’s necessary in all cross-references. Will leave it up to you for the other cross-refs in the chapter.</w:t>
      </w:r>
    </w:p>
  </w:comment>
  <w:comment w:id="532" w:author="Carol Nichols" w:date="2018-03-26T17:25:00Z" w:initials="CN">
    <w:p w14:paraId="294945C7" w14:textId="68D6880D" w:rsidR="00F853AF" w:rsidRDefault="00F853AF">
      <w:pPr>
        <w:pStyle w:val="CommentText"/>
      </w:pPr>
      <w:r>
        <w:rPr>
          <w:rStyle w:val="CommentReference"/>
        </w:rPr>
        <w:annotationRef/>
      </w:r>
      <w:r>
        <w:t>I have no opinion</w:t>
      </w:r>
      <w:r w:rsidR="00197B86">
        <w:t>, whatever is consistent with the rest of the book</w:t>
      </w:r>
    </w:p>
  </w:comment>
  <w:comment w:id="567" w:author="AnneMarieW" w:date="2018-03-22T11:00:00Z" w:initials="AM">
    <w:p w14:paraId="0DE99612" w14:textId="77777777" w:rsidR="00995C11" w:rsidRDefault="00995C11">
      <w:pPr>
        <w:pStyle w:val="CommentText"/>
      </w:pPr>
      <w:r>
        <w:rPr>
          <w:rStyle w:val="CommentReference"/>
        </w:rPr>
        <w:annotationRef/>
      </w:r>
      <w:r>
        <w:t>Au: This heading was not styled. I assumed it should be a Head B.</w:t>
      </w:r>
    </w:p>
  </w:comment>
  <w:comment w:id="568" w:author="Carol Nichols" w:date="2018-03-26T17:26:00Z" w:initials="CN">
    <w:p w14:paraId="2F0452A4" w14:textId="189A9542" w:rsidR="005A48CD" w:rsidRDefault="005A48CD">
      <w:pPr>
        <w:pStyle w:val="CommentText"/>
      </w:pPr>
      <w:r>
        <w:rPr>
          <w:rStyle w:val="CommentReference"/>
        </w:rPr>
        <w:annotationRef/>
      </w:r>
      <w:r w:rsidR="00706595">
        <w:t>This was a Head C last time we sent it over</w:t>
      </w:r>
      <w:r w:rsidR="006A057C">
        <w:t xml:space="preserve"> because this is still part of “</w:t>
      </w:r>
      <w:r w:rsidR="006A057C" w:rsidRPr="006A057C">
        <w:t>Calling an Unsafe Function or Method</w:t>
      </w:r>
      <w:r w:rsidR="006A057C">
        <w:t>”</w:t>
      </w:r>
      <w:r w:rsidR="00B951D4">
        <w:t>, I’ve changed it</w:t>
      </w:r>
    </w:p>
  </w:comment>
  <w:comment w:id="599" w:author="Carol Nichols" w:date="2018-03-26T17:31:00Z" w:initials="CN">
    <w:p w14:paraId="545D3EA6" w14:textId="06288DAF" w:rsidR="006E21BF" w:rsidRDefault="006E21BF">
      <w:pPr>
        <w:pStyle w:val="CommentText"/>
      </w:pPr>
      <w:r>
        <w:rPr>
          <w:rStyle w:val="CommentReference"/>
        </w:rPr>
        <w:annotationRef/>
      </w:r>
      <w:r>
        <w:t>Liz/Janelle: When we sent this chapter over, we had this section marked as a box, from this heading to “this usage of extern does not require unsafe”. Was it changed to not be in a box intentionally? We think it should be in a box because it’s in the unsafe section but doesn’t require unsafe. It’s here because we just described how to call other languages for Rust so the reader may be wondering how to call Rust from other languages.</w:t>
      </w:r>
    </w:p>
  </w:comment>
  <w:comment w:id="812" w:author="AnneMarieW" w:date="2018-03-22T11:00:00Z" w:initials="AM">
    <w:p w14:paraId="552EE823" w14:textId="77777777" w:rsidR="00995C11" w:rsidRDefault="00995C11">
      <w:pPr>
        <w:pStyle w:val="CommentText"/>
      </w:pPr>
      <w:r>
        <w:rPr>
          <w:rStyle w:val="CommentReference"/>
        </w:rPr>
        <w:annotationRef/>
      </w:r>
      <w:r>
        <w:t xml:space="preserve">Should this be </w:t>
      </w:r>
      <w:r w:rsidRPr="009C0DE2">
        <w:rPr>
          <w:rStyle w:val="Literal"/>
          <w:rFonts w:hint="eastAsia"/>
        </w:rPr>
        <w:t>Context</w:t>
      </w:r>
      <w:r>
        <w:rPr>
          <w:rStyle w:val="Literal"/>
        </w:rPr>
        <w:t xml:space="preserve"> </w:t>
      </w:r>
      <w:r w:rsidRPr="00826260">
        <w:t>(cap</w:t>
      </w:r>
      <w:r>
        <w:t>ped</w:t>
      </w:r>
      <w:r w:rsidRPr="00826260">
        <w:t xml:space="preserve"> an</w:t>
      </w:r>
      <w:r>
        <w:t>d</w:t>
      </w:r>
      <w:r w:rsidRPr="00826260">
        <w:t xml:space="preserve"> Literal style</w:t>
      </w:r>
      <w:r>
        <w:t>)</w:t>
      </w:r>
      <w:r w:rsidRPr="00826260">
        <w:t>?</w:t>
      </w:r>
    </w:p>
  </w:comment>
  <w:comment w:id="813" w:author="Carol Nichols" w:date="2018-03-26T17:45:00Z" w:initials="CN">
    <w:p w14:paraId="52E0E51A" w14:textId="6887ACAC" w:rsidR="001C52AC" w:rsidRDefault="001C52AC">
      <w:pPr>
        <w:pStyle w:val="CommentText"/>
      </w:pPr>
      <w:r>
        <w:rPr>
          <w:rStyle w:val="CommentReference"/>
        </w:rPr>
        <w:annotationRef/>
      </w:r>
      <w:r>
        <w:t>sure</w:t>
      </w:r>
    </w:p>
  </w:comment>
  <w:comment w:id="1000" w:author="AnneMarieW" w:date="2018-03-22T11:00:00Z" w:initials="AM">
    <w:p w14:paraId="038C5804" w14:textId="77777777" w:rsidR="00995C11" w:rsidRDefault="00995C11">
      <w:pPr>
        <w:pStyle w:val="CommentText"/>
      </w:pPr>
      <w:r>
        <w:rPr>
          <w:rStyle w:val="CommentReference"/>
        </w:rPr>
        <w:annotationRef/>
      </w:r>
      <w:r>
        <w:t xml:space="preserve">Au: What does "that" refer to? the annotations? the </w:t>
      </w:r>
      <w:r w:rsidRPr="009C0DE2">
        <w:rPr>
          <w:rFonts w:eastAsia="Microsoft YaHei" w:hint="eastAsia"/>
        </w:rPr>
        <w:t>same lifetime parameter</w:t>
      </w:r>
      <w:r>
        <w:rPr>
          <w:rFonts w:eastAsia="Microsoft YaHei"/>
        </w:rPr>
        <w:t>?</w:t>
      </w:r>
    </w:p>
  </w:comment>
  <w:comment w:id="1074" w:author="AnneMarieW" w:date="2018-03-22T11:00:00Z" w:initials="AM">
    <w:p w14:paraId="3A194800" w14:textId="77777777" w:rsidR="00995C11" w:rsidRDefault="00995C11">
      <w:pPr>
        <w:pStyle w:val="CommentText"/>
      </w:pPr>
      <w:r>
        <w:rPr>
          <w:rStyle w:val="CommentReference"/>
        </w:rPr>
        <w:annotationRef/>
      </w:r>
      <w:r>
        <w:t>Au: My edits okay here? Just trying to clarify a bit.</w:t>
      </w:r>
    </w:p>
  </w:comment>
  <w:comment w:id="1075" w:author="Carol Nichols" w:date="2018-03-27T12:10:00Z" w:initials="CN">
    <w:p w14:paraId="4F2BC9CF" w14:textId="70F80423" w:rsidR="00CB1394" w:rsidRDefault="00CB1394">
      <w:pPr>
        <w:pStyle w:val="CommentText"/>
      </w:pPr>
      <w:r>
        <w:rPr>
          <w:rStyle w:val="CommentReference"/>
        </w:rPr>
        <w:annotationRef/>
      </w:r>
      <w:r>
        <w:t>sure</w:t>
      </w:r>
    </w:p>
  </w:comment>
  <w:comment w:id="1191" w:author="AnneMarieW" w:date="2018-03-22T11:00:00Z" w:initials="AM">
    <w:p w14:paraId="76EC0AD4" w14:textId="77777777" w:rsidR="00995C11" w:rsidRDefault="00995C11">
      <w:pPr>
        <w:pStyle w:val="CommentText"/>
      </w:pPr>
      <w:r>
        <w:rPr>
          <w:rStyle w:val="CommentReference"/>
        </w:rPr>
        <w:annotationRef/>
      </w:r>
      <w:r>
        <w:t>Au: I’m not sure which word works best here, but I was trying to clarify what “said anything” meant.</w:t>
      </w:r>
    </w:p>
  </w:comment>
  <w:comment w:id="1192" w:author="Carol Nichols" w:date="2018-03-27T12:18:00Z" w:initials="CN">
    <w:p w14:paraId="43026D52" w14:textId="5C99AA25" w:rsidR="0006564F" w:rsidRDefault="0006564F">
      <w:pPr>
        <w:pStyle w:val="CommentText"/>
      </w:pPr>
      <w:r>
        <w:rPr>
          <w:rStyle w:val="CommentReference"/>
        </w:rPr>
        <w:annotationRef/>
      </w:r>
      <w:r>
        <w:t>Annotated would be better, I’ve fixed</w:t>
      </w:r>
    </w:p>
  </w:comment>
  <w:comment w:id="1210" w:author="AnneMarieW" w:date="2018-03-22T11:00:00Z" w:initials="AM">
    <w:p w14:paraId="58685742" w14:textId="77777777" w:rsidR="00995C11" w:rsidRDefault="00995C11">
      <w:pPr>
        <w:pStyle w:val="CommentText"/>
      </w:pPr>
      <w:r>
        <w:rPr>
          <w:rStyle w:val="CommentReference"/>
        </w:rPr>
        <w:annotationRef/>
      </w:r>
      <w:r>
        <w:t>Not sure what you mean here. Will readers?</w:t>
      </w:r>
    </w:p>
  </w:comment>
  <w:comment w:id="1211" w:author="Carol Nichols" w:date="2018-03-27T12:19:00Z" w:initials="CN">
    <w:p w14:paraId="4D4A3B98" w14:textId="66F79BE9" w:rsidR="00984EAB" w:rsidRDefault="00984EAB">
      <w:pPr>
        <w:pStyle w:val="CommentText"/>
      </w:pPr>
      <w:r>
        <w:rPr>
          <w:rStyle w:val="CommentReference"/>
        </w:rPr>
        <w:annotationRef/>
      </w:r>
      <w:r>
        <w:t>Tried to clarify</w:t>
      </w:r>
    </w:p>
  </w:comment>
  <w:comment w:id="1220" w:author="AnneMarieW" w:date="2018-03-22T11:00:00Z" w:initials="AM">
    <w:p w14:paraId="35E85CB6" w14:textId="77777777" w:rsidR="00995C11" w:rsidRDefault="00995C11">
      <w:pPr>
        <w:pStyle w:val="CommentText"/>
      </w:pPr>
      <w:r>
        <w:rPr>
          <w:rStyle w:val="CommentReference"/>
        </w:rPr>
        <w:annotationRef/>
      </w:r>
      <w:r>
        <w:t>which one?</w:t>
      </w:r>
    </w:p>
  </w:comment>
  <w:comment w:id="1221" w:author="Carol Nichols" w:date="2018-03-27T12:20:00Z" w:initials="CN">
    <w:p w14:paraId="47E65548" w14:textId="4372A1D4" w:rsidR="0079503B" w:rsidRDefault="0079503B">
      <w:pPr>
        <w:pStyle w:val="CommentText"/>
      </w:pPr>
      <w:r>
        <w:rPr>
          <w:rStyle w:val="CommentReference"/>
        </w:rPr>
        <w:annotationRef/>
      </w:r>
      <w:r>
        <w:t>clarified</w:t>
      </w:r>
    </w:p>
  </w:comment>
  <w:comment w:id="1229" w:author="AnneMarieW" w:date="2018-03-22T11:00:00Z" w:initials="AM">
    <w:p w14:paraId="2E3994E0" w14:textId="77777777" w:rsidR="00995C11" w:rsidRDefault="00995C11">
      <w:pPr>
        <w:pStyle w:val="CommentText"/>
      </w:pPr>
      <w:r>
        <w:rPr>
          <w:rStyle w:val="CommentReference"/>
        </w:rPr>
        <w:annotationRef/>
      </w:r>
      <w:r>
        <w:t>inside where?</w:t>
      </w:r>
    </w:p>
  </w:comment>
  <w:comment w:id="1230" w:author="Carol Nichols" w:date="2018-03-27T12:20:00Z" w:initials="CN">
    <w:p w14:paraId="1FB70FA5" w14:textId="4F84ECA9" w:rsidR="0079503B" w:rsidRDefault="0079503B">
      <w:pPr>
        <w:pStyle w:val="CommentText"/>
      </w:pPr>
      <w:r>
        <w:rPr>
          <w:rStyle w:val="CommentReference"/>
        </w:rPr>
        <w:annotationRef/>
      </w:r>
      <w:r>
        <w:t>clarified</w:t>
      </w:r>
    </w:p>
  </w:comment>
  <w:comment w:id="1299" w:author="AnneMarieW" w:date="2018-03-22T11:00:00Z" w:initials="AM">
    <w:p w14:paraId="72111849" w14:textId="77777777" w:rsidR="00995C11" w:rsidRDefault="00995C11">
      <w:pPr>
        <w:pStyle w:val="CommentText"/>
      </w:pPr>
      <w:r>
        <w:rPr>
          <w:rStyle w:val="CommentReference"/>
        </w:rPr>
        <w:annotationRef/>
      </w:r>
      <w:r>
        <w:t xml:space="preserve">Au: Does “it’s” refer to the trait or </w:t>
      </w:r>
      <w:r w:rsidRPr="009B2F20">
        <w:rPr>
          <w:rStyle w:val="Literal"/>
        </w:rPr>
        <w:t>Item</w:t>
      </w:r>
      <w:r>
        <w:t>?</w:t>
      </w:r>
    </w:p>
  </w:comment>
  <w:comment w:id="1300" w:author="Carol Nichols" w:date="2018-03-27T12:24:00Z" w:initials="CN">
    <w:p w14:paraId="2AE92157" w14:textId="16E39CEB" w:rsidR="00DB0C53" w:rsidRDefault="00DB0C53">
      <w:pPr>
        <w:pStyle w:val="CommentText"/>
      </w:pPr>
      <w:r>
        <w:rPr>
          <w:rStyle w:val="CommentReference"/>
        </w:rPr>
        <w:annotationRef/>
      </w:r>
      <w:r>
        <w:t>neither, I’ve clarified</w:t>
      </w:r>
    </w:p>
  </w:comment>
  <w:comment w:id="1341" w:author="AnneMarieW" w:date="2018-03-22T11:00:00Z" w:initials="AM">
    <w:p w14:paraId="14DD8A3B" w14:textId="77777777" w:rsidR="00995C11" w:rsidRDefault="00995C11">
      <w:pPr>
        <w:pStyle w:val="CommentText"/>
      </w:pPr>
      <w:r>
        <w:rPr>
          <w:rStyle w:val="CommentReference"/>
        </w:rPr>
        <w:annotationRef/>
      </w:r>
      <w:r>
        <w:t>My edit okay here?</w:t>
      </w:r>
    </w:p>
  </w:comment>
  <w:comment w:id="1342" w:author="Carol Nichols" w:date="2018-03-27T12:26:00Z" w:initials="CN">
    <w:p w14:paraId="4E0855F7" w14:textId="02DBBD28" w:rsidR="002C68C3" w:rsidRDefault="002C68C3">
      <w:pPr>
        <w:pStyle w:val="CommentText"/>
      </w:pPr>
      <w:r>
        <w:rPr>
          <w:rStyle w:val="CommentReference"/>
        </w:rPr>
        <w:annotationRef/>
      </w:r>
      <w:r>
        <w:t>yep</w:t>
      </w:r>
    </w:p>
  </w:comment>
  <w:comment w:id="1396" w:author="AnneMarieW" w:date="2018-03-22T11:00:00Z" w:initials="AM">
    <w:p w14:paraId="120CA785" w14:textId="77777777" w:rsidR="00995C11" w:rsidRDefault="00995C11">
      <w:pPr>
        <w:pStyle w:val="CommentText"/>
      </w:pPr>
      <w:r>
        <w:rPr>
          <w:rStyle w:val="CommentReference"/>
        </w:rPr>
        <w:annotationRef/>
      </w:r>
      <w:r>
        <w:t>19-21?</w:t>
      </w:r>
    </w:p>
  </w:comment>
  <w:comment w:id="1397" w:author="Carol Nichols" w:date="2018-03-27T12:32:00Z" w:initials="CN">
    <w:p w14:paraId="3030F480" w14:textId="156E9140" w:rsidR="00BA4252" w:rsidRDefault="00BA4252">
      <w:pPr>
        <w:pStyle w:val="CommentText"/>
      </w:pPr>
      <w:r>
        <w:rPr>
          <w:rStyle w:val="CommentReference"/>
        </w:rPr>
        <w:annotationRef/>
      </w:r>
      <w:r>
        <w:t>no, we mean 19-20, the definition that uses associated types, as stated in the first sentence of this paragraph. I’ve added clarification</w:t>
      </w:r>
    </w:p>
  </w:comment>
  <w:comment w:id="1476" w:author="AnneMarieW" w:date="2018-03-22T11:00:00Z" w:initials="AM">
    <w:p w14:paraId="0A8341A2" w14:textId="77777777" w:rsidR="00995C11" w:rsidRDefault="00995C11">
      <w:pPr>
        <w:pStyle w:val="CommentText"/>
      </w:pPr>
      <w:r>
        <w:rPr>
          <w:rStyle w:val="CommentReference"/>
        </w:rPr>
        <w:annotationRef/>
      </w:r>
      <w:r>
        <w:t xml:space="preserve">Should this be </w:t>
      </w:r>
      <w:r w:rsidRPr="009C0DE2">
        <w:rPr>
          <w:rStyle w:val="Literal"/>
          <w:rFonts w:hint="eastAsia"/>
        </w:rPr>
        <w:t>RHS</w:t>
      </w:r>
    </w:p>
  </w:comment>
  <w:comment w:id="1490" w:author="AnneMarieW" w:date="2018-03-22T11:25:00Z" w:initials="AM">
    <w:p w14:paraId="68798CAF" w14:textId="77777777" w:rsidR="00995C11" w:rsidRDefault="00995C11">
      <w:pPr>
        <w:pStyle w:val="CommentText"/>
      </w:pPr>
      <w:r>
        <w:rPr>
          <w:rStyle w:val="CommentReference"/>
        </w:rPr>
        <w:annotationRef/>
      </w:r>
      <w:r>
        <w:t>Au: If these two items are not a sequence, please style as bullet list.</w:t>
      </w:r>
    </w:p>
  </w:comment>
  <w:comment w:id="1491" w:author="Carol Nichols" w:date="2018-03-27T12:39:00Z" w:initials="CN">
    <w:p w14:paraId="282F930A" w14:textId="05FAE23A" w:rsidR="00B07F8A" w:rsidRDefault="00B07F8A">
      <w:pPr>
        <w:pStyle w:val="CommentText"/>
      </w:pPr>
      <w:r>
        <w:rPr>
          <w:rStyle w:val="CommentReference"/>
        </w:rPr>
        <w:annotationRef/>
      </w:r>
      <w:r>
        <w:t>done</w:t>
      </w:r>
    </w:p>
  </w:comment>
  <w:comment w:id="1595" w:author="AnneMarieW" w:date="2018-03-22T11:00:00Z" w:initials="AM">
    <w:p w14:paraId="1A17158E" w14:textId="77777777" w:rsidR="00995C11" w:rsidRDefault="00995C11">
      <w:pPr>
        <w:pStyle w:val="CommentText"/>
      </w:pPr>
      <w:r>
        <w:rPr>
          <w:rStyle w:val="CommentReference"/>
        </w:rPr>
        <w:annotationRef/>
      </w:r>
      <w:r>
        <w:t>Which technique was this?</w:t>
      </w:r>
    </w:p>
  </w:comment>
  <w:comment w:id="1596" w:author="Carol Nichols" w:date="2018-03-27T13:28:00Z" w:initials="CN">
    <w:p w14:paraId="768E0887" w14:textId="58B591D2" w:rsidR="008C52A6" w:rsidRDefault="008C52A6">
      <w:pPr>
        <w:pStyle w:val="CommentText"/>
      </w:pPr>
      <w:r>
        <w:rPr>
          <w:rStyle w:val="CommentReference"/>
        </w:rPr>
        <w:annotationRef/>
      </w:r>
      <w:r>
        <w:t>clarified</w:t>
      </w:r>
    </w:p>
  </w:comment>
  <w:comment w:id="1882" w:author="AnneMarieW" w:date="2018-03-22T11:00:00Z" w:initials="AM">
    <w:p w14:paraId="02A2A55B" w14:textId="77777777" w:rsidR="00995C11" w:rsidRDefault="00995C11">
      <w:pPr>
        <w:pStyle w:val="CommentText"/>
      </w:pPr>
      <w:r>
        <w:rPr>
          <w:rStyle w:val="CommentReference"/>
        </w:rPr>
        <w:annotationRef/>
      </w:r>
      <w:r>
        <w:t>Which task does “this” refer to in the previous sentence?</w:t>
      </w:r>
    </w:p>
  </w:comment>
  <w:comment w:id="1883" w:author="Carol Nichols" w:date="2018-03-27T13:44:00Z" w:initials="CN">
    <w:p w14:paraId="2936432B" w14:textId="465F1BAA" w:rsidR="000E58EB" w:rsidRDefault="000E58EB">
      <w:pPr>
        <w:pStyle w:val="CommentText"/>
      </w:pPr>
      <w:r>
        <w:rPr>
          <w:rStyle w:val="CommentReference"/>
        </w:rPr>
        <w:annotationRef/>
      </w:r>
      <w:r>
        <w:t>clarified</w:t>
      </w:r>
    </w:p>
  </w:comment>
  <w:comment w:id="1898" w:author="AnneMarieW" w:date="2018-03-22T11:00:00Z" w:initials="AM">
    <w:p w14:paraId="34AE5373" w14:textId="77777777" w:rsidR="00995C11" w:rsidRDefault="00995C11">
      <w:pPr>
        <w:pStyle w:val="CommentText"/>
      </w:pPr>
      <w:r>
        <w:rPr>
          <w:rStyle w:val="CommentReference"/>
        </w:rPr>
        <w:annotationRef/>
      </w:r>
      <w:r>
        <w:t>of newtype?</w:t>
      </w:r>
    </w:p>
  </w:comment>
  <w:comment w:id="1899" w:author="Carol Nichols" w:date="2018-03-27T13:46:00Z" w:initials="CN">
    <w:p w14:paraId="006BA5D9" w14:textId="4E66D0F9" w:rsidR="00902D13" w:rsidRDefault="00902D13">
      <w:pPr>
        <w:pStyle w:val="CommentText"/>
      </w:pPr>
      <w:r>
        <w:rPr>
          <w:rStyle w:val="CommentReference"/>
        </w:rPr>
        <w:annotationRef/>
      </w:r>
      <w:r>
        <w:t>clarified</w:t>
      </w:r>
    </w:p>
  </w:comment>
  <w:comment w:id="1910" w:author="AnneMarieW" w:date="2018-03-22T11:00:00Z" w:initials="AM">
    <w:p w14:paraId="1EC42FE2" w14:textId="77777777" w:rsidR="00995C11" w:rsidRDefault="00995C11">
      <w:pPr>
        <w:pStyle w:val="CommentText"/>
      </w:pPr>
      <w:r>
        <w:rPr>
          <w:rStyle w:val="CommentReference"/>
        </w:rPr>
        <w:annotationRef/>
      </w:r>
      <w:r>
        <w:t xml:space="preserve">Does “it” refer to </w:t>
      </w:r>
      <w:r w:rsidRPr="009C0DE2">
        <w:rPr>
          <w:rFonts w:eastAsia="Microsoft YaHei" w:hint="eastAsia"/>
        </w:rPr>
        <w:t>the</w:t>
      </w:r>
      <w:r w:rsidRPr="00F51973">
        <w:t xml:space="preserve"> </w:t>
      </w:r>
      <w:r w:rsidRPr="00297BAD">
        <w:rPr>
          <w:rStyle w:val="Literal"/>
          <w:rFonts w:eastAsia="Microsoft YaHei" w:hint="eastAsia"/>
        </w:rPr>
        <w:t>wrapper</w:t>
      </w:r>
      <w:r w:rsidRPr="009C0DE2">
        <w:rPr>
          <w:rFonts w:eastAsia="Microsoft YaHei" w:hint="eastAsia"/>
        </w:rPr>
        <w:t xml:space="preserve"> type</w:t>
      </w:r>
      <w:r>
        <w:rPr>
          <w:rFonts w:eastAsia="Microsoft YaHei"/>
        </w:rPr>
        <w:t>?</w:t>
      </w:r>
    </w:p>
  </w:comment>
  <w:comment w:id="1967" w:author="janelle" w:date="2018-03-23T16:13:00Z" w:initials="j">
    <w:p w14:paraId="676DB80E" w14:textId="77777777" w:rsidR="00995C11" w:rsidRDefault="00995C11">
      <w:pPr>
        <w:pStyle w:val="CommentText"/>
      </w:pPr>
      <w:r>
        <w:rPr>
          <w:rStyle w:val="CommentReference"/>
        </w:rPr>
        <w:annotationRef/>
      </w:r>
      <w:r>
        <w:t>Au: I noticed this and the next few snipped lines aren’t styled in the code font. Are they supposed to be gray, or should they just be regular codeB?</w:t>
      </w:r>
    </w:p>
  </w:comment>
  <w:comment w:id="1968" w:author="Carol Nichols" w:date="2018-03-27T13:52:00Z" w:initials="CN">
    <w:p w14:paraId="37C56053" w14:textId="63557B22" w:rsidR="00237A57" w:rsidRDefault="00237A57">
      <w:pPr>
        <w:pStyle w:val="CommentText"/>
      </w:pPr>
      <w:r>
        <w:rPr>
          <w:rStyle w:val="CommentReference"/>
        </w:rPr>
        <w:annotationRef/>
      </w:r>
      <w:r>
        <w:t>Regular CodeB, I’ve fixed. I’m not sure what happened with the conversion from markdown to word for this chapter, but just about every code block has been messed up somehow</w:t>
      </w:r>
      <w:r w:rsidR="004911A9">
        <w:t xml:space="preserve"> (missing code styling, multiple spaces collapsed to one space)</w:t>
      </w:r>
      <w:r>
        <w:t>... I’ve fixed them, but wanted to let you know in case something changed in the procedures on your side, whatever was done this time didn’t quite work right...</w:t>
      </w:r>
    </w:p>
  </w:comment>
  <w:comment w:id="2038" w:author="AnneMarieW" w:date="2018-03-22T11:00:00Z" w:initials="AM">
    <w:p w14:paraId="773AF1CF" w14:textId="77777777" w:rsidR="00995C11" w:rsidRDefault="00995C11">
      <w:pPr>
        <w:pStyle w:val="CommentText"/>
      </w:pPr>
      <w:r>
        <w:rPr>
          <w:rStyle w:val="CommentReference"/>
        </w:rPr>
        <w:annotationRef/>
      </w:r>
      <w:r>
        <w:t>Au: Perhaps cross-ref the listing number here?</w:t>
      </w:r>
    </w:p>
  </w:comment>
  <w:comment w:id="2039" w:author="Carol Nichols" w:date="2018-03-27T13:59:00Z" w:initials="CN">
    <w:p w14:paraId="584830A9" w14:textId="02871DBF" w:rsidR="001C30FB" w:rsidRDefault="001C30FB">
      <w:pPr>
        <w:pStyle w:val="CommentText"/>
      </w:pPr>
      <w:r>
        <w:rPr>
          <w:rStyle w:val="CommentReference"/>
        </w:rPr>
        <w:annotationRef/>
      </w:r>
      <w:r>
        <w:t>The code block where we added this code doesn’t have a listing number in chapter 2.</w:t>
      </w:r>
      <w:r w:rsidR="00580397">
        <w:t xml:space="preserve"> I don’t know if it’s too late to add one because chapter 2 has been through two rounds of page review, so I’ve used the section name here...</w:t>
      </w:r>
    </w:p>
  </w:comment>
  <w:comment w:id="2131" w:author="AnneMarieW" w:date="2018-03-22T11:00:00Z" w:initials="AM">
    <w:p w14:paraId="2B5B94A7" w14:textId="77777777" w:rsidR="00995C11" w:rsidRDefault="00995C11">
      <w:pPr>
        <w:pStyle w:val="CommentText"/>
      </w:pPr>
      <w:r>
        <w:rPr>
          <w:rStyle w:val="CommentReference"/>
        </w:rPr>
        <w:annotationRef/>
      </w:r>
      <w:r>
        <w:t>Janelle: Ampersand okay in heading?</w:t>
      </w:r>
    </w:p>
  </w:comment>
  <w:comment w:id="2132" w:author="janelle" w:date="2018-03-23T16:07:00Z" w:initials="j">
    <w:p w14:paraId="73628748" w14:textId="77777777" w:rsidR="00995C11" w:rsidRDefault="00995C11">
      <w:pPr>
        <w:pStyle w:val="CommentText"/>
      </w:pPr>
      <w:r>
        <w:rPr>
          <w:rStyle w:val="CommentReference"/>
        </w:rPr>
        <w:annotationRef/>
      </w:r>
      <w:r>
        <w:t>AU: We prefer and spelled out, unless this is a Rust feature that’s usually in literal font?</w:t>
      </w:r>
    </w:p>
  </w:comment>
  <w:comment w:id="2133" w:author="Carol Nichols" w:date="2018-03-27T14:06:00Z" w:initials="CN">
    <w:p w14:paraId="3F2C08D6" w14:textId="19BAB47C" w:rsidR="00C32DA6" w:rsidRDefault="00C32DA6">
      <w:pPr>
        <w:pStyle w:val="CommentText"/>
      </w:pPr>
      <w:r>
        <w:rPr>
          <w:rStyle w:val="CommentReference"/>
        </w:rPr>
        <w:annotationRef/>
      </w:r>
      <w:r>
        <w:t>spelled out is fine</w:t>
      </w:r>
    </w:p>
  </w:comment>
  <w:comment w:id="2153" w:author="AnneMarieW" w:date="2018-03-22T11:00:00Z" w:initials="AM">
    <w:p w14:paraId="25ECD356" w14:textId="77777777" w:rsidR="00995C11" w:rsidRDefault="00995C11">
      <w:pPr>
        <w:pStyle w:val="CommentText"/>
      </w:pPr>
      <w:r>
        <w:rPr>
          <w:rStyle w:val="CommentReference"/>
        </w:rPr>
        <w:annotationRef/>
      </w:r>
      <w:r>
        <w:t>talk about? Do you mean in code?</w:t>
      </w:r>
    </w:p>
  </w:comment>
  <w:comment w:id="2154" w:author="Carol Nichols" w:date="2018-03-27T14:08:00Z" w:initials="CN">
    <w:p w14:paraId="4F57E563" w14:textId="457BE81A" w:rsidR="00266CDB" w:rsidRDefault="00266CDB">
      <w:pPr>
        <w:pStyle w:val="CommentText"/>
      </w:pPr>
      <w:r>
        <w:rPr>
          <w:rStyle w:val="CommentReference"/>
        </w:rPr>
        <w:annotationRef/>
      </w:r>
      <w:r>
        <w:t>Yes, I’ve reworded</w:t>
      </w:r>
    </w:p>
  </w:comment>
  <w:comment w:id="2294" w:author="AnneMarieW" w:date="2018-03-22T11:00:00Z" w:initials="AM">
    <w:p w14:paraId="09745F97" w14:textId="77777777" w:rsidR="00995C11" w:rsidRDefault="00995C11">
      <w:pPr>
        <w:pStyle w:val="CommentText"/>
      </w:pPr>
      <w:r>
        <w:rPr>
          <w:rStyle w:val="CommentReference"/>
        </w:rPr>
        <w:annotationRef/>
      </w:r>
      <w:r>
        <w:t>Au: Delete this sentence. It seems repetitive.</w:t>
      </w:r>
    </w:p>
  </w:comment>
  <w:comment w:id="2362" w:author="AnneMarieW" w:date="2018-03-22T11:00:00Z" w:initials="AM">
    <w:p w14:paraId="5083D30F" w14:textId="77777777" w:rsidR="00995C11" w:rsidRDefault="00995C11">
      <w:pPr>
        <w:pStyle w:val="CommentText"/>
      </w:pPr>
      <w:r>
        <w:rPr>
          <w:rStyle w:val="CommentReference"/>
        </w:rPr>
        <w:annotationRef/>
      </w:r>
      <w:r>
        <w:t>Janelle: Ampersand okay in heading?</w:t>
      </w:r>
    </w:p>
  </w:comment>
  <w:comment w:id="2377" w:author="AnneMarieW" w:date="2018-03-22T11:00:00Z" w:initials="AM">
    <w:p w14:paraId="6C44D0EC" w14:textId="77777777" w:rsidR="00995C11" w:rsidRDefault="00995C11">
      <w:pPr>
        <w:pStyle w:val="CommentText"/>
      </w:pPr>
      <w:r>
        <w:rPr>
          <w:rStyle w:val="CommentReference"/>
        </w:rPr>
        <w:annotationRef/>
      </w:r>
      <w:r>
        <w:t>Au: I don’t see this topic in this section. You did mention it earlier in “</w:t>
      </w:r>
      <w:r w:rsidRPr="009C0DE2">
        <w:rPr>
          <w:rFonts w:eastAsia="Microsoft YaHei" w:hint="eastAsia"/>
        </w:rPr>
        <w:t>The</w:t>
      </w:r>
      <w:r w:rsidRPr="00F51973">
        <w:t xml:space="preserve"> </w:t>
      </w:r>
      <w:r w:rsidRPr="00B118CA">
        <w:rPr>
          <w:rFonts w:hint="eastAsia"/>
        </w:rPr>
        <w:t>!</w:t>
      </w:r>
      <w:r w:rsidRPr="00B118CA">
        <w:rPr>
          <w:rFonts w:eastAsia="Microsoft YaHei" w:hint="eastAsia"/>
        </w:rPr>
        <w:t xml:space="preserve"> </w:t>
      </w:r>
      <w:r w:rsidRPr="009C0DE2">
        <w:rPr>
          <w:rFonts w:eastAsia="Microsoft YaHei" w:hint="eastAsia"/>
        </w:rPr>
        <w:t>Never Type that Never Returns</w:t>
      </w:r>
      <w:r>
        <w:rPr>
          <w:rFonts w:eastAsia="Microsoft YaHei"/>
        </w:rPr>
        <w:t>” but only briefly.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3BAF9A" w15:done="0"/>
  <w15:commentEx w15:paraId="40CC85A8" w15:done="0"/>
  <w15:commentEx w15:paraId="5BAEBBE8" w15:paraIdParent="40CC85A8" w15:done="0"/>
  <w15:commentEx w15:paraId="0130484A" w15:done="0"/>
  <w15:commentEx w15:paraId="46DC020D" w15:paraIdParent="0130484A" w15:done="0"/>
  <w15:commentEx w15:paraId="3451F296" w15:done="0"/>
  <w15:commentEx w15:paraId="2A270C17" w15:paraIdParent="3451F296" w15:done="0"/>
  <w15:commentEx w15:paraId="46D424B5" w15:done="0"/>
  <w15:commentEx w15:paraId="33F5DB6A" w15:paraIdParent="46D424B5" w15:done="0"/>
  <w15:commentEx w15:paraId="53910C48" w15:done="0"/>
  <w15:commentEx w15:paraId="7B8B59F3" w15:paraIdParent="53910C48" w15:done="0"/>
  <w15:commentEx w15:paraId="7E91041D" w15:done="0"/>
  <w15:commentEx w15:paraId="635BF5B8" w15:paraIdParent="7E91041D" w15:done="0"/>
  <w15:commentEx w15:paraId="1C57C433" w15:done="0"/>
  <w15:commentEx w15:paraId="3E5D0877" w15:paraIdParent="1C57C433" w15:done="0"/>
  <w15:commentEx w15:paraId="6E0E8F26" w15:done="0"/>
  <w15:commentEx w15:paraId="3F968E9B" w15:done="0"/>
  <w15:commentEx w15:paraId="294945C7" w15:paraIdParent="3F968E9B" w15:done="0"/>
  <w15:commentEx w15:paraId="0DE99612" w15:done="0"/>
  <w15:commentEx w15:paraId="2F0452A4" w15:paraIdParent="0DE99612" w15:done="0"/>
  <w15:commentEx w15:paraId="545D3EA6" w15:done="0"/>
  <w15:commentEx w15:paraId="552EE823" w15:done="0"/>
  <w15:commentEx w15:paraId="52E0E51A" w15:paraIdParent="552EE823" w15:done="0"/>
  <w15:commentEx w15:paraId="038C5804" w15:done="0"/>
  <w15:commentEx w15:paraId="3A194800" w15:done="0"/>
  <w15:commentEx w15:paraId="4F2BC9CF" w15:paraIdParent="3A194800" w15:done="0"/>
  <w15:commentEx w15:paraId="76EC0AD4" w15:done="0"/>
  <w15:commentEx w15:paraId="43026D52" w15:paraIdParent="76EC0AD4" w15:done="0"/>
  <w15:commentEx w15:paraId="58685742" w15:done="0"/>
  <w15:commentEx w15:paraId="4D4A3B98" w15:paraIdParent="58685742" w15:done="0"/>
  <w15:commentEx w15:paraId="35E85CB6" w15:done="0"/>
  <w15:commentEx w15:paraId="47E65548" w15:paraIdParent="35E85CB6" w15:done="0"/>
  <w15:commentEx w15:paraId="2E3994E0" w15:done="0"/>
  <w15:commentEx w15:paraId="1FB70FA5" w15:paraIdParent="2E3994E0" w15:done="0"/>
  <w15:commentEx w15:paraId="72111849" w15:done="0"/>
  <w15:commentEx w15:paraId="2AE92157" w15:paraIdParent="72111849" w15:done="0"/>
  <w15:commentEx w15:paraId="14DD8A3B" w15:done="0"/>
  <w15:commentEx w15:paraId="4E0855F7" w15:paraIdParent="14DD8A3B" w15:done="0"/>
  <w15:commentEx w15:paraId="120CA785" w15:done="0"/>
  <w15:commentEx w15:paraId="3030F480" w15:paraIdParent="120CA785" w15:done="0"/>
  <w15:commentEx w15:paraId="0A8341A2" w15:done="0"/>
  <w15:commentEx w15:paraId="68798CAF" w15:done="0"/>
  <w15:commentEx w15:paraId="282F930A" w15:paraIdParent="68798CAF" w15:done="0"/>
  <w15:commentEx w15:paraId="1A17158E" w15:done="0"/>
  <w15:commentEx w15:paraId="768E0887" w15:paraIdParent="1A17158E" w15:done="0"/>
  <w15:commentEx w15:paraId="02A2A55B" w15:done="0"/>
  <w15:commentEx w15:paraId="2936432B" w15:paraIdParent="02A2A55B" w15:done="0"/>
  <w15:commentEx w15:paraId="34AE5373" w15:done="0"/>
  <w15:commentEx w15:paraId="006BA5D9" w15:paraIdParent="34AE5373" w15:done="0"/>
  <w15:commentEx w15:paraId="1EC42FE2" w15:done="0"/>
  <w15:commentEx w15:paraId="676DB80E" w15:done="0"/>
  <w15:commentEx w15:paraId="37C56053" w15:paraIdParent="676DB80E" w15:done="0"/>
  <w15:commentEx w15:paraId="773AF1CF" w15:done="0"/>
  <w15:commentEx w15:paraId="584830A9" w15:paraIdParent="773AF1CF" w15:done="0"/>
  <w15:commentEx w15:paraId="2B5B94A7" w15:done="0"/>
  <w15:commentEx w15:paraId="73628748" w15:done="0"/>
  <w15:commentEx w15:paraId="3F2C08D6" w15:paraIdParent="73628748" w15:done="0"/>
  <w15:commentEx w15:paraId="25ECD356" w15:done="0"/>
  <w15:commentEx w15:paraId="4F57E563" w15:paraIdParent="25ECD356" w15:done="0"/>
  <w15:commentEx w15:paraId="09745F97" w15:done="0"/>
  <w15:commentEx w15:paraId="5083D30F" w15:done="0"/>
  <w15:commentEx w15:paraId="6C44D0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3BAF9A" w16cid:durableId="1E639C58"/>
  <w16cid:commentId w16cid:paraId="40CC85A8" w16cid:durableId="1E639C59"/>
  <w16cid:commentId w16cid:paraId="5BAEBBE8" w16cid:durableId="1E639E81"/>
  <w16cid:commentId w16cid:paraId="0130484A" w16cid:durableId="1E639C5A"/>
  <w16cid:commentId w16cid:paraId="46DC020D" w16cid:durableId="1E63A02C"/>
  <w16cid:commentId w16cid:paraId="3451F296" w16cid:durableId="1E639C5B"/>
  <w16cid:commentId w16cid:paraId="2A270C17" w16cid:durableId="1E63A0E7"/>
  <w16cid:commentId w16cid:paraId="46D424B5" w16cid:durableId="1E639C5C"/>
  <w16cid:commentId w16cid:paraId="33F5DB6A" w16cid:durableId="1E63A0DD"/>
  <w16cid:commentId w16cid:paraId="53910C48" w16cid:durableId="1E639C5D"/>
  <w16cid:commentId w16cid:paraId="7B8B59F3" w16cid:durableId="1E63A1B8"/>
  <w16cid:commentId w16cid:paraId="7E91041D" w16cid:durableId="1E639C5E"/>
  <w16cid:commentId w16cid:paraId="635BF5B8" w16cid:durableId="1E63A26C"/>
  <w16cid:commentId w16cid:paraId="1C57C433" w16cid:durableId="1E639C5F"/>
  <w16cid:commentId w16cid:paraId="3E5D0877" w16cid:durableId="1E63A363"/>
  <w16cid:commentId w16cid:paraId="6E0E8F26" w16cid:durableId="1E639C60"/>
  <w16cid:commentId w16cid:paraId="3F968E9B" w16cid:durableId="1E639C61"/>
  <w16cid:commentId w16cid:paraId="294945C7" w16cid:durableId="1E63AB6D"/>
  <w16cid:commentId w16cid:paraId="0DE99612" w16cid:durableId="1E639C62"/>
  <w16cid:commentId w16cid:paraId="2F0452A4" w16cid:durableId="1E63ABB5"/>
  <w16cid:commentId w16cid:paraId="545D3EA6" w16cid:durableId="1E63ACFA"/>
  <w16cid:commentId w16cid:paraId="552EE823" w16cid:durableId="1E639C63"/>
  <w16cid:commentId w16cid:paraId="52E0E51A" w16cid:durableId="1E63B02B"/>
  <w16cid:commentId w16cid:paraId="038C5804" w16cid:durableId="1E639C64"/>
  <w16cid:commentId w16cid:paraId="3A194800" w16cid:durableId="1E639C65"/>
  <w16cid:commentId w16cid:paraId="4F2BC9CF" w16cid:durableId="1E64B34F"/>
  <w16cid:commentId w16cid:paraId="76EC0AD4" w16cid:durableId="1E639C66"/>
  <w16cid:commentId w16cid:paraId="43026D52" w16cid:durableId="1E64B505"/>
  <w16cid:commentId w16cid:paraId="58685742" w16cid:durableId="1E639C67"/>
  <w16cid:commentId w16cid:paraId="4D4A3B98" w16cid:durableId="1E64B554"/>
  <w16cid:commentId w16cid:paraId="35E85CB6" w16cid:durableId="1E639C68"/>
  <w16cid:commentId w16cid:paraId="47E65548" w16cid:durableId="1E64B571"/>
  <w16cid:commentId w16cid:paraId="2E3994E0" w16cid:durableId="1E639C69"/>
  <w16cid:commentId w16cid:paraId="1FB70FA5" w16cid:durableId="1E64B575"/>
  <w16cid:commentId w16cid:paraId="72111849" w16cid:durableId="1E639C6A"/>
  <w16cid:commentId w16cid:paraId="2AE92157" w16cid:durableId="1E64B69B"/>
  <w16cid:commentId w16cid:paraId="14DD8A3B" w16cid:durableId="1E639C6B"/>
  <w16cid:commentId w16cid:paraId="4E0855F7" w16cid:durableId="1E64B6E8"/>
  <w16cid:commentId w16cid:paraId="120CA785" w16cid:durableId="1E639C6C"/>
  <w16cid:commentId w16cid:paraId="3030F480" w16cid:durableId="1E64B86A"/>
  <w16cid:commentId w16cid:paraId="0A8341A2" w16cid:durableId="1E639C6D"/>
  <w16cid:commentId w16cid:paraId="68798CAF" w16cid:durableId="1E639C6E"/>
  <w16cid:commentId w16cid:paraId="282F930A" w16cid:durableId="1E64BA10"/>
  <w16cid:commentId w16cid:paraId="1A17158E" w16cid:durableId="1E639C6F"/>
  <w16cid:commentId w16cid:paraId="768E0887" w16cid:durableId="1E64C561"/>
  <w16cid:commentId w16cid:paraId="02A2A55B" w16cid:durableId="1E639C70"/>
  <w16cid:commentId w16cid:paraId="2936432B" w16cid:durableId="1E64C941"/>
  <w16cid:commentId w16cid:paraId="34AE5373" w16cid:durableId="1E639C71"/>
  <w16cid:commentId w16cid:paraId="006BA5D9" w16cid:durableId="1E64C99F"/>
  <w16cid:commentId w16cid:paraId="1EC42FE2" w16cid:durableId="1E639C72"/>
  <w16cid:commentId w16cid:paraId="676DB80E" w16cid:durableId="1E639C73"/>
  <w16cid:commentId w16cid:paraId="37C56053" w16cid:durableId="1E64CB21"/>
  <w16cid:commentId w16cid:paraId="773AF1CF" w16cid:durableId="1E639C74"/>
  <w16cid:commentId w16cid:paraId="584830A9" w16cid:durableId="1E64CCDE"/>
  <w16cid:commentId w16cid:paraId="2B5B94A7" w16cid:durableId="1E639C75"/>
  <w16cid:commentId w16cid:paraId="73628748" w16cid:durableId="1E639C76"/>
  <w16cid:commentId w16cid:paraId="3F2C08D6" w16cid:durableId="1E64CE72"/>
  <w16cid:commentId w16cid:paraId="25ECD356" w16cid:durableId="1E639C77"/>
  <w16cid:commentId w16cid:paraId="4F57E563" w16cid:durableId="1E64CEF9"/>
  <w16cid:commentId w16cid:paraId="09745F97" w16cid:durableId="1E639C78"/>
  <w16cid:commentId w16cid:paraId="5083D30F" w16cid:durableId="1E639C79"/>
  <w16cid:commentId w16cid:paraId="6C44D0EC" w16cid:durableId="1E639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F03F2" w14:textId="77777777" w:rsidR="003C2FC6" w:rsidRDefault="003C2FC6">
      <w:r>
        <w:separator/>
      </w:r>
    </w:p>
  </w:endnote>
  <w:endnote w:type="continuationSeparator" w:id="0">
    <w:p w14:paraId="0E00C1CE" w14:textId="77777777" w:rsidR="003C2FC6" w:rsidRDefault="003C2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Courier New"/>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ourier New"/>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21BC08" w14:textId="77777777" w:rsidR="003C2FC6" w:rsidRDefault="003C2FC6">
      <w:r>
        <w:separator/>
      </w:r>
    </w:p>
  </w:footnote>
  <w:footnote w:type="continuationSeparator" w:id="0">
    <w:p w14:paraId="1842FE7A" w14:textId="77777777" w:rsidR="003C2FC6" w:rsidRDefault="003C2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52637948"/>
    <w:multiLevelType w:val="multilevel"/>
    <w:tmpl w:val="FD44DDC4"/>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10"/>
  </w:num>
  <w:num w:numId="2">
    <w:abstractNumId w:val="11"/>
  </w:num>
  <w:num w:numId="3">
    <w:abstractNumId w:val="12"/>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3121"/>
    <w:rsid w:val="000000CA"/>
    <w:rsid w:val="000050DA"/>
    <w:rsid w:val="00017648"/>
    <w:rsid w:val="00020AD6"/>
    <w:rsid w:val="00022BAB"/>
    <w:rsid w:val="000244C6"/>
    <w:rsid w:val="000268FE"/>
    <w:rsid w:val="00026DC4"/>
    <w:rsid w:val="000302B5"/>
    <w:rsid w:val="00030603"/>
    <w:rsid w:val="00047B24"/>
    <w:rsid w:val="000576F8"/>
    <w:rsid w:val="000604C3"/>
    <w:rsid w:val="000632C7"/>
    <w:rsid w:val="00063B3E"/>
    <w:rsid w:val="0006564F"/>
    <w:rsid w:val="00074CDC"/>
    <w:rsid w:val="00075719"/>
    <w:rsid w:val="00084A1D"/>
    <w:rsid w:val="00085F2C"/>
    <w:rsid w:val="0009105F"/>
    <w:rsid w:val="000971E4"/>
    <w:rsid w:val="000A0B66"/>
    <w:rsid w:val="000B4EA8"/>
    <w:rsid w:val="000C6EB9"/>
    <w:rsid w:val="000D0672"/>
    <w:rsid w:val="000E3443"/>
    <w:rsid w:val="000E58EB"/>
    <w:rsid w:val="00101C5C"/>
    <w:rsid w:val="0011242F"/>
    <w:rsid w:val="00114C5B"/>
    <w:rsid w:val="001173A9"/>
    <w:rsid w:val="00121DBE"/>
    <w:rsid w:val="0014239A"/>
    <w:rsid w:val="00173090"/>
    <w:rsid w:val="00192420"/>
    <w:rsid w:val="001926A7"/>
    <w:rsid w:val="00195BA0"/>
    <w:rsid w:val="00197B86"/>
    <w:rsid w:val="001A4BB1"/>
    <w:rsid w:val="001B127F"/>
    <w:rsid w:val="001B651B"/>
    <w:rsid w:val="001C1839"/>
    <w:rsid w:val="001C30FB"/>
    <w:rsid w:val="001C52AC"/>
    <w:rsid w:val="001D3033"/>
    <w:rsid w:val="001D39E5"/>
    <w:rsid w:val="001D6128"/>
    <w:rsid w:val="001F031E"/>
    <w:rsid w:val="001F430F"/>
    <w:rsid w:val="00207003"/>
    <w:rsid w:val="002152D6"/>
    <w:rsid w:val="00217247"/>
    <w:rsid w:val="002210D8"/>
    <w:rsid w:val="00232711"/>
    <w:rsid w:val="00237A57"/>
    <w:rsid w:val="00237EF1"/>
    <w:rsid w:val="002524B4"/>
    <w:rsid w:val="00252EEE"/>
    <w:rsid w:val="00254B82"/>
    <w:rsid w:val="00255FF2"/>
    <w:rsid w:val="00266CDB"/>
    <w:rsid w:val="00267FB6"/>
    <w:rsid w:val="002721E7"/>
    <w:rsid w:val="00290F6B"/>
    <w:rsid w:val="00296FB2"/>
    <w:rsid w:val="002A199C"/>
    <w:rsid w:val="002B127B"/>
    <w:rsid w:val="002B3727"/>
    <w:rsid w:val="002B7CC2"/>
    <w:rsid w:val="002C06E1"/>
    <w:rsid w:val="002C09B5"/>
    <w:rsid w:val="002C68C3"/>
    <w:rsid w:val="002D37C7"/>
    <w:rsid w:val="002E657F"/>
    <w:rsid w:val="002F0E31"/>
    <w:rsid w:val="00312442"/>
    <w:rsid w:val="003415E0"/>
    <w:rsid w:val="00343056"/>
    <w:rsid w:val="00343090"/>
    <w:rsid w:val="003433C5"/>
    <w:rsid w:val="00354A76"/>
    <w:rsid w:val="00362190"/>
    <w:rsid w:val="00371B29"/>
    <w:rsid w:val="00375066"/>
    <w:rsid w:val="003856F4"/>
    <w:rsid w:val="003936AF"/>
    <w:rsid w:val="00396329"/>
    <w:rsid w:val="003975DA"/>
    <w:rsid w:val="003A300A"/>
    <w:rsid w:val="003A304D"/>
    <w:rsid w:val="003A32EB"/>
    <w:rsid w:val="003A3A24"/>
    <w:rsid w:val="003A57ED"/>
    <w:rsid w:val="003A6CF6"/>
    <w:rsid w:val="003B3215"/>
    <w:rsid w:val="003B37A0"/>
    <w:rsid w:val="003B4917"/>
    <w:rsid w:val="003B79C2"/>
    <w:rsid w:val="003B7F4B"/>
    <w:rsid w:val="003C1C8F"/>
    <w:rsid w:val="003C2FC6"/>
    <w:rsid w:val="003C4BF2"/>
    <w:rsid w:val="003C7F5A"/>
    <w:rsid w:val="003D0212"/>
    <w:rsid w:val="003D1641"/>
    <w:rsid w:val="003D3572"/>
    <w:rsid w:val="003E2E74"/>
    <w:rsid w:val="003F5ECD"/>
    <w:rsid w:val="0040093E"/>
    <w:rsid w:val="004144F8"/>
    <w:rsid w:val="004234EF"/>
    <w:rsid w:val="00425DD2"/>
    <w:rsid w:val="00445D36"/>
    <w:rsid w:val="00451FA9"/>
    <w:rsid w:val="004575FB"/>
    <w:rsid w:val="0047205B"/>
    <w:rsid w:val="0048530E"/>
    <w:rsid w:val="00490DD2"/>
    <w:rsid w:val="004911A9"/>
    <w:rsid w:val="00492B58"/>
    <w:rsid w:val="004935C1"/>
    <w:rsid w:val="00496859"/>
    <w:rsid w:val="004A22DD"/>
    <w:rsid w:val="004A7FE1"/>
    <w:rsid w:val="004B08C6"/>
    <w:rsid w:val="004C614E"/>
    <w:rsid w:val="004D2EDD"/>
    <w:rsid w:val="004D775C"/>
    <w:rsid w:val="004E7E1E"/>
    <w:rsid w:val="004F5B7C"/>
    <w:rsid w:val="004F5C56"/>
    <w:rsid w:val="00503C1E"/>
    <w:rsid w:val="00503C4C"/>
    <w:rsid w:val="00513321"/>
    <w:rsid w:val="00514685"/>
    <w:rsid w:val="00515CF7"/>
    <w:rsid w:val="005203C1"/>
    <w:rsid w:val="00524819"/>
    <w:rsid w:val="00535DD2"/>
    <w:rsid w:val="00536909"/>
    <w:rsid w:val="005442AF"/>
    <w:rsid w:val="005500CE"/>
    <w:rsid w:val="00550A91"/>
    <w:rsid w:val="00554F52"/>
    <w:rsid w:val="00566094"/>
    <w:rsid w:val="00567D99"/>
    <w:rsid w:val="00580397"/>
    <w:rsid w:val="005A48CD"/>
    <w:rsid w:val="005A7B89"/>
    <w:rsid w:val="005A7E31"/>
    <w:rsid w:val="005B7178"/>
    <w:rsid w:val="005C534B"/>
    <w:rsid w:val="005C66C6"/>
    <w:rsid w:val="005D03E4"/>
    <w:rsid w:val="005D6415"/>
    <w:rsid w:val="005F3172"/>
    <w:rsid w:val="00602885"/>
    <w:rsid w:val="0061367B"/>
    <w:rsid w:val="00625650"/>
    <w:rsid w:val="00627C41"/>
    <w:rsid w:val="00635F27"/>
    <w:rsid w:val="006444D0"/>
    <w:rsid w:val="006463E9"/>
    <w:rsid w:val="00647F1C"/>
    <w:rsid w:val="00651FA6"/>
    <w:rsid w:val="006521CA"/>
    <w:rsid w:val="006648E3"/>
    <w:rsid w:val="0067068F"/>
    <w:rsid w:val="0067193B"/>
    <w:rsid w:val="00672373"/>
    <w:rsid w:val="00674F90"/>
    <w:rsid w:val="00677795"/>
    <w:rsid w:val="00692219"/>
    <w:rsid w:val="00694085"/>
    <w:rsid w:val="006A057C"/>
    <w:rsid w:val="006A0B09"/>
    <w:rsid w:val="006C4965"/>
    <w:rsid w:val="006C780E"/>
    <w:rsid w:val="006D1401"/>
    <w:rsid w:val="006D57B4"/>
    <w:rsid w:val="006E21BF"/>
    <w:rsid w:val="006E2E84"/>
    <w:rsid w:val="006E4D1D"/>
    <w:rsid w:val="00706595"/>
    <w:rsid w:val="00716102"/>
    <w:rsid w:val="00722AE0"/>
    <w:rsid w:val="00730539"/>
    <w:rsid w:val="00730BC5"/>
    <w:rsid w:val="007418E3"/>
    <w:rsid w:val="00742ACA"/>
    <w:rsid w:val="00743987"/>
    <w:rsid w:val="00745D24"/>
    <w:rsid w:val="00746D8C"/>
    <w:rsid w:val="0075670F"/>
    <w:rsid w:val="00761BC1"/>
    <w:rsid w:val="00761CB4"/>
    <w:rsid w:val="00766638"/>
    <w:rsid w:val="00782506"/>
    <w:rsid w:val="00790E41"/>
    <w:rsid w:val="00794C2B"/>
    <w:rsid w:val="0079503B"/>
    <w:rsid w:val="007A5E1F"/>
    <w:rsid w:val="007B202F"/>
    <w:rsid w:val="007B3AB1"/>
    <w:rsid w:val="007B6AFB"/>
    <w:rsid w:val="007C0AF3"/>
    <w:rsid w:val="007C1EAC"/>
    <w:rsid w:val="007C2EA8"/>
    <w:rsid w:val="007D39E6"/>
    <w:rsid w:val="007E0392"/>
    <w:rsid w:val="007E15AD"/>
    <w:rsid w:val="0080207E"/>
    <w:rsid w:val="008169A1"/>
    <w:rsid w:val="00826260"/>
    <w:rsid w:val="0082701B"/>
    <w:rsid w:val="008322B0"/>
    <w:rsid w:val="0084397E"/>
    <w:rsid w:val="00843E20"/>
    <w:rsid w:val="00846D72"/>
    <w:rsid w:val="008525B3"/>
    <w:rsid w:val="00866FA6"/>
    <w:rsid w:val="00873601"/>
    <w:rsid w:val="00880B01"/>
    <w:rsid w:val="00891F8B"/>
    <w:rsid w:val="008A07B4"/>
    <w:rsid w:val="008A678B"/>
    <w:rsid w:val="008C52A6"/>
    <w:rsid w:val="008D1396"/>
    <w:rsid w:val="008D17D5"/>
    <w:rsid w:val="008D3220"/>
    <w:rsid w:val="008D41AB"/>
    <w:rsid w:val="008E327A"/>
    <w:rsid w:val="008E5A5A"/>
    <w:rsid w:val="008F1388"/>
    <w:rsid w:val="008F1B52"/>
    <w:rsid w:val="008F20A4"/>
    <w:rsid w:val="008F4FA3"/>
    <w:rsid w:val="008F7F05"/>
    <w:rsid w:val="009000EA"/>
    <w:rsid w:val="00902D13"/>
    <w:rsid w:val="00915353"/>
    <w:rsid w:val="009207FA"/>
    <w:rsid w:val="00931C8E"/>
    <w:rsid w:val="00931F0C"/>
    <w:rsid w:val="0094270C"/>
    <w:rsid w:val="00944466"/>
    <w:rsid w:val="009450D7"/>
    <w:rsid w:val="009463E3"/>
    <w:rsid w:val="009470CA"/>
    <w:rsid w:val="00957FA2"/>
    <w:rsid w:val="0098010F"/>
    <w:rsid w:val="00984EAB"/>
    <w:rsid w:val="00990827"/>
    <w:rsid w:val="0099410E"/>
    <w:rsid w:val="00995C11"/>
    <w:rsid w:val="009B2F20"/>
    <w:rsid w:val="009B305F"/>
    <w:rsid w:val="009C0DE2"/>
    <w:rsid w:val="009C234F"/>
    <w:rsid w:val="009C3AC1"/>
    <w:rsid w:val="009E097F"/>
    <w:rsid w:val="009E5715"/>
    <w:rsid w:val="009F23BB"/>
    <w:rsid w:val="009F2471"/>
    <w:rsid w:val="009F2D9A"/>
    <w:rsid w:val="00A02951"/>
    <w:rsid w:val="00A15546"/>
    <w:rsid w:val="00A20E82"/>
    <w:rsid w:val="00A21AC1"/>
    <w:rsid w:val="00A222C7"/>
    <w:rsid w:val="00A26823"/>
    <w:rsid w:val="00A400FD"/>
    <w:rsid w:val="00A417C5"/>
    <w:rsid w:val="00A4519B"/>
    <w:rsid w:val="00A53C03"/>
    <w:rsid w:val="00A618AF"/>
    <w:rsid w:val="00A62AB1"/>
    <w:rsid w:val="00A70727"/>
    <w:rsid w:val="00A74BEC"/>
    <w:rsid w:val="00A779A4"/>
    <w:rsid w:val="00A8484E"/>
    <w:rsid w:val="00A84CC0"/>
    <w:rsid w:val="00AA254F"/>
    <w:rsid w:val="00AB461A"/>
    <w:rsid w:val="00AC17C1"/>
    <w:rsid w:val="00AD0052"/>
    <w:rsid w:val="00AD2FCF"/>
    <w:rsid w:val="00AE0419"/>
    <w:rsid w:val="00AE0D59"/>
    <w:rsid w:val="00AE7F1B"/>
    <w:rsid w:val="00AF1830"/>
    <w:rsid w:val="00B00CB7"/>
    <w:rsid w:val="00B04ABF"/>
    <w:rsid w:val="00B07F8A"/>
    <w:rsid w:val="00B115B0"/>
    <w:rsid w:val="00B16DE7"/>
    <w:rsid w:val="00B170C1"/>
    <w:rsid w:val="00B17760"/>
    <w:rsid w:val="00B17FBF"/>
    <w:rsid w:val="00B21CCF"/>
    <w:rsid w:val="00B31DF1"/>
    <w:rsid w:val="00B344CB"/>
    <w:rsid w:val="00B41233"/>
    <w:rsid w:val="00B4506F"/>
    <w:rsid w:val="00B46A57"/>
    <w:rsid w:val="00B51ADA"/>
    <w:rsid w:val="00B53CD7"/>
    <w:rsid w:val="00B6140F"/>
    <w:rsid w:val="00B65382"/>
    <w:rsid w:val="00B65D3F"/>
    <w:rsid w:val="00B74426"/>
    <w:rsid w:val="00B809B5"/>
    <w:rsid w:val="00B8334E"/>
    <w:rsid w:val="00B951D4"/>
    <w:rsid w:val="00B9765E"/>
    <w:rsid w:val="00BA4252"/>
    <w:rsid w:val="00BB67E8"/>
    <w:rsid w:val="00BD6053"/>
    <w:rsid w:val="00BE5A45"/>
    <w:rsid w:val="00BE6276"/>
    <w:rsid w:val="00BF2E75"/>
    <w:rsid w:val="00BF31DC"/>
    <w:rsid w:val="00BF4BD1"/>
    <w:rsid w:val="00BF50B5"/>
    <w:rsid w:val="00C0471E"/>
    <w:rsid w:val="00C074AD"/>
    <w:rsid w:val="00C0751C"/>
    <w:rsid w:val="00C100E5"/>
    <w:rsid w:val="00C11B4E"/>
    <w:rsid w:val="00C14F29"/>
    <w:rsid w:val="00C16C1D"/>
    <w:rsid w:val="00C26085"/>
    <w:rsid w:val="00C311D9"/>
    <w:rsid w:val="00C32DA6"/>
    <w:rsid w:val="00C3588E"/>
    <w:rsid w:val="00C37384"/>
    <w:rsid w:val="00C40395"/>
    <w:rsid w:val="00C4265F"/>
    <w:rsid w:val="00C45410"/>
    <w:rsid w:val="00C54051"/>
    <w:rsid w:val="00C547D3"/>
    <w:rsid w:val="00C6184D"/>
    <w:rsid w:val="00C61A3C"/>
    <w:rsid w:val="00C622CE"/>
    <w:rsid w:val="00C635A3"/>
    <w:rsid w:val="00C66F0A"/>
    <w:rsid w:val="00C733A3"/>
    <w:rsid w:val="00C83738"/>
    <w:rsid w:val="00C84259"/>
    <w:rsid w:val="00CA2475"/>
    <w:rsid w:val="00CA5682"/>
    <w:rsid w:val="00CA6721"/>
    <w:rsid w:val="00CB1394"/>
    <w:rsid w:val="00CE2375"/>
    <w:rsid w:val="00CE437F"/>
    <w:rsid w:val="00CF00A4"/>
    <w:rsid w:val="00CF58D6"/>
    <w:rsid w:val="00D22FF2"/>
    <w:rsid w:val="00D36CDD"/>
    <w:rsid w:val="00D4389C"/>
    <w:rsid w:val="00D50081"/>
    <w:rsid w:val="00D532F8"/>
    <w:rsid w:val="00D561CF"/>
    <w:rsid w:val="00D63B33"/>
    <w:rsid w:val="00D65877"/>
    <w:rsid w:val="00D73121"/>
    <w:rsid w:val="00D73455"/>
    <w:rsid w:val="00D7558A"/>
    <w:rsid w:val="00D8002B"/>
    <w:rsid w:val="00D87AFE"/>
    <w:rsid w:val="00D95B2A"/>
    <w:rsid w:val="00DA3136"/>
    <w:rsid w:val="00DB0C53"/>
    <w:rsid w:val="00DC51A3"/>
    <w:rsid w:val="00DC7754"/>
    <w:rsid w:val="00DF2B20"/>
    <w:rsid w:val="00DF58DA"/>
    <w:rsid w:val="00DF5F30"/>
    <w:rsid w:val="00DF7D0F"/>
    <w:rsid w:val="00E110DC"/>
    <w:rsid w:val="00E2501D"/>
    <w:rsid w:val="00E259B7"/>
    <w:rsid w:val="00E30FD6"/>
    <w:rsid w:val="00E61932"/>
    <w:rsid w:val="00E672E5"/>
    <w:rsid w:val="00E73919"/>
    <w:rsid w:val="00E7582A"/>
    <w:rsid w:val="00E76C22"/>
    <w:rsid w:val="00E803F6"/>
    <w:rsid w:val="00E936D5"/>
    <w:rsid w:val="00EA4928"/>
    <w:rsid w:val="00EC49D7"/>
    <w:rsid w:val="00ED1BAA"/>
    <w:rsid w:val="00ED3E07"/>
    <w:rsid w:val="00ED4167"/>
    <w:rsid w:val="00EE0455"/>
    <w:rsid w:val="00EE48A3"/>
    <w:rsid w:val="00EE4924"/>
    <w:rsid w:val="00EF590C"/>
    <w:rsid w:val="00EF63F9"/>
    <w:rsid w:val="00EF7046"/>
    <w:rsid w:val="00F114C5"/>
    <w:rsid w:val="00F14B25"/>
    <w:rsid w:val="00F15FBE"/>
    <w:rsid w:val="00F20EA3"/>
    <w:rsid w:val="00F21856"/>
    <w:rsid w:val="00F3427C"/>
    <w:rsid w:val="00F342C1"/>
    <w:rsid w:val="00F34431"/>
    <w:rsid w:val="00F357C4"/>
    <w:rsid w:val="00F35EBE"/>
    <w:rsid w:val="00F50556"/>
    <w:rsid w:val="00F51973"/>
    <w:rsid w:val="00F5379C"/>
    <w:rsid w:val="00F60EC8"/>
    <w:rsid w:val="00F676B0"/>
    <w:rsid w:val="00F73D37"/>
    <w:rsid w:val="00F778FA"/>
    <w:rsid w:val="00F836DB"/>
    <w:rsid w:val="00F853AF"/>
    <w:rsid w:val="00F87C9F"/>
    <w:rsid w:val="00F90CCE"/>
    <w:rsid w:val="00F96F69"/>
    <w:rsid w:val="00FB1578"/>
    <w:rsid w:val="00FB2168"/>
    <w:rsid w:val="00FC2142"/>
    <w:rsid w:val="00FC40DE"/>
    <w:rsid w:val="00FD03BA"/>
    <w:rsid w:val="00FE1530"/>
    <w:rsid w:val="00FE2812"/>
    <w:rsid w:val="00FF141D"/>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656C6"/>
  <w15:docId w15:val="{39016F42-6316-BE4B-A696-4F66964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uiPriority="9"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36DB"/>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14C5B"/>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114C5B"/>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114C5B"/>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114C5B"/>
    <w:pPr>
      <w:keepNext/>
      <w:numPr>
        <w:ilvl w:val="3"/>
        <w:numId w:val="4"/>
      </w:numPr>
      <w:spacing w:before="240" w:after="60"/>
      <w:outlineLvl w:val="3"/>
    </w:pPr>
    <w:rPr>
      <w:b/>
      <w:bCs/>
      <w:sz w:val="28"/>
      <w:szCs w:val="28"/>
    </w:rPr>
  </w:style>
  <w:style w:type="paragraph" w:styleId="Heading5">
    <w:name w:val="heading 5"/>
    <w:basedOn w:val="Normal"/>
    <w:next w:val="Normal"/>
    <w:link w:val="Heading5Char"/>
    <w:uiPriority w:val="9"/>
    <w:qFormat/>
    <w:rsid w:val="00114C5B"/>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114C5B"/>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114C5B"/>
    <w:pPr>
      <w:numPr>
        <w:ilvl w:val="6"/>
        <w:numId w:val="4"/>
      </w:numPr>
      <w:spacing w:before="240" w:after="60"/>
      <w:outlineLvl w:val="6"/>
    </w:pPr>
    <w:rPr>
      <w:sz w:val="24"/>
      <w:szCs w:val="24"/>
    </w:rPr>
  </w:style>
  <w:style w:type="paragraph" w:styleId="Heading8">
    <w:name w:val="heading 8"/>
    <w:basedOn w:val="Normal"/>
    <w:next w:val="Normal"/>
    <w:link w:val="Heading8Char"/>
    <w:qFormat/>
    <w:rsid w:val="00114C5B"/>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114C5B"/>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rsid w:val="00A417C5"/>
    <w:rPr>
      <w:rFonts w:ascii="Arial" w:eastAsia="Times New Roman" w:hAnsi="Arial" w:cs="Times New Roman"/>
      <w:bCs/>
      <w:i/>
      <w:sz w:val="20"/>
      <w:szCs w:val="20"/>
    </w:rPr>
  </w:style>
  <w:style w:type="character" w:customStyle="1" w:styleId="VerbatimChar">
    <w:name w:val="Verbatim Char"/>
    <w:basedOn w:val="CaptionChar"/>
    <w:link w:val="SourceCode"/>
    <w:qFormat/>
    <w:rsid w:val="00A417C5"/>
    <w:rPr>
      <w:rFonts w:ascii="Consolas" w:eastAsia="Times New Roman" w:hAnsi="Consolas" w:cs="Times New Roman"/>
      <w:bCs/>
      <w:i/>
      <w:sz w:val="22"/>
      <w:szCs w:val="20"/>
    </w:rPr>
  </w:style>
  <w:style w:type="character" w:customStyle="1" w:styleId="FootnoteAnchor">
    <w:name w:val="Footnote Anchor"/>
    <w:basedOn w:val="CaptionChar"/>
    <w:rsid w:val="00A417C5"/>
    <w:rPr>
      <w:rFonts w:ascii="Arial" w:eastAsia="Times New Roman" w:hAnsi="Arial" w:cs="Times New Roman"/>
      <w:bCs/>
      <w:i/>
      <w:sz w:val="20"/>
      <w:szCs w:val="20"/>
      <w:vertAlign w:val="superscript"/>
    </w:rPr>
  </w:style>
  <w:style w:type="character" w:customStyle="1" w:styleId="InternetLink">
    <w:name w:val="Internet Link"/>
    <w:basedOn w:val="CaptionChar"/>
    <w:rsid w:val="00A417C5"/>
    <w:rPr>
      <w:rFonts w:ascii="Arial" w:eastAsia="Times New Roman" w:hAnsi="Arial" w:cs="Times New Roman"/>
      <w:bCs/>
      <w:i/>
      <w:color w:val="4F81BD" w:themeColor="accent1"/>
      <w:sz w:val="20"/>
      <w:szCs w:val="20"/>
    </w:rPr>
  </w:style>
  <w:style w:type="character" w:customStyle="1" w:styleId="KeywordTok">
    <w:name w:val="KeywordTok"/>
    <w:basedOn w:val="VerbatimChar"/>
    <w:qFormat/>
    <w:rsid w:val="00A417C5"/>
    <w:rPr>
      <w:rFonts w:ascii="Consolas" w:eastAsia="Times New Roman" w:hAnsi="Consolas" w:cs="Times New Roman"/>
      <w:b/>
      <w:bCs/>
      <w:i/>
      <w:color w:val="007020"/>
      <w:sz w:val="22"/>
      <w:szCs w:val="20"/>
    </w:rPr>
  </w:style>
  <w:style w:type="character" w:customStyle="1" w:styleId="DataTypeTok">
    <w:name w:val="DataTypeTok"/>
    <w:basedOn w:val="VerbatimChar"/>
    <w:qFormat/>
    <w:rsid w:val="00A417C5"/>
    <w:rPr>
      <w:rFonts w:ascii="Consolas" w:eastAsia="Times New Roman" w:hAnsi="Consolas" w:cs="Times New Roman"/>
      <w:bCs/>
      <w:i/>
      <w:color w:val="902000"/>
      <w:sz w:val="22"/>
      <w:szCs w:val="20"/>
    </w:rPr>
  </w:style>
  <w:style w:type="character" w:customStyle="1" w:styleId="DecValTok">
    <w:name w:val="DecValTok"/>
    <w:basedOn w:val="VerbatimChar"/>
    <w:qFormat/>
    <w:rsid w:val="00A417C5"/>
    <w:rPr>
      <w:rFonts w:ascii="Consolas" w:eastAsia="Times New Roman" w:hAnsi="Consolas" w:cs="Times New Roman"/>
      <w:bCs/>
      <w:i/>
      <w:color w:val="40A070"/>
      <w:sz w:val="22"/>
      <w:szCs w:val="20"/>
    </w:rPr>
  </w:style>
  <w:style w:type="character" w:customStyle="1" w:styleId="BaseNTok">
    <w:name w:val="BaseNTok"/>
    <w:basedOn w:val="VerbatimChar"/>
    <w:qFormat/>
    <w:rsid w:val="00A417C5"/>
    <w:rPr>
      <w:rFonts w:ascii="Consolas" w:eastAsia="Times New Roman" w:hAnsi="Consolas" w:cs="Times New Roman"/>
      <w:bCs/>
      <w:i/>
      <w:color w:val="40A070"/>
      <w:sz w:val="22"/>
      <w:szCs w:val="20"/>
    </w:rPr>
  </w:style>
  <w:style w:type="character" w:customStyle="1" w:styleId="FloatTok">
    <w:name w:val="FloatTok"/>
    <w:basedOn w:val="VerbatimChar"/>
    <w:qFormat/>
    <w:rsid w:val="00A417C5"/>
    <w:rPr>
      <w:rFonts w:ascii="Consolas" w:eastAsia="Times New Roman" w:hAnsi="Consolas" w:cs="Times New Roman"/>
      <w:bCs/>
      <w:i/>
      <w:color w:val="40A070"/>
      <w:sz w:val="22"/>
      <w:szCs w:val="20"/>
    </w:rPr>
  </w:style>
  <w:style w:type="character" w:customStyle="1" w:styleId="ConstantTok">
    <w:name w:val="ConstantTok"/>
    <w:basedOn w:val="VerbatimChar"/>
    <w:qFormat/>
    <w:rsid w:val="00A417C5"/>
    <w:rPr>
      <w:rFonts w:ascii="Consolas" w:eastAsia="Times New Roman" w:hAnsi="Consolas" w:cs="Times New Roman"/>
      <w:bCs/>
      <w:i/>
      <w:color w:val="880000"/>
      <w:sz w:val="22"/>
      <w:szCs w:val="20"/>
    </w:rPr>
  </w:style>
  <w:style w:type="character" w:customStyle="1" w:styleId="CharTok">
    <w:name w:val="CharTok"/>
    <w:basedOn w:val="VerbatimChar"/>
    <w:qFormat/>
    <w:rsid w:val="00A417C5"/>
    <w:rPr>
      <w:rFonts w:ascii="Consolas" w:eastAsia="Times New Roman" w:hAnsi="Consolas" w:cs="Times New Roman"/>
      <w:bCs/>
      <w:i/>
      <w:color w:val="4070A0"/>
      <w:sz w:val="22"/>
      <w:szCs w:val="20"/>
    </w:rPr>
  </w:style>
  <w:style w:type="character" w:customStyle="1" w:styleId="SpecialCharTok">
    <w:name w:val="SpecialCharTok"/>
    <w:basedOn w:val="VerbatimChar"/>
    <w:qFormat/>
    <w:rsid w:val="00A417C5"/>
    <w:rPr>
      <w:rFonts w:ascii="Consolas" w:eastAsia="Times New Roman" w:hAnsi="Consolas" w:cs="Times New Roman"/>
      <w:bCs/>
      <w:i/>
      <w:color w:val="4070A0"/>
      <w:sz w:val="22"/>
      <w:szCs w:val="20"/>
    </w:rPr>
  </w:style>
  <w:style w:type="character" w:customStyle="1" w:styleId="StringTok">
    <w:name w:val="StringTok"/>
    <w:basedOn w:val="VerbatimChar"/>
    <w:qFormat/>
    <w:rsid w:val="00A417C5"/>
    <w:rPr>
      <w:rFonts w:ascii="Consolas" w:eastAsia="Times New Roman" w:hAnsi="Consolas" w:cs="Times New Roman"/>
      <w:bCs/>
      <w:i/>
      <w:color w:val="4070A0"/>
      <w:sz w:val="22"/>
      <w:szCs w:val="20"/>
    </w:rPr>
  </w:style>
  <w:style w:type="character" w:customStyle="1" w:styleId="VerbatimStringTok">
    <w:name w:val="VerbatimStringTok"/>
    <w:basedOn w:val="VerbatimChar"/>
    <w:qFormat/>
    <w:rsid w:val="00A417C5"/>
    <w:rPr>
      <w:rFonts w:ascii="Consolas" w:eastAsia="Times New Roman" w:hAnsi="Consolas" w:cs="Times New Roman"/>
      <w:bCs/>
      <w:i/>
      <w:color w:val="4070A0"/>
      <w:sz w:val="22"/>
      <w:szCs w:val="20"/>
    </w:rPr>
  </w:style>
  <w:style w:type="character" w:customStyle="1" w:styleId="SpecialStringTok">
    <w:name w:val="SpecialStringTok"/>
    <w:basedOn w:val="VerbatimChar"/>
    <w:qFormat/>
    <w:rsid w:val="00A417C5"/>
    <w:rPr>
      <w:rFonts w:ascii="Consolas" w:eastAsia="Times New Roman" w:hAnsi="Consolas" w:cs="Times New Roman"/>
      <w:bCs/>
      <w:i/>
      <w:color w:val="BB6688"/>
      <w:sz w:val="22"/>
      <w:szCs w:val="20"/>
    </w:rPr>
  </w:style>
  <w:style w:type="character" w:customStyle="1" w:styleId="ImportTok">
    <w:name w:val="ImportTok"/>
    <w:basedOn w:val="VerbatimChar"/>
    <w:qFormat/>
    <w:rsid w:val="00A417C5"/>
    <w:rPr>
      <w:rFonts w:ascii="Consolas" w:eastAsia="Times New Roman" w:hAnsi="Consolas" w:cs="Times New Roman"/>
      <w:bCs/>
      <w:i/>
      <w:sz w:val="22"/>
      <w:szCs w:val="20"/>
    </w:rPr>
  </w:style>
  <w:style w:type="character" w:customStyle="1" w:styleId="CommentTok">
    <w:name w:val="CommentTok"/>
    <w:basedOn w:val="VerbatimChar"/>
    <w:qFormat/>
    <w:rsid w:val="00A417C5"/>
    <w:rPr>
      <w:rFonts w:ascii="Consolas" w:eastAsia="Times New Roman" w:hAnsi="Consolas" w:cs="Times New Roman"/>
      <w:bCs/>
      <w:i w:val="0"/>
      <w:color w:val="60A0B0"/>
      <w:sz w:val="22"/>
      <w:szCs w:val="20"/>
    </w:rPr>
  </w:style>
  <w:style w:type="character" w:customStyle="1" w:styleId="DocumentationTok">
    <w:name w:val="DocumentationTok"/>
    <w:basedOn w:val="VerbatimChar"/>
    <w:qFormat/>
    <w:rsid w:val="00A417C5"/>
    <w:rPr>
      <w:rFonts w:ascii="Consolas" w:eastAsia="Times New Roman" w:hAnsi="Consolas" w:cs="Times New Roman"/>
      <w:bCs/>
      <w:i w:val="0"/>
      <w:color w:val="BA2121"/>
      <w:sz w:val="22"/>
      <w:szCs w:val="20"/>
    </w:rPr>
  </w:style>
  <w:style w:type="character" w:customStyle="1" w:styleId="AnnotationTok">
    <w:name w:val="AnnotationTok"/>
    <w:basedOn w:val="VerbatimChar"/>
    <w:qFormat/>
    <w:rsid w:val="00A417C5"/>
    <w:rPr>
      <w:rFonts w:ascii="Consolas" w:eastAsia="Times New Roman" w:hAnsi="Consolas" w:cs="Times New Roman"/>
      <w:b/>
      <w:bCs/>
      <w:i w:val="0"/>
      <w:color w:val="60A0B0"/>
      <w:sz w:val="22"/>
      <w:szCs w:val="20"/>
    </w:rPr>
  </w:style>
  <w:style w:type="character" w:customStyle="1" w:styleId="CommentVarTok">
    <w:name w:val="CommentVarTok"/>
    <w:basedOn w:val="VerbatimChar"/>
    <w:qFormat/>
    <w:rsid w:val="00A417C5"/>
    <w:rPr>
      <w:rFonts w:ascii="Consolas" w:eastAsia="Times New Roman" w:hAnsi="Consolas" w:cs="Times New Roman"/>
      <w:b/>
      <w:bCs/>
      <w:i w:val="0"/>
      <w:color w:val="60A0B0"/>
      <w:sz w:val="22"/>
      <w:szCs w:val="20"/>
    </w:rPr>
  </w:style>
  <w:style w:type="character" w:customStyle="1" w:styleId="OtherTok">
    <w:name w:val="OtherTok"/>
    <w:basedOn w:val="VerbatimChar"/>
    <w:qFormat/>
    <w:rsid w:val="00A417C5"/>
    <w:rPr>
      <w:rFonts w:ascii="Consolas" w:eastAsia="Times New Roman" w:hAnsi="Consolas" w:cs="Times New Roman"/>
      <w:bCs/>
      <w:i/>
      <w:color w:val="007020"/>
      <w:sz w:val="22"/>
      <w:szCs w:val="20"/>
    </w:rPr>
  </w:style>
  <w:style w:type="character" w:customStyle="1" w:styleId="FunctionTok">
    <w:name w:val="FunctionTok"/>
    <w:basedOn w:val="VerbatimChar"/>
    <w:qFormat/>
    <w:rsid w:val="00A417C5"/>
    <w:rPr>
      <w:rFonts w:ascii="Consolas" w:eastAsia="Times New Roman" w:hAnsi="Consolas" w:cs="Times New Roman"/>
      <w:bCs/>
      <w:i/>
      <w:color w:val="06287E"/>
      <w:sz w:val="22"/>
      <w:szCs w:val="20"/>
    </w:rPr>
  </w:style>
  <w:style w:type="character" w:customStyle="1" w:styleId="VariableTok">
    <w:name w:val="VariableTok"/>
    <w:basedOn w:val="VerbatimChar"/>
    <w:qFormat/>
    <w:rsid w:val="00A417C5"/>
    <w:rPr>
      <w:rFonts w:ascii="Consolas" w:eastAsia="Times New Roman" w:hAnsi="Consolas" w:cs="Times New Roman"/>
      <w:bCs/>
      <w:i/>
      <w:color w:val="19177C"/>
      <w:sz w:val="22"/>
      <w:szCs w:val="20"/>
    </w:rPr>
  </w:style>
  <w:style w:type="character" w:customStyle="1" w:styleId="ControlFlowTok">
    <w:name w:val="ControlFlowTok"/>
    <w:basedOn w:val="VerbatimChar"/>
    <w:qFormat/>
    <w:rsid w:val="00A417C5"/>
    <w:rPr>
      <w:rFonts w:ascii="Consolas" w:eastAsia="Times New Roman" w:hAnsi="Consolas" w:cs="Times New Roman"/>
      <w:b/>
      <w:bCs/>
      <w:i/>
      <w:color w:val="007020"/>
      <w:sz w:val="22"/>
      <w:szCs w:val="20"/>
    </w:rPr>
  </w:style>
  <w:style w:type="character" w:customStyle="1" w:styleId="OperatorTok">
    <w:name w:val="OperatorTok"/>
    <w:basedOn w:val="VerbatimChar"/>
    <w:qFormat/>
    <w:rsid w:val="00A417C5"/>
    <w:rPr>
      <w:rFonts w:ascii="Consolas" w:eastAsia="Times New Roman" w:hAnsi="Consolas" w:cs="Times New Roman"/>
      <w:bCs/>
      <w:i/>
      <w:color w:val="666666"/>
      <w:sz w:val="22"/>
      <w:szCs w:val="20"/>
    </w:rPr>
  </w:style>
  <w:style w:type="character" w:customStyle="1" w:styleId="BuiltInTok">
    <w:name w:val="BuiltInTok"/>
    <w:basedOn w:val="VerbatimChar"/>
    <w:qFormat/>
    <w:rsid w:val="00A417C5"/>
    <w:rPr>
      <w:rFonts w:ascii="Consolas" w:eastAsia="Times New Roman" w:hAnsi="Consolas" w:cs="Times New Roman"/>
      <w:bCs/>
      <w:i/>
      <w:sz w:val="22"/>
      <w:szCs w:val="20"/>
    </w:rPr>
  </w:style>
  <w:style w:type="character" w:customStyle="1" w:styleId="ExtensionTok">
    <w:name w:val="ExtensionTok"/>
    <w:basedOn w:val="VerbatimChar"/>
    <w:qFormat/>
    <w:rsid w:val="00A417C5"/>
    <w:rPr>
      <w:rFonts w:ascii="Consolas" w:eastAsia="Times New Roman" w:hAnsi="Consolas" w:cs="Times New Roman"/>
      <w:bCs/>
      <w:i/>
      <w:sz w:val="22"/>
      <w:szCs w:val="20"/>
    </w:rPr>
  </w:style>
  <w:style w:type="character" w:customStyle="1" w:styleId="PreprocessorTok">
    <w:name w:val="PreprocessorTok"/>
    <w:basedOn w:val="VerbatimChar"/>
    <w:qFormat/>
    <w:rsid w:val="00A417C5"/>
    <w:rPr>
      <w:rFonts w:ascii="Consolas" w:eastAsia="Times New Roman" w:hAnsi="Consolas" w:cs="Times New Roman"/>
      <w:bCs/>
      <w:i/>
      <w:color w:val="BC7A00"/>
      <w:sz w:val="22"/>
      <w:szCs w:val="20"/>
    </w:rPr>
  </w:style>
  <w:style w:type="character" w:customStyle="1" w:styleId="AttributeTok">
    <w:name w:val="AttributeTok"/>
    <w:basedOn w:val="VerbatimChar"/>
    <w:qFormat/>
    <w:rsid w:val="00A417C5"/>
    <w:rPr>
      <w:rFonts w:ascii="Consolas" w:eastAsia="Times New Roman" w:hAnsi="Consolas" w:cs="Times New Roman"/>
      <w:bCs/>
      <w:i/>
      <w:color w:val="7D9029"/>
      <w:sz w:val="22"/>
      <w:szCs w:val="20"/>
    </w:rPr>
  </w:style>
  <w:style w:type="character" w:customStyle="1" w:styleId="RegionMarkerTok">
    <w:name w:val="RegionMarkerTok"/>
    <w:basedOn w:val="VerbatimChar"/>
    <w:qFormat/>
    <w:rsid w:val="00A417C5"/>
    <w:rPr>
      <w:rFonts w:ascii="Consolas" w:eastAsia="Times New Roman" w:hAnsi="Consolas" w:cs="Times New Roman"/>
      <w:bCs/>
      <w:i/>
      <w:sz w:val="22"/>
      <w:szCs w:val="20"/>
    </w:rPr>
  </w:style>
  <w:style w:type="character" w:customStyle="1" w:styleId="InformationTok">
    <w:name w:val="InformationTok"/>
    <w:basedOn w:val="VerbatimChar"/>
    <w:qFormat/>
    <w:rsid w:val="00A417C5"/>
    <w:rPr>
      <w:rFonts w:ascii="Consolas" w:eastAsia="Times New Roman" w:hAnsi="Consolas" w:cs="Times New Roman"/>
      <w:b/>
      <w:bCs/>
      <w:i w:val="0"/>
      <w:color w:val="60A0B0"/>
      <w:sz w:val="22"/>
      <w:szCs w:val="20"/>
    </w:rPr>
  </w:style>
  <w:style w:type="character" w:customStyle="1" w:styleId="WarningTok">
    <w:name w:val="WarningTok"/>
    <w:basedOn w:val="VerbatimChar"/>
    <w:qFormat/>
    <w:rsid w:val="00A417C5"/>
    <w:rPr>
      <w:rFonts w:ascii="Consolas" w:eastAsia="Times New Roman" w:hAnsi="Consolas" w:cs="Times New Roman"/>
      <w:b/>
      <w:bCs/>
      <w:i w:val="0"/>
      <w:color w:val="60A0B0"/>
      <w:sz w:val="22"/>
      <w:szCs w:val="20"/>
    </w:rPr>
  </w:style>
  <w:style w:type="character" w:customStyle="1" w:styleId="AlertTok">
    <w:name w:val="AlertTok"/>
    <w:basedOn w:val="VerbatimChar"/>
    <w:qFormat/>
    <w:rsid w:val="00A417C5"/>
    <w:rPr>
      <w:rFonts w:ascii="Consolas" w:eastAsia="Times New Roman" w:hAnsi="Consolas" w:cs="Times New Roman"/>
      <w:b/>
      <w:bCs/>
      <w:i/>
      <w:color w:val="FF0000"/>
      <w:sz w:val="22"/>
      <w:szCs w:val="20"/>
    </w:rPr>
  </w:style>
  <w:style w:type="character" w:customStyle="1" w:styleId="ErrorTok">
    <w:name w:val="ErrorTok"/>
    <w:basedOn w:val="VerbatimChar"/>
    <w:qFormat/>
    <w:rsid w:val="00A417C5"/>
    <w:rPr>
      <w:rFonts w:ascii="Consolas" w:eastAsia="Times New Roman" w:hAnsi="Consolas" w:cs="Times New Roman"/>
      <w:b/>
      <w:bCs/>
      <w:i/>
      <w:color w:val="FF0000"/>
      <w:sz w:val="22"/>
      <w:szCs w:val="20"/>
    </w:rPr>
  </w:style>
  <w:style w:type="character" w:customStyle="1" w:styleId="NormalTok">
    <w:name w:val="NormalTok"/>
    <w:basedOn w:val="VerbatimChar"/>
    <w:qFormat/>
    <w:rsid w:val="00A417C5"/>
    <w:rPr>
      <w:rFonts w:ascii="Consolas" w:eastAsia="Times New Roman" w:hAnsi="Consolas" w:cs="Times New Roman"/>
      <w:bCs/>
      <w:i/>
      <w:sz w:val="22"/>
      <w:szCs w:val="20"/>
    </w:rPr>
  </w:style>
  <w:style w:type="character" w:customStyle="1" w:styleId="FootnoteCharacters">
    <w:name w:val="Footnote Characters"/>
    <w:qFormat/>
    <w:rsid w:val="00A417C5"/>
  </w:style>
  <w:style w:type="character" w:customStyle="1" w:styleId="EndnoteAnchor">
    <w:name w:val="Endnote Anchor"/>
    <w:rsid w:val="00A417C5"/>
    <w:rPr>
      <w:vertAlign w:val="superscript"/>
    </w:rPr>
  </w:style>
  <w:style w:type="character" w:customStyle="1" w:styleId="EndnoteCharacters">
    <w:name w:val="Endnote Characters"/>
    <w:qFormat/>
    <w:rsid w:val="00A417C5"/>
  </w:style>
  <w:style w:type="paragraph" w:customStyle="1" w:styleId="Heading">
    <w:name w:val="Heading"/>
    <w:basedOn w:val="Normal"/>
    <w:next w:val="BodyText"/>
    <w:qFormat/>
    <w:rsid w:val="00A417C5"/>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
    <w:rsid w:val="00114C5B"/>
    <w:pPr>
      <w:spacing w:after="120"/>
    </w:pPr>
  </w:style>
  <w:style w:type="paragraph" w:styleId="List">
    <w:name w:val="List"/>
    <w:basedOn w:val="Normal"/>
    <w:rsid w:val="00114C5B"/>
    <w:pPr>
      <w:ind w:left="360" w:hanging="360"/>
    </w:pPr>
  </w:style>
  <w:style w:type="paragraph" w:styleId="Caption">
    <w:name w:val="caption"/>
    <w:basedOn w:val="Normal"/>
    <w:next w:val="Normal"/>
    <w:link w:val="CaptionChar"/>
    <w:autoRedefine/>
    <w:qFormat/>
    <w:rsid w:val="00114C5B"/>
    <w:pPr>
      <w:spacing w:before="120" w:after="180" w:line="360" w:lineRule="auto"/>
    </w:pPr>
    <w:rPr>
      <w:rFonts w:ascii="Arial" w:hAnsi="Arial"/>
      <w:bCs/>
      <w:i/>
    </w:rPr>
  </w:style>
  <w:style w:type="paragraph" w:customStyle="1" w:styleId="Index">
    <w:name w:val="Index"/>
    <w:basedOn w:val="Normal"/>
    <w:qFormat/>
    <w:rsid w:val="00A417C5"/>
    <w:pPr>
      <w:suppressLineNumbers/>
    </w:pPr>
  </w:style>
  <w:style w:type="paragraph" w:customStyle="1" w:styleId="FirstParagraph">
    <w:name w:val="First Paragraph"/>
    <w:basedOn w:val="BodyText"/>
    <w:next w:val="BodyText"/>
    <w:qFormat/>
    <w:rsid w:val="00A417C5"/>
  </w:style>
  <w:style w:type="paragraph" w:customStyle="1" w:styleId="Compact">
    <w:name w:val="Compact"/>
    <w:basedOn w:val="BodyText"/>
    <w:qFormat/>
    <w:rsid w:val="00A417C5"/>
    <w:pPr>
      <w:spacing w:before="36" w:after="36"/>
    </w:pPr>
  </w:style>
  <w:style w:type="paragraph" w:styleId="Title">
    <w:name w:val="Title"/>
    <w:basedOn w:val="Normal"/>
    <w:link w:val="TitleChar"/>
    <w:qFormat/>
    <w:rsid w:val="00114C5B"/>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114C5B"/>
    <w:pPr>
      <w:spacing w:after="60"/>
      <w:jc w:val="center"/>
      <w:outlineLvl w:val="1"/>
    </w:pPr>
    <w:rPr>
      <w:rFonts w:ascii="Arial" w:hAnsi="Arial" w:cs="Arial"/>
      <w:sz w:val="24"/>
      <w:szCs w:val="24"/>
    </w:rPr>
  </w:style>
  <w:style w:type="paragraph" w:customStyle="1" w:styleId="Author">
    <w:name w:val="Author"/>
    <w:next w:val="BodyText"/>
    <w:qFormat/>
    <w:rsid w:val="00A417C5"/>
    <w:pPr>
      <w:keepNext/>
      <w:keepLines/>
      <w:jc w:val="center"/>
    </w:pPr>
  </w:style>
  <w:style w:type="paragraph" w:styleId="Date">
    <w:name w:val="Date"/>
    <w:basedOn w:val="Normal"/>
    <w:next w:val="Normal"/>
    <w:link w:val="DateChar"/>
    <w:rsid w:val="00114C5B"/>
  </w:style>
  <w:style w:type="paragraph" w:customStyle="1" w:styleId="Abstract">
    <w:name w:val="Abstract"/>
    <w:basedOn w:val="Normal"/>
    <w:next w:val="BodyText"/>
    <w:qFormat/>
    <w:rsid w:val="00A417C5"/>
    <w:pPr>
      <w:keepNext/>
      <w:keepLines/>
      <w:spacing w:before="300" w:after="300"/>
    </w:pPr>
  </w:style>
  <w:style w:type="paragraph" w:styleId="Bibliography">
    <w:name w:val="Bibliography"/>
    <w:basedOn w:val="Normal"/>
    <w:qFormat/>
    <w:rsid w:val="00A417C5"/>
  </w:style>
  <w:style w:type="paragraph" w:styleId="BlockText">
    <w:name w:val="Block Text"/>
    <w:basedOn w:val="Normal"/>
    <w:rsid w:val="00114C5B"/>
    <w:pPr>
      <w:spacing w:after="120"/>
      <w:ind w:left="1440" w:right="1440"/>
    </w:pPr>
  </w:style>
  <w:style w:type="paragraph" w:styleId="FootnoteText">
    <w:name w:val="footnote text"/>
    <w:basedOn w:val="Normal"/>
    <w:link w:val="FootnoteTextChar"/>
    <w:uiPriority w:val="9"/>
    <w:unhideWhenUsed/>
    <w:qFormat/>
    <w:rsid w:val="00A417C5"/>
  </w:style>
  <w:style w:type="paragraph" w:customStyle="1" w:styleId="DefinitionTerm">
    <w:name w:val="Definition Term"/>
    <w:basedOn w:val="Normal"/>
    <w:qFormat/>
    <w:rsid w:val="00A417C5"/>
    <w:pPr>
      <w:keepNext/>
      <w:keepLines/>
    </w:pPr>
    <w:rPr>
      <w:b/>
    </w:rPr>
  </w:style>
  <w:style w:type="paragraph" w:customStyle="1" w:styleId="Definition">
    <w:name w:val="Definition"/>
    <w:basedOn w:val="Normal"/>
    <w:qFormat/>
    <w:rsid w:val="00A417C5"/>
  </w:style>
  <w:style w:type="paragraph" w:customStyle="1" w:styleId="TableCaption">
    <w:name w:val="Table Caption"/>
    <w:basedOn w:val="Caption"/>
    <w:qFormat/>
    <w:rsid w:val="00A417C5"/>
    <w:pPr>
      <w:keepNext/>
    </w:pPr>
  </w:style>
  <w:style w:type="paragraph" w:customStyle="1" w:styleId="ImageCaption">
    <w:name w:val="Image Caption"/>
    <w:basedOn w:val="Caption"/>
    <w:qFormat/>
    <w:rsid w:val="00A417C5"/>
  </w:style>
  <w:style w:type="paragraph" w:customStyle="1" w:styleId="Figure">
    <w:name w:val="Figure"/>
    <w:basedOn w:val="Normal"/>
    <w:qFormat/>
    <w:rsid w:val="00A417C5"/>
  </w:style>
  <w:style w:type="paragraph" w:customStyle="1" w:styleId="CaptionedFigure">
    <w:name w:val="Captioned Figure"/>
    <w:basedOn w:val="Figure"/>
    <w:qFormat/>
    <w:rsid w:val="00A417C5"/>
    <w:pPr>
      <w:keepNext/>
    </w:pPr>
  </w:style>
  <w:style w:type="paragraph" w:styleId="TOCHeading">
    <w:name w:val="TOC Heading"/>
    <w:basedOn w:val="Heading1"/>
    <w:next w:val="BodyText"/>
    <w:uiPriority w:val="39"/>
    <w:unhideWhenUsed/>
    <w:qFormat/>
    <w:rsid w:val="00A417C5"/>
    <w:pPr>
      <w:spacing w:after="0" w:line="259" w:lineRule="auto"/>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qFormat/>
    <w:rsid w:val="00A417C5"/>
  </w:style>
  <w:style w:type="table" w:customStyle="1" w:styleId="Table">
    <w:name w:val="Table"/>
    <w:semiHidden/>
    <w:unhideWhenUsed/>
    <w:qFormat/>
    <w:rsid w:val="00A417C5"/>
    <w:tblPr>
      <w:tblInd w:w="0" w:type="dxa"/>
      <w:tblCellMar>
        <w:top w:w="0" w:type="dxa"/>
        <w:left w:w="108" w:type="dxa"/>
        <w:bottom w:w="0" w:type="dxa"/>
        <w:right w:w="108" w:type="dxa"/>
      </w:tblCellMar>
    </w:tblPr>
  </w:style>
  <w:style w:type="numbering" w:styleId="111111">
    <w:name w:val="Outline List 2"/>
    <w:basedOn w:val="NoList"/>
    <w:semiHidden/>
    <w:rsid w:val="00114C5B"/>
    <w:pPr>
      <w:numPr>
        <w:numId w:val="1"/>
      </w:numPr>
    </w:pPr>
  </w:style>
  <w:style w:type="numbering" w:styleId="1ai">
    <w:name w:val="Outline List 1"/>
    <w:basedOn w:val="NoList"/>
    <w:semiHidden/>
    <w:rsid w:val="00114C5B"/>
    <w:pPr>
      <w:numPr>
        <w:numId w:val="2"/>
      </w:numPr>
    </w:pPr>
  </w:style>
  <w:style w:type="paragraph" w:customStyle="1" w:styleId="1stPara">
    <w:name w:val="1st Para"/>
    <w:next w:val="Normal"/>
    <w:autoRedefine/>
    <w:qFormat/>
    <w:rsid w:val="00114C5B"/>
    <w:pPr>
      <w:spacing w:after="40" w:line="360" w:lineRule="auto"/>
    </w:pPr>
    <w:rPr>
      <w:rFonts w:ascii="Times New Roman" w:eastAsia="Times New Roman" w:hAnsi="Times New Roman" w:cs="Times New Roman"/>
      <w:szCs w:val="20"/>
    </w:rPr>
  </w:style>
  <w:style w:type="paragraph" w:customStyle="1" w:styleId="Anchor">
    <w:name w:val="Anchor"/>
    <w:autoRedefine/>
    <w:rsid w:val="00114C5B"/>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114C5B"/>
    <w:pPr>
      <w:autoSpaceDE w:val="0"/>
      <w:autoSpaceDN w:val="0"/>
      <w:adjustRightInd w:val="0"/>
      <w:spacing w:after="120" w:line="360" w:lineRule="auto"/>
    </w:pPr>
    <w:rPr>
      <w:rFonts w:ascii="Futura-Heavy" w:eastAsia="Times New Roman" w:hAnsi="Futura-Heavy" w:cs="Futura-Heavy"/>
      <w:color w:val="000000"/>
      <w:w w:val="0"/>
      <w:sz w:val="20"/>
      <w:szCs w:val="16"/>
    </w:rPr>
  </w:style>
  <w:style w:type="numbering" w:styleId="ArticleSection">
    <w:name w:val="Outline List 3"/>
    <w:basedOn w:val="NoList"/>
    <w:semiHidden/>
    <w:rsid w:val="00114C5B"/>
    <w:pPr>
      <w:numPr>
        <w:numId w:val="3"/>
      </w:numPr>
    </w:pPr>
  </w:style>
  <w:style w:type="paragraph" w:customStyle="1" w:styleId="AuthorQuery">
    <w:name w:val="Author Query"/>
    <w:autoRedefine/>
    <w:qFormat/>
    <w:rsid w:val="00114C5B"/>
    <w:pPr>
      <w:spacing w:before="120" w:after="120" w:line="360" w:lineRule="auto"/>
      <w:ind w:left="1440" w:right="1440"/>
    </w:pPr>
    <w:rPr>
      <w:rFonts w:ascii="Times New Roman" w:eastAsia="Times New Roman" w:hAnsi="Times New Roman" w:cs="Times New Roman"/>
      <w:color w:val="FF0000"/>
      <w:szCs w:val="20"/>
    </w:rPr>
  </w:style>
  <w:style w:type="paragraph" w:customStyle="1" w:styleId="Body">
    <w:name w:val="Body"/>
    <w:autoRedefine/>
    <w:qFormat/>
    <w:rsid w:val="008F1B52"/>
    <w:pPr>
      <w:spacing w:line="360" w:lineRule="auto"/>
      <w:ind w:firstLine="360"/>
    </w:pPr>
    <w:rPr>
      <w:rFonts w:ascii="Times New Roman" w:eastAsia="Microsoft YaHei" w:hAnsi="Times New Roman" w:cs="Times New Roman"/>
      <w:szCs w:val="20"/>
    </w:rPr>
  </w:style>
  <w:style w:type="paragraph" w:customStyle="1" w:styleId="Basic">
    <w:name w:val="Basic"/>
    <w:basedOn w:val="Body"/>
    <w:rsid w:val="00114C5B"/>
  </w:style>
  <w:style w:type="paragraph" w:customStyle="1" w:styleId="BlockQuote">
    <w:name w:val="Block Quote"/>
    <w:next w:val="Normal"/>
    <w:autoRedefine/>
    <w:rsid w:val="00114C5B"/>
    <w:pPr>
      <w:spacing w:before="120" w:after="120"/>
      <w:ind w:left="1440" w:right="1440"/>
    </w:pPr>
    <w:rPr>
      <w:rFonts w:ascii="Times New Roman" w:eastAsia="Times New Roman" w:hAnsi="Times New Roman" w:cs="Times New Roman"/>
      <w:sz w:val="20"/>
      <w:szCs w:val="20"/>
    </w:rPr>
  </w:style>
  <w:style w:type="paragraph" w:styleId="BodyText2">
    <w:name w:val="Body Text 2"/>
    <w:basedOn w:val="Normal"/>
    <w:link w:val="BodyText2Char"/>
    <w:semiHidden/>
    <w:rsid w:val="00114C5B"/>
    <w:pPr>
      <w:spacing w:after="120" w:line="480" w:lineRule="auto"/>
    </w:pPr>
  </w:style>
  <w:style w:type="character" w:customStyle="1" w:styleId="BodyText2Char">
    <w:name w:val="Body Text 2 Char"/>
    <w:basedOn w:val="DefaultParagraphFont"/>
    <w:link w:val="BodyText2"/>
    <w:semiHidden/>
    <w:rsid w:val="00114C5B"/>
    <w:rPr>
      <w:rFonts w:ascii="Times New Roman" w:eastAsia="Times New Roman" w:hAnsi="Times New Roman" w:cs="Times New Roman"/>
      <w:sz w:val="20"/>
      <w:szCs w:val="20"/>
    </w:rPr>
  </w:style>
  <w:style w:type="paragraph" w:styleId="BodyText3">
    <w:name w:val="Body Text 3"/>
    <w:basedOn w:val="Normal"/>
    <w:link w:val="BodyText3Char"/>
    <w:semiHidden/>
    <w:rsid w:val="00114C5B"/>
    <w:pPr>
      <w:spacing w:after="120"/>
    </w:pPr>
    <w:rPr>
      <w:sz w:val="16"/>
      <w:szCs w:val="16"/>
    </w:rPr>
  </w:style>
  <w:style w:type="character" w:customStyle="1" w:styleId="BodyText3Char">
    <w:name w:val="Body Text 3 Char"/>
    <w:basedOn w:val="DefaultParagraphFont"/>
    <w:link w:val="BodyText3"/>
    <w:semiHidden/>
    <w:rsid w:val="00114C5B"/>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114C5B"/>
    <w:pPr>
      <w:ind w:firstLine="210"/>
    </w:pPr>
  </w:style>
  <w:style w:type="character" w:customStyle="1" w:styleId="BodyTextChar">
    <w:name w:val="Body Text Char"/>
    <w:basedOn w:val="DefaultParagraphFont"/>
    <w:link w:val="BodyText"/>
    <w:rsid w:val="00114C5B"/>
    <w:rPr>
      <w:rFonts w:ascii="Times New Roman" w:eastAsia="Times New Roman" w:hAnsi="Times New Roman" w:cs="Times New Roman"/>
      <w:sz w:val="20"/>
      <w:szCs w:val="20"/>
    </w:rPr>
  </w:style>
  <w:style w:type="character" w:customStyle="1" w:styleId="BodyTextFirstIndentChar">
    <w:name w:val="Body Text First Indent Char"/>
    <w:basedOn w:val="BodyTextChar"/>
    <w:link w:val="BodyTextFirstIndent"/>
    <w:semiHidden/>
    <w:rsid w:val="00114C5B"/>
    <w:rPr>
      <w:rFonts w:ascii="Times New Roman" w:eastAsia="Times New Roman" w:hAnsi="Times New Roman" w:cs="Times New Roman"/>
      <w:sz w:val="20"/>
      <w:szCs w:val="20"/>
    </w:rPr>
  </w:style>
  <w:style w:type="paragraph" w:styleId="BodyTextIndent">
    <w:name w:val="Body Text Indent"/>
    <w:basedOn w:val="Normal"/>
    <w:link w:val="BodyTextIndentChar"/>
    <w:semiHidden/>
    <w:rsid w:val="00114C5B"/>
    <w:pPr>
      <w:spacing w:after="120"/>
      <w:ind w:left="360"/>
    </w:pPr>
  </w:style>
  <w:style w:type="character" w:customStyle="1" w:styleId="BodyTextIndentChar">
    <w:name w:val="Body Text Indent Char"/>
    <w:basedOn w:val="DefaultParagraphFont"/>
    <w:link w:val="BodyTextIndent"/>
    <w:semiHidden/>
    <w:rsid w:val="00114C5B"/>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semiHidden/>
    <w:rsid w:val="00114C5B"/>
    <w:pPr>
      <w:ind w:firstLine="210"/>
    </w:pPr>
  </w:style>
  <w:style w:type="character" w:customStyle="1" w:styleId="BodyTextFirstIndent2Char">
    <w:name w:val="Body Text First Indent 2 Char"/>
    <w:basedOn w:val="BodyTextIndentChar"/>
    <w:link w:val="BodyTextFirstIndent2"/>
    <w:semiHidden/>
    <w:rsid w:val="00114C5B"/>
    <w:rPr>
      <w:rFonts w:ascii="Times New Roman" w:eastAsia="Times New Roman" w:hAnsi="Times New Roman" w:cs="Times New Roman"/>
      <w:sz w:val="20"/>
      <w:szCs w:val="20"/>
    </w:rPr>
  </w:style>
  <w:style w:type="paragraph" w:styleId="BodyTextIndent2">
    <w:name w:val="Body Text Indent 2"/>
    <w:basedOn w:val="Normal"/>
    <w:link w:val="BodyTextIndent2Char"/>
    <w:semiHidden/>
    <w:rsid w:val="00114C5B"/>
    <w:pPr>
      <w:spacing w:after="120" w:line="480" w:lineRule="auto"/>
      <w:ind w:left="360"/>
    </w:pPr>
  </w:style>
  <w:style w:type="character" w:customStyle="1" w:styleId="BodyTextIndent2Char">
    <w:name w:val="Body Text Indent 2 Char"/>
    <w:basedOn w:val="DefaultParagraphFont"/>
    <w:link w:val="BodyTextIndent2"/>
    <w:semiHidden/>
    <w:rsid w:val="00114C5B"/>
    <w:rPr>
      <w:rFonts w:ascii="Times New Roman" w:eastAsia="Times New Roman" w:hAnsi="Times New Roman" w:cs="Times New Roman"/>
      <w:sz w:val="20"/>
      <w:szCs w:val="20"/>
    </w:rPr>
  </w:style>
  <w:style w:type="paragraph" w:styleId="BodyTextIndent3">
    <w:name w:val="Body Text Indent 3"/>
    <w:basedOn w:val="Normal"/>
    <w:link w:val="BodyTextIndent3Char"/>
    <w:rsid w:val="00114C5B"/>
    <w:pPr>
      <w:spacing w:after="120"/>
      <w:ind w:left="360"/>
    </w:pPr>
    <w:rPr>
      <w:sz w:val="16"/>
      <w:szCs w:val="16"/>
    </w:rPr>
  </w:style>
  <w:style w:type="character" w:customStyle="1" w:styleId="BodyTextIndent3Char">
    <w:name w:val="Body Text Indent 3 Char"/>
    <w:basedOn w:val="DefaultParagraphFont"/>
    <w:link w:val="BodyTextIndent3"/>
    <w:rsid w:val="00114C5B"/>
    <w:rPr>
      <w:rFonts w:ascii="Times New Roman" w:eastAsia="Times New Roman" w:hAnsi="Times New Roman" w:cs="Times New Roman"/>
      <w:sz w:val="16"/>
      <w:szCs w:val="16"/>
    </w:rPr>
  </w:style>
  <w:style w:type="paragraph" w:customStyle="1" w:styleId="BodyBox">
    <w:name w:val="BodyBox"/>
    <w:basedOn w:val="Body"/>
    <w:rsid w:val="00114C5B"/>
    <w:rPr>
      <w:color w:val="808080"/>
    </w:rPr>
  </w:style>
  <w:style w:type="paragraph" w:customStyle="1" w:styleId="BodyFirst">
    <w:name w:val="BodyFirst"/>
    <w:next w:val="Body"/>
    <w:autoRedefine/>
    <w:qFormat/>
    <w:rsid w:val="00173090"/>
    <w:pPr>
      <w:spacing w:line="360" w:lineRule="auto"/>
    </w:pPr>
    <w:rPr>
      <w:rFonts w:ascii="Times New Roman" w:eastAsia="Times New Roman" w:hAnsi="Times New Roman" w:cs="Times New Roman"/>
      <w:szCs w:val="20"/>
    </w:rPr>
  </w:style>
  <w:style w:type="paragraph" w:customStyle="1" w:styleId="BodyFirstBox">
    <w:name w:val="BodyFirstBox"/>
    <w:basedOn w:val="BodyFirst"/>
    <w:autoRedefine/>
    <w:rsid w:val="00114C5B"/>
    <w:rPr>
      <w:color w:val="808080"/>
    </w:rPr>
  </w:style>
  <w:style w:type="paragraph" w:customStyle="1" w:styleId="BulletA">
    <w:name w:val="BulletA"/>
    <w:next w:val="Normal"/>
    <w:autoRedefine/>
    <w:rsid w:val="00B9765E"/>
    <w:pPr>
      <w:spacing w:before="120" w:line="360" w:lineRule="auto"/>
      <w:ind w:left="720"/>
    </w:pPr>
    <w:rPr>
      <w:rFonts w:ascii="Times New Roman" w:eastAsia="Microsoft YaHei" w:hAnsi="Times New Roman" w:cs="Times New Roman"/>
      <w:color w:val="008080"/>
      <w:szCs w:val="20"/>
    </w:rPr>
  </w:style>
  <w:style w:type="paragraph" w:customStyle="1" w:styleId="BulletABox">
    <w:name w:val="BulletA Box"/>
    <w:basedOn w:val="BulletA"/>
    <w:autoRedefine/>
    <w:rsid w:val="00114C5B"/>
    <w:rPr>
      <w:color w:val="33CCCC"/>
    </w:rPr>
  </w:style>
  <w:style w:type="paragraph" w:customStyle="1" w:styleId="BulletB">
    <w:name w:val="BulletB"/>
    <w:next w:val="Normal"/>
    <w:autoRedefine/>
    <w:rsid w:val="00B9765E"/>
    <w:pPr>
      <w:spacing w:line="360" w:lineRule="auto"/>
      <w:ind w:left="720"/>
    </w:pPr>
    <w:rPr>
      <w:rFonts w:ascii="Times New Roman" w:eastAsia="Microsoft YaHei" w:hAnsi="Times New Roman" w:cs="Times New Roman"/>
      <w:color w:val="008080"/>
      <w:szCs w:val="20"/>
    </w:rPr>
  </w:style>
  <w:style w:type="paragraph" w:customStyle="1" w:styleId="BulletBBox">
    <w:name w:val="BulletB Box"/>
    <w:basedOn w:val="BulletB"/>
    <w:autoRedefine/>
    <w:rsid w:val="00114C5B"/>
    <w:rPr>
      <w:color w:val="33CCCC"/>
    </w:rPr>
  </w:style>
  <w:style w:type="paragraph" w:customStyle="1" w:styleId="BulletC">
    <w:name w:val="BulletC"/>
    <w:next w:val="Normal"/>
    <w:autoRedefine/>
    <w:rsid w:val="00B9765E"/>
    <w:pPr>
      <w:spacing w:after="120" w:line="360" w:lineRule="auto"/>
      <w:ind w:left="720"/>
    </w:pPr>
    <w:rPr>
      <w:rFonts w:ascii="Times New Roman" w:eastAsia="Microsoft YaHei" w:hAnsi="Times New Roman" w:cs="Times New Roman"/>
      <w:color w:val="008080"/>
      <w:szCs w:val="20"/>
    </w:rPr>
  </w:style>
  <w:style w:type="paragraph" w:customStyle="1" w:styleId="BulletCBox">
    <w:name w:val="BulletC Box"/>
    <w:basedOn w:val="BulletC"/>
    <w:autoRedefine/>
    <w:rsid w:val="00114C5B"/>
    <w:rPr>
      <w:color w:val="33CCCC"/>
    </w:rPr>
  </w:style>
  <w:style w:type="paragraph" w:customStyle="1" w:styleId="CaptionBox">
    <w:name w:val="CaptionBox"/>
    <w:basedOn w:val="Caption"/>
    <w:autoRedefine/>
    <w:rsid w:val="00114C5B"/>
    <w:rPr>
      <w:color w:val="808080"/>
    </w:rPr>
  </w:style>
  <w:style w:type="paragraph" w:customStyle="1" w:styleId="ChapterStart">
    <w:name w:val="ChapterStart"/>
    <w:next w:val="Normal"/>
    <w:autoRedefine/>
    <w:qFormat/>
    <w:rsid w:val="00114C5B"/>
    <w:pPr>
      <w:jc w:val="center"/>
    </w:pPr>
    <w:rPr>
      <w:rFonts w:ascii="Times New Roman" w:eastAsia="Times New Roman" w:hAnsi="Times New Roman" w:cs="Times New Roman"/>
      <w:b/>
      <w:szCs w:val="20"/>
    </w:rPr>
  </w:style>
  <w:style w:type="paragraph" w:customStyle="1" w:styleId="ChapterTitle">
    <w:name w:val="ChapterTitle"/>
    <w:next w:val="1stPara"/>
    <w:autoRedefine/>
    <w:qFormat/>
    <w:rsid w:val="00114C5B"/>
    <w:pPr>
      <w:spacing w:line="360" w:lineRule="auto"/>
    </w:pPr>
    <w:rPr>
      <w:rFonts w:ascii="Times New Roman" w:eastAsia="Times New Roman" w:hAnsi="Times New Roman" w:cs="Times New Roman"/>
      <w:b/>
      <w:szCs w:val="20"/>
    </w:rPr>
  </w:style>
  <w:style w:type="paragraph" w:styleId="Closing">
    <w:name w:val="Closing"/>
    <w:basedOn w:val="Normal"/>
    <w:link w:val="ClosingChar"/>
    <w:semiHidden/>
    <w:rsid w:val="00114C5B"/>
    <w:pPr>
      <w:ind w:left="4320"/>
    </w:pPr>
  </w:style>
  <w:style w:type="character" w:customStyle="1" w:styleId="ClosingChar">
    <w:name w:val="Closing Char"/>
    <w:basedOn w:val="DefaultParagraphFont"/>
    <w:link w:val="Closing"/>
    <w:semiHidden/>
    <w:rsid w:val="00114C5B"/>
    <w:rPr>
      <w:rFonts w:ascii="Times New Roman" w:eastAsia="Times New Roman" w:hAnsi="Times New Roman" w:cs="Times New Roman"/>
      <w:sz w:val="20"/>
      <w:szCs w:val="20"/>
    </w:rPr>
  </w:style>
  <w:style w:type="paragraph" w:customStyle="1" w:styleId="CodeA">
    <w:name w:val="CodeA"/>
    <w:next w:val="Normal"/>
    <w:autoRedefine/>
    <w:qFormat/>
    <w:rsid w:val="00F51973"/>
    <w:pPr>
      <w:pBdr>
        <w:top w:val="single" w:sz="4" w:space="2" w:color="auto"/>
      </w:pBdr>
      <w:spacing w:before="12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114C5B"/>
    <w:pPr>
      <w:pBdr>
        <w:top w:val="single" w:sz="4" w:space="2" w:color="auto"/>
      </w:pBdr>
      <w:spacing w:before="12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114C5B"/>
    <w:pPr>
      <w:pBdr>
        <w:top w:val="single" w:sz="4" w:space="2" w:color="auto"/>
      </w:pBdr>
      <w:spacing w:before="12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114C5B"/>
    <w:rPr>
      <w:color w:val="999999"/>
    </w:rPr>
  </w:style>
  <w:style w:type="paragraph" w:customStyle="1" w:styleId="CodeB">
    <w:name w:val="CodeB"/>
    <w:autoRedefine/>
    <w:qFormat/>
    <w:rsid w:val="00D36CDD"/>
    <w:pPr>
      <w:spacing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114C5B"/>
    <w:pPr>
      <w:spacing w:line="360" w:lineRule="auto"/>
      <w:ind w:left="360"/>
    </w:pPr>
    <w:rPr>
      <w:rFonts w:ascii="Courier" w:eastAsia="Times New Roman" w:hAnsi="Courier" w:cs="Times New Roman"/>
      <w:noProof/>
      <w:sz w:val="20"/>
      <w:szCs w:val="20"/>
    </w:rPr>
  </w:style>
  <w:style w:type="paragraph" w:customStyle="1" w:styleId="CodeBWide">
    <w:name w:val="CodeB Wide"/>
    <w:autoRedefine/>
    <w:rsid w:val="00114C5B"/>
    <w:pPr>
      <w:spacing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114C5B"/>
    <w:rPr>
      <w:color w:val="999999"/>
    </w:rPr>
  </w:style>
  <w:style w:type="paragraph" w:customStyle="1" w:styleId="CodeC">
    <w:name w:val="CodeC"/>
    <w:next w:val="Body"/>
    <w:autoRedefine/>
    <w:qFormat/>
    <w:rsid w:val="00114C5B"/>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114C5B"/>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114C5B"/>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114C5B"/>
    <w:rPr>
      <w:color w:val="999999"/>
    </w:rPr>
  </w:style>
  <w:style w:type="paragraph" w:customStyle="1" w:styleId="CodeSingle">
    <w:name w:val="CodeSingle"/>
    <w:next w:val="Body"/>
    <w:autoRedefine/>
    <w:qFormat/>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114C5B"/>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114C5B"/>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114C5B"/>
    <w:rPr>
      <w:color w:val="999999"/>
    </w:rPr>
  </w:style>
  <w:style w:type="paragraph" w:styleId="E-mailSignature">
    <w:name w:val="E-mail Signature"/>
    <w:basedOn w:val="Normal"/>
    <w:link w:val="E-mailSignatureChar"/>
    <w:semiHidden/>
    <w:rsid w:val="00114C5B"/>
  </w:style>
  <w:style w:type="character" w:customStyle="1" w:styleId="E-mailSignatureChar">
    <w:name w:val="E-mail Signature Char"/>
    <w:basedOn w:val="DefaultParagraphFont"/>
    <w:link w:val="E-mailSignature"/>
    <w:semiHidden/>
    <w:rsid w:val="00114C5B"/>
    <w:rPr>
      <w:rFonts w:ascii="Times New Roman" w:eastAsia="Times New Roman" w:hAnsi="Times New Roman" w:cs="Times New Roman"/>
      <w:sz w:val="20"/>
      <w:szCs w:val="20"/>
    </w:rPr>
  </w:style>
  <w:style w:type="character" w:styleId="Emphasis">
    <w:name w:val="Emphasis"/>
    <w:basedOn w:val="DefaultParagraphFont"/>
    <w:uiPriority w:val="20"/>
    <w:qFormat/>
    <w:rsid w:val="00114C5B"/>
    <w:rPr>
      <w:i/>
      <w:iCs/>
    </w:rPr>
  </w:style>
  <w:style w:type="character" w:customStyle="1" w:styleId="EmphasisBold">
    <w:name w:val="EmphasisBold"/>
    <w:basedOn w:val="DefaultParagraphFont"/>
    <w:rsid w:val="00114C5B"/>
    <w:rPr>
      <w:b/>
      <w:color w:val="0000FF"/>
    </w:rPr>
  </w:style>
  <w:style w:type="character" w:customStyle="1" w:styleId="EmphasisBoldBox">
    <w:name w:val="EmphasisBoldBox"/>
    <w:basedOn w:val="EmphasisBold"/>
    <w:rsid w:val="00114C5B"/>
    <w:rPr>
      <w:b/>
      <w:color w:val="3366FF"/>
    </w:rPr>
  </w:style>
  <w:style w:type="character" w:customStyle="1" w:styleId="EmphasisBoldItal">
    <w:name w:val="EmphasisBoldItal"/>
    <w:basedOn w:val="DefaultParagraphFont"/>
    <w:rsid w:val="00114C5B"/>
    <w:rPr>
      <w:b/>
      <w:i/>
      <w:color w:val="0000FF"/>
    </w:rPr>
  </w:style>
  <w:style w:type="character" w:customStyle="1" w:styleId="EmphasisItalic">
    <w:name w:val="EmphasisItalic"/>
    <w:basedOn w:val="DefaultParagraphFont"/>
    <w:qFormat/>
    <w:rsid w:val="00114C5B"/>
    <w:rPr>
      <w:i/>
      <w:color w:val="0000FF"/>
    </w:rPr>
  </w:style>
  <w:style w:type="character" w:customStyle="1" w:styleId="EmphasisItalicBox">
    <w:name w:val="EmphasisItalicBox"/>
    <w:basedOn w:val="EmphasisItalic"/>
    <w:rsid w:val="00114C5B"/>
    <w:rPr>
      <w:i/>
      <w:color w:val="CC99FF"/>
    </w:rPr>
  </w:style>
  <w:style w:type="character" w:customStyle="1" w:styleId="EmphasisItalicFoot">
    <w:name w:val="EmphasisItalicFoot"/>
    <w:basedOn w:val="EmphasisItalic"/>
    <w:rsid w:val="00114C5B"/>
    <w:rPr>
      <w:i/>
      <w:color w:val="99CCFF"/>
      <w:sz w:val="16"/>
      <w:szCs w:val="16"/>
    </w:rPr>
  </w:style>
  <w:style w:type="character" w:customStyle="1" w:styleId="EmphasisRevItal">
    <w:name w:val="EmphasisRevItal"/>
    <w:basedOn w:val="DefaultParagraphFont"/>
    <w:rsid w:val="00114C5B"/>
    <w:rPr>
      <w:color w:val="0000FF"/>
    </w:rPr>
  </w:style>
  <w:style w:type="character" w:customStyle="1" w:styleId="EmphasisNote">
    <w:name w:val="EmphasisNote"/>
    <w:basedOn w:val="EmphasisRevItal"/>
    <w:rsid w:val="00114C5B"/>
    <w:rPr>
      <w:color w:val="3366FF"/>
    </w:rPr>
  </w:style>
  <w:style w:type="character" w:customStyle="1" w:styleId="EmphasisRevCaption">
    <w:name w:val="EmphasisRevCaption"/>
    <w:basedOn w:val="DefaultParagraphFont"/>
    <w:rsid w:val="00114C5B"/>
    <w:rPr>
      <w:i/>
      <w:color w:val="CC99FF"/>
    </w:rPr>
  </w:style>
  <w:style w:type="paragraph" w:styleId="EnvelopeAddress">
    <w:name w:val="envelope address"/>
    <w:basedOn w:val="Normal"/>
    <w:semiHidden/>
    <w:rsid w:val="00114C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114C5B"/>
    <w:rPr>
      <w:rFonts w:ascii="Arial" w:hAnsi="Arial" w:cs="Arial"/>
    </w:rPr>
  </w:style>
  <w:style w:type="paragraph" w:customStyle="1" w:styleId="Epigraph">
    <w:name w:val="Epigraph"/>
    <w:basedOn w:val="BlockQuote"/>
    <w:autoRedefine/>
    <w:rsid w:val="00114C5B"/>
    <w:pPr>
      <w:ind w:left="1080" w:right="1080"/>
    </w:pPr>
    <w:rPr>
      <w:i/>
    </w:rPr>
  </w:style>
  <w:style w:type="character" w:styleId="FollowedHyperlink">
    <w:name w:val="FollowedHyperlink"/>
    <w:basedOn w:val="DefaultParagraphFont"/>
    <w:uiPriority w:val="99"/>
    <w:rsid w:val="00114C5B"/>
    <w:rPr>
      <w:color w:val="800080"/>
      <w:u w:val="single"/>
    </w:rPr>
  </w:style>
  <w:style w:type="paragraph" w:styleId="Footer">
    <w:name w:val="footer"/>
    <w:basedOn w:val="Normal"/>
    <w:link w:val="FooterChar"/>
    <w:semiHidden/>
    <w:rsid w:val="00114C5B"/>
    <w:pPr>
      <w:tabs>
        <w:tab w:val="center" w:pos="4320"/>
        <w:tab w:val="right" w:pos="8640"/>
      </w:tabs>
    </w:pPr>
  </w:style>
  <w:style w:type="character" w:customStyle="1" w:styleId="FooterChar">
    <w:name w:val="Footer Char"/>
    <w:basedOn w:val="DefaultParagraphFont"/>
    <w:link w:val="Footer"/>
    <w:semiHidden/>
    <w:rsid w:val="00114C5B"/>
    <w:rPr>
      <w:rFonts w:ascii="Times New Roman" w:eastAsia="Times New Roman" w:hAnsi="Times New Roman" w:cs="Times New Roman"/>
      <w:sz w:val="20"/>
      <w:szCs w:val="20"/>
    </w:rPr>
  </w:style>
  <w:style w:type="paragraph" w:customStyle="1" w:styleId="Footnote">
    <w:name w:val="Footnote"/>
    <w:autoRedefine/>
    <w:rsid w:val="00114C5B"/>
    <w:pPr>
      <w:spacing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114C5B"/>
    <w:rPr>
      <w:sz w:val="20"/>
    </w:rPr>
  </w:style>
  <w:style w:type="paragraph" w:customStyle="1" w:styleId="GroupTitlesIX">
    <w:name w:val="GroupTitlesIX"/>
    <w:autoRedefine/>
    <w:rsid w:val="00114C5B"/>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14C5B"/>
    <w:pPr>
      <w:spacing w:before="120" w:after="120" w:line="360" w:lineRule="auto"/>
    </w:pPr>
    <w:rPr>
      <w:rFonts w:ascii="Arial" w:eastAsia="Times New Roman" w:hAnsi="Arial" w:cs="Times New Roman"/>
      <w:b/>
      <w:szCs w:val="20"/>
    </w:rPr>
  </w:style>
  <w:style w:type="paragraph" w:customStyle="1" w:styleId="HeadANum">
    <w:name w:val="HeadANum"/>
    <w:next w:val="BodyFirst"/>
    <w:autoRedefine/>
    <w:rsid w:val="00114C5B"/>
    <w:pPr>
      <w:spacing w:before="120" w:after="120" w:line="360" w:lineRule="auto"/>
    </w:pPr>
    <w:rPr>
      <w:rFonts w:ascii="Arial" w:eastAsia="Times New Roman" w:hAnsi="Arial" w:cs="Times New Roman"/>
      <w:b/>
      <w:color w:val="800000"/>
      <w:szCs w:val="20"/>
    </w:rPr>
  </w:style>
  <w:style w:type="paragraph" w:customStyle="1" w:styleId="HeadB">
    <w:name w:val="HeadB"/>
    <w:next w:val="BodyFirst"/>
    <w:autoRedefine/>
    <w:qFormat/>
    <w:rsid w:val="00F51973"/>
    <w:pPr>
      <w:spacing w:before="120" w:after="120" w:line="360" w:lineRule="auto"/>
    </w:pPr>
    <w:rPr>
      <w:rFonts w:ascii="Arial" w:eastAsia="Times New Roman" w:hAnsi="Arial" w:cs="Times New Roman"/>
      <w:b/>
      <w:i/>
      <w:szCs w:val="20"/>
    </w:rPr>
  </w:style>
  <w:style w:type="paragraph" w:customStyle="1" w:styleId="HeadBNum">
    <w:name w:val="HeadBNum"/>
    <w:next w:val="BodyFirst"/>
    <w:autoRedefine/>
    <w:rsid w:val="00114C5B"/>
    <w:pPr>
      <w:spacing w:before="120" w:after="120" w:line="360" w:lineRule="auto"/>
    </w:pPr>
    <w:rPr>
      <w:rFonts w:ascii="Arial" w:eastAsia="Times New Roman" w:hAnsi="Arial" w:cs="Times New Roman"/>
      <w:b/>
      <w:i/>
      <w:color w:val="800000"/>
      <w:szCs w:val="20"/>
    </w:rPr>
  </w:style>
  <w:style w:type="paragraph" w:customStyle="1" w:styleId="HeadC">
    <w:name w:val="HeadC"/>
    <w:next w:val="BodyFirst"/>
    <w:autoRedefine/>
    <w:qFormat/>
    <w:rsid w:val="006A057C"/>
    <w:pPr>
      <w:spacing w:before="120" w:after="120" w:line="360" w:lineRule="auto"/>
    </w:pPr>
    <w:rPr>
      <w:rFonts w:ascii="Arial" w:eastAsia="Microsoft YaHei" w:hAnsi="Arial" w:cs="Times New Roman"/>
      <w:b/>
      <w:sz w:val="20"/>
      <w:szCs w:val="20"/>
    </w:rPr>
  </w:style>
  <w:style w:type="paragraph" w:customStyle="1" w:styleId="HeadBox">
    <w:name w:val="HeadBox"/>
    <w:basedOn w:val="HeadC"/>
    <w:autoRedefine/>
    <w:rsid w:val="00114C5B"/>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114C5B"/>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semiHidden/>
    <w:rsid w:val="00114C5B"/>
    <w:pPr>
      <w:tabs>
        <w:tab w:val="center" w:pos="4320"/>
        <w:tab w:val="right" w:pos="8640"/>
      </w:tabs>
    </w:pPr>
  </w:style>
  <w:style w:type="character" w:customStyle="1" w:styleId="HeaderChar">
    <w:name w:val="Header Char"/>
    <w:basedOn w:val="DefaultParagraphFont"/>
    <w:link w:val="Header"/>
    <w:semiHidden/>
    <w:rsid w:val="00114C5B"/>
    <w:rPr>
      <w:rFonts w:ascii="Times New Roman" w:eastAsia="Times New Roman" w:hAnsi="Times New Roman" w:cs="Times New Roman"/>
      <w:sz w:val="20"/>
      <w:szCs w:val="20"/>
    </w:rPr>
  </w:style>
  <w:style w:type="character" w:styleId="HTMLAcronym">
    <w:name w:val="HTML Acronym"/>
    <w:basedOn w:val="DefaultParagraphFont"/>
    <w:semiHidden/>
    <w:rsid w:val="00114C5B"/>
  </w:style>
  <w:style w:type="paragraph" w:styleId="HTMLAddress">
    <w:name w:val="HTML Address"/>
    <w:basedOn w:val="Normal"/>
    <w:link w:val="HTMLAddressChar"/>
    <w:semiHidden/>
    <w:rsid w:val="00114C5B"/>
    <w:rPr>
      <w:i/>
      <w:iCs/>
    </w:rPr>
  </w:style>
  <w:style w:type="character" w:customStyle="1" w:styleId="HTMLAddressChar">
    <w:name w:val="HTML Address Char"/>
    <w:basedOn w:val="DefaultParagraphFont"/>
    <w:link w:val="HTMLAddress"/>
    <w:semiHidden/>
    <w:rsid w:val="00114C5B"/>
    <w:rPr>
      <w:rFonts w:ascii="Times New Roman" w:eastAsia="Times New Roman" w:hAnsi="Times New Roman" w:cs="Times New Roman"/>
      <w:i/>
      <w:iCs/>
      <w:sz w:val="20"/>
      <w:szCs w:val="20"/>
    </w:rPr>
  </w:style>
  <w:style w:type="character" w:styleId="HTMLCite">
    <w:name w:val="HTML Cite"/>
    <w:basedOn w:val="DefaultParagraphFont"/>
    <w:semiHidden/>
    <w:rsid w:val="00114C5B"/>
    <w:rPr>
      <w:i/>
      <w:iCs/>
    </w:rPr>
  </w:style>
  <w:style w:type="character" w:styleId="HTMLCode">
    <w:name w:val="HTML Code"/>
    <w:basedOn w:val="DefaultParagraphFont"/>
    <w:uiPriority w:val="99"/>
    <w:semiHidden/>
    <w:rsid w:val="00114C5B"/>
    <w:rPr>
      <w:rFonts w:ascii="Courier New" w:hAnsi="Courier New" w:cs="Courier New"/>
      <w:sz w:val="20"/>
      <w:szCs w:val="20"/>
    </w:rPr>
  </w:style>
  <w:style w:type="character" w:styleId="HTMLDefinition">
    <w:name w:val="HTML Definition"/>
    <w:basedOn w:val="DefaultParagraphFont"/>
    <w:semiHidden/>
    <w:rsid w:val="00114C5B"/>
    <w:rPr>
      <w:i/>
      <w:iCs/>
    </w:rPr>
  </w:style>
  <w:style w:type="character" w:styleId="HTMLKeyboard">
    <w:name w:val="HTML Keyboard"/>
    <w:basedOn w:val="DefaultParagraphFont"/>
    <w:semiHidden/>
    <w:rsid w:val="00114C5B"/>
    <w:rPr>
      <w:rFonts w:ascii="Courier New" w:hAnsi="Courier New" w:cs="Courier New"/>
      <w:sz w:val="20"/>
      <w:szCs w:val="20"/>
    </w:rPr>
  </w:style>
  <w:style w:type="paragraph" w:styleId="HTMLPreformatted">
    <w:name w:val="HTML Preformatted"/>
    <w:basedOn w:val="Normal"/>
    <w:link w:val="HTMLPreformattedChar"/>
    <w:uiPriority w:val="99"/>
    <w:semiHidden/>
    <w:rsid w:val="00114C5B"/>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14C5B"/>
    <w:rPr>
      <w:rFonts w:ascii="Courier New" w:eastAsia="Times New Roman" w:hAnsi="Courier New" w:cs="Courier New"/>
      <w:sz w:val="20"/>
      <w:szCs w:val="20"/>
    </w:rPr>
  </w:style>
  <w:style w:type="character" w:styleId="HTMLSample">
    <w:name w:val="HTML Sample"/>
    <w:basedOn w:val="DefaultParagraphFont"/>
    <w:semiHidden/>
    <w:rsid w:val="00114C5B"/>
    <w:rPr>
      <w:rFonts w:ascii="Courier New" w:hAnsi="Courier New" w:cs="Courier New"/>
    </w:rPr>
  </w:style>
  <w:style w:type="character" w:styleId="HTMLTypewriter">
    <w:name w:val="HTML Typewriter"/>
    <w:basedOn w:val="DefaultParagraphFont"/>
    <w:semiHidden/>
    <w:rsid w:val="00114C5B"/>
    <w:rPr>
      <w:rFonts w:ascii="Courier New" w:hAnsi="Courier New" w:cs="Courier New"/>
      <w:sz w:val="20"/>
      <w:szCs w:val="20"/>
    </w:rPr>
  </w:style>
  <w:style w:type="character" w:styleId="HTMLVariable">
    <w:name w:val="HTML Variable"/>
    <w:basedOn w:val="DefaultParagraphFont"/>
    <w:semiHidden/>
    <w:rsid w:val="00114C5B"/>
    <w:rPr>
      <w:i/>
      <w:iCs/>
    </w:rPr>
  </w:style>
  <w:style w:type="character" w:styleId="Hyperlink">
    <w:name w:val="Hyperlink"/>
    <w:basedOn w:val="DefaultParagraphFont"/>
    <w:uiPriority w:val="99"/>
    <w:rsid w:val="00114C5B"/>
    <w:rPr>
      <w:color w:val="0000FF"/>
      <w:u w:val="single"/>
    </w:rPr>
  </w:style>
  <w:style w:type="character" w:customStyle="1" w:styleId="Italic">
    <w:name w:val="Italic"/>
    <w:basedOn w:val="EmphasisItalic"/>
    <w:rsid w:val="00114C5B"/>
    <w:rPr>
      <w:i/>
      <w:color w:val="000000"/>
    </w:rPr>
  </w:style>
  <w:style w:type="character" w:customStyle="1" w:styleId="Keycap">
    <w:name w:val="Keycap"/>
    <w:basedOn w:val="DefaultParagraphFont"/>
    <w:rsid w:val="00114C5B"/>
    <w:rPr>
      <w:smallCaps/>
      <w:color w:val="0000FF"/>
    </w:rPr>
  </w:style>
  <w:style w:type="paragraph" w:customStyle="1" w:styleId="Level1IX">
    <w:name w:val="Level1IX"/>
    <w:autoRedefine/>
    <w:rsid w:val="00114C5B"/>
    <w:pPr>
      <w:suppressAutoHyphens/>
      <w:autoSpaceDE w:val="0"/>
      <w:autoSpaceDN w:val="0"/>
      <w:adjustRightInd w:val="0"/>
      <w:spacing w:line="360" w:lineRule="auto"/>
      <w:ind w:left="720" w:hanging="720"/>
    </w:pPr>
    <w:rPr>
      <w:rFonts w:ascii="Times New Roman" w:eastAsia="Times New Roman" w:hAnsi="Times New Roman" w:cs="Times"/>
      <w:color w:val="000000"/>
      <w:w w:val="0"/>
      <w:szCs w:val="18"/>
    </w:rPr>
  </w:style>
  <w:style w:type="paragraph" w:customStyle="1" w:styleId="Level2IX">
    <w:name w:val="Level2IX"/>
    <w:autoRedefine/>
    <w:rsid w:val="00114C5B"/>
    <w:pPr>
      <w:suppressAutoHyphens/>
      <w:autoSpaceDE w:val="0"/>
      <w:autoSpaceDN w:val="0"/>
      <w:adjustRightInd w:val="0"/>
      <w:spacing w:line="360" w:lineRule="auto"/>
      <w:ind w:left="720" w:hanging="360"/>
    </w:pPr>
    <w:rPr>
      <w:rFonts w:ascii="Times New Roman" w:eastAsia="Times New Roman" w:hAnsi="Times New Roman" w:cs="Times"/>
      <w:color w:val="000000"/>
      <w:w w:val="0"/>
      <w:szCs w:val="18"/>
    </w:rPr>
  </w:style>
  <w:style w:type="paragraph" w:customStyle="1" w:styleId="Level3IX">
    <w:name w:val="Level3IX"/>
    <w:autoRedefine/>
    <w:rsid w:val="00114C5B"/>
    <w:pPr>
      <w:suppressAutoHyphens/>
      <w:autoSpaceDE w:val="0"/>
      <w:autoSpaceDN w:val="0"/>
      <w:adjustRightInd w:val="0"/>
      <w:spacing w:line="360" w:lineRule="auto"/>
      <w:ind w:left="1080" w:hanging="360"/>
    </w:pPr>
    <w:rPr>
      <w:rFonts w:ascii="Times New Roman" w:eastAsia="Times New Roman" w:hAnsi="Times New Roman" w:cs="Times"/>
      <w:color w:val="000000"/>
      <w:w w:val="0"/>
      <w:szCs w:val="18"/>
    </w:rPr>
  </w:style>
  <w:style w:type="character" w:styleId="LineNumber">
    <w:name w:val="line number"/>
    <w:basedOn w:val="DefaultParagraphFont"/>
    <w:semiHidden/>
    <w:rsid w:val="00114C5B"/>
  </w:style>
  <w:style w:type="paragraph" w:styleId="List2">
    <w:name w:val="List 2"/>
    <w:basedOn w:val="Normal"/>
    <w:semiHidden/>
    <w:rsid w:val="00114C5B"/>
    <w:pPr>
      <w:ind w:left="720" w:hanging="360"/>
    </w:pPr>
  </w:style>
  <w:style w:type="paragraph" w:styleId="List3">
    <w:name w:val="List 3"/>
    <w:basedOn w:val="Normal"/>
    <w:semiHidden/>
    <w:rsid w:val="00114C5B"/>
    <w:pPr>
      <w:ind w:left="1080" w:hanging="360"/>
    </w:pPr>
  </w:style>
  <w:style w:type="paragraph" w:styleId="List4">
    <w:name w:val="List 4"/>
    <w:basedOn w:val="Normal"/>
    <w:semiHidden/>
    <w:rsid w:val="00114C5B"/>
    <w:pPr>
      <w:ind w:left="1440" w:hanging="360"/>
    </w:pPr>
  </w:style>
  <w:style w:type="paragraph" w:styleId="List5">
    <w:name w:val="List 5"/>
    <w:basedOn w:val="Normal"/>
    <w:semiHidden/>
    <w:rsid w:val="00114C5B"/>
    <w:pPr>
      <w:ind w:left="1800" w:hanging="360"/>
    </w:pPr>
  </w:style>
  <w:style w:type="paragraph" w:styleId="ListBullet">
    <w:name w:val="List Bullet"/>
    <w:basedOn w:val="Normal"/>
    <w:autoRedefine/>
    <w:semiHidden/>
    <w:rsid w:val="00114C5B"/>
    <w:pPr>
      <w:numPr>
        <w:numId w:val="5"/>
      </w:numPr>
    </w:pPr>
  </w:style>
  <w:style w:type="paragraph" w:styleId="ListBullet2">
    <w:name w:val="List Bullet 2"/>
    <w:basedOn w:val="Normal"/>
    <w:autoRedefine/>
    <w:semiHidden/>
    <w:rsid w:val="00114C5B"/>
    <w:pPr>
      <w:numPr>
        <w:numId w:val="6"/>
      </w:numPr>
    </w:pPr>
  </w:style>
  <w:style w:type="paragraph" w:styleId="ListBullet3">
    <w:name w:val="List Bullet 3"/>
    <w:basedOn w:val="Normal"/>
    <w:autoRedefine/>
    <w:semiHidden/>
    <w:rsid w:val="00114C5B"/>
    <w:pPr>
      <w:numPr>
        <w:numId w:val="7"/>
      </w:numPr>
    </w:pPr>
  </w:style>
  <w:style w:type="paragraph" w:styleId="ListBullet4">
    <w:name w:val="List Bullet 4"/>
    <w:basedOn w:val="Normal"/>
    <w:autoRedefine/>
    <w:semiHidden/>
    <w:rsid w:val="00114C5B"/>
    <w:pPr>
      <w:numPr>
        <w:numId w:val="8"/>
      </w:numPr>
    </w:pPr>
  </w:style>
  <w:style w:type="paragraph" w:styleId="ListBullet5">
    <w:name w:val="List Bullet 5"/>
    <w:basedOn w:val="Normal"/>
    <w:autoRedefine/>
    <w:semiHidden/>
    <w:rsid w:val="00114C5B"/>
    <w:pPr>
      <w:numPr>
        <w:numId w:val="9"/>
      </w:numPr>
    </w:pPr>
  </w:style>
  <w:style w:type="paragraph" w:styleId="ListContinue">
    <w:name w:val="List Continue"/>
    <w:basedOn w:val="Normal"/>
    <w:semiHidden/>
    <w:rsid w:val="00114C5B"/>
    <w:pPr>
      <w:spacing w:after="120"/>
      <w:ind w:left="360"/>
    </w:pPr>
  </w:style>
  <w:style w:type="paragraph" w:styleId="ListContinue2">
    <w:name w:val="List Continue 2"/>
    <w:basedOn w:val="Normal"/>
    <w:semiHidden/>
    <w:rsid w:val="00114C5B"/>
    <w:pPr>
      <w:spacing w:after="120"/>
      <w:ind w:left="720"/>
    </w:pPr>
  </w:style>
  <w:style w:type="paragraph" w:styleId="ListContinue3">
    <w:name w:val="List Continue 3"/>
    <w:basedOn w:val="Normal"/>
    <w:semiHidden/>
    <w:rsid w:val="00114C5B"/>
    <w:pPr>
      <w:spacing w:after="120"/>
      <w:ind w:left="1080"/>
    </w:pPr>
  </w:style>
  <w:style w:type="paragraph" w:styleId="ListContinue4">
    <w:name w:val="List Continue 4"/>
    <w:basedOn w:val="Normal"/>
    <w:semiHidden/>
    <w:rsid w:val="00114C5B"/>
    <w:pPr>
      <w:spacing w:after="120"/>
      <w:ind w:left="1440"/>
    </w:pPr>
  </w:style>
  <w:style w:type="paragraph" w:styleId="ListContinue5">
    <w:name w:val="List Continue 5"/>
    <w:basedOn w:val="Normal"/>
    <w:semiHidden/>
    <w:rsid w:val="00114C5B"/>
    <w:pPr>
      <w:spacing w:after="120"/>
      <w:ind w:left="1800"/>
    </w:pPr>
  </w:style>
  <w:style w:type="paragraph" w:styleId="ListNumber">
    <w:name w:val="List Number"/>
    <w:basedOn w:val="Normal"/>
    <w:semiHidden/>
    <w:rsid w:val="00114C5B"/>
    <w:pPr>
      <w:numPr>
        <w:numId w:val="10"/>
      </w:numPr>
    </w:pPr>
  </w:style>
  <w:style w:type="paragraph" w:styleId="ListNumber2">
    <w:name w:val="List Number 2"/>
    <w:basedOn w:val="Normal"/>
    <w:rsid w:val="00114C5B"/>
    <w:pPr>
      <w:numPr>
        <w:numId w:val="11"/>
      </w:numPr>
    </w:pPr>
  </w:style>
  <w:style w:type="paragraph" w:styleId="ListNumber3">
    <w:name w:val="List Number 3"/>
    <w:basedOn w:val="Normal"/>
    <w:semiHidden/>
    <w:rsid w:val="00114C5B"/>
    <w:pPr>
      <w:numPr>
        <w:numId w:val="12"/>
      </w:numPr>
    </w:pPr>
  </w:style>
  <w:style w:type="paragraph" w:styleId="ListNumber4">
    <w:name w:val="List Number 4"/>
    <w:basedOn w:val="Normal"/>
    <w:semiHidden/>
    <w:rsid w:val="00114C5B"/>
    <w:pPr>
      <w:numPr>
        <w:numId w:val="13"/>
      </w:numPr>
    </w:pPr>
  </w:style>
  <w:style w:type="paragraph" w:styleId="ListNumber5">
    <w:name w:val="List Number 5"/>
    <w:basedOn w:val="Normal"/>
    <w:rsid w:val="00114C5B"/>
    <w:pPr>
      <w:numPr>
        <w:numId w:val="14"/>
      </w:numPr>
    </w:pPr>
  </w:style>
  <w:style w:type="paragraph" w:customStyle="1" w:styleId="ListPlainA">
    <w:name w:val="List Plain A"/>
    <w:autoRedefine/>
    <w:rsid w:val="00114C5B"/>
    <w:pPr>
      <w:spacing w:before="120" w:line="360" w:lineRule="auto"/>
      <w:ind w:left="360"/>
      <w:contextualSpacing/>
    </w:pPr>
    <w:rPr>
      <w:rFonts w:ascii="Times New Roman" w:eastAsia="Times New Roman" w:hAnsi="Times New Roman" w:cs="Times New Roman"/>
      <w:color w:val="800080"/>
      <w:szCs w:val="20"/>
    </w:rPr>
  </w:style>
  <w:style w:type="paragraph" w:customStyle="1" w:styleId="ListPlainABox">
    <w:name w:val="List Plain A Box"/>
    <w:basedOn w:val="ListPlainA"/>
    <w:autoRedefine/>
    <w:rsid w:val="00114C5B"/>
    <w:rPr>
      <w:color w:val="CC99FF"/>
    </w:rPr>
  </w:style>
  <w:style w:type="paragraph" w:customStyle="1" w:styleId="ListPlainB">
    <w:name w:val="List Plain B"/>
    <w:autoRedefine/>
    <w:rsid w:val="00114C5B"/>
    <w:pPr>
      <w:spacing w:line="360" w:lineRule="auto"/>
      <w:ind w:left="360"/>
    </w:pPr>
    <w:rPr>
      <w:rFonts w:ascii="Times New Roman" w:eastAsia="Times New Roman" w:hAnsi="Times New Roman" w:cs="Times New Roman"/>
      <w:color w:val="800080"/>
      <w:szCs w:val="20"/>
    </w:rPr>
  </w:style>
  <w:style w:type="paragraph" w:customStyle="1" w:styleId="ListPlainBBox">
    <w:name w:val="List Plain B Box"/>
    <w:basedOn w:val="ListPlainB"/>
    <w:autoRedefine/>
    <w:rsid w:val="00114C5B"/>
    <w:rPr>
      <w:color w:val="CC99FF"/>
    </w:rPr>
  </w:style>
  <w:style w:type="paragraph" w:customStyle="1" w:styleId="ListPlainC">
    <w:name w:val="List Plain C"/>
    <w:next w:val="Body"/>
    <w:autoRedefine/>
    <w:rsid w:val="00114C5B"/>
    <w:pPr>
      <w:spacing w:after="120" w:line="360" w:lineRule="auto"/>
      <w:ind w:left="360"/>
    </w:pPr>
    <w:rPr>
      <w:rFonts w:ascii="Times New Roman" w:eastAsia="Times New Roman" w:hAnsi="Times New Roman" w:cs="Times New Roman"/>
      <w:color w:val="800080"/>
      <w:szCs w:val="20"/>
    </w:rPr>
  </w:style>
  <w:style w:type="paragraph" w:customStyle="1" w:styleId="ListPlainCBox">
    <w:name w:val="List Plain C Box"/>
    <w:basedOn w:val="ListPlainC"/>
    <w:autoRedefine/>
    <w:rsid w:val="00114C5B"/>
    <w:rPr>
      <w:color w:val="CC99FF"/>
    </w:rPr>
  </w:style>
  <w:style w:type="paragraph" w:customStyle="1" w:styleId="ListBody">
    <w:name w:val="ListBody"/>
    <w:next w:val="Normal"/>
    <w:autoRedefine/>
    <w:rsid w:val="00114C5B"/>
    <w:pPr>
      <w:spacing w:after="120" w:line="360" w:lineRule="auto"/>
      <w:ind w:left="360"/>
    </w:pPr>
    <w:rPr>
      <w:rFonts w:ascii="Times New Roman" w:eastAsia="Times New Roman" w:hAnsi="Times New Roman" w:cs="Times New Roman"/>
      <w:szCs w:val="20"/>
    </w:rPr>
  </w:style>
  <w:style w:type="paragraph" w:customStyle="1" w:styleId="ListBodyBox">
    <w:name w:val="ListBodyBox"/>
    <w:basedOn w:val="ListBody"/>
    <w:autoRedefine/>
    <w:rsid w:val="00114C5B"/>
    <w:rPr>
      <w:color w:val="808080"/>
    </w:rPr>
  </w:style>
  <w:style w:type="paragraph" w:customStyle="1" w:styleId="ListHead">
    <w:name w:val="ListHead"/>
    <w:next w:val="ListBody"/>
    <w:autoRedefine/>
    <w:rsid w:val="00114C5B"/>
    <w:pPr>
      <w:spacing w:before="120" w:line="360" w:lineRule="auto"/>
    </w:pPr>
    <w:rPr>
      <w:rFonts w:ascii="Times New Roman" w:eastAsia="Times New Roman" w:hAnsi="Times New Roman" w:cs="Times New Roman"/>
      <w:b/>
      <w:szCs w:val="20"/>
    </w:rPr>
  </w:style>
  <w:style w:type="paragraph" w:customStyle="1" w:styleId="ListHeadBox">
    <w:name w:val="ListHeadBox"/>
    <w:basedOn w:val="ListHead"/>
    <w:autoRedefine/>
    <w:rsid w:val="00114C5B"/>
    <w:rPr>
      <w:color w:val="808080"/>
    </w:rPr>
  </w:style>
  <w:style w:type="paragraph" w:customStyle="1" w:styleId="Listing">
    <w:name w:val="Listing"/>
    <w:next w:val="Body"/>
    <w:autoRedefine/>
    <w:rsid w:val="00114C5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114C5B"/>
    <w:pPr>
      <w:spacing w:line="360" w:lineRule="auto"/>
      <w:ind w:left="360" w:firstLine="360"/>
    </w:pPr>
    <w:rPr>
      <w:rFonts w:ascii="Times New Roman" w:eastAsia="Times New Roman" w:hAnsi="Times New Roman" w:cs="Times New Roman"/>
      <w:szCs w:val="20"/>
    </w:rPr>
  </w:style>
  <w:style w:type="character" w:customStyle="1" w:styleId="Literal">
    <w:name w:val="Literal"/>
    <w:basedOn w:val="DefaultParagraphFont"/>
    <w:qFormat/>
    <w:rsid w:val="00114C5B"/>
    <w:rPr>
      <w:rFonts w:ascii="Courier" w:hAnsi="Courier"/>
      <w:color w:val="0000FF"/>
      <w:sz w:val="20"/>
    </w:rPr>
  </w:style>
  <w:style w:type="character" w:customStyle="1" w:styleId="LiteralBox">
    <w:name w:val="LiteralBox"/>
    <w:basedOn w:val="Literal"/>
    <w:rsid w:val="00114C5B"/>
    <w:rPr>
      <w:rFonts w:ascii="Courier" w:hAnsi="Courier"/>
      <w:color w:val="CC99FF"/>
      <w:sz w:val="20"/>
    </w:rPr>
  </w:style>
  <w:style w:type="character" w:customStyle="1" w:styleId="Literal1st">
    <w:name w:val="Literal1st"/>
    <w:basedOn w:val="LiteralBox"/>
    <w:rsid w:val="00114C5B"/>
    <w:rPr>
      <w:rFonts w:ascii="Courier" w:hAnsi="Courier"/>
      <w:color w:val="CC99FF"/>
      <w:sz w:val="20"/>
    </w:rPr>
  </w:style>
  <w:style w:type="character" w:customStyle="1" w:styleId="LiteralBold">
    <w:name w:val="LiteralBold"/>
    <w:basedOn w:val="DefaultParagraphFont"/>
    <w:qFormat/>
    <w:rsid w:val="00114C5B"/>
    <w:rPr>
      <w:rFonts w:ascii="Courier" w:hAnsi="Courier"/>
      <w:b/>
      <w:color w:val="0000FF"/>
      <w:sz w:val="20"/>
    </w:rPr>
  </w:style>
  <w:style w:type="character" w:customStyle="1" w:styleId="LiteralBoldItal">
    <w:name w:val="LiteralBoldItal"/>
    <w:basedOn w:val="DefaultParagraphFont"/>
    <w:rsid w:val="00114C5B"/>
    <w:rPr>
      <w:rFonts w:ascii="Courier" w:hAnsi="Courier"/>
      <w:b/>
      <w:i/>
      <w:color w:val="0000FF"/>
      <w:sz w:val="20"/>
    </w:rPr>
  </w:style>
  <w:style w:type="character" w:customStyle="1" w:styleId="LiteralCaption">
    <w:name w:val="LiteralCaption"/>
    <w:basedOn w:val="LiteralBox"/>
    <w:rsid w:val="00114C5B"/>
    <w:rPr>
      <w:rFonts w:ascii="Courier" w:hAnsi="Courier"/>
      <w:i/>
      <w:color w:val="CC99FF"/>
      <w:sz w:val="20"/>
    </w:rPr>
  </w:style>
  <w:style w:type="character" w:customStyle="1" w:styleId="LiteralFootnote">
    <w:name w:val="LiteralFootnote"/>
    <w:basedOn w:val="LiteralBox"/>
    <w:rsid w:val="00114C5B"/>
    <w:rPr>
      <w:rFonts w:ascii="Courier" w:hAnsi="Courier"/>
      <w:color w:val="CC99FF"/>
      <w:sz w:val="20"/>
    </w:rPr>
  </w:style>
  <w:style w:type="character" w:customStyle="1" w:styleId="LiteralItal">
    <w:name w:val="LiteralItal"/>
    <w:basedOn w:val="DefaultParagraphFont"/>
    <w:qFormat/>
    <w:rsid w:val="00114C5B"/>
    <w:rPr>
      <w:rFonts w:ascii="Courier" w:hAnsi="Courier"/>
      <w:i/>
      <w:color w:val="0000FF"/>
      <w:sz w:val="20"/>
    </w:rPr>
  </w:style>
  <w:style w:type="character" w:customStyle="1" w:styleId="MenuArrow">
    <w:name w:val="MenuArrow"/>
    <w:basedOn w:val="DefaultParagraphFont"/>
    <w:rsid w:val="00114C5B"/>
    <w:rPr>
      <w:rFonts w:ascii="Webdings" w:hAnsi="Webdings"/>
      <w:color w:val="0000FF"/>
    </w:rPr>
  </w:style>
  <w:style w:type="paragraph" w:styleId="MessageHeader">
    <w:name w:val="Message Header"/>
    <w:basedOn w:val="Normal"/>
    <w:link w:val="MessageHeaderChar"/>
    <w:semiHidden/>
    <w:rsid w:val="00114C5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semiHidden/>
    <w:rsid w:val="00114C5B"/>
    <w:rPr>
      <w:rFonts w:ascii="Arial" w:eastAsia="Times New Roman" w:hAnsi="Arial" w:cs="Arial"/>
      <w:shd w:val="pct20" w:color="auto" w:fill="auto"/>
    </w:rPr>
  </w:style>
  <w:style w:type="paragraph" w:styleId="NormalWeb">
    <w:name w:val="Normal (Web)"/>
    <w:basedOn w:val="Normal"/>
    <w:uiPriority w:val="99"/>
    <w:semiHidden/>
    <w:rsid w:val="00114C5B"/>
    <w:rPr>
      <w:sz w:val="24"/>
      <w:szCs w:val="24"/>
    </w:rPr>
  </w:style>
  <w:style w:type="paragraph" w:styleId="NormalIndent">
    <w:name w:val="Normal Indent"/>
    <w:basedOn w:val="Normal"/>
    <w:semiHidden/>
    <w:rsid w:val="00114C5B"/>
    <w:pPr>
      <w:ind w:left="720"/>
    </w:pPr>
  </w:style>
  <w:style w:type="paragraph" w:customStyle="1" w:styleId="Note">
    <w:name w:val="Note"/>
    <w:next w:val="Body"/>
    <w:autoRedefine/>
    <w:rsid w:val="00625650"/>
    <w:pPr>
      <w:spacing w:before="120" w:after="120" w:line="360" w:lineRule="auto"/>
    </w:pPr>
    <w:rPr>
      <w:rFonts w:ascii="Times New Roman" w:eastAsia="Microsoft YaHei" w:hAnsi="Times New Roman" w:cs="Times New Roman"/>
      <w:i/>
      <w:szCs w:val="20"/>
    </w:rPr>
  </w:style>
  <w:style w:type="paragraph" w:styleId="NoteHeading">
    <w:name w:val="Note Heading"/>
    <w:basedOn w:val="Normal"/>
    <w:next w:val="Normal"/>
    <w:link w:val="NoteHeadingChar"/>
    <w:semiHidden/>
    <w:rsid w:val="00114C5B"/>
  </w:style>
  <w:style w:type="character" w:customStyle="1" w:styleId="NoteHeadingChar">
    <w:name w:val="Note Heading Char"/>
    <w:basedOn w:val="DefaultParagraphFont"/>
    <w:link w:val="NoteHeading"/>
    <w:semiHidden/>
    <w:rsid w:val="00114C5B"/>
    <w:rPr>
      <w:rFonts w:ascii="Times New Roman" w:eastAsia="Times New Roman" w:hAnsi="Times New Roman" w:cs="Times New Roman"/>
      <w:sz w:val="20"/>
      <w:szCs w:val="20"/>
    </w:rPr>
  </w:style>
  <w:style w:type="paragraph" w:customStyle="1" w:styleId="NoteWarning">
    <w:name w:val="Note Warning"/>
    <w:next w:val="Normal"/>
    <w:autoRedefine/>
    <w:rsid w:val="00114C5B"/>
    <w:pPr>
      <w:spacing w:before="120" w:after="120" w:line="360" w:lineRule="auto"/>
      <w:ind w:left="720" w:hanging="720"/>
    </w:pPr>
    <w:rPr>
      <w:rFonts w:ascii="Times New Roman" w:eastAsia="Times New Roman" w:hAnsi="Times New Roman" w:cs="Times New Roman"/>
      <w:i/>
      <w:color w:val="800000"/>
      <w:szCs w:val="20"/>
    </w:rPr>
  </w:style>
  <w:style w:type="paragraph" w:customStyle="1" w:styleId="NumListA">
    <w:name w:val="NumListA"/>
    <w:next w:val="Normal"/>
    <w:autoRedefine/>
    <w:rsid w:val="00114C5B"/>
    <w:pPr>
      <w:spacing w:before="120" w:line="360" w:lineRule="auto"/>
      <w:ind w:left="720"/>
    </w:pPr>
    <w:rPr>
      <w:rFonts w:ascii="Times New Roman" w:eastAsia="Times New Roman" w:hAnsi="Times New Roman" w:cs="Times New Roman"/>
      <w:color w:val="008000"/>
      <w:szCs w:val="20"/>
    </w:rPr>
  </w:style>
  <w:style w:type="paragraph" w:customStyle="1" w:styleId="NumListABox">
    <w:name w:val="NumListA Box"/>
    <w:basedOn w:val="NumListA"/>
    <w:autoRedefine/>
    <w:rsid w:val="00114C5B"/>
    <w:rPr>
      <w:color w:val="666699"/>
    </w:rPr>
  </w:style>
  <w:style w:type="paragraph" w:customStyle="1" w:styleId="NumListB">
    <w:name w:val="NumListB"/>
    <w:next w:val="Normal"/>
    <w:autoRedefine/>
    <w:rsid w:val="00114C5B"/>
    <w:pPr>
      <w:spacing w:line="360" w:lineRule="auto"/>
      <w:ind w:left="720"/>
    </w:pPr>
    <w:rPr>
      <w:rFonts w:ascii="Times New Roman" w:eastAsia="Times New Roman" w:hAnsi="Times New Roman" w:cs="Times New Roman"/>
      <w:color w:val="008000"/>
      <w:szCs w:val="20"/>
    </w:rPr>
  </w:style>
  <w:style w:type="paragraph" w:customStyle="1" w:styleId="NumListBBox">
    <w:name w:val="NumListB Box"/>
    <w:basedOn w:val="NumListB"/>
    <w:autoRedefine/>
    <w:rsid w:val="00114C5B"/>
    <w:rPr>
      <w:color w:val="666699"/>
    </w:rPr>
  </w:style>
  <w:style w:type="paragraph" w:customStyle="1" w:styleId="NumListC">
    <w:name w:val="NumListC"/>
    <w:next w:val="Normal"/>
    <w:autoRedefine/>
    <w:rsid w:val="00114C5B"/>
    <w:pPr>
      <w:spacing w:after="120" w:line="360" w:lineRule="auto"/>
      <w:ind w:left="720"/>
    </w:pPr>
    <w:rPr>
      <w:rFonts w:ascii="Times New Roman" w:eastAsia="Times New Roman" w:hAnsi="Times New Roman" w:cs="Times New Roman"/>
      <w:color w:val="008000"/>
      <w:szCs w:val="20"/>
    </w:rPr>
  </w:style>
  <w:style w:type="paragraph" w:customStyle="1" w:styleId="NumListCBox">
    <w:name w:val="NumListC Box"/>
    <w:basedOn w:val="NumListC"/>
    <w:autoRedefine/>
    <w:rsid w:val="00114C5B"/>
    <w:rPr>
      <w:color w:val="666699"/>
    </w:rPr>
  </w:style>
  <w:style w:type="character" w:styleId="PageNumber">
    <w:name w:val="page number"/>
    <w:basedOn w:val="DefaultParagraphFont"/>
    <w:semiHidden/>
    <w:rsid w:val="00114C5B"/>
  </w:style>
  <w:style w:type="paragraph" w:styleId="PlainText">
    <w:name w:val="Plain Text"/>
    <w:basedOn w:val="Normal"/>
    <w:link w:val="PlainTextChar"/>
    <w:semiHidden/>
    <w:rsid w:val="00114C5B"/>
    <w:rPr>
      <w:rFonts w:ascii="Courier New" w:hAnsi="Courier New" w:cs="Courier New"/>
    </w:rPr>
  </w:style>
  <w:style w:type="character" w:customStyle="1" w:styleId="PlainTextChar">
    <w:name w:val="Plain Text Char"/>
    <w:basedOn w:val="DefaultParagraphFont"/>
    <w:link w:val="PlainText"/>
    <w:semiHidden/>
    <w:rsid w:val="00114C5B"/>
    <w:rPr>
      <w:rFonts w:ascii="Courier New" w:eastAsia="Times New Roman" w:hAnsi="Courier New" w:cs="Courier New"/>
      <w:sz w:val="20"/>
      <w:szCs w:val="20"/>
    </w:rPr>
  </w:style>
  <w:style w:type="paragraph" w:customStyle="1" w:styleId="ProductionDirective">
    <w:name w:val="Production Directive"/>
    <w:next w:val="Normal"/>
    <w:autoRedefine/>
    <w:qFormat/>
    <w:rsid w:val="00F357C4"/>
    <w:pPr>
      <w:spacing w:before="120" w:after="120" w:line="360" w:lineRule="auto"/>
    </w:pPr>
    <w:rPr>
      <w:rFonts w:ascii="Times New Roman" w:eastAsia="Times New Roman" w:hAnsi="Times New Roman" w:cs="Times New Roman"/>
      <w:smallCaps/>
      <w:color w:val="FF0000"/>
      <w:sz w:val="20"/>
      <w:szCs w:val="20"/>
    </w:rPr>
  </w:style>
  <w:style w:type="paragraph" w:styleId="Salutation">
    <w:name w:val="Salutation"/>
    <w:basedOn w:val="Normal"/>
    <w:next w:val="Normal"/>
    <w:link w:val="SalutationChar"/>
    <w:semiHidden/>
    <w:rsid w:val="00114C5B"/>
  </w:style>
  <w:style w:type="character" w:customStyle="1" w:styleId="SalutationChar">
    <w:name w:val="Salutation Char"/>
    <w:basedOn w:val="DefaultParagraphFont"/>
    <w:link w:val="Salutation"/>
    <w:semiHidden/>
    <w:rsid w:val="00114C5B"/>
    <w:rPr>
      <w:rFonts w:ascii="Times New Roman" w:eastAsia="Times New Roman" w:hAnsi="Times New Roman" w:cs="Times New Roman"/>
      <w:sz w:val="20"/>
      <w:szCs w:val="20"/>
    </w:rPr>
  </w:style>
  <w:style w:type="paragraph" w:styleId="Signature">
    <w:name w:val="Signature"/>
    <w:basedOn w:val="Normal"/>
    <w:link w:val="SignatureChar"/>
    <w:semiHidden/>
    <w:rsid w:val="00114C5B"/>
    <w:pPr>
      <w:ind w:left="4320"/>
    </w:pPr>
  </w:style>
  <w:style w:type="character" w:customStyle="1" w:styleId="SignatureChar">
    <w:name w:val="Signature Char"/>
    <w:basedOn w:val="DefaultParagraphFont"/>
    <w:link w:val="Signature"/>
    <w:semiHidden/>
    <w:rsid w:val="00114C5B"/>
    <w:rPr>
      <w:rFonts w:ascii="Times New Roman" w:eastAsia="Times New Roman" w:hAnsi="Times New Roman" w:cs="Times New Roman"/>
      <w:sz w:val="20"/>
      <w:szCs w:val="20"/>
    </w:rPr>
  </w:style>
  <w:style w:type="character" w:styleId="Strong">
    <w:name w:val="Strong"/>
    <w:basedOn w:val="DefaultParagraphFont"/>
    <w:qFormat/>
    <w:rsid w:val="00114C5B"/>
    <w:rPr>
      <w:b/>
      <w:bCs/>
    </w:rPr>
  </w:style>
  <w:style w:type="paragraph" w:customStyle="1" w:styleId="SubBullet">
    <w:name w:val="SubBullet"/>
    <w:next w:val="Normal"/>
    <w:autoRedefine/>
    <w:rsid w:val="00114C5B"/>
    <w:pPr>
      <w:spacing w:line="360" w:lineRule="auto"/>
      <w:ind w:left="1080"/>
    </w:pPr>
    <w:rPr>
      <w:rFonts w:ascii="Times New Roman" w:eastAsia="Times New Roman" w:hAnsi="Times New Roman" w:cs="Times New Roman"/>
      <w:color w:val="003366"/>
      <w:szCs w:val="20"/>
    </w:rPr>
  </w:style>
  <w:style w:type="paragraph" w:customStyle="1" w:styleId="SubNumberA">
    <w:name w:val="SubNumberA"/>
    <w:next w:val="Normal"/>
    <w:autoRedefine/>
    <w:rsid w:val="00114C5B"/>
    <w:pPr>
      <w:spacing w:line="360" w:lineRule="auto"/>
      <w:ind w:left="1080"/>
    </w:pPr>
    <w:rPr>
      <w:rFonts w:ascii="Times New Roman" w:eastAsia="Times New Roman" w:hAnsi="Times New Roman" w:cs="Times New Roman"/>
      <w:color w:val="003300"/>
      <w:szCs w:val="20"/>
    </w:rPr>
  </w:style>
  <w:style w:type="paragraph" w:customStyle="1" w:styleId="SubNumberB">
    <w:name w:val="SubNumberB"/>
    <w:next w:val="Normal"/>
    <w:autoRedefine/>
    <w:rsid w:val="00114C5B"/>
    <w:pPr>
      <w:spacing w:line="360" w:lineRule="auto"/>
      <w:ind w:left="1080"/>
    </w:pPr>
    <w:rPr>
      <w:rFonts w:ascii="Times New Roman" w:eastAsia="Times New Roman" w:hAnsi="Times New Roman" w:cs="Times New Roman"/>
      <w:color w:val="003300"/>
      <w:szCs w:val="20"/>
    </w:rPr>
  </w:style>
  <w:style w:type="table" w:styleId="Table3Deffects1">
    <w:name w:val="Table 3D effects 1"/>
    <w:basedOn w:val="TableNormal"/>
    <w:semiHidden/>
    <w:rsid w:val="00114C5B"/>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14C5B"/>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14C5B"/>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114C5B"/>
    <w:pPr>
      <w:spacing w:line="360" w:lineRule="auto"/>
    </w:pPr>
    <w:rPr>
      <w:rFonts w:ascii="Futura-Book" w:eastAsia="Times New Roman" w:hAnsi="Futura-Book" w:cs="Times New Roman"/>
      <w:sz w:val="20"/>
      <w:szCs w:val="20"/>
    </w:rPr>
  </w:style>
  <w:style w:type="table" w:styleId="TableClassic1">
    <w:name w:val="Table Classic 1"/>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14C5B"/>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14C5B"/>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14C5B"/>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14C5B"/>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14C5B"/>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14C5B"/>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14C5B"/>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14C5B"/>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14C5B"/>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14C5B"/>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14C5B"/>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14C5B"/>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14C5B"/>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14C5B"/>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14C5B"/>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14C5B"/>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14C5B"/>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114C5B"/>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114C5B"/>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14C5B"/>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14C5B"/>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14C5B"/>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14C5B"/>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14C5B"/>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14C5B"/>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14C5B"/>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14C5B"/>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14C5B"/>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14C5B"/>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14C5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114C5B"/>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114C5B"/>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14C5B"/>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14C5B"/>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Wingdings">
    <w:name w:val="Wingdings"/>
    <w:basedOn w:val="DefaultParagraphFont"/>
    <w:qFormat/>
    <w:rsid w:val="00114C5B"/>
    <w:rPr>
      <w:rFonts w:ascii="Wingdings 2" w:hAnsi="Wingdings 2"/>
      <w:color w:val="0000FF"/>
      <w:sz w:val="24"/>
    </w:rPr>
  </w:style>
  <w:style w:type="character" w:customStyle="1" w:styleId="WingdingsSmall">
    <w:name w:val="Wingdings Small"/>
    <w:basedOn w:val="Wingdings"/>
    <w:rsid w:val="00114C5B"/>
    <w:rPr>
      <w:rFonts w:ascii="Wingdings 2" w:hAnsi="Wingdings 2"/>
      <w:color w:val="99CCFF"/>
      <w:sz w:val="20"/>
    </w:rPr>
  </w:style>
  <w:style w:type="paragraph" w:styleId="TOC1">
    <w:name w:val="toc 1"/>
    <w:basedOn w:val="Normal"/>
    <w:next w:val="Normal"/>
    <w:autoRedefine/>
    <w:uiPriority w:val="39"/>
    <w:unhideWhenUsed/>
    <w:rsid w:val="003936AF"/>
    <w:pPr>
      <w:spacing w:after="100"/>
    </w:pPr>
  </w:style>
  <w:style w:type="paragraph" w:styleId="TOC2">
    <w:name w:val="toc 2"/>
    <w:basedOn w:val="Normal"/>
    <w:next w:val="Normal"/>
    <w:autoRedefine/>
    <w:uiPriority w:val="39"/>
    <w:unhideWhenUsed/>
    <w:rsid w:val="003936AF"/>
    <w:pPr>
      <w:spacing w:after="100"/>
      <w:ind w:left="200"/>
    </w:pPr>
  </w:style>
  <w:style w:type="paragraph" w:styleId="BalloonText">
    <w:name w:val="Balloon Text"/>
    <w:basedOn w:val="Normal"/>
    <w:link w:val="BalloonTextChar"/>
    <w:semiHidden/>
    <w:unhideWhenUsed/>
    <w:rsid w:val="00A618AF"/>
    <w:rPr>
      <w:rFonts w:ascii="Segoe UI" w:hAnsi="Segoe UI" w:cs="Segoe UI"/>
      <w:sz w:val="18"/>
      <w:szCs w:val="18"/>
    </w:rPr>
  </w:style>
  <w:style w:type="character" w:customStyle="1" w:styleId="BalloonTextChar">
    <w:name w:val="Balloon Text Char"/>
    <w:basedOn w:val="DefaultParagraphFont"/>
    <w:link w:val="BalloonText"/>
    <w:semiHidden/>
    <w:rsid w:val="00A618AF"/>
    <w:rPr>
      <w:rFonts w:ascii="Segoe UI" w:eastAsia="Times New Roman" w:hAnsi="Segoe UI" w:cs="Segoe UI"/>
      <w:sz w:val="18"/>
      <w:szCs w:val="18"/>
    </w:rPr>
  </w:style>
  <w:style w:type="character" w:styleId="CommentReference">
    <w:name w:val="annotation reference"/>
    <w:basedOn w:val="DefaultParagraphFont"/>
    <w:semiHidden/>
    <w:unhideWhenUsed/>
    <w:rsid w:val="00A618AF"/>
    <w:rPr>
      <w:sz w:val="16"/>
      <w:szCs w:val="16"/>
    </w:rPr>
  </w:style>
  <w:style w:type="paragraph" w:styleId="CommentText">
    <w:name w:val="annotation text"/>
    <w:basedOn w:val="Normal"/>
    <w:link w:val="CommentTextChar"/>
    <w:semiHidden/>
    <w:unhideWhenUsed/>
    <w:rsid w:val="00A618AF"/>
  </w:style>
  <w:style w:type="character" w:customStyle="1" w:styleId="CommentTextChar">
    <w:name w:val="Comment Text Char"/>
    <w:basedOn w:val="DefaultParagraphFont"/>
    <w:link w:val="CommentText"/>
    <w:semiHidden/>
    <w:rsid w:val="00A618A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A618AF"/>
    <w:rPr>
      <w:b/>
      <w:bCs/>
    </w:rPr>
  </w:style>
  <w:style w:type="character" w:customStyle="1" w:styleId="CommentSubjectChar">
    <w:name w:val="Comment Subject Char"/>
    <w:basedOn w:val="CommentTextChar"/>
    <w:link w:val="CommentSubject"/>
    <w:semiHidden/>
    <w:rsid w:val="00A618AF"/>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5C534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5C534B"/>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5C534B"/>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5C534B"/>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5C534B"/>
    <w:rPr>
      <w:rFonts w:ascii="Times New Roman" w:eastAsia="Times New Roman" w:hAnsi="Times New Roman" w:cs="Times New Roman"/>
      <w:b/>
      <w:bCs/>
      <w:i/>
      <w:iCs/>
      <w:sz w:val="26"/>
      <w:szCs w:val="26"/>
    </w:rPr>
  </w:style>
  <w:style w:type="character" w:customStyle="1" w:styleId="Title1">
    <w:name w:val="Title1"/>
    <w:basedOn w:val="DefaultParagraphFont"/>
    <w:rsid w:val="005C534B"/>
  </w:style>
  <w:style w:type="character" w:customStyle="1" w:styleId="Heading6Char">
    <w:name w:val="Heading 6 Char"/>
    <w:basedOn w:val="DefaultParagraphFont"/>
    <w:link w:val="Heading6"/>
    <w:rsid w:val="00DF5F30"/>
    <w:rPr>
      <w:rFonts w:ascii="Times New Roman" w:eastAsia="Times New Roman" w:hAnsi="Times New Roman" w:cs="Times New Roman"/>
      <w:b/>
      <w:bCs/>
      <w:sz w:val="22"/>
      <w:szCs w:val="22"/>
    </w:rPr>
  </w:style>
  <w:style w:type="paragraph" w:customStyle="1" w:styleId="tocul">
    <w:name w:val="toc&gt;ul"/>
    <w:basedOn w:val="Normal"/>
    <w:rsid w:val="00DF5F30"/>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Normal"/>
    <w:rsid w:val="00DF5F30"/>
    <w:pPr>
      <w:spacing w:before="100" w:beforeAutospacing="1" w:after="100" w:afterAutospacing="1"/>
    </w:pPr>
  </w:style>
  <w:style w:type="paragraph" w:customStyle="1" w:styleId="oembedall-updated-at">
    <w:name w:val="oembedall-updated-at"/>
    <w:basedOn w:val="Normal"/>
    <w:rsid w:val="00DF5F30"/>
    <w:pPr>
      <w:spacing w:before="100" w:beforeAutospacing="1" w:after="100" w:afterAutospacing="1"/>
    </w:pPr>
  </w:style>
  <w:style w:type="paragraph" w:customStyle="1" w:styleId="oembedall-ljuser">
    <w:name w:val="oembedall-ljuser"/>
    <w:basedOn w:val="Normal"/>
    <w:rsid w:val="00DF5F30"/>
    <w:pPr>
      <w:spacing w:before="100" w:beforeAutospacing="1" w:after="100" w:afterAutospacing="1"/>
    </w:pPr>
    <w:rPr>
      <w:b/>
      <w:bCs/>
    </w:rPr>
  </w:style>
  <w:style w:type="paragraph" w:customStyle="1" w:styleId="oembedall-stoqembed">
    <w:name w:val="oembedall-stoqembed"/>
    <w:basedOn w:val="Normal"/>
    <w:rsid w:val="00DF5F30"/>
    <w:pPr>
      <w:pBdr>
        <w:bottom w:val="dotted" w:sz="6" w:space="0" w:color="999999"/>
      </w:pBdr>
      <w:shd w:val="clear" w:color="auto" w:fill="FFFFFF"/>
    </w:pPr>
    <w:rPr>
      <w:rFonts w:ascii="Arial" w:hAnsi="Arial" w:cs="Arial"/>
      <w:color w:val="000000"/>
      <w:sz w:val="19"/>
      <w:szCs w:val="19"/>
    </w:rPr>
  </w:style>
  <w:style w:type="paragraph" w:customStyle="1" w:styleId="oembedall-facebook1">
    <w:name w:val="oembedall-facebook1"/>
    <w:basedOn w:val="Normal"/>
    <w:rsid w:val="00DF5F30"/>
    <w:pPr>
      <w:pBdr>
        <w:top w:val="single" w:sz="6" w:space="0" w:color="1A3C6C"/>
        <w:left w:val="single" w:sz="6" w:space="0" w:color="1A3C6C"/>
        <w:bottom w:val="single" w:sz="6" w:space="0" w:color="1A3C6C"/>
        <w:right w:val="single" w:sz="6" w:space="0" w:color="1A3C6C"/>
      </w:pBdr>
      <w:spacing w:before="100" w:beforeAutospacing="1" w:after="100" w:afterAutospacing="1"/>
    </w:pPr>
    <w:rPr>
      <w:rFonts w:ascii="Verdana" w:hAnsi="Verdana"/>
    </w:rPr>
  </w:style>
  <w:style w:type="paragraph" w:customStyle="1" w:styleId="oembedall-facebook2">
    <w:name w:val="oembedall-facebook2"/>
    <w:basedOn w:val="Normal"/>
    <w:rsid w:val="00DF5F30"/>
    <w:pPr>
      <w:shd w:val="clear" w:color="auto" w:fill="627ADD"/>
      <w:spacing w:before="100" w:beforeAutospacing="1" w:after="100" w:afterAutospacing="1"/>
    </w:pPr>
  </w:style>
  <w:style w:type="paragraph" w:customStyle="1" w:styleId="oembedall-facebookbody">
    <w:name w:val="oembedall-facebookbody"/>
    <w:basedOn w:val="Normal"/>
    <w:rsid w:val="00DF5F30"/>
    <w:pPr>
      <w:shd w:val="clear" w:color="auto" w:fill="FFFFFF"/>
      <w:spacing w:before="100" w:beforeAutospacing="1" w:after="100" w:afterAutospacing="1"/>
      <w:textAlignment w:val="top"/>
    </w:pPr>
  </w:style>
  <w:style w:type="paragraph" w:customStyle="1" w:styleId="notetext">
    <w:name w:val="notetext"/>
    <w:basedOn w:val="Normal"/>
    <w:rsid w:val="00DF5F30"/>
    <w:pPr>
      <w:spacing w:before="100" w:beforeAutospacing="1" w:after="100" w:afterAutospacing="1"/>
    </w:pPr>
    <w:rPr>
      <w:rFonts w:ascii="Trebuchet MS" w:hAnsi="Trebuchet MS"/>
      <w:sz w:val="21"/>
      <w:szCs w:val="21"/>
    </w:rPr>
  </w:style>
  <w:style w:type="paragraph" w:customStyle="1" w:styleId="sectiontitle">
    <w:name w:val="sectiontitle"/>
    <w:basedOn w:val="Normal"/>
    <w:rsid w:val="00DF5F30"/>
    <w:pPr>
      <w:spacing w:before="100" w:beforeAutospacing="1" w:after="100" w:afterAutospacing="1"/>
    </w:pPr>
    <w:rPr>
      <w:sz w:val="17"/>
      <w:szCs w:val="17"/>
    </w:rPr>
  </w:style>
  <w:style w:type="paragraph" w:customStyle="1" w:styleId="tasktext">
    <w:name w:val="tasktext"/>
    <w:basedOn w:val="Normal"/>
    <w:rsid w:val="00DF5F30"/>
    <w:pPr>
      <w:spacing w:before="100" w:beforeAutospacing="1" w:after="100" w:afterAutospacing="1"/>
    </w:pPr>
    <w:rPr>
      <w:sz w:val="17"/>
      <w:szCs w:val="17"/>
    </w:rPr>
  </w:style>
  <w:style w:type="paragraph" w:customStyle="1" w:styleId="tasktextoutsideright">
    <w:name w:val="tasktextoutsideright"/>
    <w:basedOn w:val="Normal"/>
    <w:rsid w:val="00DF5F30"/>
    <w:pPr>
      <w:spacing w:before="100" w:beforeAutospacing="1" w:after="100" w:afterAutospacing="1"/>
    </w:pPr>
    <w:rPr>
      <w:sz w:val="17"/>
      <w:szCs w:val="17"/>
    </w:rPr>
  </w:style>
  <w:style w:type="paragraph" w:customStyle="1" w:styleId="tasktextoutsideleft">
    <w:name w:val="tasktextoutsideleft"/>
    <w:basedOn w:val="Normal"/>
    <w:rsid w:val="00DF5F30"/>
    <w:pPr>
      <w:spacing w:before="100" w:beforeAutospacing="1" w:after="100" w:afterAutospacing="1"/>
    </w:pPr>
    <w:rPr>
      <w:sz w:val="17"/>
      <w:szCs w:val="17"/>
    </w:rPr>
  </w:style>
  <w:style w:type="paragraph" w:customStyle="1" w:styleId="titletext">
    <w:name w:val="titletext"/>
    <w:basedOn w:val="Normal"/>
    <w:rsid w:val="00DF5F30"/>
    <w:pPr>
      <w:spacing w:before="100" w:beforeAutospacing="1" w:after="100" w:afterAutospacing="1"/>
    </w:pPr>
    <w:rPr>
      <w:sz w:val="27"/>
      <w:szCs w:val="27"/>
    </w:rPr>
  </w:style>
  <w:style w:type="paragraph" w:customStyle="1" w:styleId="spinner">
    <w:name w:val="spinner"/>
    <w:basedOn w:val="Normal"/>
    <w:rsid w:val="00DF5F30"/>
    <w:pPr>
      <w:spacing w:before="100" w:beforeAutospacing="1"/>
    </w:pPr>
  </w:style>
  <w:style w:type="paragraph" w:customStyle="1" w:styleId="markdown">
    <w:name w:val="markdown"/>
    <w:basedOn w:val="Normal"/>
    <w:rsid w:val="00DF5F30"/>
    <w:pPr>
      <w:spacing w:before="100" w:beforeAutospacing="1" w:after="100" w:afterAutospacing="1"/>
    </w:pPr>
    <w:rPr>
      <w:rFonts w:ascii="Microsoft YaHei" w:eastAsia="Microsoft YaHei" w:hAnsi="Microsoft YaHei"/>
    </w:rPr>
  </w:style>
  <w:style w:type="paragraph" w:customStyle="1" w:styleId="haroopad">
    <w:name w:val="haroopad"/>
    <w:basedOn w:val="Normal"/>
    <w:rsid w:val="00DF5F30"/>
    <w:pPr>
      <w:shd w:val="clear" w:color="auto" w:fill="FFFFFF"/>
      <w:spacing w:before="100" w:beforeAutospacing="1" w:after="100" w:afterAutospacing="1"/>
    </w:pPr>
    <w:rPr>
      <w:rFonts w:ascii="Roboto Condensed" w:hAnsi="Roboto Condensed"/>
      <w:color w:val="222222"/>
      <w:sz w:val="23"/>
      <w:szCs w:val="23"/>
    </w:rPr>
  </w:style>
  <w:style w:type="paragraph" w:customStyle="1" w:styleId="hljs">
    <w:name w:val="hljs"/>
    <w:basedOn w:val="Normal"/>
    <w:rsid w:val="00DF5F30"/>
    <w:pPr>
      <w:shd w:val="clear" w:color="auto" w:fill="FDF6E3"/>
      <w:spacing w:before="100" w:beforeAutospacing="1" w:after="100" w:afterAutospacing="1"/>
    </w:pPr>
    <w:rPr>
      <w:color w:val="657B83"/>
    </w:rPr>
  </w:style>
  <w:style w:type="paragraph" w:customStyle="1" w:styleId="hljs-comment">
    <w:name w:val="hljs-comment"/>
    <w:basedOn w:val="Normal"/>
    <w:rsid w:val="00DF5F30"/>
    <w:pPr>
      <w:spacing w:before="100" w:beforeAutospacing="1" w:after="100" w:afterAutospacing="1"/>
    </w:pPr>
    <w:rPr>
      <w:color w:val="93A1A1"/>
    </w:rPr>
  </w:style>
  <w:style w:type="paragraph" w:customStyle="1" w:styleId="hljs-doctype">
    <w:name w:val="hljs-doctype"/>
    <w:basedOn w:val="Normal"/>
    <w:rsid w:val="00DF5F30"/>
    <w:pPr>
      <w:spacing w:before="100" w:beforeAutospacing="1" w:after="100" w:afterAutospacing="1"/>
    </w:pPr>
    <w:rPr>
      <w:color w:val="93A1A1"/>
    </w:rPr>
  </w:style>
  <w:style w:type="paragraph" w:customStyle="1" w:styleId="hljs-javadoc">
    <w:name w:val="hljs-javadoc"/>
    <w:basedOn w:val="Normal"/>
    <w:rsid w:val="00DF5F30"/>
    <w:pPr>
      <w:spacing w:before="100" w:beforeAutospacing="1" w:after="100" w:afterAutospacing="1"/>
    </w:pPr>
    <w:rPr>
      <w:color w:val="93A1A1"/>
    </w:rPr>
  </w:style>
  <w:style w:type="paragraph" w:customStyle="1" w:styleId="hljs-pi">
    <w:name w:val="hljs-pi"/>
    <w:basedOn w:val="Normal"/>
    <w:rsid w:val="00DF5F30"/>
    <w:pPr>
      <w:spacing w:before="100" w:beforeAutospacing="1" w:after="100" w:afterAutospacing="1"/>
    </w:pPr>
    <w:rPr>
      <w:color w:val="93A1A1"/>
    </w:rPr>
  </w:style>
  <w:style w:type="paragraph" w:customStyle="1" w:styleId="hljs-addition">
    <w:name w:val="hljs-addition"/>
    <w:basedOn w:val="Normal"/>
    <w:rsid w:val="00DF5F30"/>
    <w:pPr>
      <w:spacing w:before="100" w:beforeAutospacing="1" w:after="100" w:afterAutospacing="1"/>
    </w:pPr>
    <w:rPr>
      <w:color w:val="859900"/>
    </w:rPr>
  </w:style>
  <w:style w:type="paragraph" w:customStyle="1" w:styleId="hljs-keyword">
    <w:name w:val="hljs-keyword"/>
    <w:basedOn w:val="Normal"/>
    <w:rsid w:val="00DF5F30"/>
    <w:pPr>
      <w:spacing w:before="100" w:beforeAutospacing="1" w:after="100" w:afterAutospacing="1"/>
    </w:pPr>
    <w:rPr>
      <w:color w:val="859900"/>
    </w:rPr>
  </w:style>
  <w:style w:type="paragraph" w:customStyle="1" w:styleId="hljs-request">
    <w:name w:val="hljs-request"/>
    <w:basedOn w:val="Normal"/>
    <w:rsid w:val="00DF5F30"/>
    <w:pPr>
      <w:spacing w:before="100" w:beforeAutospacing="1" w:after="100" w:afterAutospacing="1"/>
    </w:pPr>
    <w:rPr>
      <w:color w:val="859900"/>
    </w:rPr>
  </w:style>
  <w:style w:type="paragraph" w:customStyle="1" w:styleId="hljs-status">
    <w:name w:val="hljs-status"/>
    <w:basedOn w:val="Normal"/>
    <w:rsid w:val="00DF5F30"/>
    <w:pPr>
      <w:spacing w:before="100" w:beforeAutospacing="1" w:after="100" w:afterAutospacing="1"/>
    </w:pPr>
    <w:rPr>
      <w:color w:val="859900"/>
    </w:rPr>
  </w:style>
  <w:style w:type="paragraph" w:customStyle="1" w:styleId="hljs-winutils">
    <w:name w:val="hljs-winutils"/>
    <w:basedOn w:val="Normal"/>
    <w:rsid w:val="00DF5F30"/>
    <w:pPr>
      <w:spacing w:before="100" w:beforeAutospacing="1" w:after="100" w:afterAutospacing="1"/>
    </w:pPr>
    <w:rPr>
      <w:color w:val="859900"/>
    </w:rPr>
  </w:style>
  <w:style w:type="paragraph" w:customStyle="1" w:styleId="method">
    <w:name w:val="method"/>
    <w:basedOn w:val="Normal"/>
    <w:rsid w:val="00DF5F30"/>
    <w:pPr>
      <w:spacing w:before="100" w:beforeAutospacing="1" w:after="100" w:afterAutospacing="1"/>
    </w:pPr>
    <w:rPr>
      <w:color w:val="859900"/>
    </w:rPr>
  </w:style>
  <w:style w:type="paragraph" w:customStyle="1" w:styleId="hljs-command">
    <w:name w:val="hljs-command"/>
    <w:basedOn w:val="Normal"/>
    <w:rsid w:val="00DF5F30"/>
    <w:pPr>
      <w:spacing w:before="100" w:beforeAutospacing="1" w:after="100" w:afterAutospacing="1"/>
    </w:pPr>
    <w:rPr>
      <w:color w:val="2AA198"/>
    </w:rPr>
  </w:style>
  <w:style w:type="paragraph" w:customStyle="1" w:styleId="hljs-dartdoc">
    <w:name w:val="hljs-dartdoc"/>
    <w:basedOn w:val="Normal"/>
    <w:rsid w:val="00DF5F30"/>
    <w:pPr>
      <w:spacing w:before="100" w:beforeAutospacing="1" w:after="100" w:afterAutospacing="1"/>
    </w:pPr>
    <w:rPr>
      <w:color w:val="2AA198"/>
    </w:rPr>
  </w:style>
  <w:style w:type="paragraph" w:customStyle="1" w:styleId="hljs-hexcolor">
    <w:name w:val="hljs-hexcolor"/>
    <w:basedOn w:val="Normal"/>
    <w:rsid w:val="00DF5F30"/>
    <w:pPr>
      <w:spacing w:before="100" w:beforeAutospacing="1" w:after="100" w:afterAutospacing="1"/>
    </w:pPr>
    <w:rPr>
      <w:color w:val="2AA198"/>
    </w:rPr>
  </w:style>
  <w:style w:type="paragraph" w:customStyle="1" w:styleId="hljs-linkurl">
    <w:name w:val="hljs-link_url"/>
    <w:basedOn w:val="Normal"/>
    <w:rsid w:val="00DF5F30"/>
    <w:pPr>
      <w:spacing w:before="100" w:beforeAutospacing="1" w:after="100" w:afterAutospacing="1"/>
    </w:pPr>
    <w:rPr>
      <w:color w:val="2AA198"/>
    </w:rPr>
  </w:style>
  <w:style w:type="paragraph" w:customStyle="1" w:styleId="hljs-number">
    <w:name w:val="hljs-number"/>
    <w:basedOn w:val="Normal"/>
    <w:rsid w:val="00DF5F30"/>
    <w:pPr>
      <w:spacing w:before="100" w:beforeAutospacing="1" w:after="100" w:afterAutospacing="1"/>
    </w:pPr>
    <w:rPr>
      <w:color w:val="2AA198"/>
    </w:rPr>
  </w:style>
  <w:style w:type="paragraph" w:customStyle="1" w:styleId="hljs-phpdoc">
    <w:name w:val="hljs-phpdoc"/>
    <w:basedOn w:val="Normal"/>
    <w:rsid w:val="00DF5F30"/>
    <w:pPr>
      <w:spacing w:before="100" w:beforeAutospacing="1" w:after="100" w:afterAutospacing="1"/>
    </w:pPr>
    <w:rPr>
      <w:color w:val="2AA198"/>
    </w:rPr>
  </w:style>
  <w:style w:type="paragraph" w:customStyle="1" w:styleId="hljs-regexp">
    <w:name w:val="hljs-regexp"/>
    <w:basedOn w:val="Normal"/>
    <w:rsid w:val="00DF5F30"/>
    <w:pPr>
      <w:spacing w:before="100" w:beforeAutospacing="1" w:after="100" w:afterAutospacing="1"/>
    </w:pPr>
    <w:rPr>
      <w:color w:val="2AA198"/>
    </w:rPr>
  </w:style>
  <w:style w:type="paragraph" w:customStyle="1" w:styleId="hljs-string">
    <w:name w:val="hljs-string"/>
    <w:basedOn w:val="Normal"/>
    <w:rsid w:val="00DF5F30"/>
    <w:pPr>
      <w:spacing w:before="100" w:beforeAutospacing="1" w:after="100" w:afterAutospacing="1"/>
    </w:pPr>
    <w:rPr>
      <w:color w:val="2AA198"/>
    </w:rPr>
  </w:style>
  <w:style w:type="paragraph" w:customStyle="1" w:styleId="hljs-builtin">
    <w:name w:val="hljs-built_in"/>
    <w:basedOn w:val="Normal"/>
    <w:rsid w:val="00DF5F30"/>
    <w:pPr>
      <w:spacing w:before="100" w:beforeAutospacing="1" w:after="100" w:afterAutospacing="1"/>
    </w:pPr>
    <w:rPr>
      <w:color w:val="268BD2"/>
    </w:rPr>
  </w:style>
  <w:style w:type="paragraph" w:customStyle="1" w:styleId="hljs-chunk">
    <w:name w:val="hljs-chunk"/>
    <w:basedOn w:val="Normal"/>
    <w:rsid w:val="00DF5F30"/>
    <w:pPr>
      <w:spacing w:before="100" w:beforeAutospacing="1" w:after="100" w:afterAutospacing="1"/>
    </w:pPr>
    <w:rPr>
      <w:color w:val="268BD2"/>
    </w:rPr>
  </w:style>
  <w:style w:type="paragraph" w:customStyle="1" w:styleId="hljs-decorator">
    <w:name w:val="hljs-decorator"/>
    <w:basedOn w:val="Normal"/>
    <w:rsid w:val="00DF5F30"/>
    <w:pPr>
      <w:spacing w:before="100" w:beforeAutospacing="1" w:after="100" w:afterAutospacing="1"/>
    </w:pPr>
    <w:rPr>
      <w:color w:val="268BD2"/>
    </w:rPr>
  </w:style>
  <w:style w:type="paragraph" w:customStyle="1" w:styleId="hljs-id">
    <w:name w:val="hljs-id"/>
    <w:basedOn w:val="Normal"/>
    <w:rsid w:val="00DF5F30"/>
    <w:pPr>
      <w:spacing w:before="100" w:beforeAutospacing="1" w:after="100" w:afterAutospacing="1"/>
    </w:pPr>
    <w:rPr>
      <w:color w:val="268BD2"/>
    </w:rPr>
  </w:style>
  <w:style w:type="paragraph" w:customStyle="1" w:styleId="hljs-identifier">
    <w:name w:val="hljs-identifier"/>
    <w:basedOn w:val="Normal"/>
    <w:rsid w:val="00DF5F30"/>
    <w:pPr>
      <w:spacing w:before="100" w:beforeAutospacing="1" w:after="100" w:afterAutospacing="1"/>
    </w:pPr>
    <w:rPr>
      <w:color w:val="268BD2"/>
    </w:rPr>
  </w:style>
  <w:style w:type="paragraph" w:customStyle="1" w:styleId="hljs-localvars">
    <w:name w:val="hljs-localvars"/>
    <w:basedOn w:val="Normal"/>
    <w:rsid w:val="00DF5F30"/>
    <w:pPr>
      <w:spacing w:before="100" w:beforeAutospacing="1" w:after="100" w:afterAutospacing="1"/>
    </w:pPr>
    <w:rPr>
      <w:color w:val="268BD2"/>
    </w:rPr>
  </w:style>
  <w:style w:type="paragraph" w:customStyle="1" w:styleId="hljs-title">
    <w:name w:val="hljs-title"/>
    <w:basedOn w:val="Normal"/>
    <w:rsid w:val="00DF5F30"/>
    <w:pPr>
      <w:spacing w:before="100" w:beforeAutospacing="1" w:after="100" w:afterAutospacing="1"/>
    </w:pPr>
    <w:rPr>
      <w:color w:val="268BD2"/>
    </w:rPr>
  </w:style>
  <w:style w:type="paragraph" w:customStyle="1" w:styleId="hljs-attribute">
    <w:name w:val="hljs-attribute"/>
    <w:basedOn w:val="Normal"/>
    <w:rsid w:val="00DF5F30"/>
    <w:pPr>
      <w:spacing w:before="100" w:beforeAutospacing="1" w:after="100" w:afterAutospacing="1"/>
    </w:pPr>
    <w:rPr>
      <w:color w:val="B58900"/>
    </w:rPr>
  </w:style>
  <w:style w:type="paragraph" w:customStyle="1" w:styleId="hljs-constant">
    <w:name w:val="hljs-constant"/>
    <w:basedOn w:val="Normal"/>
    <w:rsid w:val="00DF5F30"/>
    <w:pPr>
      <w:spacing w:before="100" w:beforeAutospacing="1" w:after="100" w:afterAutospacing="1"/>
    </w:pPr>
    <w:rPr>
      <w:color w:val="B58900"/>
    </w:rPr>
  </w:style>
  <w:style w:type="paragraph" w:customStyle="1" w:styleId="hljs-linkreference">
    <w:name w:val="hljs-link_reference"/>
    <w:basedOn w:val="Normal"/>
    <w:rsid w:val="00DF5F30"/>
    <w:pPr>
      <w:spacing w:before="100" w:beforeAutospacing="1" w:after="100" w:afterAutospacing="1"/>
    </w:pPr>
    <w:rPr>
      <w:color w:val="B58900"/>
    </w:rPr>
  </w:style>
  <w:style w:type="paragraph" w:customStyle="1" w:styleId="hljs-parent">
    <w:name w:val="hljs-parent"/>
    <w:basedOn w:val="Normal"/>
    <w:rsid w:val="00DF5F30"/>
    <w:pPr>
      <w:spacing w:before="100" w:beforeAutospacing="1" w:after="100" w:afterAutospacing="1"/>
    </w:pPr>
    <w:rPr>
      <w:color w:val="B58900"/>
    </w:rPr>
  </w:style>
  <w:style w:type="paragraph" w:customStyle="1" w:styleId="hljs-type">
    <w:name w:val="hljs-type"/>
    <w:basedOn w:val="Normal"/>
    <w:rsid w:val="00DF5F30"/>
    <w:pPr>
      <w:spacing w:before="100" w:beforeAutospacing="1" w:after="100" w:afterAutospacing="1"/>
    </w:pPr>
    <w:rPr>
      <w:color w:val="B58900"/>
    </w:rPr>
  </w:style>
  <w:style w:type="paragraph" w:customStyle="1" w:styleId="hljs-variable">
    <w:name w:val="hljs-variable"/>
    <w:basedOn w:val="Normal"/>
    <w:rsid w:val="00DF5F30"/>
    <w:pPr>
      <w:spacing w:before="100" w:beforeAutospacing="1" w:after="100" w:afterAutospacing="1"/>
    </w:pPr>
    <w:rPr>
      <w:color w:val="B58900"/>
    </w:rPr>
  </w:style>
  <w:style w:type="paragraph" w:customStyle="1" w:styleId="hljs-attrselector">
    <w:name w:val="hljs-attr_selector"/>
    <w:basedOn w:val="Normal"/>
    <w:rsid w:val="00DF5F30"/>
    <w:pPr>
      <w:spacing w:before="100" w:beforeAutospacing="1" w:after="100" w:afterAutospacing="1"/>
    </w:pPr>
    <w:rPr>
      <w:color w:val="CB4B16"/>
    </w:rPr>
  </w:style>
  <w:style w:type="paragraph" w:customStyle="1" w:styleId="hljs-cdata">
    <w:name w:val="hljs-cdata"/>
    <w:basedOn w:val="Normal"/>
    <w:rsid w:val="00DF5F30"/>
    <w:pPr>
      <w:spacing w:before="100" w:beforeAutospacing="1" w:after="100" w:afterAutospacing="1"/>
    </w:pPr>
    <w:rPr>
      <w:color w:val="CB4B16"/>
    </w:rPr>
  </w:style>
  <w:style w:type="paragraph" w:customStyle="1" w:styleId="hljs-header">
    <w:name w:val="hljs-header"/>
    <w:basedOn w:val="Normal"/>
    <w:rsid w:val="00DF5F30"/>
    <w:pPr>
      <w:spacing w:before="100" w:beforeAutospacing="1" w:after="100" w:afterAutospacing="1"/>
    </w:pPr>
    <w:rPr>
      <w:color w:val="CB4B16"/>
    </w:rPr>
  </w:style>
  <w:style w:type="paragraph" w:customStyle="1" w:styleId="hljs-pragma">
    <w:name w:val="hljs-pragma"/>
    <w:basedOn w:val="Normal"/>
    <w:rsid w:val="00DF5F30"/>
    <w:pPr>
      <w:spacing w:before="100" w:beforeAutospacing="1" w:after="100" w:afterAutospacing="1"/>
    </w:pPr>
    <w:rPr>
      <w:color w:val="CB4B16"/>
    </w:rPr>
  </w:style>
  <w:style w:type="paragraph" w:customStyle="1" w:styleId="hljs-preprocessor">
    <w:name w:val="hljs-preprocessor"/>
    <w:basedOn w:val="Normal"/>
    <w:rsid w:val="00DF5F30"/>
    <w:pPr>
      <w:spacing w:before="100" w:beforeAutospacing="1" w:after="100" w:afterAutospacing="1"/>
    </w:pPr>
    <w:rPr>
      <w:color w:val="CB4B16"/>
    </w:rPr>
  </w:style>
  <w:style w:type="paragraph" w:customStyle="1" w:styleId="hljs-shebang">
    <w:name w:val="hljs-shebang"/>
    <w:basedOn w:val="Normal"/>
    <w:rsid w:val="00DF5F30"/>
    <w:pPr>
      <w:spacing w:before="100" w:beforeAutospacing="1" w:after="100" w:afterAutospacing="1"/>
    </w:pPr>
    <w:rPr>
      <w:color w:val="CB4B16"/>
    </w:rPr>
  </w:style>
  <w:style w:type="paragraph" w:customStyle="1" w:styleId="hljs-special">
    <w:name w:val="hljs-special"/>
    <w:basedOn w:val="Normal"/>
    <w:rsid w:val="00DF5F30"/>
    <w:pPr>
      <w:spacing w:before="100" w:beforeAutospacing="1" w:after="100" w:afterAutospacing="1"/>
    </w:pPr>
    <w:rPr>
      <w:color w:val="CB4B16"/>
    </w:rPr>
  </w:style>
  <w:style w:type="paragraph" w:customStyle="1" w:styleId="hljs-subst">
    <w:name w:val="hljs-subst"/>
    <w:basedOn w:val="Normal"/>
    <w:rsid w:val="00DF5F30"/>
    <w:pPr>
      <w:spacing w:before="100" w:beforeAutospacing="1" w:after="100" w:afterAutospacing="1"/>
    </w:pPr>
    <w:rPr>
      <w:color w:val="CB4B16"/>
    </w:rPr>
  </w:style>
  <w:style w:type="paragraph" w:customStyle="1" w:styleId="hljs-symbol">
    <w:name w:val="hljs-symbol"/>
    <w:basedOn w:val="Normal"/>
    <w:rsid w:val="00DF5F30"/>
    <w:pPr>
      <w:spacing w:before="100" w:beforeAutospacing="1" w:after="100" w:afterAutospacing="1"/>
    </w:pPr>
    <w:rPr>
      <w:color w:val="CB4B16"/>
    </w:rPr>
  </w:style>
  <w:style w:type="paragraph" w:customStyle="1" w:styleId="hljs-deletion">
    <w:name w:val="hljs-deletion"/>
    <w:basedOn w:val="Normal"/>
    <w:rsid w:val="00DF5F30"/>
    <w:pPr>
      <w:spacing w:before="100" w:beforeAutospacing="1" w:after="100" w:afterAutospacing="1"/>
    </w:pPr>
    <w:rPr>
      <w:color w:val="DC322F"/>
    </w:rPr>
  </w:style>
  <w:style w:type="paragraph" w:customStyle="1" w:styleId="hljs-important">
    <w:name w:val="hljs-important"/>
    <w:basedOn w:val="Normal"/>
    <w:rsid w:val="00DF5F30"/>
    <w:pPr>
      <w:spacing w:before="100" w:beforeAutospacing="1" w:after="100" w:afterAutospacing="1"/>
    </w:pPr>
    <w:rPr>
      <w:color w:val="DC322F"/>
    </w:rPr>
  </w:style>
  <w:style w:type="paragraph" w:customStyle="1" w:styleId="hljs-linklabel">
    <w:name w:val="hljs-link_label"/>
    <w:basedOn w:val="Normal"/>
    <w:rsid w:val="00DF5F30"/>
    <w:pPr>
      <w:spacing w:before="100" w:beforeAutospacing="1" w:after="100" w:afterAutospacing="1"/>
    </w:pPr>
    <w:rPr>
      <w:color w:val="6C71C4"/>
    </w:rPr>
  </w:style>
  <w:style w:type="paragraph" w:customStyle="1" w:styleId="mathjaxhoverarrow">
    <w:name w:val="mathjax_hover_arrow"/>
    <w:basedOn w:val="Normal"/>
    <w:rsid w:val="00DF5F30"/>
    <w:pPr>
      <w:spacing w:before="100" w:beforeAutospacing="1" w:after="100" w:afterAutospacing="1"/>
    </w:pPr>
  </w:style>
  <w:style w:type="paragraph" w:customStyle="1" w:styleId="mathjaxmenu">
    <w:name w:val="mathjax_menu"/>
    <w:basedOn w:val="Normal"/>
    <w:rsid w:val="00DF5F30"/>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Normal"/>
    <w:rsid w:val="00DF5F30"/>
    <w:pPr>
      <w:spacing w:before="100" w:beforeAutospacing="1" w:after="100" w:afterAutospacing="1"/>
    </w:pPr>
  </w:style>
  <w:style w:type="paragraph" w:customStyle="1" w:styleId="mathjaxmenuarrow">
    <w:name w:val="mathjax_menuarrow"/>
    <w:basedOn w:val="Normal"/>
    <w:rsid w:val="00DF5F30"/>
    <w:pPr>
      <w:spacing w:before="100" w:beforeAutospacing="1" w:after="100" w:afterAutospacing="1"/>
    </w:pPr>
    <w:rPr>
      <w:color w:val="666666"/>
    </w:rPr>
  </w:style>
  <w:style w:type="paragraph" w:customStyle="1" w:styleId="mathjaxmenulabel">
    <w:name w:val="mathjax_menulabel"/>
    <w:basedOn w:val="Normal"/>
    <w:rsid w:val="00DF5F30"/>
    <w:pPr>
      <w:spacing w:before="100" w:beforeAutospacing="1" w:after="100" w:afterAutospacing="1"/>
    </w:pPr>
    <w:rPr>
      <w:i/>
      <w:iCs/>
    </w:rPr>
  </w:style>
  <w:style w:type="paragraph" w:customStyle="1" w:styleId="mathjaxmenurule">
    <w:name w:val="mathjax_menurule"/>
    <w:basedOn w:val="Normal"/>
    <w:rsid w:val="00DF5F30"/>
    <w:pPr>
      <w:pBdr>
        <w:top w:val="single" w:sz="6" w:space="0" w:color="CCCCCC"/>
      </w:pBdr>
      <w:spacing w:before="60"/>
      <w:ind w:left="15" w:right="15"/>
    </w:pPr>
  </w:style>
  <w:style w:type="paragraph" w:customStyle="1" w:styleId="mathjaxmenuclose">
    <w:name w:val="mathjax_menu_close"/>
    <w:basedOn w:val="Normal"/>
    <w:rsid w:val="00DF5F30"/>
    <w:pPr>
      <w:spacing w:before="100" w:beforeAutospacing="1" w:after="100" w:afterAutospacing="1"/>
    </w:pPr>
  </w:style>
  <w:style w:type="paragraph" w:customStyle="1" w:styleId="mathjaxpreview">
    <w:name w:val="mathjax_preview"/>
    <w:basedOn w:val="Normal"/>
    <w:rsid w:val="00DF5F30"/>
    <w:pPr>
      <w:spacing w:before="100" w:beforeAutospacing="1" w:after="100" w:afterAutospacing="1"/>
    </w:pPr>
    <w:rPr>
      <w:color w:val="888888"/>
    </w:rPr>
  </w:style>
  <w:style w:type="paragraph" w:customStyle="1" w:styleId="mathjaxerror">
    <w:name w:val="mathjax_error"/>
    <w:basedOn w:val="Normal"/>
    <w:rsid w:val="00DF5F30"/>
    <w:pPr>
      <w:spacing w:before="100" w:beforeAutospacing="1" w:after="100" w:afterAutospacing="1"/>
    </w:pPr>
    <w:rPr>
      <w:i/>
      <w:iCs/>
      <w:color w:val="CC0000"/>
    </w:rPr>
  </w:style>
  <w:style w:type="paragraph" w:customStyle="1" w:styleId="oembedall-reputation-score">
    <w:name w:val="oembedall-reputation-score"/>
    <w:basedOn w:val="Normal"/>
    <w:rsid w:val="00DF5F30"/>
    <w:pPr>
      <w:spacing w:before="100" w:beforeAutospacing="1" w:after="100" w:afterAutospacing="1"/>
    </w:pPr>
  </w:style>
  <w:style w:type="paragraph" w:customStyle="1" w:styleId="oembedall-user-info">
    <w:name w:val="oembedall-user-info"/>
    <w:basedOn w:val="Normal"/>
    <w:rsid w:val="00DF5F30"/>
    <w:pPr>
      <w:spacing w:before="100" w:beforeAutospacing="1" w:after="100" w:afterAutospacing="1"/>
    </w:pPr>
  </w:style>
  <w:style w:type="paragraph" w:customStyle="1" w:styleId="oembedall-question-hyperlink">
    <w:name w:val="oembedall-question-hyperlink"/>
    <w:basedOn w:val="Normal"/>
    <w:rsid w:val="00DF5F30"/>
    <w:pPr>
      <w:spacing w:before="100" w:beforeAutospacing="1" w:after="100" w:afterAutospacing="1"/>
    </w:pPr>
  </w:style>
  <w:style w:type="paragraph" w:customStyle="1" w:styleId="oembedall-stats">
    <w:name w:val="oembedall-stats"/>
    <w:basedOn w:val="Normal"/>
    <w:rsid w:val="00DF5F30"/>
    <w:pPr>
      <w:spacing w:before="100" w:beforeAutospacing="1" w:after="100" w:afterAutospacing="1"/>
    </w:pPr>
  </w:style>
  <w:style w:type="paragraph" w:customStyle="1" w:styleId="oembedall-statscontainer">
    <w:name w:val="oembedall-statscontainer"/>
    <w:basedOn w:val="Normal"/>
    <w:rsid w:val="00DF5F30"/>
    <w:pPr>
      <w:spacing w:before="100" w:beforeAutospacing="1" w:after="100" w:afterAutospacing="1"/>
    </w:pPr>
  </w:style>
  <w:style w:type="paragraph" w:customStyle="1" w:styleId="oembedall-votes">
    <w:name w:val="oembedall-votes"/>
    <w:basedOn w:val="Normal"/>
    <w:rsid w:val="00DF5F30"/>
    <w:pPr>
      <w:spacing w:before="100" w:beforeAutospacing="1" w:after="100" w:afterAutospacing="1"/>
    </w:pPr>
  </w:style>
  <w:style w:type="paragraph" w:customStyle="1" w:styleId="oembedall-vote-count-post">
    <w:name w:val="oembedall-vote-count-post"/>
    <w:basedOn w:val="Normal"/>
    <w:rsid w:val="00DF5F30"/>
    <w:pPr>
      <w:spacing w:before="100" w:beforeAutospacing="1" w:after="100" w:afterAutospacing="1"/>
    </w:pPr>
  </w:style>
  <w:style w:type="paragraph" w:customStyle="1" w:styleId="oembedall-views">
    <w:name w:val="oembedall-views"/>
    <w:basedOn w:val="Normal"/>
    <w:rsid w:val="00DF5F30"/>
    <w:pPr>
      <w:spacing w:before="100" w:beforeAutospacing="1" w:after="100" w:afterAutospacing="1"/>
    </w:pPr>
  </w:style>
  <w:style w:type="paragraph" w:customStyle="1" w:styleId="oembedall-status">
    <w:name w:val="oembedall-status"/>
    <w:basedOn w:val="Normal"/>
    <w:rsid w:val="00DF5F30"/>
    <w:pPr>
      <w:spacing w:before="100" w:beforeAutospacing="1" w:after="100" w:afterAutospacing="1"/>
    </w:pPr>
  </w:style>
  <w:style w:type="paragraph" w:customStyle="1" w:styleId="oembedall-summary">
    <w:name w:val="oembedall-summary"/>
    <w:basedOn w:val="Normal"/>
    <w:rsid w:val="00DF5F30"/>
    <w:pPr>
      <w:spacing w:before="100" w:beforeAutospacing="1" w:after="100" w:afterAutospacing="1"/>
    </w:pPr>
  </w:style>
  <w:style w:type="paragraph" w:customStyle="1" w:styleId="oembedall-excerpt">
    <w:name w:val="oembedall-excerpt"/>
    <w:basedOn w:val="Normal"/>
    <w:rsid w:val="00DF5F30"/>
    <w:pPr>
      <w:spacing w:before="100" w:beforeAutospacing="1" w:after="100" w:afterAutospacing="1"/>
    </w:pPr>
  </w:style>
  <w:style w:type="paragraph" w:customStyle="1" w:styleId="oembedall-tags">
    <w:name w:val="oembedall-tags"/>
    <w:basedOn w:val="Normal"/>
    <w:rsid w:val="00DF5F30"/>
    <w:pPr>
      <w:spacing w:before="100" w:beforeAutospacing="1" w:after="100" w:afterAutospacing="1"/>
    </w:pPr>
  </w:style>
  <w:style w:type="paragraph" w:customStyle="1" w:styleId="oembedall-post-tag">
    <w:name w:val="oembedall-post-tag"/>
    <w:basedOn w:val="Normal"/>
    <w:rsid w:val="00DF5F30"/>
    <w:pPr>
      <w:spacing w:before="100" w:beforeAutospacing="1" w:after="100" w:afterAutospacing="1"/>
    </w:pPr>
  </w:style>
  <w:style w:type="paragraph" w:customStyle="1" w:styleId="oembedall-statsarrow">
    <w:name w:val="oembedall-statsarrow"/>
    <w:basedOn w:val="Normal"/>
    <w:rsid w:val="00DF5F30"/>
    <w:pPr>
      <w:spacing w:before="100" w:beforeAutospacing="1" w:after="100" w:afterAutospacing="1"/>
    </w:pPr>
  </w:style>
  <w:style w:type="paragraph" w:customStyle="1" w:styleId="contents">
    <w:name w:val="contents"/>
    <w:basedOn w:val="Normal"/>
    <w:rsid w:val="00DF5F30"/>
    <w:pPr>
      <w:spacing w:before="100" w:beforeAutospacing="1" w:after="100" w:afterAutospacing="1"/>
    </w:pPr>
  </w:style>
  <w:style w:type="paragraph" w:customStyle="1" w:styleId="label">
    <w:name w:val="label"/>
    <w:basedOn w:val="Normal"/>
    <w:rsid w:val="00DF5F30"/>
    <w:pPr>
      <w:spacing w:before="100" w:beforeAutospacing="1" w:after="100" w:afterAutospacing="1"/>
    </w:pPr>
  </w:style>
  <w:style w:type="paragraph" w:customStyle="1" w:styleId="hljs-tag">
    <w:name w:val="hljs-tag"/>
    <w:basedOn w:val="Normal"/>
    <w:rsid w:val="00DF5F30"/>
    <w:pPr>
      <w:spacing w:before="100" w:beforeAutospacing="1" w:after="100" w:afterAutospacing="1"/>
    </w:pPr>
  </w:style>
  <w:style w:type="paragraph" w:customStyle="1" w:styleId="hljs-value">
    <w:name w:val="hljs-value"/>
    <w:basedOn w:val="Normal"/>
    <w:rsid w:val="00DF5F30"/>
    <w:pPr>
      <w:spacing w:before="100" w:beforeAutospacing="1" w:after="100" w:afterAutospacing="1"/>
    </w:pPr>
  </w:style>
  <w:style w:type="paragraph" w:customStyle="1" w:styleId="hljs-formula">
    <w:name w:val="hljs-formula"/>
    <w:basedOn w:val="Normal"/>
    <w:rsid w:val="00DF5F30"/>
    <w:pPr>
      <w:spacing w:before="100" w:beforeAutospacing="1" w:after="100" w:afterAutospacing="1"/>
    </w:pPr>
  </w:style>
  <w:style w:type="paragraph" w:customStyle="1" w:styleId="hljs-function">
    <w:name w:val="hljs-function"/>
    <w:basedOn w:val="Normal"/>
    <w:rsid w:val="00DF5F30"/>
    <w:pPr>
      <w:spacing w:before="100" w:beforeAutospacing="1" w:after="100" w:afterAutospacing="1"/>
    </w:pPr>
  </w:style>
  <w:style w:type="paragraph" w:customStyle="1" w:styleId="hljs-literal">
    <w:name w:val="hljs-literal"/>
    <w:basedOn w:val="Normal"/>
    <w:rsid w:val="00DF5F30"/>
    <w:pPr>
      <w:spacing w:before="100" w:beforeAutospacing="1" w:after="100" w:afterAutospacing="1"/>
    </w:pPr>
  </w:style>
  <w:style w:type="paragraph" w:customStyle="1" w:styleId="hljs-body">
    <w:name w:val="hljs-body"/>
    <w:basedOn w:val="Normal"/>
    <w:rsid w:val="00DF5F30"/>
    <w:pPr>
      <w:spacing w:before="100" w:beforeAutospacing="1" w:after="100" w:afterAutospacing="1"/>
    </w:pPr>
  </w:style>
  <w:style w:type="paragraph" w:customStyle="1" w:styleId="hljs-pseudo">
    <w:name w:val="hljs-pseudo"/>
    <w:basedOn w:val="Normal"/>
    <w:rsid w:val="00DF5F30"/>
    <w:pPr>
      <w:spacing w:before="100" w:beforeAutospacing="1" w:after="100" w:afterAutospacing="1"/>
    </w:pPr>
  </w:style>
  <w:style w:type="paragraph" w:customStyle="1" w:styleId="hljs-change">
    <w:name w:val="hljs-change"/>
    <w:basedOn w:val="Normal"/>
    <w:rsid w:val="00DF5F30"/>
    <w:pPr>
      <w:spacing w:before="100" w:beforeAutospacing="1" w:after="100" w:afterAutospacing="1"/>
    </w:pPr>
  </w:style>
  <w:style w:type="paragraph" w:customStyle="1" w:styleId="oembedall-body">
    <w:name w:val="oembedall-body"/>
    <w:basedOn w:val="Normal"/>
    <w:rsid w:val="00DF5F30"/>
    <w:pPr>
      <w:spacing w:before="100" w:beforeAutospacing="1" w:after="100" w:afterAutospacing="1"/>
    </w:pPr>
  </w:style>
  <w:style w:type="paragraph" w:customStyle="1" w:styleId="tagline">
    <w:name w:val="tagline"/>
    <w:basedOn w:val="Normal"/>
    <w:rsid w:val="00DF5F30"/>
    <w:pPr>
      <w:spacing w:before="100" w:beforeAutospacing="1" w:after="100" w:afterAutospacing="1"/>
    </w:pPr>
  </w:style>
  <w:style w:type="paragraph" w:customStyle="1" w:styleId="wrapper">
    <w:name w:val="wrapper"/>
    <w:basedOn w:val="Normal"/>
    <w:rsid w:val="00DF5F30"/>
    <w:pPr>
      <w:spacing w:before="100" w:beforeAutospacing="1" w:after="100" w:afterAutospacing="1"/>
    </w:pPr>
  </w:style>
  <w:style w:type="paragraph" w:customStyle="1" w:styleId="split">
    <w:name w:val="split"/>
    <w:basedOn w:val="Normal"/>
    <w:rsid w:val="00DF5F30"/>
    <w:pPr>
      <w:spacing w:before="100" w:beforeAutospacing="1" w:after="100" w:afterAutospacing="1"/>
    </w:pPr>
  </w:style>
  <w:style w:type="paragraph" w:customStyle="1" w:styleId="place-context">
    <w:name w:val="place-context"/>
    <w:basedOn w:val="Normal"/>
    <w:rsid w:val="00DF5F30"/>
    <w:pPr>
      <w:spacing w:before="100" w:beforeAutospacing="1" w:after="100" w:afterAutospacing="1"/>
    </w:pPr>
  </w:style>
  <w:style w:type="paragraph" w:customStyle="1" w:styleId="prominent-place">
    <w:name w:val="prominent-place"/>
    <w:basedOn w:val="Normal"/>
    <w:rsid w:val="00DF5F30"/>
    <w:pPr>
      <w:spacing w:before="100" w:beforeAutospacing="1" w:after="100" w:afterAutospacing="1"/>
    </w:pPr>
  </w:style>
  <w:style w:type="paragraph" w:customStyle="1" w:styleId="main-date">
    <w:name w:val="main-date"/>
    <w:basedOn w:val="Normal"/>
    <w:rsid w:val="00DF5F30"/>
    <w:pPr>
      <w:spacing w:before="100" w:beforeAutospacing="1" w:after="100" w:afterAutospacing="1"/>
    </w:pPr>
  </w:style>
  <w:style w:type="paragraph" w:customStyle="1" w:styleId="first">
    <w:name w:val="first"/>
    <w:basedOn w:val="Normal"/>
    <w:rsid w:val="00DF5F30"/>
    <w:pPr>
      <w:spacing w:before="100" w:beforeAutospacing="1" w:after="100" w:afterAutospacing="1"/>
    </w:pPr>
  </w:style>
  <w:style w:type="paragraph" w:customStyle="1" w:styleId="Title10">
    <w:name w:val="Title1"/>
    <w:basedOn w:val="Normal"/>
    <w:rsid w:val="00DF5F30"/>
    <w:pPr>
      <w:spacing w:before="100" w:beforeAutospacing="1" w:after="100" w:afterAutospacing="1"/>
    </w:pPr>
  </w:style>
  <w:style w:type="paragraph" w:customStyle="1" w:styleId="number">
    <w:name w:val="number"/>
    <w:basedOn w:val="Normal"/>
    <w:rsid w:val="00DF5F30"/>
    <w:pPr>
      <w:spacing w:before="100" w:beforeAutospacing="1" w:after="100" w:afterAutospacing="1"/>
    </w:pPr>
  </w:style>
  <w:style w:type="paragraph" w:customStyle="1" w:styleId="oembedall-user-gravatar32">
    <w:name w:val="oembedall-user-gravatar32"/>
    <w:basedOn w:val="Normal"/>
    <w:rsid w:val="00DF5F30"/>
    <w:pPr>
      <w:spacing w:before="100" w:beforeAutospacing="1" w:after="100" w:afterAutospacing="1"/>
    </w:pPr>
  </w:style>
  <w:style w:type="paragraph" w:customStyle="1" w:styleId="oembedall-user-details">
    <w:name w:val="oembedall-user-details"/>
    <w:basedOn w:val="Normal"/>
    <w:rsid w:val="00DF5F30"/>
    <w:pPr>
      <w:spacing w:before="100" w:beforeAutospacing="1" w:after="100" w:afterAutospacing="1"/>
    </w:pPr>
  </w:style>
  <w:style w:type="paragraph" w:customStyle="1" w:styleId="sub-place">
    <w:name w:val="sub-place"/>
    <w:basedOn w:val="Normal"/>
    <w:rsid w:val="00DF5F30"/>
    <w:pPr>
      <w:spacing w:before="100" w:beforeAutospacing="1" w:after="100" w:afterAutospacing="1"/>
    </w:pPr>
  </w:style>
  <w:style w:type="character" w:customStyle="1" w:styleId="oembedall-closehide">
    <w:name w:val="oembedall-closehide"/>
    <w:basedOn w:val="DefaultParagraphFont"/>
    <w:rsid w:val="00DF5F30"/>
    <w:rPr>
      <w:shd w:val="clear" w:color="auto" w:fill="AAAAAA"/>
    </w:rPr>
  </w:style>
  <w:style w:type="paragraph" w:customStyle="1" w:styleId="oembedall-body1">
    <w:name w:val="oembedall-body1"/>
    <w:basedOn w:val="Normal"/>
    <w:rsid w:val="00DF5F30"/>
    <w:pPr>
      <w:pBdr>
        <w:top w:val="single" w:sz="6" w:space="4" w:color="EEEEEE"/>
      </w:pBdr>
      <w:spacing w:before="120" w:after="100" w:afterAutospacing="1"/>
      <w:ind w:left="-150"/>
    </w:pPr>
  </w:style>
  <w:style w:type="paragraph" w:customStyle="1" w:styleId="oembedall-description1">
    <w:name w:val="oembedall-description1"/>
    <w:basedOn w:val="Normal"/>
    <w:rsid w:val="00DF5F30"/>
    <w:pPr>
      <w:spacing w:after="45"/>
    </w:pPr>
    <w:rPr>
      <w:color w:val="444444"/>
      <w:sz w:val="18"/>
      <w:szCs w:val="18"/>
    </w:rPr>
  </w:style>
  <w:style w:type="paragraph" w:customStyle="1" w:styleId="oembedall-updated-at1">
    <w:name w:val="oembedall-updated-at1"/>
    <w:basedOn w:val="Normal"/>
    <w:rsid w:val="00DF5F30"/>
    <w:rPr>
      <w:color w:val="888888"/>
      <w:sz w:val="17"/>
      <w:szCs w:val="17"/>
    </w:rPr>
  </w:style>
  <w:style w:type="paragraph" w:customStyle="1" w:styleId="oembedall-reputation-score1">
    <w:name w:val="oembedall-reputation-score1"/>
    <w:basedOn w:val="Normal"/>
    <w:rsid w:val="00DF5F30"/>
    <w:pPr>
      <w:spacing w:before="100" w:beforeAutospacing="1" w:after="100" w:afterAutospacing="1"/>
      <w:ind w:right="30"/>
    </w:pPr>
    <w:rPr>
      <w:b/>
      <w:bCs/>
      <w:color w:val="444444"/>
      <w:sz w:val="29"/>
      <w:szCs w:val="29"/>
    </w:rPr>
  </w:style>
  <w:style w:type="paragraph" w:customStyle="1" w:styleId="oembedall-user-info1">
    <w:name w:val="oembedall-user-info1"/>
    <w:basedOn w:val="Normal"/>
    <w:rsid w:val="00DF5F30"/>
    <w:pPr>
      <w:spacing w:before="100" w:beforeAutospacing="1" w:after="100" w:afterAutospacing="1"/>
    </w:pPr>
  </w:style>
  <w:style w:type="paragraph" w:customStyle="1" w:styleId="oembedall-user-gravatar321">
    <w:name w:val="oembedall-user-gravatar321"/>
    <w:basedOn w:val="Normal"/>
    <w:rsid w:val="00DF5F30"/>
    <w:pPr>
      <w:spacing w:before="100" w:beforeAutospacing="1" w:after="100" w:afterAutospacing="1"/>
    </w:pPr>
  </w:style>
  <w:style w:type="paragraph" w:customStyle="1" w:styleId="oembedall-user-details1">
    <w:name w:val="oembedall-user-details1"/>
    <w:basedOn w:val="Normal"/>
    <w:rsid w:val="00DF5F30"/>
    <w:pPr>
      <w:spacing w:before="100" w:beforeAutospacing="1" w:after="100" w:afterAutospacing="1"/>
      <w:ind w:left="75"/>
    </w:pPr>
  </w:style>
  <w:style w:type="paragraph" w:customStyle="1" w:styleId="oembedall-question-hyperlink1">
    <w:name w:val="oembedall-question-hyperlink1"/>
    <w:basedOn w:val="Normal"/>
    <w:rsid w:val="00DF5F30"/>
    <w:pPr>
      <w:spacing w:before="100" w:beforeAutospacing="1" w:after="100" w:afterAutospacing="1"/>
    </w:pPr>
    <w:rPr>
      <w:b/>
      <w:bCs/>
    </w:rPr>
  </w:style>
  <w:style w:type="paragraph" w:customStyle="1" w:styleId="oembedall-stats1">
    <w:name w:val="oembedall-stats1"/>
    <w:basedOn w:val="Normal"/>
    <w:rsid w:val="00DF5F30"/>
    <w:pPr>
      <w:shd w:val="clear" w:color="auto" w:fill="EEEEEE"/>
      <w:ind w:left="105"/>
    </w:pPr>
  </w:style>
  <w:style w:type="paragraph" w:customStyle="1" w:styleId="oembedall-statscontainer1">
    <w:name w:val="oembedall-statscontainer1"/>
    <w:basedOn w:val="Normal"/>
    <w:rsid w:val="00DF5F30"/>
    <w:pPr>
      <w:spacing w:before="100" w:beforeAutospacing="1" w:after="100" w:afterAutospacing="1"/>
      <w:ind w:right="120"/>
    </w:pPr>
  </w:style>
  <w:style w:type="paragraph" w:customStyle="1" w:styleId="oembedall-votes1">
    <w:name w:val="oembedall-votes1"/>
    <w:basedOn w:val="Normal"/>
    <w:rsid w:val="00DF5F30"/>
    <w:pPr>
      <w:spacing w:before="100" w:beforeAutospacing="1" w:after="100" w:afterAutospacing="1"/>
      <w:jc w:val="center"/>
    </w:pPr>
    <w:rPr>
      <w:color w:val="555555"/>
    </w:rPr>
  </w:style>
  <w:style w:type="paragraph" w:customStyle="1" w:styleId="oembedall-vote-count-post1">
    <w:name w:val="oembedall-vote-count-post1"/>
    <w:basedOn w:val="Normal"/>
    <w:rsid w:val="00DF5F30"/>
    <w:pPr>
      <w:spacing w:before="100" w:beforeAutospacing="1" w:after="100" w:afterAutospacing="1"/>
    </w:pPr>
    <w:rPr>
      <w:b/>
      <w:bCs/>
      <w:color w:val="808185"/>
      <w:sz w:val="58"/>
      <w:szCs w:val="58"/>
    </w:rPr>
  </w:style>
  <w:style w:type="paragraph" w:customStyle="1" w:styleId="oembedall-views1">
    <w:name w:val="oembedall-views1"/>
    <w:basedOn w:val="Normal"/>
    <w:rsid w:val="00DF5F30"/>
    <w:pPr>
      <w:spacing w:before="100" w:beforeAutospacing="1" w:after="100" w:afterAutospacing="1"/>
      <w:jc w:val="center"/>
    </w:pPr>
    <w:rPr>
      <w:color w:val="999999"/>
    </w:rPr>
  </w:style>
  <w:style w:type="paragraph" w:customStyle="1" w:styleId="oembedall-status1">
    <w:name w:val="oembedall-status1"/>
    <w:basedOn w:val="Normal"/>
    <w:rsid w:val="00DF5F30"/>
    <w:pPr>
      <w:shd w:val="clear" w:color="auto" w:fill="75845C"/>
      <w:spacing w:after="100" w:afterAutospacing="1"/>
      <w:jc w:val="center"/>
    </w:pPr>
    <w:rPr>
      <w:color w:val="FFFFFF"/>
    </w:rPr>
  </w:style>
  <w:style w:type="paragraph" w:customStyle="1" w:styleId="oembedall-summary1">
    <w:name w:val="oembedall-summary1"/>
    <w:basedOn w:val="Normal"/>
    <w:rsid w:val="00DF5F30"/>
    <w:pPr>
      <w:spacing w:before="100" w:beforeAutospacing="1" w:after="100" w:afterAutospacing="1"/>
    </w:pPr>
  </w:style>
  <w:style w:type="paragraph" w:customStyle="1" w:styleId="oembedall-excerpt1">
    <w:name w:val="oembedall-excerpt1"/>
    <w:basedOn w:val="Normal"/>
    <w:rsid w:val="00DF5F30"/>
  </w:style>
  <w:style w:type="paragraph" w:customStyle="1" w:styleId="oembedall-tags1">
    <w:name w:val="oembedall-tags1"/>
    <w:basedOn w:val="Normal"/>
    <w:rsid w:val="00DF5F30"/>
    <w:pPr>
      <w:spacing w:before="100" w:beforeAutospacing="1" w:after="100" w:afterAutospacing="1" w:line="270" w:lineRule="atLeast"/>
    </w:pPr>
  </w:style>
  <w:style w:type="paragraph" w:customStyle="1" w:styleId="oembedall-post-tag1">
    <w:name w:val="oembedall-post-tag1"/>
    <w:basedOn w:val="Normal"/>
    <w:rsid w:val="00DF5F30"/>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Normal"/>
    <w:rsid w:val="00DF5F30"/>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Normal"/>
    <w:rsid w:val="00DF5F30"/>
    <w:pPr>
      <w:spacing w:before="180" w:after="100" w:afterAutospacing="1"/>
    </w:pPr>
  </w:style>
  <w:style w:type="paragraph" w:customStyle="1" w:styleId="contents1">
    <w:name w:val="contents1"/>
    <w:basedOn w:val="Normal"/>
    <w:rsid w:val="00DF5F30"/>
    <w:pPr>
      <w:spacing w:before="100" w:beforeAutospacing="1" w:after="100" w:afterAutospacing="1"/>
    </w:pPr>
  </w:style>
  <w:style w:type="paragraph" w:customStyle="1" w:styleId="tagline1">
    <w:name w:val="tagline1"/>
    <w:basedOn w:val="Normal"/>
    <w:rsid w:val="00DF5F30"/>
    <w:pPr>
      <w:spacing w:before="100" w:beforeAutospacing="1" w:after="100" w:afterAutospacing="1"/>
    </w:pPr>
    <w:rPr>
      <w:sz w:val="36"/>
      <w:szCs w:val="36"/>
    </w:rPr>
  </w:style>
  <w:style w:type="paragraph" w:customStyle="1" w:styleId="wrapper1">
    <w:name w:val="wrapper1"/>
    <w:basedOn w:val="Normal"/>
    <w:rsid w:val="00DF5F30"/>
    <w:pPr>
      <w:spacing w:before="100" w:beforeAutospacing="1" w:after="100" w:afterAutospacing="1"/>
    </w:pPr>
  </w:style>
  <w:style w:type="paragraph" w:customStyle="1" w:styleId="split1">
    <w:name w:val="split1"/>
    <w:basedOn w:val="Normal"/>
    <w:rsid w:val="00DF5F30"/>
    <w:pPr>
      <w:spacing w:before="100" w:beforeAutospacing="1" w:after="100" w:afterAutospacing="1"/>
    </w:pPr>
  </w:style>
  <w:style w:type="paragraph" w:customStyle="1" w:styleId="place-context1">
    <w:name w:val="place-context1"/>
    <w:basedOn w:val="Normal"/>
    <w:rsid w:val="00DF5F30"/>
    <w:pPr>
      <w:spacing w:before="100" w:beforeAutospacing="1" w:after="100" w:afterAutospacing="1"/>
    </w:pPr>
    <w:rPr>
      <w:sz w:val="21"/>
      <w:szCs w:val="21"/>
    </w:rPr>
  </w:style>
  <w:style w:type="paragraph" w:customStyle="1" w:styleId="sub-place1">
    <w:name w:val="sub-place1"/>
    <w:basedOn w:val="Normal"/>
    <w:rsid w:val="00DF5F30"/>
    <w:pPr>
      <w:spacing w:before="100" w:beforeAutospacing="1" w:after="100" w:afterAutospacing="1"/>
    </w:pPr>
  </w:style>
  <w:style w:type="paragraph" w:customStyle="1" w:styleId="prominent-place1">
    <w:name w:val="prominent-place1"/>
    <w:basedOn w:val="Normal"/>
    <w:rsid w:val="00DF5F30"/>
    <w:pPr>
      <w:spacing w:before="100" w:beforeAutospacing="1" w:after="100" w:afterAutospacing="1" w:line="264" w:lineRule="atLeast"/>
    </w:pPr>
    <w:rPr>
      <w:sz w:val="27"/>
      <w:szCs w:val="27"/>
    </w:rPr>
  </w:style>
  <w:style w:type="paragraph" w:customStyle="1" w:styleId="main-date1">
    <w:name w:val="main-date1"/>
    <w:basedOn w:val="Normal"/>
    <w:rsid w:val="00DF5F30"/>
    <w:pPr>
      <w:spacing w:before="100" w:beforeAutospacing="1" w:after="100" w:afterAutospacing="1"/>
    </w:pPr>
    <w:rPr>
      <w:b/>
      <w:bCs/>
      <w:color w:val="8CB4E0"/>
    </w:rPr>
  </w:style>
  <w:style w:type="paragraph" w:customStyle="1" w:styleId="first1">
    <w:name w:val="first1"/>
    <w:basedOn w:val="Normal"/>
    <w:rsid w:val="00DF5F30"/>
    <w:pPr>
      <w:ind w:left="244"/>
    </w:pPr>
  </w:style>
  <w:style w:type="paragraph" w:customStyle="1" w:styleId="label1">
    <w:name w:val="label1"/>
    <w:basedOn w:val="Normal"/>
    <w:rsid w:val="00DF5F30"/>
    <w:pPr>
      <w:spacing w:before="100" w:beforeAutospacing="1" w:after="100" w:afterAutospacing="1"/>
    </w:pPr>
    <w:rPr>
      <w:color w:val="333333"/>
    </w:rPr>
  </w:style>
  <w:style w:type="paragraph" w:customStyle="1" w:styleId="title11">
    <w:name w:val="title1"/>
    <w:basedOn w:val="Normal"/>
    <w:rsid w:val="00DF5F30"/>
    <w:pPr>
      <w:spacing w:before="100" w:beforeAutospacing="1" w:after="100" w:afterAutospacing="1"/>
    </w:pPr>
  </w:style>
  <w:style w:type="paragraph" w:customStyle="1" w:styleId="number1">
    <w:name w:val="number1"/>
    <w:basedOn w:val="Normal"/>
    <w:rsid w:val="00DF5F30"/>
    <w:pPr>
      <w:shd w:val="clear" w:color="auto" w:fill="FFFFFF"/>
    </w:pPr>
    <w:rPr>
      <w:vanish/>
    </w:rPr>
  </w:style>
  <w:style w:type="paragraph" w:customStyle="1" w:styleId="hljs-header1">
    <w:name w:val="hljs-header1"/>
    <w:basedOn w:val="Normal"/>
    <w:rsid w:val="00DF5F30"/>
    <w:pPr>
      <w:spacing w:before="100" w:beforeAutospacing="1" w:after="100" w:afterAutospacing="1"/>
    </w:pPr>
    <w:rPr>
      <w:color w:val="93A1A1"/>
    </w:rPr>
  </w:style>
  <w:style w:type="paragraph" w:customStyle="1" w:styleId="hljs-string1">
    <w:name w:val="hljs-string1"/>
    <w:basedOn w:val="Normal"/>
    <w:rsid w:val="00DF5F30"/>
    <w:pPr>
      <w:spacing w:before="100" w:beforeAutospacing="1" w:after="100" w:afterAutospacing="1"/>
    </w:pPr>
    <w:rPr>
      <w:color w:val="93A1A1"/>
    </w:rPr>
  </w:style>
  <w:style w:type="paragraph" w:customStyle="1" w:styleId="hljs-tag1">
    <w:name w:val="hljs-tag1"/>
    <w:basedOn w:val="Normal"/>
    <w:rsid w:val="00DF5F30"/>
    <w:pPr>
      <w:spacing w:before="100" w:beforeAutospacing="1" w:after="100" w:afterAutospacing="1"/>
    </w:pPr>
    <w:rPr>
      <w:color w:val="859900"/>
    </w:rPr>
  </w:style>
  <w:style w:type="paragraph" w:customStyle="1" w:styleId="hljs-title1">
    <w:name w:val="hljs-title1"/>
    <w:basedOn w:val="Normal"/>
    <w:rsid w:val="00DF5F30"/>
    <w:pPr>
      <w:spacing w:before="100" w:beforeAutospacing="1" w:after="100" w:afterAutospacing="1"/>
    </w:pPr>
    <w:rPr>
      <w:color w:val="859900"/>
    </w:rPr>
  </w:style>
  <w:style w:type="paragraph" w:customStyle="1" w:styleId="hljs-value1">
    <w:name w:val="hljs-value1"/>
    <w:basedOn w:val="Normal"/>
    <w:rsid w:val="00DF5F30"/>
    <w:pPr>
      <w:spacing w:before="100" w:beforeAutospacing="1" w:after="100" w:afterAutospacing="1"/>
    </w:pPr>
    <w:rPr>
      <w:color w:val="2AA198"/>
    </w:rPr>
  </w:style>
  <w:style w:type="paragraph" w:customStyle="1" w:styleId="hljs-value2">
    <w:name w:val="hljs-value2"/>
    <w:basedOn w:val="Normal"/>
    <w:rsid w:val="00DF5F30"/>
    <w:pPr>
      <w:spacing w:before="100" w:beforeAutospacing="1" w:after="100" w:afterAutospacing="1"/>
    </w:pPr>
    <w:rPr>
      <w:color w:val="2AA198"/>
    </w:rPr>
  </w:style>
  <w:style w:type="paragraph" w:customStyle="1" w:styleId="hljs-formula1">
    <w:name w:val="hljs-formula1"/>
    <w:basedOn w:val="Normal"/>
    <w:rsid w:val="00DF5F30"/>
    <w:pPr>
      <w:shd w:val="clear" w:color="auto" w:fill="EEE8D5"/>
      <w:spacing w:before="100" w:beforeAutospacing="1" w:after="100" w:afterAutospacing="1"/>
    </w:pPr>
    <w:rPr>
      <w:color w:val="2AA198"/>
    </w:rPr>
  </w:style>
  <w:style w:type="paragraph" w:customStyle="1" w:styleId="hljs-function1">
    <w:name w:val="hljs-function1"/>
    <w:basedOn w:val="Normal"/>
    <w:rsid w:val="00DF5F30"/>
    <w:pPr>
      <w:spacing w:before="100" w:beforeAutospacing="1" w:after="100" w:afterAutospacing="1"/>
    </w:pPr>
    <w:rPr>
      <w:color w:val="268BD2"/>
    </w:rPr>
  </w:style>
  <w:style w:type="paragraph" w:customStyle="1" w:styleId="hljs-literal1">
    <w:name w:val="hljs-literal1"/>
    <w:basedOn w:val="Normal"/>
    <w:rsid w:val="00DF5F30"/>
    <w:pPr>
      <w:spacing w:before="100" w:beforeAutospacing="1" w:after="100" w:afterAutospacing="1"/>
    </w:pPr>
    <w:rPr>
      <w:color w:val="268BD2"/>
    </w:rPr>
  </w:style>
  <w:style w:type="paragraph" w:customStyle="1" w:styleId="hljs-title2">
    <w:name w:val="hljs-title2"/>
    <w:basedOn w:val="Normal"/>
    <w:rsid w:val="00DF5F30"/>
    <w:pPr>
      <w:spacing w:before="100" w:beforeAutospacing="1" w:after="100" w:afterAutospacing="1"/>
    </w:pPr>
    <w:rPr>
      <w:color w:val="B58900"/>
    </w:rPr>
  </w:style>
  <w:style w:type="paragraph" w:customStyle="1" w:styleId="hljs-body1">
    <w:name w:val="hljs-body1"/>
    <w:basedOn w:val="Normal"/>
    <w:rsid w:val="00DF5F30"/>
    <w:pPr>
      <w:spacing w:before="100" w:beforeAutospacing="1" w:after="100" w:afterAutospacing="1"/>
    </w:pPr>
    <w:rPr>
      <w:color w:val="B58900"/>
    </w:rPr>
  </w:style>
  <w:style w:type="paragraph" w:customStyle="1" w:styleId="hljs-number1">
    <w:name w:val="hljs-number1"/>
    <w:basedOn w:val="Normal"/>
    <w:rsid w:val="00DF5F30"/>
    <w:pPr>
      <w:spacing w:before="100" w:beforeAutospacing="1" w:after="100" w:afterAutospacing="1"/>
    </w:pPr>
    <w:rPr>
      <w:color w:val="B58900"/>
    </w:rPr>
  </w:style>
  <w:style w:type="paragraph" w:customStyle="1" w:styleId="hljs-pseudo1">
    <w:name w:val="hljs-pseudo1"/>
    <w:basedOn w:val="Normal"/>
    <w:rsid w:val="00DF5F30"/>
    <w:pPr>
      <w:spacing w:before="100" w:beforeAutospacing="1" w:after="100" w:afterAutospacing="1"/>
    </w:pPr>
    <w:rPr>
      <w:color w:val="CB4B16"/>
    </w:rPr>
  </w:style>
  <w:style w:type="paragraph" w:customStyle="1" w:styleId="hljs-change1">
    <w:name w:val="hljs-change1"/>
    <w:basedOn w:val="Normal"/>
    <w:rsid w:val="00DF5F30"/>
    <w:pPr>
      <w:spacing w:before="100" w:beforeAutospacing="1" w:after="100" w:afterAutospacing="1"/>
    </w:pPr>
    <w:rPr>
      <w:color w:val="CB4B16"/>
    </w:rPr>
  </w:style>
  <w:style w:type="paragraph" w:customStyle="1" w:styleId="hljs-keyword1">
    <w:name w:val="hljs-keyword1"/>
    <w:basedOn w:val="Normal"/>
    <w:rsid w:val="00DF5F30"/>
    <w:pPr>
      <w:spacing w:before="100" w:beforeAutospacing="1" w:after="100" w:afterAutospacing="1"/>
    </w:pPr>
    <w:rPr>
      <w:color w:val="CB4B16"/>
    </w:rPr>
  </w:style>
  <w:style w:type="paragraph" w:customStyle="1" w:styleId="hljs-string2">
    <w:name w:val="hljs-string2"/>
    <w:basedOn w:val="Normal"/>
    <w:rsid w:val="00DF5F30"/>
    <w:pPr>
      <w:spacing w:before="100" w:beforeAutospacing="1" w:after="100" w:afterAutospacing="1"/>
    </w:pPr>
    <w:rPr>
      <w:color w:val="CB4B16"/>
    </w:rPr>
  </w:style>
  <w:style w:type="paragraph" w:customStyle="1" w:styleId="mathjaxmenuarrow1">
    <w:name w:val="mathjax_menuarrow1"/>
    <w:basedOn w:val="Normal"/>
    <w:rsid w:val="00DF5F30"/>
    <w:pPr>
      <w:spacing w:before="100" w:beforeAutospacing="1" w:after="100" w:afterAutospacing="1"/>
    </w:pPr>
    <w:rPr>
      <w:color w:val="FFFFFF"/>
    </w:rPr>
  </w:style>
  <w:style w:type="paragraph" w:customStyle="1" w:styleId="toc">
    <w:name w:val="toc"/>
    <w:basedOn w:val="Normal"/>
    <w:rsid w:val="00DF5F30"/>
    <w:pPr>
      <w:spacing w:before="100" w:beforeAutospacing="1" w:after="100" w:afterAutospacing="1"/>
    </w:pPr>
  </w:style>
  <w:style w:type="character" w:customStyle="1" w:styleId="title2">
    <w:name w:val="title2"/>
    <w:basedOn w:val="DefaultParagraphFont"/>
    <w:rsid w:val="00DF5F30"/>
  </w:style>
  <w:style w:type="character" w:customStyle="1" w:styleId="Heading7Char">
    <w:name w:val="Heading 7 Char"/>
    <w:basedOn w:val="DefaultParagraphFont"/>
    <w:link w:val="Heading7"/>
    <w:rsid w:val="00DF5F30"/>
    <w:rPr>
      <w:rFonts w:ascii="Times New Roman" w:eastAsia="Times New Roman" w:hAnsi="Times New Roman" w:cs="Times New Roman"/>
    </w:rPr>
  </w:style>
  <w:style w:type="character" w:customStyle="1" w:styleId="Heading8Char">
    <w:name w:val="Heading 8 Char"/>
    <w:basedOn w:val="DefaultParagraphFont"/>
    <w:link w:val="Heading8"/>
    <w:rsid w:val="00DF5F30"/>
    <w:rPr>
      <w:rFonts w:ascii="Times New Roman" w:eastAsia="Times New Roman" w:hAnsi="Times New Roman" w:cs="Times New Roman"/>
      <w:i/>
      <w:iCs/>
    </w:rPr>
  </w:style>
  <w:style w:type="character" w:customStyle="1" w:styleId="Heading9Char">
    <w:name w:val="Heading 9 Char"/>
    <w:basedOn w:val="DefaultParagraphFont"/>
    <w:link w:val="Heading9"/>
    <w:rsid w:val="00DF5F30"/>
    <w:rPr>
      <w:rFonts w:ascii="Arial" w:eastAsia="Times New Roman" w:hAnsi="Arial" w:cs="Arial"/>
      <w:sz w:val="22"/>
      <w:szCs w:val="22"/>
    </w:rPr>
  </w:style>
  <w:style w:type="character" w:customStyle="1" w:styleId="DateChar">
    <w:name w:val="Date Char"/>
    <w:basedOn w:val="DefaultParagraphFont"/>
    <w:link w:val="Date"/>
    <w:rsid w:val="00DF5F30"/>
    <w:rPr>
      <w:rFonts w:ascii="Times New Roman" w:eastAsia="Times New Roman" w:hAnsi="Times New Roman" w:cs="Times New Roman"/>
      <w:sz w:val="20"/>
      <w:szCs w:val="20"/>
    </w:rPr>
  </w:style>
  <w:style w:type="character" w:customStyle="1" w:styleId="SubtitleChar">
    <w:name w:val="Subtitle Char"/>
    <w:basedOn w:val="DefaultParagraphFont"/>
    <w:link w:val="Subtitle"/>
    <w:rsid w:val="00DF5F30"/>
    <w:rPr>
      <w:rFonts w:ascii="Arial" w:eastAsia="Times New Roman" w:hAnsi="Arial" w:cs="Arial"/>
    </w:rPr>
  </w:style>
  <w:style w:type="character" w:customStyle="1" w:styleId="TitleChar">
    <w:name w:val="Title Char"/>
    <w:basedOn w:val="DefaultParagraphFont"/>
    <w:link w:val="Title"/>
    <w:rsid w:val="00DF5F30"/>
    <w:rPr>
      <w:rFonts w:ascii="Arial" w:eastAsia="Times New Roman" w:hAnsi="Arial" w:cs="Arial"/>
      <w:b/>
      <w:bCs/>
      <w:kern w:val="28"/>
      <w:sz w:val="32"/>
      <w:szCs w:val="32"/>
    </w:rPr>
  </w:style>
  <w:style w:type="character" w:customStyle="1" w:styleId="FootnoteTextChar">
    <w:name w:val="Footnote Text Char"/>
    <w:basedOn w:val="DefaultParagraphFont"/>
    <w:link w:val="FootnoteText"/>
    <w:uiPriority w:val="9"/>
    <w:rsid w:val="00DF5F30"/>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C84259"/>
    <w:pPr>
      <w:spacing w:after="100"/>
      <w:ind w:left="400"/>
    </w:pPr>
  </w:style>
  <w:style w:type="paragraph" w:styleId="Revision">
    <w:name w:val="Revision"/>
    <w:hidden/>
    <w:semiHidden/>
    <w:rsid w:val="00F5197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451638">
      <w:bodyDiv w:val="1"/>
      <w:marLeft w:val="0"/>
      <w:marRight w:val="0"/>
      <w:marTop w:val="0"/>
      <w:marBottom w:val="0"/>
      <w:divBdr>
        <w:top w:val="none" w:sz="0" w:space="0" w:color="auto"/>
        <w:left w:val="none" w:sz="0" w:space="0" w:color="auto"/>
        <w:bottom w:val="none" w:sz="0" w:space="0" w:color="auto"/>
        <w:right w:val="none" w:sz="0" w:space="0" w:color="auto"/>
      </w:divBdr>
    </w:div>
    <w:div w:id="2108232120">
      <w:bodyDiv w:val="1"/>
      <w:marLeft w:val="0"/>
      <w:marRight w:val="0"/>
      <w:marTop w:val="0"/>
      <w:marBottom w:val="0"/>
      <w:divBdr>
        <w:top w:val="none" w:sz="0" w:space="0" w:color="auto"/>
        <w:left w:val="none" w:sz="0" w:space="0" w:color="auto"/>
        <w:bottom w:val="none" w:sz="0" w:space="0" w:color="auto"/>
        <w:right w:val="none" w:sz="0" w:space="0" w:color="auto"/>
      </w:divBdr>
      <w:divsChild>
        <w:div w:id="1087580076">
          <w:blockQuote w:val="1"/>
          <w:marLeft w:val="300"/>
          <w:marRight w:val="300"/>
          <w:marTop w:val="240"/>
          <w:marBottom w:val="240"/>
          <w:divBdr>
            <w:top w:val="none" w:sz="0" w:space="0" w:color="auto"/>
            <w:left w:val="single" w:sz="24" w:space="11" w:color="E6E6E6"/>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4EB69-A89B-CE4F-9A6D-DD36EEA9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46</Pages>
  <Words>12792</Words>
  <Characters>72918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The Hacker’s Guide To Python</vt:lpstr>
    </vt:vector>
  </TitlesOfParts>
  <Company>Hewlett-Packard</Company>
  <LinksUpToDate>false</LinksUpToDate>
  <CharactersWithSpaces>85539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Hacker’s Guide To Python</dc:title>
  <dc:creator>Julien Danjou julien@danjou.info</dc:creator>
  <cp:lastModifiedBy>Carol Nichols</cp:lastModifiedBy>
  <cp:revision>191</cp:revision>
  <dcterms:created xsi:type="dcterms:W3CDTF">2018-03-23T23:08:00Z</dcterms:created>
  <dcterms:modified xsi:type="dcterms:W3CDTF">2018-03-29T17:06:00Z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