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B44D02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B44D02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B44D02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B44D02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B44D02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B44D02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3BF4EDEF" w:rsidR="007C301E" w:rsidRDefault="004964BD">
      <w:pPr>
        <w:pStyle w:val="1stPara"/>
        <w:pPrChange w:id="2" w:author="janelle" w:date="2018-01-30T11:30:00Z">
          <w:pPr>
            <w:pStyle w:val="BodyFirst"/>
          </w:pPr>
        </w:pPrChange>
      </w:pPr>
      <w:r w:rsidRPr="004964BD">
        <w:t>Object-</w:t>
      </w:r>
      <w:ins w:id="3" w:author="AnneMarieW" w:date="2018-02-12T14:08:00Z">
        <w:r w:rsidR="00AC4C31">
          <w:t>o</w:t>
        </w:r>
      </w:ins>
      <w:del w:id="4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5" w:author="AnneMarieW" w:date="2018-02-12T14:08:00Z">
        <w:r w:rsidR="00AC4C31">
          <w:t>p</w:t>
        </w:r>
      </w:ins>
      <w:del w:id="6" w:author="AnneMarieW" w:date="2018-02-12T14:08:00Z">
        <w:r w:rsidRPr="004964BD" w:rsidDel="00AC4C31">
          <w:delText>P</w:delText>
        </w:r>
      </w:del>
      <w:r w:rsidRPr="004964BD">
        <w:t>rogramming</w:t>
      </w:r>
      <w:ins w:id="7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8" w:author="AnneMarieW" w:date="2018-02-12T14:21:00Z">
        <w:r w:rsidR="004D409C">
          <w:t xml:space="preserve">. </w:t>
        </w:r>
        <w:del w:id="9" w:author="Carol Nichols" w:date="2018-03-02T10:47:00Z">
          <w:r w:rsidR="004D409C" w:rsidDel="0059264E">
            <w:delText>It</w:delText>
          </w:r>
        </w:del>
      </w:ins>
      <w:del w:id="10" w:author="Carol Nichols" w:date="2018-03-02T10:47:00Z">
        <w:r w:rsidRPr="004964BD" w:rsidDel="0059264E">
          <w:delText xml:space="preserve"> that originated with</w:delText>
        </w:r>
      </w:del>
      <w:ins w:id="11" w:author="Carol Nichols" w:date="2018-03-02T10:47:00Z">
        <w:r w:rsidR="0059264E">
          <w:t>Objects came from</w:t>
        </w:r>
      </w:ins>
      <w:r w:rsidR="001546DD">
        <w:t xml:space="preserve"> </w:t>
      </w:r>
      <w:r w:rsidRPr="004964BD">
        <w:t>Simula in the 1960s</w:t>
      </w:r>
      <w:ins w:id="12" w:author="Carol Nichols" w:date="2018-03-02T10:53:00Z">
        <w:r w:rsidR="003B125B">
          <w:t>.</w:t>
        </w:r>
      </w:ins>
      <w:ins w:id="13" w:author="Carol Nichols" w:date="2018-03-02T10:49:00Z">
        <w:r w:rsidR="0059264E">
          <w:t xml:space="preserve"> </w:t>
        </w:r>
      </w:ins>
      <w:ins w:id="14" w:author="Carol Nichols" w:date="2018-03-02T10:53:00Z">
        <w:r w:rsidR="003B125B">
          <w:t>T</w:t>
        </w:r>
      </w:ins>
      <w:ins w:id="15" w:author="Carol Nichols" w:date="2018-03-02T10:50:00Z">
        <w:r w:rsidR="0059264E">
          <w:t xml:space="preserve">hose objects influenced Alan Kay’s programming architecture </w:t>
        </w:r>
      </w:ins>
      <w:ins w:id="16" w:author="Carol Nichols" w:date="2018-03-02T10:51:00Z">
        <w:r w:rsidR="0059264E">
          <w:t>where objects pass messages to each other</w:t>
        </w:r>
      </w:ins>
      <w:ins w:id="17" w:author="Carol Nichols" w:date="2018-03-02T10:53:00Z">
        <w:r w:rsidR="00141C80">
          <w:t>.</w:t>
        </w:r>
      </w:ins>
      <w:ins w:id="18" w:author="Carol Nichols" w:date="2018-03-02T10:52:00Z">
        <w:r w:rsidR="0059264E">
          <w:t xml:space="preserve"> </w:t>
        </w:r>
      </w:ins>
      <w:ins w:id="19" w:author="Carol Nichols" w:date="2018-03-02T10:53:00Z">
        <w:r w:rsidR="00141C80">
          <w:t>H</w:t>
        </w:r>
      </w:ins>
      <w:ins w:id="20" w:author="Carol Nichols" w:date="2018-03-02T10:52:00Z">
        <w:r w:rsidR="0059264E">
          <w:t xml:space="preserve">e </w:t>
        </w:r>
      </w:ins>
      <w:ins w:id="21" w:author="Carol Nichols" w:date="2018-03-02T10:53:00Z">
        <w:r w:rsidR="004B1CC1">
          <w:t xml:space="preserve">coined the term </w:t>
        </w:r>
      </w:ins>
      <w:ins w:id="22" w:author="Carol Nichols" w:date="2018-03-02T10:52:00Z">
        <w:r w:rsidR="0059264E">
          <w:t>object-oriented programming</w:t>
        </w:r>
      </w:ins>
      <w:ins w:id="23" w:author="Carol Nichols" w:date="2018-03-02T10:53:00Z">
        <w:r w:rsidR="004B1CC1">
          <w:t xml:space="preserve"> in 1967 to describe this architecture</w:t>
        </w:r>
      </w:ins>
      <w:del w:id="24" w:author="Carol Nichols" w:date="2018-03-02T10:49:00Z">
        <w:r w:rsidRPr="004964BD" w:rsidDel="0059264E">
          <w:delText xml:space="preserve"> and became popular with C++ in the 1990s</w:delText>
        </w:r>
      </w:del>
      <w:r w:rsidRPr="004964BD">
        <w:t xml:space="preserve">. </w:t>
      </w:r>
      <w:del w:id="25" w:author="AnneMarieW" w:date="2018-02-12T14:11:00Z">
        <w:r w:rsidRPr="004964BD" w:rsidDel="00AC4C31">
          <w:delText>There are m</w:delText>
        </w:r>
      </w:del>
      <w:ins w:id="26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27" w:author="AnneMarieW" w:date="2018-02-12T14:11:00Z">
        <w:r w:rsidR="00AC4C31">
          <w:t xml:space="preserve">describe </w:t>
        </w:r>
      </w:ins>
      <w:del w:id="28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29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30" w:author="AnneMarieW" w:date="2018-02-12T14:12:00Z">
        <w:r w:rsidR="00AC4C31">
          <w:t xml:space="preserve"> is</w:t>
        </w:r>
      </w:ins>
      <w:del w:id="31" w:author="AnneMarieW" w:date="2018-02-12T14:12:00Z">
        <w:r w:rsidRPr="004964BD" w:rsidDel="00AC4C31">
          <w:delText>,</w:delText>
        </w:r>
      </w:del>
      <w:ins w:id="32" w:author="AnneMarieW" w:date="2018-02-12T14:12:00Z">
        <w:r w:rsidR="00AC4C31">
          <w:t xml:space="preserve">; </w:t>
        </w:r>
      </w:ins>
      <w:del w:id="33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34" w:author="AnneMarieW" w:date="2018-02-12T14:12:00Z">
        <w:r w:rsidRPr="004964BD" w:rsidDel="00AC4C31">
          <w:delText>,</w:delText>
        </w:r>
      </w:del>
      <w:ins w:id="35" w:author="AnneMarieW" w:date="2018-02-12T14:12:00Z">
        <w:r w:rsidR="00AC4C31">
          <w:t xml:space="preserve"> </w:t>
        </w:r>
      </w:ins>
      <w:ins w:id="36" w:author="Carol Nichols" w:date="2018-02-20T11:38:00Z">
        <w:r w:rsidR="009A68A2">
          <w:t xml:space="preserve">would </w:t>
        </w:r>
      </w:ins>
      <w:ins w:id="37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38" w:author="AnneMarieW" w:date="2018-02-12T14:12:00Z">
        <w:r w:rsidR="00AC4C31">
          <w:t>a</w:t>
        </w:r>
      </w:ins>
      <w:del w:id="39" w:author="AnneMarieW" w:date="2018-02-12T14:12:00Z">
        <w:r w:rsidRPr="004964BD" w:rsidDel="00AC4C31">
          <w:delText>i</w:delText>
        </w:r>
      </w:del>
      <w:r w:rsidRPr="004964BD">
        <w:t>s object</w:t>
      </w:r>
      <w:del w:id="40" w:author="AnneMarieW" w:date="2018-02-12T14:12:00Z">
        <w:r w:rsidRPr="004964BD" w:rsidDel="00AC4C31">
          <w:delText>-</w:delText>
        </w:r>
      </w:del>
      <w:ins w:id="41" w:author="AnneMarieW" w:date="2018-02-12T14:12:00Z">
        <w:r w:rsidR="00AC4C31">
          <w:t xml:space="preserve"> </w:t>
        </w:r>
      </w:ins>
      <w:r w:rsidRPr="004964BD">
        <w:t>oriented</w:t>
      </w:r>
      <w:del w:id="42" w:author="AnneMarieW" w:date="2018-02-12T14:12:00Z">
        <w:r w:rsidRPr="004964BD" w:rsidDel="00AC4C31">
          <w:delText>;</w:delText>
        </w:r>
      </w:del>
      <w:ins w:id="43" w:author="AnneMarieW" w:date="2018-02-12T14:12:00Z">
        <w:r w:rsidR="00AC4C31">
          <w:t xml:space="preserve"> but</w:t>
        </w:r>
      </w:ins>
      <w:del w:id="44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45" w:author="AnneMarieW" w:date="2018-02-12T14:12:00Z">
        <w:r w:rsidRPr="004964BD" w:rsidDel="00AC4C31">
          <w:delText>, it is</w:delText>
        </w:r>
      </w:del>
      <w:ins w:id="46" w:author="AnneMarieW" w:date="2018-02-12T14:12:00Z">
        <w:r w:rsidR="00AC4C31">
          <w:t xml:space="preserve"> </w:t>
        </w:r>
      </w:ins>
      <w:ins w:id="47" w:author="Carol Nichols" w:date="2018-02-20T11:38:00Z">
        <w:r w:rsidR="00274E32">
          <w:t>would</w:t>
        </w:r>
      </w:ins>
      <w:ins w:id="48" w:author="AnneMarieW" w:date="2018-02-12T14:12:00Z">
        <w:del w:id="49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50" w:author="AnneMarieW" w:date="2018-02-12T14:13:00Z">
        <w:r w:rsidRPr="004964BD" w:rsidDel="00AC4C31">
          <w:delText>some</w:delText>
        </w:r>
      </w:del>
      <w:ins w:id="51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52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53" w:author="AnneMarieW" w:date="2018-02-12T14:13:00Z">
        <w:r w:rsidR="00AC4C31">
          <w:t xml:space="preserve"> </w:t>
        </w:r>
      </w:ins>
      <w:del w:id="54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55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56" w:name="_Toc505073419"/>
      <w:r w:rsidRPr="004964BD">
        <w:t>What Does Object</w:t>
      </w:r>
      <w:ins w:id="57" w:author="AnneMarieW" w:date="2018-02-12T14:23:00Z">
        <w:r w:rsidR="00B05363">
          <w:t xml:space="preserve"> </w:t>
        </w:r>
      </w:ins>
      <w:del w:id="58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56"/>
    </w:p>
    <w:p w14:paraId="0DA9729D" w14:textId="061B6B95" w:rsidR="004964BD" w:rsidRDefault="004964BD" w:rsidP="009B009C">
      <w:pPr>
        <w:pStyle w:val="BodyFirst"/>
        <w:rPr>
          <w:ins w:id="59" w:author="Carol Nichols" w:date="2018-02-20T11:48:00Z"/>
        </w:rPr>
      </w:pPr>
      <w:r w:rsidRPr="004964BD">
        <w:t>There</w:t>
      </w:r>
      <w:del w:id="60" w:author="AnneMarieW" w:date="2018-02-12T14:23:00Z">
        <w:r w:rsidRPr="004964BD" w:rsidDel="00B05363">
          <w:delText>’</w:delText>
        </w:r>
      </w:del>
      <w:ins w:id="61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62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63" w:author="AnneMarieW" w:date="2018-02-12T14:23:00Z">
        <w:r w:rsidRPr="004964BD" w:rsidDel="00B05363">
          <w:delText>all</w:delText>
        </w:r>
      </w:del>
      <w:ins w:id="64" w:author="AnneMarieW" w:date="2018-02-12T14:23:00Z">
        <w:r w:rsidR="00B05363">
          <w:t>onsider</w:t>
        </w:r>
      </w:ins>
      <w:r w:rsidRPr="004964BD">
        <w:t>ed object</w:t>
      </w:r>
      <w:ins w:id="65" w:author="AnneMarieW" w:date="2018-02-12T14:23:00Z">
        <w:r w:rsidR="00B05363">
          <w:t xml:space="preserve"> </w:t>
        </w:r>
      </w:ins>
      <w:del w:id="66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67" w:author="AnneMarieW" w:date="2018-02-12T14:24:00Z">
        <w:r w:rsidR="00B05363">
          <w:t>,</w:t>
        </w:r>
      </w:ins>
      <w:r w:rsidRPr="004964BD">
        <w:t xml:space="preserve"> including OOP; </w:t>
      </w:r>
      <w:ins w:id="68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69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70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71"/>
      <w:commentRangeStart w:id="72"/>
      <w:r w:rsidR="00D837E6" w:rsidRPr="00D837E6">
        <w:rPr>
          <w:highlight w:val="yellow"/>
          <w:rPrChange w:id="73" w:author="AnneMarieW" w:date="2018-02-13T11:29:00Z">
            <w:rPr/>
          </w:rPrChange>
        </w:rPr>
        <w:t>Chapter</w:t>
      </w:r>
      <w:commentRangeEnd w:id="71"/>
      <w:r w:rsidR="00A10BE5">
        <w:rPr>
          <w:rStyle w:val="CommentReference"/>
        </w:rPr>
        <w:commentReference w:id="71"/>
      </w:r>
      <w:commentRangeEnd w:id="72"/>
      <w:r w:rsidR="00197760">
        <w:rPr>
          <w:rStyle w:val="CommentReference"/>
        </w:rPr>
        <w:commentReference w:id="72"/>
      </w:r>
      <w:r w:rsidR="00D837E6" w:rsidRPr="00D837E6">
        <w:rPr>
          <w:highlight w:val="yellow"/>
          <w:rPrChange w:id="74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75" w:author="AnneMarieW" w:date="2018-02-12T14:25:00Z">
        <w:r w:rsidRPr="004964BD" w:rsidDel="009C037D">
          <w:delText xml:space="preserve">object-oriented programming </w:delText>
        </w:r>
      </w:del>
      <w:ins w:id="76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77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</w:t>
      </w:r>
      <w:r w:rsidRPr="004964BD">
        <w:lastRenderedPageBreak/>
        <w:t xml:space="preserve">encapsulation, and inheritance. Let’s </w:t>
      </w:r>
      <w:del w:id="78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79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80" w:author="Carol Nichols" w:date="2018-02-20T11:48:00Z">
            <w:rPr/>
          </w:rPrChange>
        </w:rPr>
        <w:pPrChange w:id="81" w:author="Carol Nichols" w:date="2018-03-02T14:22:00Z">
          <w:pPr>
            <w:pStyle w:val="BodyFirst"/>
          </w:pPr>
        </w:pPrChange>
      </w:pPr>
      <w:ins w:id="82" w:author="Carol Nichols" w:date="2018-02-20T11:48:00Z">
        <w:r>
          <w:rPr>
            <w:rFonts w:eastAsia="Microsoft YaHei"/>
          </w:rPr>
          <w:t>prod: confirm xref</w:t>
        </w:r>
      </w:ins>
    </w:p>
    <w:p w14:paraId="389EB4EC" w14:textId="77777777" w:rsidR="004964BD" w:rsidRPr="004964BD" w:rsidRDefault="004964BD" w:rsidP="009B009C">
      <w:pPr>
        <w:pStyle w:val="HeadB"/>
      </w:pPr>
      <w:bookmarkStart w:id="83" w:name="_Toc505073420"/>
      <w:r w:rsidRPr="004964BD">
        <w:t>Objects Contain Data and Behavior</w:t>
      </w:r>
      <w:bookmarkEnd w:id="83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84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85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86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87" w:author="AnneMarieW" w:date="2018-02-12T14:26:00Z">
        <w:r w:rsidR="00D837E6" w:rsidRPr="00D837E6">
          <w:rPr>
            <w:i/>
            <w:rPrChange w:id="88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89" w:author="AnneMarieW" w:date="2018-02-12T15:56:00Z">
            <w:rPr/>
          </w:rPrChange>
        </w:rPr>
        <w:t>The Gang of Four book</w:t>
      </w:r>
      <w:r w:rsidRPr="004964BD">
        <w:t>,</w:t>
      </w:r>
      <w:del w:id="90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91" w:author="AnneMarieW" w:date="2018-02-12T14:26:00Z">
        <w:r w:rsidRPr="004964BD" w:rsidDel="009C037D">
          <w:delText xml:space="preserve">object-oriented programming in </w:delText>
        </w:r>
      </w:del>
      <w:ins w:id="92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93" w:author="AnneMarieW" w:date="2018-02-12T14:27:00Z">
        <w:r w:rsidRPr="004964BD" w:rsidDel="009C037D">
          <w:delText>nder</w:delText>
        </w:r>
      </w:del>
      <w:ins w:id="94" w:author="AnneMarieW" w:date="2018-02-12T14:27:00Z">
        <w:r w:rsidR="009C037D">
          <w:t>sing</w:t>
        </w:r>
      </w:ins>
      <w:r w:rsidRPr="004964BD">
        <w:t xml:space="preserve"> this definition, </w:t>
      </w:r>
      <w:del w:id="95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96" w:author="AnneMarieW" w:date="2018-02-12T14:27:00Z">
        <w:r w:rsidRPr="004964BD" w:rsidDel="009C037D">
          <w:delText>-</w:delText>
        </w:r>
      </w:del>
      <w:ins w:id="97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98" w:author="AnneMarieW" w:date="2018-02-12T14:27:00Z">
        <w:r w:rsidR="009C037D">
          <w:t>,</w:t>
        </w:r>
      </w:ins>
      <w:r w:rsidRPr="004964BD">
        <w:t xml:space="preserve"> and </w:t>
      </w:r>
      <w:r w:rsidRPr="002130EE">
        <w:rPr>
          <w:rStyle w:val="Literal"/>
        </w:rPr>
        <w:t>impl</w:t>
      </w:r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99" w:author="AnneMarieW" w:date="2018-02-12T14:27:00Z">
        <w:r w:rsidRPr="004964BD" w:rsidDel="009C037D">
          <w:delText>under</w:delText>
        </w:r>
      </w:del>
      <w:ins w:id="100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101" w:name="_Toc505073421"/>
      <w:r w:rsidRPr="004964BD">
        <w:t>Encapsulation that Hides Implementation Details</w:t>
      </w:r>
      <w:bookmarkEnd w:id="101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102" w:author="AnneMarieW" w:date="2018-02-12T14:28:00Z">
        <w:r w:rsidRPr="004964BD" w:rsidDel="009C037D">
          <w:delText xml:space="preserve">object-oriented programming </w:delText>
        </w:r>
      </w:del>
      <w:ins w:id="103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104" w:author="AnneMarieW" w:date="2018-02-12T14:28:00Z">
        <w:r w:rsidR="009C037D">
          <w:t>, which means</w:t>
        </w:r>
      </w:ins>
      <w:del w:id="105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106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107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108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109" w:author="AnneMarieW" w:date="2018-02-12T14:29:00Z">
        <w:r w:rsidRPr="004964BD" w:rsidDel="009C037D">
          <w:delText>o</w:delText>
        </w:r>
      </w:del>
      <w:ins w:id="110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111" w:author="Carol Nichols" w:date="2018-02-20T11:52:00Z"/>
        </w:rPr>
      </w:pPr>
      <w:r w:rsidRPr="004964BD">
        <w:t xml:space="preserve">We discussed </w:t>
      </w:r>
      <w:del w:id="112" w:author="Carol Nichols" w:date="2018-02-20T11:53:00Z">
        <w:r w:rsidRPr="004964BD" w:rsidDel="00F7691A">
          <w:delText>an example of</w:delText>
        </w:r>
      </w:del>
      <w:ins w:id="113" w:author="Carol Nichols" w:date="2018-02-20T11:53:00Z">
        <w:r w:rsidR="00F7691A">
          <w:t>how to</w:t>
        </w:r>
      </w:ins>
      <w:r w:rsidRPr="004964BD">
        <w:t xml:space="preserve"> </w:t>
      </w:r>
      <w:ins w:id="114" w:author="Carol Nichols" w:date="2018-02-20T11:53:00Z">
        <w:r w:rsidR="00F7691A">
          <w:t>control</w:t>
        </w:r>
        <w:r w:rsidR="000F30F8">
          <w:t xml:space="preserve"> </w:t>
        </w:r>
      </w:ins>
      <w:commentRangeStart w:id="115"/>
      <w:del w:id="116" w:author="Carol Nichols" w:date="2018-02-20T11:52:00Z">
        <w:r w:rsidRPr="004964BD" w:rsidDel="00EC402C">
          <w:delText xml:space="preserve">this </w:delText>
        </w:r>
      </w:del>
      <w:commentRangeEnd w:id="115"/>
      <w:ins w:id="117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115"/>
      </w:r>
      <w:commentRangeStart w:id="118"/>
      <w:r w:rsidRPr="004964BD">
        <w:t xml:space="preserve">in </w:t>
      </w:r>
      <w:r w:rsidR="00D837E6" w:rsidRPr="00D837E6">
        <w:rPr>
          <w:highlight w:val="yellow"/>
          <w:rPrChange w:id="119" w:author="AnneMarieW" w:date="2018-02-13T11:29:00Z">
            <w:rPr/>
          </w:rPrChange>
        </w:rPr>
        <w:t>Chapter 7</w:t>
      </w:r>
      <w:commentRangeEnd w:id="118"/>
      <w:r w:rsidR="00CA4794">
        <w:rPr>
          <w:rStyle w:val="CommentReference"/>
        </w:rPr>
        <w:commentReference w:id="118"/>
      </w:r>
      <w:r w:rsidRPr="004964BD">
        <w:t xml:space="preserve">: </w:t>
      </w:r>
      <w:ins w:id="120" w:author="AnneMarieW" w:date="2018-02-12T14:30:00Z">
        <w:r w:rsidR="006D6254">
          <w:t>w</w:t>
        </w:r>
      </w:ins>
      <w:del w:id="121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22" w:author="AnneMarieW" w:date="2018-02-12T14:30:00Z">
        <w:r w:rsidRPr="004964BD" w:rsidDel="006D6254">
          <w:delText>at</w:delText>
        </w:r>
      </w:del>
      <w:ins w:id="123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r w:rsidRPr="002130EE">
        <w:rPr>
          <w:rStyle w:val="Literal"/>
        </w:rPr>
        <w:t>AveragedCollection</w:t>
      </w:r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r w:rsidRPr="002130EE">
        <w:rPr>
          <w:rStyle w:val="Literal"/>
        </w:rPr>
        <w:t>AveragedCollection</w:t>
      </w:r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r w:rsidRPr="002130EE">
        <w:rPr>
          <w:rStyle w:val="Literal"/>
        </w:rPr>
        <w:t>AveragedCollection</w:t>
      </w:r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24" w:author="Carol Nichols" w:date="2018-02-20T11:52:00Z">
            <w:rPr/>
          </w:rPrChange>
        </w:rPr>
        <w:pPrChange w:id="125" w:author="Carol Nichols" w:date="2018-03-02T14:22:00Z">
          <w:pPr>
            <w:pStyle w:val="Body"/>
          </w:pPr>
        </w:pPrChange>
      </w:pPr>
      <w:ins w:id="126" w:author="Carol Nichols" w:date="2018-02-20T11:52:00Z">
        <w:r>
          <w:rPr>
            <w:rFonts w:eastAsia="Microsoft YaHei"/>
          </w:rPr>
          <w:t>prod: confirm xref</w:t>
        </w:r>
      </w:ins>
    </w:p>
    <w:p w14:paraId="4330BAF7" w14:textId="77777777" w:rsidR="004964BD" w:rsidRPr="004964BD" w:rsidRDefault="004964BD">
      <w:pPr>
        <w:pStyle w:val="ProductionDirective"/>
      </w:pPr>
      <w:del w:id="127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lastRenderedPageBreak/>
        <w:t>pub struct AveragedCollection {</w:t>
      </w:r>
    </w:p>
    <w:p w14:paraId="61B95BB2" w14:textId="77777777" w:rsidR="004964BD" w:rsidRPr="004964BD" w:rsidRDefault="004964BD">
      <w:pPr>
        <w:pStyle w:val="CodeB"/>
        <w:pPrChange w:id="128" w:author="Carol Nichols" w:date="2018-03-02T14:21:00Z">
          <w:pPr>
            <w:pStyle w:val="ProductionDirective"/>
          </w:pPr>
        </w:pPrChange>
      </w:pPr>
      <w:r w:rsidRPr="004964BD">
        <w:t xml:space="preserve">    list: Vec&lt;i32&gt;,</w:t>
      </w:r>
    </w:p>
    <w:p w14:paraId="1EFF9F19" w14:textId="77777777" w:rsidR="004964BD" w:rsidRPr="004964BD" w:rsidRDefault="004964BD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r w:rsidRPr="002130EE">
        <w:rPr>
          <w:rStyle w:val="LiteralCaption"/>
        </w:rPr>
        <w:t>AveragedCollection</w:t>
      </w:r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29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30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31" w:author="AnneMarieW" w:date="2018-02-12T14:32:00Z">
        <w:r w:rsidRPr="004964BD" w:rsidDel="006D6254">
          <w:delText>may</w:delText>
        </w:r>
      </w:del>
      <w:ins w:id="132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33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>
      <w:pPr>
        <w:pStyle w:val="ProductionDirective"/>
      </w:pPr>
      <w:del w:id="134" w:author="Liz Chadwick" w:date="2018-01-30T11:00:00Z">
        <w:r w:rsidRPr="004964BD" w:rsidDel="00C313DC">
          <w:delText>Filename</w:delText>
        </w:r>
      </w:del>
      <w:del w:id="135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>
      <w:pPr>
        <w:pStyle w:val="CodeB"/>
        <w:pPrChange w:id="136" w:author="Carol Nichols" w:date="2018-03-02T14:21:00Z">
          <w:pPr>
            <w:pStyle w:val="ProductionDirective"/>
          </w:pPr>
        </w:pPrChange>
      </w:pPr>
      <w:r w:rsidRPr="004964BD">
        <w:t xml:space="preserve">    pub fn add(&amp;mut self, value: i32) {</w:t>
      </w:r>
    </w:p>
    <w:p w14:paraId="3560B625" w14:textId="77777777" w:rsidR="004964BD" w:rsidRPr="004964BD" w:rsidRDefault="004964BD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>
      <w:pPr>
        <w:pStyle w:val="CodeB"/>
      </w:pPr>
    </w:p>
    <w:p w14:paraId="41A69A9B" w14:textId="77777777" w:rsidR="004964BD" w:rsidRPr="004964BD" w:rsidRDefault="004964BD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>
      <w:pPr>
        <w:pStyle w:val="CodeB"/>
      </w:pPr>
    </w:p>
    <w:p w14:paraId="46726E75" w14:textId="77777777" w:rsidR="004964BD" w:rsidRPr="004964BD" w:rsidRDefault="004964BD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>
      <w:pPr>
        <w:pStyle w:val="CodeB"/>
      </w:pPr>
    </w:p>
    <w:p w14:paraId="10295629" w14:textId="77777777" w:rsidR="004964BD" w:rsidRPr="004964BD" w:rsidRDefault="004964BD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>
      <w:pPr>
        <w:pStyle w:val="CodeB"/>
      </w:pPr>
      <w:r w:rsidRPr="004964BD">
        <w:lastRenderedPageBreak/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r w:rsidRPr="002130EE">
        <w:rPr>
          <w:rStyle w:val="LiteralCaption"/>
        </w:rPr>
        <w:t>AveragedCollection</w:t>
      </w:r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37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r w:rsidRPr="009D5719">
        <w:rPr>
          <w:rStyle w:val="Literal"/>
        </w:rPr>
        <w:t>AveragedCollection</w:t>
      </w:r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r w:rsidRPr="009D5719">
        <w:rPr>
          <w:rStyle w:val="Literal"/>
        </w:rPr>
        <w:t>update_average</w:t>
      </w:r>
      <w:r w:rsidRPr="004964BD">
        <w:t xml:space="preserve"> method that </w:t>
      </w:r>
      <w:del w:id="138" w:author="AnneMarieW" w:date="2018-02-12T14:33:00Z">
        <w:r w:rsidRPr="004964BD" w:rsidDel="006D6254">
          <w:delText xml:space="preserve">takes care of </w:delText>
        </w:r>
      </w:del>
      <w:ins w:id="139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40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41" w:author="AnneMarieW" w:date="2018-02-12T14:33:00Z">
        <w:r w:rsidRPr="004964BD" w:rsidDel="006D6254">
          <w:delText>’</w:delText>
        </w:r>
      </w:del>
      <w:ins w:id="142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43" w:author="AnneMarieW" w:date="2018-02-12T14:33:00Z">
        <w:r w:rsidRPr="004964BD" w:rsidDel="006D6254">
          <w:delText>,</w:delText>
        </w:r>
      </w:del>
      <w:ins w:id="144" w:author="AnneMarieW" w:date="2018-02-12T14:33:00Z">
        <w:r w:rsidR="006D6254">
          <w:t>;</w:t>
        </w:r>
      </w:ins>
      <w:r w:rsidRPr="004964BD">
        <w:t xml:space="preserve"> otherwise</w:t>
      </w:r>
      <w:ins w:id="145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r w:rsidRPr="009D5719">
        <w:rPr>
          <w:rStyle w:val="Literal"/>
        </w:rPr>
        <w:t>AveragedCollection</w:t>
      </w:r>
      <w:r w:rsidRPr="004964BD">
        <w:t>,</w:t>
      </w:r>
      <w:r w:rsidR="000A3FDB">
        <w:t xml:space="preserve"> </w:t>
      </w:r>
      <w:r w:rsidRPr="004964BD">
        <w:t>we can easily change aspects</w:t>
      </w:r>
      <w:ins w:id="146" w:author="AnneMarieW" w:date="2018-02-12T14:34:00Z">
        <w:r w:rsidR="006D6254">
          <w:t>, such as</w:t>
        </w:r>
      </w:ins>
      <w:del w:id="147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48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r w:rsidRPr="009D5719">
        <w:rPr>
          <w:rStyle w:val="Literal"/>
        </w:rPr>
        <w:t>HashSet</w:t>
      </w:r>
      <w:r w:rsidRPr="004964BD">
        <w:t xml:space="preserve"> instead of a </w:t>
      </w:r>
      <w:r w:rsidRPr="009D5719">
        <w:rPr>
          <w:rStyle w:val="Literal"/>
        </w:rPr>
        <w:t>Vec</w:t>
      </w:r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r w:rsidRPr="009D5719">
        <w:rPr>
          <w:rStyle w:val="Literal"/>
        </w:rPr>
        <w:t>AveragedCollection</w:t>
      </w:r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r w:rsidRPr="009D5719">
        <w:rPr>
          <w:rStyle w:val="Literal"/>
        </w:rPr>
        <w:t>HashSet</w:t>
      </w:r>
      <w:r w:rsidR="000A3FDB">
        <w:t xml:space="preserve"> </w:t>
      </w:r>
      <w:r w:rsidRPr="004964BD">
        <w:t xml:space="preserve">and </w:t>
      </w:r>
      <w:r w:rsidRPr="009D5719">
        <w:rPr>
          <w:rStyle w:val="Literal"/>
        </w:rPr>
        <w:t>Vec</w:t>
      </w:r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49" w:author="AnneMarieW" w:date="2018-02-12T14:35:00Z">
        <w:r w:rsidRPr="004964BD" w:rsidDel="006D6254">
          <w:delText>-</w:delText>
        </w:r>
      </w:del>
      <w:ins w:id="150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51" w:name="_Toc505073422"/>
      <w:r w:rsidRPr="004964BD">
        <w:t>Inheritance as a Type System and as Code Sharing</w:t>
      </w:r>
      <w:bookmarkEnd w:id="151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r w:rsidRPr="004964BD">
        <w:t>struct’s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52" w:author="AnneMarieW" w:date="2018-02-12T14:36:00Z">
        <w:r w:rsidRPr="004964BD" w:rsidDel="006D6254">
          <w:delText xml:space="preserve">there are </w:delText>
        </w:r>
      </w:del>
      <w:ins w:id="153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54" w:author="AnneMarieW" w:date="2018-02-12T14:38:00Z">
        <w:r>
          <w:lastRenderedPageBreak/>
          <w:t xml:space="preserve">You </w:t>
        </w:r>
        <w:r w:rsidRPr="004964BD">
          <w:t xml:space="preserve">choose inheritance </w:t>
        </w:r>
      </w:ins>
      <w:del w:id="155" w:author="AnneMarieW" w:date="2018-02-12T14:38:00Z">
        <w:r w:rsidR="004964BD" w:rsidRPr="004964BD" w:rsidDel="006D6254">
          <w:delText xml:space="preserve">There are </w:delText>
        </w:r>
      </w:del>
      <w:ins w:id="156" w:author="AnneMarieW" w:date="2018-02-12T14:38:00Z">
        <w:r>
          <w:t xml:space="preserve">for </w:t>
        </w:r>
      </w:ins>
      <w:r w:rsidR="004964BD" w:rsidRPr="004964BD">
        <w:t>two main reasons</w:t>
      </w:r>
      <w:del w:id="157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58" w:author="AnneMarieW" w:date="2018-02-12T14:37:00Z">
        <w:r w:rsidR="004964BD" w:rsidRPr="004964BD" w:rsidDel="006D6254">
          <w:delText xml:space="preserve">The first </w:delText>
        </w:r>
      </w:del>
      <w:ins w:id="159" w:author="AnneMarieW" w:date="2018-02-12T14:37:00Z">
        <w:r>
          <w:t xml:space="preserve">One </w:t>
        </w:r>
      </w:ins>
      <w:r w:rsidR="004964BD" w:rsidRPr="004964BD">
        <w:t>is for re</w:t>
      </w:r>
      <w:del w:id="160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61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different type. </w:t>
      </w:r>
      <w:ins w:id="162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63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64" w:author="AnneMarieW" w:date="2018-02-12T14:38:00Z">
        <w:r w:rsidR="004964BD" w:rsidRPr="004964BD" w:rsidDel="006D6254">
          <w:delText>we</w:delText>
        </w:r>
      </w:del>
      <w:ins w:id="165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66"/>
      <w:commentRangeStart w:id="167"/>
      <w:r w:rsidR="004964BD" w:rsidRPr="006F4383">
        <w:rPr>
          <w:highlight w:val="yellow"/>
          <w:rPrChange w:id="168" w:author="Carol Nichols" w:date="2018-03-02T11:43:00Z">
            <w:rPr/>
          </w:rPrChange>
        </w:rPr>
        <w:t>Listing 10-</w:t>
      </w:r>
      <w:del w:id="169" w:author="Carol Nichols" w:date="2018-02-28T11:38:00Z">
        <w:r w:rsidR="004964BD" w:rsidRPr="006F4383" w:rsidDel="00FD0995">
          <w:rPr>
            <w:highlight w:val="yellow"/>
            <w:rPrChange w:id="170" w:author="Carol Nichols" w:date="2018-03-02T11:43:00Z">
              <w:rPr/>
            </w:rPrChange>
          </w:rPr>
          <w:delText>15</w:delText>
        </w:r>
        <w:commentRangeEnd w:id="166"/>
        <w:r w:rsidRPr="006F4383" w:rsidDel="00FD0995">
          <w:rPr>
            <w:rStyle w:val="CommentReference"/>
            <w:highlight w:val="yellow"/>
            <w:rPrChange w:id="171" w:author="Carol Nichols" w:date="2018-03-02T11:43:00Z">
              <w:rPr>
                <w:rStyle w:val="CommentReference"/>
              </w:rPr>
            </w:rPrChange>
          </w:rPr>
          <w:commentReference w:id="166"/>
        </w:r>
      </w:del>
      <w:commentRangeEnd w:id="167"/>
      <w:r w:rsidR="006F4383">
        <w:rPr>
          <w:rStyle w:val="CommentReference"/>
        </w:rPr>
        <w:commentReference w:id="167"/>
      </w:r>
      <w:del w:id="172" w:author="Carol Nichols" w:date="2018-02-28T11:38:00Z">
        <w:r w:rsidR="004964BD" w:rsidRPr="006F4383" w:rsidDel="00FD0995">
          <w:rPr>
            <w:highlight w:val="yellow"/>
            <w:rPrChange w:id="173" w:author="Carol Nichols" w:date="2018-03-02T11:43:00Z">
              <w:rPr/>
            </w:rPrChange>
          </w:rPr>
          <w:delText xml:space="preserve"> </w:delText>
        </w:r>
      </w:del>
      <w:ins w:id="174" w:author="Carol Nichols" w:date="2018-02-28T11:38:00Z">
        <w:r w:rsidR="00FD0995" w:rsidRPr="006F4383">
          <w:rPr>
            <w:highlight w:val="yellow"/>
            <w:rPrChange w:id="175" w:author="Carol Nichols" w:date="2018-03-02T11:43:00Z">
              <w:rPr/>
            </w:rPrChange>
          </w:rPr>
          <w:t>14</w:t>
        </w:r>
        <w:r w:rsidR="00FD0995">
          <w:t xml:space="preserve"> </w:t>
        </w:r>
      </w:ins>
      <w:r w:rsidR="004964BD" w:rsidRPr="004964BD">
        <w:t xml:space="preserve">when we added a default implementation of the </w:t>
      </w:r>
      <w:del w:id="176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77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78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79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80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81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82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83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84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85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86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87" w:author="Carol Nichols" w:date="2018-02-28T11:39:00Z">
        <w:r w:rsidR="00FD0995">
          <w:rPr>
            <w:rStyle w:val="Literal"/>
          </w:rPr>
          <w:t>ize</w:t>
        </w:r>
      </w:ins>
      <w:del w:id="188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89" w:author="Carol Nichols" w:date="2018-02-28T11:39:00Z">
        <w:r w:rsidR="00FD0995">
          <w:rPr>
            <w:rStyle w:val="Literal"/>
          </w:rPr>
          <w:t>y</w:t>
        </w:r>
      </w:ins>
      <w:del w:id="190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91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92" w:author="AnneMarieW" w:date="2018-02-12T14:40:00Z">
        <w:r w:rsidRPr="004964BD" w:rsidDel="005F7767">
          <w:delText xml:space="preserve">second </w:delText>
        </w:r>
      </w:del>
      <w:ins w:id="193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94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95" w:author="AnneMarieW" w:date="2018-02-12T14:42:00Z">
        <w:r w:rsidR="005F7767">
          <w:t xml:space="preserve"> </w:t>
        </w:r>
      </w:ins>
      <w:r w:rsidRPr="004964BD">
        <w:t>multiple objects</w:t>
      </w:r>
      <w:del w:id="196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97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98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99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200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lastRenderedPageBreak/>
        <w:t xml:space="preserve">For these reasons, Rust </w:t>
      </w:r>
      <w:del w:id="201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202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203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204" w:name="_Toc505073423"/>
      <w:r w:rsidRPr="004964BD">
        <w:t>Using Trait Objects that Allow for Values of Different Types</w:t>
      </w:r>
      <w:bookmarkEnd w:id="204"/>
    </w:p>
    <w:p w14:paraId="4109FBF5" w14:textId="143C0F81" w:rsidR="004964BD" w:rsidRDefault="004964BD" w:rsidP="004E382B">
      <w:pPr>
        <w:pStyle w:val="BodyFirst"/>
        <w:rPr>
          <w:ins w:id="205" w:author="Carol Nichols" w:date="2018-03-02T11:46:00Z"/>
        </w:rPr>
      </w:pPr>
      <w:r w:rsidRPr="004964BD">
        <w:t xml:space="preserve">In </w:t>
      </w:r>
      <w:r w:rsidR="00D837E6" w:rsidRPr="00D837E6">
        <w:rPr>
          <w:highlight w:val="yellow"/>
          <w:rPrChange w:id="206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207"/>
      <w:commentRangeStart w:id="208"/>
      <w:r w:rsidRPr="006A7906">
        <w:rPr>
          <w:highlight w:val="yellow"/>
          <w:rPrChange w:id="209" w:author="Carol Nichols" w:date="2018-03-02T11:46:00Z">
            <w:rPr/>
          </w:rPrChange>
        </w:rPr>
        <w:t>Listing 8-10</w:t>
      </w:r>
      <w:commentRangeEnd w:id="207"/>
      <w:r w:rsidR="000F6DCF" w:rsidRPr="006A7906">
        <w:rPr>
          <w:rStyle w:val="CommentReference"/>
          <w:highlight w:val="yellow"/>
          <w:rPrChange w:id="210" w:author="Carol Nichols" w:date="2018-03-02T11:46:00Z">
            <w:rPr>
              <w:rStyle w:val="CommentReference"/>
            </w:rPr>
          </w:rPrChange>
        </w:rPr>
        <w:commentReference w:id="207"/>
      </w:r>
      <w:commentRangeEnd w:id="208"/>
      <w:r w:rsidR="001E7B20" w:rsidRPr="006A7906">
        <w:rPr>
          <w:rStyle w:val="CommentReference"/>
          <w:highlight w:val="yellow"/>
          <w:rPrChange w:id="211" w:author="Carol Nichols" w:date="2018-03-02T11:46:00Z">
            <w:rPr>
              <w:rStyle w:val="CommentReference"/>
            </w:rPr>
          </w:rPrChange>
        </w:rPr>
        <w:commentReference w:id="208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r w:rsidRPr="009F43FE">
        <w:rPr>
          <w:rStyle w:val="Literal"/>
        </w:rPr>
        <w:t>SpreadsheetCell</w:t>
      </w:r>
      <w:r w:rsidRPr="004964BD">
        <w:t xml:space="preserve"> enum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212" w:author="AnneMarieW" w:date="2018-02-12T15:32:00Z">
        <w:r w:rsidRPr="004964BD" w:rsidDel="001C65D0">
          <w:delText>get</w:delText>
        </w:r>
      </w:del>
      <w:ins w:id="213" w:author="AnneMarieW" w:date="2018-02-12T15:32:00Z">
        <w:r w:rsidR="001C65D0">
          <w:t>i</w:t>
        </w:r>
      </w:ins>
      <w:r w:rsidRPr="004964BD">
        <w:t>s compiled.</w:t>
      </w:r>
    </w:p>
    <w:p w14:paraId="5F2B8826" w14:textId="7D43DDD2" w:rsidR="006A7906" w:rsidRPr="006A7906" w:rsidRDefault="006A7906">
      <w:pPr>
        <w:pStyle w:val="ProductionDirective"/>
        <w:rPr>
          <w:rFonts w:eastAsia="Microsoft YaHei"/>
          <w:rPrChange w:id="214" w:author="Carol Nichols" w:date="2018-03-02T11:46:00Z">
            <w:rPr/>
          </w:rPrChange>
        </w:rPr>
        <w:pPrChange w:id="215" w:author="Carol Nichols" w:date="2018-03-02T14:22:00Z">
          <w:pPr>
            <w:pStyle w:val="BodyFirst"/>
          </w:pPr>
        </w:pPrChange>
      </w:pPr>
      <w:ins w:id="216" w:author="Carol Nichols" w:date="2018-03-02T11:46:00Z">
        <w:r>
          <w:rPr>
            <w:rFonts w:eastAsia="Microsoft YaHei"/>
          </w:rPr>
          <w:t>prod: confirm xrefs</w:t>
        </w:r>
      </w:ins>
    </w:p>
    <w:p w14:paraId="3713C277" w14:textId="0F2EA00F" w:rsidR="004964BD" w:rsidRPr="004964BD" w:rsidRDefault="001C65D0" w:rsidP="008619F1">
      <w:pPr>
        <w:pStyle w:val="Body"/>
      </w:pPr>
      <w:ins w:id="217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218" w:author="AnneMarieW" w:date="2018-02-12T15:32:00Z">
        <w:r w:rsidR="004964BD" w:rsidRPr="004964BD" w:rsidDel="001C65D0">
          <w:delText>S</w:delText>
        </w:r>
      </w:del>
      <w:ins w:id="219" w:author="AnneMarieW" w:date="2018-02-12T15:32:00Z">
        <w:r>
          <w:t>s</w:t>
        </w:r>
      </w:ins>
      <w:r w:rsidR="004964BD" w:rsidRPr="004964BD">
        <w:t>ometimes</w:t>
      </w:r>
      <w:del w:id="220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221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222" w:author="AnneMarieW" w:date="2018-02-12T15:34:00Z">
        <w:r w:rsidRPr="004964BD">
          <w:t>our library</w:t>
        </w:r>
      </w:ins>
      <w:del w:id="223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224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225" w:author="AnneMarieW" w:date="2018-02-12T15:33:00Z">
        <w:r>
          <w:t>g</w:t>
        </w:r>
      </w:ins>
      <w:del w:id="226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227" w:author="AnneMarieW" w:date="2018-02-12T15:33:00Z">
        <w:r>
          <w:t>u</w:t>
        </w:r>
      </w:ins>
      <w:del w:id="228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229" w:author="AnneMarieW" w:date="2018-02-12T15:33:00Z">
        <w:r>
          <w:t>i</w:t>
        </w:r>
      </w:ins>
      <w:del w:id="230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231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232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233" w:author="AnneMarieW" w:date="2018-02-12T15:33:00Z">
        <w:r w:rsidR="004964BD" w:rsidRPr="004964BD" w:rsidDel="001C65D0">
          <w:delText xml:space="preserve">; </w:delText>
        </w:r>
      </w:del>
      <w:ins w:id="234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35"/>
      <w:commentRangeStart w:id="236"/>
      <w:commentRangeStart w:id="237"/>
      <w:r w:rsidR="004964BD" w:rsidRPr="004964BD">
        <w:t>We’</w:t>
      </w:r>
      <w:del w:id="238" w:author="AnneMarieW" w:date="2018-02-12T15:34:00Z">
        <w:r w:rsidR="004964BD" w:rsidRPr="004964BD" w:rsidDel="001C65D0">
          <w:delText>re going to</w:delText>
        </w:r>
      </w:del>
      <w:ins w:id="239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40" w:author="AnneMarieW" w:date="2018-02-12T15:35:00Z">
        <w:r w:rsidRPr="004964BD">
          <w:t xml:space="preserve">called </w:t>
        </w:r>
        <w:del w:id="241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r w:rsidRPr="009F43FE">
          <w:rPr>
            <w:rStyle w:val="Literal"/>
          </w:rPr>
          <w:t>gui</w:t>
        </w:r>
        <w:r w:rsidRPr="004964BD">
          <w:t xml:space="preserve"> </w:t>
        </w:r>
        <w:commentRangeEnd w:id="235"/>
        <w:r>
          <w:rPr>
            <w:rStyle w:val="CommentReference"/>
          </w:rPr>
          <w:commentReference w:id="235"/>
        </w:r>
      </w:ins>
      <w:commentRangeEnd w:id="236"/>
      <w:r w:rsidR="00A234BB">
        <w:rPr>
          <w:rStyle w:val="CommentReference"/>
        </w:rPr>
        <w:commentReference w:id="236"/>
      </w:r>
      <w:commentRangeEnd w:id="237"/>
      <w:r w:rsidR="00313184">
        <w:rPr>
          <w:rStyle w:val="CommentReference"/>
        </w:rPr>
        <w:commentReference w:id="237"/>
      </w:r>
      <w:ins w:id="242" w:author="AnneMarieW" w:date="2018-02-12T15:35:00Z">
        <w:r>
          <w:t xml:space="preserve">that </w:t>
        </w:r>
      </w:ins>
      <w:r w:rsidR="004964BD" w:rsidRPr="004964BD">
        <w:t>contain</w:t>
      </w:r>
      <w:ins w:id="243" w:author="AnneMarieW" w:date="2018-02-12T15:35:00Z">
        <w:r>
          <w:t>s</w:t>
        </w:r>
      </w:ins>
      <w:del w:id="244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45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r w:rsidR="004964BD" w:rsidRPr="009F43FE">
        <w:rPr>
          <w:rStyle w:val="Literal"/>
        </w:rPr>
        <w:t>TextField</w:t>
      </w:r>
      <w:r w:rsidR="004964BD" w:rsidRPr="004964BD">
        <w:t>.</w:t>
      </w:r>
      <w:ins w:id="246" w:author="AnneMarieW" w:date="2018-02-12T15:37:00Z">
        <w:r>
          <w:t xml:space="preserve"> </w:t>
        </w:r>
      </w:ins>
      <w:del w:id="247" w:author="AnneMarieW" w:date="2018-02-12T15:37:00Z">
        <w:r w:rsidR="004964BD" w:rsidRPr="004964BD" w:rsidDel="001C65D0">
          <w:delText xml:space="preserve"> On top of these</w:delText>
        </w:r>
      </w:del>
      <w:ins w:id="248" w:author="AnneMarieW" w:date="2018-02-12T15:37:00Z">
        <w:r>
          <w:t>In addition</w:t>
        </w:r>
      </w:ins>
      <w:r w:rsidR="004964BD" w:rsidRPr="004964BD">
        <w:t xml:space="preserve">, </w:t>
      </w:r>
      <w:del w:id="249" w:author="AnneMarieW" w:date="2018-02-12T15:38:00Z">
        <w:r w:rsidR="004964BD" w:rsidRPr="004964BD" w:rsidDel="001C65D0">
          <w:delText xml:space="preserve">users of </w:delText>
        </w:r>
      </w:del>
      <w:del w:id="250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r w:rsidR="004964BD" w:rsidRPr="009F43FE">
        <w:rPr>
          <w:rStyle w:val="Literal"/>
        </w:rPr>
        <w:t>gui</w:t>
      </w:r>
      <w:r w:rsidR="004964BD" w:rsidRPr="004964BD">
        <w:t xml:space="preserve"> </w:t>
      </w:r>
      <w:ins w:id="251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52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53" w:author="AnneMarieW" w:date="2018-02-12T15:37:00Z">
        <w:r w:rsidR="004964BD" w:rsidRPr="004964BD" w:rsidDel="001C65D0">
          <w:delText>,</w:delText>
        </w:r>
      </w:del>
      <w:ins w:id="254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r w:rsidR="004964BD" w:rsidRPr="009F43FE">
        <w:rPr>
          <w:rStyle w:val="Literal"/>
        </w:rPr>
        <w:t>SelectBox</w:t>
      </w:r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>We won’t implement a fully</w:t>
      </w:r>
      <w:del w:id="255" w:author="AnneMarieW" w:date="2018-02-12T15:38:00Z">
        <w:r w:rsidRPr="004964BD" w:rsidDel="001C65D0">
          <w:delText>-</w:delText>
        </w:r>
      </w:del>
      <w:ins w:id="256" w:author="AnneMarieW" w:date="2018-02-12T15:38:00Z">
        <w:r w:rsidR="001C65D0">
          <w:t xml:space="preserve"> </w:t>
        </w:r>
      </w:ins>
      <w:r w:rsidRPr="004964BD">
        <w:t>fledged GUI library for this example</w:t>
      </w:r>
      <w:del w:id="257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58" w:author="AnneMarieW" w:date="2018-02-12T15:38:00Z">
        <w:r w:rsidRPr="004964BD" w:rsidDel="001C65D0">
          <w:delText>will</w:delText>
        </w:r>
      </w:del>
      <w:ins w:id="259" w:author="AnneMarieW" w:date="2018-02-12T15:38:00Z">
        <w:r w:rsidR="001C65D0">
          <w:t>might</w:t>
        </w:r>
      </w:ins>
      <w:r w:rsidRPr="004964BD">
        <w:t xml:space="preserve"> want to create. </w:t>
      </w:r>
      <w:ins w:id="260" w:author="AnneMarieW" w:date="2018-02-12T15:39:00Z">
        <w:r w:rsidR="001C65D0">
          <w:t>But</w:t>
        </w:r>
      </w:ins>
      <w:del w:id="261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62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6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needs to keep track of </w:t>
      </w:r>
      <w:del w:id="264" w:author="AnneMarieW" w:date="2018-02-12T15:39:00Z">
        <w:r w:rsidRPr="004964BD" w:rsidDel="001C65D0">
          <w:delText xml:space="preserve">a bunch of </w:delText>
        </w:r>
      </w:del>
      <w:ins w:id="265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66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67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68" w:author="AnneMarieW" w:date="2018-02-12T15:40:00Z">
        <w:r w:rsidR="001C65D0">
          <w:t xml:space="preserve"> </w:t>
        </w:r>
      </w:ins>
      <w:del w:id="269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70" w:author="AnneMarieW" w:date="2018-02-12T15:40:00Z">
        <w:r w:rsidR="001C65D0">
          <w:t>, such as</w:t>
        </w:r>
      </w:ins>
      <w:del w:id="271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r w:rsidRPr="009F43FE">
        <w:rPr>
          <w:rStyle w:val="Literal"/>
        </w:rPr>
        <w:t>SelectBox</w:t>
      </w:r>
      <w:del w:id="272" w:author="AnneMarieW" w:date="2018-02-12T15:40:00Z">
        <w:r w:rsidRPr="004964BD" w:rsidDel="001C65D0">
          <w:delText xml:space="preserve"> </w:delText>
        </w:r>
      </w:del>
      <w:ins w:id="273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74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lastRenderedPageBreak/>
        <w:t xml:space="preserve">inheritance, </w:t>
      </w:r>
      <w:del w:id="275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76"/>
      <w:commentRangeStart w:id="277"/>
      <w:r w:rsidRPr="004964BD">
        <w:t xml:space="preserve"> another way</w:t>
      </w:r>
      <w:commentRangeEnd w:id="276"/>
      <w:r w:rsidR="00EA38CE">
        <w:rPr>
          <w:rStyle w:val="CommentReference"/>
        </w:rPr>
        <w:commentReference w:id="276"/>
      </w:r>
      <w:commentRangeEnd w:id="277"/>
      <w:r w:rsidR="00602106">
        <w:rPr>
          <w:rStyle w:val="CommentReference"/>
        </w:rPr>
        <w:commentReference w:id="277"/>
      </w:r>
      <w:ins w:id="278" w:author="Carol Nichols" w:date="2018-02-28T11:52:00Z">
        <w:r w:rsidR="00CC5E0E">
          <w:t xml:space="preserve"> to structure the </w:t>
        </w:r>
        <w:r w:rsidR="00CC5E0E" w:rsidRPr="00602106">
          <w:rPr>
            <w:rStyle w:val="Literal"/>
            <w:rPrChange w:id="279" w:author="Carol Nichols" w:date="2018-02-28T11:53:00Z">
              <w:rPr/>
            </w:rPrChange>
          </w:rPr>
          <w:t>gui</w:t>
        </w:r>
        <w:r w:rsidR="00CC5E0E">
          <w:t xml:space="preserve"> library to allow users to</w:t>
        </w:r>
      </w:ins>
      <w:ins w:id="280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81" w:name="_Toc505073424"/>
      <w:r w:rsidRPr="004964BD">
        <w:t>Defining a Trait for Common Behavior</w:t>
      </w:r>
      <w:bookmarkEnd w:id="281"/>
    </w:p>
    <w:p w14:paraId="18A147F6" w14:textId="1C330932" w:rsidR="004964BD" w:rsidRDefault="004964BD" w:rsidP="004E382B">
      <w:pPr>
        <w:pStyle w:val="BodyFirst"/>
        <w:rPr>
          <w:ins w:id="282" w:author="AnneMarieW" w:date="2018-02-12T15:46:00Z"/>
        </w:rPr>
      </w:pPr>
      <w:r w:rsidRPr="004964BD">
        <w:t xml:space="preserve">To implement the behavior we want </w:t>
      </w:r>
      <w:del w:id="283" w:author="Carol Nichols" w:date="2018-02-28T14:08:00Z">
        <w:r w:rsidRPr="009F43FE" w:rsidDel="004331A2">
          <w:rPr>
            <w:rStyle w:val="Literal"/>
          </w:rPr>
          <w:delText>rust_</w:delText>
        </w:r>
      </w:del>
      <w:r w:rsidRPr="009F43FE">
        <w:rPr>
          <w:rStyle w:val="Literal"/>
        </w:rPr>
        <w:t>gui</w:t>
      </w:r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>. A trait object 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84" w:author="AnneMarieW" w:date="2018-02-12T15:45:00Z">
        <w:r w:rsidRPr="004964BD" w:rsidDel="00EA38CE">
          <w:delText xml:space="preserve">have to </w:delText>
        </w:r>
      </w:del>
      <w:ins w:id="285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86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87"/>
      <w:commentRangeStart w:id="288"/>
      <w:del w:id="289" w:author="AnneMarieW" w:date="2018-02-12T15:45:00Z">
        <w:r w:rsidRPr="004964BD" w:rsidDel="00EA38CE">
          <w:delText xml:space="preserve">on </w:delText>
        </w:r>
      </w:del>
      <w:ins w:id="290" w:author="AnneMarieW" w:date="2018-02-12T15:45:00Z">
        <w:r w:rsidR="00EA38CE">
          <w:t>“</w:t>
        </w:r>
      </w:ins>
      <w:ins w:id="291" w:author="Carol Nichols" w:date="2018-02-28T11:55:00Z">
        <w:r w:rsidR="00B417F8" w:rsidRPr="00B417F8">
          <w:t>Dynamically Sized Types &amp; Sized</w:t>
        </w:r>
      </w:ins>
      <w:del w:id="292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93" w:author="AnneMarieW" w:date="2018-02-12T15:45:00Z">
        <w:r w:rsidR="00EA38CE">
          <w:t>” on page XX</w:t>
        </w:r>
      </w:ins>
      <w:commentRangeEnd w:id="287"/>
      <w:ins w:id="294" w:author="AnneMarieW" w:date="2018-02-12T15:46:00Z">
        <w:r w:rsidR="00EA38CE">
          <w:rPr>
            <w:rStyle w:val="CommentReference"/>
          </w:rPr>
          <w:commentReference w:id="287"/>
        </w:r>
      </w:ins>
      <w:commentRangeEnd w:id="288"/>
      <w:r w:rsidR="00B417F8">
        <w:rPr>
          <w:rStyle w:val="CommentReference"/>
        </w:rPr>
        <w:commentReference w:id="288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95" w:author="AnneMarieW" w:date="2018-02-12T15:46:00Z">
        <w:r w:rsidRPr="004964BD" w:rsidDel="00156064">
          <w:delText>-</w:delText>
        </w:r>
      </w:del>
      <w:ins w:id="296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97" w:author="AnneMarieW" w:date="2018-02-12T15:46:00Z">
        <w:r w:rsidRPr="004964BD" w:rsidDel="00156064">
          <w:delText xml:space="preserve">This way </w:delText>
        </w:r>
      </w:del>
      <w:ins w:id="298" w:author="AnneMarieW" w:date="2018-02-12T15:47:00Z">
        <w:r w:rsidR="006E0795">
          <w:t>Consequently</w:t>
        </w:r>
      </w:ins>
      <w:ins w:id="299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300" w:author="Carol Nichols" w:date="2018-03-02T14:22:00Z">
          <w:pPr>
            <w:pStyle w:val="BodyFirst"/>
          </w:pPr>
        </w:pPrChange>
      </w:pPr>
      <w:ins w:id="301" w:author="AnneMarieW" w:date="2018-02-12T15:46:00Z">
        <w:r>
          <w:t>prod: fill xref</w:t>
        </w:r>
      </w:ins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r w:rsidRPr="004964BD">
        <w:t xml:space="preserve">enum, the data in the struct fields and the behavior in </w:t>
      </w:r>
      <w:r w:rsidRPr="009F43FE">
        <w:rPr>
          <w:rStyle w:val="Literal"/>
        </w:rPr>
        <w:t>impl</w:t>
      </w:r>
      <w:r w:rsidRPr="004964BD">
        <w:t xml:space="preserve"> blocks </w:t>
      </w:r>
      <w:del w:id="302" w:author="AnneMarieW" w:date="2018-02-12T15:48:00Z">
        <w:r w:rsidRPr="004964BD" w:rsidDel="006E0795">
          <w:delText>is</w:delText>
        </w:r>
      </w:del>
      <w:ins w:id="303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304" w:author="AnneMarieW" w:date="2018-02-12T15:47:00Z">
        <w:r w:rsidR="006E0795">
          <w:t xml:space="preserve">However, </w:t>
        </w:r>
      </w:ins>
      <w:del w:id="305" w:author="AnneMarieW" w:date="2018-02-12T15:47:00Z">
        <w:r w:rsidRPr="004964BD" w:rsidDel="006E0795">
          <w:delText>T</w:delText>
        </w:r>
      </w:del>
      <w:ins w:id="306" w:author="AnneMarieW" w:date="2018-02-12T15:47:00Z">
        <w:r w:rsidR="006E0795">
          <w:t>t</w:t>
        </w:r>
      </w:ins>
      <w:r w:rsidRPr="004964BD">
        <w:t>rait objects</w:t>
      </w:r>
      <w:del w:id="307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308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309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310" w:author="AnneMarieW" w:date="2018-02-12T15:48:00Z">
        <w:r w:rsidRPr="004964BD" w:rsidDel="006E0795">
          <w:delText>However,</w:delText>
        </w:r>
      </w:del>
      <w:ins w:id="311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>
      <w:pPr>
        <w:pStyle w:val="ProductionDirective"/>
      </w:pPr>
      <w:del w:id="312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>
      <w:pPr>
        <w:pStyle w:val="CodeB"/>
        <w:pPrChange w:id="313" w:author="Carol Nichols" w:date="2018-03-02T14:21:00Z">
          <w:pPr>
            <w:pStyle w:val="ProductionDirective"/>
          </w:pPr>
        </w:pPrChange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4E21C1F0" w:rsidR="004964BD" w:rsidRDefault="004964BD" w:rsidP="008619F1">
      <w:pPr>
        <w:pStyle w:val="Body"/>
        <w:rPr>
          <w:ins w:id="314" w:author="Carol Nichols" w:date="2018-03-02T11:46:00Z"/>
        </w:rPr>
      </w:pPr>
      <w:r w:rsidRPr="004964BD">
        <w:t xml:space="preserve">This </w:t>
      </w:r>
      <w:ins w:id="315" w:author="AnneMarieW" w:date="2018-02-12T15:49:00Z">
        <w:r w:rsidR="006E0795">
          <w:t xml:space="preserve">syntax </w:t>
        </w:r>
      </w:ins>
      <w:r w:rsidRPr="004964BD">
        <w:t xml:space="preserve">should look familiar from our discussions on how to define traits </w:t>
      </w:r>
      <w:commentRangeStart w:id="316"/>
      <w:r w:rsidRPr="004964BD">
        <w:t>in</w:t>
      </w:r>
      <w:r w:rsidR="003C565D">
        <w:t xml:space="preserve"> </w:t>
      </w:r>
      <w:r w:rsidR="00D837E6" w:rsidRPr="00D837E6">
        <w:rPr>
          <w:highlight w:val="yellow"/>
          <w:rPrChange w:id="317" w:author="AnneMarieW" w:date="2018-02-12T15:50:00Z">
            <w:rPr/>
          </w:rPrChange>
        </w:rPr>
        <w:t>Chapter 10</w:t>
      </w:r>
      <w:r w:rsidRPr="004964BD">
        <w:t xml:space="preserve">. </w:t>
      </w:r>
      <w:commentRangeEnd w:id="316"/>
      <w:r w:rsidR="00360038">
        <w:rPr>
          <w:rStyle w:val="CommentReference"/>
        </w:rPr>
        <w:commentReference w:id="316"/>
      </w:r>
      <w:r w:rsidRPr="004964BD">
        <w:t xml:space="preserve">Next comes </w:t>
      </w:r>
      <w:del w:id="318" w:author="Carol Nichols" w:date="2018-02-28T12:24:00Z">
        <w:r w:rsidRPr="004964BD" w:rsidDel="0013551A">
          <w:delText xml:space="preserve">something </w:delText>
        </w:r>
      </w:del>
      <w:ins w:id="319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320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</w:t>
      </w:r>
      <w:r w:rsidRPr="004964BD">
        <w:lastRenderedPageBreak/>
        <w:t xml:space="preserve">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001A0017" w14:textId="3740E8FA" w:rsidR="00071BAF" w:rsidRPr="00071BAF" w:rsidRDefault="00071BAF">
      <w:pPr>
        <w:pStyle w:val="ProductionDirective"/>
        <w:rPr>
          <w:rFonts w:eastAsia="Microsoft YaHei"/>
          <w:rPrChange w:id="321" w:author="Carol Nichols" w:date="2018-03-02T11:46:00Z">
            <w:rPr/>
          </w:rPrChange>
        </w:rPr>
        <w:pPrChange w:id="322" w:author="Carol Nichols" w:date="2018-03-02T14:22:00Z">
          <w:pPr>
            <w:pStyle w:val="Body"/>
          </w:pPr>
        </w:pPrChange>
      </w:pPr>
      <w:ins w:id="323" w:author="Carol Nichols" w:date="2018-03-02T11:46:00Z">
        <w:r>
          <w:rPr>
            <w:rFonts w:eastAsia="Microsoft YaHei"/>
          </w:rPr>
          <w:t>prod: confirm xref</w:t>
        </w:r>
      </w:ins>
    </w:p>
    <w:p w14:paraId="32BDEE29" w14:textId="77777777" w:rsidR="004964BD" w:rsidRPr="004964BD" w:rsidRDefault="004964BD">
      <w:pPr>
        <w:pStyle w:val="ProductionDirective"/>
      </w:pPr>
      <w:del w:id="324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t>pub struct Screen {</w:t>
      </w:r>
    </w:p>
    <w:p w14:paraId="65AD158D" w14:textId="77777777" w:rsidR="004964BD" w:rsidRPr="004964BD" w:rsidRDefault="004964BD">
      <w:pPr>
        <w:pStyle w:val="CodeB"/>
        <w:pPrChange w:id="325" w:author="Carol Nichols" w:date="2018-03-02T14:21:00Z">
          <w:pPr>
            <w:pStyle w:val="ProductionDirective"/>
          </w:pPr>
        </w:pPrChange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>
      <w:pPr>
        <w:pStyle w:val="ProductionDirective"/>
      </w:pPr>
      <w:del w:id="326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>
      <w:pPr>
        <w:pStyle w:val="CodeB"/>
        <w:pPrChange w:id="327" w:author="Carol Nichols" w:date="2018-03-02T14:21:00Z">
          <w:pPr>
            <w:pStyle w:val="ProductionDirective"/>
          </w:pPr>
        </w:pPrChange>
      </w:pPr>
      <w:r w:rsidRPr="004964BD">
        <w:t xml:space="preserve">    pub fn run(&amp;self) {</w:t>
      </w:r>
    </w:p>
    <w:p w14:paraId="382AFB40" w14:textId="77777777" w:rsidR="004964BD" w:rsidRPr="004964BD" w:rsidRDefault="004964BD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328" w:author="AnneMarieW" w:date="2018-02-12T15:51:00Z">
        <w:r w:rsidRPr="004964BD" w:rsidDel="006E0795">
          <w:delText>to</w:delText>
        </w:r>
      </w:del>
      <w:ins w:id="329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330" w:author="AnneMarieW" w:date="2018-02-12T15:51:00Z">
        <w:r w:rsidRPr="004964BD" w:rsidDel="006E0795">
          <w:delText>il</w:delText>
        </w:r>
      </w:del>
      <w:r w:rsidRPr="004964BD">
        <w:t>e</w:t>
      </w:r>
      <w:ins w:id="331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>
      <w:pPr>
        <w:pStyle w:val="ProductionDirective"/>
      </w:pPr>
      <w:del w:id="332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>
      <w:pPr>
        <w:pStyle w:val="CodeB"/>
        <w:pPrChange w:id="333" w:author="Carol Nichols" w:date="2018-03-02T14:21:00Z">
          <w:pPr>
            <w:pStyle w:val="ProductionDirective"/>
          </w:pPr>
        </w:pPrChange>
      </w:pPr>
      <w:r w:rsidRPr="004964BD">
        <w:t xml:space="preserve">    pub components: Vec&lt;T&gt;,</w:t>
      </w:r>
    </w:p>
    <w:p w14:paraId="5800E55D" w14:textId="77777777" w:rsidR="004964BD" w:rsidRPr="004964BD" w:rsidRDefault="004964BD">
      <w:pPr>
        <w:pStyle w:val="CodeB"/>
      </w:pPr>
      <w:r w:rsidRPr="004964BD">
        <w:t>}</w:t>
      </w:r>
    </w:p>
    <w:p w14:paraId="356C07F7" w14:textId="77777777" w:rsidR="004964BD" w:rsidRPr="004964BD" w:rsidRDefault="004964BD">
      <w:pPr>
        <w:pStyle w:val="CodeB"/>
      </w:pPr>
    </w:p>
    <w:p w14:paraId="0C7A5DC9" w14:textId="77777777" w:rsidR="004964BD" w:rsidRPr="004964BD" w:rsidRDefault="004964BD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>
      <w:pPr>
        <w:pStyle w:val="CodeB"/>
      </w:pPr>
      <w:r w:rsidRPr="004964BD">
        <w:lastRenderedPageBreak/>
        <w:t xml:space="preserve">    where T: Draw {</w:t>
      </w:r>
    </w:p>
    <w:p w14:paraId="5876E140" w14:textId="77777777" w:rsidR="004964BD" w:rsidRPr="004964BD" w:rsidRDefault="004964BD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r w:rsidRPr="000500F1">
        <w:rPr>
          <w:rStyle w:val="Literal"/>
        </w:rPr>
        <w:t>TextField</w:t>
      </w:r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334" w:author="AnneMarieW" w:date="2018-02-12T15:52:00Z">
        <w:r w:rsidRPr="004964BD" w:rsidDel="006E0795">
          <w:delText>sinc</w:delText>
        </w:r>
      </w:del>
      <w:ins w:id="335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>definitions will be monomorphized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336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337" w:author="AnneMarieW" w:date="2018-02-12T15:52:00Z">
        <w:r w:rsidR="004964BD" w:rsidRPr="004964BD" w:rsidDel="00254642">
          <w:delText>W</w:delText>
        </w:r>
      </w:del>
      <w:ins w:id="338" w:author="AnneMarieW" w:date="2018-02-12T15:52:00Z">
        <w:r>
          <w:t>w</w:t>
        </w:r>
      </w:ins>
      <w:r w:rsidR="004964BD" w:rsidRPr="004964BD">
        <w:t xml:space="preserve">ith </w:t>
      </w:r>
      <w:del w:id="339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340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r w:rsidR="004964BD" w:rsidRPr="000500F1">
        <w:rPr>
          <w:rStyle w:val="Literal"/>
        </w:rPr>
        <w:t>Vec</w:t>
      </w:r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Box&lt;TextField&gt;</w:t>
      </w:r>
      <w:r w:rsidR="004964BD" w:rsidRPr="004964BD">
        <w:t xml:space="preserve">. Let’s </w:t>
      </w:r>
      <w:del w:id="341" w:author="AnneMarieW" w:date="2018-02-12T15:53:00Z">
        <w:r w:rsidR="004964BD" w:rsidRPr="004964BD" w:rsidDel="00254642">
          <w:delText>see</w:delText>
        </w:r>
      </w:del>
      <w:ins w:id="342" w:author="AnneMarieW" w:date="2018-02-12T15:53:00Z">
        <w:r>
          <w:t>look at</w:t>
        </w:r>
      </w:ins>
      <w:r w:rsidR="004964BD" w:rsidRPr="004964BD">
        <w:t xml:space="preserve"> how th</w:t>
      </w:r>
      <w:del w:id="343" w:author="AnneMarieW" w:date="2018-02-12T15:53:00Z">
        <w:r w:rsidR="004964BD" w:rsidRPr="004964BD" w:rsidDel="00254642">
          <w:delText>at</w:delText>
        </w:r>
      </w:del>
      <w:ins w:id="344" w:author="AnneMarieW" w:date="2018-02-12T15:53:00Z">
        <w:r>
          <w:t>is</w:t>
        </w:r>
      </w:ins>
      <w:r w:rsidR="004964BD" w:rsidRPr="004964BD">
        <w:t xml:space="preserve"> works, and then </w:t>
      </w:r>
      <w:ins w:id="345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46" w:name="_Toc505073425"/>
      <w:r w:rsidRPr="004964BD">
        <w:t>Implementing the Trait</w:t>
      </w:r>
      <w:bookmarkEnd w:id="346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47" w:author="AnneMarieW" w:date="2018-02-13T09:38:00Z">
        <w:r w:rsidRPr="004964BD" w:rsidDel="00EA242C">
          <w:delText>re</w:delText>
        </w:r>
      </w:del>
      <w:ins w:id="348" w:author="AnneMarieW" w:date="2018-02-13T09:38:00Z">
        <w:r w:rsidR="00EA242C">
          <w:t>ll</w:t>
        </w:r>
      </w:ins>
      <w:del w:id="349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50" w:author="AnneMarieW" w:date="2018-02-13T09:38:00Z">
        <w:r w:rsidRPr="004964BD" w:rsidDel="00EA242C">
          <w:delText>out of</w:delText>
        </w:r>
      </w:del>
      <w:ins w:id="351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>
      <w:pPr>
        <w:pStyle w:val="ProductionDirective"/>
      </w:pPr>
      <w:del w:id="352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>
      <w:pPr>
        <w:pStyle w:val="CodeB"/>
        <w:pPrChange w:id="353" w:author="Carol Nichols" w:date="2018-03-02T14:21:00Z">
          <w:pPr>
            <w:pStyle w:val="ProductionDirective"/>
          </w:pPr>
        </w:pPrChange>
      </w:pPr>
      <w:r w:rsidRPr="004964BD">
        <w:t xml:space="preserve">    pub width: u32,</w:t>
      </w:r>
    </w:p>
    <w:p w14:paraId="6D0EB833" w14:textId="77777777" w:rsidR="004964BD" w:rsidRPr="004964BD" w:rsidRDefault="004964BD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>
      <w:pPr>
        <w:pStyle w:val="CodeB"/>
      </w:pPr>
      <w:r w:rsidRPr="004964BD">
        <w:t>}</w:t>
      </w:r>
    </w:p>
    <w:p w14:paraId="3A41345C" w14:textId="77777777" w:rsidR="004964BD" w:rsidRPr="004964BD" w:rsidRDefault="004964BD">
      <w:pPr>
        <w:pStyle w:val="CodeB"/>
      </w:pPr>
    </w:p>
    <w:p w14:paraId="728270EE" w14:textId="77777777" w:rsidR="004964BD" w:rsidRPr="004964BD" w:rsidRDefault="004964BD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>
      <w:pPr>
        <w:pStyle w:val="CodeB"/>
      </w:pPr>
      <w:r w:rsidRPr="004964BD">
        <w:lastRenderedPageBreak/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r w:rsidRPr="000500F1">
        <w:rPr>
          <w:rStyle w:val="Literal"/>
        </w:rPr>
        <w:t>TextField</w:t>
      </w:r>
      <w:r w:rsidRPr="004964BD">
        <w:t xml:space="preserve"> type</w:t>
      </w:r>
      <w:ins w:id="354" w:author="AnneMarieW" w:date="2018-02-13T09:39:00Z">
        <w:r w:rsidR="00EA242C">
          <w:t>,</w:t>
        </w:r>
      </w:ins>
      <w:r w:rsidRPr="004964BD">
        <w:t xml:space="preserve"> </w:t>
      </w:r>
      <w:commentRangeStart w:id="355"/>
      <w:commentRangeStart w:id="356"/>
      <w:r w:rsidRPr="004964BD">
        <w:t>that might have those</w:t>
      </w:r>
      <w:ins w:id="357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55"/>
      <w:r w:rsidR="00EA242C">
        <w:rPr>
          <w:rStyle w:val="CommentReference"/>
        </w:rPr>
        <w:commentReference w:id="355"/>
      </w:r>
      <w:commentRangeEnd w:id="356"/>
      <w:r w:rsidR="006C76E2">
        <w:rPr>
          <w:rStyle w:val="CommentReference"/>
        </w:rPr>
        <w:commentReference w:id="356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58" w:author="AnneMarieW" w:date="2018-02-13T09:41:00Z">
        <w:r w:rsidR="00A6712B">
          <w:t xml:space="preserve"> but will use</w:t>
        </w:r>
      </w:ins>
      <w:del w:id="359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60" w:author="AnneMarieW" w:date="2018-02-13T09:40:00Z">
        <w:r w:rsidRPr="004964BD" w:rsidDel="00EA242C">
          <w:delText>’s</w:delText>
        </w:r>
      </w:del>
      <w:ins w:id="361" w:author="AnneMarieW" w:date="2018-02-13T09:40:00Z">
        <w:r w:rsidR="00EA242C">
          <w:t xml:space="preserve"> is beyond the</w:t>
        </w:r>
      </w:ins>
      <w:del w:id="362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instance, might have an additional </w:t>
      </w:r>
      <w:r w:rsidRPr="000500F1">
        <w:rPr>
          <w:rStyle w:val="Literal"/>
        </w:rPr>
        <w:t>impl</w:t>
      </w:r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63" w:author="AnneMarieW" w:date="2018-02-13T09:42:00Z">
        <w:r w:rsidRPr="004964BD" w:rsidDel="00A6712B">
          <w:delText>if</w:delText>
        </w:r>
      </w:del>
      <w:ins w:id="364" w:author="AnneMarieW" w:date="2018-02-13T09:42:00Z">
        <w:r w:rsidR="00A6712B">
          <w:t>when a user clicks</w:t>
        </w:r>
      </w:ins>
      <w:r w:rsidRPr="004964BD">
        <w:t xml:space="preserve"> the button</w:t>
      </w:r>
      <w:del w:id="365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r w:rsidRPr="000500F1">
        <w:rPr>
          <w:rStyle w:val="Literal"/>
        </w:rPr>
        <w:t>TextField</w:t>
      </w:r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66" w:author="AnneMarieW" w:date="2018-02-13T09:43:00Z">
        <w:r>
          <w:t>If s</w:t>
        </w:r>
      </w:ins>
      <w:del w:id="367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68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69" w:author="AnneMarieW" w:date="2018-02-13T09:43:00Z">
        <w:r w:rsidR="004964BD" w:rsidRPr="004964BD" w:rsidDel="00A6712B">
          <w:delText>d</w:delText>
        </w:r>
      </w:del>
      <w:ins w:id="370" w:author="AnneMarieW" w:date="2018-02-13T09:43:00Z">
        <w:r>
          <w:t>s</w:t>
        </w:r>
      </w:ins>
      <w:r w:rsidR="004964BD" w:rsidRPr="004964BD">
        <w:t xml:space="preserve"> to implement a </w:t>
      </w:r>
      <w:r w:rsidR="004964BD" w:rsidRPr="000500F1">
        <w:rPr>
          <w:rStyle w:val="Literal"/>
        </w:rPr>
        <w:t>SelectBox</w:t>
      </w:r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71" w:author="AnneMarieW" w:date="2018-02-13T09:43:00Z">
        <w:r w:rsidR="004964BD" w:rsidRPr="004964BD" w:rsidDel="00A6712B">
          <w:delText>.</w:delText>
        </w:r>
      </w:del>
      <w:ins w:id="372" w:author="AnneMarieW" w:date="2018-02-13T09:43:00Z">
        <w:r>
          <w:t>, t</w:t>
        </w:r>
      </w:ins>
      <w:del w:id="373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r w:rsidR="004964BD" w:rsidRPr="000500F1">
        <w:rPr>
          <w:rStyle w:val="Literal"/>
        </w:rPr>
        <w:t>SelectBox</w:t>
      </w:r>
      <w:r w:rsidR="004964BD" w:rsidRPr="004964BD">
        <w:t xml:space="preserve"> type as well, as shown in Listing 17-8:</w:t>
      </w:r>
    </w:p>
    <w:p w14:paraId="68AB8C8B" w14:textId="77777777" w:rsidR="004964BD" w:rsidRPr="004964BD" w:rsidRDefault="004964BD">
      <w:pPr>
        <w:pStyle w:val="ProductionDirective"/>
      </w:pPr>
      <w:del w:id="374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75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>
      <w:pPr>
        <w:pStyle w:val="CodeB"/>
        <w:pPrChange w:id="376" w:author="Carol Nichols" w:date="2018-03-02T14:21:00Z">
          <w:pPr>
            <w:pStyle w:val="ProductionDirective"/>
          </w:pPr>
        </w:pPrChange>
      </w:pPr>
      <w:r w:rsidRPr="004964BD">
        <w:t xml:space="preserve">use </w:t>
      </w:r>
      <w:del w:id="377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>
      <w:pPr>
        <w:pStyle w:val="CodeB"/>
      </w:pPr>
    </w:p>
    <w:p w14:paraId="116E60FF" w14:textId="77777777" w:rsidR="004964BD" w:rsidRPr="004964BD" w:rsidRDefault="004964BD">
      <w:pPr>
        <w:pStyle w:val="CodeB"/>
      </w:pPr>
      <w:r w:rsidRPr="004964BD">
        <w:t>struct SelectBox {</w:t>
      </w:r>
    </w:p>
    <w:p w14:paraId="528BE29D" w14:textId="77777777" w:rsidR="004964BD" w:rsidRPr="004964BD" w:rsidRDefault="004964BD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>
      <w:pPr>
        <w:pStyle w:val="CodeB"/>
      </w:pPr>
      <w:r w:rsidRPr="004964BD">
        <w:t>}</w:t>
      </w:r>
    </w:p>
    <w:p w14:paraId="44591509" w14:textId="77777777" w:rsidR="004964BD" w:rsidRPr="004964BD" w:rsidRDefault="004964BD">
      <w:pPr>
        <w:pStyle w:val="CodeB"/>
      </w:pPr>
    </w:p>
    <w:p w14:paraId="2888D443" w14:textId="77777777" w:rsidR="004964BD" w:rsidRPr="004964BD" w:rsidRDefault="004964BD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78" w:author="Carol Nichols" w:date="2018-02-28T14:08:00Z">
        <w:r w:rsidRPr="000500F1" w:rsidDel="004331A2">
          <w:rPr>
            <w:rStyle w:val="LiteralCaption"/>
          </w:rPr>
          <w:delText>rust_</w:delText>
        </w:r>
      </w:del>
      <w:r w:rsidRPr="000500F1">
        <w:rPr>
          <w:rStyle w:val="LiteralCaption"/>
        </w:rPr>
        <w:t>gui</w:t>
      </w:r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r w:rsidRPr="000500F1">
        <w:rPr>
          <w:rStyle w:val="LiteralCaption"/>
        </w:rPr>
        <w:t>SelectBox</w:t>
      </w:r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79" w:author="AnneMarieW" w:date="2018-02-13T09:44:00Z">
        <w:r>
          <w:t>O</w:t>
        </w:r>
        <w:r w:rsidRPr="004964BD">
          <w:t>ur library</w:t>
        </w:r>
        <w:r>
          <w:t>’s</w:t>
        </w:r>
      </w:ins>
      <w:del w:id="380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81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82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83"/>
      <w:del w:id="384" w:author="Carol Nichols" w:date="2018-02-28T12:53:00Z">
        <w:r w:rsidR="004964BD" w:rsidRPr="004964BD" w:rsidDel="009B2290">
          <w:delText>this</w:delText>
        </w:r>
      </w:del>
      <w:commentRangeEnd w:id="383"/>
      <w:ins w:id="385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86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83"/>
      </w:r>
      <w:ins w:id="387" w:author="AnneMarieW" w:date="2018-02-13T09:44:00Z">
        <w:r>
          <w:t>,</w:t>
        </w:r>
      </w:ins>
      <w:r w:rsidR="004964BD" w:rsidRPr="004964BD">
        <w:t xml:space="preserve"> they can add a </w:t>
      </w:r>
      <w:r w:rsidR="004964BD" w:rsidRPr="00852347">
        <w:rPr>
          <w:rStyle w:val="Literal"/>
        </w:rPr>
        <w:t>SelectBox</w:t>
      </w:r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</w:t>
      </w:r>
      <w:r w:rsidR="004964BD" w:rsidRPr="004964BD">
        <w:lastRenderedPageBreak/>
        <w:t xml:space="preserve">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>
      <w:pPr>
        <w:pStyle w:val="ProductionDirective"/>
      </w:pPr>
      <w:del w:id="388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89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>
      <w:pPr>
        <w:pStyle w:val="CodeB"/>
        <w:pPrChange w:id="390" w:author="Carol Nichols" w:date="2018-03-02T14:21:00Z">
          <w:pPr>
            <w:pStyle w:val="ProductionDirective"/>
          </w:pPr>
        </w:pPrChange>
      </w:pPr>
    </w:p>
    <w:p w14:paraId="211F9056" w14:textId="77777777" w:rsidR="004964BD" w:rsidRPr="004964BD" w:rsidRDefault="004964BD">
      <w:pPr>
        <w:pStyle w:val="CodeB"/>
      </w:pPr>
      <w:r w:rsidRPr="004964BD">
        <w:t>fn main() {</w:t>
      </w:r>
    </w:p>
    <w:p w14:paraId="52F0F21B" w14:textId="77777777" w:rsidR="004964BD" w:rsidRPr="004964BD" w:rsidRDefault="004964BD">
      <w:pPr>
        <w:pStyle w:val="CodeB"/>
      </w:pPr>
      <w:r w:rsidRPr="004964BD">
        <w:t xml:space="preserve">    let screen = Screen {</w:t>
      </w:r>
    </w:p>
    <w:p w14:paraId="0084DEDD" w14:textId="77777777" w:rsidR="004964BD" w:rsidRPr="004964BD" w:rsidRDefault="004964BD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>
      <w:pPr>
        <w:pStyle w:val="CodeB"/>
      </w:pPr>
      <w:r w:rsidRPr="004964BD">
        <w:t xml:space="preserve">                height: 10,</w:t>
      </w:r>
    </w:p>
    <w:p w14:paraId="1751754F" w14:textId="77777777" w:rsidR="004964BD" w:rsidRPr="004964BD" w:rsidRDefault="004964BD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>
      <w:pPr>
        <w:pStyle w:val="CodeB"/>
      </w:pPr>
    </w:p>
    <w:p w14:paraId="7C0E8AF2" w14:textId="77777777" w:rsidR="004964BD" w:rsidRPr="004964BD" w:rsidRDefault="004964BD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91" w:author="AnneMarieW" w:date="2018-02-13T09:46:00Z">
        <w:r w:rsidRPr="004964BD" w:rsidDel="00A6712B">
          <w:delText>would</w:delText>
        </w:r>
      </w:del>
      <w:ins w:id="392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r w:rsidRPr="000706EC">
        <w:rPr>
          <w:rStyle w:val="Literal"/>
        </w:rPr>
        <w:t>SelectBox</w:t>
      </w:r>
      <w:r w:rsidRPr="004964BD">
        <w:t xml:space="preserve"> type</w:t>
      </w:r>
      <w:del w:id="393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r w:rsidRPr="000706EC">
        <w:rPr>
          <w:rStyle w:val="Literal"/>
        </w:rPr>
        <w:t>SelectBox</w:t>
      </w:r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94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95" w:author="AnneMarieW" w:date="2018-02-13T09:47:00Z">
        <w:r w:rsidRPr="004964BD" w:rsidDel="00A6712B">
          <w:delText>a</w:delText>
        </w:r>
      </w:del>
      <w:ins w:id="396" w:author="AnneMarieW" w:date="2018-02-13T09:47:00Z">
        <w:r w:rsidR="00A6712B">
          <w:t>the</w:t>
        </w:r>
      </w:ins>
      <w:r w:rsidRPr="004964BD">
        <w:t xml:space="preserve"> concept</w:t>
      </w:r>
      <w:ins w:id="397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98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99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</w:t>
      </w:r>
      <w:r w:rsidRPr="004964BD">
        <w:lastRenderedPageBreak/>
        <w:t xml:space="preserve">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400" w:author="AnneMarieW" w:date="2018-02-13T09:47:00Z">
        <w:r w:rsidRPr="004964BD" w:rsidDel="00AD32C4">
          <w:delText xml:space="preserve">to see if </w:delText>
        </w:r>
      </w:del>
      <w:ins w:id="401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r w:rsidR="00D837E6" w:rsidRPr="00D837E6">
        <w:rPr>
          <w:rStyle w:val="Literal"/>
          <w:rPrChange w:id="402" w:author="AnneMarieW" w:date="2018-02-13T09:48:00Z">
            <w:rPr/>
          </w:rPrChange>
        </w:rPr>
        <w:t>SelectBox</w:t>
      </w:r>
      <w:r w:rsidRPr="004964BD">
        <w:t xml:space="preserve">, it just calls the </w:t>
      </w:r>
      <w:r w:rsidR="00D837E6" w:rsidRPr="00D837E6">
        <w:rPr>
          <w:rStyle w:val="Literal"/>
          <w:rPrChange w:id="403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t>The advantage of using trait objects and Rust’s type system to</w:t>
      </w:r>
      <w:ins w:id="404" w:author="Carol Nichols" w:date="2018-02-28T12:52:00Z">
        <w:r w:rsidR="009B2290">
          <w:t xml:space="preserve"> write code</w:t>
        </w:r>
      </w:ins>
      <w:del w:id="405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406" w:author="AnneMarieW" w:date="2018-02-13T09:48:00Z">
        <w:del w:id="407" w:author="Carol Nichols" w:date="2018-02-28T12:52:00Z">
          <w:r w:rsidR="00AD32C4" w:rsidDel="009B2290">
            <w:delText xml:space="preserve">tasks </w:delText>
          </w:r>
        </w:del>
      </w:ins>
      <w:ins w:id="408" w:author="Carol Nichols" w:date="2018-02-28T12:52:00Z">
        <w:r w:rsidR="009B2290">
          <w:t xml:space="preserve"> </w:t>
        </w:r>
      </w:ins>
      <w:r w:rsidRPr="004964BD">
        <w:t>similar to</w:t>
      </w:r>
      <w:ins w:id="409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410" w:author="AnneMarieW" w:date="2018-02-13T09:48:00Z">
        <w:r w:rsidR="00AD32C4">
          <w:t>,</w:t>
        </w:r>
      </w:ins>
      <w:r w:rsidRPr="004964BD">
        <w:t xml:space="preserve"> but we call it 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>
      <w:pPr>
        <w:pStyle w:val="ProductionDirective"/>
      </w:pPr>
      <w:del w:id="411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412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>
      <w:pPr>
        <w:pStyle w:val="CodeB"/>
        <w:pPrChange w:id="413" w:author="Carol Nichols" w:date="2018-03-02T14:21:00Z">
          <w:pPr>
            <w:pStyle w:val="ProductionDirective"/>
          </w:pPr>
        </w:pPrChange>
      </w:pPr>
      <w:r w:rsidRPr="004964BD">
        <w:t xml:space="preserve">use </w:t>
      </w:r>
      <w:del w:id="414" w:author="Carol Nichols" w:date="2018-02-28T14:09:00Z">
        <w:r w:rsidRPr="004964BD" w:rsidDel="004331A2">
          <w:delText>rust_</w:delText>
        </w:r>
      </w:del>
      <w:r w:rsidRPr="004964BD">
        <w:t>gui::</w:t>
      </w:r>
      <w:del w:id="415" w:author="Carol Nichols" w:date="2018-02-28T16:03:00Z">
        <w:r w:rsidRPr="004964BD" w:rsidDel="00FF26E7">
          <w:delText>Draw</w:delText>
        </w:r>
      </w:del>
      <w:ins w:id="416" w:author="Carol Nichols" w:date="2018-02-28T14:05:00Z">
        <w:r w:rsidR="00456DA0">
          <w:t>Screen</w:t>
        </w:r>
      </w:ins>
      <w:r w:rsidRPr="004964BD">
        <w:t>;</w:t>
      </w:r>
    </w:p>
    <w:p w14:paraId="6A9E1794" w14:textId="77777777" w:rsidR="004964BD" w:rsidRPr="004964BD" w:rsidRDefault="004964BD">
      <w:pPr>
        <w:pStyle w:val="CodeB"/>
      </w:pPr>
    </w:p>
    <w:p w14:paraId="4DFB7569" w14:textId="77777777" w:rsidR="004964BD" w:rsidRPr="004964BD" w:rsidRDefault="004964BD">
      <w:pPr>
        <w:pStyle w:val="CodeB"/>
      </w:pPr>
      <w:r w:rsidRPr="004964BD">
        <w:t>fn main() {</w:t>
      </w:r>
    </w:p>
    <w:p w14:paraId="42D42585" w14:textId="77777777" w:rsidR="004964BD" w:rsidRPr="004964BD" w:rsidRDefault="004964BD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>
      <w:pPr>
        <w:pStyle w:val="CodeB"/>
      </w:pPr>
    </w:p>
    <w:p w14:paraId="0BDBA4D3" w14:textId="77777777" w:rsidR="004964BD" w:rsidRPr="004964BD" w:rsidRDefault="004964BD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417" w:author="Carol Nichols" w:date="2018-02-28T14:06:00Z">
        <w:r w:rsidR="00725474">
          <w:t>`</w:t>
        </w:r>
      </w:ins>
      <w:r w:rsidRPr="004964BD">
        <w:t xml:space="preserve">std::string::String: </w:t>
      </w:r>
      <w:ins w:id="418" w:author="Carol Nichols" w:date="2018-02-28T14:10:00Z">
        <w:r w:rsidR="00B168B6">
          <w:t>gui::</w:t>
        </w:r>
      </w:ins>
      <w:r w:rsidRPr="004964BD">
        <w:t>Draw</w:t>
      </w:r>
      <w:ins w:id="419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>
      <w:pPr>
        <w:pStyle w:val="CodeB"/>
      </w:pPr>
      <w:r w:rsidRPr="004964BD">
        <w:t xml:space="preserve">  --&gt;</w:t>
      </w:r>
      <w:ins w:id="420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>
      <w:pPr>
        <w:pStyle w:val="CodeB"/>
      </w:pPr>
      <w:r w:rsidRPr="004964BD">
        <w:t xml:space="preserve"> </w:t>
      </w:r>
      <w:del w:id="421" w:author="Carol Nichols" w:date="2018-02-28T14:06:00Z">
        <w:r w:rsidRPr="004964BD" w:rsidDel="00313184">
          <w:delText xml:space="preserve">4 </w:delText>
        </w:r>
      </w:del>
      <w:ins w:id="422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>
      <w:pPr>
        <w:pStyle w:val="CodeB"/>
      </w:pPr>
      <w:r w:rsidRPr="004964BD">
        <w:t xml:space="preserve">   |             ^^^^^^^^^^^^^^^^^^^^^^^^^^^^ the trait </w:t>
      </w:r>
      <w:ins w:id="423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>
      <w:pPr>
        <w:pStyle w:val="CodeB"/>
      </w:pPr>
      <w:r w:rsidRPr="004964BD">
        <w:lastRenderedPageBreak/>
        <w:t xml:space="preserve">   implemented for </w:t>
      </w:r>
      <w:ins w:id="424" w:author="Carol Nichols" w:date="2018-02-28T14:10:00Z">
        <w:r w:rsidR="00B168B6">
          <w:t>`</w:t>
        </w:r>
      </w:ins>
      <w:r w:rsidRPr="004964BD">
        <w:t>std::string::String</w:t>
      </w:r>
      <w:ins w:id="425" w:author="Carol Nichols" w:date="2018-02-28T14:10:00Z">
        <w:r w:rsidR="00B168B6">
          <w:t>`</w:t>
        </w:r>
      </w:ins>
    </w:p>
    <w:p w14:paraId="1A0E6F89" w14:textId="77777777" w:rsidR="004964BD" w:rsidRPr="004964BD" w:rsidRDefault="004964BD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426" w:author="Carol Nichols" w:date="2018-02-28T14:10:00Z">
        <w:r w:rsidR="00B168B6">
          <w:t>`gui::</w:t>
        </w:r>
      </w:ins>
      <w:r w:rsidRPr="004964BD">
        <w:t>Draw</w:t>
      </w:r>
      <w:ins w:id="427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428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429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430" w:author="AnneMarieW" w:date="2018-02-13T14:46:00Z">
        <w:r w:rsidR="009769C5">
          <w:t>,</w:t>
        </w:r>
      </w:ins>
      <w:del w:id="431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432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433" w:name="_Toc505073426"/>
      <w:r w:rsidRPr="004964BD">
        <w:t>Trait Objects Perform Dynamic Dispatch</w:t>
      </w:r>
      <w:bookmarkEnd w:id="433"/>
    </w:p>
    <w:p w14:paraId="750CD8D2" w14:textId="0CAD72EC" w:rsidR="004964BD" w:rsidRDefault="004964BD" w:rsidP="004E382B">
      <w:pPr>
        <w:pStyle w:val="BodyFirst"/>
        <w:rPr>
          <w:ins w:id="434" w:author="Carol Nichols" w:date="2018-03-02T11:47:00Z"/>
        </w:rPr>
      </w:pPr>
      <w:r w:rsidRPr="004964BD">
        <w:t xml:space="preserve">Recall </w:t>
      </w:r>
      <w:del w:id="435" w:author="AnneMarieW" w:date="2018-02-13T09:51:00Z">
        <w:r w:rsidRPr="004964BD" w:rsidDel="00007ADE">
          <w:delText>from</w:delText>
        </w:r>
      </w:del>
      <w:ins w:id="436" w:author="AnneMarieW" w:date="2018-02-13T09:51:00Z">
        <w:r w:rsidR="00007ADE">
          <w:t>in</w:t>
        </w:r>
      </w:ins>
      <w:ins w:id="437" w:author="Carol Nichols" w:date="2018-02-28T14:12:00Z">
        <w:r w:rsidR="00E15D42">
          <w:t xml:space="preserve"> the </w:t>
        </w:r>
        <w:commentRangeStart w:id="438"/>
        <w:r w:rsidR="00E15D42">
          <w:t>“</w:t>
        </w:r>
      </w:ins>
      <w:ins w:id="439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440" w:author="AnneMarieW" w:date="2018-02-13T09:51:00Z">
            <w:rPr/>
          </w:rPrChange>
        </w:rPr>
        <w:t>Chapter 10</w:t>
      </w:r>
      <w:r w:rsidRPr="004964BD">
        <w:t xml:space="preserve"> </w:t>
      </w:r>
      <w:commentRangeEnd w:id="438"/>
      <w:r w:rsidR="007B501C">
        <w:rPr>
          <w:rStyle w:val="CommentReference"/>
        </w:rPr>
        <w:commentReference w:id="438"/>
      </w:r>
      <w:r w:rsidRPr="004964BD">
        <w:t>our discussion on the monomorphization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r w:rsidRPr="004964BD">
        <w:t xml:space="preserve">monomorphization is doing </w:t>
      </w:r>
      <w:r w:rsidRPr="00DE6167">
        <w:rPr>
          <w:rStyle w:val="EmphasisItalic"/>
        </w:rPr>
        <w:t>static dispatch</w:t>
      </w:r>
      <w:del w:id="441" w:author="AnneMarieW" w:date="2018-02-13T09:52:00Z">
        <w:r w:rsidRPr="004964BD" w:rsidDel="00007ADE">
          <w:delText>. Static dispatch</w:delText>
        </w:r>
      </w:del>
      <w:ins w:id="442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443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444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445" w:author="AnneMarieW" w:date="2018-02-13T09:53:00Z">
        <w:r w:rsidRPr="00007ADE" w:rsidDel="00007ADE">
          <w:delText>these</w:delText>
        </w:r>
      </w:del>
      <w:ins w:id="446" w:author="AnneMarieW" w:date="2018-02-13T09:53:00Z">
        <w:r w:rsidR="00D837E6" w:rsidRPr="00D837E6">
          <w:rPr>
            <w:rPrChange w:id="447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751E7271" w14:textId="03AC0BCE" w:rsidR="007B501C" w:rsidRPr="007B501C" w:rsidRDefault="007B501C">
      <w:pPr>
        <w:pStyle w:val="ProductionDirective"/>
        <w:rPr>
          <w:rFonts w:eastAsia="Microsoft YaHei"/>
          <w:rPrChange w:id="448" w:author="Carol Nichols" w:date="2018-03-02T11:47:00Z">
            <w:rPr/>
          </w:rPrChange>
        </w:rPr>
        <w:pPrChange w:id="449" w:author="Carol Nichols" w:date="2018-03-02T14:22:00Z">
          <w:pPr>
            <w:pStyle w:val="BodyFirst"/>
          </w:pPr>
        </w:pPrChange>
      </w:pPr>
      <w:ins w:id="450" w:author="Carol Nichols" w:date="2018-03-02T11:47:00Z">
        <w:r>
          <w:rPr>
            <w:rFonts w:eastAsia="Microsoft YaHei"/>
          </w:rPr>
          <w:t>prod: confirm xref</w:t>
        </w:r>
      </w:ins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451" w:author="AnneMarieW" w:date="2018-02-13T09:54:00Z">
        <w:r w:rsidRPr="004964BD" w:rsidDel="00007ADE">
          <w:delText xml:space="preserve">has to </w:delText>
        </w:r>
      </w:del>
      <w:ins w:id="452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53" w:author="AnneMarieW" w:date="2018-02-13T09:54:00Z">
        <w:r w:rsidR="00AB0D24" w:rsidDel="00007ADE">
          <w:delText>’</w:delText>
        </w:r>
      </w:del>
      <w:ins w:id="454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55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56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57" w:author="AnneMarieW" w:date="2018-02-13T09:54:00Z">
        <w:r w:rsidR="00007ADE">
          <w:t xml:space="preserve"> </w:t>
        </w:r>
      </w:ins>
      <w:del w:id="458" w:author="AnneMarieW" w:date="2018-02-13T09:54:00Z">
        <w:r w:rsidRPr="004964BD" w:rsidDel="00007ADE">
          <w:delText>’</w:delText>
        </w:r>
      </w:del>
      <w:ins w:id="459" w:author="AnneMarieW" w:date="2018-02-13T09:54:00Z">
        <w:r w:rsidR="00007ADE">
          <w:t>i</w:t>
        </w:r>
      </w:ins>
      <w:r w:rsidRPr="004964BD">
        <w:t>s a runtime cost when this lookup happens</w:t>
      </w:r>
      <w:del w:id="460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61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62" w:author="AnneMarieW" w:date="2018-02-13T09:55:00Z">
        <w:r w:rsidR="00007ADE">
          <w:t>However, w</w:t>
        </w:r>
      </w:ins>
      <w:del w:id="463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64"/>
      <w:commentRangeStart w:id="465"/>
      <w:r w:rsidRPr="004964BD">
        <w:t xml:space="preserve"> in the code that we wrote</w:t>
      </w:r>
      <w:commentRangeEnd w:id="464"/>
      <w:commentRangeEnd w:id="465"/>
      <w:ins w:id="466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64"/>
      </w:r>
      <w:r w:rsidR="00082F84">
        <w:rPr>
          <w:rStyle w:val="CommentReference"/>
        </w:rPr>
        <w:commentReference w:id="465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67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68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69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70" w:name="_Toc505073427"/>
      <w:r w:rsidRPr="004964BD">
        <w:t xml:space="preserve">Object Safety </w:t>
      </w:r>
      <w:ins w:id="471" w:author="AnneMarieW" w:date="2018-02-12T14:06:00Z">
        <w:r w:rsidR="005F2F0D">
          <w:t>I</w:t>
        </w:r>
      </w:ins>
      <w:del w:id="472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70"/>
    </w:p>
    <w:p w14:paraId="11F7E70F" w14:textId="5F1B1629" w:rsidR="004964BD" w:rsidRPr="004964BD" w:rsidRDefault="00A8558B" w:rsidP="004E382B">
      <w:pPr>
        <w:pStyle w:val="BodyFirst"/>
      </w:pPr>
      <w:ins w:id="473" w:author="AnneMarieW" w:date="2018-02-13T09:57:00Z">
        <w:r>
          <w:t xml:space="preserve">You can </w:t>
        </w:r>
      </w:ins>
      <w:del w:id="474" w:author="AnneMarieW" w:date="2018-02-13T09:57:00Z">
        <w:r w:rsidR="004964BD" w:rsidRPr="004964BD" w:rsidDel="00A8558B">
          <w:delText>O</w:delText>
        </w:r>
      </w:del>
      <w:ins w:id="475" w:author="AnneMarieW" w:date="2018-02-13T09:57:00Z">
        <w:r>
          <w:t>o</w:t>
        </w:r>
      </w:ins>
      <w:r w:rsidR="004964BD" w:rsidRPr="004964BD">
        <w:t>nly</w:t>
      </w:r>
      <w:ins w:id="476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77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78" w:author="AnneMarieW" w:date="2018-02-13T09:58:00Z">
        <w:r w:rsidR="004964BD" w:rsidRPr="004964BD" w:rsidDel="00A8558B">
          <w:delText>There are s</w:delText>
        </w:r>
      </w:del>
      <w:ins w:id="479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80"/>
      <w:ins w:id="481" w:author="AnneMarieW" w:date="2018-02-13T09:58:00Z">
        <w:del w:id="482" w:author="Carol Nichols" w:date="2018-02-28T14:17:00Z">
          <w:r w:rsidDel="00945551">
            <w:delText>surr</w:delText>
          </w:r>
        </w:del>
      </w:ins>
      <w:del w:id="483" w:author="Carol Nichols" w:date="2018-02-28T14:17:00Z">
        <w:r w:rsidR="004964BD" w:rsidRPr="004964BD" w:rsidDel="00945551">
          <w:delText>around</w:delText>
        </w:r>
        <w:commentRangeEnd w:id="480"/>
        <w:r w:rsidDel="00945551">
          <w:rPr>
            <w:rStyle w:val="CommentReference"/>
          </w:rPr>
          <w:commentReference w:id="480"/>
        </w:r>
      </w:del>
      <w:ins w:id="484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85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86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87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88" w:author="AnneMarieW" w:date="2018-02-13T10:03:00Z">
        <w:r w:rsidR="00D837E6" w:rsidRPr="00D837E6">
          <w:rPr>
            <w:rPrChange w:id="489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lastRenderedPageBreak/>
        <w:t>There are</w:t>
      </w:r>
      <w:del w:id="490" w:author="AnneMarieW" w:date="2018-02-13T10:03:00Z">
        <w:r w:rsidRPr="004964BD" w:rsidDel="00CD2438">
          <w:delText>n’t any</w:delText>
        </w:r>
      </w:del>
      <w:ins w:id="491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92" w:author="AnneMarieW" w:date="2018-02-13T10:03:00Z">
        <w:r w:rsidR="00CD2438">
          <w:t>.</w:t>
        </w:r>
      </w:ins>
    </w:p>
    <w:p w14:paraId="20014E3E" w14:textId="328538D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93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94" w:author="Liz Chadwick" w:date="2018-01-29T17:56:00Z">
        <w:r w:rsidR="00AB0D24">
          <w:t xml:space="preserve">Trait objects must be </w:t>
        </w:r>
      </w:ins>
      <w:del w:id="495" w:author="Liz Chadwick" w:date="2018-01-29T17:57:00Z">
        <w:r w:rsidRPr="004964BD" w:rsidDel="00AB0D24">
          <w:delText>O</w:delText>
        </w:r>
      </w:del>
      <w:ins w:id="496" w:author="Liz Chadwick" w:date="2018-01-29T17:57:00Z">
        <w:r w:rsidR="00AB0D24">
          <w:t>o</w:t>
        </w:r>
      </w:ins>
      <w:r w:rsidRPr="004964BD">
        <w:t>bject safe</w:t>
      </w:r>
      <w:del w:id="497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98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99" w:author="Liz Chadwick" w:date="2018-01-29T17:57:00Z">
        <w:r w:rsidR="00AB0D24">
          <w:t>’</w:t>
        </w:r>
      </w:ins>
      <w:del w:id="500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501" w:author="Liz Chadwick" w:date="2018-01-29T17:57:00Z">
        <w:del w:id="502" w:author="Carol Nichols" w:date="2018-03-02T10:59:00Z">
          <w:r w:rsidR="00AB0D24" w:rsidDel="001202E1">
            <w:delText>implemented</w:delText>
          </w:r>
        </w:del>
      </w:ins>
      <w:ins w:id="503" w:author="Carol Nichols" w:date="2018-03-02T10:59:00Z">
        <w:r w:rsidR="001202E1">
          <w:t>used</w:t>
        </w:r>
      </w:ins>
      <w:ins w:id="504" w:author="Liz Chadwick" w:date="2018-01-29T17:57:00Z">
        <w:r w:rsidR="00AB0D24">
          <w:t xml:space="preserve">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505"/>
      <w:del w:id="506" w:author="Carol Nichols" w:date="2018-02-28T14:17:00Z">
        <w:r w:rsidRPr="004964BD" w:rsidDel="00DF2A61">
          <w:delText xml:space="preserve">you </w:delText>
        </w:r>
      </w:del>
      <w:commentRangeEnd w:id="505"/>
      <w:ins w:id="507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505"/>
      </w:r>
      <w:r w:rsidRPr="004964BD">
        <w:t>no longer know</w:t>
      </w:r>
      <w:ins w:id="508" w:author="Carol Nichols" w:date="2018-03-02T10:59:00Z">
        <w:r w:rsidR="00105C07">
          <w:t>s</w:t>
        </w:r>
      </w:ins>
      <w:r w:rsidRPr="004964BD">
        <w:t xml:space="preserve"> </w:t>
      </w:r>
      <w:del w:id="509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510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511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512" w:author="Liz Chadwick" w:date="2018-01-29T17:59:00Z">
        <w:r w:rsidRPr="004964BD" w:rsidDel="00AB0D24">
          <w:delText xml:space="preserve">it </w:delText>
        </w:r>
      </w:del>
      <w:ins w:id="513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514" w:author="Carol Nichols" w:date="2018-02-28T14:16:00Z">
          <w:r w:rsidR="00AB0D24" w:rsidDel="00DF2A61">
            <w:delText>takes</w:delText>
          </w:r>
        </w:del>
      </w:ins>
      <w:ins w:id="515" w:author="Carol Nichols" w:date="2018-02-28T14:16:00Z">
        <w:r w:rsidR="00DF2A61">
          <w:t>is</w:t>
        </w:r>
      </w:ins>
      <w:del w:id="516" w:author="Liz Chadwick" w:date="2018-01-29T17:59:00Z">
        <w:r w:rsidRPr="004964BD" w:rsidDel="00AB0D24">
          <w:delText>is</w:delText>
        </w:r>
      </w:del>
      <w:r w:rsidRPr="004964BD">
        <w:t>, there</w:t>
      </w:r>
      <w:ins w:id="517" w:author="AnneMarieW" w:date="2018-02-13T10:04:00Z">
        <w:r w:rsidR="00CD2438">
          <w:t xml:space="preserve"> </w:t>
        </w:r>
      </w:ins>
      <w:del w:id="518" w:author="AnneMarieW" w:date="2018-02-13T10:04:00Z">
        <w:r w:rsidRPr="004964BD" w:rsidDel="00CD2438">
          <w:delText>’</w:delText>
        </w:r>
      </w:del>
      <w:ins w:id="519" w:author="AnneMarieW" w:date="2018-02-13T10:04:00Z">
        <w:r w:rsidR="00CD2438">
          <w:t>i</w:t>
        </w:r>
      </w:ins>
      <w:r w:rsidRPr="004964BD">
        <w:t xml:space="preserve">s no way </w:t>
      </w:r>
      <w:del w:id="520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521" w:author="Liz Chadwick" w:date="2018-01-29T17:59:00Z">
        <w:r w:rsidRPr="004964BD" w:rsidDel="00AB0D24">
          <w:delText>type that it’s forgotten</w:delText>
        </w:r>
      </w:del>
      <w:ins w:id="522" w:author="Liz Chadwick" w:date="2018-01-29T17:59:00Z">
        <w:r w:rsidR="00AB0D24">
          <w:t>type</w:t>
        </w:r>
      </w:ins>
      <w:r w:rsidRPr="004964BD">
        <w:t xml:space="preserve">. </w:t>
      </w:r>
      <w:ins w:id="523" w:author="Liz Chadwick" w:date="2018-01-29T18:03:00Z">
        <w:r w:rsidR="00AB0D24">
          <w:t xml:space="preserve">The </w:t>
        </w:r>
      </w:ins>
      <w:del w:id="524" w:author="Liz Chadwick" w:date="2018-01-29T18:03:00Z">
        <w:r w:rsidRPr="004964BD" w:rsidDel="00AB0D24">
          <w:delText>S</w:delText>
        </w:r>
      </w:del>
      <w:ins w:id="525" w:author="Liz Chadwick" w:date="2018-01-29T18:03:00Z">
        <w:r w:rsidR="00AB0D24">
          <w:t>s</w:t>
        </w:r>
      </w:ins>
      <w:r w:rsidRPr="004964BD">
        <w:t xml:space="preserve">ame </w:t>
      </w:r>
      <w:del w:id="526" w:author="Liz Chadwick" w:date="2018-01-29T18:03:00Z">
        <w:r w:rsidRPr="004964BD" w:rsidDel="00AB0D24">
          <w:delText xml:space="preserve">with </w:delText>
        </w:r>
      </w:del>
      <w:ins w:id="527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 xml:space="preserve">is </w:t>
      </w:r>
      <w:del w:id="528" w:author="Carol Nichols" w:date="2018-03-02T11:00:00Z">
        <w:r w:rsidRPr="004964BD" w:rsidDel="00924401">
          <w:delText>erased by</w:delText>
        </w:r>
      </w:del>
      <w:ins w:id="529" w:author="Carol Nichols" w:date="2018-03-02T11:00:00Z">
        <w:r w:rsidR="00924401">
          <w:t>forgotten through</w:t>
        </w:r>
      </w:ins>
      <w:r w:rsidRPr="004964BD">
        <w:t xml:space="preserve"> the use of a trait object, there</w:t>
      </w:r>
      <w:ins w:id="530" w:author="AnneMarieW" w:date="2018-02-13T10:04:00Z">
        <w:r w:rsidR="00CD2438">
          <w:t xml:space="preserve"> </w:t>
        </w:r>
      </w:ins>
      <w:del w:id="531" w:author="AnneMarieW" w:date="2018-02-13T10:04:00Z">
        <w:r w:rsidRPr="004964BD" w:rsidDel="00CD2438">
          <w:delText>’</w:delText>
        </w:r>
      </w:del>
      <w:ins w:id="532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>
      <w:pPr>
        <w:pStyle w:val="CodeB"/>
        <w:pPrChange w:id="533" w:author="Carol Nichols" w:date="2018-03-02T14:21:00Z">
          <w:pPr>
            <w:pStyle w:val="BodyFirst"/>
          </w:pPr>
        </w:pPrChange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534" w:author="Carol Nichols" w:date="2018-02-28T14:17:00Z">
        <w:r w:rsidRPr="007E56C6">
          <w:rPr>
            <w:rPrChange w:id="535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536"/>
      <w:commentRangeStart w:id="537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536"/>
      <w:r w:rsidR="00CD2438">
        <w:rPr>
          <w:rStyle w:val="CommentReference"/>
        </w:rPr>
        <w:commentReference w:id="536"/>
      </w:r>
      <w:commentRangeEnd w:id="537"/>
      <w:r>
        <w:rPr>
          <w:rStyle w:val="CommentReference"/>
        </w:rPr>
        <w:commentReference w:id="537"/>
      </w:r>
      <w:ins w:id="538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r w:rsidR="004964BD" w:rsidRPr="00724A70">
        <w:rPr>
          <w:rStyle w:val="Literal"/>
        </w:rPr>
        <w:t>Vec</w:t>
      </w:r>
      <w:r w:rsidR="004964BD" w:rsidRPr="004964BD">
        <w:t xml:space="preserve">, we get back an instance of </w:t>
      </w:r>
      <w:r w:rsidR="004964BD" w:rsidRPr="00724A70">
        <w:rPr>
          <w:rStyle w:val="Literal"/>
        </w:rPr>
        <w:t>Vec</w:t>
      </w:r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539" w:author="AnneMarieW" w:date="2018-02-13T10:05:00Z">
        <w:r w:rsidR="004964BD" w:rsidRPr="004964BD" w:rsidDel="00CD2438">
          <w:delText>sinc</w:delText>
        </w:r>
      </w:del>
      <w:ins w:id="540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541" w:author="AnneMarieW" w:date="2018-02-13T10:07:00Z">
        <w:r w:rsidRPr="004964BD" w:rsidDel="00CD2438">
          <w:delText xml:space="preserve">tell you if </w:delText>
        </w:r>
      </w:del>
      <w:ins w:id="542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543" w:author="AnneMarieW" w:date="2018-02-13T10:08:00Z">
        <w:r w:rsidR="00BF4B39">
          <w:t>let’s say</w:t>
        </w:r>
      </w:ins>
      <w:del w:id="544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545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546" w:author="AnneMarieW" w:date="2018-02-13T10:08:00Z">
        <w:r w:rsidRPr="004964BD" w:rsidDel="00BF4B39">
          <w:delText>’ll</w:delText>
        </w:r>
      </w:del>
      <w:ins w:id="547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548" w:author="Carol Nichols" w:date="2018-02-28T14:23:00Z">
        <w:r w:rsidR="00C75817">
          <w:t>`</w:t>
        </w:r>
      </w:ins>
      <w:r w:rsidRPr="004964BD">
        <w:t>std::clone::Clone</w:t>
      </w:r>
      <w:ins w:id="549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>
      <w:pPr>
        <w:pStyle w:val="CodeB"/>
      </w:pPr>
      <w:r w:rsidRPr="004964BD">
        <w:t xml:space="preserve"> --&gt;</w:t>
      </w:r>
      <w:ins w:id="550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>
      <w:pPr>
        <w:pStyle w:val="CodeB"/>
        <w:rPr>
          <w:del w:id="551" w:author="Carol Nichols" w:date="2018-02-28T14:23:00Z"/>
        </w:rPr>
      </w:pPr>
      <w:r w:rsidRPr="004964BD">
        <w:lastRenderedPageBreak/>
        <w:t xml:space="preserve">  |     ^^^^^^^^^^^^^^^^^^^^^^^^^^^^^^^ the trait </w:t>
      </w:r>
      <w:ins w:id="552" w:author="Carol Nichols" w:date="2018-02-28T14:23:00Z">
        <w:r w:rsidR="00257B56">
          <w:t>`</w:t>
        </w:r>
      </w:ins>
      <w:r w:rsidRPr="004964BD">
        <w:t>std::clone::Clone</w:t>
      </w:r>
      <w:ins w:id="553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>
      <w:pPr>
        <w:pStyle w:val="CodeB"/>
      </w:pPr>
      <w:del w:id="554" w:author="Carol Nichols" w:date="2018-02-28T14:23:00Z">
        <w:r w:rsidRPr="004964BD" w:rsidDel="00257B56">
          <w:delText xml:space="preserve">  </w:delText>
        </w:r>
      </w:del>
      <w:ins w:id="555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556" w:author="Carol Nichols" w:date="2018-02-28T14:23:00Z">
        <w:r w:rsidR="00257B56">
          <w:t>`</w:t>
        </w:r>
      </w:ins>
      <w:r w:rsidRPr="004964BD">
        <w:t>Self : Sized</w:t>
      </w:r>
      <w:ins w:id="557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558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59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60" w:name="_Toc505073428"/>
      <w:r w:rsidRPr="004964BD">
        <w:t>Implementing an Object-Oriented Design Pattern</w:t>
      </w:r>
      <w:bookmarkEnd w:id="560"/>
    </w:p>
    <w:p w14:paraId="692AF315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61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62" w:author="AnneMarieW" w:date="2018-02-13T11:03:00Z">
        <w:r w:rsidR="005858AF">
          <w:t xml:space="preserve">: </w:t>
        </w:r>
      </w:ins>
      <w:del w:id="563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64" w:author="Liz Chadwick" w:date="2018-01-30T10:36:00Z">
        <w:r w:rsidRPr="004964BD" w:rsidDel="000E5015">
          <w:delText xml:space="preserve">representing </w:delText>
        </w:r>
      </w:del>
      <w:del w:id="565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66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67" w:author="AnneMarieW" w:date="2018-02-13T11:05:00Z">
        <w:r w:rsidRPr="004964BD" w:rsidDel="005858AF">
          <w:delText>To explore this idea, w</w:delText>
        </w:r>
      </w:del>
      <w:ins w:id="568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69" w:author="AnneMarieW" w:date="2018-02-13T11:05:00Z">
        <w:r w:rsidRPr="004964BD" w:rsidDel="005858AF">
          <w:delText>Once</w:delText>
        </w:r>
      </w:del>
      <w:ins w:id="570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71" w:author="AnneMarieW" w:date="2018-02-13T11:05:00Z">
        <w:r w:rsidRPr="004964BD" w:rsidDel="005858AF">
          <w:delText>Once</w:delText>
        </w:r>
      </w:del>
      <w:ins w:id="572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73" w:author="AnneMarieW" w:date="2018-02-13T11:06:00Z">
        <w:r w:rsidRPr="004964BD" w:rsidDel="00463C1C">
          <w:delText>stay</w:delText>
        </w:r>
      </w:del>
      <w:ins w:id="574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lastRenderedPageBreak/>
        <w:t>Listing 17-11 shows this workflow in code form</w:t>
      </w:r>
      <w:del w:id="575" w:author="AnneMarieW" w:date="2018-02-13T11:06:00Z">
        <w:r w:rsidRPr="004964BD" w:rsidDel="00463C1C">
          <w:delText>.</w:delText>
        </w:r>
      </w:del>
      <w:ins w:id="576" w:author="AnneMarieW" w:date="2018-02-13T11:06:00Z">
        <w:r w:rsidR="00463C1C">
          <w:t xml:space="preserve">: </w:t>
        </w:r>
      </w:ins>
      <w:del w:id="577" w:author="AnneMarieW" w:date="2018-02-13T11:06:00Z">
        <w:r w:rsidRPr="004964BD" w:rsidDel="00463C1C">
          <w:delText xml:space="preserve"> T</w:delText>
        </w:r>
      </w:del>
      <w:ins w:id="578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79" w:author="AnneMarieW" w:date="2018-02-13T11:06:00Z">
        <w:r w:rsidRPr="004964BD" w:rsidDel="00463C1C">
          <w:delText>re going to</w:delText>
        </w:r>
      </w:del>
      <w:ins w:id="580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81" w:author="Carol Nichols" w:date="2018-02-28T14:27:00Z">
        <w:r w:rsidR="00F164AE" w:rsidRPr="00F164AE">
          <w:rPr>
            <w:rPrChange w:id="582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583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>
      <w:pPr>
        <w:pStyle w:val="ProductionDirective"/>
      </w:pPr>
      <w:del w:id="584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t>extern crate blog;</w:t>
      </w:r>
    </w:p>
    <w:p w14:paraId="48191C0B" w14:textId="77777777" w:rsidR="004964BD" w:rsidRPr="004964BD" w:rsidRDefault="004964BD">
      <w:pPr>
        <w:pStyle w:val="CodeB"/>
        <w:pPrChange w:id="585" w:author="Carol Nichols" w:date="2018-03-02T14:21:00Z">
          <w:pPr>
            <w:pStyle w:val="ProductionDirective"/>
          </w:pPr>
        </w:pPrChange>
      </w:pPr>
      <w:r w:rsidRPr="004964BD">
        <w:t>use blog::Post;</w:t>
      </w:r>
    </w:p>
    <w:p w14:paraId="0655B1D5" w14:textId="77777777" w:rsidR="004964BD" w:rsidRPr="004964BD" w:rsidRDefault="004964BD">
      <w:pPr>
        <w:pStyle w:val="CodeB"/>
      </w:pPr>
    </w:p>
    <w:p w14:paraId="2093F812" w14:textId="77777777" w:rsidR="004964BD" w:rsidRPr="004964BD" w:rsidRDefault="004964BD">
      <w:pPr>
        <w:pStyle w:val="CodeB"/>
      </w:pPr>
      <w:r w:rsidRPr="004964BD">
        <w:t>fn main() {</w:t>
      </w:r>
    </w:p>
    <w:p w14:paraId="67A08D26" w14:textId="5E92D217" w:rsidR="004964BD" w:rsidRPr="004964BD" w:rsidRDefault="00434451">
      <w:pPr>
        <w:pStyle w:val="CodeBWingding"/>
        <w:pPrChange w:id="586" w:author="Carol Nichols" w:date="2018-03-02T14:35:00Z">
          <w:pPr>
            <w:pStyle w:val="CodeB"/>
          </w:pPr>
        </w:pPrChange>
      </w:pPr>
      <w:ins w:id="587" w:author="Carol Nichols" w:date="2018-03-02T14:35:00Z">
        <w:r w:rsidRPr="00434451">
          <w:rPr>
            <w:rStyle w:val="Wingdings"/>
            <w:rPrChange w:id="588" w:author="Carol Nichols" w:date="2018-03-02T14:36:00Z">
              <w:rPr/>
            </w:rPrChange>
          </w:rPr>
          <w:t></w:t>
        </w:r>
      </w:ins>
      <w:r w:rsidR="004964BD" w:rsidRPr="004964BD">
        <w:t xml:space="preserve">    let mut post = Post::new();</w:t>
      </w:r>
    </w:p>
    <w:p w14:paraId="1553D701" w14:textId="77777777" w:rsidR="004964BD" w:rsidRPr="004964BD" w:rsidRDefault="004964BD">
      <w:pPr>
        <w:pStyle w:val="CodeB"/>
        <w:pPrChange w:id="589" w:author="Carol Nichols" w:date="2018-03-02T14:21:00Z">
          <w:pPr>
            <w:pStyle w:val="CodeBWingding"/>
          </w:pPr>
        </w:pPrChange>
      </w:pPr>
    </w:p>
    <w:p w14:paraId="4C6BFFEE" w14:textId="6AA76143" w:rsidR="004964BD" w:rsidRPr="004964BD" w:rsidRDefault="00434451">
      <w:pPr>
        <w:pStyle w:val="CodeBWingding"/>
        <w:pPrChange w:id="590" w:author="Carol Nichols" w:date="2018-03-02T14:36:00Z">
          <w:pPr>
            <w:pStyle w:val="CodeB"/>
          </w:pPr>
        </w:pPrChange>
      </w:pPr>
      <w:ins w:id="591" w:author="Carol Nichols" w:date="2018-03-02T14:36:00Z">
        <w:r w:rsidRPr="00434451">
          <w:rPr>
            <w:rStyle w:val="Wingdings"/>
            <w:rPrChange w:id="592" w:author="Carol Nichols" w:date="2018-03-02T14:36:00Z">
              <w:rPr/>
            </w:rPrChange>
          </w:rPr>
          <w:t></w:t>
        </w:r>
      </w:ins>
      <w:r w:rsidR="004964BD" w:rsidRPr="004964BD">
        <w:t xml:space="preserve">    post.add_text("I ate a salad for lunch today");</w:t>
      </w:r>
    </w:p>
    <w:p w14:paraId="66461AA3" w14:textId="324B2A79" w:rsidR="004964BD" w:rsidRPr="004964BD" w:rsidRDefault="00434451">
      <w:pPr>
        <w:pStyle w:val="CodeBWingding"/>
      </w:pPr>
      <w:ins w:id="593" w:author="Carol Nichols" w:date="2018-03-02T14:36:00Z">
        <w:r w:rsidRPr="00434451">
          <w:rPr>
            <w:rStyle w:val="Wingdings"/>
            <w:rPrChange w:id="594" w:author="Carol Nichols" w:date="2018-03-02T14:37:00Z">
              <w:rPr/>
            </w:rPrChange>
          </w:rPr>
          <w:t></w:t>
        </w:r>
      </w:ins>
      <w:r w:rsidR="004964BD" w:rsidRPr="004964BD">
        <w:t xml:space="preserve">    assert_eq!("", post.content());</w:t>
      </w:r>
    </w:p>
    <w:p w14:paraId="2A78BC81" w14:textId="77777777" w:rsidR="004964BD" w:rsidRPr="004964BD" w:rsidRDefault="004964BD">
      <w:pPr>
        <w:pStyle w:val="CodeB"/>
        <w:pPrChange w:id="595" w:author="Carol Nichols" w:date="2018-03-02T14:21:00Z">
          <w:pPr>
            <w:pStyle w:val="CodeBWingding"/>
          </w:pPr>
        </w:pPrChange>
      </w:pPr>
    </w:p>
    <w:p w14:paraId="74E459CE" w14:textId="5B46C149" w:rsidR="004964BD" w:rsidRPr="004964BD" w:rsidRDefault="00434451">
      <w:pPr>
        <w:pStyle w:val="CodeBWingding"/>
        <w:pPrChange w:id="596" w:author="Carol Nichols" w:date="2018-03-02T14:37:00Z">
          <w:pPr>
            <w:pStyle w:val="CodeB"/>
          </w:pPr>
        </w:pPrChange>
      </w:pPr>
      <w:ins w:id="597" w:author="Carol Nichols" w:date="2018-03-02T14:37:00Z">
        <w:r w:rsidRPr="00434451">
          <w:rPr>
            <w:rStyle w:val="Wingdings"/>
            <w:rPrChange w:id="598" w:author="Carol Nichols" w:date="2018-03-02T14:37:00Z">
              <w:rPr/>
            </w:rPrChange>
          </w:rPr>
          <w:t></w:t>
        </w:r>
      </w:ins>
      <w:r w:rsidR="004964BD" w:rsidRPr="004964BD">
        <w:t xml:space="preserve">    post.request_review();</w:t>
      </w:r>
    </w:p>
    <w:p w14:paraId="775635D5" w14:textId="4471E32A" w:rsidR="004964BD" w:rsidRPr="004964BD" w:rsidRDefault="00434451">
      <w:pPr>
        <w:pStyle w:val="CodeBWingding"/>
      </w:pPr>
      <w:ins w:id="599" w:author="Carol Nichols" w:date="2018-03-02T14:38:00Z">
        <w:r w:rsidRPr="00434451">
          <w:rPr>
            <w:rStyle w:val="Wingdings"/>
            <w:rPrChange w:id="600" w:author="Carol Nichols" w:date="2018-03-02T14:38:00Z">
              <w:rPr/>
            </w:rPrChange>
          </w:rPr>
          <w:t></w:t>
        </w:r>
      </w:ins>
      <w:r w:rsidR="004964BD" w:rsidRPr="004964BD">
        <w:t xml:space="preserve">    assert_eq!("", post.content());</w:t>
      </w:r>
    </w:p>
    <w:p w14:paraId="415C3247" w14:textId="77777777" w:rsidR="004964BD" w:rsidRPr="004964BD" w:rsidRDefault="004964BD">
      <w:pPr>
        <w:pStyle w:val="CodeB"/>
        <w:pPrChange w:id="601" w:author="Carol Nichols" w:date="2018-03-02T14:21:00Z">
          <w:pPr>
            <w:pStyle w:val="CodeBWingding"/>
          </w:pPr>
        </w:pPrChange>
      </w:pPr>
    </w:p>
    <w:p w14:paraId="0901980D" w14:textId="7149150A" w:rsidR="004964BD" w:rsidRPr="004964BD" w:rsidRDefault="00434451">
      <w:pPr>
        <w:pStyle w:val="CodeBWingding"/>
        <w:pPrChange w:id="602" w:author="Carol Nichols" w:date="2018-03-02T14:38:00Z">
          <w:pPr>
            <w:pStyle w:val="CodeB"/>
          </w:pPr>
        </w:pPrChange>
      </w:pPr>
      <w:ins w:id="603" w:author="Carol Nichols" w:date="2018-03-02T14:38:00Z">
        <w:r w:rsidRPr="00434451">
          <w:rPr>
            <w:rStyle w:val="Wingdings"/>
            <w:rPrChange w:id="604" w:author="Carol Nichols" w:date="2018-03-02T14:38:00Z">
              <w:rPr/>
            </w:rPrChange>
          </w:rPr>
          <w:t></w:t>
        </w:r>
      </w:ins>
      <w:r w:rsidR="004964BD" w:rsidRPr="004964BD">
        <w:t xml:space="preserve">    post.approve();</w:t>
      </w:r>
    </w:p>
    <w:p w14:paraId="1D32DE6D" w14:textId="7D323773" w:rsidR="004964BD" w:rsidRPr="004964BD" w:rsidRDefault="00434451">
      <w:pPr>
        <w:pStyle w:val="CodeBWingding"/>
      </w:pPr>
      <w:ins w:id="605" w:author="Carol Nichols" w:date="2018-03-02T14:39:00Z">
        <w:r w:rsidRPr="00434451">
          <w:rPr>
            <w:rStyle w:val="Wingdings"/>
            <w:rPrChange w:id="606" w:author="Carol Nichols" w:date="2018-03-02T14:39:00Z">
              <w:rPr/>
            </w:rPrChange>
          </w:rPr>
          <w:t></w:t>
        </w:r>
      </w:ins>
      <w:r w:rsidR="004964BD"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6613DCFD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ins w:id="607" w:author="Carol Nichols" w:date="2018-03-02T14:36:00Z">
        <w:r w:rsidR="00434451">
          <w:rPr>
            <w:rStyle w:val="Literal"/>
          </w:rPr>
          <w:t xml:space="preserve"> </w:t>
        </w:r>
        <w:r w:rsidR="00434451" w:rsidRPr="00434451">
          <w:rPr>
            <w:rStyle w:val="Wingdings"/>
            <w:rPrChange w:id="608" w:author="Carol Nichols" w:date="2018-03-02T14:36:00Z">
              <w:rPr>
                <w:rStyle w:val="Literal"/>
              </w:rPr>
            </w:rPrChange>
          </w:rPr>
          <w:t></w:t>
        </w:r>
      </w:ins>
      <w:r w:rsidRPr="004964BD">
        <w:t>.</w:t>
      </w:r>
      <w:r w:rsidR="00AD74D3">
        <w:t xml:space="preserve"> </w:t>
      </w:r>
      <w:r w:rsidRPr="004964BD">
        <w:t>Then</w:t>
      </w:r>
      <w:del w:id="609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</w:t>
      </w:r>
      <w:ins w:id="610" w:author="Carol Nichols" w:date="2018-03-02T14:36:00Z">
        <w:r w:rsidR="00434451">
          <w:t xml:space="preserve"> </w:t>
        </w:r>
        <w:r w:rsidR="00434451" w:rsidRPr="00434451">
          <w:rPr>
            <w:rStyle w:val="Wingdings"/>
            <w:rPrChange w:id="611" w:author="Carol Nichols" w:date="2018-03-02T14:36:00Z">
              <w:rPr/>
            </w:rPrChange>
          </w:rPr>
          <w:t></w:t>
        </w:r>
      </w:ins>
      <w:r w:rsidRPr="004964BD">
        <w:t>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612" w:author="AnneMarieW" w:date="2018-02-13T11:07:00Z">
        <w:r w:rsidRPr="004964BD" w:rsidDel="00463C1C">
          <w:delText xml:space="preserve">an </w:delText>
        </w:r>
      </w:del>
      <w:r w:rsidRPr="00A975E8">
        <w:rPr>
          <w:rStyle w:val="Literal"/>
        </w:rPr>
        <w:t>assert_eq!</w:t>
      </w:r>
      <w:r w:rsidRPr="004964BD">
        <w:t xml:space="preserve"> </w:t>
      </w:r>
      <w:del w:id="613" w:author="AnneMarieW" w:date="2018-02-13T11:07:00Z">
        <w:r w:rsidRPr="004964BD" w:rsidDel="00463C1C">
          <w:delText>here</w:delText>
        </w:r>
      </w:del>
      <w:ins w:id="614" w:author="AnneMarieW" w:date="2018-02-13T11:07:00Z">
        <w:r w:rsidR="00463C1C">
          <w:t>in the code</w:t>
        </w:r>
      </w:ins>
      <w:r w:rsidRPr="004964BD">
        <w:t xml:space="preserve"> for demonstration purposes</w:t>
      </w:r>
      <w:ins w:id="615" w:author="Carol Nichols" w:date="2018-03-02T14:37:00Z">
        <w:r w:rsidR="00434451">
          <w:t xml:space="preserve"> </w:t>
        </w:r>
        <w:r w:rsidR="00434451" w:rsidRPr="00434451">
          <w:rPr>
            <w:rStyle w:val="Wingdings"/>
            <w:rPrChange w:id="616" w:author="Carol Nichols" w:date="2018-03-02T14:37:00Z">
              <w:rPr/>
            </w:rPrChange>
          </w:rPr>
          <w:t></w:t>
        </w:r>
      </w:ins>
      <w:r w:rsidRPr="004964BD">
        <w:t>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56D8F0E2" w:rsidR="004964BD" w:rsidRPr="004964BD" w:rsidRDefault="004964BD" w:rsidP="004531CB">
      <w:pPr>
        <w:pStyle w:val="Body"/>
      </w:pPr>
      <w:r w:rsidRPr="004964BD">
        <w:t>Next, we want to enable a request for a review of the post</w:t>
      </w:r>
      <w:ins w:id="617" w:author="Carol Nichols" w:date="2018-03-02T14:37:00Z">
        <w:r w:rsidR="00434451">
          <w:t xml:space="preserve"> </w:t>
        </w:r>
        <w:r w:rsidR="00434451" w:rsidRPr="00434451">
          <w:rPr>
            <w:rStyle w:val="Wingdings"/>
            <w:rPrChange w:id="618" w:author="Carol Nichols" w:date="2018-03-02T14:37:00Z">
              <w:rPr/>
            </w:rPrChange>
          </w:rPr>
          <w:t></w:t>
        </w:r>
      </w:ins>
      <w:r w:rsidRPr="004964BD">
        <w:t>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</w:t>
      </w:r>
      <w:ins w:id="619" w:author="Carol Nichols" w:date="2018-03-02T14:38:00Z">
        <w:r w:rsidR="00434451">
          <w:t xml:space="preserve"> </w:t>
        </w:r>
        <w:r w:rsidR="00434451" w:rsidRPr="00434451">
          <w:rPr>
            <w:rStyle w:val="Wingdings"/>
            <w:rPrChange w:id="620" w:author="Carol Nichols" w:date="2018-03-02T14:38:00Z">
              <w:rPr/>
            </w:rPrChange>
          </w:rPr>
          <w:t></w:t>
        </w:r>
      </w:ins>
      <w:r w:rsidRPr="004964BD">
        <w:t xml:space="preserve">. </w:t>
      </w:r>
      <w:del w:id="621" w:author="AnneMarieW" w:date="2018-02-13T11:09:00Z">
        <w:r w:rsidRPr="004964BD" w:rsidDel="009A0ACF">
          <w:delText>Lastly, w</w:delText>
        </w:r>
      </w:del>
      <w:ins w:id="622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</w:t>
      </w:r>
      <w:ins w:id="623" w:author="Carol Nichols" w:date="2018-03-02T14:38:00Z">
        <w:r w:rsidR="00434451">
          <w:t xml:space="preserve"> </w:t>
        </w:r>
        <w:r w:rsidR="00434451" w:rsidRPr="00434451">
          <w:rPr>
            <w:rStyle w:val="Wingdings"/>
            <w:rPrChange w:id="624" w:author="Carol Nichols" w:date="2018-03-02T14:38:00Z">
              <w:rPr/>
            </w:rPrChange>
          </w:rPr>
          <w:t></w:t>
        </w:r>
      </w:ins>
      <w:r w:rsidRPr="004964BD">
        <w:t>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</w:t>
      </w:r>
      <w:ins w:id="625" w:author="Carol Nichols" w:date="2018-03-02T14:39:00Z">
        <w:r w:rsidR="00434451">
          <w:t xml:space="preserve"> </w:t>
        </w:r>
        <w:r w:rsidR="00434451" w:rsidRPr="00434451">
          <w:rPr>
            <w:rStyle w:val="Wingdings"/>
            <w:rPrChange w:id="626" w:author="Carol Nichols" w:date="2018-03-02T14:39:00Z">
              <w:rPr/>
            </w:rPrChange>
          </w:rPr>
          <w:t></w:t>
        </w:r>
      </w:ins>
      <w:r w:rsidRPr="004964BD">
        <w:t>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 xml:space="preserve">draft, waiting for review, or published. </w:t>
      </w:r>
      <w:r w:rsidRPr="004964BD">
        <w:lastRenderedPageBreak/>
        <w:t>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627" w:author="Liz Chadwick" w:date="2018-01-30T10:40:00Z">
        <w:r w:rsidR="00D90459">
          <w:t xml:space="preserve"> called by</w:t>
        </w:r>
      </w:ins>
      <w:ins w:id="628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629" w:author="AnneMarieW" w:date="2018-02-13T11:10:00Z">
        <w:r w:rsidRPr="004964BD" w:rsidDel="009A0ACF">
          <w:delText xml:space="preserve">of </w:delText>
        </w:r>
      </w:del>
      <w:del w:id="630" w:author="AnneMarieW" w:date="2018-02-13T11:09:00Z">
        <w:r w:rsidRPr="004964BD" w:rsidDel="009A0ACF">
          <w:delText xml:space="preserve">our library </w:delText>
        </w:r>
      </w:del>
      <w:del w:id="631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632" w:author="AnneMarieW" w:date="2018-02-13T11:10:00Z">
        <w:r w:rsidRPr="004964BD" w:rsidDel="009A0ACF">
          <w:delText>This a</w:delText>
        </w:r>
      </w:del>
      <w:ins w:id="633" w:author="AnneMarieW" w:date="2018-02-13T11:10:00Z">
        <w:r w:rsidR="009A0ACF">
          <w:t>A</w:t>
        </w:r>
      </w:ins>
      <w:r w:rsidRPr="004964BD">
        <w:t>lso</w:t>
      </w:r>
      <w:ins w:id="634" w:author="AnneMarieW" w:date="2018-02-13T11:10:00Z">
        <w:r w:rsidR="009A0ACF">
          <w:t xml:space="preserve">, </w:t>
        </w:r>
      </w:ins>
      <w:del w:id="635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636" w:author="AnneMarieW" w:date="2018-02-13T11:10:00Z">
        <w:r w:rsidRPr="004964BD" w:rsidDel="009A0ACF">
          <w:delText xml:space="preserve"> i</w:delText>
        </w:r>
      </w:del>
      <w:ins w:id="637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638" w:name="_Toc505073429"/>
      <w:r w:rsidRPr="004964BD">
        <w:t xml:space="preserve">Defining </w:t>
      </w:r>
      <w:r w:rsidRPr="00CE17D0">
        <w:rPr>
          <w:rStyle w:val="Literal"/>
          <w:rPrChange w:id="639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638"/>
    </w:p>
    <w:p w14:paraId="175D2B5D" w14:textId="77777777" w:rsidR="004964BD" w:rsidRPr="004964BD" w:rsidRDefault="004964BD" w:rsidP="009F5AA8">
      <w:pPr>
        <w:pStyle w:val="BodyFirst"/>
      </w:pPr>
      <w:r w:rsidRPr="004964BD"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640" w:author="AnneMarieW" w:date="2018-02-13T11:11:00Z">
        <w:r w:rsidRPr="004964BD" w:rsidDel="009E746A">
          <w:delText xml:space="preserve">let’s </w:delText>
        </w:r>
      </w:del>
      <w:ins w:id="641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642" w:author="AnneMarieW" w:date="2018-02-13T11:11:00Z">
        <w:r w:rsidRPr="004964BD" w:rsidDel="009E746A">
          <w:delText>We</w:delText>
        </w:r>
      </w:del>
      <w:ins w:id="643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r w:rsidRPr="00991EAB">
        <w:rPr>
          <w:rStyle w:val="Literal"/>
        </w:rPr>
        <w:t>PendingReview</w:t>
      </w:r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644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645" w:author="AnneMarieW" w:date="2018-02-13T11:12:00Z">
        <w:r w:rsidRPr="004964BD" w:rsidDel="009E746A">
          <w:delText>o</w:delText>
        </w:r>
      </w:del>
      <w:ins w:id="646" w:author="AnneMarieW" w:date="2018-02-13T11:12:00Z">
        <w:r w:rsidR="009E746A">
          <w:t>’</w:t>
        </w:r>
      </w:ins>
      <w:r w:rsidRPr="004964BD">
        <w:t>t have any methods, and we’</w:t>
      </w:r>
      <w:del w:id="647" w:author="AnneMarieW" w:date="2018-02-13T11:12:00Z">
        <w:r w:rsidRPr="004964BD" w:rsidDel="009E746A">
          <w:delText>re going to</w:delText>
        </w:r>
      </w:del>
      <w:ins w:id="648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649" w:author="AnneMarieW" w:date="2018-02-13T11:12:00Z">
        <w:r w:rsidRPr="004964BD" w:rsidDel="009E746A">
          <w:delText>sinc</w:delText>
        </w:r>
      </w:del>
      <w:ins w:id="650" w:author="AnneMarieW" w:date="2018-02-13T11:12:00Z">
        <w:r w:rsidR="009E746A">
          <w:t>becaus</w:t>
        </w:r>
      </w:ins>
      <w:r w:rsidRPr="004964BD">
        <w:t>e that</w:t>
      </w:r>
      <w:del w:id="651" w:author="AnneMarieW" w:date="2018-02-13T11:12:00Z">
        <w:r w:rsidRPr="004964BD" w:rsidDel="009E746A">
          <w:delText>’</w:delText>
        </w:r>
      </w:del>
      <w:ins w:id="652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>
      <w:pPr>
        <w:pStyle w:val="ProductionDirective"/>
      </w:pPr>
      <w:del w:id="65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>
      <w:pPr>
        <w:pStyle w:val="CodeB"/>
        <w:pPrChange w:id="654" w:author="Carol Nichols" w:date="2018-03-02T14:21:00Z">
          <w:pPr>
            <w:pStyle w:val="ProductionDirective"/>
          </w:pPr>
        </w:pPrChange>
      </w:pPr>
      <w:r w:rsidRPr="004964BD">
        <w:t xml:space="preserve">    state: Option&lt;Box&lt;State&gt;&gt;,</w:t>
      </w:r>
    </w:p>
    <w:p w14:paraId="4C5743EC" w14:textId="77777777" w:rsidR="004964BD" w:rsidRPr="004964BD" w:rsidRDefault="004964BD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>
      <w:pPr>
        <w:pStyle w:val="CodeB"/>
      </w:pPr>
      <w:r w:rsidRPr="004964BD">
        <w:t>}</w:t>
      </w:r>
    </w:p>
    <w:p w14:paraId="7F88FB06" w14:textId="77777777" w:rsidR="004964BD" w:rsidRPr="004964BD" w:rsidRDefault="004964BD">
      <w:pPr>
        <w:pStyle w:val="CodeB"/>
      </w:pPr>
    </w:p>
    <w:p w14:paraId="45132258" w14:textId="77777777" w:rsidR="004964BD" w:rsidRPr="004964BD" w:rsidRDefault="004964BD">
      <w:pPr>
        <w:pStyle w:val="CodeB"/>
      </w:pPr>
      <w:r w:rsidRPr="004964BD">
        <w:t>impl Post {</w:t>
      </w:r>
    </w:p>
    <w:p w14:paraId="0A196BE7" w14:textId="77777777" w:rsidR="004964BD" w:rsidRPr="004964BD" w:rsidRDefault="004964BD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>
      <w:pPr>
        <w:pStyle w:val="CodeB"/>
      </w:pPr>
      <w:r w:rsidRPr="004964BD">
        <w:t xml:space="preserve">        Post {</w:t>
      </w:r>
    </w:p>
    <w:p w14:paraId="0A996999" w14:textId="4A7BFC66" w:rsidR="004964BD" w:rsidRPr="004964BD" w:rsidRDefault="002B73DE">
      <w:pPr>
        <w:pStyle w:val="CodeBWingding"/>
        <w:pPrChange w:id="655" w:author="Carol Nichols" w:date="2018-03-02T14:40:00Z">
          <w:pPr>
            <w:pStyle w:val="CodeB"/>
          </w:pPr>
        </w:pPrChange>
      </w:pPr>
      <w:ins w:id="656" w:author="Carol Nichols" w:date="2018-03-02T14:40:00Z">
        <w:r w:rsidRPr="002B73DE">
          <w:rPr>
            <w:rStyle w:val="Wingdings"/>
            <w:rPrChange w:id="657" w:author="Carol Nichols" w:date="2018-03-02T14:40:00Z">
              <w:rPr/>
            </w:rPrChange>
          </w:rPr>
          <w:t></w:t>
        </w:r>
      </w:ins>
      <w:r w:rsidR="004964BD" w:rsidRPr="004964BD">
        <w:t xml:space="preserve">            state: Some(Box::new(Draft {})),</w:t>
      </w:r>
    </w:p>
    <w:p w14:paraId="3A74BC8B" w14:textId="15F40512" w:rsidR="004964BD" w:rsidRPr="004964BD" w:rsidRDefault="0026585C">
      <w:pPr>
        <w:pStyle w:val="CodeBWingding"/>
      </w:pPr>
      <w:ins w:id="658" w:author="Carol Nichols" w:date="2018-03-02T14:41:00Z">
        <w:r w:rsidRPr="0026585C">
          <w:rPr>
            <w:rStyle w:val="Wingdings"/>
            <w:rPrChange w:id="659" w:author="Carol Nichols" w:date="2018-03-02T14:41:00Z">
              <w:rPr/>
            </w:rPrChange>
          </w:rPr>
          <w:t>v</w:t>
        </w:r>
      </w:ins>
      <w:r w:rsidR="004964BD" w:rsidRPr="004964BD">
        <w:t xml:space="preserve">            content: String::new(),</w:t>
      </w:r>
    </w:p>
    <w:p w14:paraId="2B71EF8C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>
      <w:pPr>
        <w:pStyle w:val="CodeB"/>
      </w:pPr>
      <w:r w:rsidRPr="004964BD">
        <w:t>}</w:t>
      </w:r>
    </w:p>
    <w:p w14:paraId="3CEF3215" w14:textId="77777777" w:rsidR="004964BD" w:rsidRPr="004964BD" w:rsidRDefault="004964BD">
      <w:pPr>
        <w:pStyle w:val="CodeB"/>
      </w:pPr>
    </w:p>
    <w:p w14:paraId="3F6123C6" w14:textId="77777777" w:rsidR="004964BD" w:rsidRPr="004964BD" w:rsidRDefault="004964BD">
      <w:pPr>
        <w:pStyle w:val="CodeB"/>
      </w:pPr>
      <w:r w:rsidRPr="004964BD">
        <w:t>trait State {}</w:t>
      </w:r>
    </w:p>
    <w:p w14:paraId="0CA63C19" w14:textId="77777777" w:rsidR="004964BD" w:rsidRPr="004964BD" w:rsidRDefault="004964BD">
      <w:pPr>
        <w:pStyle w:val="CodeB"/>
      </w:pPr>
    </w:p>
    <w:p w14:paraId="605C4467" w14:textId="77777777" w:rsidR="004964BD" w:rsidRPr="004964BD" w:rsidRDefault="004964BD">
      <w:pPr>
        <w:pStyle w:val="CodeB"/>
      </w:pPr>
      <w:r w:rsidRPr="004964BD">
        <w:t>struct Draft {}</w:t>
      </w:r>
    </w:p>
    <w:p w14:paraId="4EB8FB88" w14:textId="77777777" w:rsidR="004964BD" w:rsidRPr="004964BD" w:rsidRDefault="004964BD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lastRenderedPageBreak/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294E5F13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ins w:id="660" w:author="Carol Nichols" w:date="2018-03-02T14:40:00Z">
        <w:r w:rsidR="002B73DE">
          <w:rPr>
            <w:rStyle w:val="Literal"/>
          </w:rPr>
          <w:t xml:space="preserve"> </w:t>
        </w:r>
        <w:r w:rsidR="002B73DE" w:rsidRPr="002B73DE">
          <w:rPr>
            <w:rStyle w:val="Wingdings"/>
            <w:rPrChange w:id="661" w:author="Carol Nichols" w:date="2018-03-02T14:40:00Z">
              <w:rPr>
                <w:rStyle w:val="Literal"/>
              </w:rPr>
            </w:rPrChange>
          </w:rPr>
          <w:t></w:t>
        </w:r>
      </w:ins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instance of </w:t>
      </w:r>
      <w:r w:rsidRPr="00991EAB">
        <w:rPr>
          <w:rStyle w:val="Literal"/>
        </w:rPr>
        <w:t>Post</w:t>
      </w:r>
      <w:r w:rsidRPr="004964BD">
        <w:t>, it</w:t>
      </w:r>
      <w:del w:id="662" w:author="AnneMarieW" w:date="2018-02-13T11:12:00Z">
        <w:r w:rsidRPr="004964BD" w:rsidDel="009E746A">
          <w:delText>’</w:delText>
        </w:r>
      </w:del>
      <w:ins w:id="663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664" w:author="AnneMarieW" w:date="2018-02-13T11:13:00Z">
        <w:r w:rsidR="009E746A">
          <w:t xml:space="preserve"> </w:t>
        </w:r>
      </w:ins>
      <w:del w:id="665" w:author="AnneMarieW" w:date="2018-02-13T11:13:00Z">
        <w:r w:rsidRPr="004964BD" w:rsidDel="009E746A">
          <w:delText>’</w:delText>
        </w:r>
      </w:del>
      <w:ins w:id="666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667" w:name="_Toc505073430"/>
      <w:r w:rsidRPr="004964BD">
        <w:t>Storing the Text of the Post Content</w:t>
      </w:r>
      <w:bookmarkEnd w:id="667"/>
    </w:p>
    <w:p w14:paraId="7C46E041" w14:textId="56D6345A" w:rsidR="004964BD" w:rsidRPr="004964BD" w:rsidRDefault="004964BD" w:rsidP="009F5AA8">
      <w:pPr>
        <w:pStyle w:val="BodyFirst"/>
      </w:pPr>
      <w:r w:rsidRPr="004964BD"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ins w:id="668" w:author="Carol Nichols" w:date="2018-03-02T14:41:00Z">
        <w:r w:rsidR="0026585C">
          <w:rPr>
            <w:rStyle w:val="Literal"/>
          </w:rPr>
          <w:t xml:space="preserve"> </w:t>
        </w:r>
        <w:r w:rsidR="0026585C" w:rsidRPr="0026585C">
          <w:rPr>
            <w:rStyle w:val="Wingdings"/>
            <w:rPrChange w:id="669" w:author="Carol Nichols" w:date="2018-03-02T14:41:00Z">
              <w:rPr>
                <w:rStyle w:val="Literal"/>
              </w:rPr>
            </w:rPrChange>
          </w:rPr>
          <w:t>v</w:t>
        </w:r>
      </w:ins>
      <w:r w:rsidRPr="004964BD">
        <w:t>. Listing 17-11 showed that we want to be able to call a method named</w:t>
      </w:r>
      <w:r w:rsidR="00AD74D3">
        <w:t xml:space="preserve"> </w:t>
      </w:r>
      <w:r w:rsidRPr="00991EAB">
        <w:rPr>
          <w:rStyle w:val="Literal"/>
        </w:rPr>
        <w:t>add_text</w:t>
      </w:r>
      <w:r w:rsidRPr="004964BD">
        <w:t xml:space="preserve"> and pass it a </w:t>
      </w:r>
      <w:r w:rsidRPr="00991EAB">
        <w:rPr>
          <w:rStyle w:val="Literal"/>
        </w:rPr>
        <w:t>&amp;str</w:t>
      </w:r>
      <w:r w:rsidRPr="004964BD">
        <w:t xml:space="preserve"> that</w:t>
      </w:r>
      <w:del w:id="670" w:author="AnneMarieW" w:date="2018-02-13T11:13:00Z">
        <w:r w:rsidRPr="004964BD" w:rsidDel="00472182">
          <w:delText>’</w:delText>
        </w:r>
      </w:del>
      <w:ins w:id="671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r w:rsidRPr="00991EAB">
        <w:rPr>
          <w:rStyle w:val="Literal"/>
        </w:rPr>
        <w:t>add_text</w:t>
      </w:r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r w:rsidRPr="00991EAB">
        <w:rPr>
          <w:rStyle w:val="Literal"/>
        </w:rPr>
        <w:t>impl</w:t>
      </w:r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>
      <w:pPr>
        <w:pStyle w:val="ProductionDirective"/>
      </w:pPr>
      <w:del w:id="672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E95EA1" w:rsidRDefault="004964BD" w:rsidP="00991EAB">
      <w:pPr>
        <w:pStyle w:val="CodeA"/>
        <w:rPr>
          <w:rStyle w:val="Literal-Gray"/>
          <w:rPrChange w:id="673" w:author="Carol Nichols" w:date="2018-03-02T14:22:00Z">
            <w:rPr/>
          </w:rPrChange>
        </w:rPr>
      </w:pPr>
      <w:r w:rsidRPr="00E95EA1">
        <w:rPr>
          <w:rStyle w:val="Literal-Gray"/>
          <w:rPrChange w:id="674" w:author="Carol Nichols" w:date="2018-03-02T14:22:00Z">
            <w:rPr/>
          </w:rPrChange>
        </w:rPr>
        <w:t>impl Post {</w:t>
      </w:r>
    </w:p>
    <w:p w14:paraId="5FB0D552" w14:textId="77777777" w:rsidR="004964BD" w:rsidRPr="00D97D3D" w:rsidRDefault="004964BD">
      <w:pPr>
        <w:pStyle w:val="CodeB"/>
        <w:rPr>
          <w:rStyle w:val="Literal-Gray"/>
          <w:rPrChange w:id="675" w:author="Carol Nichols" w:date="2018-03-02T14:21:00Z">
            <w:rPr/>
          </w:rPrChange>
        </w:rPr>
      </w:pPr>
      <w:r w:rsidRPr="00D97D3D">
        <w:rPr>
          <w:rStyle w:val="Literal-Gray"/>
          <w:rPrChange w:id="676" w:author="Carol Nichols" w:date="2018-03-02T14:21:00Z">
            <w:rPr/>
          </w:rPrChange>
        </w:rPr>
        <w:t xml:space="preserve">    // </w:t>
      </w:r>
      <w:del w:id="677" w:author="janelle" w:date="2018-02-01T11:08:00Z">
        <w:r w:rsidRPr="00D97D3D" w:rsidDel="004B5884">
          <w:rPr>
            <w:rStyle w:val="Literal-Gray"/>
            <w:rPrChange w:id="678" w:author="Carol Nichols" w:date="2018-03-02T14:21:00Z">
              <w:rPr/>
            </w:rPrChange>
          </w:rPr>
          <w:delText>...</w:delText>
        </w:r>
      </w:del>
      <w:ins w:id="679" w:author="janelle" w:date="2018-02-01T11:08:00Z">
        <w:r w:rsidR="00D837E6" w:rsidRPr="00D97D3D">
          <w:rPr>
            <w:rStyle w:val="Literal-Gray"/>
            <w:rPrChange w:id="680" w:author="Carol Nichols" w:date="2018-03-02T14:21:00Z">
              <w:rPr>
                <w:color w:val="0000FF"/>
              </w:rPr>
            </w:rPrChange>
          </w:rPr>
          <w:t>--</w:t>
        </w:r>
      </w:ins>
      <w:r w:rsidR="00D837E6" w:rsidRPr="00D97D3D">
        <w:rPr>
          <w:rStyle w:val="Literal-Gray"/>
          <w:rPrChange w:id="681" w:author="Carol Nichols" w:date="2018-03-02T14:21:00Z">
            <w:rPr>
              <w:color w:val="0000FF"/>
            </w:rPr>
          </w:rPrChange>
        </w:rPr>
        <w:t>snip</w:t>
      </w:r>
      <w:ins w:id="682" w:author="janelle" w:date="2018-02-01T11:08:00Z">
        <w:r w:rsidR="00D837E6" w:rsidRPr="00D97D3D">
          <w:rPr>
            <w:rStyle w:val="Literal-Gray"/>
            <w:rPrChange w:id="683" w:author="Carol Nichols" w:date="2018-03-02T14:21:00Z">
              <w:rPr>
                <w:color w:val="0000FF"/>
              </w:rPr>
            </w:rPrChange>
          </w:rPr>
          <w:t>--</w:t>
        </w:r>
      </w:ins>
      <w:del w:id="684" w:author="janelle" w:date="2018-02-01T11:08:00Z">
        <w:r w:rsidRPr="00D97D3D" w:rsidDel="004B5884">
          <w:rPr>
            <w:rStyle w:val="Literal-Gray"/>
            <w:rPrChange w:id="685" w:author="Carol Nichols" w:date="2018-03-02T14:21:00Z">
              <w:rPr/>
            </w:rPrChange>
          </w:rPr>
          <w:delText>...</w:delText>
        </w:r>
      </w:del>
    </w:p>
    <w:p w14:paraId="1DF4A2C0" w14:textId="77777777" w:rsidR="004964BD" w:rsidRPr="004964BD" w:rsidRDefault="004964BD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>
      <w:pPr>
        <w:pStyle w:val="CodeB"/>
      </w:pPr>
      <w:r w:rsidRPr="004964BD">
        <w:t xml:space="preserve">    }</w:t>
      </w:r>
    </w:p>
    <w:p w14:paraId="7E1A8C41" w14:textId="77777777" w:rsidR="004964BD" w:rsidRPr="00E95EA1" w:rsidRDefault="004964BD" w:rsidP="00991EAB">
      <w:pPr>
        <w:pStyle w:val="CodeC"/>
        <w:rPr>
          <w:rStyle w:val="Literal-Gray"/>
          <w:rPrChange w:id="686" w:author="Carol Nichols" w:date="2018-03-02T14:22:00Z">
            <w:rPr/>
          </w:rPrChange>
        </w:rPr>
      </w:pPr>
      <w:r w:rsidRPr="00E95EA1">
        <w:rPr>
          <w:rStyle w:val="Literal-Gray"/>
          <w:rPrChange w:id="687" w:author="Carol Nichols" w:date="2018-03-02T14:22:00Z">
            <w:rPr/>
          </w:rPrChange>
        </w:rPr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r w:rsidRPr="00991EAB">
        <w:rPr>
          <w:rStyle w:val="LiteralCaption"/>
        </w:rPr>
        <w:t>add_text</w:t>
      </w:r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688" w:author="AnneMarieW" w:date="2018-02-13T11:14:00Z">
        <w:r w:rsidRPr="00D837E6">
          <w:rPr>
            <w:rPrChange w:id="689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690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r w:rsidR="004964BD" w:rsidRPr="00991EAB">
        <w:rPr>
          <w:rStyle w:val="Literal"/>
        </w:rPr>
        <w:t>add_text</w:t>
      </w:r>
      <w:r w:rsidR="004964BD" w:rsidRPr="004964BD">
        <w:t xml:space="preserve"> </w:t>
      </w:r>
      <w:ins w:id="691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692" w:author="AnneMarieW" w:date="2018-02-13T11:15:00Z">
        <w:r w:rsidR="004964BD" w:rsidRPr="004964BD" w:rsidDel="00472182">
          <w:delText>sinc</w:delText>
        </w:r>
      </w:del>
      <w:ins w:id="693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r w:rsidR="004964BD" w:rsidRPr="00991EAB">
        <w:rPr>
          <w:rStyle w:val="Literal"/>
        </w:rPr>
        <w:t>add_text</w:t>
      </w:r>
      <w:r w:rsidR="004964BD" w:rsidRPr="004964BD">
        <w:t xml:space="preserve"> on. We then call </w:t>
      </w:r>
      <w:r w:rsidR="004964BD" w:rsidRPr="00991EAB">
        <w:rPr>
          <w:rStyle w:val="Literal"/>
        </w:rPr>
        <w:t>push_str</w:t>
      </w:r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r w:rsidR="004964BD" w:rsidRPr="00991EAB">
        <w:rPr>
          <w:rStyle w:val="Literal"/>
        </w:rPr>
        <w:t>add_text</w:t>
      </w:r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694" w:name="_Toc505073431"/>
      <w:r w:rsidRPr="004964BD">
        <w:t xml:space="preserve">Ensuring the Content of a Draft Post </w:t>
      </w:r>
      <w:ins w:id="695" w:author="AnneMarieW" w:date="2018-02-12T14:07:00Z">
        <w:r w:rsidR="005F2F0D">
          <w:t>I</w:t>
        </w:r>
      </w:ins>
      <w:del w:id="696" w:author="AnneMarieW" w:date="2018-02-12T14:07:00Z">
        <w:r w:rsidRPr="004964BD" w:rsidDel="005F2F0D">
          <w:delText>i</w:delText>
        </w:r>
      </w:del>
      <w:r w:rsidRPr="004964BD">
        <w:t>s Empty</w:t>
      </w:r>
      <w:bookmarkEnd w:id="694"/>
    </w:p>
    <w:p w14:paraId="2A50B298" w14:textId="77777777" w:rsidR="004964BD" w:rsidRPr="004964BD" w:rsidRDefault="004964BD" w:rsidP="009F5AA8">
      <w:pPr>
        <w:pStyle w:val="BodyFirst"/>
      </w:pPr>
      <w:r w:rsidRPr="004964BD">
        <w:lastRenderedPageBreak/>
        <w:t xml:space="preserve">Even after we’ve called </w:t>
      </w:r>
      <w:r w:rsidRPr="00991EAB">
        <w:rPr>
          <w:rStyle w:val="Literal"/>
        </w:rPr>
        <w:t>add_text</w:t>
      </w:r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697" w:author="AnneMarieW" w:date="2018-02-13T11:15:00Z">
        <w:r w:rsidRPr="004964BD" w:rsidDel="0036517C">
          <w:delText>since</w:delText>
        </w:r>
      </w:del>
      <w:ins w:id="698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699" w:author="AnneMarieW" w:date="2018-02-13T11:16:00Z">
        <w:r w:rsidRPr="004964BD" w:rsidDel="0036517C">
          <w:delText>re going to</w:delText>
        </w:r>
      </w:del>
      <w:ins w:id="700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701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>
      <w:pPr>
        <w:pStyle w:val="ProductionDirective"/>
      </w:pPr>
      <w:del w:id="702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7B59DC6" w14:textId="77777777" w:rsidR="004964BD" w:rsidRPr="00BE7151" w:rsidRDefault="004964BD">
      <w:pPr>
        <w:pStyle w:val="CodeA"/>
        <w:rPr>
          <w:rStyle w:val="Literal-Gray"/>
          <w:rPrChange w:id="703" w:author="Carol Nichols" w:date="2018-03-02T14:22:00Z">
            <w:rPr>
              <w:rStyle w:val="Literal"/>
              <w:smallCaps/>
              <w:noProof w:val="0"/>
            </w:rPr>
          </w:rPrChange>
        </w:rPr>
      </w:pPr>
      <w:r w:rsidRPr="00BE7151">
        <w:rPr>
          <w:rStyle w:val="Literal-Gray"/>
          <w:rPrChange w:id="704" w:author="Carol Nichols" w:date="2018-03-02T14:22:00Z">
            <w:rPr>
              <w:rStyle w:val="Literal"/>
            </w:rPr>
          </w:rPrChange>
        </w:rPr>
        <w:t>impl Post {</w:t>
      </w:r>
    </w:p>
    <w:p w14:paraId="6D728B52" w14:textId="77777777" w:rsidR="004964BD" w:rsidRPr="00BE7151" w:rsidRDefault="004964BD">
      <w:pPr>
        <w:pStyle w:val="CodeB"/>
        <w:rPr>
          <w:rStyle w:val="Literal-Gray"/>
          <w:rPrChange w:id="705" w:author="Carol Nichols" w:date="2018-03-02T14:22:00Z">
            <w:rPr/>
          </w:rPrChange>
        </w:rPr>
      </w:pPr>
      <w:r w:rsidRPr="00BE7151">
        <w:rPr>
          <w:rStyle w:val="Literal-Gray"/>
          <w:rPrChange w:id="706" w:author="Carol Nichols" w:date="2018-03-02T14:22:00Z">
            <w:rPr/>
          </w:rPrChange>
        </w:rPr>
        <w:t xml:space="preserve">    // </w:t>
      </w:r>
      <w:del w:id="707" w:author="janelle" w:date="2018-02-01T11:09:00Z">
        <w:r w:rsidRPr="00BE7151" w:rsidDel="004B5884">
          <w:rPr>
            <w:rStyle w:val="Literal-Gray"/>
            <w:rPrChange w:id="708" w:author="Carol Nichols" w:date="2018-03-02T14:22:00Z">
              <w:rPr/>
            </w:rPrChange>
          </w:rPr>
          <w:delText>...</w:delText>
        </w:r>
      </w:del>
      <w:ins w:id="709" w:author="janelle" w:date="2018-02-01T11:09:00Z">
        <w:r w:rsidR="00D837E6" w:rsidRPr="00BE7151">
          <w:rPr>
            <w:rStyle w:val="Literal-Gray"/>
            <w:rPrChange w:id="710" w:author="Carol Nichols" w:date="2018-03-02T14:22:00Z">
              <w:rPr>
                <w:color w:val="0000FF"/>
              </w:rPr>
            </w:rPrChange>
          </w:rPr>
          <w:t>--</w:t>
        </w:r>
      </w:ins>
      <w:r w:rsidR="00D837E6" w:rsidRPr="00BE7151">
        <w:rPr>
          <w:rStyle w:val="Literal-Gray"/>
          <w:rPrChange w:id="711" w:author="Carol Nichols" w:date="2018-03-02T14:22:00Z">
            <w:rPr>
              <w:color w:val="0000FF"/>
            </w:rPr>
          </w:rPrChange>
        </w:rPr>
        <w:t>snip</w:t>
      </w:r>
      <w:ins w:id="712" w:author="janelle" w:date="2018-02-01T11:09:00Z">
        <w:r w:rsidR="00D837E6" w:rsidRPr="00BE7151">
          <w:rPr>
            <w:rStyle w:val="Literal-Gray"/>
            <w:rPrChange w:id="713" w:author="Carol Nichols" w:date="2018-03-02T14:22:00Z">
              <w:rPr>
                <w:color w:val="0000FF"/>
              </w:rPr>
            </w:rPrChange>
          </w:rPr>
          <w:t>--</w:t>
        </w:r>
      </w:ins>
      <w:del w:id="714" w:author="janelle" w:date="2018-02-01T11:09:00Z">
        <w:r w:rsidRPr="00BE7151" w:rsidDel="004B5884">
          <w:rPr>
            <w:rStyle w:val="Literal-Gray"/>
            <w:rPrChange w:id="715" w:author="Carol Nichols" w:date="2018-03-02T14:22:00Z">
              <w:rPr/>
            </w:rPrChange>
          </w:rPr>
          <w:delText>...</w:delText>
        </w:r>
      </w:del>
    </w:p>
    <w:p w14:paraId="5E57B330" w14:textId="77777777" w:rsidR="004964BD" w:rsidRPr="004964BD" w:rsidRDefault="004964BD">
      <w:pPr>
        <w:pStyle w:val="CodeB"/>
      </w:pPr>
      <w:r w:rsidRPr="004964BD">
        <w:t xml:space="preserve">    pub fn content(&amp;self) -&gt; &amp;str {</w:t>
      </w:r>
    </w:p>
    <w:p w14:paraId="65820F94" w14:textId="77777777" w:rsidR="004964BD" w:rsidRPr="004964BD" w:rsidRDefault="004964BD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>
      <w:pPr>
        <w:pStyle w:val="CodeB"/>
      </w:pPr>
      <w:r w:rsidRPr="004964BD">
        <w:t xml:space="preserve">    }</w:t>
      </w:r>
    </w:p>
    <w:p w14:paraId="14856D8F" w14:textId="77777777" w:rsidR="004964BD" w:rsidRPr="00BE7151" w:rsidRDefault="004964BD" w:rsidP="00991EAB">
      <w:pPr>
        <w:pStyle w:val="CodeC"/>
        <w:rPr>
          <w:rStyle w:val="Literal-Gray"/>
          <w:rPrChange w:id="716" w:author="Carol Nichols" w:date="2018-03-02T14:22:00Z">
            <w:rPr/>
          </w:rPrChange>
        </w:rPr>
      </w:pPr>
      <w:r w:rsidRPr="00BE7151">
        <w:rPr>
          <w:rStyle w:val="Literal-Gray"/>
          <w:rPrChange w:id="717" w:author="Carol Nichols" w:date="2018-03-02T14:22:00Z">
            <w:rPr/>
          </w:rPrChange>
        </w:rPr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718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719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720" w:name="_Toc505073432"/>
      <w:r w:rsidRPr="004964BD">
        <w:t xml:space="preserve">Requesting a Review of the Post Changes </w:t>
      </w:r>
      <w:ins w:id="721" w:author="AnneMarieW" w:date="2018-02-12T14:07:00Z">
        <w:r w:rsidR="005F2F0D">
          <w:t>I</w:t>
        </w:r>
      </w:ins>
      <w:del w:id="722" w:author="AnneMarieW" w:date="2018-02-12T14:07:00Z">
        <w:r w:rsidRPr="004964BD" w:rsidDel="005F2F0D">
          <w:delText>i</w:delText>
        </w:r>
      </w:del>
      <w:r w:rsidRPr="004964BD">
        <w:t>ts State</w:t>
      </w:r>
      <w:bookmarkEnd w:id="720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723" w:author="AnneMarieW" w:date="2018-02-13T11:17:00Z">
        <w:r w:rsidR="0036517C">
          <w:t>,</w:t>
        </w:r>
      </w:ins>
      <w:del w:id="724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r w:rsidRPr="00991EAB">
        <w:rPr>
          <w:rStyle w:val="Literal"/>
        </w:rPr>
        <w:t>PendingReview</w:t>
      </w:r>
      <w:r w:rsidRPr="004964BD">
        <w:t xml:space="preserve">. </w:t>
      </w:r>
      <w:del w:id="725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726" w:author="AnneMarieW" w:date="2018-02-13T11:17:00Z">
        <w:del w:id="727" w:author="Carol Nichols" w:date="2018-02-28T14:37:00Z">
          <w:r w:rsidR="0036517C" w:rsidDel="00B376BB">
            <w:delText>ll</w:delText>
          </w:r>
        </w:del>
      </w:ins>
      <w:del w:id="728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>
      <w:pPr>
        <w:pStyle w:val="ProductionDirective"/>
      </w:pPr>
      <w:commentRangeStart w:id="729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729"/>
      <w:r w:rsidR="00B376BB">
        <w:rPr>
          <w:rStyle w:val="CommentReference"/>
          <w:smallCaps w:val="0"/>
          <w:color w:val="auto"/>
        </w:rPr>
        <w:commentReference w:id="729"/>
      </w:r>
    </w:p>
    <w:p w14:paraId="676FAE22" w14:textId="77777777" w:rsidR="004964BD" w:rsidRPr="004964BD" w:rsidRDefault="004964BD">
      <w:pPr>
        <w:pStyle w:val="ProductionDirective"/>
      </w:pPr>
      <w:del w:id="73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5A5B45" w:rsidRDefault="004964BD" w:rsidP="00991EAB">
      <w:pPr>
        <w:pStyle w:val="CodeA"/>
        <w:rPr>
          <w:rStyle w:val="Literal-Gray"/>
          <w:rPrChange w:id="731" w:author="Carol Nichols" w:date="2018-03-02T14:23:00Z">
            <w:rPr/>
          </w:rPrChange>
        </w:rPr>
      </w:pPr>
      <w:r w:rsidRPr="005A5B45">
        <w:rPr>
          <w:rStyle w:val="Literal-Gray"/>
          <w:rPrChange w:id="732" w:author="Carol Nichols" w:date="2018-03-02T14:23:00Z">
            <w:rPr/>
          </w:rPrChange>
        </w:rPr>
        <w:t>impl Post {</w:t>
      </w:r>
    </w:p>
    <w:p w14:paraId="1B87597A" w14:textId="77777777" w:rsidR="004964BD" w:rsidRPr="005A5B45" w:rsidRDefault="004964BD">
      <w:pPr>
        <w:pStyle w:val="CodeB"/>
        <w:rPr>
          <w:rStyle w:val="Literal-Gray"/>
          <w:rPrChange w:id="733" w:author="Carol Nichols" w:date="2018-03-02T14:23:00Z">
            <w:rPr/>
          </w:rPrChange>
        </w:rPr>
      </w:pPr>
      <w:r w:rsidRPr="005A5B45">
        <w:rPr>
          <w:rStyle w:val="Literal-Gray"/>
          <w:rPrChange w:id="734" w:author="Carol Nichols" w:date="2018-03-02T14:23:00Z">
            <w:rPr/>
          </w:rPrChange>
        </w:rPr>
        <w:t xml:space="preserve">    // </w:t>
      </w:r>
      <w:del w:id="735" w:author="janelle" w:date="2018-02-01T11:09:00Z">
        <w:r w:rsidRPr="005A5B45" w:rsidDel="004B5884">
          <w:rPr>
            <w:rStyle w:val="Literal-Gray"/>
            <w:rPrChange w:id="736" w:author="Carol Nichols" w:date="2018-03-02T14:23:00Z">
              <w:rPr/>
            </w:rPrChange>
          </w:rPr>
          <w:delText>...</w:delText>
        </w:r>
      </w:del>
      <w:ins w:id="737" w:author="janelle" w:date="2018-02-01T11:09:00Z">
        <w:r w:rsidR="00D837E6" w:rsidRPr="005A5B45">
          <w:rPr>
            <w:rStyle w:val="Literal-Gray"/>
            <w:rPrChange w:id="738" w:author="Carol Nichols" w:date="2018-03-02T14:23:00Z">
              <w:rPr>
                <w:color w:val="0000FF"/>
              </w:rPr>
            </w:rPrChange>
          </w:rPr>
          <w:t>--</w:t>
        </w:r>
      </w:ins>
      <w:r w:rsidR="00D837E6" w:rsidRPr="005A5B45">
        <w:rPr>
          <w:rStyle w:val="Literal-Gray"/>
          <w:rPrChange w:id="739" w:author="Carol Nichols" w:date="2018-03-02T14:23:00Z">
            <w:rPr>
              <w:color w:val="0000FF"/>
            </w:rPr>
          </w:rPrChange>
        </w:rPr>
        <w:t>snip</w:t>
      </w:r>
      <w:ins w:id="740" w:author="janelle" w:date="2018-02-01T11:09:00Z">
        <w:r w:rsidR="00D837E6" w:rsidRPr="005A5B45">
          <w:rPr>
            <w:rStyle w:val="Literal-Gray"/>
            <w:rPrChange w:id="741" w:author="Carol Nichols" w:date="2018-03-02T14:23:00Z">
              <w:rPr>
                <w:color w:val="0000FF"/>
              </w:rPr>
            </w:rPrChange>
          </w:rPr>
          <w:t>--</w:t>
        </w:r>
      </w:ins>
      <w:del w:id="742" w:author="janelle" w:date="2018-02-01T11:09:00Z">
        <w:r w:rsidRPr="005A5B45" w:rsidDel="004B5884">
          <w:rPr>
            <w:rStyle w:val="Literal-Gray"/>
            <w:rPrChange w:id="743" w:author="Carol Nichols" w:date="2018-03-02T14:23:00Z">
              <w:rPr/>
            </w:rPrChange>
          </w:rPr>
          <w:delText>...</w:delText>
        </w:r>
      </w:del>
    </w:p>
    <w:p w14:paraId="32806301" w14:textId="1C80A9A4" w:rsidR="004964BD" w:rsidRPr="004964BD" w:rsidRDefault="0038177F">
      <w:pPr>
        <w:pStyle w:val="CodeBWingding"/>
        <w:pPrChange w:id="744" w:author="Carol Nichols" w:date="2018-03-02T14:42:00Z">
          <w:pPr>
            <w:pStyle w:val="CodeB"/>
          </w:pPr>
        </w:pPrChange>
      </w:pPr>
      <w:ins w:id="745" w:author="Carol Nichols" w:date="2018-03-02T14:42:00Z">
        <w:r w:rsidRPr="0038177F">
          <w:rPr>
            <w:rStyle w:val="Wingdings"/>
            <w:rPrChange w:id="746" w:author="Carol Nichols" w:date="2018-03-02T14:42:00Z">
              <w:rPr/>
            </w:rPrChange>
          </w:rPr>
          <w:t>u</w:t>
        </w:r>
      </w:ins>
      <w:r w:rsidR="004964BD" w:rsidRPr="004964BD">
        <w:t xml:space="preserve">    pub fn request_review(&amp;mut self) {</w:t>
      </w:r>
    </w:p>
    <w:p w14:paraId="0262F45C" w14:textId="2A3888B7" w:rsidR="004964BD" w:rsidRPr="004964BD" w:rsidRDefault="00B41938">
      <w:pPr>
        <w:pStyle w:val="CodeBWingding"/>
        <w:pPrChange w:id="747" w:author="Carol Nichols" w:date="2018-03-02T14:46:00Z">
          <w:pPr>
            <w:pStyle w:val="CodeB"/>
          </w:pPr>
        </w:pPrChange>
      </w:pPr>
      <w:ins w:id="748" w:author="Carol Nichols" w:date="2018-03-02T14:46:00Z">
        <w:r w:rsidRPr="00B41938">
          <w:rPr>
            <w:rStyle w:val="Wingdings"/>
            <w:rPrChange w:id="749" w:author="Carol Nichols" w:date="2018-03-02T14:46:00Z">
              <w:rPr/>
            </w:rPrChange>
          </w:rPr>
          <w:t>v</w:t>
        </w:r>
      </w:ins>
      <w:r w:rsidR="004964BD" w:rsidRPr="004964BD">
        <w:t xml:space="preserve">        if let Some(s) = self.state.take() {</w:t>
      </w:r>
    </w:p>
    <w:p w14:paraId="29451C7B" w14:textId="491828F1" w:rsidR="004964BD" w:rsidRPr="004964BD" w:rsidRDefault="00B41938">
      <w:pPr>
        <w:pStyle w:val="CodeBWingding"/>
        <w:pPrChange w:id="750" w:author="Carol Nichols" w:date="2018-03-02T14:43:00Z">
          <w:pPr>
            <w:pStyle w:val="CodeB"/>
          </w:pPr>
        </w:pPrChange>
      </w:pPr>
      <w:ins w:id="751" w:author="Carol Nichols" w:date="2018-03-02T14:46:00Z">
        <w:r>
          <w:rPr>
            <w:rStyle w:val="Wingdings"/>
          </w:rPr>
          <w:t></w:t>
        </w:r>
      </w:ins>
      <w:r w:rsidR="004964BD" w:rsidRPr="004964BD">
        <w:t xml:space="preserve">            self.state = Some(s.request_review())</w:t>
      </w:r>
    </w:p>
    <w:p w14:paraId="5B6250DC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>
      <w:pPr>
        <w:pStyle w:val="CodeB"/>
      </w:pPr>
      <w:r w:rsidRPr="004964BD">
        <w:t xml:space="preserve">    }</w:t>
      </w:r>
    </w:p>
    <w:p w14:paraId="4CA88C6D" w14:textId="77777777" w:rsidR="004964BD" w:rsidRPr="005A5B45" w:rsidRDefault="004964BD">
      <w:pPr>
        <w:pStyle w:val="CodeB"/>
        <w:rPr>
          <w:rStyle w:val="Literal-Gray"/>
          <w:rPrChange w:id="752" w:author="Carol Nichols" w:date="2018-03-02T14:23:00Z">
            <w:rPr/>
          </w:rPrChange>
        </w:rPr>
      </w:pPr>
      <w:r w:rsidRPr="005A5B45">
        <w:rPr>
          <w:rStyle w:val="Literal-Gray"/>
          <w:rPrChange w:id="753" w:author="Carol Nichols" w:date="2018-03-02T14:23:00Z">
            <w:rPr/>
          </w:rPrChange>
        </w:rPr>
        <w:lastRenderedPageBreak/>
        <w:t>}</w:t>
      </w:r>
    </w:p>
    <w:p w14:paraId="79200E22" w14:textId="77777777" w:rsidR="004964BD" w:rsidRPr="004964BD" w:rsidRDefault="004964BD">
      <w:pPr>
        <w:pStyle w:val="CodeB"/>
      </w:pPr>
    </w:p>
    <w:p w14:paraId="5DCB14B4" w14:textId="77777777" w:rsidR="004964BD" w:rsidRPr="004964BD" w:rsidRDefault="004964BD">
      <w:pPr>
        <w:pStyle w:val="CodeB"/>
      </w:pPr>
      <w:r w:rsidRPr="004964BD">
        <w:t>trait State {</w:t>
      </w:r>
    </w:p>
    <w:p w14:paraId="52E61C06" w14:textId="52794C37" w:rsidR="004964BD" w:rsidRPr="004964BD" w:rsidRDefault="00B41938">
      <w:pPr>
        <w:pStyle w:val="CodeBWingding"/>
        <w:pPrChange w:id="754" w:author="Carol Nichols" w:date="2018-03-02T14:43:00Z">
          <w:pPr>
            <w:pStyle w:val="CodeB"/>
          </w:pPr>
        </w:pPrChange>
      </w:pPr>
      <w:ins w:id="755" w:author="Carol Nichols" w:date="2018-03-02T14:46:00Z">
        <w:r>
          <w:rPr>
            <w:rStyle w:val="Wingdings"/>
          </w:rPr>
          <w:t></w:t>
        </w:r>
      </w:ins>
      <w:r w:rsidR="004964BD" w:rsidRPr="004964BD">
        <w:t xml:space="preserve">    fn request_review(self: Box&lt;Self&gt;) -&gt; Box&lt;State&gt;;</w:t>
      </w:r>
    </w:p>
    <w:p w14:paraId="60CDFBD4" w14:textId="77777777" w:rsidR="004964BD" w:rsidRPr="004964BD" w:rsidRDefault="004964BD">
      <w:pPr>
        <w:pStyle w:val="CodeB"/>
      </w:pPr>
      <w:r w:rsidRPr="004964BD">
        <w:t>}</w:t>
      </w:r>
    </w:p>
    <w:p w14:paraId="5942D233" w14:textId="77777777" w:rsidR="004964BD" w:rsidRPr="004964BD" w:rsidRDefault="004964BD">
      <w:pPr>
        <w:pStyle w:val="CodeB"/>
      </w:pPr>
    </w:p>
    <w:p w14:paraId="7386D4BA" w14:textId="77777777" w:rsidR="004964BD" w:rsidRPr="005A5B45" w:rsidRDefault="004964BD">
      <w:pPr>
        <w:pStyle w:val="CodeB"/>
        <w:rPr>
          <w:rStyle w:val="Literal-Gray"/>
          <w:rPrChange w:id="756" w:author="Carol Nichols" w:date="2018-03-02T14:23:00Z">
            <w:rPr/>
          </w:rPrChange>
        </w:rPr>
      </w:pPr>
      <w:r w:rsidRPr="005A5B45">
        <w:rPr>
          <w:rStyle w:val="Literal-Gray"/>
          <w:rPrChange w:id="757" w:author="Carol Nichols" w:date="2018-03-02T14:23:00Z">
            <w:rPr/>
          </w:rPrChange>
        </w:rPr>
        <w:t>struct Draft {}</w:t>
      </w:r>
    </w:p>
    <w:p w14:paraId="169BDA7C" w14:textId="77777777" w:rsidR="004964BD" w:rsidRPr="004964BD" w:rsidRDefault="004964BD">
      <w:pPr>
        <w:pStyle w:val="CodeB"/>
      </w:pPr>
    </w:p>
    <w:p w14:paraId="741984B6" w14:textId="77777777" w:rsidR="004964BD" w:rsidRPr="004964BD" w:rsidRDefault="004964BD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>
      <w:pPr>
        <w:pStyle w:val="CodeB"/>
      </w:pPr>
      <w:r w:rsidRPr="004964BD">
        <w:t xml:space="preserve">    fn request_review(self: Box&lt;Self&gt;) -&gt; Box&lt;State&gt; {</w:t>
      </w:r>
    </w:p>
    <w:p w14:paraId="6AACEF5D" w14:textId="0A6608EB" w:rsidR="004964BD" w:rsidRPr="004964BD" w:rsidRDefault="009F1EE9">
      <w:pPr>
        <w:pStyle w:val="CodeBWingding"/>
        <w:pPrChange w:id="758" w:author="Carol Nichols" w:date="2018-03-02T15:37:00Z">
          <w:pPr>
            <w:pStyle w:val="CodeB"/>
          </w:pPr>
        </w:pPrChange>
      </w:pPr>
      <w:ins w:id="759" w:author="Carol Nichols" w:date="2018-03-02T15:37:00Z">
        <w:r w:rsidRPr="009F1EE9">
          <w:rPr>
            <w:rStyle w:val="Wingdings"/>
            <w:rPrChange w:id="760" w:author="Carol Nichols" w:date="2018-03-02T15:37:00Z">
              <w:rPr/>
            </w:rPrChange>
          </w:rPr>
          <w:t>y</w:t>
        </w:r>
      </w:ins>
      <w:r w:rsidR="004964BD" w:rsidRPr="004964BD">
        <w:t xml:space="preserve">        Box::new(PendingReview {})</w:t>
      </w:r>
    </w:p>
    <w:p w14:paraId="0767AB8A" w14:textId="77777777" w:rsidR="004964BD" w:rsidRPr="004964BD" w:rsidRDefault="004964BD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>
      <w:pPr>
        <w:pStyle w:val="CodeB"/>
      </w:pPr>
      <w:r w:rsidRPr="004964BD">
        <w:t>}</w:t>
      </w:r>
    </w:p>
    <w:p w14:paraId="58ECF6BD" w14:textId="77777777" w:rsidR="004964BD" w:rsidRPr="004964BD" w:rsidRDefault="004964BD">
      <w:pPr>
        <w:pStyle w:val="CodeB"/>
      </w:pPr>
    </w:p>
    <w:p w14:paraId="15C2A314" w14:textId="77777777" w:rsidR="004964BD" w:rsidRPr="004964BD" w:rsidRDefault="004964BD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>
      <w:pPr>
        <w:pStyle w:val="CodeB"/>
      </w:pPr>
    </w:p>
    <w:p w14:paraId="2B8B7783" w14:textId="77777777" w:rsidR="004964BD" w:rsidRPr="004964BD" w:rsidRDefault="004964BD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>
      <w:pPr>
        <w:pStyle w:val="CodeB"/>
      </w:pPr>
      <w:r w:rsidRPr="004964BD">
        <w:t xml:space="preserve">    fn request_review(self: Box&lt;Self&gt;) -&gt; Box&lt;State&gt; {</w:t>
      </w:r>
    </w:p>
    <w:p w14:paraId="37F4D23B" w14:textId="778953E4" w:rsidR="004964BD" w:rsidRPr="004964BD" w:rsidRDefault="007B7E7E">
      <w:pPr>
        <w:pStyle w:val="CodeBWingding"/>
        <w:pPrChange w:id="761" w:author="Carol Nichols" w:date="2018-03-02T15:38:00Z">
          <w:pPr>
            <w:pStyle w:val="CodeB"/>
          </w:pPr>
        </w:pPrChange>
      </w:pPr>
      <w:ins w:id="762" w:author="Carol Nichols" w:date="2018-03-02T15:38:00Z">
        <w:r w:rsidRPr="007B7E7E">
          <w:rPr>
            <w:rStyle w:val="Wingdings"/>
            <w:rPrChange w:id="763" w:author="Carol Nichols" w:date="2018-03-02T15:38:00Z">
              <w:rPr/>
            </w:rPrChange>
          </w:rPr>
          <w:t>z</w:t>
        </w:r>
      </w:ins>
      <w:r w:rsidR="004964BD" w:rsidRPr="004964BD">
        <w:t xml:space="preserve">        self</w:t>
      </w:r>
    </w:p>
    <w:p w14:paraId="4631E6D1" w14:textId="77777777" w:rsidR="004964BD" w:rsidRPr="004964BD" w:rsidRDefault="004964BD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r w:rsidRPr="00991EAB">
        <w:rPr>
          <w:rStyle w:val="LiteralCaption"/>
        </w:rPr>
        <w:t>request_review</w:t>
      </w:r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15AC700F" w:rsidR="00B376BB" w:rsidRDefault="00B376BB" w:rsidP="00451732">
      <w:pPr>
        <w:pStyle w:val="Body"/>
        <w:rPr>
          <w:ins w:id="764" w:author="Carol Nichols" w:date="2018-02-28T14:37:00Z"/>
        </w:rPr>
      </w:pPr>
      <w:ins w:id="765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r w:rsidRPr="00991EAB">
          <w:rPr>
            <w:rStyle w:val="Literal"/>
          </w:rPr>
          <w:t>request_review</w:t>
        </w:r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</w:ins>
      <w:ins w:id="766" w:author="Carol Nichols" w:date="2018-03-02T14:42:00Z">
        <w:r w:rsidR="0038177F">
          <w:rPr>
            <w:rStyle w:val="Literal"/>
          </w:rPr>
          <w:t xml:space="preserve"> </w:t>
        </w:r>
        <w:r w:rsidR="0038177F" w:rsidRPr="0038177F">
          <w:rPr>
            <w:rStyle w:val="Wingdings"/>
            <w:rPrChange w:id="767" w:author="Carol Nichols" w:date="2018-03-02T14:42:00Z">
              <w:rPr>
                <w:rStyle w:val="Literal"/>
              </w:rPr>
            </w:rPrChange>
          </w:rPr>
          <w:t>u</w:t>
        </w:r>
      </w:ins>
      <w:ins w:id="768" w:author="Carol Nichols" w:date="2018-02-28T14:37:00Z">
        <w:r w:rsidRPr="004964BD">
          <w:t xml:space="preserve">. Then we call an internal </w:t>
        </w:r>
        <w:r w:rsidRPr="00991EAB">
          <w:rPr>
            <w:rStyle w:val="Literal"/>
          </w:rPr>
          <w:t>request_review</w:t>
        </w:r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</w:ins>
      <w:ins w:id="769" w:author="Carol Nichols" w:date="2018-03-02T14:43:00Z">
        <w:r w:rsidR="0038177F">
          <w:rPr>
            <w:rStyle w:val="Literal"/>
          </w:rPr>
          <w:t xml:space="preserve"> </w:t>
        </w:r>
      </w:ins>
      <w:ins w:id="770" w:author="Carol Nichols" w:date="2018-03-02T14:46:00Z">
        <w:r w:rsidR="00B41938">
          <w:rPr>
            <w:rStyle w:val="Wingdings"/>
          </w:rPr>
          <w:t></w:t>
        </w:r>
      </w:ins>
      <w:ins w:id="771" w:author="Carol Nichols" w:date="2018-02-28T14:37:00Z">
        <w:r w:rsidRPr="004964BD">
          <w:t xml:space="preserve">, and this second </w:t>
        </w:r>
        <w:r w:rsidRPr="00991EAB">
          <w:rPr>
            <w:rStyle w:val="Literal"/>
          </w:rPr>
          <w:t>request_review</w:t>
        </w:r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0BFA0020" w:rsidR="004964BD" w:rsidRPr="004964BD" w:rsidRDefault="004964BD" w:rsidP="00451732">
      <w:pPr>
        <w:pStyle w:val="Body"/>
      </w:pPr>
      <w:r w:rsidRPr="004964BD">
        <w:t xml:space="preserve">We’ve added the </w:t>
      </w:r>
      <w:r w:rsidRPr="00B1626D">
        <w:rPr>
          <w:rStyle w:val="Literal"/>
        </w:rPr>
        <w:t>request_review</w:t>
      </w:r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</w:t>
      </w:r>
      <w:ins w:id="772" w:author="Carol Nichols" w:date="2018-03-02T14:44:00Z">
        <w:r w:rsidR="0038177F">
          <w:t xml:space="preserve"> </w:t>
        </w:r>
      </w:ins>
      <w:ins w:id="773" w:author="Carol Nichols" w:date="2018-03-02T14:46:00Z">
        <w:r w:rsidR="00B41938">
          <w:rPr>
            <w:rStyle w:val="Wingdings"/>
          </w:rPr>
          <w:t></w:t>
        </w:r>
      </w:ins>
      <w:r w:rsidRPr="004964BD">
        <w:t>; all types that</w:t>
      </w:r>
      <w:r w:rsidR="00B21DC1">
        <w:t xml:space="preserve"> </w:t>
      </w:r>
      <w:r w:rsidRPr="004964BD">
        <w:t xml:space="preserve">implement the trait will now need to implement the </w:t>
      </w:r>
      <w:r w:rsidRPr="00B1626D">
        <w:rPr>
          <w:rStyle w:val="Literal"/>
        </w:rPr>
        <w:t>request_review</w:t>
      </w:r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&amp;mut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774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775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02817AC5" w:rsidR="004964BD" w:rsidRPr="004964BD" w:rsidRDefault="004964BD" w:rsidP="00A815E3">
      <w:pPr>
        <w:pStyle w:val="Body"/>
      </w:pPr>
      <w:r w:rsidRPr="004964BD">
        <w:t xml:space="preserve">To consume the old state, the </w:t>
      </w:r>
      <w:r w:rsidRPr="00B1626D">
        <w:rPr>
          <w:rStyle w:val="Literal"/>
        </w:rPr>
        <w:t>request_review</w:t>
      </w:r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776" w:author="AnneMarieW" w:date="2018-02-13T11:18:00Z">
        <w:r w:rsidRPr="004964BD" w:rsidDel="00504662">
          <w:delText>sinc</w:delText>
        </w:r>
      </w:del>
      <w:ins w:id="777" w:author="AnneMarieW" w:date="2018-02-13T11:18:00Z">
        <w:r w:rsidR="00504662">
          <w:t>becaus</w:t>
        </w:r>
      </w:ins>
      <w:r w:rsidRPr="004964BD">
        <w:t xml:space="preserve">e Rust doesn’t </w:t>
      </w:r>
      <w:r w:rsidRPr="004964BD">
        <w:lastRenderedPageBreak/>
        <w:t>let us have</w:t>
      </w:r>
      <w:r w:rsidR="00B21DC1">
        <w:t xml:space="preserve"> </w:t>
      </w:r>
      <w:r w:rsidRPr="004964BD">
        <w:t>unpopulated fields in structs</w:t>
      </w:r>
      <w:ins w:id="778" w:author="Carol Nichols" w:date="2018-03-02T14:46:00Z">
        <w:r w:rsidR="00B41938">
          <w:t xml:space="preserve"> </w:t>
        </w:r>
        <w:r w:rsidR="00B41938" w:rsidRPr="00B41938">
          <w:rPr>
            <w:rStyle w:val="Wingdings"/>
            <w:rPrChange w:id="779" w:author="Carol Nichols" w:date="2018-03-02T14:46:00Z">
              <w:rPr/>
            </w:rPrChange>
          </w:rPr>
          <w:t>v</w:t>
        </w:r>
      </w:ins>
      <w:r w:rsidRPr="004964BD">
        <w:t xml:space="preserve">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</w:t>
      </w:r>
      <w:bookmarkStart w:id="780" w:name="_GoBack"/>
      <w:bookmarkEnd w:id="780"/>
      <w:del w:id="781" w:author="Carol Nichols" w:date="2018-03-09T15:14:00Z">
        <w:r w:rsidRPr="004964BD" w:rsidDel="00B44D02">
          <w:delText xml:space="preserve"> </w:delText>
        </w:r>
      </w:del>
      <w:ins w:id="782" w:author="Liz Chadwick" w:date="2018-01-30T10:42:00Z">
        <w:del w:id="783" w:author="Carol Nichols" w:date="2018-03-09T15:14:00Z">
          <w:r w:rsidR="00D90459" w:rsidDel="00B44D02">
            <w:delText>just</w:delText>
          </w:r>
        </w:del>
        <w:r w:rsidR="00D90459">
          <w:t xml:space="preserve">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286EE1D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784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785" w:author="Liz Chadwick" w:date="2018-01-30T10:43:00Z">
        <w:r w:rsidR="00D90459">
          <w:t xml:space="preserve">setting it directly </w:t>
        </w:r>
      </w:ins>
      <w:ins w:id="786" w:author="Carol Nichols" w:date="2018-03-02T14:47:00Z">
        <w:r w:rsidR="00B41938">
          <w:t>with</w:t>
        </w:r>
      </w:ins>
      <w:ins w:id="787" w:author="Liz Chadwick" w:date="2018-01-30T10:43:00Z">
        <w:del w:id="788" w:author="Carol Nichols" w:date="2018-03-02T14:47:00Z">
          <w:r w:rsidR="00D90459" w:rsidDel="00B41938">
            <w:delText>to</w:delText>
          </w:r>
        </w:del>
        <w:r w:rsidR="00D90459">
          <w:t xml:space="preserve"> </w:t>
        </w:r>
      </w:ins>
      <w:r w:rsidRPr="004964BD">
        <w:t xml:space="preserve">code like </w:t>
      </w:r>
      <w:r w:rsidRPr="00B1626D">
        <w:rPr>
          <w:rStyle w:val="Literal"/>
        </w:rPr>
        <w:t>self.state</w:t>
      </w:r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>= self.state.request_review();</w:t>
      </w:r>
      <w:del w:id="789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790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21B23C70" w:rsidR="004964BD" w:rsidRPr="004964BD" w:rsidRDefault="004964BD" w:rsidP="00A815E3">
      <w:pPr>
        <w:pStyle w:val="Body"/>
      </w:pPr>
      <w:r w:rsidRPr="004964BD">
        <w:t xml:space="preserve">The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r w:rsidRPr="00D74789">
        <w:rPr>
          <w:rStyle w:val="Literal"/>
        </w:rPr>
        <w:t>PendingReview</w:t>
      </w:r>
      <w:r w:rsidRPr="004964BD">
        <w:t xml:space="preserve"> struct</w:t>
      </w:r>
      <w:ins w:id="791" w:author="Carol Nichols" w:date="2018-03-02T15:37:00Z">
        <w:r w:rsidR="009F1EE9">
          <w:t xml:space="preserve"> </w:t>
        </w:r>
        <w:r w:rsidR="009F1EE9" w:rsidRPr="009F1EE9">
          <w:rPr>
            <w:rStyle w:val="Wingdings"/>
            <w:rPrChange w:id="792" w:author="Carol Nichols" w:date="2018-03-02T15:37:00Z">
              <w:rPr/>
            </w:rPrChange>
          </w:rPr>
          <w:t>y</w:t>
        </w:r>
      </w:ins>
      <w:r w:rsidRPr="004964BD">
        <w:t>, which represents the state when a post is waiting</w:t>
      </w:r>
      <w:r w:rsidR="00B21DC1">
        <w:t xml:space="preserve"> </w:t>
      </w:r>
      <w:r w:rsidRPr="004964BD">
        <w:t xml:space="preserve">for a review. The </w:t>
      </w:r>
      <w:r w:rsidRPr="00D74789">
        <w:rPr>
          <w:rStyle w:val="Literal"/>
        </w:rPr>
        <w:t>PendingReview</w:t>
      </w:r>
      <w:r w:rsidRPr="004964BD">
        <w:t xml:space="preserve"> struct also implements the </w:t>
      </w:r>
      <w:r w:rsidRPr="00D74789">
        <w:rPr>
          <w:rStyle w:val="Literal"/>
        </w:rPr>
        <w:t>request_review</w:t>
      </w:r>
      <w:r w:rsidR="00B21DC1">
        <w:t xml:space="preserve"> </w:t>
      </w:r>
      <w:r w:rsidRPr="004964BD">
        <w:t>method</w:t>
      </w:r>
      <w:del w:id="793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</w:t>
      </w:r>
      <w:ins w:id="794" w:author="Carol Nichols" w:date="2018-03-02T15:38:00Z">
        <w:r w:rsidR="007B7E7E">
          <w:t xml:space="preserve"> </w:t>
        </w:r>
        <w:r w:rsidR="007B7E7E" w:rsidRPr="007B7E7E">
          <w:rPr>
            <w:rStyle w:val="Wingdings"/>
            <w:rPrChange w:id="795" w:author="Carol Nichols" w:date="2018-03-02T15:38:00Z">
              <w:rPr/>
            </w:rPrChange>
          </w:rPr>
          <w:t>z</w:t>
        </w:r>
      </w:ins>
      <w:r w:rsidRPr="004964BD">
        <w:t xml:space="preserve">. Rather, it returns itself, </w:t>
      </w:r>
      <w:del w:id="796" w:author="AnneMarieW" w:date="2018-02-13T11:19:00Z">
        <w:r w:rsidRPr="004964BD" w:rsidDel="00504662">
          <w:delText>sinc</w:delText>
        </w:r>
      </w:del>
      <w:ins w:id="797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r w:rsidRPr="00D74789">
        <w:rPr>
          <w:rStyle w:val="Literal"/>
        </w:rPr>
        <w:t>PendingReview</w:t>
      </w:r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r w:rsidRPr="00D74789">
        <w:rPr>
          <w:rStyle w:val="Literal"/>
        </w:rPr>
        <w:t>PendingReview</w:t>
      </w:r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t>Now we can start seeing the advantages of the state pattern: the</w:t>
      </w:r>
      <w:r w:rsidR="00B21DC1">
        <w:t xml:space="preserve"> </w:t>
      </w:r>
      <w:r w:rsidRPr="00D74789">
        <w:rPr>
          <w:rStyle w:val="Literal"/>
        </w:rPr>
        <w:t>request_review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798" w:author="AnneMarieW" w:date="2018-02-13T11:20:00Z">
        <w:r w:rsidRPr="004964BD" w:rsidDel="00504662">
          <w:delText>re going to</w:delText>
        </w:r>
      </w:del>
      <w:ins w:id="799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800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r w:rsidRPr="00D74789">
        <w:rPr>
          <w:rStyle w:val="Literal"/>
        </w:rPr>
        <w:t>PendingReview</w:t>
      </w:r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801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r w:rsidRPr="00D74789">
        <w:rPr>
          <w:rStyle w:val="Literal"/>
        </w:rPr>
        <w:t>PendingReview</w:t>
      </w:r>
      <w:r w:rsidR="00B21DC1">
        <w:t xml:space="preserve"> </w:t>
      </w:r>
      <w:r w:rsidRPr="004964BD">
        <w:t xml:space="preserve">state. Listing 17-11 now works up </w:t>
      </w:r>
      <w:del w:id="802" w:author="AnneMarieW" w:date="2018-02-13T11:20:00Z">
        <w:r w:rsidRPr="004964BD" w:rsidDel="00504662">
          <w:delText>until</w:delText>
        </w:r>
      </w:del>
      <w:ins w:id="803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804" w:name="_Toc505073433"/>
      <w:r w:rsidRPr="004964BD">
        <w:t xml:space="preserve">Adding the </w:t>
      </w:r>
      <w:r w:rsidRPr="00894E1E">
        <w:rPr>
          <w:rStyle w:val="Literal"/>
          <w:rPrChange w:id="805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806" w:author="Carol Nichols" w:date="2018-02-28T14:41:00Z">
            <w:rPr/>
          </w:rPrChange>
        </w:rPr>
        <w:t>content</w:t>
      </w:r>
      <w:bookmarkEnd w:id="804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r w:rsidRPr="00AF241C">
        <w:rPr>
          <w:rStyle w:val="Literal"/>
        </w:rPr>
        <w:t>request_review</w:t>
      </w:r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807" w:author="AnneMarieW" w:date="2018-02-13T11:21:00Z">
        <w:r w:rsidR="003C391A">
          <w:t xml:space="preserve">as </w:t>
        </w:r>
      </w:ins>
      <w:r w:rsidRPr="004964BD">
        <w:t>shown in Listing 17-16</w:t>
      </w:r>
      <w:ins w:id="808" w:author="AnneMarieW" w:date="2018-02-13T11:23:00Z">
        <w:r w:rsidR="001B2D70">
          <w:t>:</w:t>
        </w:r>
      </w:ins>
      <w:del w:id="809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>
      <w:pPr>
        <w:pStyle w:val="ProductionDirective"/>
      </w:pPr>
      <w:del w:id="810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5C4F24" w:rsidRDefault="004964BD" w:rsidP="00AF241C">
      <w:pPr>
        <w:pStyle w:val="CodeA"/>
        <w:rPr>
          <w:rStyle w:val="Literal-Gray"/>
          <w:rPrChange w:id="811" w:author="Carol Nichols" w:date="2018-03-02T14:23:00Z">
            <w:rPr/>
          </w:rPrChange>
        </w:rPr>
      </w:pPr>
      <w:r w:rsidRPr="005C4F24">
        <w:rPr>
          <w:rStyle w:val="Literal-Gray"/>
          <w:rPrChange w:id="812" w:author="Carol Nichols" w:date="2018-03-02T14:23:00Z">
            <w:rPr/>
          </w:rPrChange>
        </w:rPr>
        <w:t>impl Post {</w:t>
      </w:r>
    </w:p>
    <w:p w14:paraId="1EB3676A" w14:textId="77777777" w:rsidR="004964BD" w:rsidRPr="005C4F24" w:rsidRDefault="004964BD">
      <w:pPr>
        <w:pStyle w:val="CodeB"/>
        <w:rPr>
          <w:rStyle w:val="Literal-Gray"/>
          <w:rPrChange w:id="813" w:author="Carol Nichols" w:date="2018-03-02T14:23:00Z">
            <w:rPr/>
          </w:rPrChange>
        </w:rPr>
      </w:pPr>
      <w:r w:rsidRPr="005C4F24">
        <w:rPr>
          <w:rStyle w:val="Literal-Gray"/>
          <w:rPrChange w:id="814" w:author="Carol Nichols" w:date="2018-03-02T14:23:00Z">
            <w:rPr/>
          </w:rPrChange>
        </w:rPr>
        <w:t xml:space="preserve">    // </w:t>
      </w:r>
      <w:del w:id="815" w:author="janelle" w:date="2018-02-01T11:09:00Z">
        <w:r w:rsidRPr="005C4F24" w:rsidDel="004B5884">
          <w:rPr>
            <w:rStyle w:val="Literal-Gray"/>
            <w:rPrChange w:id="816" w:author="Carol Nichols" w:date="2018-03-02T14:23:00Z">
              <w:rPr/>
            </w:rPrChange>
          </w:rPr>
          <w:delText>...</w:delText>
        </w:r>
      </w:del>
      <w:ins w:id="817" w:author="janelle" w:date="2018-02-01T11:09:00Z">
        <w:r w:rsidR="00D837E6" w:rsidRPr="005C4F24">
          <w:rPr>
            <w:rStyle w:val="Literal-Gray"/>
            <w:rPrChange w:id="818" w:author="Carol Nichols" w:date="2018-03-02T14:23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819" w:author="Carol Nichols" w:date="2018-03-02T14:23:00Z">
            <w:rPr>
              <w:color w:val="0000FF"/>
            </w:rPr>
          </w:rPrChange>
        </w:rPr>
        <w:t>snip</w:t>
      </w:r>
      <w:ins w:id="820" w:author="janelle" w:date="2018-02-01T11:09:00Z">
        <w:r w:rsidR="00D837E6" w:rsidRPr="005C4F24">
          <w:rPr>
            <w:rStyle w:val="Literal-Gray"/>
            <w:rPrChange w:id="821" w:author="Carol Nichols" w:date="2018-03-02T14:23:00Z">
              <w:rPr>
                <w:color w:val="0000FF"/>
              </w:rPr>
            </w:rPrChange>
          </w:rPr>
          <w:t>--</w:t>
        </w:r>
      </w:ins>
      <w:del w:id="822" w:author="janelle" w:date="2018-02-01T11:09:00Z">
        <w:r w:rsidRPr="005C4F24" w:rsidDel="004B5884">
          <w:rPr>
            <w:rStyle w:val="Literal-Gray"/>
            <w:rPrChange w:id="823" w:author="Carol Nichols" w:date="2018-03-02T14:23:00Z">
              <w:rPr/>
            </w:rPrChange>
          </w:rPr>
          <w:delText>...</w:delText>
        </w:r>
      </w:del>
    </w:p>
    <w:p w14:paraId="63930CBF" w14:textId="77777777" w:rsidR="004964BD" w:rsidRPr="004964BD" w:rsidRDefault="004964BD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>
      <w:pPr>
        <w:pStyle w:val="CodeB"/>
      </w:pPr>
      <w:r w:rsidRPr="004964BD">
        <w:t xml:space="preserve">    }</w:t>
      </w:r>
    </w:p>
    <w:p w14:paraId="0F2BF69E" w14:textId="77777777" w:rsidR="004964BD" w:rsidRPr="005C4F24" w:rsidRDefault="004964BD">
      <w:pPr>
        <w:pStyle w:val="CodeB"/>
        <w:rPr>
          <w:rStyle w:val="Literal-Gray"/>
          <w:rPrChange w:id="824" w:author="Carol Nichols" w:date="2018-03-02T14:23:00Z">
            <w:rPr/>
          </w:rPrChange>
        </w:rPr>
      </w:pPr>
      <w:r w:rsidRPr="005C4F24">
        <w:rPr>
          <w:rStyle w:val="Literal-Gray"/>
          <w:rPrChange w:id="825" w:author="Carol Nichols" w:date="2018-03-02T14:23:00Z">
            <w:rPr/>
          </w:rPrChange>
        </w:rPr>
        <w:t>}</w:t>
      </w:r>
    </w:p>
    <w:p w14:paraId="24A0B91B" w14:textId="77777777" w:rsidR="004964BD" w:rsidRPr="004964BD" w:rsidRDefault="004964BD">
      <w:pPr>
        <w:pStyle w:val="CodeB"/>
      </w:pPr>
    </w:p>
    <w:p w14:paraId="44EA1301" w14:textId="77777777" w:rsidR="004964BD" w:rsidRPr="005C4F24" w:rsidRDefault="004964BD">
      <w:pPr>
        <w:pStyle w:val="CodeB"/>
        <w:rPr>
          <w:rStyle w:val="Literal-Gray"/>
          <w:rPrChange w:id="826" w:author="Carol Nichols" w:date="2018-03-02T14:24:00Z">
            <w:rPr/>
          </w:rPrChange>
        </w:rPr>
      </w:pPr>
      <w:r w:rsidRPr="005C4F24">
        <w:rPr>
          <w:rStyle w:val="Literal-Gray"/>
          <w:rPrChange w:id="827" w:author="Carol Nichols" w:date="2018-03-02T14:24:00Z">
            <w:rPr/>
          </w:rPrChange>
        </w:rPr>
        <w:t>trait State {</w:t>
      </w:r>
    </w:p>
    <w:p w14:paraId="62E7F12A" w14:textId="77777777" w:rsidR="004964BD" w:rsidRPr="005C4F24" w:rsidRDefault="004964BD">
      <w:pPr>
        <w:pStyle w:val="CodeB"/>
        <w:rPr>
          <w:rStyle w:val="Literal-Gray"/>
          <w:rPrChange w:id="828" w:author="Carol Nichols" w:date="2018-03-02T14:24:00Z">
            <w:rPr/>
          </w:rPrChange>
        </w:rPr>
      </w:pPr>
      <w:r w:rsidRPr="005C4F24">
        <w:rPr>
          <w:rStyle w:val="Literal-Gray"/>
          <w:rPrChange w:id="829" w:author="Carol Nichols" w:date="2018-03-02T14:24:00Z">
            <w:rPr/>
          </w:rPrChange>
        </w:rPr>
        <w:t xml:space="preserve">    fn request_review(self: Box&lt;Self&gt;) -&gt; Box&lt;State&gt;;</w:t>
      </w:r>
    </w:p>
    <w:p w14:paraId="771BD65C" w14:textId="77777777" w:rsidR="004964BD" w:rsidRPr="004964BD" w:rsidRDefault="004964BD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5C4F24" w:rsidRDefault="004964BD">
      <w:pPr>
        <w:pStyle w:val="CodeB"/>
        <w:rPr>
          <w:rStyle w:val="Literal-Gray"/>
          <w:rPrChange w:id="830" w:author="Carol Nichols" w:date="2018-03-02T14:24:00Z">
            <w:rPr/>
          </w:rPrChange>
        </w:rPr>
      </w:pPr>
      <w:r w:rsidRPr="005C4F24">
        <w:rPr>
          <w:rStyle w:val="Literal-Gray"/>
          <w:rPrChange w:id="831" w:author="Carol Nichols" w:date="2018-03-02T14:24:00Z">
            <w:rPr/>
          </w:rPrChange>
        </w:rPr>
        <w:lastRenderedPageBreak/>
        <w:t>}</w:t>
      </w:r>
    </w:p>
    <w:p w14:paraId="27D70ABC" w14:textId="77777777" w:rsidR="004964BD" w:rsidRPr="004964BD" w:rsidRDefault="004964BD">
      <w:pPr>
        <w:pStyle w:val="CodeB"/>
      </w:pPr>
    </w:p>
    <w:p w14:paraId="7FC39FF8" w14:textId="77777777" w:rsidR="004964BD" w:rsidRPr="005C4F24" w:rsidRDefault="004964BD">
      <w:pPr>
        <w:pStyle w:val="CodeB"/>
        <w:rPr>
          <w:rStyle w:val="Literal-Gray"/>
          <w:rPrChange w:id="832" w:author="Carol Nichols" w:date="2018-03-02T14:24:00Z">
            <w:rPr/>
          </w:rPrChange>
        </w:rPr>
      </w:pPr>
      <w:r w:rsidRPr="005C4F24">
        <w:rPr>
          <w:rStyle w:val="Literal-Gray"/>
          <w:rPrChange w:id="833" w:author="Carol Nichols" w:date="2018-03-02T14:24:00Z">
            <w:rPr/>
          </w:rPrChange>
        </w:rPr>
        <w:t>struct Draft {}</w:t>
      </w:r>
    </w:p>
    <w:p w14:paraId="0EDCDD7D" w14:textId="77777777" w:rsidR="004964BD" w:rsidRPr="005C4F24" w:rsidRDefault="004964BD">
      <w:pPr>
        <w:pStyle w:val="CodeB"/>
        <w:rPr>
          <w:rStyle w:val="Literal-Gray"/>
          <w:rPrChange w:id="834" w:author="Carol Nichols" w:date="2018-03-02T14:24:00Z">
            <w:rPr/>
          </w:rPrChange>
        </w:rPr>
      </w:pPr>
    </w:p>
    <w:p w14:paraId="4A29C992" w14:textId="77777777" w:rsidR="004964BD" w:rsidRPr="005C4F24" w:rsidRDefault="004964BD">
      <w:pPr>
        <w:pStyle w:val="CodeB"/>
        <w:rPr>
          <w:rStyle w:val="Literal-Gray"/>
          <w:rPrChange w:id="835" w:author="Carol Nichols" w:date="2018-03-02T14:24:00Z">
            <w:rPr/>
          </w:rPrChange>
        </w:rPr>
      </w:pPr>
      <w:r w:rsidRPr="005C4F24">
        <w:rPr>
          <w:rStyle w:val="Literal-Gray"/>
          <w:rPrChange w:id="836" w:author="Carol Nichols" w:date="2018-03-02T14:24:00Z">
            <w:rPr/>
          </w:rPrChange>
        </w:rPr>
        <w:t>impl State for Draft {</w:t>
      </w:r>
    </w:p>
    <w:p w14:paraId="4026B29E" w14:textId="77777777" w:rsidR="004964BD" w:rsidRPr="005C4F24" w:rsidRDefault="004964BD">
      <w:pPr>
        <w:pStyle w:val="CodeB"/>
        <w:rPr>
          <w:rStyle w:val="Literal-Gray"/>
          <w:rPrChange w:id="837" w:author="Carol Nichols" w:date="2018-03-02T14:24:00Z">
            <w:rPr/>
          </w:rPrChange>
        </w:rPr>
      </w:pPr>
      <w:r w:rsidRPr="005C4F24">
        <w:rPr>
          <w:rStyle w:val="Literal-Gray"/>
          <w:rPrChange w:id="838" w:author="Carol Nichols" w:date="2018-03-02T14:24:00Z">
            <w:rPr/>
          </w:rPrChange>
        </w:rPr>
        <w:t xml:space="preserve">    // </w:t>
      </w:r>
      <w:del w:id="839" w:author="janelle" w:date="2018-02-01T11:09:00Z">
        <w:r w:rsidRPr="005C4F24" w:rsidDel="004B5884">
          <w:rPr>
            <w:rStyle w:val="Literal-Gray"/>
            <w:rPrChange w:id="840" w:author="Carol Nichols" w:date="2018-03-02T14:24:00Z">
              <w:rPr/>
            </w:rPrChange>
          </w:rPr>
          <w:delText>...</w:delText>
        </w:r>
      </w:del>
      <w:ins w:id="841" w:author="janelle" w:date="2018-02-01T11:09:00Z">
        <w:r w:rsidR="00D837E6" w:rsidRPr="005C4F24">
          <w:rPr>
            <w:rStyle w:val="Literal-Gray"/>
            <w:rPrChange w:id="842" w:author="Carol Nichols" w:date="2018-03-02T14:24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843" w:author="Carol Nichols" w:date="2018-03-02T14:24:00Z">
            <w:rPr>
              <w:color w:val="0000FF"/>
            </w:rPr>
          </w:rPrChange>
        </w:rPr>
        <w:t>snip</w:t>
      </w:r>
      <w:ins w:id="844" w:author="janelle" w:date="2018-02-01T11:10:00Z">
        <w:r w:rsidR="00D837E6" w:rsidRPr="005C4F24">
          <w:rPr>
            <w:rStyle w:val="Literal-Gray"/>
            <w:rPrChange w:id="845" w:author="Carol Nichols" w:date="2018-03-02T14:24:00Z">
              <w:rPr>
                <w:color w:val="0000FF"/>
              </w:rPr>
            </w:rPrChange>
          </w:rPr>
          <w:t>--</w:t>
        </w:r>
      </w:ins>
      <w:del w:id="846" w:author="janelle" w:date="2018-02-01T11:10:00Z">
        <w:r w:rsidRPr="005C4F24" w:rsidDel="004B5884">
          <w:rPr>
            <w:rStyle w:val="Literal-Gray"/>
            <w:rPrChange w:id="847" w:author="Carol Nichols" w:date="2018-03-02T14:24:00Z">
              <w:rPr/>
            </w:rPrChange>
          </w:rPr>
          <w:delText>...</w:delText>
        </w:r>
      </w:del>
    </w:p>
    <w:p w14:paraId="279F234D" w14:textId="77777777" w:rsidR="004964BD" w:rsidRPr="004964BD" w:rsidRDefault="004964BD">
      <w:pPr>
        <w:pStyle w:val="CodeB"/>
      </w:pPr>
      <w:r w:rsidRPr="004964BD">
        <w:t xml:space="preserve">    fn approve(self: Box&lt;Self&gt;) -&gt; Box&lt;State&gt; {</w:t>
      </w:r>
    </w:p>
    <w:p w14:paraId="1F1A1AE4" w14:textId="04E30171" w:rsidR="004964BD" w:rsidRPr="004964BD" w:rsidRDefault="00212621">
      <w:pPr>
        <w:pStyle w:val="CodeBWingding"/>
        <w:pPrChange w:id="848" w:author="Carol Nichols" w:date="2018-03-02T15:39:00Z">
          <w:pPr>
            <w:pStyle w:val="CodeB"/>
          </w:pPr>
        </w:pPrChange>
      </w:pPr>
      <w:ins w:id="849" w:author="Carol Nichols" w:date="2018-03-02T15:39:00Z">
        <w:r w:rsidRPr="00212621">
          <w:rPr>
            <w:rStyle w:val="Wingdings"/>
            <w:rPrChange w:id="850" w:author="Carol Nichols" w:date="2018-03-02T15:39:00Z">
              <w:rPr/>
            </w:rPrChange>
          </w:rPr>
          <w:t>u</w:t>
        </w:r>
      </w:ins>
      <w:r w:rsidR="004964BD" w:rsidRPr="004964BD">
        <w:t xml:space="preserve">        self</w:t>
      </w:r>
    </w:p>
    <w:p w14:paraId="47864F1B" w14:textId="77777777" w:rsidR="004964BD" w:rsidRPr="004964BD" w:rsidRDefault="004964BD">
      <w:pPr>
        <w:pStyle w:val="CodeB"/>
      </w:pPr>
      <w:r w:rsidRPr="004964BD">
        <w:t xml:space="preserve">    }</w:t>
      </w:r>
    </w:p>
    <w:p w14:paraId="06959415" w14:textId="77777777" w:rsidR="004964BD" w:rsidRPr="005C4F24" w:rsidRDefault="004964BD">
      <w:pPr>
        <w:pStyle w:val="CodeB"/>
        <w:rPr>
          <w:rStyle w:val="Literal-Gray"/>
          <w:rPrChange w:id="851" w:author="Carol Nichols" w:date="2018-03-02T14:24:00Z">
            <w:rPr/>
          </w:rPrChange>
        </w:rPr>
      </w:pPr>
      <w:r w:rsidRPr="005C4F24">
        <w:rPr>
          <w:rStyle w:val="Literal-Gray"/>
          <w:rPrChange w:id="852" w:author="Carol Nichols" w:date="2018-03-02T14:24:00Z">
            <w:rPr/>
          </w:rPrChange>
        </w:rPr>
        <w:t>}</w:t>
      </w:r>
    </w:p>
    <w:p w14:paraId="335E91DE" w14:textId="77777777" w:rsidR="004964BD" w:rsidRPr="005C4F24" w:rsidRDefault="004964BD">
      <w:pPr>
        <w:pStyle w:val="CodeB"/>
        <w:rPr>
          <w:rStyle w:val="Literal-Gray"/>
          <w:rPrChange w:id="853" w:author="Carol Nichols" w:date="2018-03-02T14:24:00Z">
            <w:rPr/>
          </w:rPrChange>
        </w:rPr>
      </w:pPr>
    </w:p>
    <w:p w14:paraId="4E0EB9E1" w14:textId="77777777" w:rsidR="004964BD" w:rsidRPr="005C4F24" w:rsidRDefault="004964BD">
      <w:pPr>
        <w:pStyle w:val="CodeB"/>
        <w:rPr>
          <w:rStyle w:val="Literal-Gray"/>
          <w:rPrChange w:id="854" w:author="Carol Nichols" w:date="2018-03-02T14:24:00Z">
            <w:rPr/>
          </w:rPrChange>
        </w:rPr>
      </w:pPr>
      <w:r w:rsidRPr="005C4F24">
        <w:rPr>
          <w:rStyle w:val="Literal-Gray"/>
          <w:rPrChange w:id="855" w:author="Carol Nichols" w:date="2018-03-02T14:24:00Z">
            <w:rPr/>
          </w:rPrChange>
        </w:rPr>
        <w:t>struct PendingReview {}</w:t>
      </w:r>
    </w:p>
    <w:p w14:paraId="25FDCA7A" w14:textId="77777777" w:rsidR="004964BD" w:rsidRPr="005C4F24" w:rsidRDefault="004964BD">
      <w:pPr>
        <w:pStyle w:val="CodeB"/>
        <w:rPr>
          <w:rStyle w:val="Literal-Gray"/>
          <w:rPrChange w:id="856" w:author="Carol Nichols" w:date="2018-03-02T14:24:00Z">
            <w:rPr/>
          </w:rPrChange>
        </w:rPr>
      </w:pPr>
    </w:p>
    <w:p w14:paraId="144D66B7" w14:textId="77777777" w:rsidR="004964BD" w:rsidRPr="005C4F24" w:rsidRDefault="004964BD">
      <w:pPr>
        <w:pStyle w:val="CodeB"/>
        <w:rPr>
          <w:rStyle w:val="Literal-Gray"/>
          <w:rPrChange w:id="857" w:author="Carol Nichols" w:date="2018-03-02T14:24:00Z">
            <w:rPr/>
          </w:rPrChange>
        </w:rPr>
      </w:pPr>
      <w:r w:rsidRPr="005C4F24">
        <w:rPr>
          <w:rStyle w:val="Literal-Gray"/>
          <w:rPrChange w:id="858" w:author="Carol Nichols" w:date="2018-03-02T14:24:00Z">
            <w:rPr/>
          </w:rPrChange>
        </w:rPr>
        <w:t>impl State for PendingReview {</w:t>
      </w:r>
    </w:p>
    <w:p w14:paraId="786A3D63" w14:textId="77777777" w:rsidR="004964BD" w:rsidRPr="005C4F24" w:rsidRDefault="004964BD">
      <w:pPr>
        <w:pStyle w:val="CodeB"/>
        <w:rPr>
          <w:rStyle w:val="Literal-Gray"/>
          <w:rPrChange w:id="859" w:author="Carol Nichols" w:date="2018-03-02T14:24:00Z">
            <w:rPr/>
          </w:rPrChange>
        </w:rPr>
      </w:pPr>
      <w:r w:rsidRPr="005C4F24">
        <w:rPr>
          <w:rStyle w:val="Literal-Gray"/>
          <w:rPrChange w:id="860" w:author="Carol Nichols" w:date="2018-03-02T14:24:00Z">
            <w:rPr/>
          </w:rPrChange>
        </w:rPr>
        <w:t xml:space="preserve">    // </w:t>
      </w:r>
      <w:del w:id="861" w:author="janelle" w:date="2018-02-01T11:10:00Z">
        <w:r w:rsidRPr="005C4F24" w:rsidDel="004B5884">
          <w:rPr>
            <w:rStyle w:val="Literal-Gray"/>
            <w:rPrChange w:id="862" w:author="Carol Nichols" w:date="2018-03-02T14:24:00Z">
              <w:rPr/>
            </w:rPrChange>
          </w:rPr>
          <w:delText>...</w:delText>
        </w:r>
      </w:del>
      <w:ins w:id="863" w:author="janelle" w:date="2018-02-01T11:10:00Z">
        <w:r w:rsidR="00D837E6" w:rsidRPr="005C4F24">
          <w:rPr>
            <w:rStyle w:val="Literal-Gray"/>
            <w:rPrChange w:id="864" w:author="Carol Nichols" w:date="2018-03-02T14:24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865" w:author="Carol Nichols" w:date="2018-03-02T14:24:00Z">
            <w:rPr>
              <w:color w:val="0000FF"/>
            </w:rPr>
          </w:rPrChange>
        </w:rPr>
        <w:t>snip</w:t>
      </w:r>
      <w:ins w:id="866" w:author="janelle" w:date="2018-02-01T11:10:00Z">
        <w:r w:rsidR="00D837E6" w:rsidRPr="005C4F24">
          <w:rPr>
            <w:rStyle w:val="Literal-Gray"/>
            <w:rPrChange w:id="867" w:author="Carol Nichols" w:date="2018-03-02T14:24:00Z">
              <w:rPr>
                <w:color w:val="0000FF"/>
              </w:rPr>
            </w:rPrChange>
          </w:rPr>
          <w:t>--</w:t>
        </w:r>
      </w:ins>
      <w:del w:id="868" w:author="janelle" w:date="2018-02-01T11:10:00Z">
        <w:r w:rsidRPr="005C4F24" w:rsidDel="004B5884">
          <w:rPr>
            <w:rStyle w:val="Literal-Gray"/>
            <w:rPrChange w:id="869" w:author="Carol Nichols" w:date="2018-03-02T14:24:00Z">
              <w:rPr/>
            </w:rPrChange>
          </w:rPr>
          <w:delText>...</w:delText>
        </w:r>
      </w:del>
    </w:p>
    <w:p w14:paraId="1EC20709" w14:textId="77777777" w:rsidR="004964BD" w:rsidRPr="004964BD" w:rsidRDefault="004964BD">
      <w:pPr>
        <w:pStyle w:val="CodeB"/>
      </w:pPr>
      <w:r w:rsidRPr="004964BD">
        <w:t xml:space="preserve">    fn approve(self: Box&lt;Self&gt;) -&gt; Box&lt;State&gt; {</w:t>
      </w:r>
    </w:p>
    <w:p w14:paraId="1494B8B7" w14:textId="1541406C" w:rsidR="004964BD" w:rsidRPr="004964BD" w:rsidRDefault="00212621">
      <w:pPr>
        <w:pStyle w:val="CodeBWingding"/>
        <w:pPrChange w:id="870" w:author="Carol Nichols" w:date="2018-03-02T15:39:00Z">
          <w:pPr>
            <w:pStyle w:val="CodeB"/>
          </w:pPr>
        </w:pPrChange>
      </w:pPr>
      <w:ins w:id="871" w:author="Carol Nichols" w:date="2018-03-02T15:39:00Z">
        <w:r w:rsidRPr="00212621">
          <w:rPr>
            <w:rStyle w:val="Wingdings"/>
            <w:rPrChange w:id="872" w:author="Carol Nichols" w:date="2018-03-02T15:39:00Z">
              <w:rPr/>
            </w:rPrChange>
          </w:rPr>
          <w:t>v</w:t>
        </w:r>
      </w:ins>
      <w:r w:rsidR="004964BD" w:rsidRPr="004964BD">
        <w:t xml:space="preserve">        Box::new(Published {})</w:t>
      </w:r>
    </w:p>
    <w:p w14:paraId="287F1328" w14:textId="77777777" w:rsidR="004964BD" w:rsidRPr="004964BD" w:rsidRDefault="004964BD">
      <w:pPr>
        <w:pStyle w:val="CodeB"/>
      </w:pPr>
      <w:r w:rsidRPr="004964BD">
        <w:t xml:space="preserve">    }</w:t>
      </w:r>
    </w:p>
    <w:p w14:paraId="2E0EB4BB" w14:textId="77777777" w:rsidR="004964BD" w:rsidRPr="005C4F24" w:rsidRDefault="004964BD">
      <w:pPr>
        <w:pStyle w:val="CodeB"/>
        <w:rPr>
          <w:rStyle w:val="Literal-Gray"/>
          <w:rPrChange w:id="873" w:author="Carol Nichols" w:date="2018-03-02T14:24:00Z">
            <w:rPr/>
          </w:rPrChange>
        </w:rPr>
      </w:pPr>
      <w:r w:rsidRPr="005C4F24">
        <w:rPr>
          <w:rStyle w:val="Literal-Gray"/>
          <w:rPrChange w:id="874" w:author="Carol Nichols" w:date="2018-03-02T14:24:00Z">
            <w:rPr/>
          </w:rPrChange>
        </w:rPr>
        <w:t>}</w:t>
      </w:r>
    </w:p>
    <w:p w14:paraId="0538438D" w14:textId="77777777" w:rsidR="004964BD" w:rsidRPr="004964BD" w:rsidRDefault="004964BD">
      <w:pPr>
        <w:pStyle w:val="CodeB"/>
      </w:pPr>
    </w:p>
    <w:p w14:paraId="5A8434FD" w14:textId="77777777" w:rsidR="004964BD" w:rsidRPr="004964BD" w:rsidRDefault="004964BD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>
      <w:pPr>
        <w:pStyle w:val="CodeB"/>
      </w:pPr>
    </w:p>
    <w:p w14:paraId="7F864DDB" w14:textId="77777777" w:rsidR="004964BD" w:rsidRPr="004964BD" w:rsidRDefault="004964BD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>
      <w:pPr>
        <w:pStyle w:val="CodeB"/>
      </w:pPr>
    </w:p>
    <w:p w14:paraId="705BCE2A" w14:textId="77777777" w:rsidR="004964BD" w:rsidRPr="004964BD" w:rsidRDefault="004964BD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875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5C3FDFAF" w:rsidR="004964BD" w:rsidRPr="004964BD" w:rsidRDefault="004964BD" w:rsidP="00A815E3">
      <w:pPr>
        <w:pStyle w:val="Body"/>
      </w:pPr>
      <w:r w:rsidRPr="004964BD">
        <w:t xml:space="preserve">Similar to </w:t>
      </w:r>
      <w:r w:rsidRPr="00AF241C">
        <w:rPr>
          <w:rStyle w:val="Literal"/>
        </w:rPr>
        <w:t>request_review</w:t>
      </w:r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876" w:author="AnneMarieW" w:date="2018-02-13T11:22:00Z">
        <w:r w:rsidRPr="004964BD" w:rsidDel="003C391A">
          <w:delText>sinc</w:delText>
        </w:r>
      </w:del>
      <w:ins w:id="877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ins w:id="878" w:author="Carol Nichols" w:date="2018-03-02T15:39:00Z">
        <w:r w:rsidR="00212621">
          <w:rPr>
            <w:rStyle w:val="Literal"/>
          </w:rPr>
          <w:t xml:space="preserve"> </w:t>
        </w:r>
        <w:r w:rsidR="00212621" w:rsidRPr="00212621">
          <w:rPr>
            <w:rStyle w:val="Wingdings"/>
            <w:rPrChange w:id="879" w:author="Carol Nichols" w:date="2018-03-02T15:39:00Z">
              <w:rPr>
                <w:rStyle w:val="Literal"/>
              </w:rPr>
            </w:rPrChange>
          </w:rPr>
          <w:t>u</w:t>
        </w:r>
      </w:ins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r w:rsidRPr="00AF241C">
        <w:rPr>
          <w:rStyle w:val="Literal"/>
        </w:rPr>
        <w:t>PendingReview</w:t>
      </w:r>
      <w:r w:rsidRPr="004964BD">
        <w:t xml:space="preserve">, it returns a </w:t>
      </w:r>
      <w:r w:rsidRPr="004964BD">
        <w:lastRenderedPageBreak/>
        <w:t xml:space="preserve">new, boxed instance of the </w:t>
      </w:r>
      <w:r w:rsidRPr="00AF241C">
        <w:rPr>
          <w:rStyle w:val="Literal"/>
        </w:rPr>
        <w:t>Published</w:t>
      </w:r>
      <w:r w:rsidRPr="004964BD">
        <w:t xml:space="preserve"> struct</w:t>
      </w:r>
      <w:ins w:id="880" w:author="Carol Nichols" w:date="2018-03-02T15:39:00Z">
        <w:r w:rsidR="00212621">
          <w:t xml:space="preserve"> </w:t>
        </w:r>
        <w:r w:rsidR="00212621" w:rsidRPr="00212621">
          <w:rPr>
            <w:rStyle w:val="Wingdings"/>
            <w:rPrChange w:id="881" w:author="Carol Nichols" w:date="2018-03-02T15:39:00Z">
              <w:rPr/>
            </w:rPrChange>
          </w:rPr>
          <w:t>v</w:t>
        </w:r>
      </w:ins>
      <w:r w:rsidRPr="004964BD">
        <w:t>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r w:rsidRPr="00AF241C">
        <w:rPr>
          <w:rStyle w:val="Literal"/>
        </w:rPr>
        <w:t>request_review</w:t>
      </w:r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882" w:author="AnneMarieW" w:date="2018-02-13T11:22:00Z">
        <w:r w:rsidRPr="004964BD" w:rsidDel="003C391A">
          <w:delText>sinc</w:delText>
        </w:r>
      </w:del>
      <w:ins w:id="883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884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885" w:author="AnneMarieW" w:date="2018-02-13T11:23:00Z">
        <w:r w:rsidRPr="004964BD" w:rsidDel="001B2D70">
          <w:delText xml:space="preserve"> </w:delText>
        </w:r>
      </w:del>
      <w:ins w:id="886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887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>
      <w:pPr>
        <w:pStyle w:val="ProductionDirective"/>
      </w:pPr>
      <w:del w:id="88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5C4F24" w:rsidRDefault="004964BD" w:rsidP="00AF241C">
      <w:pPr>
        <w:pStyle w:val="CodeA"/>
        <w:rPr>
          <w:rStyle w:val="Literal-Gray"/>
          <w:rPrChange w:id="889" w:author="Carol Nichols" w:date="2018-03-02T14:25:00Z">
            <w:rPr/>
          </w:rPrChange>
        </w:rPr>
      </w:pPr>
      <w:r w:rsidRPr="005C4F24">
        <w:rPr>
          <w:rStyle w:val="Literal-Gray"/>
          <w:rPrChange w:id="890" w:author="Carol Nichols" w:date="2018-03-02T14:25:00Z">
            <w:rPr/>
          </w:rPrChange>
        </w:rPr>
        <w:t>impl Post {</w:t>
      </w:r>
    </w:p>
    <w:p w14:paraId="524F429E" w14:textId="77777777" w:rsidR="004964BD" w:rsidRPr="005C4F24" w:rsidRDefault="004964BD">
      <w:pPr>
        <w:pStyle w:val="CodeB"/>
        <w:rPr>
          <w:rStyle w:val="Literal-Gray"/>
          <w:rPrChange w:id="891" w:author="Carol Nichols" w:date="2018-03-02T14:25:00Z">
            <w:rPr/>
          </w:rPrChange>
        </w:rPr>
      </w:pPr>
      <w:r w:rsidRPr="005C4F24">
        <w:rPr>
          <w:rStyle w:val="Literal-Gray"/>
          <w:rPrChange w:id="892" w:author="Carol Nichols" w:date="2018-03-02T14:25:00Z">
            <w:rPr/>
          </w:rPrChange>
        </w:rPr>
        <w:t xml:space="preserve">    // </w:t>
      </w:r>
      <w:del w:id="893" w:author="janelle" w:date="2018-02-01T11:10:00Z">
        <w:r w:rsidRPr="005C4F24" w:rsidDel="004B5884">
          <w:rPr>
            <w:rStyle w:val="Literal-Gray"/>
            <w:rPrChange w:id="894" w:author="Carol Nichols" w:date="2018-03-02T14:25:00Z">
              <w:rPr/>
            </w:rPrChange>
          </w:rPr>
          <w:delText>...</w:delText>
        </w:r>
      </w:del>
      <w:ins w:id="895" w:author="janelle" w:date="2018-02-01T11:10:00Z">
        <w:r w:rsidR="00D837E6" w:rsidRPr="005C4F24">
          <w:rPr>
            <w:rStyle w:val="Literal-Gray"/>
            <w:rPrChange w:id="896" w:author="Carol Nichols" w:date="2018-03-02T14:25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897" w:author="Carol Nichols" w:date="2018-03-02T14:25:00Z">
            <w:rPr>
              <w:color w:val="0000FF"/>
            </w:rPr>
          </w:rPrChange>
        </w:rPr>
        <w:t>snip</w:t>
      </w:r>
      <w:ins w:id="898" w:author="janelle" w:date="2018-02-01T11:10:00Z">
        <w:r w:rsidR="00D837E6" w:rsidRPr="005C4F24">
          <w:rPr>
            <w:rStyle w:val="Literal-Gray"/>
            <w:rPrChange w:id="899" w:author="Carol Nichols" w:date="2018-03-02T14:25:00Z">
              <w:rPr>
                <w:color w:val="0000FF"/>
              </w:rPr>
            </w:rPrChange>
          </w:rPr>
          <w:t>--</w:t>
        </w:r>
      </w:ins>
      <w:del w:id="900" w:author="janelle" w:date="2018-02-01T11:10:00Z">
        <w:r w:rsidRPr="005C4F24" w:rsidDel="004B5884">
          <w:rPr>
            <w:rStyle w:val="Literal-Gray"/>
            <w:rPrChange w:id="901" w:author="Carol Nichols" w:date="2018-03-02T14:25:00Z">
              <w:rPr/>
            </w:rPrChange>
          </w:rPr>
          <w:delText>...</w:delText>
        </w:r>
      </w:del>
    </w:p>
    <w:p w14:paraId="45BB7B65" w14:textId="77777777" w:rsidR="004964BD" w:rsidRPr="005C4F24" w:rsidRDefault="004964BD">
      <w:pPr>
        <w:pStyle w:val="CodeB"/>
        <w:rPr>
          <w:rStyle w:val="Literal-Gray"/>
          <w:rPrChange w:id="902" w:author="Carol Nichols" w:date="2018-03-02T14:25:00Z">
            <w:rPr/>
          </w:rPrChange>
        </w:rPr>
      </w:pPr>
      <w:r w:rsidRPr="005C4F24">
        <w:rPr>
          <w:rStyle w:val="Literal-Gray"/>
          <w:rPrChange w:id="903" w:author="Carol Nichols" w:date="2018-03-02T14:25:00Z">
            <w:rPr/>
          </w:rPrChange>
        </w:rPr>
        <w:t xml:space="preserve">    pub fn content(&amp;self) -&gt; &amp;str {</w:t>
      </w:r>
    </w:p>
    <w:p w14:paraId="44799CEB" w14:textId="77777777" w:rsidR="004964BD" w:rsidRPr="004964BD" w:rsidRDefault="004964BD">
      <w:pPr>
        <w:pStyle w:val="CodeB"/>
      </w:pPr>
      <w:r w:rsidRPr="004964BD">
        <w:t xml:space="preserve">        self.state.as_ref().unwrap().content(&amp;self)</w:t>
      </w:r>
    </w:p>
    <w:p w14:paraId="0885CB4D" w14:textId="77777777" w:rsidR="004964BD" w:rsidRPr="005C4F24" w:rsidRDefault="004964BD">
      <w:pPr>
        <w:pStyle w:val="CodeB"/>
        <w:rPr>
          <w:rStyle w:val="Literal-Gray"/>
          <w:rPrChange w:id="904" w:author="Carol Nichols" w:date="2018-03-02T14:25:00Z">
            <w:rPr/>
          </w:rPrChange>
        </w:rPr>
      </w:pPr>
      <w:r w:rsidRPr="004964BD">
        <w:t xml:space="preserve"> </w:t>
      </w:r>
      <w:r w:rsidRPr="005C4F24">
        <w:rPr>
          <w:rStyle w:val="Literal-Gray"/>
          <w:rPrChange w:id="905" w:author="Carol Nichols" w:date="2018-03-02T14:25:00Z">
            <w:rPr/>
          </w:rPrChange>
        </w:rPr>
        <w:t xml:space="preserve">   }</w:t>
      </w:r>
    </w:p>
    <w:p w14:paraId="0FD4F9FB" w14:textId="77777777" w:rsidR="004964BD" w:rsidRPr="005C4F24" w:rsidRDefault="004964BD">
      <w:pPr>
        <w:pStyle w:val="CodeB"/>
        <w:rPr>
          <w:rStyle w:val="Literal-Gray"/>
          <w:rPrChange w:id="906" w:author="Carol Nichols" w:date="2018-03-02T14:25:00Z">
            <w:rPr/>
          </w:rPrChange>
        </w:rPr>
      </w:pPr>
      <w:r w:rsidRPr="005C4F24">
        <w:rPr>
          <w:rStyle w:val="Literal-Gray"/>
          <w:rPrChange w:id="907" w:author="Carol Nichols" w:date="2018-03-02T14:25:00Z">
            <w:rPr/>
          </w:rPrChange>
        </w:rPr>
        <w:t xml:space="preserve">    // </w:t>
      </w:r>
      <w:del w:id="908" w:author="janelle" w:date="2018-02-01T11:10:00Z">
        <w:r w:rsidRPr="005C4F24" w:rsidDel="004B5884">
          <w:rPr>
            <w:rStyle w:val="Literal-Gray"/>
            <w:rPrChange w:id="909" w:author="Carol Nichols" w:date="2018-03-02T14:25:00Z">
              <w:rPr/>
            </w:rPrChange>
          </w:rPr>
          <w:delText>...</w:delText>
        </w:r>
      </w:del>
      <w:ins w:id="910" w:author="janelle" w:date="2018-02-01T11:10:00Z">
        <w:r w:rsidR="00D837E6" w:rsidRPr="005C4F24">
          <w:rPr>
            <w:rStyle w:val="Literal-Gray"/>
            <w:rPrChange w:id="911" w:author="Carol Nichols" w:date="2018-03-02T14:25:00Z">
              <w:rPr>
                <w:color w:val="0000FF"/>
              </w:rPr>
            </w:rPrChange>
          </w:rPr>
          <w:t>--</w:t>
        </w:r>
      </w:ins>
      <w:r w:rsidR="00D837E6" w:rsidRPr="005C4F24">
        <w:rPr>
          <w:rStyle w:val="Literal-Gray"/>
          <w:rPrChange w:id="912" w:author="Carol Nichols" w:date="2018-03-02T14:25:00Z">
            <w:rPr>
              <w:color w:val="0000FF"/>
            </w:rPr>
          </w:rPrChange>
        </w:rPr>
        <w:t>snip</w:t>
      </w:r>
      <w:ins w:id="913" w:author="janelle" w:date="2018-02-01T11:10:00Z">
        <w:r w:rsidR="00D837E6" w:rsidRPr="005C4F24">
          <w:rPr>
            <w:rStyle w:val="Literal-Gray"/>
            <w:rPrChange w:id="914" w:author="Carol Nichols" w:date="2018-03-02T14:25:00Z">
              <w:rPr>
                <w:color w:val="0000FF"/>
              </w:rPr>
            </w:rPrChange>
          </w:rPr>
          <w:t>--</w:t>
        </w:r>
      </w:ins>
      <w:del w:id="915" w:author="janelle" w:date="2018-02-01T11:10:00Z">
        <w:r w:rsidRPr="005C4F24" w:rsidDel="004B5884">
          <w:rPr>
            <w:rStyle w:val="Literal-Gray"/>
            <w:rPrChange w:id="916" w:author="Carol Nichols" w:date="2018-03-02T14:25:00Z">
              <w:rPr/>
            </w:rPrChange>
          </w:rPr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5C4F24">
        <w:rPr>
          <w:rStyle w:val="Literal-Gray"/>
          <w:rPrChange w:id="917" w:author="Carol Nichols" w:date="2018-03-02T14:25:00Z">
            <w:rPr/>
          </w:rPrChange>
        </w:rPr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918" w:author="AnneMarieW" w:date="2018-02-13T11:23:00Z">
        <w:r w:rsidR="0017101D">
          <w:t xml:space="preserve"> </w:t>
        </w:r>
      </w:ins>
      <w:del w:id="919" w:author="AnneMarieW" w:date="2018-02-13T11:23:00Z">
        <w:r w:rsidRPr="004964BD" w:rsidDel="0017101D">
          <w:delText>’</w:delText>
        </w:r>
      </w:del>
      <w:ins w:id="920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r w:rsidRPr="00AF241C">
        <w:rPr>
          <w:rStyle w:val="Literal"/>
        </w:rPr>
        <w:t>as_ref</w:t>
      </w:r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921" w:author="Liz Chadwick" w:date="2018-01-30T10:44:00Z">
        <w:r w:rsidR="00D90459">
          <w:t>the value</w:t>
        </w:r>
      </w:ins>
      <w:del w:id="922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923" w:author="Liz Chadwick" w:date="2018-01-30T10:45:00Z">
        <w:r w:rsidRPr="004964BD" w:rsidDel="00D90459">
          <w:delText xml:space="preserve">calling </w:delText>
        </w:r>
      </w:del>
      <w:ins w:id="924" w:author="Liz Chadwick" w:date="2018-01-30T10:45:00Z">
        <w:r w:rsidR="00D90459">
          <w:t xml:space="preserve">when we call </w:t>
        </w:r>
      </w:ins>
      <w:r w:rsidRPr="00AF241C">
        <w:rPr>
          <w:rStyle w:val="Literal"/>
        </w:rPr>
        <w:t>as_ref</w:t>
      </w:r>
      <w:del w:id="925" w:author="AnneMarieW" w:date="2018-02-13T11:24:00Z">
        <w:r w:rsidRPr="004964BD" w:rsidDel="0017101D">
          <w:delText xml:space="preserve"> </w:delText>
        </w:r>
      </w:del>
      <w:ins w:id="926" w:author="AnneMarieW" w:date="2018-02-13T11:24:00Z">
        <w:r w:rsidR="0017101D">
          <w:t xml:space="preserve">, </w:t>
        </w:r>
      </w:ins>
      <w:del w:id="927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928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r w:rsidRPr="00AF241C">
        <w:rPr>
          <w:rStyle w:val="Literal"/>
        </w:rPr>
        <w:t>as_ref</w:t>
      </w:r>
      <w:r w:rsidRPr="004964BD">
        <w:t>, we</w:t>
      </w:r>
      <w:del w:id="929" w:author="AnneMarieW" w:date="2018-02-13T11:24:00Z">
        <w:r w:rsidRPr="004964BD" w:rsidDel="0017101D">
          <w:delText>’</w:delText>
        </w:r>
      </w:del>
      <w:ins w:id="930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18A806AA" w:rsidR="004964BD" w:rsidRDefault="004964BD" w:rsidP="00A815E3">
      <w:pPr>
        <w:pStyle w:val="Body"/>
        <w:rPr>
          <w:ins w:id="931" w:author="Carol Nichols" w:date="2018-03-02T11:50:00Z"/>
        </w:rPr>
      </w:pPr>
      <w:r w:rsidRPr="004964BD">
        <w:t>We</w:t>
      </w:r>
      <w:del w:id="932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933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ins w:id="934" w:author="Carol Nichols" w:date="2018-03-02T11:50:00Z">
        <w:r w:rsidR="00680BC2">
          <w:t xml:space="preserve">the </w:t>
        </w:r>
        <w:commentRangeStart w:id="935"/>
        <w:r w:rsidR="00680BC2">
          <w:t>“</w:t>
        </w:r>
        <w:r w:rsidR="00680BC2" w:rsidRPr="00680BC2">
          <w:t>Cases When You Have More Information Than the Compiler</w:t>
        </w:r>
        <w:r w:rsidR="00680BC2">
          <w:t xml:space="preserve">” section of </w:t>
        </w:r>
      </w:ins>
      <w:r w:rsidR="00D837E6" w:rsidRPr="00D837E6">
        <w:rPr>
          <w:highlight w:val="yellow"/>
          <w:rPrChange w:id="936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 xml:space="preserve">Chapter </w:t>
      </w:r>
      <w:ins w:id="937" w:author="Carol Nichols" w:date="2018-03-02T11:50:00Z">
        <w:r w:rsidR="00680BC2">
          <w:rPr>
            <w:highlight w:val="yellow"/>
          </w:rPr>
          <w:t>9</w:t>
        </w:r>
      </w:ins>
      <w:del w:id="938" w:author="Carol Nichols" w:date="2018-03-02T11:50:00Z">
        <w:r w:rsidR="00D837E6" w:rsidRPr="00D837E6" w:rsidDel="00680BC2">
          <w:rPr>
            <w:highlight w:val="yellow"/>
            <w:rPrChange w:id="939" w:author="AnneMarieW" w:date="2018-02-13T11:29:00Z">
              <w:rPr>
                <w:rFonts w:ascii="Courier New" w:hAnsi="Courier New"/>
                <w:color w:val="0000FF"/>
                <w:sz w:val="20"/>
              </w:rPr>
            </w:rPrChange>
          </w:rPr>
          <w:delText>12</w:delText>
        </w:r>
      </w:del>
      <w:r w:rsidRPr="004964BD">
        <w:t xml:space="preserve"> </w:t>
      </w:r>
      <w:commentRangeEnd w:id="935"/>
      <w:r w:rsidR="00680BC2">
        <w:rPr>
          <w:rStyle w:val="CommentReference"/>
        </w:rPr>
        <w:commentReference w:id="935"/>
      </w:r>
      <w:r w:rsidRPr="004964BD">
        <w:t xml:space="preserve">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07DBBD75" w14:textId="76EBFB0A" w:rsidR="00680BC2" w:rsidRPr="00680BC2" w:rsidRDefault="00680BC2">
      <w:pPr>
        <w:pStyle w:val="ProductionDirective"/>
        <w:rPr>
          <w:rFonts w:eastAsia="Microsoft YaHei"/>
          <w:rPrChange w:id="940" w:author="Carol Nichols" w:date="2018-03-02T11:50:00Z">
            <w:rPr/>
          </w:rPrChange>
        </w:rPr>
        <w:pPrChange w:id="941" w:author="Carol Nichols" w:date="2018-03-02T14:22:00Z">
          <w:pPr>
            <w:pStyle w:val="Body"/>
          </w:pPr>
        </w:pPrChange>
      </w:pPr>
      <w:ins w:id="942" w:author="Carol Nichols" w:date="2018-03-02T11:50:00Z">
        <w:r>
          <w:rPr>
            <w:rFonts w:eastAsia="Microsoft YaHei"/>
          </w:rPr>
          <w:t>prod: confirm xref</w:t>
        </w:r>
      </w:ins>
    </w:p>
    <w:p w14:paraId="32CF5A74" w14:textId="77777777" w:rsidR="004964BD" w:rsidRPr="004964BD" w:rsidDel="00C61222" w:rsidRDefault="004964BD" w:rsidP="00A815E3">
      <w:pPr>
        <w:pStyle w:val="Body"/>
        <w:rPr>
          <w:del w:id="943" w:author="AnneMarieW" w:date="2018-02-13T11:25:00Z"/>
        </w:rPr>
      </w:pPr>
      <w:del w:id="944" w:author="Liz Chadwick" w:date="2018-01-30T10:58:00Z">
        <w:r w:rsidRPr="004964BD" w:rsidDel="00B2380F">
          <w:lastRenderedPageBreak/>
          <w:delText xml:space="preserve">So then </w:delText>
        </w:r>
      </w:del>
      <w:ins w:id="945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946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947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r w:rsidRPr="004964BD">
        <w:t>deref</w:t>
      </w:r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948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949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950" w:author="AnneMarieW" w:date="2018-02-13T11:25:00Z">
        <w:r w:rsidR="00C61222">
          <w:t xml:space="preserve"> </w:t>
        </w:r>
      </w:ins>
      <w:del w:id="951" w:author="AnneMarieW" w:date="2018-02-13T11:25:00Z">
        <w:r w:rsidRPr="004964BD" w:rsidDel="00C61222">
          <w:delText>’</w:delText>
        </w:r>
      </w:del>
      <w:ins w:id="952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>
      <w:pPr>
        <w:pStyle w:val="ProductionDirective"/>
      </w:pPr>
      <w:del w:id="95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D607A4" w:rsidRDefault="004964BD" w:rsidP="00AF241C">
      <w:pPr>
        <w:pStyle w:val="CodeA"/>
        <w:rPr>
          <w:rStyle w:val="Literal-Gray"/>
          <w:rPrChange w:id="954" w:author="Carol Nichols" w:date="2018-03-02T14:26:00Z">
            <w:rPr/>
          </w:rPrChange>
        </w:rPr>
      </w:pPr>
      <w:r w:rsidRPr="00D607A4">
        <w:rPr>
          <w:rStyle w:val="Literal-Gray"/>
          <w:rPrChange w:id="955" w:author="Carol Nichols" w:date="2018-03-02T14:26:00Z">
            <w:rPr/>
          </w:rPrChange>
        </w:rPr>
        <w:t>trait State {</w:t>
      </w:r>
    </w:p>
    <w:p w14:paraId="18EA5D2C" w14:textId="77777777" w:rsidR="004964BD" w:rsidRPr="00D607A4" w:rsidRDefault="004964BD">
      <w:pPr>
        <w:pStyle w:val="CodeB"/>
        <w:rPr>
          <w:rStyle w:val="Literal-Gray"/>
          <w:rPrChange w:id="956" w:author="Carol Nichols" w:date="2018-03-02T14:26:00Z">
            <w:rPr/>
          </w:rPrChange>
        </w:rPr>
      </w:pPr>
      <w:r w:rsidRPr="00D607A4">
        <w:rPr>
          <w:rStyle w:val="Literal-Gray"/>
          <w:rPrChange w:id="957" w:author="Carol Nichols" w:date="2018-03-02T14:26:00Z">
            <w:rPr/>
          </w:rPrChange>
        </w:rPr>
        <w:t xml:space="preserve">    // </w:t>
      </w:r>
      <w:del w:id="958" w:author="janelle" w:date="2018-02-01T11:06:00Z">
        <w:r w:rsidRPr="00D607A4" w:rsidDel="004B5884">
          <w:rPr>
            <w:rStyle w:val="Literal-Gray"/>
            <w:rPrChange w:id="959" w:author="Carol Nichols" w:date="2018-03-02T14:26:00Z">
              <w:rPr/>
            </w:rPrChange>
          </w:rPr>
          <w:delText>...</w:delText>
        </w:r>
      </w:del>
      <w:ins w:id="960" w:author="janelle" w:date="2018-02-01T11:06:00Z">
        <w:r w:rsidR="00D837E6" w:rsidRPr="00D607A4">
          <w:rPr>
            <w:rStyle w:val="Literal-Gray"/>
            <w:rPrChange w:id="961" w:author="Carol Nichols" w:date="2018-03-02T14:26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962" w:author="Carol Nichols" w:date="2018-03-02T14:26:00Z">
            <w:rPr>
              <w:color w:val="0000FF"/>
            </w:rPr>
          </w:rPrChange>
        </w:rPr>
        <w:t>snip</w:t>
      </w:r>
      <w:ins w:id="963" w:author="janelle" w:date="2018-02-01T11:06:00Z">
        <w:r w:rsidR="00D837E6" w:rsidRPr="00D607A4">
          <w:rPr>
            <w:rStyle w:val="Literal-Gray"/>
            <w:rPrChange w:id="964" w:author="Carol Nichols" w:date="2018-03-02T14:26:00Z">
              <w:rPr>
                <w:color w:val="0000FF"/>
              </w:rPr>
            </w:rPrChange>
          </w:rPr>
          <w:t>--</w:t>
        </w:r>
      </w:ins>
      <w:del w:id="965" w:author="janelle" w:date="2018-02-01T11:06:00Z">
        <w:r w:rsidRPr="00D607A4" w:rsidDel="004B5884">
          <w:rPr>
            <w:rStyle w:val="Literal-Gray"/>
            <w:rPrChange w:id="966" w:author="Carol Nichols" w:date="2018-03-02T14:26:00Z">
              <w:rPr/>
            </w:rPrChange>
          </w:rPr>
          <w:delText>...</w:delText>
        </w:r>
      </w:del>
    </w:p>
    <w:p w14:paraId="72053068" w14:textId="77777777" w:rsidR="004964BD" w:rsidRPr="004964BD" w:rsidRDefault="004964BD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19751478" w:rsidR="004964BD" w:rsidRPr="004964BD" w:rsidRDefault="00212621">
      <w:pPr>
        <w:pStyle w:val="CodeBWingding"/>
        <w:pPrChange w:id="967" w:author="Carol Nichols" w:date="2018-03-02T15:40:00Z">
          <w:pPr>
            <w:pStyle w:val="CodeB"/>
          </w:pPr>
        </w:pPrChange>
      </w:pPr>
      <w:ins w:id="968" w:author="Carol Nichols" w:date="2018-03-02T15:40:00Z">
        <w:r w:rsidRPr="00212621">
          <w:rPr>
            <w:rStyle w:val="Wingdings"/>
            <w:rPrChange w:id="969" w:author="Carol Nichols" w:date="2018-03-02T15:40:00Z">
              <w:rPr/>
            </w:rPrChange>
          </w:rPr>
          <w:t>u</w:t>
        </w:r>
      </w:ins>
      <w:r w:rsidR="004964BD" w:rsidRPr="004964BD">
        <w:t xml:space="preserve">        ""</w:t>
      </w:r>
    </w:p>
    <w:p w14:paraId="5A8F04D0" w14:textId="77777777" w:rsidR="004964BD" w:rsidRPr="004964BD" w:rsidRDefault="004964BD">
      <w:pPr>
        <w:pStyle w:val="CodeB"/>
      </w:pPr>
      <w:r w:rsidRPr="004964BD">
        <w:t xml:space="preserve">    }</w:t>
      </w:r>
    </w:p>
    <w:p w14:paraId="3BB88D68" w14:textId="77777777" w:rsidR="004964BD" w:rsidRPr="00D607A4" w:rsidRDefault="004964BD">
      <w:pPr>
        <w:pStyle w:val="CodeB"/>
        <w:rPr>
          <w:rStyle w:val="Literal-Gray"/>
          <w:rPrChange w:id="970" w:author="Carol Nichols" w:date="2018-03-02T14:26:00Z">
            <w:rPr/>
          </w:rPrChange>
        </w:rPr>
      </w:pPr>
      <w:r w:rsidRPr="00D607A4">
        <w:rPr>
          <w:rStyle w:val="Literal-Gray"/>
          <w:rPrChange w:id="971" w:author="Carol Nichols" w:date="2018-03-02T14:26:00Z">
            <w:rPr/>
          </w:rPrChange>
        </w:rPr>
        <w:t>}</w:t>
      </w:r>
    </w:p>
    <w:p w14:paraId="3215B390" w14:textId="77777777" w:rsidR="004964BD" w:rsidRPr="004964BD" w:rsidRDefault="004964BD">
      <w:pPr>
        <w:pStyle w:val="CodeB"/>
      </w:pPr>
    </w:p>
    <w:p w14:paraId="74BF135B" w14:textId="4DA4794D" w:rsidR="00D607A4" w:rsidRPr="00D607A4" w:rsidRDefault="004964BD">
      <w:pPr>
        <w:pStyle w:val="CodeB"/>
        <w:rPr>
          <w:ins w:id="972" w:author="Carol Nichols" w:date="2018-03-02T14:26:00Z"/>
          <w:rStyle w:val="Literal-Gray"/>
          <w:rPrChange w:id="973" w:author="Carol Nichols" w:date="2018-03-02T14:26:00Z">
            <w:rPr>
              <w:ins w:id="974" w:author="Carol Nichols" w:date="2018-03-02T14:26:00Z"/>
            </w:rPr>
          </w:rPrChange>
        </w:rPr>
        <w:pPrChange w:id="975" w:author="Carol Nichols" w:date="2018-03-02T14:21:00Z">
          <w:pPr>
            <w:pStyle w:val="ProductionDirective"/>
          </w:pPr>
        </w:pPrChange>
      </w:pPr>
      <w:r w:rsidRPr="00D607A4">
        <w:rPr>
          <w:rStyle w:val="Literal-Gray"/>
          <w:rPrChange w:id="976" w:author="Carol Nichols" w:date="2018-03-02T14:26:00Z">
            <w:rPr>
              <w:smallCaps w:val="0"/>
            </w:rPr>
          </w:rPrChange>
        </w:rPr>
        <w:t xml:space="preserve">// </w:t>
      </w:r>
      <w:del w:id="977" w:author="janelle" w:date="2018-02-01T11:05:00Z">
        <w:r w:rsidRPr="00D607A4" w:rsidDel="004B5884">
          <w:rPr>
            <w:rStyle w:val="Literal-Gray"/>
            <w:rPrChange w:id="978" w:author="Carol Nichols" w:date="2018-03-02T14:26:00Z">
              <w:rPr>
                <w:smallCaps w:val="0"/>
              </w:rPr>
            </w:rPrChange>
          </w:rPr>
          <w:delText>...</w:delText>
        </w:r>
      </w:del>
      <w:ins w:id="979" w:author="janelle" w:date="2018-02-01T11:05:00Z">
        <w:r w:rsidR="00D837E6" w:rsidRPr="00D607A4">
          <w:rPr>
            <w:rStyle w:val="Literal-Gray"/>
            <w:rPrChange w:id="980" w:author="Carol Nichols" w:date="2018-03-02T14:26:00Z">
              <w:rPr>
                <w:smallCaps w:val="0"/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981" w:author="Carol Nichols" w:date="2018-03-02T14:26:00Z">
            <w:rPr>
              <w:smallCaps w:val="0"/>
              <w:color w:val="0000FF"/>
            </w:rPr>
          </w:rPrChange>
        </w:rPr>
        <w:t>snip</w:t>
      </w:r>
      <w:ins w:id="982" w:author="janelle" w:date="2018-02-01T11:05:00Z">
        <w:del w:id="983" w:author="Carol Nichols" w:date="2018-03-02T14:26:00Z">
          <w:r w:rsidR="00D837E6" w:rsidRPr="00D607A4" w:rsidDel="00D607A4">
            <w:rPr>
              <w:rStyle w:val="Literal-Gray"/>
              <w:rPrChange w:id="984" w:author="Carol Nichols" w:date="2018-03-02T14:26:00Z">
                <w:rPr>
                  <w:smallCaps w:val="0"/>
                  <w:color w:val="0000FF"/>
                </w:rPr>
              </w:rPrChange>
            </w:rPr>
            <w:delText>--</w:delText>
          </w:r>
        </w:del>
      </w:ins>
      <w:ins w:id="985" w:author="Carol Nichols" w:date="2018-03-02T14:26:00Z">
        <w:r w:rsidR="00D607A4" w:rsidRPr="00D607A4">
          <w:rPr>
            <w:rStyle w:val="Literal-Gray"/>
            <w:rPrChange w:id="986" w:author="Carol Nichols" w:date="2018-03-02T14:26:00Z">
              <w:rPr>
                <w:smallCaps w:val="0"/>
              </w:rPr>
            </w:rPrChange>
          </w:rPr>
          <w:t>—</w:t>
        </w:r>
      </w:ins>
    </w:p>
    <w:p w14:paraId="05965A8E" w14:textId="5D67DE11" w:rsidR="004964BD" w:rsidRPr="00D607A4" w:rsidRDefault="004964BD">
      <w:pPr>
        <w:pStyle w:val="CodeB"/>
        <w:rPr>
          <w:rStyle w:val="Literal-Gray"/>
          <w:rPrChange w:id="987" w:author="Carol Nichols" w:date="2018-03-02T14:26:00Z">
            <w:rPr/>
          </w:rPrChange>
        </w:rPr>
      </w:pPr>
      <w:del w:id="988" w:author="janelle" w:date="2018-02-01T11:05:00Z">
        <w:r w:rsidRPr="00D607A4" w:rsidDel="004B5884">
          <w:rPr>
            <w:rStyle w:val="Literal-Gray"/>
            <w:rPrChange w:id="989" w:author="Carol Nichols" w:date="2018-03-02T14:26:00Z">
              <w:rPr/>
            </w:rPrChange>
          </w:rPr>
          <w:delText>...</w:delText>
        </w:r>
      </w:del>
    </w:p>
    <w:p w14:paraId="741CB8BF" w14:textId="77777777" w:rsidR="004964BD" w:rsidRPr="00D607A4" w:rsidRDefault="004964BD">
      <w:pPr>
        <w:pStyle w:val="CodeB"/>
        <w:rPr>
          <w:rStyle w:val="Literal-Gray"/>
          <w:rPrChange w:id="990" w:author="Carol Nichols" w:date="2018-03-02T14:26:00Z">
            <w:rPr/>
          </w:rPrChange>
        </w:rPr>
      </w:pPr>
      <w:r w:rsidRPr="00D607A4">
        <w:rPr>
          <w:rStyle w:val="Literal-Gray"/>
          <w:rPrChange w:id="991" w:author="Carol Nichols" w:date="2018-03-02T14:26:00Z">
            <w:rPr/>
          </w:rPrChange>
        </w:rPr>
        <w:t>struct Published {}</w:t>
      </w:r>
    </w:p>
    <w:p w14:paraId="0CE87C50" w14:textId="77777777" w:rsidR="004964BD" w:rsidRPr="00D607A4" w:rsidRDefault="004964BD">
      <w:pPr>
        <w:pStyle w:val="CodeB"/>
        <w:rPr>
          <w:rStyle w:val="Literal-Gray"/>
          <w:rPrChange w:id="992" w:author="Carol Nichols" w:date="2018-03-02T14:26:00Z">
            <w:rPr/>
          </w:rPrChange>
        </w:rPr>
      </w:pPr>
    </w:p>
    <w:p w14:paraId="4DF5C587" w14:textId="77777777" w:rsidR="004964BD" w:rsidRPr="00D607A4" w:rsidRDefault="004964BD">
      <w:pPr>
        <w:pStyle w:val="CodeB"/>
        <w:rPr>
          <w:rStyle w:val="Literal-Gray"/>
          <w:rPrChange w:id="993" w:author="Carol Nichols" w:date="2018-03-02T14:26:00Z">
            <w:rPr/>
          </w:rPrChange>
        </w:rPr>
      </w:pPr>
      <w:r w:rsidRPr="00D607A4">
        <w:rPr>
          <w:rStyle w:val="Literal-Gray"/>
          <w:rPrChange w:id="994" w:author="Carol Nichols" w:date="2018-03-02T14:26:00Z">
            <w:rPr/>
          </w:rPrChange>
        </w:rPr>
        <w:t>impl State for Published {</w:t>
      </w:r>
    </w:p>
    <w:p w14:paraId="68A7BC49" w14:textId="77777777" w:rsidR="004964BD" w:rsidRPr="00D607A4" w:rsidRDefault="004964BD">
      <w:pPr>
        <w:pStyle w:val="CodeB"/>
        <w:rPr>
          <w:rStyle w:val="Literal-Gray"/>
          <w:rPrChange w:id="995" w:author="Carol Nichols" w:date="2018-03-02T14:26:00Z">
            <w:rPr/>
          </w:rPrChange>
        </w:rPr>
      </w:pPr>
      <w:r w:rsidRPr="00D607A4">
        <w:rPr>
          <w:rStyle w:val="Literal-Gray"/>
          <w:rPrChange w:id="996" w:author="Carol Nichols" w:date="2018-03-02T14:26:00Z">
            <w:rPr/>
          </w:rPrChange>
        </w:rPr>
        <w:t xml:space="preserve">    // </w:t>
      </w:r>
      <w:del w:id="997" w:author="janelle" w:date="2018-02-01T11:06:00Z">
        <w:r w:rsidRPr="00D607A4" w:rsidDel="004B5884">
          <w:rPr>
            <w:rStyle w:val="Literal-Gray"/>
            <w:rPrChange w:id="998" w:author="Carol Nichols" w:date="2018-03-02T14:26:00Z">
              <w:rPr/>
            </w:rPrChange>
          </w:rPr>
          <w:delText>...</w:delText>
        </w:r>
      </w:del>
      <w:ins w:id="999" w:author="janelle" w:date="2018-02-01T11:06:00Z">
        <w:r w:rsidR="00D837E6" w:rsidRPr="00D607A4">
          <w:rPr>
            <w:rStyle w:val="Literal-Gray"/>
            <w:rPrChange w:id="1000" w:author="Carol Nichols" w:date="2018-03-02T14:26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001" w:author="Carol Nichols" w:date="2018-03-02T14:26:00Z">
            <w:rPr>
              <w:color w:val="0000FF"/>
            </w:rPr>
          </w:rPrChange>
        </w:rPr>
        <w:t>snip</w:t>
      </w:r>
      <w:ins w:id="1002" w:author="janelle" w:date="2018-02-01T11:06:00Z">
        <w:r w:rsidR="00D837E6" w:rsidRPr="00D607A4">
          <w:rPr>
            <w:rStyle w:val="Literal-Gray"/>
            <w:rPrChange w:id="1003" w:author="Carol Nichols" w:date="2018-03-02T14:26:00Z">
              <w:rPr>
                <w:color w:val="0000FF"/>
              </w:rPr>
            </w:rPrChange>
          </w:rPr>
          <w:t>--</w:t>
        </w:r>
      </w:ins>
      <w:del w:id="1004" w:author="janelle" w:date="2018-02-01T11:06:00Z">
        <w:r w:rsidRPr="00D607A4" w:rsidDel="004B5884">
          <w:rPr>
            <w:rStyle w:val="Literal-Gray"/>
            <w:rPrChange w:id="1005" w:author="Carol Nichols" w:date="2018-03-02T14:26:00Z">
              <w:rPr/>
            </w:rPrChange>
          </w:rPr>
          <w:delText>...</w:delText>
        </w:r>
      </w:del>
    </w:p>
    <w:p w14:paraId="05EF1A1C" w14:textId="77777777" w:rsidR="004964BD" w:rsidRPr="004964BD" w:rsidRDefault="004964BD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290852D5" w:rsidR="004964BD" w:rsidRPr="004964BD" w:rsidRDefault="00212621">
      <w:pPr>
        <w:pStyle w:val="CodeBWingding"/>
        <w:pPrChange w:id="1006" w:author="Carol Nichols" w:date="2018-03-02T15:41:00Z">
          <w:pPr>
            <w:pStyle w:val="CodeB"/>
          </w:pPr>
        </w:pPrChange>
      </w:pPr>
      <w:ins w:id="1007" w:author="Carol Nichols" w:date="2018-03-02T15:41:00Z">
        <w:r w:rsidRPr="00212621">
          <w:rPr>
            <w:rStyle w:val="Wingdings"/>
            <w:rPrChange w:id="1008" w:author="Carol Nichols" w:date="2018-03-02T15:41:00Z">
              <w:rPr/>
            </w:rPrChange>
          </w:rPr>
          <w:t>v</w:t>
        </w:r>
      </w:ins>
      <w:r w:rsidR="004964BD" w:rsidRPr="004964BD">
        <w:t xml:space="preserve">        &amp;post.content</w:t>
      </w:r>
    </w:p>
    <w:p w14:paraId="0673B5A5" w14:textId="77777777" w:rsidR="004964BD" w:rsidRPr="004964BD" w:rsidRDefault="004964BD">
      <w:pPr>
        <w:pStyle w:val="CodeB"/>
      </w:pPr>
      <w:r w:rsidRPr="004964BD">
        <w:t xml:space="preserve">    }</w:t>
      </w:r>
    </w:p>
    <w:p w14:paraId="200C358A" w14:textId="77777777" w:rsidR="004964BD" w:rsidRPr="00D607A4" w:rsidRDefault="004964BD" w:rsidP="00AF241C">
      <w:pPr>
        <w:pStyle w:val="CodeC"/>
        <w:rPr>
          <w:rStyle w:val="Literal-Gray"/>
          <w:rPrChange w:id="1009" w:author="Carol Nichols" w:date="2018-03-02T14:26:00Z">
            <w:rPr/>
          </w:rPrChange>
        </w:rPr>
      </w:pPr>
      <w:r w:rsidRPr="00D607A4">
        <w:rPr>
          <w:rStyle w:val="Literal-Gray"/>
          <w:rPrChange w:id="1010" w:author="Carol Nichols" w:date="2018-03-02T14:26:00Z">
            <w:rPr/>
          </w:rPrChange>
        </w:rPr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29C307DA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>string slice</w:t>
      </w:r>
      <w:ins w:id="1011" w:author="Carol Nichols" w:date="2018-03-02T15:41:00Z">
        <w:r w:rsidR="00212621">
          <w:t xml:space="preserve"> </w:t>
        </w:r>
        <w:r w:rsidR="00212621" w:rsidRPr="00212621">
          <w:rPr>
            <w:rStyle w:val="Wingdings"/>
            <w:rPrChange w:id="1012" w:author="Carol Nichols" w:date="2018-03-02T15:41:00Z">
              <w:rPr/>
            </w:rPrChange>
          </w:rPr>
          <w:t>u</w:t>
        </w:r>
      </w:ins>
      <w:r w:rsidRPr="004964BD">
        <w:t xml:space="preserve">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r w:rsidRPr="0064171D">
        <w:rPr>
          <w:rStyle w:val="Literal"/>
        </w:rPr>
        <w:t>PendingReview</w:t>
      </w:r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r w:rsidRPr="0064171D">
        <w:rPr>
          <w:rStyle w:val="Literal"/>
        </w:rPr>
        <w:t>post.content</w:t>
      </w:r>
      <w:ins w:id="1013" w:author="Carol Nichols" w:date="2018-03-02T15:41:00Z">
        <w:r w:rsidR="00212621">
          <w:rPr>
            <w:rStyle w:val="Literal"/>
          </w:rPr>
          <w:t xml:space="preserve"> </w:t>
        </w:r>
        <w:r w:rsidR="00212621" w:rsidRPr="00212621">
          <w:rPr>
            <w:rStyle w:val="Wingdings"/>
            <w:rPrChange w:id="1014" w:author="Carol Nichols" w:date="2018-03-02T15:41:00Z">
              <w:rPr>
                <w:rStyle w:val="Literal"/>
              </w:rPr>
            </w:rPrChange>
          </w:rPr>
          <w:t>v</w:t>
        </w:r>
      </w:ins>
      <w:r w:rsidRPr="004964BD">
        <w:t>.</w:t>
      </w:r>
    </w:p>
    <w:p w14:paraId="7A307EF3" w14:textId="4DF7C0A1" w:rsidR="004964BD" w:rsidRDefault="004964BD" w:rsidP="00A815E3">
      <w:pPr>
        <w:pStyle w:val="Body"/>
        <w:rPr>
          <w:ins w:id="1015" w:author="Carol Nichols" w:date="2018-03-02T11:52:00Z"/>
        </w:rPr>
      </w:pPr>
      <w:r w:rsidRPr="004964BD">
        <w:t xml:space="preserve">Note that we need lifetime annotations on this method, </w:t>
      </w:r>
      <w:del w:id="1016" w:author="AnneMarieW" w:date="2018-02-13T11:26:00Z">
        <w:r w:rsidRPr="004964BD" w:rsidDel="00A64695">
          <w:delText>like</w:delText>
        </w:r>
      </w:del>
      <w:ins w:id="1017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commentRangeStart w:id="1018"/>
      <w:r w:rsidR="00D837E6" w:rsidRPr="00D837E6">
        <w:rPr>
          <w:highlight w:val="yellow"/>
          <w:rPrChange w:id="1019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</w:t>
      </w:r>
      <w:commentRangeEnd w:id="1018"/>
      <w:r w:rsidR="00102773">
        <w:rPr>
          <w:rStyle w:val="CommentReference"/>
        </w:rPr>
        <w:commentReference w:id="1018"/>
      </w:r>
      <w:r w:rsidRPr="004964BD">
        <w:t xml:space="preserve">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1020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4A5BEE6" w14:textId="23669B9D" w:rsidR="00D76EF4" w:rsidRPr="00D76EF4" w:rsidRDefault="00D76EF4">
      <w:pPr>
        <w:pStyle w:val="ProductionDirective"/>
        <w:rPr>
          <w:rFonts w:eastAsia="Microsoft YaHei"/>
          <w:rPrChange w:id="1021" w:author="Carol Nichols" w:date="2018-03-02T11:52:00Z">
            <w:rPr/>
          </w:rPrChange>
        </w:rPr>
        <w:pPrChange w:id="1022" w:author="Carol Nichols" w:date="2018-03-02T14:22:00Z">
          <w:pPr>
            <w:pStyle w:val="Body"/>
          </w:pPr>
        </w:pPrChange>
      </w:pPr>
      <w:ins w:id="1023" w:author="Carol Nichols" w:date="2018-03-02T11:52:00Z">
        <w:r>
          <w:rPr>
            <w:rFonts w:eastAsia="Microsoft YaHei"/>
          </w:rPr>
          <w:t>prod: confirm xref</w:t>
        </w:r>
      </w:ins>
    </w:p>
    <w:p w14:paraId="31832D1C" w14:textId="15BA5033" w:rsidR="004964BD" w:rsidRPr="004964BD" w:rsidRDefault="004964BD" w:rsidP="00A815E3">
      <w:pPr>
        <w:pStyle w:val="Body"/>
      </w:pPr>
      <w:r w:rsidRPr="004964BD">
        <w:lastRenderedPageBreak/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1024"/>
      <w:del w:id="1025" w:author="Carol Nichols" w:date="2018-02-28T14:48:00Z">
        <w:r w:rsidRPr="004964BD" w:rsidDel="00894E1E">
          <w:delText xml:space="preserve">around </w:delText>
        </w:r>
      </w:del>
      <w:commentRangeEnd w:id="1024"/>
      <w:ins w:id="1026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1024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1027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1028" w:name="_Toc505073434"/>
      <w:r w:rsidRPr="004964BD">
        <w:t>Trade</w:t>
      </w:r>
      <w:ins w:id="1029" w:author="AnneMarieW" w:date="2018-02-12T14:07:00Z">
        <w:r w:rsidR="00BB537B">
          <w:t>-</w:t>
        </w:r>
      </w:ins>
      <w:r w:rsidRPr="004964BD">
        <w:t>offs of the State Pattern</w:t>
      </w:r>
      <w:bookmarkEnd w:id="1028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1030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1031" w:author="AnneMarieW" w:date="2018-02-13T13:14:00Z">
        <w:r w:rsidR="00880729">
          <w:t xml:space="preserve">various </w:t>
        </w:r>
      </w:ins>
      <w:r w:rsidRPr="004964BD">
        <w:t>behavior</w:t>
      </w:r>
      <w:ins w:id="1032" w:author="AnneMarieW" w:date="2018-02-13T13:14:00Z">
        <w:r w:rsidR="00880729">
          <w:t>s</w:t>
        </w:r>
      </w:ins>
      <w:r w:rsidRPr="004964BD">
        <w:t xml:space="preserve">. The way </w:t>
      </w:r>
      <w:ins w:id="1033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1034" w:author="AnneMarieW" w:date="2018-02-13T13:15:00Z">
        <w:r w:rsidRPr="004964BD" w:rsidDel="00880729">
          <w:delText>is</w:delText>
        </w:r>
      </w:del>
      <w:ins w:id="1035" w:author="AnneMarieW" w:date="2018-02-13T13:15:00Z">
        <w:r w:rsidR="00880729">
          <w:t>e</w:t>
        </w:r>
      </w:ins>
      <w:r w:rsidRPr="004964BD">
        <w:t xml:space="preserve"> code</w:t>
      </w:r>
      <w:del w:id="1036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1037" w:author="AnneMarieW" w:date="2018-02-13T13:16:00Z">
        <w:r w:rsidR="00880729">
          <w:t>,</w:t>
        </w:r>
      </w:ins>
      <w:r w:rsidRPr="004964BD">
        <w:t xml:space="preserve"> we might </w:t>
      </w:r>
      <w:ins w:id="1038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1039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1040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1041" w:author="AnneMarieW" w:date="2018-02-13T13:17:00Z">
        <w:r w:rsidRPr="004964BD" w:rsidDel="00880729">
          <w:delText>’</w:delText>
        </w:r>
      </w:del>
      <w:ins w:id="1042" w:author="AnneMarieW" w:date="2018-02-13T13:17:00Z">
        <w:r w:rsidR="00880729">
          <w:t xml:space="preserve"> woul</w:t>
        </w:r>
      </w:ins>
      <w:r w:rsidRPr="004964BD">
        <w:t>d have to look in</w:t>
      </w:r>
      <w:del w:id="1043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1044" w:author="AnneMarieW" w:date="2018-02-13T13:17:00Z">
        <w:r w:rsidRPr="004964BD" w:rsidDel="00880729">
          <w:delText xml:space="preserve">lot of </w:delText>
        </w:r>
      </w:del>
      <w:ins w:id="1045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1046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1047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1048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1049"/>
      <w:commentRangeStart w:id="1050"/>
      <w:del w:id="1051" w:author="Carol Nichols" w:date="2018-02-28T14:49:00Z">
        <w:r w:rsidRPr="004964BD" w:rsidDel="004C745A">
          <w:delText xml:space="preserve">This </w:delText>
        </w:r>
      </w:del>
      <w:ins w:id="1052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1049"/>
      <w:commentRangeEnd w:id="1050"/>
      <w:ins w:id="1053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1049"/>
      </w:r>
      <w:r w:rsidR="004C745A">
        <w:rPr>
          <w:rStyle w:val="CommentReference"/>
        </w:rPr>
        <w:commentReference w:id="1050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1054"/>
      <w:commentRangeStart w:id="1055"/>
      <w:r w:rsidR="002C6D4D">
        <w:t>the</w:t>
      </w:r>
      <w:ins w:id="1056" w:author="Carol Nichols" w:date="2018-02-28T14:50:00Z">
        <w:r w:rsidR="00412C96">
          <w:t xml:space="preserve"> state</w:t>
        </w:r>
      </w:ins>
      <w:del w:id="1057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1058" w:author="Carol Nichols" w:date="2018-02-28T14:50:00Z">
        <w:r w:rsidRPr="004964BD" w:rsidDel="00412C96">
          <w:delText>s</w:delText>
        </w:r>
      </w:del>
      <w:commentRangeEnd w:id="1054"/>
      <w:r w:rsidR="00880729">
        <w:rPr>
          <w:rStyle w:val="CommentReference"/>
        </w:rPr>
        <w:commentReference w:id="1054"/>
      </w:r>
      <w:commentRangeEnd w:id="1055"/>
      <w:r w:rsidR="00412C96">
        <w:rPr>
          <w:rStyle w:val="CommentReference"/>
        </w:rPr>
        <w:commentReference w:id="1055"/>
      </w:r>
      <w:r w:rsidRPr="004964BD">
        <w:t>, try</w:t>
      </w:r>
      <w:del w:id="1059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023D6CB8" w:rsidR="00A815E3" w:rsidDel="00922268" w:rsidRDefault="004964BD" w:rsidP="00A815E3">
      <w:pPr>
        <w:pStyle w:val="BulletA"/>
        <w:rPr>
          <w:moveFrom w:id="1060" w:author="Carol Nichols" w:date="2018-03-02T11:26:00Z"/>
        </w:rPr>
      </w:pPr>
      <w:moveFromRangeStart w:id="1061" w:author="Carol Nichols" w:date="2018-03-02T11:26:00Z" w:name="move507753345"/>
      <w:moveFrom w:id="1062" w:author="Carol Nichols" w:date="2018-03-02T11:26:00Z">
        <w:r w:rsidRPr="004964BD" w:rsidDel="00922268">
          <w:t xml:space="preserve">Allow users to add text content only when a post is in the </w:t>
        </w:r>
        <w:r w:rsidRPr="002C6D4D" w:rsidDel="00922268">
          <w:rPr>
            <w:rStyle w:val="Literal"/>
          </w:rPr>
          <w:t>Draft</w:t>
        </w:r>
        <w:r w:rsidRPr="004964BD" w:rsidDel="00922268">
          <w:t xml:space="preserve"> state</w:t>
        </w:r>
        <w:ins w:id="1063" w:author="AnneMarieW" w:date="2018-02-13T13:20:00Z">
          <w:r w:rsidR="00880729" w:rsidDel="00922268">
            <w:t>.</w:t>
          </w:r>
        </w:ins>
        <w:r w:rsidR="00B21DC1" w:rsidDel="00922268">
          <w:t xml:space="preserve"> </w:t>
        </w:r>
      </w:moveFrom>
    </w:p>
    <w:moveFromRangeEnd w:id="1061"/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r w:rsidRPr="002C6D4D">
        <w:rPr>
          <w:rStyle w:val="Literal"/>
        </w:rPr>
        <w:t>PendingReview</w:t>
      </w:r>
      <w:r w:rsidRPr="004964BD">
        <w:t xml:space="preserve"> back to </w:t>
      </w:r>
      <w:r w:rsidRPr="002C6D4D">
        <w:rPr>
          <w:rStyle w:val="Literal"/>
        </w:rPr>
        <w:t>Draft</w:t>
      </w:r>
      <w:ins w:id="1064" w:author="AnneMarieW" w:date="2018-02-13T13:20:00Z">
        <w:r w:rsidR="00D837E6" w:rsidRPr="00D837E6">
          <w:rPr>
            <w:rPrChange w:id="1065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09807E0D" w:rsidR="004964BD" w:rsidRDefault="004964BD" w:rsidP="00A815E3">
      <w:pPr>
        <w:pStyle w:val="BulletC"/>
        <w:rPr>
          <w:ins w:id="1066" w:author="Carol Nichols" w:date="2018-03-02T11:26:00Z"/>
        </w:rPr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1067" w:author="AnneMarieW" w:date="2018-02-13T13:20:00Z">
        <w:r w:rsidR="00D837E6" w:rsidRPr="00D837E6">
          <w:rPr>
            <w:rPrChange w:id="1068" w:author="AnneMarieW" w:date="2018-02-13T13:20:00Z">
              <w:rPr>
                <w:rStyle w:val="Literal"/>
              </w:rPr>
            </w:rPrChange>
          </w:rPr>
          <w:t>.</w:t>
        </w:r>
      </w:ins>
    </w:p>
    <w:p w14:paraId="7371EC7B" w14:textId="15799BE2" w:rsidR="00922268" w:rsidDel="00332093" w:rsidRDefault="00922268" w:rsidP="00922268">
      <w:pPr>
        <w:pStyle w:val="BulletA"/>
        <w:rPr>
          <w:del w:id="1069" w:author="Carol Nichols" w:date="2018-03-02T11:33:00Z"/>
          <w:moveTo w:id="1070" w:author="Carol Nichols" w:date="2018-03-02T11:26:00Z"/>
        </w:rPr>
      </w:pPr>
      <w:moveToRangeStart w:id="1071" w:author="Carol Nichols" w:date="2018-03-02T11:26:00Z" w:name="move507753345"/>
      <w:moveTo w:id="1072" w:author="Carol Nichols" w:date="2018-03-02T11:26:00Z">
        <w:r w:rsidRPr="004964BD">
          <w:t xml:space="preserve">Allow users to add text content only when a post is in the </w:t>
        </w:r>
        <w:r w:rsidRPr="002C6D4D">
          <w:rPr>
            <w:rStyle w:val="Literal"/>
          </w:rPr>
          <w:t>Draft</w:t>
        </w:r>
        <w:r w:rsidRPr="004964BD">
          <w:t xml:space="preserve"> state</w:t>
        </w:r>
        <w:r>
          <w:t xml:space="preserve">. </w:t>
        </w:r>
      </w:moveTo>
      <w:ins w:id="1073" w:author="Carol Nichols" w:date="2018-03-02T11:27:00Z">
        <w:r>
          <w:t xml:space="preserve">Hint: have the state object responsible for what might change about the content, but not responsible for modifying the </w:t>
        </w:r>
        <w:r w:rsidRPr="00922268">
          <w:rPr>
            <w:rStyle w:val="Literal"/>
            <w:rPrChange w:id="1074" w:author="Carol Nichols" w:date="2018-03-02T11:29:00Z">
              <w:rPr/>
            </w:rPrChange>
          </w:rPr>
          <w:t>Post</w:t>
        </w:r>
        <w:r>
          <w:t>.</w:t>
        </w:r>
      </w:ins>
    </w:p>
    <w:moveToRangeEnd w:id="1071"/>
    <w:p w14:paraId="21707CD6" w14:textId="77777777" w:rsidR="00922268" w:rsidRPr="00922268" w:rsidRDefault="00922268">
      <w:pPr>
        <w:pStyle w:val="BulletA"/>
        <w:rPr>
          <w:color w:val="auto"/>
          <w:sz w:val="20"/>
          <w:rPrChange w:id="1075" w:author="Carol Nichols" w:date="2018-03-02T11:26:00Z">
            <w:rPr/>
          </w:rPrChange>
        </w:rPr>
        <w:pPrChange w:id="1076" w:author="Carol Nichols" w:date="2018-03-02T11:33:00Z">
          <w:pPr>
            <w:pStyle w:val="BulletC"/>
          </w:pPr>
        </w:pPrChange>
      </w:pPr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r w:rsidRPr="001F00CB">
        <w:rPr>
          <w:rStyle w:val="Literal"/>
        </w:rPr>
        <w:t>PendingReview</w:t>
      </w:r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r w:rsidRPr="001F00CB">
        <w:rPr>
          <w:rStyle w:val="Literal"/>
        </w:rPr>
        <w:t>PendingReview</w:t>
      </w:r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r w:rsidRPr="001F00CB">
        <w:rPr>
          <w:rStyle w:val="Literal"/>
        </w:rPr>
        <w:t>PendingReview</w:t>
      </w:r>
      <w:r w:rsidRPr="004964BD">
        <w:t xml:space="preserve"> </w:t>
      </w:r>
      <w:del w:id="1077" w:author="AnneMarieW" w:date="2018-02-13T13:21:00Z">
        <w:r w:rsidRPr="004964BD" w:rsidDel="00CE460E">
          <w:lastRenderedPageBreak/>
          <w:delText>woul</w:delText>
        </w:r>
      </w:del>
      <w:ins w:id="1078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1079" w:author="AnneMarieW" w:date="2018-02-13T13:22:00Z">
        <w:r w:rsidR="008E004E">
          <w:t>’ve</w:t>
        </w:r>
      </w:ins>
      <w:r w:rsidRPr="004964BD">
        <w:t xml:space="preserve"> </w:t>
      </w:r>
      <w:ins w:id="1080" w:author="AnneMarieW" w:date="2018-02-13T13:22:00Z">
        <w:r w:rsidR="008E004E" w:rsidRPr="004964BD">
          <w:t>duplicated</w:t>
        </w:r>
      </w:ins>
      <w:del w:id="1081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1082"/>
      <w:del w:id="1083" w:author="Carol Nichols" w:date="2018-02-28T14:51:00Z">
        <w:r w:rsidRPr="004964BD" w:rsidDel="00FE24B5">
          <w:delText>a few</w:delText>
        </w:r>
        <w:commentRangeEnd w:id="1082"/>
        <w:r w:rsidR="008E004E" w:rsidDel="00FE24B5">
          <w:rPr>
            <w:rStyle w:val="CommentReference"/>
          </w:rPr>
          <w:commentReference w:id="1082"/>
        </w:r>
        <w:r w:rsidRPr="004964BD" w:rsidDel="00FE24B5">
          <w:delText xml:space="preserve"> bits of</w:delText>
        </w:r>
      </w:del>
      <w:ins w:id="1084" w:author="Carol Nichols" w:date="2018-02-28T14:51:00Z">
        <w:r w:rsidR="00FE24B5">
          <w:t>some</w:t>
        </w:r>
      </w:ins>
      <w:r w:rsidRPr="004964BD">
        <w:t xml:space="preserve"> </w:t>
      </w:r>
      <w:del w:id="1085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1086"/>
      <w:del w:id="1087" w:author="Carol Nichols" w:date="2018-02-28T14:51:00Z">
        <w:r w:rsidRPr="004964BD" w:rsidDel="00FE24B5">
          <w:delText>this</w:delText>
        </w:r>
        <w:commentRangeEnd w:id="1086"/>
        <w:r w:rsidR="008E004E" w:rsidDel="00FE24B5">
          <w:rPr>
            <w:rStyle w:val="CommentReference"/>
          </w:rPr>
          <w:commentReference w:id="1086"/>
        </w:r>
      </w:del>
      <w:ins w:id="1088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r w:rsidRPr="001F00CB">
        <w:rPr>
          <w:rStyle w:val="Literal"/>
        </w:rPr>
        <w:t>request_review</w:t>
      </w:r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1089" w:author="AnneMarieW" w:date="2018-02-13T13:23:00Z">
        <w:r w:rsidRPr="004964BD" w:rsidDel="008E004E">
          <w:delText>,</w:delText>
        </w:r>
      </w:del>
      <w:ins w:id="1090" w:author="AnneMarieW" w:date="2018-02-13T13:23:00Z">
        <w:r w:rsidR="008E004E">
          <w:t>;</w:t>
        </w:r>
      </w:ins>
      <w:r w:rsidR="00B21DC1">
        <w:t xml:space="preserve"> </w:t>
      </w:r>
      <w:del w:id="1091" w:author="AnneMarieW" w:date="2018-02-13T13:23:00Z">
        <w:r w:rsidRPr="004964BD" w:rsidDel="008E004E">
          <w:delText>but</w:delText>
        </w:r>
      </w:del>
      <w:ins w:id="1092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1093" w:author="AnneMarieW" w:date="2018-02-13T13:23:00Z">
        <w:r w:rsidRPr="004964BD" w:rsidDel="008E004E">
          <w:delText>sinc</w:delText>
        </w:r>
      </w:del>
      <w:ins w:id="1094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73EECAE9" w:rsidR="004964BD" w:rsidRDefault="004964BD" w:rsidP="00A815E3">
      <w:pPr>
        <w:pStyle w:val="Body"/>
        <w:rPr>
          <w:ins w:id="1095" w:author="Carol Nichols" w:date="2018-03-02T11:52:00Z"/>
        </w:rPr>
      </w:pPr>
      <w:del w:id="1096" w:author="Carol Nichols" w:date="2018-02-28T14:52:00Z">
        <w:r w:rsidRPr="004964BD" w:rsidDel="00395892">
          <w:delText>The o</w:delText>
        </w:r>
      </w:del>
      <w:ins w:id="1097" w:author="Carol Nichols" w:date="2018-02-28T14:52:00Z">
        <w:r w:rsidR="00395892">
          <w:t>O</w:t>
        </w:r>
      </w:ins>
      <w:r w:rsidRPr="004964BD">
        <w:t xml:space="preserve">ther duplication </w:t>
      </w:r>
      <w:del w:id="1098" w:author="Carol Nichols" w:date="2018-02-28T14:52:00Z">
        <w:r w:rsidRPr="004964BD" w:rsidDel="006F40A0">
          <w:delText xml:space="preserve">is </w:delText>
        </w:r>
      </w:del>
      <w:ins w:id="1099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r w:rsidRPr="001F00CB">
        <w:rPr>
          <w:rStyle w:val="Literal"/>
        </w:rPr>
        <w:t>request_review</w:t>
      </w:r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1100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</w:t>
      </w:r>
      <w:r w:rsidRPr="007101E6">
        <w:rPr>
          <w:highlight w:val="yellow"/>
          <w:rPrChange w:id="1101" w:author="Carol Nichols" w:date="2018-03-02T11:52:00Z">
            <w:rPr/>
          </w:rPrChange>
        </w:rPr>
        <w:t xml:space="preserve">Appendix </w:t>
      </w:r>
      <w:commentRangeStart w:id="1102"/>
      <w:del w:id="1103" w:author="Carol Nichols" w:date="2018-02-28T14:52:00Z">
        <w:r w:rsidRPr="007101E6" w:rsidDel="00B95E17">
          <w:rPr>
            <w:highlight w:val="yellow"/>
            <w:rPrChange w:id="1104" w:author="Carol Nichols" w:date="2018-03-02T11:52:00Z">
              <w:rPr/>
            </w:rPrChange>
          </w:rPr>
          <w:delText>E</w:delText>
        </w:r>
      </w:del>
      <w:commentRangeEnd w:id="1102"/>
      <w:ins w:id="1105" w:author="Carol Nichols" w:date="2018-02-28T14:52:00Z">
        <w:r w:rsidR="00B95E17" w:rsidRPr="007101E6">
          <w:rPr>
            <w:highlight w:val="yellow"/>
            <w:rPrChange w:id="1106" w:author="Carol Nichols" w:date="2018-03-02T11:52:00Z">
              <w:rPr/>
            </w:rPrChange>
          </w:rPr>
          <w:t>D</w:t>
        </w:r>
      </w:ins>
      <w:r w:rsidR="00655C49" w:rsidRPr="007101E6">
        <w:rPr>
          <w:rStyle w:val="CommentReference"/>
          <w:highlight w:val="yellow"/>
          <w:rPrChange w:id="1107" w:author="Carol Nichols" w:date="2018-03-02T11:52:00Z">
            <w:rPr>
              <w:rStyle w:val="CommentReference"/>
            </w:rPr>
          </w:rPrChange>
        </w:rPr>
        <w:commentReference w:id="1102"/>
      </w:r>
      <w:ins w:id="1108" w:author="Carol Nichols" w:date="2018-02-28T14:53:00Z">
        <w:r w:rsidR="00B95E17" w:rsidRPr="007101E6">
          <w:rPr>
            <w:highlight w:val="yellow"/>
            <w:rPrChange w:id="1109" w:author="Carol Nichols" w:date="2018-03-02T11:52:00Z">
              <w:rPr/>
            </w:rPrChange>
          </w:rPr>
          <w:t>, Macros</w:t>
        </w:r>
      </w:ins>
      <w:del w:id="1110" w:author="Carol Nichols" w:date="2018-02-28T14:53:00Z">
        <w:r w:rsidRPr="004964BD" w:rsidDel="00B95E17">
          <w:delText xml:space="preserve"> </w:delText>
        </w:r>
        <w:commentRangeStart w:id="1111"/>
        <w:r w:rsidRPr="004964BD" w:rsidDel="00B95E17">
          <w:delText>on macros</w:delText>
        </w:r>
      </w:del>
      <w:commentRangeEnd w:id="1111"/>
      <w:r w:rsidR="008E004E">
        <w:rPr>
          <w:rStyle w:val="CommentReference"/>
        </w:rPr>
        <w:commentReference w:id="1111"/>
      </w:r>
      <w:r w:rsidRPr="004964BD">
        <w:t>).</w:t>
      </w:r>
    </w:p>
    <w:p w14:paraId="2AEB516C" w14:textId="7990C687" w:rsidR="007101E6" w:rsidRPr="007101E6" w:rsidRDefault="007101E6">
      <w:pPr>
        <w:pStyle w:val="ProductionDirective"/>
        <w:rPr>
          <w:rFonts w:eastAsia="Microsoft YaHei"/>
          <w:rPrChange w:id="1112" w:author="Carol Nichols" w:date="2018-03-02T11:52:00Z">
            <w:rPr/>
          </w:rPrChange>
        </w:rPr>
        <w:pPrChange w:id="1113" w:author="Carol Nichols" w:date="2018-03-02T14:22:00Z">
          <w:pPr>
            <w:pStyle w:val="Body"/>
          </w:pPr>
        </w:pPrChange>
      </w:pPr>
      <w:ins w:id="1114" w:author="Carol Nichols" w:date="2018-03-02T11:52:00Z">
        <w:r>
          <w:rPr>
            <w:rFonts w:eastAsia="Microsoft YaHei"/>
          </w:rPr>
          <w:t>prod: confirm xref</w:t>
        </w:r>
      </w:ins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1115"/>
      <w:commentRangeStart w:id="1116"/>
      <w:del w:id="1117" w:author="Carol Nichols" w:date="2018-02-28T14:55:00Z">
        <w:r w:rsidRPr="004964BD" w:rsidDel="00EF43C4">
          <w:delText xml:space="preserve">this </w:delText>
        </w:r>
      </w:del>
      <w:ins w:id="1118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1115"/>
      <w:r w:rsidR="008E004E">
        <w:rPr>
          <w:rStyle w:val="CommentReference"/>
        </w:rPr>
        <w:commentReference w:id="1115"/>
      </w:r>
      <w:commentRangeEnd w:id="1116"/>
      <w:r w:rsidR="00433EC8">
        <w:rPr>
          <w:rStyle w:val="CommentReference"/>
        </w:rPr>
        <w:commentReference w:id="1116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1119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1120"/>
      <w:commentRangeStart w:id="1121"/>
      <w:r w:rsidRPr="004964BD">
        <w:t xml:space="preserve"> th</w:t>
      </w:r>
      <w:ins w:id="1122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1123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1124" w:author="Carol Nichols" w:date="2018-02-28T14:56:00Z">
        <w:r w:rsidRPr="004964BD" w:rsidDel="007D02FB">
          <w:delText>is code</w:delText>
        </w:r>
      </w:del>
      <w:commentRangeEnd w:id="1120"/>
      <w:r w:rsidR="008E004E">
        <w:rPr>
          <w:rStyle w:val="CommentReference"/>
        </w:rPr>
        <w:commentReference w:id="1120"/>
      </w:r>
      <w:commentRangeEnd w:id="1121"/>
      <w:r w:rsidR="007D02FB">
        <w:rPr>
          <w:rStyle w:val="CommentReference"/>
        </w:rPr>
        <w:commentReference w:id="1121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1125" w:name="_Toc505073435"/>
      <w:r w:rsidRPr="004964BD">
        <w:t>Encoding States and Behavior as Types</w:t>
      </w:r>
      <w:bookmarkEnd w:id="1125"/>
    </w:p>
    <w:p w14:paraId="0BF5D52C" w14:textId="4083A4F3" w:rsidR="004964BD" w:rsidRPr="004964BD" w:rsidRDefault="004964BD" w:rsidP="009F5AA8">
      <w:pPr>
        <w:pStyle w:val="BodyFirst"/>
      </w:pPr>
      <w:r w:rsidRPr="004964BD">
        <w:t>We’</w:t>
      </w:r>
      <w:del w:id="1126" w:author="AnneMarieW" w:date="2018-02-13T13:27:00Z">
        <w:r w:rsidRPr="004964BD" w:rsidDel="008E004E">
          <w:delText>re going to</w:delText>
        </w:r>
      </w:del>
      <w:ins w:id="1127" w:author="AnneMarieW" w:date="2018-02-13T13:27:00Z">
        <w:r w:rsidR="008E004E">
          <w:t>ll</w:t>
        </w:r>
      </w:ins>
      <w:r w:rsidRPr="004964BD">
        <w:t xml:space="preserve"> show </w:t>
      </w:r>
      <w:ins w:id="1128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1129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1130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1131" w:author="AnneMarieW" w:date="2018-02-13T13:28:00Z">
        <w:r w:rsidRPr="004964BD" w:rsidDel="008E004E">
          <w:delText>re going to</w:delText>
        </w:r>
      </w:del>
      <w:ins w:id="1132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1133" w:author="AnneMarieW" w:date="2018-02-13T13:28:00Z">
        <w:r w:rsidRPr="004964BD" w:rsidDel="008E004E">
          <w:delText xml:space="preserve"> Like this</w:delText>
        </w:r>
      </w:del>
      <w:ins w:id="1134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1135" w:author="Carol Nichols" w:date="2018-02-28T14:58:00Z">
        <w:r w:rsidR="00412D0C">
          <w:t xml:space="preserve">prevent </w:t>
        </w:r>
      </w:ins>
      <w:del w:id="1136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1137" w:author="Carol Nichols" w:date="2018-02-28T14:58:00Z">
        <w:r w:rsidR="00412D0C">
          <w:t>s</w:t>
        </w:r>
      </w:ins>
      <w:del w:id="1138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1139" w:author="Carol Nichols" w:date="2018-02-28T14:58:00Z">
        <w:r w:rsidR="00412D0C">
          <w:t xml:space="preserve">by issuing </w:t>
        </w:r>
      </w:ins>
      <w:del w:id="1140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1141" w:author="AnneMarieW" w:date="2018-02-13T13:29:00Z">
        <w:r w:rsidRPr="004964BD" w:rsidDel="008E004E">
          <w:delText>from</w:delText>
        </w:r>
      </w:del>
      <w:ins w:id="1142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>
      <w:pPr>
        <w:pStyle w:val="ProductionDirective"/>
      </w:pPr>
      <w:del w:id="1143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>
      <w:pPr>
        <w:pStyle w:val="CodeB"/>
        <w:pPrChange w:id="1144" w:author="Carol Nichols" w:date="2018-03-02T14:21:00Z">
          <w:pPr>
            <w:pStyle w:val="ProductionDirective"/>
          </w:pPr>
        </w:pPrChange>
      </w:pPr>
      <w:r w:rsidRPr="004964BD">
        <w:t xml:space="preserve">    let mut post = Post::new();</w:t>
      </w:r>
    </w:p>
    <w:p w14:paraId="5D0038F2" w14:textId="77777777" w:rsidR="004964BD" w:rsidRPr="004964BD" w:rsidRDefault="004964BD">
      <w:pPr>
        <w:pStyle w:val="CodeB"/>
      </w:pPr>
    </w:p>
    <w:p w14:paraId="6C9588C8" w14:textId="77777777" w:rsidR="004964BD" w:rsidRPr="004964BD" w:rsidRDefault="004964BD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lastRenderedPageBreak/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1145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1146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1147" w:author="AnneMarieW" w:date="2018-02-13T13:31:00Z">
        <w:r w:rsidR="003F1126">
          <w:t>As a result,</w:t>
        </w:r>
      </w:ins>
      <w:del w:id="1148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1149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1150" w:author="AnneMarieW" w:date="2018-02-13T13:31:00Z">
        <w:r w:rsidRPr="004964BD" w:rsidDel="003F1126">
          <w:delText>since</w:delText>
        </w:r>
      </w:del>
      <w:ins w:id="1151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r w:rsidRPr="003B7488">
        <w:rPr>
          <w:rStyle w:val="Literal"/>
        </w:rPr>
        <w:t>DraftPost</w:t>
      </w:r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>
      <w:pPr>
        <w:pStyle w:val="ProductionDirective"/>
      </w:pPr>
      <w:del w:id="1152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>
      <w:pPr>
        <w:pStyle w:val="CodeB"/>
        <w:pPrChange w:id="1153" w:author="Carol Nichols" w:date="2018-03-02T14:21:00Z">
          <w:pPr>
            <w:pStyle w:val="ProductionDirective"/>
          </w:pPr>
        </w:pPrChange>
      </w:pPr>
      <w:r w:rsidRPr="004964BD">
        <w:t xml:space="preserve">    content: String,</w:t>
      </w:r>
    </w:p>
    <w:p w14:paraId="2B2F981D" w14:textId="77777777" w:rsidR="004964BD" w:rsidRPr="004964BD" w:rsidRDefault="004964BD">
      <w:pPr>
        <w:pStyle w:val="CodeB"/>
      </w:pPr>
      <w:r w:rsidRPr="004964BD">
        <w:t>}</w:t>
      </w:r>
    </w:p>
    <w:p w14:paraId="5BEB5A30" w14:textId="77777777" w:rsidR="004964BD" w:rsidRPr="004964BD" w:rsidRDefault="004964BD">
      <w:pPr>
        <w:pStyle w:val="CodeB"/>
      </w:pPr>
    </w:p>
    <w:p w14:paraId="6EEFD27B" w14:textId="77777777" w:rsidR="004964BD" w:rsidRPr="004964BD" w:rsidRDefault="004964BD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>
      <w:pPr>
        <w:pStyle w:val="CodeB"/>
      </w:pPr>
      <w:r w:rsidRPr="004964BD">
        <w:t>}</w:t>
      </w:r>
    </w:p>
    <w:p w14:paraId="479FEF3E" w14:textId="77777777" w:rsidR="004964BD" w:rsidRPr="004964BD" w:rsidRDefault="004964BD">
      <w:pPr>
        <w:pStyle w:val="CodeB"/>
      </w:pPr>
    </w:p>
    <w:p w14:paraId="5DA9F184" w14:textId="77777777" w:rsidR="004964BD" w:rsidRPr="004964BD" w:rsidRDefault="004964BD">
      <w:pPr>
        <w:pStyle w:val="CodeB"/>
      </w:pPr>
      <w:r w:rsidRPr="004964BD">
        <w:t>impl Post {</w:t>
      </w:r>
    </w:p>
    <w:p w14:paraId="5BA3468B" w14:textId="7271494E" w:rsidR="004964BD" w:rsidRPr="004964BD" w:rsidRDefault="00BB0C3F">
      <w:pPr>
        <w:pStyle w:val="CodeBWingding"/>
        <w:pPrChange w:id="1154" w:author="Carol Nichols" w:date="2018-03-02T15:44:00Z">
          <w:pPr>
            <w:pStyle w:val="CodeB"/>
          </w:pPr>
        </w:pPrChange>
      </w:pPr>
      <w:ins w:id="1155" w:author="Carol Nichols" w:date="2018-03-02T15:43:00Z">
        <w:r w:rsidRPr="00BB0C3F">
          <w:rPr>
            <w:rStyle w:val="Wingdings"/>
            <w:rPrChange w:id="1156" w:author="Carol Nichols" w:date="2018-03-02T15:44:00Z">
              <w:rPr/>
            </w:rPrChange>
          </w:rPr>
          <w:t>u</w:t>
        </w:r>
      </w:ins>
      <w:r w:rsidR="004964BD" w:rsidRPr="004964BD">
        <w:t xml:space="preserve">    pub fn new() -&gt; DraftPost {</w:t>
      </w:r>
    </w:p>
    <w:p w14:paraId="21D62A6C" w14:textId="77777777" w:rsidR="004964BD" w:rsidRPr="004964BD" w:rsidRDefault="004964BD">
      <w:pPr>
        <w:pStyle w:val="CodeB"/>
      </w:pPr>
      <w:r w:rsidRPr="004964BD">
        <w:t xml:space="preserve">        DraftPost {</w:t>
      </w:r>
    </w:p>
    <w:p w14:paraId="3026489A" w14:textId="77777777" w:rsidR="004964BD" w:rsidRPr="004964BD" w:rsidRDefault="004964BD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146BDF67" w14:textId="77777777" w:rsidR="004964BD" w:rsidRPr="004964BD" w:rsidRDefault="004964BD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>
      <w:pPr>
        <w:pStyle w:val="CodeB"/>
      </w:pPr>
    </w:p>
    <w:p w14:paraId="30F07B09" w14:textId="7F162AD2" w:rsidR="004964BD" w:rsidRPr="004964BD" w:rsidRDefault="00BB0C3F">
      <w:pPr>
        <w:pStyle w:val="CodeBWingding"/>
        <w:pPrChange w:id="1157" w:author="Carol Nichols" w:date="2018-03-02T15:44:00Z">
          <w:pPr>
            <w:pStyle w:val="CodeB"/>
          </w:pPr>
        </w:pPrChange>
      </w:pPr>
      <w:ins w:id="1158" w:author="Carol Nichols" w:date="2018-03-02T15:43:00Z">
        <w:r w:rsidRPr="00BB0C3F">
          <w:rPr>
            <w:rStyle w:val="Wingdings"/>
            <w:rPrChange w:id="1159" w:author="Carol Nichols" w:date="2018-03-02T15:44:00Z">
              <w:rPr/>
            </w:rPrChange>
          </w:rPr>
          <w:t>v</w:t>
        </w:r>
      </w:ins>
      <w:r w:rsidR="004964BD" w:rsidRPr="004964BD">
        <w:t xml:space="preserve">    pub fn content(&amp;self) -&gt; &amp;str {</w:t>
      </w:r>
    </w:p>
    <w:p w14:paraId="14ACC9AF" w14:textId="77777777" w:rsidR="004964BD" w:rsidRPr="004964BD" w:rsidRDefault="004964BD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>
      <w:pPr>
        <w:pStyle w:val="CodeB"/>
      </w:pPr>
      <w:r w:rsidRPr="004964BD">
        <w:t>}</w:t>
      </w:r>
    </w:p>
    <w:p w14:paraId="4819640C" w14:textId="77777777" w:rsidR="004964BD" w:rsidRPr="004964BD" w:rsidRDefault="004964BD">
      <w:pPr>
        <w:pStyle w:val="CodeB"/>
      </w:pPr>
    </w:p>
    <w:p w14:paraId="111FE945" w14:textId="77777777" w:rsidR="004964BD" w:rsidRPr="004964BD" w:rsidRDefault="004964BD">
      <w:pPr>
        <w:pStyle w:val="CodeB"/>
      </w:pPr>
      <w:r w:rsidRPr="004964BD">
        <w:t>impl DraftPost {</w:t>
      </w:r>
    </w:p>
    <w:p w14:paraId="1044A56E" w14:textId="1075B34D" w:rsidR="004964BD" w:rsidRPr="004964BD" w:rsidRDefault="00BB0C3F">
      <w:pPr>
        <w:pStyle w:val="CodeBWingding"/>
        <w:pPrChange w:id="1160" w:author="Carol Nichols" w:date="2018-03-02T15:44:00Z">
          <w:pPr>
            <w:pStyle w:val="CodeB"/>
          </w:pPr>
        </w:pPrChange>
      </w:pPr>
      <w:ins w:id="1161" w:author="Carol Nichols" w:date="2018-03-02T15:44:00Z">
        <w:r w:rsidRPr="00BB0C3F">
          <w:rPr>
            <w:rStyle w:val="Wingdings"/>
            <w:rPrChange w:id="1162" w:author="Carol Nichols" w:date="2018-03-02T15:44:00Z">
              <w:rPr/>
            </w:rPrChange>
          </w:rPr>
          <w:t>w</w:t>
        </w:r>
      </w:ins>
      <w:r w:rsidR="004964BD" w:rsidRPr="004964BD">
        <w:t xml:space="preserve">    pub fn add_text(&amp;mut self, text: &amp;str) {</w:t>
      </w:r>
    </w:p>
    <w:p w14:paraId="348B2AA1" w14:textId="77777777" w:rsidR="004964BD" w:rsidRPr="004964BD" w:rsidRDefault="004964BD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lastRenderedPageBreak/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r w:rsidRPr="001F00CB">
        <w:rPr>
          <w:rStyle w:val="LiteralCaption"/>
        </w:rPr>
        <w:t>DraftPost</w:t>
      </w:r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5435CE6B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r w:rsidRPr="005A20AD">
        <w:rPr>
          <w:rStyle w:val="Literal"/>
        </w:rPr>
        <w:t>DraftPost</w:t>
      </w:r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1163" w:author="AnneMarieW" w:date="2018-02-13T13:32:00Z">
        <w:r w:rsidRPr="004964BD" w:rsidDel="003F1126">
          <w:delText>sinc</w:delText>
        </w:r>
      </w:del>
      <w:ins w:id="1164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1165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1166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ins w:id="1167" w:author="Carol Nichols" w:date="2018-03-02T15:45:00Z">
        <w:r w:rsidR="00BB0C3F">
          <w:rPr>
            <w:rStyle w:val="Literal"/>
          </w:rPr>
          <w:t xml:space="preserve"> </w:t>
        </w:r>
        <w:r w:rsidR="00BB0C3F" w:rsidRPr="00BB0C3F">
          <w:rPr>
            <w:rStyle w:val="Wingdings"/>
            <w:rPrChange w:id="1168" w:author="Carol Nichols" w:date="2018-03-02T15:45:00Z">
              <w:rPr>
                <w:rStyle w:val="Literal"/>
              </w:rPr>
            </w:rPrChange>
          </w:rPr>
          <w:t>v</w:t>
        </w:r>
      </w:ins>
      <w:r w:rsidRPr="004964BD">
        <w:t>.</w:t>
      </w:r>
    </w:p>
    <w:p w14:paraId="206EC7F8" w14:textId="6C902A2B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r w:rsidRPr="005A20AD">
        <w:rPr>
          <w:rStyle w:val="Literal"/>
        </w:rPr>
        <w:t>DraftPost</w:t>
      </w:r>
      <w:ins w:id="1169" w:author="Carol Nichols" w:date="2018-03-02T15:44:00Z">
        <w:r w:rsidR="00BB0C3F">
          <w:rPr>
            <w:rStyle w:val="Literal"/>
          </w:rPr>
          <w:t xml:space="preserve"> </w:t>
        </w:r>
        <w:r w:rsidR="00BB0C3F" w:rsidRPr="00BB0C3F">
          <w:rPr>
            <w:rStyle w:val="Wingdings"/>
            <w:rPrChange w:id="1170" w:author="Carol Nichols" w:date="2018-03-02T15:44:00Z">
              <w:rPr>
                <w:rStyle w:val="Literal"/>
              </w:rPr>
            </w:rPrChange>
          </w:rPr>
          <w:t>u</w:t>
        </w:r>
      </w:ins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49361C64" w:rsidR="004964BD" w:rsidRPr="004964BD" w:rsidRDefault="00D837E6" w:rsidP="009775CC">
      <w:pPr>
        <w:pStyle w:val="Body"/>
      </w:pPr>
      <w:ins w:id="1171" w:author="AnneMarieW" w:date="2018-02-13T13:33:00Z">
        <w:r w:rsidRPr="00D837E6">
          <w:rPr>
            <w:rPrChange w:id="1172" w:author="AnneMarieW" w:date="2018-02-13T13:33:00Z">
              <w:rPr>
                <w:rStyle w:val="Literal"/>
              </w:rPr>
            </w:rPrChange>
          </w:rPr>
          <w:t xml:space="preserve">The </w:t>
        </w:r>
      </w:ins>
      <w:r w:rsidR="004964BD" w:rsidRPr="005A20AD">
        <w:rPr>
          <w:rStyle w:val="Literal"/>
        </w:rPr>
        <w:t>DraftPost</w:t>
      </w:r>
      <w:r w:rsidR="004964BD" w:rsidRPr="004964BD">
        <w:t xml:space="preserve"> </w:t>
      </w:r>
      <w:ins w:id="1173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r w:rsidR="004964BD" w:rsidRPr="005A20AD">
        <w:rPr>
          <w:rStyle w:val="Literal"/>
        </w:rPr>
        <w:t>add_text</w:t>
      </w:r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</w:t>
      </w:r>
      <w:ins w:id="1174" w:author="Carol Nichols" w:date="2018-03-02T15:45:00Z">
        <w:r w:rsidR="00BB0C3F">
          <w:t xml:space="preserve"> </w:t>
        </w:r>
        <w:r w:rsidR="00BB0C3F" w:rsidRPr="00BB0C3F">
          <w:rPr>
            <w:rStyle w:val="Wingdings"/>
            <w:rPrChange w:id="1175" w:author="Carol Nichols" w:date="2018-03-02T15:45:00Z">
              <w:rPr/>
            </w:rPrChange>
          </w:rPr>
          <w:t>w</w:t>
        </w:r>
      </w:ins>
      <w:r w:rsidR="004964BD" w:rsidRPr="004964BD">
        <w:t>,</w:t>
      </w:r>
      <w:r w:rsidR="009F5AA8">
        <w:t xml:space="preserve"> </w:t>
      </w:r>
      <w:r w:rsidR="004964BD" w:rsidRPr="004964BD">
        <w:t xml:space="preserve">but note that </w:t>
      </w:r>
      <w:r w:rsidR="004964BD" w:rsidRPr="005A20AD">
        <w:rPr>
          <w:rStyle w:val="Literal"/>
        </w:rPr>
        <w:t>DraftPost</w:t>
      </w:r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1176" w:name="_Toc505073436"/>
      <w:r w:rsidRPr="004964BD">
        <w:t>Implementing Transitions as Transformations into Different Types</w:t>
      </w:r>
      <w:bookmarkEnd w:id="1176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1177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r w:rsidRPr="005A20AD">
        <w:rPr>
          <w:rStyle w:val="Literal"/>
        </w:rPr>
        <w:t>PendingReviewPost</w:t>
      </w:r>
      <w:r w:rsidRPr="004964BD">
        <w:t>,</w:t>
      </w:r>
      <w:r w:rsidR="009F5AA8">
        <w:t xml:space="preserve"> </w:t>
      </w:r>
      <w:r w:rsidRPr="004964BD">
        <w:t xml:space="preserve">defining the </w:t>
      </w:r>
      <w:r w:rsidRPr="005A20AD">
        <w:rPr>
          <w:rStyle w:val="Literal"/>
        </w:rPr>
        <w:t>request_review</w:t>
      </w:r>
      <w:r w:rsidRPr="004964BD">
        <w:t xml:space="preserve"> method on </w:t>
      </w:r>
      <w:r w:rsidRPr="005A20AD">
        <w:rPr>
          <w:rStyle w:val="Literal"/>
        </w:rPr>
        <w:t>DraftPost</w:t>
      </w:r>
      <w:r w:rsidRPr="004964BD">
        <w:t xml:space="preserve"> to return a</w:t>
      </w:r>
      <w:r w:rsidR="009F5AA8">
        <w:t xml:space="preserve"> </w:t>
      </w:r>
      <w:r w:rsidRPr="005A20AD">
        <w:rPr>
          <w:rStyle w:val="Literal"/>
        </w:rPr>
        <w:t>PendingReviewPost</w:t>
      </w:r>
      <w:del w:id="1178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1179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r w:rsidRPr="005A20AD">
        <w:rPr>
          <w:rStyle w:val="Literal"/>
        </w:rPr>
        <w:t>PendingReviewPost</w:t>
      </w:r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1180" w:author="AnneMarieW" w:date="2018-02-13T13:34:00Z">
        <w:r w:rsidRPr="004964BD" w:rsidDel="004E0F7D">
          <w:delText xml:space="preserve"> </w:delText>
        </w:r>
      </w:del>
      <w:ins w:id="1181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>
      <w:pPr>
        <w:pStyle w:val="ProductionDirective"/>
      </w:pPr>
      <w:del w:id="1182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1F45319D" w14:textId="77777777" w:rsidR="004964BD" w:rsidRPr="00D607A4" w:rsidRDefault="004964BD" w:rsidP="005A20AD">
      <w:pPr>
        <w:pStyle w:val="CodeA"/>
        <w:rPr>
          <w:rStyle w:val="Literal-Gray"/>
          <w:rPrChange w:id="1183" w:author="Carol Nichols" w:date="2018-03-02T14:27:00Z">
            <w:rPr/>
          </w:rPrChange>
        </w:rPr>
      </w:pPr>
      <w:r w:rsidRPr="00D607A4">
        <w:rPr>
          <w:rStyle w:val="Literal-Gray"/>
          <w:rPrChange w:id="1184" w:author="Carol Nichols" w:date="2018-03-02T14:27:00Z">
            <w:rPr/>
          </w:rPrChange>
        </w:rPr>
        <w:t>impl DraftPost {</w:t>
      </w:r>
    </w:p>
    <w:p w14:paraId="3C8D06B0" w14:textId="77777777" w:rsidR="004964BD" w:rsidRPr="00D607A4" w:rsidRDefault="004964BD">
      <w:pPr>
        <w:pStyle w:val="CodeB"/>
        <w:rPr>
          <w:rStyle w:val="Literal-Gray"/>
          <w:rPrChange w:id="1185" w:author="Carol Nichols" w:date="2018-03-02T14:27:00Z">
            <w:rPr/>
          </w:rPrChange>
        </w:rPr>
      </w:pPr>
      <w:r w:rsidRPr="00D607A4">
        <w:rPr>
          <w:rStyle w:val="Literal-Gray"/>
          <w:rPrChange w:id="1186" w:author="Carol Nichols" w:date="2018-03-02T14:27:00Z">
            <w:rPr/>
          </w:rPrChange>
        </w:rPr>
        <w:t xml:space="preserve">    // </w:t>
      </w:r>
      <w:del w:id="1187" w:author="janelle" w:date="2018-02-01T11:06:00Z">
        <w:r w:rsidRPr="00D607A4" w:rsidDel="004B5884">
          <w:rPr>
            <w:rStyle w:val="Literal-Gray"/>
            <w:rPrChange w:id="1188" w:author="Carol Nichols" w:date="2018-03-02T14:27:00Z">
              <w:rPr/>
            </w:rPrChange>
          </w:rPr>
          <w:delText>...</w:delText>
        </w:r>
      </w:del>
      <w:ins w:id="1189" w:author="janelle" w:date="2018-02-01T11:06:00Z">
        <w:r w:rsidR="00D837E6" w:rsidRPr="00D607A4">
          <w:rPr>
            <w:rStyle w:val="Literal-Gray"/>
            <w:rPrChange w:id="1190" w:author="Carol Nichols" w:date="2018-03-02T14:27:00Z">
              <w:rPr>
                <w:color w:val="0000FF"/>
              </w:rPr>
            </w:rPrChange>
          </w:rPr>
          <w:t>--</w:t>
        </w:r>
      </w:ins>
      <w:r w:rsidR="00D837E6" w:rsidRPr="00D607A4">
        <w:rPr>
          <w:rStyle w:val="Literal-Gray"/>
          <w:rPrChange w:id="1191" w:author="Carol Nichols" w:date="2018-03-02T14:27:00Z">
            <w:rPr>
              <w:color w:val="0000FF"/>
            </w:rPr>
          </w:rPrChange>
        </w:rPr>
        <w:t>snip</w:t>
      </w:r>
      <w:ins w:id="1192" w:author="janelle" w:date="2018-02-01T11:06:00Z">
        <w:r w:rsidR="00D837E6" w:rsidRPr="00D607A4">
          <w:rPr>
            <w:rStyle w:val="Literal-Gray"/>
            <w:rPrChange w:id="1193" w:author="Carol Nichols" w:date="2018-03-02T14:27:00Z">
              <w:rPr>
                <w:color w:val="0000FF"/>
              </w:rPr>
            </w:rPrChange>
          </w:rPr>
          <w:t>--</w:t>
        </w:r>
      </w:ins>
      <w:del w:id="1194" w:author="janelle" w:date="2018-02-01T11:06:00Z">
        <w:r w:rsidRPr="00D607A4" w:rsidDel="004B5884">
          <w:rPr>
            <w:rStyle w:val="Literal-Gray"/>
            <w:rPrChange w:id="1195" w:author="Carol Nichols" w:date="2018-03-02T14:27:00Z">
              <w:rPr/>
            </w:rPrChange>
          </w:rPr>
          <w:delText>...</w:delText>
        </w:r>
      </w:del>
    </w:p>
    <w:p w14:paraId="09465FB0" w14:textId="77777777" w:rsidR="004964BD" w:rsidRPr="004964BD" w:rsidRDefault="004964BD">
      <w:pPr>
        <w:pStyle w:val="CodeB"/>
      </w:pPr>
    </w:p>
    <w:p w14:paraId="6BD19CEE" w14:textId="77777777" w:rsidR="004964BD" w:rsidRPr="004964BD" w:rsidRDefault="004964BD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>
      <w:pPr>
        <w:pStyle w:val="CodeB"/>
      </w:pPr>
      <w:r w:rsidRPr="004964BD">
        <w:t xml:space="preserve">    }</w:t>
      </w:r>
    </w:p>
    <w:p w14:paraId="5CF31A33" w14:textId="77777777" w:rsidR="004964BD" w:rsidRPr="00D607A4" w:rsidRDefault="004964BD">
      <w:pPr>
        <w:pStyle w:val="CodeB"/>
        <w:rPr>
          <w:rStyle w:val="Literal-Gray"/>
          <w:rPrChange w:id="1196" w:author="Carol Nichols" w:date="2018-03-02T14:27:00Z">
            <w:rPr/>
          </w:rPrChange>
        </w:rPr>
      </w:pPr>
      <w:r w:rsidRPr="00D607A4">
        <w:rPr>
          <w:rStyle w:val="Literal-Gray"/>
          <w:rPrChange w:id="1197" w:author="Carol Nichols" w:date="2018-03-02T14:27:00Z">
            <w:rPr/>
          </w:rPrChange>
        </w:rPr>
        <w:t>}</w:t>
      </w:r>
    </w:p>
    <w:p w14:paraId="7540FD67" w14:textId="77777777" w:rsidR="004964BD" w:rsidRPr="004964BD" w:rsidRDefault="004964BD">
      <w:pPr>
        <w:pStyle w:val="CodeB"/>
      </w:pPr>
    </w:p>
    <w:p w14:paraId="59464151" w14:textId="77777777" w:rsidR="004964BD" w:rsidRPr="004964BD" w:rsidRDefault="004964BD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>
      <w:pPr>
        <w:pStyle w:val="CodeB"/>
      </w:pPr>
      <w:r w:rsidRPr="004964BD">
        <w:lastRenderedPageBreak/>
        <w:t>}</w:t>
      </w:r>
    </w:p>
    <w:p w14:paraId="0720BFCD" w14:textId="77777777" w:rsidR="004964BD" w:rsidRPr="004964BD" w:rsidRDefault="004964BD">
      <w:pPr>
        <w:pStyle w:val="CodeB"/>
      </w:pPr>
    </w:p>
    <w:p w14:paraId="0E6ABD7E" w14:textId="77777777" w:rsidR="004964BD" w:rsidRPr="004964BD" w:rsidRDefault="004964BD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r w:rsidRPr="005A20AD">
        <w:rPr>
          <w:rStyle w:val="LiteralCaption"/>
        </w:rPr>
        <w:t>PendingReviewPost</w:t>
      </w:r>
      <w:r w:rsidRPr="004964BD">
        <w:t xml:space="preserve"> that gets created by calling</w:t>
      </w:r>
      <w:r w:rsidR="009F5AA8">
        <w:t xml:space="preserve"> </w:t>
      </w:r>
      <w:r w:rsidRPr="005A20AD">
        <w:rPr>
          <w:rStyle w:val="LiteralCaption"/>
        </w:rPr>
        <w:t>request_review</w:t>
      </w:r>
      <w:r w:rsidRPr="004964BD">
        <w:t xml:space="preserve"> on </w:t>
      </w:r>
      <w:r w:rsidRPr="005A20AD">
        <w:rPr>
          <w:rStyle w:val="LiteralCaption"/>
        </w:rPr>
        <w:t>DraftPost</w:t>
      </w:r>
      <w:del w:id="1198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r w:rsidRPr="005A20AD">
        <w:rPr>
          <w:rStyle w:val="LiteralCaption"/>
        </w:rPr>
        <w:t>PendingReviewPost</w:t>
      </w:r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r w:rsidRPr="005A20AD">
        <w:rPr>
          <w:rStyle w:val="Literal"/>
        </w:rPr>
        <w:t>request_review</w:t>
      </w:r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r w:rsidRPr="005A20AD">
        <w:rPr>
          <w:rStyle w:val="Literal"/>
        </w:rPr>
        <w:t>DraftPost</w:t>
      </w:r>
      <w:r w:rsidRPr="004964BD">
        <w:t xml:space="preserve"> and </w:t>
      </w:r>
      <w:r w:rsidRPr="005A20AD">
        <w:rPr>
          <w:rStyle w:val="Literal"/>
        </w:rPr>
        <w:t>PendingReviewPost</w:t>
      </w:r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r w:rsidRPr="005A20AD">
        <w:rPr>
          <w:rStyle w:val="Literal"/>
        </w:rPr>
        <w:t>PendingReviewPost</w:t>
      </w:r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1199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r w:rsidRPr="005A20AD">
        <w:rPr>
          <w:rStyle w:val="Literal"/>
        </w:rPr>
        <w:t>DraftPost</w:t>
      </w:r>
      <w:r w:rsidRPr="004964BD">
        <w:t xml:space="preserve"> instances </w:t>
      </w:r>
      <w:del w:id="1200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r w:rsidRPr="005A20AD">
        <w:rPr>
          <w:rStyle w:val="Literal"/>
        </w:rPr>
        <w:t>request_review</w:t>
      </w:r>
      <w:r w:rsidRPr="004964BD">
        <w:t xml:space="preserve"> on them, and so forth. </w:t>
      </w:r>
      <w:ins w:id="1201" w:author="AnneMarieW" w:date="2018-02-13T13:36:00Z">
        <w:r w:rsidR="00D146DD">
          <w:t xml:space="preserve">The </w:t>
        </w:r>
      </w:ins>
      <w:r w:rsidRPr="005A20AD">
        <w:rPr>
          <w:rStyle w:val="Literal"/>
        </w:rPr>
        <w:t>PendingReviewPost</w:t>
      </w:r>
      <w:r w:rsidRPr="004964BD">
        <w:t xml:space="preserve"> </w:t>
      </w:r>
      <w:ins w:id="1202" w:author="AnneMarieW" w:date="2018-02-13T13:36:00Z">
        <w:del w:id="1203" w:author="Carol Nichols" w:date="2018-02-28T15:35:00Z">
          <w:r w:rsidR="00D146DD" w:rsidDel="00B67526">
            <w:delText>instance</w:delText>
          </w:r>
        </w:del>
      </w:ins>
      <w:ins w:id="1204" w:author="Carol Nichols" w:date="2018-02-28T15:35:00Z">
        <w:r w:rsidR="00B67526">
          <w:t>struct</w:t>
        </w:r>
      </w:ins>
      <w:ins w:id="1205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r w:rsidRPr="005A20AD">
        <w:rPr>
          <w:rStyle w:val="Literal"/>
        </w:rPr>
        <w:t>DraftPost</w:t>
      </w:r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r w:rsidRPr="005A20AD">
        <w:rPr>
          <w:rStyle w:val="Literal"/>
        </w:rPr>
        <w:t>PendingReviewPost</w:t>
      </w:r>
      <w:r w:rsidRPr="004964BD">
        <w:t>, and the only way to get a</w:t>
      </w:r>
      <w:r w:rsidR="009F5AA8">
        <w:t xml:space="preserve"> </w:t>
      </w:r>
      <w:r w:rsidRPr="005A20AD">
        <w:rPr>
          <w:rStyle w:val="Literal"/>
        </w:rPr>
        <w:t>PendingReviewPost</w:t>
      </w:r>
      <w:r w:rsidRPr="004964BD">
        <w:t xml:space="preserve"> is to call the </w:t>
      </w:r>
      <w:r w:rsidRPr="005A20AD">
        <w:rPr>
          <w:rStyle w:val="Literal"/>
        </w:rPr>
        <w:t>request_review</w:t>
      </w:r>
      <w:r w:rsidRPr="004964BD">
        <w:t xml:space="preserve"> method on a </w:t>
      </w:r>
      <w:r w:rsidRPr="005A20AD">
        <w:rPr>
          <w:rStyle w:val="Literal"/>
        </w:rPr>
        <w:t>DraftPost</w:t>
      </w:r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1206" w:author="AnneMarieW" w:date="2018-02-13T13:37:00Z">
        <w:r>
          <w:t>But we also</w:t>
        </w:r>
      </w:ins>
      <w:del w:id="1207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r w:rsidR="004964BD" w:rsidRPr="00C05B70">
        <w:rPr>
          <w:rStyle w:val="Literal"/>
        </w:rPr>
        <w:t>request_review</w:t>
      </w:r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1208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1209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>
      <w:pPr>
        <w:pStyle w:val="ProductionDirective"/>
      </w:pPr>
      <w:del w:id="1210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>
      <w:pPr>
        <w:pStyle w:val="CodeB"/>
        <w:pPrChange w:id="1211" w:author="Carol Nichols" w:date="2018-03-02T14:21:00Z">
          <w:pPr>
            <w:pStyle w:val="ProductionDirective"/>
          </w:pPr>
        </w:pPrChange>
      </w:pPr>
      <w:r w:rsidRPr="004964BD">
        <w:t>use blog::Post;</w:t>
      </w:r>
    </w:p>
    <w:p w14:paraId="7E8A4078" w14:textId="77777777" w:rsidR="004964BD" w:rsidRPr="004964BD" w:rsidRDefault="004964BD">
      <w:pPr>
        <w:pStyle w:val="CodeB"/>
      </w:pPr>
    </w:p>
    <w:p w14:paraId="18D83EA5" w14:textId="77777777" w:rsidR="004964BD" w:rsidRPr="004964BD" w:rsidRDefault="004964BD">
      <w:pPr>
        <w:pStyle w:val="CodeB"/>
      </w:pPr>
      <w:r w:rsidRPr="004964BD">
        <w:t>fn main() {</w:t>
      </w:r>
    </w:p>
    <w:p w14:paraId="3AE80DF1" w14:textId="77777777" w:rsidR="004964BD" w:rsidRPr="004964BD" w:rsidRDefault="004964BD">
      <w:pPr>
        <w:pStyle w:val="CodeB"/>
      </w:pPr>
      <w:r w:rsidRPr="004964BD">
        <w:lastRenderedPageBreak/>
        <w:t xml:space="preserve">    let mut post = Post::new();</w:t>
      </w:r>
    </w:p>
    <w:p w14:paraId="736BB3C2" w14:textId="77777777" w:rsidR="004964BD" w:rsidRPr="004964BD" w:rsidRDefault="004964BD">
      <w:pPr>
        <w:pStyle w:val="CodeB"/>
      </w:pPr>
    </w:p>
    <w:p w14:paraId="05DC182F" w14:textId="77777777" w:rsidR="004964BD" w:rsidRPr="004964BD" w:rsidRDefault="004964BD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>
      <w:pPr>
        <w:pStyle w:val="CodeB"/>
      </w:pPr>
    </w:p>
    <w:p w14:paraId="5FEEC68C" w14:textId="77777777" w:rsidR="004964BD" w:rsidRPr="004964BD" w:rsidRDefault="004964BD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>
      <w:pPr>
        <w:pStyle w:val="CodeB"/>
      </w:pPr>
    </w:p>
    <w:p w14:paraId="52D5C493" w14:textId="77777777" w:rsidR="004964BD" w:rsidRPr="004964BD" w:rsidRDefault="004964BD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>
      <w:pPr>
        <w:pStyle w:val="CodeB"/>
      </w:pPr>
    </w:p>
    <w:p w14:paraId="3D5C2A0E" w14:textId="77777777" w:rsidR="004964BD" w:rsidRPr="004964BD" w:rsidRDefault="004964BD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1212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1213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1214" w:author="AnneMarieW" w:date="2018-02-13T13:40:00Z">
        <w:r w:rsidRPr="004964BD" w:rsidDel="000A17D5">
          <w:delText>s</w:delText>
        </w:r>
      </w:del>
      <w:ins w:id="1215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6AC0BC0" w:rsidR="004964BD" w:rsidRPr="004964BD" w:rsidRDefault="004964BD" w:rsidP="009775CC">
      <w:pPr>
        <w:pStyle w:val="Body"/>
      </w:pPr>
      <w:r w:rsidRPr="004964BD"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1216"/>
      <w:commentRangeStart w:id="1217"/>
      <w:r w:rsidRPr="004964BD">
        <w:t>th</w:t>
      </w:r>
      <w:ins w:id="1218" w:author="Carol Nichols" w:date="2018-02-28T15:40:00Z">
        <w:r w:rsidR="00786CCA">
          <w:t>e</w:t>
        </w:r>
      </w:ins>
      <w:del w:id="1219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1220" w:author="Carol Nichols" w:date="2018-02-28T15:40:00Z">
        <w:r w:rsidRPr="00786CCA" w:rsidDel="00786CCA">
          <w:rPr>
            <w:rStyle w:val="Literal"/>
            <w:rPrChange w:id="1221" w:author="Carol Nichols" w:date="2018-02-28T15:40:00Z">
              <w:rPr/>
            </w:rPrChange>
          </w:rPr>
          <w:delText>code</w:delText>
        </w:r>
      </w:del>
      <w:commentRangeEnd w:id="1216"/>
      <w:commentRangeEnd w:id="1217"/>
      <w:ins w:id="1222" w:author="Carol Nichols" w:date="2018-02-28T15:40:00Z">
        <w:r w:rsidR="00786CCA" w:rsidRPr="00786CCA">
          <w:rPr>
            <w:rStyle w:val="Literal"/>
            <w:rPrChange w:id="1223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1216"/>
      </w:r>
      <w:r w:rsidR="00786CCA">
        <w:rPr>
          <w:rStyle w:val="CommentReference"/>
        </w:rPr>
        <w:commentReference w:id="1217"/>
      </w:r>
      <w:del w:id="1224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1225" w:author="Carol Nichols" w:date="2018-02-28T15:41:00Z">
        <w:r w:rsidR="000D4123">
          <w:t>what you think about the design of</w:t>
        </w:r>
      </w:ins>
      <w:del w:id="1226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1227" w:author="Carol Nichols" w:date="2018-02-28T15:41:00Z">
        <w:r w:rsidRPr="004964BD" w:rsidDel="000D4123">
          <w:delText xml:space="preserve"> </w:delText>
        </w:r>
        <w:commentRangeStart w:id="1228"/>
        <w:commentRangeStart w:id="1229"/>
        <w:r w:rsidRPr="004964BD" w:rsidDel="000D4123">
          <w:delText>feels</w:delText>
        </w:r>
      </w:del>
      <w:commentRangeEnd w:id="1228"/>
      <w:r w:rsidR="000A17D5">
        <w:rPr>
          <w:rStyle w:val="CommentReference"/>
        </w:rPr>
        <w:commentReference w:id="1228"/>
      </w:r>
      <w:commentRangeEnd w:id="1229"/>
      <w:r w:rsidR="00AD389C">
        <w:rPr>
          <w:rStyle w:val="CommentReference"/>
        </w:rPr>
        <w:commentReference w:id="1229"/>
      </w:r>
      <w:r w:rsidRPr="004964BD">
        <w:t>.</w:t>
      </w:r>
      <w:ins w:id="1230" w:author="Carol Nichols" w:date="2018-03-02T11:30:00Z">
        <w:r w:rsidR="004F1277">
          <w:t xml:space="preserve"> Note that some of the tasks might be completed already</w:t>
        </w:r>
      </w:ins>
      <w:ins w:id="1231" w:author="Carol Nichols" w:date="2018-03-02T11:31:00Z">
        <w:r w:rsidR="004F1277">
          <w:t xml:space="preserve"> in this design</w:t>
        </w:r>
      </w:ins>
      <w:ins w:id="1232" w:author="Carol Nichols" w:date="2018-03-02T11:30:00Z">
        <w:r w:rsidR="004F1277">
          <w:t>!</w:t>
        </w:r>
      </w:ins>
    </w:p>
    <w:p w14:paraId="0EB940E7" w14:textId="77777777" w:rsidR="004964BD" w:rsidRPr="004964BD" w:rsidRDefault="004964BD" w:rsidP="009775CC">
      <w:pPr>
        <w:pStyle w:val="Body"/>
      </w:pPr>
      <w:r w:rsidRPr="004964BD"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1233" w:author="AnneMarieW" w:date="2018-02-13T13:42:00Z">
        <w:r w:rsidR="000A17D5">
          <w:t>,</w:t>
        </w:r>
      </w:ins>
      <w:r w:rsidRPr="004964BD">
        <w:t xml:space="preserve"> </w:t>
      </w:r>
      <w:del w:id="1234" w:author="AnneMarieW" w:date="2018-02-13T13:42:00Z">
        <w:r w:rsidRPr="004964BD" w:rsidDel="000A17D5">
          <w:delText>like</w:delText>
        </w:r>
      </w:del>
      <w:ins w:id="1235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1236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1237" w:author="AnneMarieW" w:date="2018-02-13T13:42:00Z">
        <w:r w:rsidR="000A17D5">
          <w:t>-</w:t>
        </w:r>
      </w:ins>
      <w:r w:rsidRPr="004964BD">
        <w:t xml:space="preserve">offs. </w:t>
      </w:r>
      <w:del w:id="1238" w:author="AnneMarieW" w:date="2018-02-13T13:42:00Z">
        <w:r w:rsidRPr="004964BD" w:rsidDel="000A17D5">
          <w:delText>While</w:delText>
        </w:r>
      </w:del>
      <w:ins w:id="1239" w:author="AnneMarieW" w:date="2018-02-13T13:42:00Z">
        <w:r w:rsidR="000A17D5">
          <w:t>Although</w:t>
        </w:r>
      </w:ins>
      <w:r w:rsidRPr="004964BD">
        <w:t xml:space="preserve"> you m</w:t>
      </w:r>
      <w:del w:id="1240" w:author="AnneMarieW" w:date="2018-02-13T13:43:00Z">
        <w:r w:rsidRPr="004964BD" w:rsidDel="000A17D5">
          <w:delText>ay</w:delText>
        </w:r>
      </w:del>
      <w:ins w:id="1241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1242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1243" w:author="AnneMarieW" w:date="2018-02-13T13:43:00Z">
        <w:r w:rsidR="000A17D5">
          <w:t>, such as</w:t>
        </w:r>
      </w:ins>
      <w:del w:id="1244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1245" w:author="AnneMarieW" w:date="2018-02-13T13:43:00Z">
        <w:r w:rsidRPr="004964BD" w:rsidDel="000A17D5">
          <w:delText>-</w:delText>
        </w:r>
      </w:del>
      <w:ins w:id="1246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1247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1248" w:author="AnneMarieW" w:date="2018-02-13T13:43:00Z">
        <w:r w:rsidRPr="004964BD" w:rsidDel="000A17D5">
          <w:delText xml:space="preserve">because of the </w:delText>
        </w:r>
      </w:del>
      <w:ins w:id="1249" w:author="AnneMarieW" w:date="2018-02-13T13:43:00Z">
        <w:r w:rsidR="000A17D5">
          <w:t xml:space="preserve">due to certain </w:t>
        </w:r>
      </w:ins>
      <w:r w:rsidRPr="004964BD">
        <w:t>features</w:t>
      </w:r>
      <w:ins w:id="1250" w:author="AnneMarieW" w:date="2018-02-13T13:43:00Z">
        <w:r w:rsidR="000A17D5">
          <w:t>,</w:t>
        </w:r>
      </w:ins>
      <w:r w:rsidRPr="004964BD">
        <w:t xml:space="preserve"> like ownership</w:t>
      </w:r>
      <w:ins w:id="1251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1252" w:name="_Toc505073437"/>
      <w:r w:rsidRPr="004964BD">
        <w:t>Summary</w:t>
      </w:r>
      <w:bookmarkEnd w:id="1252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1253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1254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1255" w:author="AnneMarieW" w:date="2018-02-13T13:44:00Z">
        <w:r w:rsidRPr="004964BD" w:rsidDel="000A17D5">
          <w:delText xml:space="preserve">’ve </w:delText>
        </w:r>
      </w:del>
      <w:ins w:id="1256" w:author="AnneMarieW" w:date="2018-02-13T13:44:00Z">
        <w:r w:rsidR="000A17D5">
          <w:t xml:space="preserve"> </w:t>
        </w:r>
      </w:ins>
      <w:r w:rsidRPr="004964BD">
        <w:t xml:space="preserve">now </w:t>
      </w:r>
      <w:ins w:id="1257" w:author="AnneMarieW" w:date="2018-02-13T13:44:00Z">
        <w:r w:rsidR="000A17D5">
          <w:t>know</w:t>
        </w:r>
      </w:ins>
      <w:del w:id="1258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1259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1260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1261" w:author="AnneMarieW" w:date="2018-02-13T13:46:00Z">
        <w:r w:rsidR="000A17D5">
          <w:t xml:space="preserve">You can use </w:t>
        </w:r>
      </w:ins>
      <w:del w:id="1262" w:author="AnneMarieW" w:date="2018-02-13T13:46:00Z">
        <w:r w:rsidRPr="004964BD" w:rsidDel="000A17D5">
          <w:delText>T</w:delText>
        </w:r>
      </w:del>
      <w:ins w:id="1263" w:author="AnneMarieW" w:date="2018-02-13T13:46:00Z">
        <w:r w:rsidR="000A17D5">
          <w:t>t</w:t>
        </w:r>
      </w:ins>
      <w:r w:rsidRPr="004964BD">
        <w:t>his flexibility</w:t>
      </w:r>
      <w:del w:id="1264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1265" w:author="AnneMarieW" w:date="2018-02-13T13:45:00Z">
        <w:r w:rsidR="000A17D5" w:rsidRPr="004964BD">
          <w:lastRenderedPageBreak/>
          <w:t>your code</w:t>
        </w:r>
        <w:r w:rsidR="000A17D5">
          <w:t>’s</w:t>
        </w:r>
      </w:ins>
      <w:del w:id="1266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1267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1268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1269" w:author="AnneMarieW" w:date="2018-02-13T13:46:00Z">
        <w:r w:rsidRPr="004964BD" w:rsidDel="000A17D5">
          <w:delText>let’s</w:delText>
        </w:r>
      </w:del>
      <w:ins w:id="1270" w:author="AnneMarieW" w:date="2018-02-13T13:46:00Z">
        <w:r w:rsidR="000A17D5">
          <w:t>we’ll</w:t>
        </w:r>
      </w:ins>
      <w:r w:rsidRPr="004964BD">
        <w:t xml:space="preserve"> look at</w:t>
      </w:r>
      <w:ins w:id="1271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1272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1273" w:author="AnneMarieW" w:date="2018-02-13T13:46:00Z">
        <w:r w:rsidR="000A17D5">
          <w:t>s</w:t>
        </w:r>
      </w:ins>
      <w:r w:rsidRPr="004964BD">
        <w:t xml:space="preserve"> </w:t>
      </w:r>
      <w:del w:id="1274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1275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1276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1277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1278" w:author="AnneMarieW" w:date="2018-02-13T13:48:00Z">
        <w:r w:rsidR="009F2547">
          <w:t>their full</w:t>
        </w:r>
      </w:ins>
      <w:del w:id="1279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1280" w:author="AnneMarieW" w:date="2018-02-13T13:48:00Z">
        <w:r w:rsidRPr="004964BD" w:rsidDel="009F2547">
          <w:delText>le</w:delText>
        </w:r>
      </w:del>
      <w:ins w:id="1281" w:author="AnneMarieW" w:date="2018-02-13T13:48:00Z">
        <w:r w:rsidR="009F2547">
          <w:t>ility</w:t>
        </w:r>
      </w:ins>
      <w:del w:id="1282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1" w:author="AnneMarieW" w:date="2018-02-13T14:47:00Z" w:initials="AM">
    <w:p w14:paraId="5EA5E65E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72" w:author="Carol Nichols" w:date="2018-03-02T11:42:00Z" w:initials="CN">
    <w:p w14:paraId="6F9D141D" w14:textId="664EC336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15" w:author="AnneMarieW" w:date="2018-02-12T15:46:00Z" w:initials="AM">
    <w:p w14:paraId="1D838AA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18" w:author="Carol Nichols" w:date="2018-03-02T11:42:00Z" w:initials="CN">
    <w:p w14:paraId="4E271896" w14:textId="6BC721EA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66" w:author="AnneMarieW" w:date="2018-02-12T15:46:00Z" w:initials="AM">
    <w:p w14:paraId="5A6AEEB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67" w:author="Carol Nichols" w:date="2018-03-02T11:45:00Z" w:initials="CN">
    <w:p w14:paraId="3E4CD876" w14:textId="1DE1C70E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 as of edits to chapter 10 that we’re sending back soon</w:t>
      </w:r>
    </w:p>
  </w:comment>
  <w:comment w:id="207" w:author="AnneMarieW" w:date="2018-02-12T15:46:00Z" w:initials="AM">
    <w:p w14:paraId="5355290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208" w:author="Carol Nichols" w:date="2018-02-28T11:47:00Z" w:initials="CN">
    <w:p w14:paraId="6213BE73" w14:textId="433D69C2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35" w:author="AnneMarieW" w:date="2018-02-12T15:46:00Z" w:initials="AM">
    <w:p w14:paraId="05144BD0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Au: I assume that rust_gui is the name of the crate so I changed this sentence.</w:t>
      </w:r>
    </w:p>
  </w:comment>
  <w:comment w:id="236" w:author="Carol Nichols" w:date="2018-02-28T11:50:00Z" w:initials="CN">
    <w:p w14:paraId="0ABF06CA" w14:textId="6C972D5F" w:rsidR="002B73DE" w:rsidRDefault="002B73D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37" w:author="Carol Nichols" w:date="2018-02-28T14:08:00Z" w:initials="CN">
    <w:p w14:paraId="4B7A4A45" w14:textId="0C1A1720" w:rsidR="002B73DE" w:rsidRDefault="002B73DE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“gui”, the sentence structure here is still correct though</w:t>
      </w:r>
    </w:p>
  </w:comment>
  <w:comment w:id="276" w:author="AnneMarieW" w:date="2018-02-12T15:46:00Z" w:initials="AM">
    <w:p w14:paraId="76AD229B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77" w:author="Carol Nichols" w:date="2018-02-28T11:53:00Z" w:initials="CN">
    <w:p w14:paraId="35222E84" w14:textId="2A709ED6" w:rsidR="002B73DE" w:rsidRDefault="002B73DE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87" w:author="AnneMarieW" w:date="2018-02-12T15:46:00Z" w:initials="AM">
    <w:p w14:paraId="6B158F6A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88" w:author="Carol Nichols" w:date="2018-02-28T11:55:00Z" w:initials="CN">
    <w:p w14:paraId="6CF4828D" w14:textId="6E85D30E" w:rsidR="002B73DE" w:rsidRDefault="002B73DE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16" w:author="Carol Nichols" w:date="2018-03-02T11:46:00Z" w:initials="CN">
    <w:p w14:paraId="1DDB2841" w14:textId="751B3B15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355" w:author="AnneMarieW" w:date="2018-02-13T09:41:00Z" w:initials="AM">
    <w:p w14:paraId="352BC022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56" w:author="Carol Nichols" w:date="2018-02-28T12:51:00Z" w:initials="CN">
    <w:p w14:paraId="66B8CFD0" w14:textId="5EF7B712" w:rsidR="002B73DE" w:rsidRDefault="002B73DE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83" w:author="AnneMarieW" w:date="2018-02-13T09:45:00Z" w:initials="AM">
    <w:p w14:paraId="6A769E1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38" w:author="Carol Nichols" w:date="2018-03-02T11:47:00Z" w:initials="CN">
    <w:p w14:paraId="7A4D9B80" w14:textId="22E3E915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464" w:author="AnneMarieW" w:date="2018-02-13T09:56:00Z" w:initials="AM">
    <w:p w14:paraId="639C762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65" w:author="Carol Nichols" w:date="2018-02-28T14:20:00Z" w:initials="CN">
    <w:p w14:paraId="12009A10" w14:textId="3028A943" w:rsidR="002B73DE" w:rsidRDefault="002B73DE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80" w:author="AnneMarieW" w:date="2018-02-13T10:02:00Z" w:initials="AM">
    <w:p w14:paraId="046CC7A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505" w:author="Liz Chadwick" w:date="2018-02-12T15:46:00Z" w:initials="LC">
    <w:p w14:paraId="5C34083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536" w:author="AnneMarieW" w:date="2018-02-13T10:06:00Z" w:initials="AM">
    <w:p w14:paraId="532C08CF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537" w:author="Carol Nichols" w:date="2018-02-28T14:17:00Z" w:initials="CN">
    <w:p w14:paraId="3AA4087F" w14:textId="00C14B16" w:rsidR="002B73DE" w:rsidRDefault="002B73D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29" w:author="Carol Nichols" w:date="2018-02-28T14:37:00Z" w:initials="CN">
    <w:p w14:paraId="76A5FC05" w14:textId="585D0569" w:rsidR="002B73DE" w:rsidRDefault="002B73DE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935" w:author="Carol Nichols" w:date="2018-03-02T11:51:00Z" w:initials="CN">
    <w:p w14:paraId="0114783C" w14:textId="10894612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018" w:author="Carol Nichols" w:date="2018-03-02T11:52:00Z" w:initials="CN">
    <w:p w14:paraId="1213EB58" w14:textId="61C17304" w:rsidR="002B73DE" w:rsidRDefault="002B73DE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1024" w:author="AnneMarieW" w:date="2018-02-13T11:28:00Z" w:initials="AM">
    <w:p w14:paraId="5B5ADD7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1049" w:author="AnneMarieW" w:date="2018-02-13T13:19:00Z" w:initials="AM">
    <w:p w14:paraId="47EE15A3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1050" w:author="Carol Nichols" w:date="2018-02-28T14:49:00Z" w:initials="CN">
    <w:p w14:paraId="64752589" w14:textId="7E321D4B" w:rsidR="002B73DE" w:rsidRDefault="002B73DE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1054" w:author="AnneMarieW" w:date="2018-02-13T13:20:00Z" w:initials="AM">
    <w:p w14:paraId="13C0E309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1055" w:author="Carol Nichols" w:date="2018-02-28T14:50:00Z" w:initials="CN">
    <w:p w14:paraId="77A25C46" w14:textId="25EC19C4" w:rsidR="002B73DE" w:rsidRDefault="002B73DE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1082" w:author="AnneMarieW" w:date="2018-02-13T13:24:00Z" w:initials="AM">
    <w:p w14:paraId="69D29B6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1086" w:author="AnneMarieW" w:date="2018-02-13T13:24:00Z" w:initials="AM">
    <w:p w14:paraId="4FA15F31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1102" w:author="janelle" w:date="2018-02-14T10:27:00Z" w:initials="j">
    <w:p w14:paraId="7CCDB649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1111" w:author="AnneMarieW" w:date="2018-02-13T13:25:00Z" w:initials="AM">
    <w:p w14:paraId="7AD7066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1115" w:author="AnneMarieW" w:date="2018-02-13T13:26:00Z" w:initials="AM">
    <w:p w14:paraId="261D8F3C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1116" w:author="Carol Nichols" w:date="2018-02-28T14:55:00Z" w:initials="CN">
    <w:p w14:paraId="3D073886" w14:textId="7210B8DC" w:rsidR="002B73DE" w:rsidRDefault="002B73DE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1120" w:author="AnneMarieW" w:date="2018-02-13T13:29:00Z" w:initials="AM">
    <w:p w14:paraId="570CC757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1121" w:author="Carol Nichols" w:date="2018-02-28T14:56:00Z" w:initials="CN">
    <w:p w14:paraId="512536CA" w14:textId="571AECFD" w:rsidR="002B73DE" w:rsidRDefault="002B73DE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1216" w:author="AnneMarieW" w:date="2018-02-13T13:41:00Z" w:initials="AM">
    <w:p w14:paraId="20482694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1217" w:author="Carol Nichols" w:date="2018-02-28T15:40:00Z" w:initials="CN">
    <w:p w14:paraId="5A6AC736" w14:textId="6FA72BC4" w:rsidR="002B73DE" w:rsidRDefault="002B73DE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listing. I’ve tried clarify as much as I can given that constraint</w:t>
      </w:r>
    </w:p>
  </w:comment>
  <w:comment w:id="1228" w:author="AnneMarieW" w:date="2018-02-13T13:41:00Z" w:initials="AM">
    <w:p w14:paraId="0AFCCAAB" w14:textId="77777777" w:rsidR="002B73DE" w:rsidRDefault="002B73D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1229" w:author="Carol Nichols" w:date="2018-02-28T15:40:00Z" w:initials="CN">
    <w:p w14:paraId="7FAB1257" w14:textId="2A7DC9E0" w:rsidR="002B73DE" w:rsidRDefault="002B73DE">
      <w:pPr>
        <w:pStyle w:val="CommentText"/>
      </w:pPr>
      <w:r>
        <w:rPr>
          <w:rStyle w:val="CommentReference"/>
        </w:rPr>
        <w:annotationRef/>
      </w:r>
      <w:r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6F9D141D" w15:paraIdParent="5EA5E65E" w15:done="0"/>
  <w15:commentEx w15:paraId="1D838AA7" w15:done="0"/>
  <w15:commentEx w15:paraId="4E271896" w15:done="0"/>
  <w15:commentEx w15:paraId="5A6AEEBA" w15:done="0"/>
  <w15:commentEx w15:paraId="3E4CD876" w15:paraIdParent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1DDB2841" w15:done="0"/>
  <w15:commentEx w15:paraId="352BC022" w15:done="0"/>
  <w15:commentEx w15:paraId="66B8CFD0" w15:paraIdParent="352BC022" w15:done="0"/>
  <w15:commentEx w15:paraId="6A769E1C" w15:done="0"/>
  <w15:commentEx w15:paraId="7A4D9B80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0114783C" w15:done="0"/>
  <w15:commentEx w15:paraId="1213EB58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6F9D141D" w16cid:durableId="1E43B727"/>
  <w16cid:commentId w16cid:paraId="1D838AA7" w16cid:durableId="1E368341"/>
  <w16cid:commentId w16cid:paraId="4E271896" w16cid:durableId="1E43B736"/>
  <w16cid:commentId w16cid:paraId="5A6AEEBA" w16cid:durableId="1E368342"/>
  <w16cid:commentId w16cid:paraId="3E4CD876" w16cid:durableId="1E43B7E0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1DDB2841" w16cid:durableId="1E43B82C"/>
  <w16cid:commentId w16cid:paraId="352BC022" w16cid:durableId="1E368347"/>
  <w16cid:commentId w16cid:paraId="66B8CFD0" w16cid:durableId="1E412465"/>
  <w16cid:commentId w16cid:paraId="6A769E1C" w16cid:durableId="1E368348"/>
  <w16cid:commentId w16cid:paraId="7A4D9B80" w16cid:durableId="1E43B857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0114783C" w16cid:durableId="1E43B93C"/>
  <w16cid:commentId w16cid:paraId="1213EB58" w16cid:durableId="1E43B975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pitch w:val="default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altName w:val="Futura"/>
    <w:panose1 w:val="020B0604020202020204"/>
    <w:charset w:val="00"/>
    <w:family w:val="swiss"/>
    <w:pitch w:val="variable"/>
    <w:sig w:usb0="80000067" w:usb1="00000000" w:usb2="00000000" w:usb3="00000000" w:csb0="000001F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71BAF"/>
    <w:rsid w:val="00082F84"/>
    <w:rsid w:val="000A17D5"/>
    <w:rsid w:val="000A3FDB"/>
    <w:rsid w:val="000D4123"/>
    <w:rsid w:val="000D75D9"/>
    <w:rsid w:val="000E5015"/>
    <w:rsid w:val="000F30F8"/>
    <w:rsid w:val="000F6DCF"/>
    <w:rsid w:val="00102773"/>
    <w:rsid w:val="00105C07"/>
    <w:rsid w:val="001202E1"/>
    <w:rsid w:val="0012729C"/>
    <w:rsid w:val="0013551A"/>
    <w:rsid w:val="00141C80"/>
    <w:rsid w:val="001546DD"/>
    <w:rsid w:val="00156064"/>
    <w:rsid w:val="00162069"/>
    <w:rsid w:val="0017101D"/>
    <w:rsid w:val="00174A88"/>
    <w:rsid w:val="00197760"/>
    <w:rsid w:val="001A2A0D"/>
    <w:rsid w:val="001B2D70"/>
    <w:rsid w:val="001C65D0"/>
    <w:rsid w:val="001E7B20"/>
    <w:rsid w:val="001F00CB"/>
    <w:rsid w:val="00212621"/>
    <w:rsid w:val="002130EE"/>
    <w:rsid w:val="002147CC"/>
    <w:rsid w:val="002507E0"/>
    <w:rsid w:val="00254642"/>
    <w:rsid w:val="00257B56"/>
    <w:rsid w:val="0026585C"/>
    <w:rsid w:val="00274E32"/>
    <w:rsid w:val="0027768A"/>
    <w:rsid w:val="0029094A"/>
    <w:rsid w:val="002A0F17"/>
    <w:rsid w:val="002A190F"/>
    <w:rsid w:val="002B73DE"/>
    <w:rsid w:val="002C2205"/>
    <w:rsid w:val="002C6D4D"/>
    <w:rsid w:val="002C7FF0"/>
    <w:rsid w:val="002F56D9"/>
    <w:rsid w:val="00313184"/>
    <w:rsid w:val="00332093"/>
    <w:rsid w:val="00336E01"/>
    <w:rsid w:val="00344C94"/>
    <w:rsid w:val="00351652"/>
    <w:rsid w:val="00360038"/>
    <w:rsid w:val="0036517C"/>
    <w:rsid w:val="0036639C"/>
    <w:rsid w:val="00371110"/>
    <w:rsid w:val="0038177F"/>
    <w:rsid w:val="00395892"/>
    <w:rsid w:val="003B125B"/>
    <w:rsid w:val="003B7488"/>
    <w:rsid w:val="003C391A"/>
    <w:rsid w:val="003C565D"/>
    <w:rsid w:val="003F1126"/>
    <w:rsid w:val="00412C96"/>
    <w:rsid w:val="00412D0C"/>
    <w:rsid w:val="004331A2"/>
    <w:rsid w:val="00433EC8"/>
    <w:rsid w:val="00434451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1CC1"/>
    <w:rsid w:val="004B5884"/>
    <w:rsid w:val="004C745A"/>
    <w:rsid w:val="004D409C"/>
    <w:rsid w:val="004E0F7D"/>
    <w:rsid w:val="004E382B"/>
    <w:rsid w:val="004E5419"/>
    <w:rsid w:val="004E59AB"/>
    <w:rsid w:val="004F1277"/>
    <w:rsid w:val="00504662"/>
    <w:rsid w:val="00556C41"/>
    <w:rsid w:val="005858AF"/>
    <w:rsid w:val="0059264E"/>
    <w:rsid w:val="005A20AD"/>
    <w:rsid w:val="005A5B45"/>
    <w:rsid w:val="005C4F24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80BC2"/>
    <w:rsid w:val="00697A60"/>
    <w:rsid w:val="006A7906"/>
    <w:rsid w:val="006C76E2"/>
    <w:rsid w:val="006D5744"/>
    <w:rsid w:val="006D6254"/>
    <w:rsid w:val="006E0795"/>
    <w:rsid w:val="006E4EE5"/>
    <w:rsid w:val="006F40A0"/>
    <w:rsid w:val="006F4383"/>
    <w:rsid w:val="007101E6"/>
    <w:rsid w:val="00724A70"/>
    <w:rsid w:val="00725474"/>
    <w:rsid w:val="00743D13"/>
    <w:rsid w:val="00757A6E"/>
    <w:rsid w:val="00786CCA"/>
    <w:rsid w:val="007B501C"/>
    <w:rsid w:val="007B7E7E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22268"/>
    <w:rsid w:val="00924401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1EE9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41938"/>
    <w:rsid w:val="00B44D02"/>
    <w:rsid w:val="00B67526"/>
    <w:rsid w:val="00B84BC9"/>
    <w:rsid w:val="00B95E17"/>
    <w:rsid w:val="00BA165B"/>
    <w:rsid w:val="00BB0C3F"/>
    <w:rsid w:val="00BB537B"/>
    <w:rsid w:val="00BE7151"/>
    <w:rsid w:val="00BF4B39"/>
    <w:rsid w:val="00C05B70"/>
    <w:rsid w:val="00C232F4"/>
    <w:rsid w:val="00C313DC"/>
    <w:rsid w:val="00C61222"/>
    <w:rsid w:val="00C75817"/>
    <w:rsid w:val="00C95C03"/>
    <w:rsid w:val="00CA4794"/>
    <w:rsid w:val="00CC2793"/>
    <w:rsid w:val="00CC5E0E"/>
    <w:rsid w:val="00CD2438"/>
    <w:rsid w:val="00CE17D0"/>
    <w:rsid w:val="00CE460E"/>
    <w:rsid w:val="00D02E36"/>
    <w:rsid w:val="00D146DD"/>
    <w:rsid w:val="00D41A7F"/>
    <w:rsid w:val="00D607A4"/>
    <w:rsid w:val="00D60CB7"/>
    <w:rsid w:val="00D74789"/>
    <w:rsid w:val="00D76EF4"/>
    <w:rsid w:val="00D837E6"/>
    <w:rsid w:val="00D90459"/>
    <w:rsid w:val="00D97D3D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95EA1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42127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BE7151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E95EA1"/>
    <w:pPr>
      <w:spacing w:line="360" w:lineRule="auto"/>
      <w:pPrChange w:id="0" w:author="janelle" w:date="2018-03-02T14:21:00Z">
        <w:pPr>
          <w:spacing w:line="360" w:lineRule="auto"/>
        </w:pPr>
      </w:pPrChange>
    </w:pPr>
    <w:rPr>
      <w:rFonts w:ascii="Courier New" w:eastAsia="Times New Roman" w:hAnsi="Courier New"/>
      <w:noProof/>
      <w:rPrChange w:id="0" w:author="janelle" w:date="2018-03-02T14:21:00Z">
        <w:rPr>
          <w:rFonts w:ascii="Courier New" w:hAnsi="Courier New"/>
          <w:noProof/>
          <w:lang w:val="en-US" w:eastAsia="en-US" w:bidi="ar-SA"/>
        </w:rPr>
      </w:rPrChange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BE7151"/>
    <w:pPr>
      <w:spacing w:before="120" w:after="120" w:line="360" w:lineRule="auto"/>
      <w:pPrChange w:id="1" w:author="janelle" w:date="2018-03-02T14:22:00Z">
        <w:pPr>
          <w:spacing w:before="120" w:after="120" w:line="360" w:lineRule="auto"/>
        </w:pPr>
      </w:pPrChange>
    </w:pPr>
    <w:rPr>
      <w:rFonts w:eastAsia="Times New Roman"/>
      <w:smallCaps/>
      <w:color w:val="FF0000"/>
      <w:rPrChange w:id="1" w:author="janelle" w:date="2018-03-02T14:22:00Z">
        <w:rPr>
          <w:smallCaps/>
          <w:color w:val="FF0000"/>
          <w:lang w:val="en-US" w:eastAsia="en-US" w:bidi="ar-SA"/>
        </w:rPr>
      </w:rPrChange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38177F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  <w:style w:type="character" w:customStyle="1" w:styleId="Literal-Gray">
    <w:name w:val="Literal - Gray"/>
    <w:basedOn w:val="Literal"/>
    <w:uiPriority w:val="1"/>
    <w:rsid w:val="00D97D3D"/>
    <w:rPr>
      <w:rFonts w:ascii="Courier New" w:hAnsi="Courier New"/>
      <w:color w:val="99999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819D-937A-3343-9735-3882C7CC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120</TotalTime>
  <Pages>31</Pages>
  <Words>8319</Words>
  <Characters>47419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83</cp:revision>
  <dcterms:created xsi:type="dcterms:W3CDTF">2018-02-14T18:34:00Z</dcterms:created>
  <dcterms:modified xsi:type="dcterms:W3CDTF">2018-03-09T20:14:00Z</dcterms:modified>
</cp:coreProperties>
</file>