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BB988" w14:textId="77777777" w:rsidR="00404154" w:rsidDel="003079EE" w:rsidRDefault="00404154" w:rsidP="00404154">
      <w:pPr>
        <w:pStyle w:val="Standard"/>
        <w:rPr>
          <w:del w:id="0" w:author="Liz Chadwick" w:date="2018-03-09T11:41:00Z"/>
        </w:rPr>
      </w:pPr>
    </w:p>
    <w:p w14:paraId="74698872" w14:textId="77777777" w:rsidR="008D200C" w:rsidRDefault="000C0C81">
      <w:pPr>
        <w:pStyle w:val="TOC1"/>
        <w:tabs>
          <w:tab w:val="right" w:leader="dot" w:pos="9350"/>
        </w:tabs>
        <w:rPr>
          <w:rFonts w:asciiTheme="minorHAnsi" w:eastAsiaTheme="minorEastAsia" w:hAnsiTheme="minorHAnsi" w:cstheme="minorBidi"/>
          <w:noProof/>
          <w:sz w:val="22"/>
          <w:szCs w:val="22"/>
        </w:rPr>
      </w:pPr>
      <w:r>
        <w:fldChar w:fldCharType="begin"/>
      </w:r>
      <w:r w:rsidR="00404154">
        <w:instrText xml:space="preserve"> TOC \o "1-3" \t "HeadA,1,HeadB,2,HeadC,3" \h </w:instrText>
      </w:r>
      <w:r>
        <w:fldChar w:fldCharType="separate"/>
      </w:r>
      <w:hyperlink w:anchor="_Toc508292470" w:history="1">
        <w:r w:rsidR="008D200C" w:rsidRPr="00CB7DEC">
          <w:rPr>
            <w:rStyle w:val="Hyperlink"/>
            <w:noProof/>
          </w:rPr>
          <w:t>Removing Duplication by Extracting a Function</w:t>
        </w:r>
        <w:r w:rsidR="008D200C">
          <w:rPr>
            <w:noProof/>
          </w:rPr>
          <w:tab/>
        </w:r>
        <w:r>
          <w:rPr>
            <w:noProof/>
          </w:rPr>
          <w:fldChar w:fldCharType="begin"/>
        </w:r>
        <w:r w:rsidR="008D200C">
          <w:rPr>
            <w:noProof/>
          </w:rPr>
          <w:instrText xml:space="preserve"> PAGEREF _Toc508292470 \h </w:instrText>
        </w:r>
        <w:r>
          <w:rPr>
            <w:noProof/>
          </w:rPr>
        </w:r>
        <w:r>
          <w:rPr>
            <w:noProof/>
          </w:rPr>
          <w:fldChar w:fldCharType="separate"/>
        </w:r>
        <w:r w:rsidR="008D200C">
          <w:rPr>
            <w:noProof/>
          </w:rPr>
          <w:t>2</w:t>
        </w:r>
        <w:r>
          <w:rPr>
            <w:noProof/>
          </w:rPr>
          <w:fldChar w:fldCharType="end"/>
        </w:r>
      </w:hyperlink>
    </w:p>
    <w:p w14:paraId="0FA468CA" w14:textId="77777777" w:rsidR="008D200C" w:rsidRDefault="00714FE4">
      <w:pPr>
        <w:pStyle w:val="TOC1"/>
        <w:tabs>
          <w:tab w:val="right" w:leader="dot" w:pos="9350"/>
        </w:tabs>
        <w:rPr>
          <w:rFonts w:asciiTheme="minorHAnsi" w:eastAsiaTheme="minorEastAsia" w:hAnsiTheme="minorHAnsi" w:cstheme="minorBidi"/>
          <w:noProof/>
          <w:sz w:val="22"/>
          <w:szCs w:val="22"/>
        </w:rPr>
      </w:pPr>
      <w:hyperlink w:anchor="_Toc508292471" w:history="1">
        <w:r w:rsidR="008D200C" w:rsidRPr="00CB7DEC">
          <w:rPr>
            <w:rStyle w:val="Hyperlink"/>
            <w:noProof/>
          </w:rPr>
          <w:t>Generic Data Types</w:t>
        </w:r>
        <w:r w:rsidR="008D200C">
          <w:rPr>
            <w:noProof/>
          </w:rPr>
          <w:tab/>
        </w:r>
        <w:r w:rsidR="000C0C81">
          <w:rPr>
            <w:noProof/>
          </w:rPr>
          <w:fldChar w:fldCharType="begin"/>
        </w:r>
        <w:r w:rsidR="008D200C">
          <w:rPr>
            <w:noProof/>
          </w:rPr>
          <w:instrText xml:space="preserve"> PAGEREF _Toc508292471 \h </w:instrText>
        </w:r>
        <w:r w:rsidR="000C0C81">
          <w:rPr>
            <w:noProof/>
          </w:rPr>
        </w:r>
        <w:r w:rsidR="000C0C81">
          <w:rPr>
            <w:noProof/>
          </w:rPr>
          <w:fldChar w:fldCharType="separate"/>
        </w:r>
        <w:r w:rsidR="008D200C">
          <w:rPr>
            <w:noProof/>
          </w:rPr>
          <w:t>5</w:t>
        </w:r>
        <w:r w:rsidR="000C0C81">
          <w:rPr>
            <w:noProof/>
          </w:rPr>
          <w:fldChar w:fldCharType="end"/>
        </w:r>
      </w:hyperlink>
    </w:p>
    <w:p w14:paraId="3154CC19" w14:textId="77777777" w:rsidR="008D200C" w:rsidRDefault="00714FE4">
      <w:pPr>
        <w:pStyle w:val="TOC2"/>
        <w:tabs>
          <w:tab w:val="right" w:leader="dot" w:pos="9350"/>
        </w:tabs>
        <w:rPr>
          <w:rFonts w:asciiTheme="minorHAnsi" w:eastAsiaTheme="minorEastAsia" w:hAnsiTheme="minorHAnsi" w:cstheme="minorBidi"/>
          <w:noProof/>
          <w:sz w:val="22"/>
          <w:szCs w:val="22"/>
        </w:rPr>
      </w:pPr>
      <w:hyperlink w:anchor="_Toc508292472" w:history="1">
        <w:r w:rsidR="008D200C" w:rsidRPr="00CB7DEC">
          <w:rPr>
            <w:rStyle w:val="Hyperlink"/>
            <w:noProof/>
          </w:rPr>
          <w:t>In Function Definitions</w:t>
        </w:r>
        <w:r w:rsidR="008D200C">
          <w:rPr>
            <w:noProof/>
          </w:rPr>
          <w:tab/>
        </w:r>
        <w:r w:rsidR="000C0C81">
          <w:rPr>
            <w:noProof/>
          </w:rPr>
          <w:fldChar w:fldCharType="begin"/>
        </w:r>
        <w:r w:rsidR="008D200C">
          <w:rPr>
            <w:noProof/>
          </w:rPr>
          <w:instrText xml:space="preserve"> PAGEREF _Toc508292472 \h </w:instrText>
        </w:r>
        <w:r w:rsidR="000C0C81">
          <w:rPr>
            <w:noProof/>
          </w:rPr>
        </w:r>
        <w:r w:rsidR="000C0C81">
          <w:rPr>
            <w:noProof/>
          </w:rPr>
          <w:fldChar w:fldCharType="separate"/>
        </w:r>
        <w:r w:rsidR="008D200C">
          <w:rPr>
            <w:noProof/>
          </w:rPr>
          <w:t>5</w:t>
        </w:r>
        <w:r w:rsidR="000C0C81">
          <w:rPr>
            <w:noProof/>
          </w:rPr>
          <w:fldChar w:fldCharType="end"/>
        </w:r>
      </w:hyperlink>
    </w:p>
    <w:p w14:paraId="1D26B633" w14:textId="77777777" w:rsidR="008D200C" w:rsidRDefault="00714FE4">
      <w:pPr>
        <w:pStyle w:val="TOC2"/>
        <w:tabs>
          <w:tab w:val="right" w:leader="dot" w:pos="9350"/>
        </w:tabs>
        <w:rPr>
          <w:rFonts w:asciiTheme="minorHAnsi" w:eastAsiaTheme="minorEastAsia" w:hAnsiTheme="minorHAnsi" w:cstheme="minorBidi"/>
          <w:noProof/>
          <w:sz w:val="22"/>
          <w:szCs w:val="22"/>
        </w:rPr>
      </w:pPr>
      <w:hyperlink w:anchor="_Toc508292473" w:history="1">
        <w:r w:rsidR="008D200C" w:rsidRPr="00CB7DEC">
          <w:rPr>
            <w:rStyle w:val="Hyperlink"/>
            <w:noProof/>
          </w:rPr>
          <w:t>In Struct Definitions</w:t>
        </w:r>
        <w:r w:rsidR="008D200C">
          <w:rPr>
            <w:noProof/>
          </w:rPr>
          <w:tab/>
        </w:r>
        <w:r w:rsidR="000C0C81">
          <w:rPr>
            <w:noProof/>
          </w:rPr>
          <w:fldChar w:fldCharType="begin"/>
        </w:r>
        <w:r w:rsidR="008D200C">
          <w:rPr>
            <w:noProof/>
          </w:rPr>
          <w:instrText xml:space="preserve"> PAGEREF _Toc508292473 \h </w:instrText>
        </w:r>
        <w:r w:rsidR="000C0C81">
          <w:rPr>
            <w:noProof/>
          </w:rPr>
        </w:r>
        <w:r w:rsidR="000C0C81">
          <w:rPr>
            <w:noProof/>
          </w:rPr>
          <w:fldChar w:fldCharType="separate"/>
        </w:r>
        <w:r w:rsidR="008D200C">
          <w:rPr>
            <w:noProof/>
          </w:rPr>
          <w:t>9</w:t>
        </w:r>
        <w:r w:rsidR="000C0C81">
          <w:rPr>
            <w:noProof/>
          </w:rPr>
          <w:fldChar w:fldCharType="end"/>
        </w:r>
      </w:hyperlink>
    </w:p>
    <w:p w14:paraId="71287134" w14:textId="77777777" w:rsidR="008D200C" w:rsidRDefault="00714FE4">
      <w:pPr>
        <w:pStyle w:val="TOC2"/>
        <w:tabs>
          <w:tab w:val="right" w:leader="dot" w:pos="9350"/>
        </w:tabs>
        <w:rPr>
          <w:rFonts w:asciiTheme="minorHAnsi" w:eastAsiaTheme="minorEastAsia" w:hAnsiTheme="minorHAnsi" w:cstheme="minorBidi"/>
          <w:noProof/>
          <w:sz w:val="22"/>
          <w:szCs w:val="22"/>
        </w:rPr>
      </w:pPr>
      <w:hyperlink w:anchor="_Toc508292474" w:history="1">
        <w:r w:rsidR="008D200C" w:rsidRPr="00CB7DEC">
          <w:rPr>
            <w:rStyle w:val="Hyperlink"/>
            <w:noProof/>
          </w:rPr>
          <w:t>In Enum Definitions</w:t>
        </w:r>
        <w:r w:rsidR="008D200C">
          <w:rPr>
            <w:noProof/>
          </w:rPr>
          <w:tab/>
        </w:r>
        <w:r w:rsidR="000C0C81">
          <w:rPr>
            <w:noProof/>
          </w:rPr>
          <w:fldChar w:fldCharType="begin"/>
        </w:r>
        <w:r w:rsidR="008D200C">
          <w:rPr>
            <w:noProof/>
          </w:rPr>
          <w:instrText xml:space="preserve"> PAGEREF _Toc508292474 \h </w:instrText>
        </w:r>
        <w:r w:rsidR="000C0C81">
          <w:rPr>
            <w:noProof/>
          </w:rPr>
        </w:r>
        <w:r w:rsidR="000C0C81">
          <w:rPr>
            <w:noProof/>
          </w:rPr>
          <w:fldChar w:fldCharType="separate"/>
        </w:r>
        <w:r w:rsidR="008D200C">
          <w:rPr>
            <w:noProof/>
          </w:rPr>
          <w:t>11</w:t>
        </w:r>
        <w:r w:rsidR="000C0C81">
          <w:rPr>
            <w:noProof/>
          </w:rPr>
          <w:fldChar w:fldCharType="end"/>
        </w:r>
      </w:hyperlink>
    </w:p>
    <w:p w14:paraId="378BDE50" w14:textId="77777777" w:rsidR="008D200C" w:rsidRDefault="00714FE4">
      <w:pPr>
        <w:pStyle w:val="TOC2"/>
        <w:tabs>
          <w:tab w:val="right" w:leader="dot" w:pos="9350"/>
        </w:tabs>
        <w:rPr>
          <w:rFonts w:asciiTheme="minorHAnsi" w:eastAsiaTheme="minorEastAsia" w:hAnsiTheme="minorHAnsi" w:cstheme="minorBidi"/>
          <w:noProof/>
          <w:sz w:val="22"/>
          <w:szCs w:val="22"/>
        </w:rPr>
      </w:pPr>
      <w:hyperlink w:anchor="_Toc508292475" w:history="1">
        <w:r w:rsidR="008D200C" w:rsidRPr="00CB7DEC">
          <w:rPr>
            <w:rStyle w:val="Hyperlink"/>
            <w:noProof/>
          </w:rPr>
          <w:t>In Method Definitions</w:t>
        </w:r>
        <w:r w:rsidR="008D200C">
          <w:rPr>
            <w:noProof/>
          </w:rPr>
          <w:tab/>
        </w:r>
        <w:r w:rsidR="000C0C81">
          <w:rPr>
            <w:noProof/>
          </w:rPr>
          <w:fldChar w:fldCharType="begin"/>
        </w:r>
        <w:r w:rsidR="008D200C">
          <w:rPr>
            <w:noProof/>
          </w:rPr>
          <w:instrText xml:space="preserve"> PAGEREF _Toc508292475 \h </w:instrText>
        </w:r>
        <w:r w:rsidR="000C0C81">
          <w:rPr>
            <w:noProof/>
          </w:rPr>
        </w:r>
        <w:r w:rsidR="000C0C81">
          <w:rPr>
            <w:noProof/>
          </w:rPr>
          <w:fldChar w:fldCharType="separate"/>
        </w:r>
        <w:r w:rsidR="008D200C">
          <w:rPr>
            <w:noProof/>
          </w:rPr>
          <w:t>12</w:t>
        </w:r>
        <w:r w:rsidR="000C0C81">
          <w:rPr>
            <w:noProof/>
          </w:rPr>
          <w:fldChar w:fldCharType="end"/>
        </w:r>
      </w:hyperlink>
    </w:p>
    <w:p w14:paraId="0BDC77CF" w14:textId="77777777" w:rsidR="008D200C" w:rsidRDefault="00714FE4">
      <w:pPr>
        <w:pStyle w:val="TOC2"/>
        <w:tabs>
          <w:tab w:val="right" w:leader="dot" w:pos="9350"/>
        </w:tabs>
        <w:rPr>
          <w:rFonts w:asciiTheme="minorHAnsi" w:eastAsiaTheme="minorEastAsia" w:hAnsiTheme="minorHAnsi" w:cstheme="minorBidi"/>
          <w:noProof/>
          <w:sz w:val="22"/>
          <w:szCs w:val="22"/>
        </w:rPr>
      </w:pPr>
      <w:hyperlink w:anchor="_Toc508292476" w:history="1">
        <w:r w:rsidR="008D200C" w:rsidRPr="00CB7DEC">
          <w:rPr>
            <w:rStyle w:val="Hyperlink"/>
            <w:noProof/>
          </w:rPr>
          <w:t>Performance of Code Using Generics</w:t>
        </w:r>
        <w:r w:rsidR="008D200C">
          <w:rPr>
            <w:noProof/>
          </w:rPr>
          <w:tab/>
        </w:r>
        <w:r w:rsidR="000C0C81">
          <w:rPr>
            <w:noProof/>
          </w:rPr>
          <w:fldChar w:fldCharType="begin"/>
        </w:r>
        <w:r w:rsidR="008D200C">
          <w:rPr>
            <w:noProof/>
          </w:rPr>
          <w:instrText xml:space="preserve"> PAGEREF _Toc508292476 \h </w:instrText>
        </w:r>
        <w:r w:rsidR="000C0C81">
          <w:rPr>
            <w:noProof/>
          </w:rPr>
        </w:r>
        <w:r w:rsidR="000C0C81">
          <w:rPr>
            <w:noProof/>
          </w:rPr>
          <w:fldChar w:fldCharType="separate"/>
        </w:r>
        <w:r w:rsidR="008D200C">
          <w:rPr>
            <w:noProof/>
          </w:rPr>
          <w:t>14</w:t>
        </w:r>
        <w:r w:rsidR="000C0C81">
          <w:rPr>
            <w:noProof/>
          </w:rPr>
          <w:fldChar w:fldCharType="end"/>
        </w:r>
      </w:hyperlink>
    </w:p>
    <w:p w14:paraId="23ED0463" w14:textId="77777777" w:rsidR="008D200C" w:rsidRDefault="00714FE4">
      <w:pPr>
        <w:pStyle w:val="TOC1"/>
        <w:tabs>
          <w:tab w:val="right" w:leader="dot" w:pos="9350"/>
        </w:tabs>
        <w:rPr>
          <w:rFonts w:asciiTheme="minorHAnsi" w:eastAsiaTheme="minorEastAsia" w:hAnsiTheme="minorHAnsi" w:cstheme="minorBidi"/>
          <w:noProof/>
          <w:sz w:val="22"/>
          <w:szCs w:val="22"/>
        </w:rPr>
      </w:pPr>
      <w:hyperlink w:anchor="_Toc508292477" w:history="1">
        <w:r w:rsidR="008D200C" w:rsidRPr="00CB7DEC">
          <w:rPr>
            <w:rStyle w:val="Hyperlink"/>
            <w:noProof/>
          </w:rPr>
          <w:t>Traits: Defining Shared Behavior</w:t>
        </w:r>
        <w:r w:rsidR="008D200C">
          <w:rPr>
            <w:noProof/>
          </w:rPr>
          <w:tab/>
        </w:r>
        <w:r w:rsidR="000C0C81">
          <w:rPr>
            <w:noProof/>
          </w:rPr>
          <w:fldChar w:fldCharType="begin"/>
        </w:r>
        <w:r w:rsidR="008D200C">
          <w:rPr>
            <w:noProof/>
          </w:rPr>
          <w:instrText xml:space="preserve"> PAGEREF _Toc508292477 \h </w:instrText>
        </w:r>
        <w:r w:rsidR="000C0C81">
          <w:rPr>
            <w:noProof/>
          </w:rPr>
        </w:r>
        <w:r w:rsidR="000C0C81">
          <w:rPr>
            <w:noProof/>
          </w:rPr>
          <w:fldChar w:fldCharType="separate"/>
        </w:r>
        <w:r w:rsidR="008D200C">
          <w:rPr>
            <w:noProof/>
          </w:rPr>
          <w:t>16</w:t>
        </w:r>
        <w:r w:rsidR="000C0C81">
          <w:rPr>
            <w:noProof/>
          </w:rPr>
          <w:fldChar w:fldCharType="end"/>
        </w:r>
      </w:hyperlink>
    </w:p>
    <w:p w14:paraId="56CE08AE" w14:textId="77777777" w:rsidR="008D200C" w:rsidRDefault="00714FE4">
      <w:pPr>
        <w:pStyle w:val="TOC2"/>
        <w:tabs>
          <w:tab w:val="right" w:leader="dot" w:pos="9350"/>
        </w:tabs>
        <w:rPr>
          <w:rFonts w:asciiTheme="minorHAnsi" w:eastAsiaTheme="minorEastAsia" w:hAnsiTheme="minorHAnsi" w:cstheme="minorBidi"/>
          <w:noProof/>
          <w:sz w:val="22"/>
          <w:szCs w:val="22"/>
        </w:rPr>
      </w:pPr>
      <w:hyperlink w:anchor="_Toc508292478" w:history="1">
        <w:r w:rsidR="008D200C" w:rsidRPr="00CB7DEC">
          <w:rPr>
            <w:rStyle w:val="Hyperlink"/>
            <w:noProof/>
          </w:rPr>
          <w:t>Defining a Trait</w:t>
        </w:r>
        <w:r w:rsidR="008D200C">
          <w:rPr>
            <w:noProof/>
          </w:rPr>
          <w:tab/>
        </w:r>
        <w:r w:rsidR="000C0C81">
          <w:rPr>
            <w:noProof/>
          </w:rPr>
          <w:fldChar w:fldCharType="begin"/>
        </w:r>
        <w:r w:rsidR="008D200C">
          <w:rPr>
            <w:noProof/>
          </w:rPr>
          <w:instrText xml:space="preserve"> PAGEREF _Toc508292478 \h </w:instrText>
        </w:r>
        <w:r w:rsidR="000C0C81">
          <w:rPr>
            <w:noProof/>
          </w:rPr>
        </w:r>
        <w:r w:rsidR="000C0C81">
          <w:rPr>
            <w:noProof/>
          </w:rPr>
          <w:fldChar w:fldCharType="separate"/>
        </w:r>
        <w:r w:rsidR="008D200C">
          <w:rPr>
            <w:noProof/>
          </w:rPr>
          <w:t>16</w:t>
        </w:r>
        <w:r w:rsidR="000C0C81">
          <w:rPr>
            <w:noProof/>
          </w:rPr>
          <w:fldChar w:fldCharType="end"/>
        </w:r>
      </w:hyperlink>
    </w:p>
    <w:p w14:paraId="392FD653" w14:textId="77777777" w:rsidR="008D200C" w:rsidRDefault="00714FE4">
      <w:pPr>
        <w:pStyle w:val="TOC2"/>
        <w:tabs>
          <w:tab w:val="right" w:leader="dot" w:pos="9350"/>
        </w:tabs>
        <w:rPr>
          <w:rFonts w:asciiTheme="minorHAnsi" w:eastAsiaTheme="minorEastAsia" w:hAnsiTheme="minorHAnsi" w:cstheme="minorBidi"/>
          <w:noProof/>
          <w:sz w:val="22"/>
          <w:szCs w:val="22"/>
        </w:rPr>
      </w:pPr>
      <w:hyperlink w:anchor="_Toc508292479" w:history="1">
        <w:r w:rsidR="008D200C" w:rsidRPr="00CB7DEC">
          <w:rPr>
            <w:rStyle w:val="Hyperlink"/>
            <w:noProof/>
          </w:rPr>
          <w:t>Implementing a Trait on a Type</w:t>
        </w:r>
        <w:r w:rsidR="008D200C">
          <w:rPr>
            <w:noProof/>
          </w:rPr>
          <w:tab/>
        </w:r>
        <w:r w:rsidR="000C0C81">
          <w:rPr>
            <w:noProof/>
          </w:rPr>
          <w:fldChar w:fldCharType="begin"/>
        </w:r>
        <w:r w:rsidR="008D200C">
          <w:rPr>
            <w:noProof/>
          </w:rPr>
          <w:instrText xml:space="preserve"> PAGEREF _Toc508292479 \h </w:instrText>
        </w:r>
        <w:r w:rsidR="000C0C81">
          <w:rPr>
            <w:noProof/>
          </w:rPr>
        </w:r>
        <w:r w:rsidR="000C0C81">
          <w:rPr>
            <w:noProof/>
          </w:rPr>
          <w:fldChar w:fldCharType="separate"/>
        </w:r>
        <w:r w:rsidR="008D200C">
          <w:rPr>
            <w:noProof/>
          </w:rPr>
          <w:t>17</w:t>
        </w:r>
        <w:r w:rsidR="000C0C81">
          <w:rPr>
            <w:noProof/>
          </w:rPr>
          <w:fldChar w:fldCharType="end"/>
        </w:r>
      </w:hyperlink>
    </w:p>
    <w:p w14:paraId="7B3E0331" w14:textId="77777777" w:rsidR="008D200C" w:rsidRDefault="00714FE4">
      <w:pPr>
        <w:pStyle w:val="TOC2"/>
        <w:tabs>
          <w:tab w:val="right" w:leader="dot" w:pos="9350"/>
        </w:tabs>
        <w:rPr>
          <w:rFonts w:asciiTheme="minorHAnsi" w:eastAsiaTheme="minorEastAsia" w:hAnsiTheme="minorHAnsi" w:cstheme="minorBidi"/>
          <w:noProof/>
          <w:sz w:val="22"/>
          <w:szCs w:val="22"/>
        </w:rPr>
      </w:pPr>
      <w:hyperlink w:anchor="_Toc508292480" w:history="1">
        <w:r w:rsidR="008D200C" w:rsidRPr="00CB7DEC">
          <w:rPr>
            <w:rStyle w:val="Hyperlink"/>
            <w:noProof/>
          </w:rPr>
          <w:t>Default Implementations</w:t>
        </w:r>
        <w:r w:rsidR="008D200C">
          <w:rPr>
            <w:noProof/>
          </w:rPr>
          <w:tab/>
        </w:r>
        <w:r w:rsidR="000C0C81">
          <w:rPr>
            <w:noProof/>
          </w:rPr>
          <w:fldChar w:fldCharType="begin"/>
        </w:r>
        <w:r w:rsidR="008D200C">
          <w:rPr>
            <w:noProof/>
          </w:rPr>
          <w:instrText xml:space="preserve"> PAGEREF _Toc508292480 \h </w:instrText>
        </w:r>
        <w:r w:rsidR="000C0C81">
          <w:rPr>
            <w:noProof/>
          </w:rPr>
        </w:r>
        <w:r w:rsidR="000C0C81">
          <w:rPr>
            <w:noProof/>
          </w:rPr>
          <w:fldChar w:fldCharType="separate"/>
        </w:r>
        <w:r w:rsidR="008D200C">
          <w:rPr>
            <w:noProof/>
          </w:rPr>
          <w:t>19</w:t>
        </w:r>
        <w:r w:rsidR="000C0C81">
          <w:rPr>
            <w:noProof/>
          </w:rPr>
          <w:fldChar w:fldCharType="end"/>
        </w:r>
      </w:hyperlink>
    </w:p>
    <w:p w14:paraId="150D753A" w14:textId="77777777" w:rsidR="008D200C" w:rsidRDefault="00714FE4">
      <w:pPr>
        <w:pStyle w:val="TOC2"/>
        <w:tabs>
          <w:tab w:val="right" w:leader="dot" w:pos="9350"/>
        </w:tabs>
        <w:rPr>
          <w:rFonts w:asciiTheme="minorHAnsi" w:eastAsiaTheme="minorEastAsia" w:hAnsiTheme="minorHAnsi" w:cstheme="minorBidi"/>
          <w:noProof/>
          <w:sz w:val="22"/>
          <w:szCs w:val="22"/>
        </w:rPr>
      </w:pPr>
      <w:hyperlink w:anchor="_Toc508292481" w:history="1">
        <w:r w:rsidR="008D200C" w:rsidRPr="00CB7DEC">
          <w:rPr>
            <w:rStyle w:val="Hyperlink"/>
            <w:noProof/>
          </w:rPr>
          <w:t>Trait Bounds</w:t>
        </w:r>
        <w:r w:rsidR="008D200C">
          <w:rPr>
            <w:noProof/>
          </w:rPr>
          <w:tab/>
        </w:r>
        <w:r w:rsidR="000C0C81">
          <w:rPr>
            <w:noProof/>
          </w:rPr>
          <w:fldChar w:fldCharType="begin"/>
        </w:r>
        <w:r w:rsidR="008D200C">
          <w:rPr>
            <w:noProof/>
          </w:rPr>
          <w:instrText xml:space="preserve"> PAGEREF _Toc508292481 \h </w:instrText>
        </w:r>
        <w:r w:rsidR="000C0C81">
          <w:rPr>
            <w:noProof/>
          </w:rPr>
        </w:r>
        <w:r w:rsidR="000C0C81">
          <w:rPr>
            <w:noProof/>
          </w:rPr>
          <w:fldChar w:fldCharType="separate"/>
        </w:r>
        <w:r w:rsidR="008D200C">
          <w:rPr>
            <w:noProof/>
          </w:rPr>
          <w:t>21</w:t>
        </w:r>
        <w:r w:rsidR="000C0C81">
          <w:rPr>
            <w:noProof/>
          </w:rPr>
          <w:fldChar w:fldCharType="end"/>
        </w:r>
      </w:hyperlink>
    </w:p>
    <w:p w14:paraId="4056E074" w14:textId="77777777" w:rsidR="008D200C" w:rsidRDefault="00714FE4">
      <w:pPr>
        <w:pStyle w:val="TOC2"/>
        <w:tabs>
          <w:tab w:val="right" w:leader="dot" w:pos="9350"/>
        </w:tabs>
        <w:rPr>
          <w:rFonts w:asciiTheme="minorHAnsi" w:eastAsiaTheme="minorEastAsia" w:hAnsiTheme="minorHAnsi" w:cstheme="minorBidi"/>
          <w:noProof/>
          <w:sz w:val="22"/>
          <w:szCs w:val="22"/>
        </w:rPr>
      </w:pPr>
      <w:hyperlink w:anchor="_Toc508292482" w:history="1">
        <w:r w:rsidR="008D200C" w:rsidRPr="00CB7DEC">
          <w:rPr>
            <w:rStyle w:val="Hyperlink"/>
            <w:noProof/>
          </w:rPr>
          <w:t xml:space="preserve">Fixing the </w:t>
        </w:r>
        <w:r w:rsidR="008D200C" w:rsidRPr="00CB7DEC">
          <w:rPr>
            <w:rStyle w:val="Hyperlink"/>
            <w:rFonts w:ascii="Courier" w:hAnsi="Courier"/>
            <w:noProof/>
          </w:rPr>
          <w:t>largest</w:t>
        </w:r>
        <w:r w:rsidR="008D200C" w:rsidRPr="00CB7DEC">
          <w:rPr>
            <w:rStyle w:val="Hyperlink"/>
            <w:noProof/>
          </w:rPr>
          <w:t xml:space="preserve"> Function with Trait Bounds</w:t>
        </w:r>
        <w:r w:rsidR="008D200C">
          <w:rPr>
            <w:noProof/>
          </w:rPr>
          <w:tab/>
        </w:r>
        <w:r w:rsidR="000C0C81">
          <w:rPr>
            <w:noProof/>
          </w:rPr>
          <w:fldChar w:fldCharType="begin"/>
        </w:r>
        <w:r w:rsidR="008D200C">
          <w:rPr>
            <w:noProof/>
          </w:rPr>
          <w:instrText xml:space="preserve"> PAGEREF _Toc508292482 \h </w:instrText>
        </w:r>
        <w:r w:rsidR="000C0C81">
          <w:rPr>
            <w:noProof/>
          </w:rPr>
        </w:r>
        <w:r w:rsidR="000C0C81">
          <w:rPr>
            <w:noProof/>
          </w:rPr>
          <w:fldChar w:fldCharType="separate"/>
        </w:r>
        <w:r w:rsidR="008D200C">
          <w:rPr>
            <w:noProof/>
          </w:rPr>
          <w:t>22</w:t>
        </w:r>
        <w:r w:rsidR="000C0C81">
          <w:rPr>
            <w:noProof/>
          </w:rPr>
          <w:fldChar w:fldCharType="end"/>
        </w:r>
      </w:hyperlink>
    </w:p>
    <w:p w14:paraId="5FED8653" w14:textId="77777777" w:rsidR="008D200C" w:rsidRDefault="00714FE4">
      <w:pPr>
        <w:pStyle w:val="TOC2"/>
        <w:tabs>
          <w:tab w:val="right" w:leader="dot" w:pos="9350"/>
        </w:tabs>
        <w:rPr>
          <w:rFonts w:asciiTheme="minorHAnsi" w:eastAsiaTheme="minorEastAsia" w:hAnsiTheme="minorHAnsi" w:cstheme="minorBidi"/>
          <w:noProof/>
          <w:sz w:val="22"/>
          <w:szCs w:val="22"/>
        </w:rPr>
      </w:pPr>
      <w:hyperlink w:anchor="_Toc508292483" w:history="1">
        <w:r w:rsidR="008D200C" w:rsidRPr="00CB7DEC">
          <w:rPr>
            <w:rStyle w:val="Hyperlink"/>
            <w:noProof/>
          </w:rPr>
          <w:t>Using Trait Bounds to Conditionally Implement Methods</w:t>
        </w:r>
        <w:r w:rsidR="008D200C">
          <w:rPr>
            <w:noProof/>
          </w:rPr>
          <w:tab/>
        </w:r>
        <w:r w:rsidR="000C0C81">
          <w:rPr>
            <w:noProof/>
          </w:rPr>
          <w:fldChar w:fldCharType="begin"/>
        </w:r>
        <w:r w:rsidR="008D200C">
          <w:rPr>
            <w:noProof/>
          </w:rPr>
          <w:instrText xml:space="preserve"> PAGEREF _Toc508292483 \h </w:instrText>
        </w:r>
        <w:r w:rsidR="000C0C81">
          <w:rPr>
            <w:noProof/>
          </w:rPr>
        </w:r>
        <w:r w:rsidR="000C0C81">
          <w:rPr>
            <w:noProof/>
          </w:rPr>
          <w:fldChar w:fldCharType="separate"/>
        </w:r>
        <w:r w:rsidR="008D200C">
          <w:rPr>
            <w:noProof/>
          </w:rPr>
          <w:t>25</w:t>
        </w:r>
        <w:r w:rsidR="000C0C81">
          <w:rPr>
            <w:noProof/>
          </w:rPr>
          <w:fldChar w:fldCharType="end"/>
        </w:r>
      </w:hyperlink>
    </w:p>
    <w:p w14:paraId="3647033B" w14:textId="77777777" w:rsidR="008D200C" w:rsidRDefault="00714FE4">
      <w:pPr>
        <w:pStyle w:val="TOC1"/>
        <w:tabs>
          <w:tab w:val="right" w:leader="dot" w:pos="9350"/>
        </w:tabs>
        <w:rPr>
          <w:rFonts w:asciiTheme="minorHAnsi" w:eastAsiaTheme="minorEastAsia" w:hAnsiTheme="minorHAnsi" w:cstheme="minorBidi"/>
          <w:noProof/>
          <w:sz w:val="22"/>
          <w:szCs w:val="22"/>
        </w:rPr>
      </w:pPr>
      <w:hyperlink w:anchor="_Toc508292484" w:history="1">
        <w:r w:rsidR="008D200C" w:rsidRPr="00CB7DEC">
          <w:rPr>
            <w:rStyle w:val="Hyperlink"/>
            <w:noProof/>
          </w:rPr>
          <w:t>Validating References with Lifetimes</w:t>
        </w:r>
        <w:r w:rsidR="008D200C">
          <w:rPr>
            <w:noProof/>
          </w:rPr>
          <w:tab/>
        </w:r>
        <w:r w:rsidR="000C0C81">
          <w:rPr>
            <w:noProof/>
          </w:rPr>
          <w:fldChar w:fldCharType="begin"/>
        </w:r>
        <w:r w:rsidR="008D200C">
          <w:rPr>
            <w:noProof/>
          </w:rPr>
          <w:instrText xml:space="preserve"> PAGEREF _Toc508292484 \h </w:instrText>
        </w:r>
        <w:r w:rsidR="000C0C81">
          <w:rPr>
            <w:noProof/>
          </w:rPr>
        </w:r>
        <w:r w:rsidR="000C0C81">
          <w:rPr>
            <w:noProof/>
          </w:rPr>
          <w:fldChar w:fldCharType="separate"/>
        </w:r>
        <w:r w:rsidR="008D200C">
          <w:rPr>
            <w:noProof/>
          </w:rPr>
          <w:t>27</w:t>
        </w:r>
        <w:r w:rsidR="000C0C81">
          <w:rPr>
            <w:noProof/>
          </w:rPr>
          <w:fldChar w:fldCharType="end"/>
        </w:r>
      </w:hyperlink>
    </w:p>
    <w:p w14:paraId="5D53C98C" w14:textId="77777777" w:rsidR="008D200C" w:rsidRDefault="00714FE4">
      <w:pPr>
        <w:pStyle w:val="TOC2"/>
        <w:tabs>
          <w:tab w:val="right" w:leader="dot" w:pos="9350"/>
        </w:tabs>
        <w:rPr>
          <w:rFonts w:asciiTheme="minorHAnsi" w:eastAsiaTheme="minorEastAsia" w:hAnsiTheme="minorHAnsi" w:cstheme="minorBidi"/>
          <w:noProof/>
          <w:sz w:val="22"/>
          <w:szCs w:val="22"/>
        </w:rPr>
      </w:pPr>
      <w:hyperlink w:anchor="_Toc508292485" w:history="1">
        <w:r w:rsidR="008D200C" w:rsidRPr="00CB7DEC">
          <w:rPr>
            <w:rStyle w:val="Hyperlink"/>
            <w:noProof/>
          </w:rPr>
          <w:t>Lifetimes Prevent Dangling References</w:t>
        </w:r>
        <w:r w:rsidR="008D200C">
          <w:rPr>
            <w:noProof/>
          </w:rPr>
          <w:tab/>
        </w:r>
        <w:r w:rsidR="000C0C81">
          <w:rPr>
            <w:noProof/>
          </w:rPr>
          <w:fldChar w:fldCharType="begin"/>
        </w:r>
        <w:r w:rsidR="008D200C">
          <w:rPr>
            <w:noProof/>
          </w:rPr>
          <w:instrText xml:space="preserve"> PAGEREF _Toc508292485 \h </w:instrText>
        </w:r>
        <w:r w:rsidR="000C0C81">
          <w:rPr>
            <w:noProof/>
          </w:rPr>
        </w:r>
        <w:r w:rsidR="000C0C81">
          <w:rPr>
            <w:noProof/>
          </w:rPr>
          <w:fldChar w:fldCharType="separate"/>
        </w:r>
        <w:r w:rsidR="008D200C">
          <w:rPr>
            <w:noProof/>
          </w:rPr>
          <w:t>27</w:t>
        </w:r>
        <w:r w:rsidR="000C0C81">
          <w:rPr>
            <w:noProof/>
          </w:rPr>
          <w:fldChar w:fldCharType="end"/>
        </w:r>
      </w:hyperlink>
    </w:p>
    <w:p w14:paraId="7267D4E6" w14:textId="77777777" w:rsidR="008D200C" w:rsidRDefault="00714FE4">
      <w:pPr>
        <w:pStyle w:val="TOC2"/>
        <w:tabs>
          <w:tab w:val="right" w:leader="dot" w:pos="9350"/>
        </w:tabs>
        <w:rPr>
          <w:rFonts w:asciiTheme="minorHAnsi" w:eastAsiaTheme="minorEastAsia" w:hAnsiTheme="minorHAnsi" w:cstheme="minorBidi"/>
          <w:noProof/>
          <w:sz w:val="22"/>
          <w:szCs w:val="22"/>
        </w:rPr>
      </w:pPr>
      <w:hyperlink w:anchor="_Toc508292486" w:history="1">
        <w:r w:rsidR="008D200C" w:rsidRPr="00CB7DEC">
          <w:rPr>
            <w:rStyle w:val="Hyperlink"/>
            <w:noProof/>
          </w:rPr>
          <w:t>The Borrow Checker</w:t>
        </w:r>
        <w:r w:rsidR="008D200C">
          <w:rPr>
            <w:noProof/>
          </w:rPr>
          <w:tab/>
        </w:r>
        <w:r w:rsidR="000C0C81">
          <w:rPr>
            <w:noProof/>
          </w:rPr>
          <w:fldChar w:fldCharType="begin"/>
        </w:r>
        <w:r w:rsidR="008D200C">
          <w:rPr>
            <w:noProof/>
          </w:rPr>
          <w:instrText xml:space="preserve"> PAGEREF _Toc508292486 \h </w:instrText>
        </w:r>
        <w:r w:rsidR="000C0C81">
          <w:rPr>
            <w:noProof/>
          </w:rPr>
        </w:r>
        <w:r w:rsidR="000C0C81">
          <w:rPr>
            <w:noProof/>
          </w:rPr>
          <w:fldChar w:fldCharType="separate"/>
        </w:r>
        <w:r w:rsidR="008D200C">
          <w:rPr>
            <w:noProof/>
          </w:rPr>
          <w:t>28</w:t>
        </w:r>
        <w:r w:rsidR="000C0C81">
          <w:rPr>
            <w:noProof/>
          </w:rPr>
          <w:fldChar w:fldCharType="end"/>
        </w:r>
      </w:hyperlink>
    </w:p>
    <w:p w14:paraId="145F81FB" w14:textId="77777777" w:rsidR="008D200C" w:rsidRDefault="00714FE4">
      <w:pPr>
        <w:pStyle w:val="TOC2"/>
        <w:tabs>
          <w:tab w:val="right" w:leader="dot" w:pos="9350"/>
        </w:tabs>
        <w:rPr>
          <w:rFonts w:asciiTheme="minorHAnsi" w:eastAsiaTheme="minorEastAsia" w:hAnsiTheme="minorHAnsi" w:cstheme="minorBidi"/>
          <w:noProof/>
          <w:sz w:val="22"/>
          <w:szCs w:val="22"/>
        </w:rPr>
      </w:pPr>
      <w:hyperlink w:anchor="_Toc508292487" w:history="1">
        <w:r w:rsidR="008D200C" w:rsidRPr="00CB7DEC">
          <w:rPr>
            <w:rStyle w:val="Hyperlink"/>
            <w:noProof/>
          </w:rPr>
          <w:t>Generic Lifetimes in Functions</w:t>
        </w:r>
        <w:r w:rsidR="008D200C">
          <w:rPr>
            <w:noProof/>
          </w:rPr>
          <w:tab/>
        </w:r>
        <w:r w:rsidR="000C0C81">
          <w:rPr>
            <w:noProof/>
          </w:rPr>
          <w:fldChar w:fldCharType="begin"/>
        </w:r>
        <w:r w:rsidR="008D200C">
          <w:rPr>
            <w:noProof/>
          </w:rPr>
          <w:instrText xml:space="preserve"> PAGEREF _Toc508292487 \h </w:instrText>
        </w:r>
        <w:r w:rsidR="000C0C81">
          <w:rPr>
            <w:noProof/>
          </w:rPr>
        </w:r>
        <w:r w:rsidR="000C0C81">
          <w:rPr>
            <w:noProof/>
          </w:rPr>
          <w:fldChar w:fldCharType="separate"/>
        </w:r>
        <w:r w:rsidR="008D200C">
          <w:rPr>
            <w:noProof/>
          </w:rPr>
          <w:t>30</w:t>
        </w:r>
        <w:r w:rsidR="000C0C81">
          <w:rPr>
            <w:noProof/>
          </w:rPr>
          <w:fldChar w:fldCharType="end"/>
        </w:r>
      </w:hyperlink>
    </w:p>
    <w:p w14:paraId="2F0A2891" w14:textId="77777777" w:rsidR="008D200C" w:rsidRDefault="00714FE4">
      <w:pPr>
        <w:pStyle w:val="TOC2"/>
        <w:tabs>
          <w:tab w:val="right" w:leader="dot" w:pos="9350"/>
        </w:tabs>
        <w:rPr>
          <w:rFonts w:asciiTheme="minorHAnsi" w:eastAsiaTheme="minorEastAsia" w:hAnsiTheme="minorHAnsi" w:cstheme="minorBidi"/>
          <w:noProof/>
          <w:sz w:val="22"/>
          <w:szCs w:val="22"/>
        </w:rPr>
      </w:pPr>
      <w:hyperlink w:anchor="_Toc508292488" w:history="1">
        <w:r w:rsidR="008D200C" w:rsidRPr="00CB7DEC">
          <w:rPr>
            <w:rStyle w:val="Hyperlink"/>
            <w:noProof/>
          </w:rPr>
          <w:t>Lifetime Annotation Syntax</w:t>
        </w:r>
        <w:r w:rsidR="008D200C">
          <w:rPr>
            <w:noProof/>
          </w:rPr>
          <w:tab/>
        </w:r>
        <w:r w:rsidR="000C0C81">
          <w:rPr>
            <w:noProof/>
          </w:rPr>
          <w:fldChar w:fldCharType="begin"/>
        </w:r>
        <w:r w:rsidR="008D200C">
          <w:rPr>
            <w:noProof/>
          </w:rPr>
          <w:instrText xml:space="preserve"> PAGEREF _Toc508292488 \h </w:instrText>
        </w:r>
        <w:r w:rsidR="000C0C81">
          <w:rPr>
            <w:noProof/>
          </w:rPr>
        </w:r>
        <w:r w:rsidR="000C0C81">
          <w:rPr>
            <w:noProof/>
          </w:rPr>
          <w:fldChar w:fldCharType="separate"/>
        </w:r>
        <w:r w:rsidR="008D200C">
          <w:rPr>
            <w:noProof/>
          </w:rPr>
          <w:t>31</w:t>
        </w:r>
        <w:r w:rsidR="000C0C81">
          <w:rPr>
            <w:noProof/>
          </w:rPr>
          <w:fldChar w:fldCharType="end"/>
        </w:r>
      </w:hyperlink>
    </w:p>
    <w:p w14:paraId="33C306DD" w14:textId="77777777" w:rsidR="008D200C" w:rsidRDefault="00714FE4">
      <w:pPr>
        <w:pStyle w:val="TOC2"/>
        <w:tabs>
          <w:tab w:val="right" w:leader="dot" w:pos="9350"/>
        </w:tabs>
        <w:rPr>
          <w:rFonts w:asciiTheme="minorHAnsi" w:eastAsiaTheme="minorEastAsia" w:hAnsiTheme="minorHAnsi" w:cstheme="minorBidi"/>
          <w:noProof/>
          <w:sz w:val="22"/>
          <w:szCs w:val="22"/>
        </w:rPr>
      </w:pPr>
      <w:hyperlink w:anchor="_Toc508292489" w:history="1">
        <w:r w:rsidR="008D200C" w:rsidRPr="00CB7DEC">
          <w:rPr>
            <w:rStyle w:val="Hyperlink"/>
            <w:noProof/>
          </w:rPr>
          <w:t>Lifetime Annotations in Function Signatures</w:t>
        </w:r>
        <w:r w:rsidR="008D200C">
          <w:rPr>
            <w:noProof/>
          </w:rPr>
          <w:tab/>
        </w:r>
        <w:r w:rsidR="000C0C81">
          <w:rPr>
            <w:noProof/>
          </w:rPr>
          <w:fldChar w:fldCharType="begin"/>
        </w:r>
        <w:r w:rsidR="008D200C">
          <w:rPr>
            <w:noProof/>
          </w:rPr>
          <w:instrText xml:space="preserve"> PAGEREF _Toc508292489 \h </w:instrText>
        </w:r>
        <w:r w:rsidR="000C0C81">
          <w:rPr>
            <w:noProof/>
          </w:rPr>
        </w:r>
        <w:r w:rsidR="000C0C81">
          <w:rPr>
            <w:noProof/>
          </w:rPr>
          <w:fldChar w:fldCharType="separate"/>
        </w:r>
        <w:r w:rsidR="008D200C">
          <w:rPr>
            <w:noProof/>
          </w:rPr>
          <w:t>32</w:t>
        </w:r>
        <w:r w:rsidR="000C0C81">
          <w:rPr>
            <w:noProof/>
          </w:rPr>
          <w:fldChar w:fldCharType="end"/>
        </w:r>
      </w:hyperlink>
    </w:p>
    <w:p w14:paraId="5BEB0B00" w14:textId="77777777" w:rsidR="008D200C" w:rsidRDefault="00714FE4">
      <w:pPr>
        <w:pStyle w:val="TOC2"/>
        <w:tabs>
          <w:tab w:val="right" w:leader="dot" w:pos="9350"/>
        </w:tabs>
        <w:rPr>
          <w:rFonts w:asciiTheme="minorHAnsi" w:eastAsiaTheme="minorEastAsia" w:hAnsiTheme="minorHAnsi" w:cstheme="minorBidi"/>
          <w:noProof/>
          <w:sz w:val="22"/>
          <w:szCs w:val="22"/>
        </w:rPr>
      </w:pPr>
      <w:hyperlink w:anchor="_Toc508292490" w:history="1">
        <w:r w:rsidR="008D200C" w:rsidRPr="00CB7DEC">
          <w:rPr>
            <w:rStyle w:val="Hyperlink"/>
            <w:noProof/>
          </w:rPr>
          <w:t>Thinking in Terms of Lifetimes</w:t>
        </w:r>
        <w:r w:rsidR="008D200C">
          <w:rPr>
            <w:noProof/>
          </w:rPr>
          <w:tab/>
        </w:r>
        <w:r w:rsidR="000C0C81">
          <w:rPr>
            <w:noProof/>
          </w:rPr>
          <w:fldChar w:fldCharType="begin"/>
        </w:r>
        <w:r w:rsidR="008D200C">
          <w:rPr>
            <w:noProof/>
          </w:rPr>
          <w:instrText xml:space="preserve"> PAGEREF _Toc508292490 \h </w:instrText>
        </w:r>
        <w:r w:rsidR="000C0C81">
          <w:rPr>
            <w:noProof/>
          </w:rPr>
        </w:r>
        <w:r w:rsidR="000C0C81">
          <w:rPr>
            <w:noProof/>
          </w:rPr>
          <w:fldChar w:fldCharType="separate"/>
        </w:r>
        <w:r w:rsidR="008D200C">
          <w:rPr>
            <w:noProof/>
          </w:rPr>
          <w:t>35</w:t>
        </w:r>
        <w:r w:rsidR="000C0C81">
          <w:rPr>
            <w:noProof/>
          </w:rPr>
          <w:fldChar w:fldCharType="end"/>
        </w:r>
      </w:hyperlink>
    </w:p>
    <w:p w14:paraId="6311DA1C" w14:textId="77777777" w:rsidR="008D200C" w:rsidRDefault="00714FE4">
      <w:pPr>
        <w:pStyle w:val="TOC2"/>
        <w:tabs>
          <w:tab w:val="right" w:leader="dot" w:pos="9350"/>
        </w:tabs>
        <w:rPr>
          <w:rFonts w:asciiTheme="minorHAnsi" w:eastAsiaTheme="minorEastAsia" w:hAnsiTheme="minorHAnsi" w:cstheme="minorBidi"/>
          <w:noProof/>
          <w:sz w:val="22"/>
          <w:szCs w:val="22"/>
        </w:rPr>
      </w:pPr>
      <w:hyperlink w:anchor="_Toc508292491" w:history="1">
        <w:r w:rsidR="008D200C" w:rsidRPr="00CB7DEC">
          <w:rPr>
            <w:rStyle w:val="Hyperlink"/>
            <w:noProof/>
          </w:rPr>
          <w:t>Lifetime Annotations in Struct Definitions</w:t>
        </w:r>
        <w:r w:rsidR="008D200C">
          <w:rPr>
            <w:noProof/>
          </w:rPr>
          <w:tab/>
        </w:r>
        <w:r w:rsidR="000C0C81">
          <w:rPr>
            <w:noProof/>
          </w:rPr>
          <w:fldChar w:fldCharType="begin"/>
        </w:r>
        <w:r w:rsidR="008D200C">
          <w:rPr>
            <w:noProof/>
          </w:rPr>
          <w:instrText xml:space="preserve"> PAGEREF _Toc508292491 \h </w:instrText>
        </w:r>
        <w:r w:rsidR="000C0C81">
          <w:rPr>
            <w:noProof/>
          </w:rPr>
        </w:r>
        <w:r w:rsidR="000C0C81">
          <w:rPr>
            <w:noProof/>
          </w:rPr>
          <w:fldChar w:fldCharType="separate"/>
        </w:r>
        <w:r w:rsidR="008D200C">
          <w:rPr>
            <w:noProof/>
          </w:rPr>
          <w:t>37</w:t>
        </w:r>
        <w:r w:rsidR="000C0C81">
          <w:rPr>
            <w:noProof/>
          </w:rPr>
          <w:fldChar w:fldCharType="end"/>
        </w:r>
      </w:hyperlink>
    </w:p>
    <w:p w14:paraId="3EE95F94" w14:textId="77777777" w:rsidR="008D200C" w:rsidRDefault="00714FE4">
      <w:pPr>
        <w:pStyle w:val="TOC2"/>
        <w:tabs>
          <w:tab w:val="right" w:leader="dot" w:pos="9350"/>
        </w:tabs>
        <w:rPr>
          <w:rFonts w:asciiTheme="minorHAnsi" w:eastAsiaTheme="minorEastAsia" w:hAnsiTheme="minorHAnsi" w:cstheme="minorBidi"/>
          <w:noProof/>
          <w:sz w:val="22"/>
          <w:szCs w:val="22"/>
        </w:rPr>
      </w:pPr>
      <w:hyperlink w:anchor="_Toc508292492" w:history="1">
        <w:r w:rsidR="008D200C" w:rsidRPr="00CB7DEC">
          <w:rPr>
            <w:rStyle w:val="Hyperlink"/>
            <w:noProof/>
          </w:rPr>
          <w:t>Lifetime Elision</w:t>
        </w:r>
        <w:r w:rsidR="008D200C">
          <w:rPr>
            <w:noProof/>
          </w:rPr>
          <w:tab/>
        </w:r>
        <w:r w:rsidR="000C0C81">
          <w:rPr>
            <w:noProof/>
          </w:rPr>
          <w:fldChar w:fldCharType="begin"/>
        </w:r>
        <w:r w:rsidR="008D200C">
          <w:rPr>
            <w:noProof/>
          </w:rPr>
          <w:instrText xml:space="preserve"> PAGEREF _Toc508292492 \h </w:instrText>
        </w:r>
        <w:r w:rsidR="000C0C81">
          <w:rPr>
            <w:noProof/>
          </w:rPr>
        </w:r>
        <w:r w:rsidR="000C0C81">
          <w:rPr>
            <w:noProof/>
          </w:rPr>
          <w:fldChar w:fldCharType="separate"/>
        </w:r>
        <w:r w:rsidR="008D200C">
          <w:rPr>
            <w:noProof/>
          </w:rPr>
          <w:t>38</w:t>
        </w:r>
        <w:r w:rsidR="000C0C81">
          <w:rPr>
            <w:noProof/>
          </w:rPr>
          <w:fldChar w:fldCharType="end"/>
        </w:r>
      </w:hyperlink>
    </w:p>
    <w:p w14:paraId="1A0490D4" w14:textId="77777777" w:rsidR="008D200C" w:rsidRDefault="00714FE4">
      <w:pPr>
        <w:pStyle w:val="TOC2"/>
        <w:tabs>
          <w:tab w:val="right" w:leader="dot" w:pos="9350"/>
        </w:tabs>
        <w:rPr>
          <w:rFonts w:asciiTheme="minorHAnsi" w:eastAsiaTheme="minorEastAsia" w:hAnsiTheme="minorHAnsi" w:cstheme="minorBidi"/>
          <w:noProof/>
          <w:sz w:val="22"/>
          <w:szCs w:val="22"/>
        </w:rPr>
      </w:pPr>
      <w:hyperlink w:anchor="_Toc508292493" w:history="1">
        <w:r w:rsidR="008D200C" w:rsidRPr="00CB7DEC">
          <w:rPr>
            <w:rStyle w:val="Hyperlink"/>
            <w:noProof/>
          </w:rPr>
          <w:t>Lifetime Annotations in Method Definitions</w:t>
        </w:r>
        <w:r w:rsidR="008D200C">
          <w:rPr>
            <w:noProof/>
          </w:rPr>
          <w:tab/>
        </w:r>
        <w:r w:rsidR="000C0C81">
          <w:rPr>
            <w:noProof/>
          </w:rPr>
          <w:fldChar w:fldCharType="begin"/>
        </w:r>
        <w:r w:rsidR="008D200C">
          <w:rPr>
            <w:noProof/>
          </w:rPr>
          <w:instrText xml:space="preserve"> PAGEREF _Toc508292493 \h </w:instrText>
        </w:r>
        <w:r w:rsidR="000C0C81">
          <w:rPr>
            <w:noProof/>
          </w:rPr>
        </w:r>
        <w:r w:rsidR="000C0C81">
          <w:rPr>
            <w:noProof/>
          </w:rPr>
          <w:fldChar w:fldCharType="separate"/>
        </w:r>
        <w:r w:rsidR="008D200C">
          <w:rPr>
            <w:noProof/>
          </w:rPr>
          <w:t>41</w:t>
        </w:r>
        <w:r w:rsidR="000C0C81">
          <w:rPr>
            <w:noProof/>
          </w:rPr>
          <w:fldChar w:fldCharType="end"/>
        </w:r>
      </w:hyperlink>
    </w:p>
    <w:p w14:paraId="3C34C33F" w14:textId="77777777" w:rsidR="008D200C" w:rsidRDefault="00714FE4">
      <w:pPr>
        <w:pStyle w:val="TOC2"/>
        <w:tabs>
          <w:tab w:val="right" w:leader="dot" w:pos="9350"/>
        </w:tabs>
        <w:rPr>
          <w:rFonts w:asciiTheme="minorHAnsi" w:eastAsiaTheme="minorEastAsia" w:hAnsiTheme="minorHAnsi" w:cstheme="minorBidi"/>
          <w:noProof/>
          <w:sz w:val="22"/>
          <w:szCs w:val="22"/>
        </w:rPr>
      </w:pPr>
      <w:hyperlink w:anchor="_Toc508292494" w:history="1">
        <w:r w:rsidR="008D200C" w:rsidRPr="00CB7DEC">
          <w:rPr>
            <w:rStyle w:val="Hyperlink"/>
            <w:noProof/>
          </w:rPr>
          <w:t>The Static Lifetime</w:t>
        </w:r>
        <w:r w:rsidR="008D200C">
          <w:rPr>
            <w:noProof/>
          </w:rPr>
          <w:tab/>
        </w:r>
        <w:r w:rsidR="000C0C81">
          <w:rPr>
            <w:noProof/>
          </w:rPr>
          <w:fldChar w:fldCharType="begin"/>
        </w:r>
        <w:r w:rsidR="008D200C">
          <w:rPr>
            <w:noProof/>
          </w:rPr>
          <w:instrText xml:space="preserve"> PAGEREF _Toc508292494 \h </w:instrText>
        </w:r>
        <w:r w:rsidR="000C0C81">
          <w:rPr>
            <w:noProof/>
          </w:rPr>
        </w:r>
        <w:r w:rsidR="000C0C81">
          <w:rPr>
            <w:noProof/>
          </w:rPr>
          <w:fldChar w:fldCharType="separate"/>
        </w:r>
        <w:r w:rsidR="008D200C">
          <w:rPr>
            <w:noProof/>
          </w:rPr>
          <w:t>42</w:t>
        </w:r>
        <w:r w:rsidR="000C0C81">
          <w:rPr>
            <w:noProof/>
          </w:rPr>
          <w:fldChar w:fldCharType="end"/>
        </w:r>
      </w:hyperlink>
    </w:p>
    <w:p w14:paraId="4F33247F" w14:textId="77777777" w:rsidR="008D200C" w:rsidRDefault="00714FE4">
      <w:pPr>
        <w:pStyle w:val="TOC1"/>
        <w:tabs>
          <w:tab w:val="right" w:leader="dot" w:pos="9350"/>
        </w:tabs>
        <w:rPr>
          <w:rFonts w:asciiTheme="minorHAnsi" w:eastAsiaTheme="minorEastAsia" w:hAnsiTheme="minorHAnsi" w:cstheme="minorBidi"/>
          <w:noProof/>
          <w:sz w:val="22"/>
          <w:szCs w:val="22"/>
        </w:rPr>
      </w:pPr>
      <w:hyperlink w:anchor="_Toc508292495" w:history="1">
        <w:r w:rsidR="008D200C" w:rsidRPr="00CB7DEC">
          <w:rPr>
            <w:rStyle w:val="Hyperlink"/>
            <w:noProof/>
          </w:rPr>
          <w:t>Generic Type Parameters, Trait Bounds, and Lifetimes Together</w:t>
        </w:r>
        <w:r w:rsidR="008D200C">
          <w:rPr>
            <w:noProof/>
          </w:rPr>
          <w:tab/>
        </w:r>
        <w:r w:rsidR="000C0C81">
          <w:rPr>
            <w:noProof/>
          </w:rPr>
          <w:fldChar w:fldCharType="begin"/>
        </w:r>
        <w:r w:rsidR="008D200C">
          <w:rPr>
            <w:noProof/>
          </w:rPr>
          <w:instrText xml:space="preserve"> PAGEREF _Toc508292495 \h </w:instrText>
        </w:r>
        <w:r w:rsidR="000C0C81">
          <w:rPr>
            <w:noProof/>
          </w:rPr>
        </w:r>
        <w:r w:rsidR="000C0C81">
          <w:rPr>
            <w:noProof/>
          </w:rPr>
          <w:fldChar w:fldCharType="separate"/>
        </w:r>
        <w:r w:rsidR="008D200C">
          <w:rPr>
            <w:noProof/>
          </w:rPr>
          <w:t>42</w:t>
        </w:r>
        <w:r w:rsidR="000C0C81">
          <w:rPr>
            <w:noProof/>
          </w:rPr>
          <w:fldChar w:fldCharType="end"/>
        </w:r>
      </w:hyperlink>
    </w:p>
    <w:p w14:paraId="780C0974" w14:textId="77777777" w:rsidR="008D200C" w:rsidRDefault="00714FE4">
      <w:pPr>
        <w:pStyle w:val="TOC1"/>
        <w:tabs>
          <w:tab w:val="right" w:leader="dot" w:pos="9350"/>
        </w:tabs>
        <w:rPr>
          <w:rFonts w:asciiTheme="minorHAnsi" w:eastAsiaTheme="minorEastAsia" w:hAnsiTheme="minorHAnsi" w:cstheme="minorBidi"/>
          <w:noProof/>
          <w:sz w:val="22"/>
          <w:szCs w:val="22"/>
        </w:rPr>
      </w:pPr>
      <w:hyperlink w:anchor="_Toc508292496" w:history="1">
        <w:r w:rsidR="008D200C" w:rsidRPr="00CB7DEC">
          <w:rPr>
            <w:rStyle w:val="Hyperlink"/>
            <w:noProof/>
          </w:rPr>
          <w:t>Summary</w:t>
        </w:r>
        <w:r w:rsidR="008D200C">
          <w:rPr>
            <w:noProof/>
          </w:rPr>
          <w:tab/>
        </w:r>
        <w:r w:rsidR="000C0C81">
          <w:rPr>
            <w:noProof/>
          </w:rPr>
          <w:fldChar w:fldCharType="begin"/>
        </w:r>
        <w:r w:rsidR="008D200C">
          <w:rPr>
            <w:noProof/>
          </w:rPr>
          <w:instrText xml:space="preserve"> PAGEREF _Toc508292496 \h </w:instrText>
        </w:r>
        <w:r w:rsidR="000C0C81">
          <w:rPr>
            <w:noProof/>
          </w:rPr>
        </w:r>
        <w:r w:rsidR="000C0C81">
          <w:rPr>
            <w:noProof/>
          </w:rPr>
          <w:fldChar w:fldCharType="separate"/>
        </w:r>
        <w:r w:rsidR="008D200C">
          <w:rPr>
            <w:noProof/>
          </w:rPr>
          <w:t>43</w:t>
        </w:r>
        <w:r w:rsidR="000C0C81">
          <w:rPr>
            <w:noProof/>
          </w:rPr>
          <w:fldChar w:fldCharType="end"/>
        </w:r>
      </w:hyperlink>
    </w:p>
    <w:p w14:paraId="00D3A7DF" w14:textId="77777777" w:rsidR="00404154" w:rsidRDefault="000C0C81" w:rsidP="00404154">
      <w:pPr>
        <w:pStyle w:val="ChapterStart"/>
        <w:rPr>
          <w:rFonts w:eastAsia="Microsoft YaHei"/>
        </w:rPr>
      </w:pPr>
      <w:r>
        <w:fldChar w:fldCharType="end"/>
      </w:r>
      <w:del w:id="1" w:author="janelle" w:date="2018-03-09T14:56:00Z">
        <w:r w:rsidR="00404154" w:rsidDel="00220C38">
          <w:rPr>
            <w:rFonts w:eastAsia="Microsoft YaHei"/>
          </w:rPr>
          <w:delText xml:space="preserve">Chapter </w:delText>
        </w:r>
      </w:del>
      <w:r w:rsidR="00404154">
        <w:rPr>
          <w:rFonts w:eastAsia="Microsoft YaHei"/>
        </w:rPr>
        <w:t>10</w:t>
      </w:r>
    </w:p>
    <w:p w14:paraId="52DBCBE2" w14:textId="77777777" w:rsidR="00404154" w:rsidRPr="006249DC" w:rsidRDefault="00404154" w:rsidP="00404154">
      <w:pPr>
        <w:pStyle w:val="ChapterTitle"/>
        <w:rPr>
          <w:rFonts w:eastAsia="Microsoft YaHei"/>
        </w:rPr>
      </w:pPr>
      <w:r>
        <w:rPr>
          <w:rFonts w:eastAsia="Microsoft YaHei"/>
        </w:rPr>
        <w:t xml:space="preserve">Generic Types, Traits, and </w:t>
      </w:r>
      <w:commentRangeStart w:id="2"/>
      <w:r>
        <w:rPr>
          <w:rFonts w:eastAsia="Microsoft YaHei"/>
        </w:rPr>
        <w:t>Lifetimes</w:t>
      </w:r>
      <w:commentRangeEnd w:id="2"/>
      <w:r w:rsidR="008A297A">
        <w:rPr>
          <w:rStyle w:val="CommentReference"/>
          <w:b w:val="0"/>
        </w:rPr>
        <w:commentReference w:id="2"/>
      </w:r>
    </w:p>
    <w:p w14:paraId="55298DF2" w14:textId="77777777" w:rsidR="003E01F3" w:rsidRDefault="00404154">
      <w:pPr>
        <w:pStyle w:val="1stPara"/>
        <w:pPrChange w:id="3" w:author="janelle" w:date="2018-03-09T14:56:00Z">
          <w:pPr>
            <w:pStyle w:val="BodyFirst"/>
          </w:pPr>
        </w:pPrChange>
      </w:pPr>
      <w:r>
        <w:rPr>
          <w:rFonts w:eastAsia="Microsoft YaHei"/>
        </w:rPr>
        <w:t xml:space="preserve">Every programming language has tools for </w:t>
      </w:r>
      <w:del w:id="4" w:author="AnneMarieW" w:date="2018-03-12T16:02:00Z">
        <w:r w:rsidDel="00FB2B96">
          <w:rPr>
            <w:rFonts w:eastAsia="Microsoft YaHei"/>
          </w:rPr>
          <w:delText>dealing</w:delText>
        </w:r>
        <w:r w:rsidR="00026035" w:rsidDel="00FB2B96">
          <w:rPr>
            <w:rFonts w:eastAsia="Microsoft YaHei"/>
          </w:rPr>
          <w:delText xml:space="preserve"> </w:delText>
        </w:r>
      </w:del>
      <w:r w:rsidR="00026035">
        <w:rPr>
          <w:rFonts w:eastAsia="Microsoft YaHei"/>
        </w:rPr>
        <w:t>effectively</w:t>
      </w:r>
      <w:ins w:id="5" w:author="AnneMarieW" w:date="2018-03-12T16:02:00Z">
        <w:r w:rsidR="00FB2B96">
          <w:rPr>
            <w:rFonts w:eastAsia="Microsoft YaHei"/>
          </w:rPr>
          <w:t xml:space="preserve"> handling</w:t>
        </w:r>
      </w:ins>
      <w:del w:id="6" w:author="AnneMarieW" w:date="2018-03-12T16:02:00Z">
        <w:r w:rsidDel="00FB2B96">
          <w:rPr>
            <w:rFonts w:eastAsia="Microsoft YaHei"/>
          </w:rPr>
          <w:delText xml:space="preserve"> with</w:delText>
        </w:r>
      </w:del>
      <w:r>
        <w:rPr>
          <w:rFonts w:eastAsia="Microsoft YaHei"/>
        </w:rPr>
        <w:t xml:space="preserve"> </w:t>
      </w:r>
      <w:ins w:id="7" w:author="AnneMarieW" w:date="2018-03-12T16:02:00Z">
        <w:r w:rsidR="00FB2B96">
          <w:rPr>
            <w:rFonts w:eastAsia="Microsoft YaHei"/>
          </w:rPr>
          <w:t xml:space="preserve">the </w:t>
        </w:r>
      </w:ins>
      <w:r>
        <w:rPr>
          <w:rFonts w:eastAsia="Microsoft YaHei"/>
        </w:rPr>
        <w:t xml:space="preserve">duplication of concepts. In Rust, one such tool is </w:t>
      </w:r>
      <w:r>
        <w:rPr>
          <w:rStyle w:val="EmphasisItalic"/>
          <w:rFonts w:eastAsia="Microsoft YaHei"/>
        </w:rPr>
        <w:t>generics</w:t>
      </w:r>
      <w:r w:rsidR="00026035" w:rsidRPr="008D200C">
        <w:rPr>
          <w:rFonts w:eastAsia="Microsoft YaHei"/>
        </w:rPr>
        <w:t>.</w:t>
      </w:r>
      <w:r w:rsidR="00026035">
        <w:rPr>
          <w:rFonts w:eastAsia="Microsoft YaHei"/>
        </w:rPr>
        <w:t xml:space="preserve"> Generics are</w:t>
      </w:r>
      <w:r w:rsidRPr="00026035">
        <w:rPr>
          <w:rFonts w:eastAsia="Microsoft YaHei"/>
        </w:rPr>
        <w:t xml:space="preserve"> </w:t>
      </w:r>
      <w:r>
        <w:rPr>
          <w:rFonts w:eastAsia="Microsoft YaHei"/>
        </w:rPr>
        <w:t xml:space="preserve">abstract stand-ins for concrete types or other properties. </w:t>
      </w:r>
      <w:r w:rsidR="00026035">
        <w:rPr>
          <w:rFonts w:eastAsia="Microsoft YaHei"/>
        </w:rPr>
        <w:t xml:space="preserve">When we’re writing code, we can express </w:t>
      </w:r>
      <w:ins w:id="8" w:author="Liz Chadwick" w:date="2018-03-08T17:19:00Z">
        <w:r w:rsidR="008D200C">
          <w:rPr>
            <w:rFonts w:eastAsia="Microsoft YaHei"/>
          </w:rPr>
          <w:t xml:space="preserve">the behavior of </w:t>
        </w:r>
      </w:ins>
      <w:r w:rsidR="00026035">
        <w:rPr>
          <w:rFonts w:eastAsia="Microsoft YaHei"/>
        </w:rPr>
        <w:t>generics</w:t>
      </w:r>
      <w:del w:id="9" w:author="Liz Chadwick" w:date="2018-03-08T17:19:00Z">
        <w:r w:rsidR="00026035" w:rsidDel="008D200C">
          <w:rPr>
            <w:rFonts w:eastAsia="Microsoft YaHei"/>
          </w:rPr>
          <w:delText>’ behavior</w:delText>
        </w:r>
      </w:del>
      <w:r w:rsidR="00026035">
        <w:rPr>
          <w:rFonts w:eastAsia="Microsoft YaHei"/>
        </w:rPr>
        <w:t xml:space="preserve"> or how </w:t>
      </w:r>
      <w:r>
        <w:rPr>
          <w:rFonts w:eastAsia="Microsoft YaHei"/>
        </w:rPr>
        <w:t>they relate to other generics without know</w:t>
      </w:r>
      <w:r w:rsidR="00026035">
        <w:rPr>
          <w:rFonts w:eastAsia="Microsoft YaHei"/>
        </w:rPr>
        <w:t>ing</w:t>
      </w:r>
      <w:r>
        <w:rPr>
          <w:rFonts w:eastAsia="Microsoft YaHei"/>
        </w:rPr>
        <w:t xml:space="preserve"> what will </w:t>
      </w:r>
      <w:del w:id="10" w:author="AnneMarieW" w:date="2018-03-12T16:03:00Z">
        <w:r w:rsidDel="00FB2B96">
          <w:rPr>
            <w:rFonts w:eastAsia="Microsoft YaHei"/>
          </w:rPr>
          <w:delText xml:space="preserve">actually </w:delText>
        </w:r>
      </w:del>
      <w:r>
        <w:rPr>
          <w:rFonts w:eastAsia="Microsoft YaHei"/>
        </w:rPr>
        <w:t>be in their place when compiling</w:t>
      </w:r>
      <w:r w:rsidR="00026035">
        <w:rPr>
          <w:rFonts w:eastAsia="Microsoft YaHei"/>
        </w:rPr>
        <w:t xml:space="preserve"> and running</w:t>
      </w:r>
      <w:r>
        <w:rPr>
          <w:rFonts w:eastAsia="Microsoft YaHei"/>
        </w:rPr>
        <w:t xml:space="preserve"> the code.</w:t>
      </w:r>
    </w:p>
    <w:p w14:paraId="363750FC" w14:textId="77777777" w:rsidR="00404154" w:rsidRDefault="00404154">
      <w:pPr>
        <w:pStyle w:val="Body"/>
      </w:pPr>
      <w:r>
        <w:t>Similar to the way a function takes parameters with unknown values to run the same code on multiple concrete values, functions can take parameters of some generic type instead of a concrete type</w:t>
      </w:r>
      <w:ins w:id="11" w:author="AnneMarieW" w:date="2018-03-12T16:05:00Z">
        <w:r w:rsidR="00FB2B96">
          <w:t>,</w:t>
        </w:r>
      </w:ins>
      <w:r>
        <w:t xml:space="preserve"> like </w:t>
      </w:r>
      <w:r>
        <w:rPr>
          <w:rStyle w:val="Literal"/>
        </w:rPr>
        <w:t>i32</w:t>
      </w:r>
      <w:r>
        <w:t xml:space="preserve"> or </w:t>
      </w:r>
      <w:r>
        <w:rPr>
          <w:rStyle w:val="Literal"/>
        </w:rPr>
        <w:t>String</w:t>
      </w:r>
      <w:r>
        <w:t xml:space="preserve">. In fact, we’ve already used generics in </w:t>
      </w:r>
      <w:r w:rsidRPr="008D200C">
        <w:rPr>
          <w:highlight w:val="yellow"/>
        </w:rPr>
        <w:t>Chapter 6</w:t>
      </w:r>
      <w:r>
        <w:t xml:space="preserve"> with </w:t>
      </w:r>
      <w:r>
        <w:rPr>
          <w:rStyle w:val="Literal"/>
        </w:rPr>
        <w:lastRenderedPageBreak/>
        <w:t>Option&lt;T&gt;</w:t>
      </w:r>
      <w:r>
        <w:t xml:space="preserve">, </w:t>
      </w:r>
      <w:r w:rsidRPr="008D200C">
        <w:rPr>
          <w:highlight w:val="yellow"/>
        </w:rPr>
        <w:t>Chapter 8</w:t>
      </w:r>
      <w:r>
        <w:t xml:space="preserve"> with </w:t>
      </w:r>
      <w:r>
        <w:rPr>
          <w:rStyle w:val="Literal"/>
        </w:rPr>
        <w:t>Vec&lt;T&gt;</w:t>
      </w:r>
      <w:del w:id="12" w:author="AnneMarieW" w:date="2018-03-12T16:05:00Z">
        <w:r w:rsidDel="00837966">
          <w:delText xml:space="preserve"> </w:delText>
        </w:r>
      </w:del>
      <w:ins w:id="13" w:author="AnneMarieW" w:date="2018-03-12T16:05:00Z">
        <w:r w:rsidR="00837966">
          <w:t xml:space="preserve"> </w:t>
        </w:r>
      </w:ins>
      <w:r>
        <w:t xml:space="preserve">and </w:t>
      </w:r>
      <w:r>
        <w:rPr>
          <w:rStyle w:val="Literal"/>
        </w:rPr>
        <w:t>HashMap&lt;K, V&gt;</w:t>
      </w:r>
      <w:r>
        <w:t xml:space="preserve">, and </w:t>
      </w:r>
      <w:r w:rsidRPr="008D200C">
        <w:rPr>
          <w:highlight w:val="yellow"/>
        </w:rPr>
        <w:t>Chapter 9</w:t>
      </w:r>
      <w:r>
        <w:t xml:space="preserve"> with </w:t>
      </w:r>
      <w:r>
        <w:rPr>
          <w:rStyle w:val="Literal"/>
        </w:rPr>
        <w:t>Result&lt;T, E&gt;</w:t>
      </w:r>
      <w:r>
        <w:t>. In this chapter, you’ll explore how to define your own types, functions, and methods with generics!</w:t>
      </w:r>
    </w:p>
    <w:p w14:paraId="032AA5BF" w14:textId="77777777" w:rsidR="00187926" w:rsidRPr="008D200C" w:rsidRDefault="00187926" w:rsidP="008D200C">
      <w:pPr>
        <w:pStyle w:val="ProductionDirective"/>
      </w:pPr>
      <w:r w:rsidRPr="008D200C">
        <w:t>prod: check xrefs</w:t>
      </w:r>
    </w:p>
    <w:p w14:paraId="16254DD5" w14:textId="77777777" w:rsidR="00404154" w:rsidRDefault="00404154">
      <w:pPr>
        <w:pStyle w:val="Body"/>
      </w:pPr>
      <w:r>
        <w:t xml:space="preserve">First, we’ll review how to extract a function to reduce code duplication. </w:t>
      </w:r>
      <w:del w:id="14" w:author="AnneMarieW" w:date="2018-03-12T16:06:00Z">
        <w:r w:rsidDel="00863825">
          <w:delText>Then</w:delText>
        </w:r>
      </w:del>
      <w:ins w:id="15" w:author="AnneMarieW" w:date="2018-03-12T16:06:00Z">
        <w:r w:rsidR="00863825">
          <w:t>Next,</w:t>
        </w:r>
      </w:ins>
      <w:r>
        <w:t xml:space="preserve"> we’ll use the same </w:t>
      </w:r>
      <w:r w:rsidR="00187926">
        <w:t>technique</w:t>
      </w:r>
      <w:r>
        <w:t xml:space="preserve"> to make a generic function </w:t>
      </w:r>
      <w:del w:id="16" w:author="AnneMarieW" w:date="2018-03-12T16:05:00Z">
        <w:r w:rsidDel="00837966">
          <w:delText xml:space="preserve">out of </w:delText>
        </w:r>
      </w:del>
      <w:ins w:id="17" w:author="AnneMarieW" w:date="2018-03-12T16:05:00Z">
        <w:r w:rsidR="00837966">
          <w:t xml:space="preserve">from </w:t>
        </w:r>
      </w:ins>
      <w:r>
        <w:t xml:space="preserve">two functions that only differ in the types of their parameters. We’ll </w:t>
      </w:r>
      <w:ins w:id="18" w:author="AnneMarieW" w:date="2018-03-12T16:06:00Z">
        <w:r w:rsidR="00837966">
          <w:t xml:space="preserve">also explain </w:t>
        </w:r>
      </w:ins>
      <w:del w:id="19" w:author="AnneMarieW" w:date="2018-03-12T16:06:00Z">
        <w:r w:rsidDel="00837966">
          <w:delText xml:space="preserve">go over </w:delText>
        </w:r>
      </w:del>
      <w:r>
        <w:t>how to use generic types in struct and enum definitions</w:t>
      </w:r>
      <w:del w:id="20" w:author="AnneMarieW" w:date="2018-03-12T16:06:00Z">
        <w:r w:rsidDel="00837966">
          <w:delText xml:space="preserve"> too</w:delText>
        </w:r>
      </w:del>
      <w:r>
        <w:t>.</w:t>
      </w:r>
    </w:p>
    <w:p w14:paraId="302795C3" w14:textId="77777777" w:rsidR="00404154" w:rsidRDefault="00404154">
      <w:pPr>
        <w:pStyle w:val="Body"/>
      </w:pPr>
      <w:del w:id="21" w:author="AnneMarieW" w:date="2018-03-12T16:06:00Z">
        <w:r w:rsidDel="00863825">
          <w:delText xml:space="preserve">After that, </w:delText>
        </w:r>
      </w:del>
      <w:ins w:id="22" w:author="AnneMarieW" w:date="2018-03-12T16:06:00Z">
        <w:r w:rsidR="00863825">
          <w:t xml:space="preserve">Then </w:t>
        </w:r>
      </w:ins>
      <w:r>
        <w:t xml:space="preserve">you’ll learn how to use </w:t>
      </w:r>
      <w:r>
        <w:rPr>
          <w:rStyle w:val="EmphasisItalic"/>
        </w:rPr>
        <w:t>traits</w:t>
      </w:r>
      <w:r>
        <w:t xml:space="preserve"> to define behavior in a generic way. </w:t>
      </w:r>
      <w:r w:rsidR="00187926">
        <w:t>Y</w:t>
      </w:r>
      <w:r>
        <w:t xml:space="preserve">ou can </w:t>
      </w:r>
      <w:r w:rsidR="00187926">
        <w:t xml:space="preserve">then </w:t>
      </w:r>
      <w:r>
        <w:t>combine traits with generic types to constrain a generic type to only those types that have a particular behavior, as opposed to just any type.</w:t>
      </w:r>
    </w:p>
    <w:p w14:paraId="79A918DA" w14:textId="77777777" w:rsidR="00404154" w:rsidRDefault="00404154">
      <w:pPr>
        <w:pStyle w:val="Body"/>
      </w:pPr>
      <w:r>
        <w:t xml:space="preserve">Finally, we’ll discuss </w:t>
      </w:r>
      <w:r>
        <w:rPr>
          <w:rStyle w:val="EmphasisItalic"/>
        </w:rPr>
        <w:t>lifetimes</w:t>
      </w:r>
      <w:r>
        <w:t xml:space="preserve">, a </w:t>
      </w:r>
      <w:r w:rsidR="00187926">
        <w:t>variety</w:t>
      </w:r>
      <w:r>
        <w:t xml:space="preserve"> of generic</w:t>
      </w:r>
      <w:r w:rsidR="00187926">
        <w:t>s</w:t>
      </w:r>
      <w:r>
        <w:t xml:space="preserve"> that give the compiler information about how references </w:t>
      </w:r>
      <w:del w:id="23" w:author="AnneMarieW" w:date="2018-03-12T16:07:00Z">
        <w:r w:rsidDel="00863825">
          <w:delText xml:space="preserve">are </w:delText>
        </w:r>
      </w:del>
      <w:r>
        <w:t>relate</w:t>
      </w:r>
      <w:del w:id="24" w:author="AnneMarieW" w:date="2018-03-12T16:07:00Z">
        <w:r w:rsidDel="00863825">
          <w:delText>d</w:delText>
        </w:r>
      </w:del>
      <w:r>
        <w:t xml:space="preserve"> to each other. Lifetimes allow us to borrow values in many situations while still </w:t>
      </w:r>
      <w:r w:rsidR="00187926">
        <w:t>enabling</w:t>
      </w:r>
      <w:r>
        <w:t xml:space="preserve"> the compiler </w:t>
      </w:r>
      <w:r w:rsidR="00187926">
        <w:t>to check</w:t>
      </w:r>
      <w:r>
        <w:t xml:space="preserve"> that</w:t>
      </w:r>
      <w:r w:rsidR="00187926">
        <w:t xml:space="preserve"> the</w:t>
      </w:r>
      <w:r>
        <w:t xml:space="preserve"> references are valid.</w:t>
      </w:r>
    </w:p>
    <w:p w14:paraId="672B5A2E" w14:textId="77777777" w:rsidR="00404154" w:rsidRPr="006249DC" w:rsidRDefault="00404154" w:rsidP="00404154">
      <w:pPr>
        <w:pStyle w:val="HeadA"/>
      </w:pPr>
      <w:bookmarkStart w:id="25" w:name="removing-duplication-by-extracting-a-fun"/>
      <w:bookmarkStart w:id="26" w:name="__RefHeading___Toc16809_4277564772"/>
      <w:bookmarkStart w:id="27" w:name="_Toc476297427"/>
      <w:bookmarkStart w:id="28" w:name="_Toc508292470"/>
      <w:bookmarkEnd w:id="25"/>
      <w:r>
        <w:t>Removing Duplication by Extracting a Function</w:t>
      </w:r>
      <w:bookmarkEnd w:id="26"/>
      <w:bookmarkEnd w:id="27"/>
      <w:bookmarkEnd w:id="28"/>
    </w:p>
    <w:p w14:paraId="052F81A3" w14:textId="77777777" w:rsidR="00404154" w:rsidRDefault="00404154" w:rsidP="00404154">
      <w:pPr>
        <w:pStyle w:val="BodyFirst"/>
      </w:pPr>
      <w:r>
        <w:rPr>
          <w:rFonts w:eastAsia="Microsoft YaHei"/>
        </w:rPr>
        <w:t xml:space="preserve">Before diving into generics syntax, let’s first </w:t>
      </w:r>
      <w:del w:id="29" w:author="AnneMarieW" w:date="2018-03-12T16:08:00Z">
        <w:r w:rsidDel="003F72DD">
          <w:rPr>
            <w:rFonts w:eastAsia="Microsoft YaHei"/>
          </w:rPr>
          <w:delText>review</w:delText>
        </w:r>
      </w:del>
      <w:ins w:id="30" w:author="AnneMarieW" w:date="2018-03-12T16:08:00Z">
        <w:r w:rsidR="003F72DD">
          <w:rPr>
            <w:rFonts w:eastAsia="Microsoft YaHei"/>
          </w:rPr>
          <w:t>look at</w:t>
        </w:r>
      </w:ins>
      <w:r>
        <w:rPr>
          <w:rFonts w:eastAsia="Microsoft YaHei"/>
        </w:rPr>
        <w:t xml:space="preserve"> how to remove duplication that doesn’t involve generic types by extracting a function. Then</w:t>
      </w:r>
      <w:del w:id="31" w:author="AnneMarieW" w:date="2018-03-12T16:08:00Z">
        <w:r w:rsidDel="003F72DD">
          <w:rPr>
            <w:rFonts w:eastAsia="Microsoft YaHei"/>
          </w:rPr>
          <w:delText>,</w:delText>
        </w:r>
      </w:del>
      <w:r>
        <w:rPr>
          <w:rFonts w:eastAsia="Microsoft YaHei"/>
        </w:rPr>
        <w:t xml:space="preserve"> we’ll apply this technique to extract a generic function! In the same way that you recognize duplicated code to extract into a function, you’ll start to recognize duplicated code that can use generics.</w:t>
      </w:r>
    </w:p>
    <w:p w14:paraId="0A8D0569" w14:textId="77777777" w:rsidR="00404154" w:rsidRDefault="00404154">
      <w:pPr>
        <w:pStyle w:val="Body"/>
      </w:pPr>
      <w:r>
        <w:t>Consider a s</w:t>
      </w:r>
      <w:del w:id="32" w:author="AnneMarieW" w:date="2018-03-12T16:09:00Z">
        <w:r w:rsidDel="003F72DD">
          <w:delText>mall</w:delText>
        </w:r>
      </w:del>
      <w:ins w:id="33" w:author="AnneMarieW" w:date="2018-03-12T16:09:00Z">
        <w:r w:rsidR="003F72DD">
          <w:t>hort</w:t>
        </w:r>
      </w:ins>
      <w:r>
        <w:t xml:space="preserve"> program that finds the largest number in a list, as shown in Listing 10-1:</w:t>
      </w:r>
    </w:p>
    <w:p w14:paraId="5F1553A7" w14:textId="77777777" w:rsidR="00404154" w:rsidRDefault="00404154">
      <w:pPr>
        <w:pStyle w:val="ProductionDirective"/>
      </w:pPr>
      <w:r>
        <w:t>src/main.rs</w:t>
      </w:r>
    </w:p>
    <w:p w14:paraId="50370496" w14:textId="77777777" w:rsidR="00404154" w:rsidRPr="00187926" w:rsidRDefault="00404154">
      <w:pPr>
        <w:pStyle w:val="CodeA"/>
      </w:pPr>
      <w:r w:rsidRPr="008D200C">
        <w:t>fn main() {</w:t>
      </w:r>
    </w:p>
    <w:p w14:paraId="69B7BCF1" w14:textId="77777777" w:rsidR="00404154" w:rsidRPr="008D200C" w:rsidRDefault="004F529C" w:rsidP="008D200C">
      <w:pPr>
        <w:pStyle w:val="CodeBWingding"/>
      </w:pPr>
      <w:r w:rsidRPr="008D200C">
        <w:rPr>
          <w:rStyle w:val="Wingdings"/>
        </w:rPr>
        <w:t></w:t>
      </w:r>
      <w:r w:rsidR="00404154" w:rsidRPr="008D200C">
        <w:t xml:space="preserve"> </w:t>
      </w:r>
      <w:ins w:id="34" w:author="janelle" w:date="2018-03-09T14:57:00Z">
        <w:r w:rsidR="00220C38">
          <w:t xml:space="preserve"> </w:t>
        </w:r>
      </w:ins>
      <w:r w:rsidR="00404154" w:rsidRPr="008D200C">
        <w:t xml:space="preserve">   let number</w:t>
      </w:r>
      <w:r w:rsidR="00115608">
        <w:t>_list</w:t>
      </w:r>
      <w:r w:rsidR="00404154" w:rsidRPr="008D200C">
        <w:t xml:space="preserve"> = vec![34, 50, 25, 100, 65];</w:t>
      </w:r>
    </w:p>
    <w:p w14:paraId="48D84A35" w14:textId="77777777" w:rsidR="00404154" w:rsidRPr="008D200C" w:rsidRDefault="00404154" w:rsidP="008D200C">
      <w:pPr>
        <w:pStyle w:val="CodeB"/>
      </w:pPr>
    </w:p>
    <w:p w14:paraId="2CA3B93C" w14:textId="77777777" w:rsidR="00404154" w:rsidRPr="008D200C" w:rsidRDefault="004F529C" w:rsidP="008D200C">
      <w:pPr>
        <w:pStyle w:val="CodeBWingding"/>
      </w:pPr>
      <w:r w:rsidRPr="008D200C">
        <w:rPr>
          <w:rStyle w:val="Wingdings"/>
        </w:rPr>
        <w:t></w:t>
      </w:r>
      <w:r w:rsidR="00404154" w:rsidRPr="008D200C">
        <w:t xml:space="preserve">  </w:t>
      </w:r>
      <w:ins w:id="35" w:author="janelle" w:date="2018-03-09T14:57:00Z">
        <w:r w:rsidR="00220C38">
          <w:t xml:space="preserve"> </w:t>
        </w:r>
      </w:ins>
      <w:r w:rsidR="00404154" w:rsidRPr="008D200C">
        <w:t xml:space="preserve">  let mut largest = number</w:t>
      </w:r>
      <w:r w:rsidR="00115608">
        <w:t>_list</w:t>
      </w:r>
      <w:r w:rsidR="00404154" w:rsidRPr="008D200C">
        <w:t>[0];</w:t>
      </w:r>
    </w:p>
    <w:p w14:paraId="2005EE71" w14:textId="77777777" w:rsidR="00404154" w:rsidRPr="008D200C" w:rsidRDefault="00404154" w:rsidP="008D200C">
      <w:pPr>
        <w:pStyle w:val="CodeB"/>
      </w:pPr>
    </w:p>
    <w:p w14:paraId="1E992F02" w14:textId="77777777" w:rsidR="00404154" w:rsidRPr="008D200C" w:rsidRDefault="004F529C" w:rsidP="008D200C">
      <w:pPr>
        <w:pStyle w:val="CodeBWingding"/>
      </w:pPr>
      <w:r w:rsidRPr="008D200C">
        <w:rPr>
          <w:rStyle w:val="Wingdings"/>
        </w:rPr>
        <w:t></w:t>
      </w:r>
      <w:r w:rsidR="00404154" w:rsidRPr="008D200C">
        <w:t xml:space="preserve">   </w:t>
      </w:r>
      <w:ins w:id="36" w:author="janelle" w:date="2018-03-09T14:57:00Z">
        <w:r w:rsidR="00220C38">
          <w:t xml:space="preserve"> </w:t>
        </w:r>
      </w:ins>
      <w:r w:rsidR="00404154" w:rsidRPr="008D200C">
        <w:t xml:space="preserve"> for number in number</w:t>
      </w:r>
      <w:r w:rsidR="00115608">
        <w:t>_li</w:t>
      </w:r>
      <w:r w:rsidR="00404154" w:rsidRPr="008D200C">
        <w:t>s</w:t>
      </w:r>
      <w:r w:rsidR="00115608">
        <w:t>t</w:t>
      </w:r>
      <w:r w:rsidR="00404154" w:rsidRPr="008D200C">
        <w:t xml:space="preserve"> {</w:t>
      </w:r>
    </w:p>
    <w:p w14:paraId="75AD1DEA" w14:textId="77777777" w:rsidR="00404154" w:rsidRPr="008D200C" w:rsidRDefault="004F529C" w:rsidP="008D200C">
      <w:pPr>
        <w:pStyle w:val="CodeBWingding"/>
      </w:pPr>
      <w:r w:rsidRPr="008D200C">
        <w:rPr>
          <w:rStyle w:val="Wingdings"/>
        </w:rPr>
        <w:t></w:t>
      </w:r>
      <w:r w:rsidR="00404154" w:rsidRPr="008D200C">
        <w:t xml:space="preserve">    </w:t>
      </w:r>
      <w:ins w:id="37" w:author="janelle" w:date="2018-03-09T14:57:00Z">
        <w:r w:rsidR="00220C38">
          <w:t xml:space="preserve"> </w:t>
        </w:r>
      </w:ins>
      <w:r w:rsidR="00404154" w:rsidRPr="008D200C">
        <w:t xml:space="preserve">    if number &gt; largest {</w:t>
      </w:r>
    </w:p>
    <w:p w14:paraId="0D619113" w14:textId="77777777" w:rsidR="00404154" w:rsidRPr="008D200C" w:rsidRDefault="004F529C" w:rsidP="008D200C">
      <w:pPr>
        <w:pStyle w:val="CodeBWingding"/>
      </w:pPr>
      <w:r w:rsidRPr="008D200C">
        <w:rPr>
          <w:rStyle w:val="Wingdings"/>
        </w:rPr>
        <w:t></w:t>
      </w:r>
      <w:r w:rsidR="00404154" w:rsidRPr="008D200C">
        <w:t xml:space="preserve">     </w:t>
      </w:r>
      <w:ins w:id="38" w:author="janelle" w:date="2018-03-09T14:57:00Z">
        <w:r w:rsidR="00220C38">
          <w:t xml:space="preserve"> </w:t>
        </w:r>
      </w:ins>
      <w:r w:rsidR="00404154" w:rsidRPr="008D200C">
        <w:t xml:space="preserve">       largest = number;</w:t>
      </w:r>
    </w:p>
    <w:p w14:paraId="73072B24" w14:textId="77777777" w:rsidR="00404154" w:rsidRPr="008D200C" w:rsidRDefault="00404154" w:rsidP="008D200C">
      <w:pPr>
        <w:pStyle w:val="CodeB"/>
      </w:pPr>
      <w:r w:rsidRPr="008D200C">
        <w:t xml:space="preserve">        }</w:t>
      </w:r>
    </w:p>
    <w:p w14:paraId="750EE87B" w14:textId="77777777" w:rsidR="00404154" w:rsidRPr="008D200C" w:rsidRDefault="00404154" w:rsidP="008D200C">
      <w:pPr>
        <w:pStyle w:val="CodeB"/>
      </w:pPr>
      <w:r w:rsidRPr="008D200C">
        <w:t xml:space="preserve">    }</w:t>
      </w:r>
    </w:p>
    <w:p w14:paraId="57F99FCF" w14:textId="77777777" w:rsidR="00404154" w:rsidRPr="008D200C" w:rsidRDefault="00404154" w:rsidP="008D200C">
      <w:pPr>
        <w:pStyle w:val="CodeB"/>
      </w:pPr>
    </w:p>
    <w:p w14:paraId="1E749C0C" w14:textId="77777777" w:rsidR="00404154" w:rsidRPr="008D200C" w:rsidRDefault="00404154" w:rsidP="008D200C">
      <w:pPr>
        <w:pStyle w:val="CodeB"/>
      </w:pPr>
      <w:r w:rsidRPr="008D200C">
        <w:t xml:space="preserve">    println!("The largest number is {}", largest);</w:t>
      </w:r>
    </w:p>
    <w:p w14:paraId="7A9335A6" w14:textId="77777777" w:rsidR="00404154" w:rsidRPr="00187926" w:rsidRDefault="00404154" w:rsidP="008D200C">
      <w:pPr>
        <w:pStyle w:val="CodeC"/>
      </w:pPr>
      <w:r w:rsidRPr="008D200C">
        <w:lastRenderedPageBreak/>
        <w:t>}</w:t>
      </w:r>
    </w:p>
    <w:p w14:paraId="7C7E1178" w14:textId="77777777" w:rsidR="00404154" w:rsidRDefault="00404154" w:rsidP="00404154">
      <w:pPr>
        <w:pStyle w:val="Listing"/>
      </w:pPr>
      <w:r>
        <w:t>Listing 10-1: Code to find the largest number in a list of numbers</w:t>
      </w:r>
    </w:p>
    <w:p w14:paraId="0B7125A7" w14:textId="77777777" w:rsidR="00404154" w:rsidRDefault="00404154">
      <w:pPr>
        <w:pStyle w:val="Body"/>
      </w:pPr>
      <w:r>
        <w:t>This code stores a list of integers in the variable</w:t>
      </w:r>
      <w:r w:rsidRPr="00115608">
        <w:t xml:space="preserve"> </w:t>
      </w:r>
      <w:r w:rsidRPr="00115608">
        <w:rPr>
          <w:rStyle w:val="Literal"/>
        </w:rPr>
        <w:t>number</w:t>
      </w:r>
      <w:r w:rsidR="00115608" w:rsidRPr="008D200C">
        <w:rPr>
          <w:rStyle w:val="Literal"/>
        </w:rPr>
        <w:t>_list</w:t>
      </w:r>
      <w:r w:rsidRPr="00115608">
        <w:t xml:space="preserve"> </w:t>
      </w:r>
      <w:r w:rsidR="004F529C" w:rsidRPr="008D200C">
        <w:rPr>
          <w:rStyle w:val="Wingdings"/>
        </w:rPr>
        <w:t></w:t>
      </w:r>
      <w:r w:rsidR="004F529C">
        <w:t xml:space="preserve"> </w:t>
      </w:r>
      <w:r>
        <w:t xml:space="preserve">and places the first </w:t>
      </w:r>
      <w:r w:rsidR="00115608">
        <w:t xml:space="preserve">number </w:t>
      </w:r>
      <w:r>
        <w:t xml:space="preserve">in the list in a variable named </w:t>
      </w:r>
      <w:r>
        <w:rPr>
          <w:rStyle w:val="Literal"/>
        </w:rPr>
        <w:t>largest</w:t>
      </w:r>
      <w:r w:rsidR="004F529C">
        <w:rPr>
          <w:rStyle w:val="Literal"/>
        </w:rPr>
        <w:t xml:space="preserve"> </w:t>
      </w:r>
      <w:r w:rsidR="004F529C" w:rsidRPr="008D200C">
        <w:rPr>
          <w:rStyle w:val="Wingdings"/>
        </w:rPr>
        <w:t></w:t>
      </w:r>
      <w:r>
        <w:t>. Then it iterates through all the numbers in the list</w:t>
      </w:r>
      <w:r w:rsidR="004F529C">
        <w:t xml:space="preserve"> </w:t>
      </w:r>
      <w:r w:rsidR="004F529C" w:rsidRPr="008D200C">
        <w:rPr>
          <w:rStyle w:val="Wingdings"/>
        </w:rPr>
        <w:t></w:t>
      </w:r>
      <w:r>
        <w:t xml:space="preserve">, and if the current </w:t>
      </w:r>
      <w:r w:rsidR="00115608">
        <w:t xml:space="preserve">number </w:t>
      </w:r>
      <w:r>
        <w:t xml:space="preserve">is greater than the number stored in </w:t>
      </w:r>
      <w:r>
        <w:rPr>
          <w:rStyle w:val="Literal"/>
        </w:rPr>
        <w:t>largest</w:t>
      </w:r>
      <w:r w:rsidR="004F529C">
        <w:rPr>
          <w:rStyle w:val="Literal"/>
        </w:rPr>
        <w:t xml:space="preserve"> </w:t>
      </w:r>
      <w:r w:rsidR="004F529C" w:rsidRPr="008D200C">
        <w:rPr>
          <w:rStyle w:val="Wingdings"/>
        </w:rPr>
        <w:t></w:t>
      </w:r>
      <w:r>
        <w:t xml:space="preserve">, it replaces the </w:t>
      </w:r>
      <w:r w:rsidR="00115608">
        <w:t xml:space="preserve">number </w:t>
      </w:r>
      <w:r>
        <w:t>in that variable</w:t>
      </w:r>
      <w:r w:rsidR="004F529C">
        <w:t xml:space="preserve"> </w:t>
      </w:r>
      <w:r w:rsidR="004F529C" w:rsidRPr="008D200C">
        <w:rPr>
          <w:rStyle w:val="Wingdings"/>
        </w:rPr>
        <w:t></w:t>
      </w:r>
      <w:r>
        <w:t xml:space="preserve">. </w:t>
      </w:r>
      <w:ins w:id="39" w:author="AnneMarieW" w:date="2018-03-12T16:10:00Z">
        <w:r w:rsidR="00753690">
          <w:t xml:space="preserve">However, </w:t>
        </w:r>
      </w:ins>
      <w:del w:id="40" w:author="AnneMarieW" w:date="2018-03-12T16:10:00Z">
        <w:r w:rsidDel="00753690">
          <w:delText>I</w:delText>
        </w:r>
      </w:del>
      <w:ins w:id="41" w:author="AnneMarieW" w:date="2018-03-12T16:10:00Z">
        <w:r w:rsidR="00753690">
          <w:t>i</w:t>
        </w:r>
      </w:ins>
      <w:r>
        <w:t xml:space="preserve">f the current </w:t>
      </w:r>
      <w:r w:rsidR="00115608">
        <w:t xml:space="preserve">number </w:t>
      </w:r>
      <w:r>
        <w:t xml:space="preserve">is </w:t>
      </w:r>
      <w:del w:id="42" w:author="AnneMarieW" w:date="2018-03-12T16:10:00Z">
        <w:r w:rsidDel="00753690">
          <w:delText>smaller</w:delText>
        </w:r>
      </w:del>
      <w:ins w:id="43" w:author="AnneMarieW" w:date="2018-03-12T16:10:00Z">
        <w:r w:rsidR="00753690">
          <w:t>less</w:t>
        </w:r>
      </w:ins>
      <w:r>
        <w:t xml:space="preserve"> than the largest </w:t>
      </w:r>
      <w:r w:rsidR="00115608">
        <w:t xml:space="preserve">number </w:t>
      </w:r>
      <w:r>
        <w:t xml:space="preserve">seen so far, </w:t>
      </w:r>
      <w:del w:id="44" w:author="AnneMarieW" w:date="2018-03-12T16:10:00Z">
        <w:r w:rsidDel="00753690">
          <w:delText xml:space="preserve">however, </w:delText>
        </w:r>
      </w:del>
      <w:r>
        <w:t xml:space="preserve">the variable doesn’t change and the code moves on to the next </w:t>
      </w:r>
      <w:r w:rsidR="00115608">
        <w:t>number</w:t>
      </w:r>
      <w:r>
        <w:t xml:space="preserve"> in the list. After </w:t>
      </w:r>
      <w:ins w:id="45" w:author="AnneMarieW" w:date="2018-03-12T16:11:00Z">
        <w:r w:rsidR="005122B4">
          <w:t xml:space="preserve">considering </w:t>
        </w:r>
      </w:ins>
      <w:r>
        <w:t xml:space="preserve">all the </w:t>
      </w:r>
      <w:r w:rsidR="00115608">
        <w:t xml:space="preserve">numbers </w:t>
      </w:r>
      <w:r>
        <w:t>in the list</w:t>
      </w:r>
      <w:del w:id="46" w:author="AnneMarieW" w:date="2018-03-12T16:11:00Z">
        <w:r w:rsidDel="005122B4">
          <w:delText xml:space="preserve"> have been considered</w:delText>
        </w:r>
      </w:del>
      <w:r>
        <w:t xml:space="preserve">, </w:t>
      </w:r>
      <w:r>
        <w:rPr>
          <w:rStyle w:val="Literal"/>
        </w:rPr>
        <w:t>largest</w:t>
      </w:r>
      <w:r>
        <w:t xml:space="preserve"> should hold the largest </w:t>
      </w:r>
      <w:r w:rsidR="00115608">
        <w:t>number</w:t>
      </w:r>
      <w:r>
        <w:t>, which in this case is 100.</w:t>
      </w:r>
    </w:p>
    <w:p w14:paraId="0EBE314B" w14:textId="77777777" w:rsidR="00404154" w:rsidRDefault="00404154">
      <w:pPr>
        <w:pStyle w:val="Body"/>
      </w:pPr>
      <w:r>
        <w:t xml:space="preserve">To find the largest number in two different lists of numbers, we can duplicate the code in Listing 10-1 and use the same logic at two different places in the program, as </w:t>
      </w:r>
      <w:ins w:id="47" w:author="AnneMarieW" w:date="2018-03-12T16:11:00Z">
        <w:r w:rsidR="006806AB">
          <w:t xml:space="preserve">shown </w:t>
        </w:r>
      </w:ins>
      <w:r>
        <w:t>in Listing 10-2:</w:t>
      </w:r>
    </w:p>
    <w:p w14:paraId="3175B182" w14:textId="77777777" w:rsidR="00404154" w:rsidRDefault="00404154">
      <w:pPr>
        <w:pStyle w:val="ProductionDirective"/>
      </w:pPr>
      <w:r>
        <w:t>src/main.rs</w:t>
      </w:r>
    </w:p>
    <w:p w14:paraId="0B27A8F6" w14:textId="77777777" w:rsidR="00404154" w:rsidRPr="008D200C" w:rsidRDefault="00404154">
      <w:pPr>
        <w:pStyle w:val="CodeA"/>
        <w:rPr>
          <w:rStyle w:val="Literal-Gray"/>
        </w:rPr>
      </w:pPr>
      <w:r w:rsidRPr="008D200C">
        <w:rPr>
          <w:rStyle w:val="Literal-Gray"/>
        </w:rPr>
        <w:t>fn main() {</w:t>
      </w:r>
    </w:p>
    <w:p w14:paraId="0B89ABF4" w14:textId="77777777" w:rsidR="00404154" w:rsidRPr="008D200C" w:rsidRDefault="00404154" w:rsidP="008D200C">
      <w:pPr>
        <w:pStyle w:val="CodeB"/>
        <w:rPr>
          <w:rStyle w:val="Literal-Gray"/>
        </w:rPr>
      </w:pPr>
      <w:r w:rsidRPr="008D200C">
        <w:rPr>
          <w:rStyle w:val="Literal-Gray"/>
        </w:rPr>
        <w:t xml:space="preserve">    let number</w:t>
      </w:r>
      <w:r w:rsidR="00115608" w:rsidRPr="008D200C">
        <w:rPr>
          <w:rStyle w:val="Literal-Gray"/>
        </w:rPr>
        <w:t>_li</w:t>
      </w:r>
      <w:r w:rsidRPr="008D200C">
        <w:rPr>
          <w:rStyle w:val="Literal-Gray"/>
        </w:rPr>
        <w:t>s</w:t>
      </w:r>
      <w:r w:rsidR="00115608" w:rsidRPr="008D200C">
        <w:rPr>
          <w:rStyle w:val="Literal-Gray"/>
        </w:rPr>
        <w:t>t</w:t>
      </w:r>
      <w:r w:rsidRPr="008D200C">
        <w:rPr>
          <w:rStyle w:val="Literal-Gray"/>
        </w:rPr>
        <w:t xml:space="preserve"> = vec![34, 50, 25, 100, 65];</w:t>
      </w:r>
    </w:p>
    <w:p w14:paraId="3B96672A" w14:textId="77777777" w:rsidR="00404154" w:rsidRPr="008D200C" w:rsidRDefault="00404154">
      <w:pPr>
        <w:pStyle w:val="CodeB"/>
        <w:rPr>
          <w:rStyle w:val="Literal-Gray"/>
        </w:rPr>
      </w:pPr>
    </w:p>
    <w:p w14:paraId="14008097" w14:textId="77777777" w:rsidR="00404154" w:rsidRPr="008D200C" w:rsidRDefault="00404154">
      <w:pPr>
        <w:pStyle w:val="CodeB"/>
        <w:rPr>
          <w:rStyle w:val="Literal-Gray"/>
        </w:rPr>
      </w:pPr>
      <w:r w:rsidRPr="008D200C">
        <w:rPr>
          <w:rStyle w:val="Literal-Gray"/>
        </w:rPr>
        <w:t xml:space="preserve">    let mut largest = number</w:t>
      </w:r>
      <w:r w:rsidR="00115608" w:rsidRPr="008D200C">
        <w:rPr>
          <w:rStyle w:val="Literal-Gray"/>
        </w:rPr>
        <w:t>_li</w:t>
      </w:r>
      <w:r w:rsidRPr="008D200C">
        <w:rPr>
          <w:rStyle w:val="Literal-Gray"/>
        </w:rPr>
        <w:t>s</w:t>
      </w:r>
      <w:r w:rsidR="00115608" w:rsidRPr="008D200C">
        <w:rPr>
          <w:rStyle w:val="Literal-Gray"/>
        </w:rPr>
        <w:t>t</w:t>
      </w:r>
      <w:r w:rsidRPr="008D200C">
        <w:rPr>
          <w:rStyle w:val="Literal-Gray"/>
        </w:rPr>
        <w:t>[0];</w:t>
      </w:r>
    </w:p>
    <w:p w14:paraId="7251DB86" w14:textId="77777777" w:rsidR="00404154" w:rsidRPr="008D200C" w:rsidRDefault="00404154">
      <w:pPr>
        <w:pStyle w:val="CodeB"/>
        <w:rPr>
          <w:rStyle w:val="Literal-Gray"/>
        </w:rPr>
      </w:pPr>
    </w:p>
    <w:p w14:paraId="495F8623" w14:textId="77777777" w:rsidR="00404154" w:rsidRPr="008D200C" w:rsidRDefault="00404154">
      <w:pPr>
        <w:pStyle w:val="CodeB"/>
        <w:rPr>
          <w:rStyle w:val="Literal-Gray"/>
        </w:rPr>
      </w:pPr>
      <w:r w:rsidRPr="008D200C">
        <w:rPr>
          <w:rStyle w:val="Literal-Gray"/>
        </w:rPr>
        <w:t xml:space="preserve">    for number in number</w:t>
      </w:r>
      <w:r w:rsidR="00115608" w:rsidRPr="008D200C">
        <w:rPr>
          <w:rStyle w:val="Literal-Gray"/>
        </w:rPr>
        <w:t>_li</w:t>
      </w:r>
      <w:r w:rsidRPr="008D200C">
        <w:rPr>
          <w:rStyle w:val="Literal-Gray"/>
        </w:rPr>
        <w:t>s</w:t>
      </w:r>
      <w:r w:rsidR="00115608" w:rsidRPr="008D200C">
        <w:rPr>
          <w:rStyle w:val="Literal-Gray"/>
        </w:rPr>
        <w:t>t</w:t>
      </w:r>
      <w:r w:rsidRPr="008D200C">
        <w:rPr>
          <w:rStyle w:val="Literal-Gray"/>
        </w:rPr>
        <w:t xml:space="preserve"> {</w:t>
      </w:r>
    </w:p>
    <w:p w14:paraId="70A9BA43" w14:textId="77777777" w:rsidR="00404154" w:rsidRPr="008D200C" w:rsidRDefault="00404154">
      <w:pPr>
        <w:pStyle w:val="CodeB"/>
        <w:rPr>
          <w:rStyle w:val="Literal-Gray"/>
        </w:rPr>
      </w:pPr>
      <w:r w:rsidRPr="008D200C">
        <w:rPr>
          <w:rStyle w:val="Literal-Gray"/>
        </w:rPr>
        <w:t xml:space="preserve">        if number &gt; largest {</w:t>
      </w:r>
    </w:p>
    <w:p w14:paraId="3A5B9C78" w14:textId="77777777" w:rsidR="00404154" w:rsidRPr="008D200C" w:rsidRDefault="00404154">
      <w:pPr>
        <w:pStyle w:val="CodeB"/>
        <w:rPr>
          <w:rStyle w:val="Literal-Gray"/>
        </w:rPr>
      </w:pPr>
      <w:r w:rsidRPr="008D200C">
        <w:rPr>
          <w:rStyle w:val="Literal-Gray"/>
        </w:rPr>
        <w:t xml:space="preserve">            largest = number;</w:t>
      </w:r>
    </w:p>
    <w:p w14:paraId="678E7272" w14:textId="77777777" w:rsidR="00404154" w:rsidRPr="008D200C" w:rsidRDefault="00404154">
      <w:pPr>
        <w:pStyle w:val="CodeB"/>
        <w:rPr>
          <w:rStyle w:val="Literal-Gray"/>
        </w:rPr>
      </w:pPr>
      <w:r w:rsidRPr="008D200C">
        <w:rPr>
          <w:rStyle w:val="Literal-Gray"/>
        </w:rPr>
        <w:t xml:space="preserve">        }</w:t>
      </w:r>
    </w:p>
    <w:p w14:paraId="5EC96ADC" w14:textId="77777777" w:rsidR="00404154" w:rsidRPr="008D200C" w:rsidRDefault="00404154">
      <w:pPr>
        <w:pStyle w:val="CodeB"/>
        <w:rPr>
          <w:rStyle w:val="Literal-Gray"/>
        </w:rPr>
      </w:pPr>
      <w:r w:rsidRPr="008D200C">
        <w:rPr>
          <w:rStyle w:val="Literal-Gray"/>
        </w:rPr>
        <w:t xml:space="preserve">    }</w:t>
      </w:r>
    </w:p>
    <w:p w14:paraId="701565E4" w14:textId="77777777" w:rsidR="00404154" w:rsidRPr="008D200C" w:rsidRDefault="00404154">
      <w:pPr>
        <w:pStyle w:val="CodeB"/>
        <w:rPr>
          <w:rStyle w:val="Literal-Gray"/>
        </w:rPr>
      </w:pPr>
    </w:p>
    <w:p w14:paraId="7FF2D236" w14:textId="77777777" w:rsidR="00404154" w:rsidRPr="008D200C" w:rsidRDefault="00404154">
      <w:pPr>
        <w:pStyle w:val="CodeB"/>
        <w:rPr>
          <w:rStyle w:val="Literal-Gray"/>
        </w:rPr>
      </w:pPr>
      <w:r w:rsidRPr="008D200C">
        <w:rPr>
          <w:rStyle w:val="Literal-Gray"/>
        </w:rPr>
        <w:t xml:space="preserve">    println!("The largest number is {}", largest);</w:t>
      </w:r>
    </w:p>
    <w:p w14:paraId="21776186" w14:textId="77777777" w:rsidR="00404154" w:rsidRPr="00187926" w:rsidRDefault="00404154">
      <w:pPr>
        <w:pStyle w:val="CodeB"/>
      </w:pPr>
    </w:p>
    <w:p w14:paraId="7BE5078D" w14:textId="77777777" w:rsidR="00404154" w:rsidRPr="00187926" w:rsidRDefault="00404154">
      <w:pPr>
        <w:pStyle w:val="CodeB"/>
      </w:pPr>
      <w:r w:rsidRPr="008D200C">
        <w:t xml:space="preserve">    let number</w:t>
      </w:r>
      <w:r w:rsidR="00115608">
        <w:t>_li</w:t>
      </w:r>
      <w:r w:rsidRPr="008D200C">
        <w:t>s</w:t>
      </w:r>
      <w:r w:rsidR="00115608">
        <w:t>t</w:t>
      </w:r>
      <w:r w:rsidRPr="008D200C">
        <w:t xml:space="preserve"> = vec![102, 34, 6000, 89, 54, 2, 43, 8];</w:t>
      </w:r>
    </w:p>
    <w:p w14:paraId="1C5F9D11" w14:textId="77777777" w:rsidR="00404154" w:rsidRPr="00187926" w:rsidRDefault="00404154">
      <w:pPr>
        <w:pStyle w:val="CodeB"/>
      </w:pPr>
    </w:p>
    <w:p w14:paraId="1B195DEF" w14:textId="77777777" w:rsidR="00404154" w:rsidRPr="00187926" w:rsidRDefault="00404154">
      <w:pPr>
        <w:pStyle w:val="CodeB"/>
      </w:pPr>
      <w:r w:rsidRPr="008D200C">
        <w:t xml:space="preserve">    let mut largest = number</w:t>
      </w:r>
      <w:r w:rsidR="00115608">
        <w:t>_li</w:t>
      </w:r>
      <w:r w:rsidRPr="008D200C">
        <w:t>s</w:t>
      </w:r>
      <w:r w:rsidR="00115608">
        <w:t>t</w:t>
      </w:r>
      <w:r w:rsidRPr="008D200C">
        <w:t>[0];</w:t>
      </w:r>
    </w:p>
    <w:p w14:paraId="37355B9D" w14:textId="77777777" w:rsidR="00404154" w:rsidRPr="00187926" w:rsidRDefault="00404154">
      <w:pPr>
        <w:pStyle w:val="CodeB"/>
      </w:pPr>
    </w:p>
    <w:p w14:paraId="15085BF2" w14:textId="77777777" w:rsidR="00404154" w:rsidRPr="00187926" w:rsidRDefault="00404154">
      <w:pPr>
        <w:pStyle w:val="CodeB"/>
      </w:pPr>
      <w:r w:rsidRPr="008D200C">
        <w:t xml:space="preserve">    for number in number</w:t>
      </w:r>
      <w:r w:rsidR="00115608">
        <w:t>_li</w:t>
      </w:r>
      <w:r w:rsidRPr="008D200C">
        <w:t>s</w:t>
      </w:r>
      <w:r w:rsidR="00115608">
        <w:t>t</w:t>
      </w:r>
      <w:r w:rsidRPr="008D200C">
        <w:t xml:space="preserve"> {</w:t>
      </w:r>
    </w:p>
    <w:p w14:paraId="7CBC1872" w14:textId="77777777" w:rsidR="00404154" w:rsidRPr="00187926" w:rsidRDefault="00404154">
      <w:pPr>
        <w:pStyle w:val="CodeB"/>
      </w:pPr>
      <w:r w:rsidRPr="008D200C">
        <w:t xml:space="preserve">        if number &gt; largest {</w:t>
      </w:r>
    </w:p>
    <w:p w14:paraId="5702BCD5" w14:textId="77777777" w:rsidR="00404154" w:rsidRPr="00187926" w:rsidRDefault="00404154">
      <w:pPr>
        <w:pStyle w:val="CodeB"/>
      </w:pPr>
      <w:r w:rsidRPr="008D200C">
        <w:t xml:space="preserve">            largest = number;</w:t>
      </w:r>
    </w:p>
    <w:p w14:paraId="1F13151E" w14:textId="77777777" w:rsidR="00404154" w:rsidRPr="00187926" w:rsidRDefault="00404154">
      <w:pPr>
        <w:pStyle w:val="CodeB"/>
      </w:pPr>
      <w:r w:rsidRPr="008D200C">
        <w:t xml:space="preserve">        }</w:t>
      </w:r>
    </w:p>
    <w:p w14:paraId="3A1DDC4B" w14:textId="77777777" w:rsidR="00404154" w:rsidRPr="00187926" w:rsidRDefault="00404154">
      <w:pPr>
        <w:pStyle w:val="CodeB"/>
      </w:pPr>
      <w:r w:rsidRPr="008D200C">
        <w:t xml:space="preserve">    }</w:t>
      </w:r>
    </w:p>
    <w:p w14:paraId="2698EC29" w14:textId="77777777" w:rsidR="00404154" w:rsidRPr="00187926" w:rsidRDefault="00404154">
      <w:pPr>
        <w:pStyle w:val="CodeB"/>
      </w:pPr>
    </w:p>
    <w:p w14:paraId="53A89C3D" w14:textId="77777777" w:rsidR="00404154" w:rsidRPr="00187926" w:rsidRDefault="00404154">
      <w:pPr>
        <w:pStyle w:val="CodeB"/>
      </w:pPr>
      <w:r w:rsidRPr="008D200C">
        <w:t xml:space="preserve">    println!("The largest number is {}", largest);</w:t>
      </w:r>
    </w:p>
    <w:p w14:paraId="067EA49C" w14:textId="77777777" w:rsidR="00404154" w:rsidRPr="008D200C" w:rsidRDefault="00404154" w:rsidP="008D200C">
      <w:pPr>
        <w:pStyle w:val="CodeC"/>
        <w:rPr>
          <w:rStyle w:val="Literal-Gray"/>
        </w:rPr>
      </w:pPr>
      <w:r w:rsidRPr="008D200C">
        <w:rPr>
          <w:rStyle w:val="Literal-Gray"/>
        </w:rPr>
        <w:t>}</w:t>
      </w:r>
    </w:p>
    <w:p w14:paraId="437D9CFC" w14:textId="77777777" w:rsidR="00404154" w:rsidRDefault="00404154" w:rsidP="00404154">
      <w:pPr>
        <w:pStyle w:val="Listing"/>
      </w:pPr>
      <w:r>
        <w:rPr>
          <w:rFonts w:eastAsia="Microsoft YaHei"/>
        </w:rPr>
        <w:t xml:space="preserve">Listing 10-2: Code to find the largest number in </w:t>
      </w:r>
      <w:r w:rsidR="000C0C81" w:rsidRPr="000C0C81">
        <w:rPr>
          <w:rStyle w:val="EmphasisRevCaption"/>
          <w:rFonts w:eastAsia="Microsoft YaHei"/>
          <w:rPrChange w:id="48" w:author="janelle" w:date="2018-03-09T14:58:00Z">
            <w:rPr>
              <w:rStyle w:val="EmphasisItalic"/>
              <w:rFonts w:eastAsia="Microsoft YaHei"/>
            </w:rPr>
          </w:rPrChange>
        </w:rPr>
        <w:t>two</w:t>
      </w:r>
      <w:r>
        <w:rPr>
          <w:rFonts w:eastAsia="Microsoft YaHei"/>
        </w:rPr>
        <w:t xml:space="preserve"> lists of numbers</w:t>
      </w:r>
    </w:p>
    <w:p w14:paraId="44FC3EBF" w14:textId="77777777" w:rsidR="00404154" w:rsidRDefault="00404154">
      <w:pPr>
        <w:pStyle w:val="Body"/>
      </w:pPr>
      <w:del w:id="49" w:author="AnneMarieW" w:date="2018-03-12T16:11:00Z">
        <w:r w:rsidDel="006806AB">
          <w:delText xml:space="preserve">While </w:delText>
        </w:r>
      </w:del>
      <w:ins w:id="50" w:author="AnneMarieW" w:date="2018-03-12T16:11:00Z">
        <w:r w:rsidR="006806AB">
          <w:t xml:space="preserve">Although </w:t>
        </w:r>
      </w:ins>
      <w:r>
        <w:t>this code works, duplicating code is tedious and error</w:t>
      </w:r>
      <w:ins w:id="51" w:author="AnneMarieW" w:date="2018-03-12T16:12:00Z">
        <w:r w:rsidR="006806AB">
          <w:t xml:space="preserve"> </w:t>
        </w:r>
      </w:ins>
      <w:del w:id="52" w:author="AnneMarieW" w:date="2018-03-12T16:12:00Z">
        <w:r w:rsidDel="006806AB">
          <w:delText>-</w:delText>
        </w:r>
      </w:del>
      <w:r>
        <w:t xml:space="preserve">prone. </w:t>
      </w:r>
      <w:del w:id="53" w:author="AnneMarieW" w:date="2018-03-12T16:12:00Z">
        <w:r w:rsidDel="006806AB">
          <w:delText>It also means that w</w:delText>
        </w:r>
      </w:del>
      <w:ins w:id="54" w:author="AnneMarieW" w:date="2018-03-12T16:12:00Z">
        <w:r w:rsidR="006806AB">
          <w:t>W</w:t>
        </w:r>
      </w:ins>
      <w:r>
        <w:t>e</w:t>
      </w:r>
      <w:ins w:id="55" w:author="AnneMarieW" w:date="2018-03-12T16:12:00Z">
        <w:r w:rsidR="006806AB" w:rsidRPr="006806AB">
          <w:t xml:space="preserve"> </w:t>
        </w:r>
        <w:r w:rsidR="006806AB">
          <w:t>also</w:t>
        </w:r>
      </w:ins>
      <w:r>
        <w:t xml:space="preserve"> have to update the code in multiple places to change it.</w:t>
      </w:r>
    </w:p>
    <w:p w14:paraId="1BFFFF01" w14:textId="77777777" w:rsidR="00404154" w:rsidRDefault="00404154">
      <w:pPr>
        <w:pStyle w:val="Body"/>
      </w:pPr>
      <w:r>
        <w:t xml:space="preserve">To eliminate this duplication, we can create an abstraction by defining a function that operates on </w:t>
      </w:r>
      <w:r w:rsidRPr="006249DC">
        <w:t>any</w:t>
      </w:r>
      <w:r>
        <w:t xml:space="preserve"> list of integers given to it in a parameter. This </w:t>
      </w:r>
      <w:ins w:id="56" w:author="AnneMarieW" w:date="2018-03-12T16:12:00Z">
        <w:r w:rsidR="006806AB">
          <w:t xml:space="preserve">solution </w:t>
        </w:r>
      </w:ins>
      <w:r>
        <w:t>makes our code clear</w:t>
      </w:r>
      <w:r w:rsidR="00405CF9">
        <w:t>er</w:t>
      </w:r>
      <w:r>
        <w:t xml:space="preserve"> and lets us express the concept of finding the largest number in a list abstractly.</w:t>
      </w:r>
    </w:p>
    <w:p w14:paraId="46E68621" w14:textId="77777777" w:rsidR="00404154" w:rsidRDefault="00404154">
      <w:pPr>
        <w:pStyle w:val="Body"/>
      </w:pPr>
      <w:r>
        <w:t>In Listing 10-3, we</w:t>
      </w:r>
      <w:del w:id="57" w:author="AnneMarieW" w:date="2018-03-12T16:13:00Z">
        <w:r w:rsidDel="006806AB">
          <w:delText>’ve</w:delText>
        </w:r>
      </w:del>
      <w:r>
        <w:t xml:space="preserve"> extracted the code that finds the largest number into a function named </w:t>
      </w:r>
      <w:r>
        <w:rPr>
          <w:rStyle w:val="Literal"/>
        </w:rPr>
        <w:t>largest</w:t>
      </w:r>
      <w:r>
        <w:t>. Unlike the code in Listing 10-1, which can find the largest number in only one particular list, this program can find the largest number in two different lists:</w:t>
      </w:r>
    </w:p>
    <w:p w14:paraId="14B485BE" w14:textId="77777777" w:rsidR="00404154" w:rsidRDefault="00404154">
      <w:pPr>
        <w:pStyle w:val="ProductionDirective"/>
      </w:pPr>
      <w:r>
        <w:t>src/main.rs</w:t>
      </w:r>
    </w:p>
    <w:p w14:paraId="6C7B971F" w14:textId="77777777" w:rsidR="00404154" w:rsidRPr="00187926" w:rsidRDefault="00404154">
      <w:pPr>
        <w:pStyle w:val="CodeA"/>
      </w:pPr>
      <w:r w:rsidRPr="008D200C">
        <w:t>fn largest(list: &amp;[i32]) -&gt; i32 {</w:t>
      </w:r>
    </w:p>
    <w:p w14:paraId="5C617CF1" w14:textId="77777777" w:rsidR="00404154" w:rsidRPr="00187926" w:rsidRDefault="00404154" w:rsidP="008D200C">
      <w:pPr>
        <w:pStyle w:val="CodeB"/>
      </w:pPr>
      <w:r w:rsidRPr="008D200C">
        <w:t xml:space="preserve">    let mut largest = list[0];</w:t>
      </w:r>
    </w:p>
    <w:p w14:paraId="23030CFC" w14:textId="77777777" w:rsidR="00404154" w:rsidRPr="00187926" w:rsidRDefault="00404154">
      <w:pPr>
        <w:pStyle w:val="CodeB"/>
      </w:pPr>
    </w:p>
    <w:p w14:paraId="4715D472" w14:textId="77777777" w:rsidR="00404154" w:rsidRPr="00187926" w:rsidRDefault="00404154">
      <w:pPr>
        <w:pStyle w:val="CodeB"/>
      </w:pPr>
      <w:r w:rsidRPr="008D200C">
        <w:t xml:space="preserve">    for &amp;item in list.iter() {</w:t>
      </w:r>
    </w:p>
    <w:p w14:paraId="2B83FC65" w14:textId="77777777" w:rsidR="00404154" w:rsidRPr="00187926" w:rsidRDefault="00404154">
      <w:pPr>
        <w:pStyle w:val="CodeB"/>
      </w:pPr>
      <w:r w:rsidRPr="008D200C">
        <w:t xml:space="preserve">        if item &gt; largest {</w:t>
      </w:r>
    </w:p>
    <w:p w14:paraId="01768683" w14:textId="77777777" w:rsidR="00404154" w:rsidRPr="00187926" w:rsidRDefault="00404154">
      <w:pPr>
        <w:pStyle w:val="CodeB"/>
      </w:pPr>
      <w:r w:rsidRPr="008D200C">
        <w:t xml:space="preserve">            largest = item;</w:t>
      </w:r>
    </w:p>
    <w:p w14:paraId="3B12FE92" w14:textId="77777777" w:rsidR="00404154" w:rsidRPr="00187926" w:rsidRDefault="00404154">
      <w:pPr>
        <w:pStyle w:val="CodeB"/>
      </w:pPr>
      <w:r w:rsidRPr="008D200C">
        <w:t xml:space="preserve">        }</w:t>
      </w:r>
    </w:p>
    <w:p w14:paraId="62BCFC9B" w14:textId="77777777" w:rsidR="00404154" w:rsidRPr="00187926" w:rsidRDefault="00404154">
      <w:pPr>
        <w:pStyle w:val="CodeB"/>
      </w:pPr>
      <w:r w:rsidRPr="008D200C">
        <w:t xml:space="preserve">    }</w:t>
      </w:r>
    </w:p>
    <w:p w14:paraId="0733BC40" w14:textId="77777777" w:rsidR="00404154" w:rsidRPr="00187926" w:rsidRDefault="00404154">
      <w:pPr>
        <w:pStyle w:val="CodeB"/>
      </w:pPr>
    </w:p>
    <w:p w14:paraId="66C992FA" w14:textId="77777777" w:rsidR="00404154" w:rsidRPr="00187926" w:rsidRDefault="00404154">
      <w:pPr>
        <w:pStyle w:val="CodeB"/>
      </w:pPr>
      <w:r w:rsidRPr="008D200C">
        <w:t xml:space="preserve">    largest</w:t>
      </w:r>
    </w:p>
    <w:p w14:paraId="5E1875B5" w14:textId="77777777" w:rsidR="00404154" w:rsidRPr="00187926" w:rsidRDefault="00404154">
      <w:pPr>
        <w:pStyle w:val="CodeB"/>
      </w:pPr>
      <w:r w:rsidRPr="008D200C">
        <w:t>}</w:t>
      </w:r>
    </w:p>
    <w:p w14:paraId="6B688861" w14:textId="77777777" w:rsidR="00404154" w:rsidRPr="00187926" w:rsidRDefault="00404154">
      <w:pPr>
        <w:pStyle w:val="CodeB"/>
      </w:pPr>
    </w:p>
    <w:p w14:paraId="2444D319" w14:textId="77777777" w:rsidR="00404154" w:rsidRPr="008D200C" w:rsidRDefault="00404154">
      <w:pPr>
        <w:pStyle w:val="CodeB"/>
        <w:rPr>
          <w:rStyle w:val="Literal-Gray"/>
        </w:rPr>
      </w:pPr>
      <w:r w:rsidRPr="008D200C">
        <w:rPr>
          <w:rStyle w:val="Literal-Gray"/>
        </w:rPr>
        <w:t>fn main() {</w:t>
      </w:r>
    </w:p>
    <w:p w14:paraId="7F63223F" w14:textId="77777777" w:rsidR="00404154" w:rsidRPr="008D200C" w:rsidRDefault="00404154">
      <w:pPr>
        <w:pStyle w:val="CodeB"/>
        <w:rPr>
          <w:rStyle w:val="Literal-Gray"/>
        </w:rPr>
      </w:pPr>
      <w:r w:rsidRPr="008D200C">
        <w:rPr>
          <w:rStyle w:val="Literal-Gray"/>
        </w:rPr>
        <w:t xml:space="preserve">    let number</w:t>
      </w:r>
      <w:r w:rsidR="00405CF9" w:rsidRPr="008D200C">
        <w:rPr>
          <w:rStyle w:val="Literal-Gray"/>
        </w:rPr>
        <w:t>_li</w:t>
      </w:r>
      <w:r w:rsidRPr="008D200C">
        <w:rPr>
          <w:rStyle w:val="Literal-Gray"/>
        </w:rPr>
        <w:t>s</w:t>
      </w:r>
      <w:r w:rsidR="00405CF9" w:rsidRPr="008D200C">
        <w:rPr>
          <w:rStyle w:val="Literal-Gray"/>
        </w:rPr>
        <w:t>t</w:t>
      </w:r>
      <w:r w:rsidRPr="008D200C">
        <w:rPr>
          <w:rStyle w:val="Literal-Gray"/>
        </w:rPr>
        <w:t xml:space="preserve"> = vec![34, 50, 25, 100, 65];</w:t>
      </w:r>
    </w:p>
    <w:p w14:paraId="1925C59F" w14:textId="77777777" w:rsidR="00404154" w:rsidRPr="00187926" w:rsidRDefault="00404154">
      <w:pPr>
        <w:pStyle w:val="CodeB"/>
      </w:pPr>
    </w:p>
    <w:p w14:paraId="591B2C9E" w14:textId="77777777" w:rsidR="00404154" w:rsidRPr="00187926" w:rsidRDefault="00404154">
      <w:pPr>
        <w:pStyle w:val="CodeB"/>
      </w:pPr>
      <w:r w:rsidRPr="008D200C">
        <w:t xml:space="preserve">    let result = largest(&amp;number</w:t>
      </w:r>
      <w:r w:rsidR="00405CF9">
        <w:t>_li</w:t>
      </w:r>
      <w:r w:rsidRPr="008D200C">
        <w:t>s</w:t>
      </w:r>
      <w:r w:rsidR="00405CF9">
        <w:t>t</w:t>
      </w:r>
      <w:r w:rsidRPr="008D200C">
        <w:t>);</w:t>
      </w:r>
    </w:p>
    <w:p w14:paraId="028B8AA9" w14:textId="77777777" w:rsidR="00404154" w:rsidRPr="00187926" w:rsidRDefault="00404154">
      <w:pPr>
        <w:pStyle w:val="CodeB"/>
      </w:pPr>
      <w:r w:rsidRPr="008D200C">
        <w:t xml:space="preserve">    println!("The largest number is {}", result);</w:t>
      </w:r>
    </w:p>
    <w:p w14:paraId="3E532007" w14:textId="77777777" w:rsidR="00404154" w:rsidRPr="00187926" w:rsidRDefault="00404154">
      <w:pPr>
        <w:pStyle w:val="CodeB"/>
      </w:pPr>
    </w:p>
    <w:p w14:paraId="160093F3" w14:textId="77777777" w:rsidR="00404154" w:rsidRPr="008D200C" w:rsidRDefault="00404154">
      <w:pPr>
        <w:pStyle w:val="CodeB"/>
        <w:rPr>
          <w:rStyle w:val="Literal-Gray"/>
        </w:rPr>
      </w:pPr>
      <w:r w:rsidRPr="008D200C">
        <w:rPr>
          <w:rStyle w:val="Literal-Gray"/>
        </w:rPr>
        <w:t xml:space="preserve">    let number</w:t>
      </w:r>
      <w:r w:rsidR="00405CF9" w:rsidRPr="008D200C">
        <w:rPr>
          <w:rStyle w:val="Literal-Gray"/>
        </w:rPr>
        <w:t>_li</w:t>
      </w:r>
      <w:r w:rsidRPr="008D200C">
        <w:rPr>
          <w:rStyle w:val="Literal-Gray"/>
        </w:rPr>
        <w:t>s</w:t>
      </w:r>
      <w:r w:rsidR="00405CF9" w:rsidRPr="008D200C">
        <w:rPr>
          <w:rStyle w:val="Literal-Gray"/>
        </w:rPr>
        <w:t>t</w:t>
      </w:r>
      <w:r w:rsidRPr="008D200C">
        <w:rPr>
          <w:rStyle w:val="Literal-Gray"/>
        </w:rPr>
        <w:t xml:space="preserve"> = vec![102, 34, 6000, 89, 54, 2, 43, 8];</w:t>
      </w:r>
    </w:p>
    <w:p w14:paraId="2F388EDF" w14:textId="77777777" w:rsidR="00404154" w:rsidRPr="00187926" w:rsidRDefault="00404154">
      <w:pPr>
        <w:pStyle w:val="CodeB"/>
      </w:pPr>
    </w:p>
    <w:p w14:paraId="27CDC054" w14:textId="77777777" w:rsidR="00404154" w:rsidRPr="00187926" w:rsidRDefault="00404154">
      <w:pPr>
        <w:pStyle w:val="CodeB"/>
      </w:pPr>
      <w:r w:rsidRPr="008D200C">
        <w:t xml:space="preserve">    let result = largest(&amp;number</w:t>
      </w:r>
      <w:r w:rsidR="00405CF9">
        <w:t>_li</w:t>
      </w:r>
      <w:r w:rsidRPr="008D200C">
        <w:t>s</w:t>
      </w:r>
      <w:r w:rsidR="00405CF9">
        <w:t>t</w:t>
      </w:r>
      <w:r w:rsidRPr="008D200C">
        <w:t>);</w:t>
      </w:r>
    </w:p>
    <w:p w14:paraId="1B581CA7" w14:textId="77777777" w:rsidR="00404154" w:rsidRPr="00187926" w:rsidRDefault="00404154">
      <w:pPr>
        <w:pStyle w:val="CodeB"/>
      </w:pPr>
      <w:r w:rsidRPr="008D200C">
        <w:t xml:space="preserve">    println!("The largest number is {}", result);</w:t>
      </w:r>
    </w:p>
    <w:p w14:paraId="1E4FE6BF" w14:textId="77777777" w:rsidR="00404154" w:rsidRPr="008D200C" w:rsidRDefault="00404154" w:rsidP="008D200C">
      <w:pPr>
        <w:pStyle w:val="CodeC"/>
        <w:rPr>
          <w:rStyle w:val="Literal-Gray"/>
        </w:rPr>
      </w:pPr>
      <w:r w:rsidRPr="008D200C">
        <w:rPr>
          <w:rStyle w:val="Literal-Gray"/>
        </w:rPr>
        <w:lastRenderedPageBreak/>
        <w:t>}</w:t>
      </w:r>
    </w:p>
    <w:p w14:paraId="7A53EA13" w14:textId="77777777" w:rsidR="00404154" w:rsidRDefault="00404154" w:rsidP="00404154">
      <w:pPr>
        <w:pStyle w:val="Listing"/>
        <w:rPr>
          <w:rFonts w:eastAsia="Microsoft YaHei"/>
        </w:rPr>
      </w:pPr>
      <w:r>
        <w:rPr>
          <w:rFonts w:eastAsia="Microsoft YaHei"/>
        </w:rPr>
        <w:t>Listing 10-3: Abstracted code to find the largest number in two lists</w:t>
      </w:r>
    </w:p>
    <w:p w14:paraId="0047E00E" w14:textId="77777777" w:rsidR="00404154" w:rsidRDefault="00404154">
      <w:pPr>
        <w:pStyle w:val="Body"/>
      </w:pPr>
      <w:r>
        <w:t xml:space="preserve">The </w:t>
      </w:r>
      <w:r>
        <w:rPr>
          <w:rStyle w:val="Literal"/>
        </w:rPr>
        <w:t xml:space="preserve">largest </w:t>
      </w:r>
      <w:r>
        <w:t xml:space="preserve">function has a parameter called </w:t>
      </w:r>
      <w:r>
        <w:rPr>
          <w:rStyle w:val="Literal"/>
        </w:rPr>
        <w:t>list</w:t>
      </w:r>
      <w:r>
        <w:t xml:space="preserve">, which represents any concrete slice of </w:t>
      </w:r>
      <w:r>
        <w:rPr>
          <w:rStyle w:val="Literal"/>
        </w:rPr>
        <w:t>i32</w:t>
      </w:r>
      <w:r>
        <w:t xml:space="preserve"> values that we might pass into the function. </w:t>
      </w:r>
      <w:del w:id="58" w:author="AnneMarieW" w:date="2018-03-12T16:14:00Z">
        <w:r w:rsidDel="006806AB">
          <w:delText>This means that w</w:delText>
        </w:r>
      </w:del>
      <w:ins w:id="59" w:author="AnneMarieW" w:date="2018-03-12T16:14:00Z">
        <w:r w:rsidR="006806AB">
          <w:t>As a result, w</w:t>
        </w:r>
      </w:ins>
      <w:r>
        <w:t>hen we call the function, the code runs on the specific values that we pass in.</w:t>
      </w:r>
    </w:p>
    <w:p w14:paraId="606B2405" w14:textId="77777777" w:rsidR="00404154" w:rsidRDefault="00404154">
      <w:pPr>
        <w:pStyle w:val="Body"/>
      </w:pPr>
      <w:r>
        <w:t xml:space="preserve">In sum, here are the steps we </w:t>
      </w:r>
      <w:del w:id="60" w:author="AnneMarieW" w:date="2018-03-12T16:15:00Z">
        <w:r w:rsidDel="006806AB">
          <w:delText>used</w:delText>
        </w:r>
      </w:del>
      <w:ins w:id="61" w:author="AnneMarieW" w:date="2018-03-12T16:15:00Z">
        <w:r w:rsidR="006806AB">
          <w:t>took</w:t>
        </w:r>
      </w:ins>
      <w:r>
        <w:t xml:space="preserve"> to </w:t>
      </w:r>
      <w:del w:id="62" w:author="AnneMarieW" w:date="2018-03-12T16:14:00Z">
        <w:r w:rsidDel="006806AB">
          <w:delText>get</w:delText>
        </w:r>
      </w:del>
      <w:ins w:id="63" w:author="AnneMarieW" w:date="2018-03-12T16:14:00Z">
        <w:r w:rsidR="006806AB">
          <w:t>change the code from</w:t>
        </w:r>
      </w:ins>
      <w:del w:id="64" w:author="AnneMarieW" w:date="2018-03-12T16:14:00Z">
        <w:r w:rsidDel="006806AB">
          <w:delText xml:space="preserve"> from</w:delText>
        </w:r>
      </w:del>
      <w:r>
        <w:t xml:space="preserve"> Listing 10-2 to Listing 10-3:</w:t>
      </w:r>
    </w:p>
    <w:p w14:paraId="0951B0BC" w14:textId="77777777" w:rsidR="00404154" w:rsidRDefault="00404154" w:rsidP="00404154">
      <w:pPr>
        <w:pStyle w:val="NumListA"/>
        <w:rPr>
          <w:rFonts w:eastAsia="Microsoft YaHei"/>
        </w:rPr>
      </w:pPr>
      <w:r>
        <w:rPr>
          <w:rFonts w:eastAsia="Microsoft YaHei"/>
        </w:rPr>
        <w:t>Identify duplicate code.</w:t>
      </w:r>
    </w:p>
    <w:p w14:paraId="1DF5C0CA" w14:textId="77777777" w:rsidR="00404154" w:rsidRDefault="00404154" w:rsidP="00404154">
      <w:pPr>
        <w:pStyle w:val="NumListB"/>
        <w:rPr>
          <w:rFonts w:eastAsia="Microsoft YaHei"/>
        </w:rPr>
      </w:pPr>
      <w:r>
        <w:rPr>
          <w:rFonts w:eastAsia="Microsoft YaHei"/>
        </w:rPr>
        <w:t>Extract the duplicate code into the body of the function, and specify the inputs and return values of that code in the function signature.</w:t>
      </w:r>
    </w:p>
    <w:p w14:paraId="77F1CA77" w14:textId="77777777" w:rsidR="00404154" w:rsidRDefault="00404154" w:rsidP="00404154">
      <w:pPr>
        <w:pStyle w:val="NumListC"/>
        <w:rPr>
          <w:rFonts w:eastAsia="Microsoft YaHei"/>
        </w:rPr>
      </w:pPr>
      <w:r>
        <w:rPr>
          <w:rFonts w:eastAsia="Microsoft YaHei"/>
        </w:rPr>
        <w:t>Update the two instances of duplicated code to call the function instead.</w:t>
      </w:r>
    </w:p>
    <w:p w14:paraId="11F12335" w14:textId="77777777" w:rsidR="00404154" w:rsidRDefault="00404154">
      <w:pPr>
        <w:pStyle w:val="Body"/>
      </w:pPr>
      <w:r>
        <w:t xml:space="preserve">Next, we’ll use these same steps with generics to reduce code duplication in different ways. In the same way that the function body can operate on an abstract </w:t>
      </w:r>
      <w:r>
        <w:rPr>
          <w:rStyle w:val="Literal"/>
        </w:rPr>
        <w:t>list</w:t>
      </w:r>
      <w:r>
        <w:t xml:space="preserve"> instead of specific values, generics allow code to operate on abstract types.</w:t>
      </w:r>
    </w:p>
    <w:p w14:paraId="6AE051FD" w14:textId="77777777" w:rsidR="00404154" w:rsidRDefault="00404154">
      <w:pPr>
        <w:pStyle w:val="Body"/>
      </w:pPr>
      <w:r>
        <w:t xml:space="preserve">For example, say we had two functions: one that finds the largest item in a slice of </w:t>
      </w:r>
      <w:r>
        <w:rPr>
          <w:rStyle w:val="Literal"/>
        </w:rPr>
        <w:t>i32</w:t>
      </w:r>
      <w:r>
        <w:t xml:space="preserve"> values and one that finds the largest item in a slice of </w:t>
      </w:r>
      <w:r>
        <w:rPr>
          <w:rStyle w:val="Literal"/>
        </w:rPr>
        <w:t>char</w:t>
      </w:r>
      <w:r>
        <w:t xml:space="preserve"> values</w:t>
      </w:r>
      <w:r w:rsidR="00405CF9">
        <w:t>.</w:t>
      </w:r>
      <w:r>
        <w:t xml:space="preserve"> How would we </w:t>
      </w:r>
      <w:del w:id="65" w:author="AnneMarieW" w:date="2018-03-12T16:16:00Z">
        <w:r w:rsidDel="006806AB">
          <w:delText xml:space="preserve">get rid of </w:delText>
        </w:r>
      </w:del>
      <w:ins w:id="66" w:author="AnneMarieW" w:date="2018-03-12T16:16:00Z">
        <w:r w:rsidR="006806AB">
          <w:t xml:space="preserve">eliminate </w:t>
        </w:r>
      </w:ins>
      <w:r>
        <w:t>that duplication? Let’s find out!</w:t>
      </w:r>
    </w:p>
    <w:p w14:paraId="3AB6376B" w14:textId="77777777" w:rsidR="00404154" w:rsidRPr="006249DC" w:rsidRDefault="00404154" w:rsidP="00404154">
      <w:pPr>
        <w:pStyle w:val="HeadA"/>
      </w:pPr>
      <w:bookmarkStart w:id="67" w:name="generic-data-types"/>
      <w:bookmarkStart w:id="68" w:name="__RefHeading___Toc16811_4277564772"/>
      <w:bookmarkStart w:id="69" w:name="_Toc476297428"/>
      <w:bookmarkStart w:id="70" w:name="_Toc508292471"/>
      <w:bookmarkEnd w:id="67"/>
      <w:r>
        <w:t>Generic Data Types</w:t>
      </w:r>
      <w:bookmarkEnd w:id="68"/>
      <w:bookmarkEnd w:id="69"/>
      <w:bookmarkEnd w:id="70"/>
    </w:p>
    <w:p w14:paraId="7B78DBE9" w14:textId="77777777" w:rsidR="00404154" w:rsidRDefault="00404154" w:rsidP="00404154">
      <w:pPr>
        <w:pStyle w:val="BodyFirst"/>
        <w:rPr>
          <w:rFonts w:eastAsia="Microsoft YaHei"/>
        </w:rPr>
      </w:pPr>
      <w:r>
        <w:rPr>
          <w:rFonts w:eastAsia="Microsoft YaHei"/>
        </w:rPr>
        <w:t xml:space="preserve">We can use generics to create definitions for </w:t>
      </w:r>
      <w:r w:rsidR="00405CF9">
        <w:rPr>
          <w:rFonts w:eastAsia="Microsoft YaHei"/>
        </w:rPr>
        <w:t>items</w:t>
      </w:r>
      <w:r>
        <w:rPr>
          <w:rFonts w:eastAsia="Microsoft YaHei"/>
        </w:rPr>
        <w:t xml:space="preserve"> like function signatures or structs</w:t>
      </w:r>
      <w:ins w:id="71" w:author="AnneMarieW" w:date="2018-03-13T09:47:00Z">
        <w:r w:rsidR="008D736D">
          <w:rPr>
            <w:rFonts w:eastAsia="Microsoft YaHei"/>
          </w:rPr>
          <w:t>, which</w:t>
        </w:r>
      </w:ins>
      <w:del w:id="72" w:author="AnneMarieW" w:date="2018-03-13T09:47:00Z">
        <w:r w:rsidR="00405CF9" w:rsidDel="008D736D">
          <w:rPr>
            <w:rFonts w:eastAsia="Microsoft YaHei"/>
          </w:rPr>
          <w:delText xml:space="preserve"> that</w:delText>
        </w:r>
      </w:del>
      <w:r w:rsidR="00405CF9">
        <w:rPr>
          <w:rFonts w:eastAsia="Microsoft YaHei"/>
        </w:rPr>
        <w:t xml:space="preserve"> </w:t>
      </w:r>
      <w:ins w:id="73" w:author="AnneMarieW" w:date="2018-03-13T09:47:00Z">
        <w:r w:rsidR="008D736D">
          <w:rPr>
            <w:rFonts w:eastAsia="Microsoft YaHei"/>
          </w:rPr>
          <w:t xml:space="preserve">we </w:t>
        </w:r>
      </w:ins>
      <w:r w:rsidR="00405CF9">
        <w:rPr>
          <w:rFonts w:eastAsia="Microsoft YaHei"/>
        </w:rPr>
        <w:t xml:space="preserve">can then </w:t>
      </w:r>
      <w:del w:id="74" w:author="AnneMarieW" w:date="2018-03-13T09:47:00Z">
        <w:r w:rsidR="00405CF9" w:rsidDel="008D736D">
          <w:rPr>
            <w:rFonts w:eastAsia="Microsoft YaHei"/>
          </w:rPr>
          <w:delText xml:space="preserve">be </w:delText>
        </w:r>
      </w:del>
      <w:r w:rsidR="00405CF9">
        <w:rPr>
          <w:rFonts w:eastAsia="Microsoft YaHei"/>
        </w:rPr>
        <w:t>use</w:t>
      </w:r>
      <w:del w:id="75" w:author="AnneMarieW" w:date="2018-03-13T09:47:00Z">
        <w:r w:rsidR="00405CF9" w:rsidDel="008D736D">
          <w:rPr>
            <w:rFonts w:eastAsia="Microsoft YaHei"/>
          </w:rPr>
          <w:delText>d</w:delText>
        </w:r>
      </w:del>
      <w:r w:rsidR="00405CF9">
        <w:rPr>
          <w:rFonts w:eastAsia="Microsoft YaHei"/>
        </w:rPr>
        <w:t xml:space="preserve"> with many different concrete data types</w:t>
      </w:r>
      <w:r>
        <w:rPr>
          <w:rFonts w:eastAsia="Microsoft YaHei"/>
        </w:rPr>
        <w:t>. Let’s first look at how to define functions, structs, enums, and methods using generics. Then we’ll discuss how generics affect code performance.</w:t>
      </w:r>
    </w:p>
    <w:p w14:paraId="669963E4" w14:textId="77777777" w:rsidR="00404154" w:rsidRDefault="00404154" w:rsidP="00404154">
      <w:pPr>
        <w:pStyle w:val="HeadB"/>
      </w:pPr>
      <w:bookmarkStart w:id="76" w:name="__RefHeading___Toc16813_4277564772"/>
      <w:bookmarkStart w:id="77" w:name="_Toc476297429"/>
      <w:bookmarkStart w:id="78" w:name="_Toc508292472"/>
      <w:r>
        <w:t>In Function Definitions</w:t>
      </w:r>
      <w:bookmarkEnd w:id="76"/>
      <w:bookmarkEnd w:id="77"/>
      <w:bookmarkEnd w:id="78"/>
    </w:p>
    <w:p w14:paraId="259A118C" w14:textId="77777777" w:rsidR="00404154" w:rsidRDefault="00404154" w:rsidP="00404154">
      <w:pPr>
        <w:pStyle w:val="BodyFirst"/>
        <w:rPr>
          <w:rFonts w:eastAsia="Microsoft YaHei"/>
        </w:rPr>
      </w:pPr>
      <w:r>
        <w:rPr>
          <w:rFonts w:eastAsia="Microsoft YaHei"/>
        </w:rPr>
        <w:t xml:space="preserve">When defining a function that uses generics, we place the generics in the signature of the function where we would usually specify the data types of the parameters and return value. </w:t>
      </w:r>
      <w:del w:id="79" w:author="AnneMarieW" w:date="2018-03-13T09:48:00Z">
        <w:r w:rsidDel="008D736D">
          <w:rPr>
            <w:rFonts w:eastAsia="Microsoft YaHei"/>
          </w:rPr>
          <w:delText>This</w:delText>
        </w:r>
      </w:del>
      <w:ins w:id="80" w:author="AnneMarieW" w:date="2018-03-13T09:48:00Z">
        <w:r w:rsidR="008D736D">
          <w:rPr>
            <w:rFonts w:eastAsia="Microsoft YaHei"/>
          </w:rPr>
          <w:t>Doing so</w:t>
        </w:r>
      </w:ins>
      <w:r>
        <w:rPr>
          <w:rFonts w:eastAsia="Microsoft YaHei"/>
        </w:rPr>
        <w:t xml:space="preserve"> makes our code more flexible and provides more functionality to callers of our function</w:t>
      </w:r>
      <w:del w:id="81" w:author="AnneMarieW" w:date="2018-03-13T09:48:00Z">
        <w:r w:rsidDel="008D736D">
          <w:rPr>
            <w:rFonts w:eastAsia="Microsoft YaHei"/>
          </w:rPr>
          <w:delText>,</w:delText>
        </w:r>
      </w:del>
      <w:r>
        <w:rPr>
          <w:rFonts w:eastAsia="Microsoft YaHei"/>
        </w:rPr>
        <w:t xml:space="preserve"> while preventing code duplication.</w:t>
      </w:r>
    </w:p>
    <w:p w14:paraId="229FFB08" w14:textId="77777777" w:rsidR="00404154" w:rsidRDefault="00404154">
      <w:pPr>
        <w:pStyle w:val="Body"/>
      </w:pPr>
      <w:r>
        <w:t xml:space="preserve">Continuing with our </w:t>
      </w:r>
      <w:r>
        <w:rPr>
          <w:rStyle w:val="Literal"/>
        </w:rPr>
        <w:t>largest</w:t>
      </w:r>
      <w:r>
        <w:t xml:space="preserve"> function, Listing 10-4 shows two functions that both find the largest value in a slice:</w:t>
      </w:r>
    </w:p>
    <w:p w14:paraId="6E6E2D35" w14:textId="77777777" w:rsidR="00404154" w:rsidRDefault="00404154">
      <w:pPr>
        <w:pStyle w:val="ProductionDirective"/>
      </w:pPr>
      <w:r>
        <w:t>src/main.rs</w:t>
      </w:r>
    </w:p>
    <w:p w14:paraId="13C93927" w14:textId="77777777" w:rsidR="00404154" w:rsidRDefault="00404154" w:rsidP="00404154">
      <w:pPr>
        <w:pStyle w:val="CodeA"/>
      </w:pPr>
      <w:r>
        <w:lastRenderedPageBreak/>
        <w:t>fn largest_i32(list: &amp;[i32]) -&gt; i32 {</w:t>
      </w:r>
    </w:p>
    <w:p w14:paraId="29A23A0D" w14:textId="77777777" w:rsidR="00404154" w:rsidRDefault="00404154" w:rsidP="00404154">
      <w:pPr>
        <w:pStyle w:val="CodeB"/>
      </w:pPr>
      <w:r>
        <w:t xml:space="preserve">    let mut largest = list[0];</w:t>
      </w:r>
    </w:p>
    <w:p w14:paraId="4F99D6FE" w14:textId="77777777" w:rsidR="00404154" w:rsidRDefault="00404154" w:rsidP="00404154">
      <w:pPr>
        <w:pStyle w:val="CodeB"/>
      </w:pPr>
    </w:p>
    <w:p w14:paraId="5BD9B90B" w14:textId="77777777" w:rsidR="00404154" w:rsidRDefault="00404154" w:rsidP="00404154">
      <w:pPr>
        <w:pStyle w:val="CodeB"/>
      </w:pPr>
      <w:r>
        <w:t xml:space="preserve">    for &amp;item in list.iter() {</w:t>
      </w:r>
    </w:p>
    <w:p w14:paraId="4A9CD4FB" w14:textId="77777777" w:rsidR="00404154" w:rsidRDefault="00404154" w:rsidP="00404154">
      <w:pPr>
        <w:pStyle w:val="CodeB"/>
      </w:pPr>
      <w:r>
        <w:t xml:space="preserve">        if item &gt; largest {</w:t>
      </w:r>
    </w:p>
    <w:p w14:paraId="7DA36FEE" w14:textId="77777777" w:rsidR="00404154" w:rsidRDefault="00404154" w:rsidP="00404154">
      <w:pPr>
        <w:pStyle w:val="CodeB"/>
      </w:pPr>
      <w:r>
        <w:t xml:space="preserve">            largest = item;</w:t>
      </w:r>
    </w:p>
    <w:p w14:paraId="0209F9FF" w14:textId="77777777" w:rsidR="00404154" w:rsidRDefault="00404154" w:rsidP="00404154">
      <w:pPr>
        <w:pStyle w:val="CodeB"/>
      </w:pPr>
      <w:r>
        <w:t xml:space="preserve">        }</w:t>
      </w:r>
    </w:p>
    <w:p w14:paraId="53C85AEA" w14:textId="77777777" w:rsidR="00404154" w:rsidRDefault="00404154" w:rsidP="00404154">
      <w:pPr>
        <w:pStyle w:val="CodeB"/>
      </w:pPr>
      <w:r>
        <w:t xml:space="preserve">    }</w:t>
      </w:r>
    </w:p>
    <w:p w14:paraId="4854B474" w14:textId="77777777" w:rsidR="00404154" w:rsidRDefault="00404154" w:rsidP="00404154">
      <w:pPr>
        <w:pStyle w:val="CodeB"/>
      </w:pPr>
    </w:p>
    <w:p w14:paraId="749B90C4" w14:textId="77777777" w:rsidR="00404154" w:rsidRDefault="00404154" w:rsidP="00404154">
      <w:pPr>
        <w:pStyle w:val="CodeB"/>
      </w:pPr>
      <w:r>
        <w:t xml:space="preserve">    largest</w:t>
      </w:r>
    </w:p>
    <w:p w14:paraId="0F0DAC1D" w14:textId="77777777" w:rsidR="00404154" w:rsidRDefault="00404154" w:rsidP="00404154">
      <w:pPr>
        <w:pStyle w:val="CodeB"/>
      </w:pPr>
      <w:r>
        <w:t>}</w:t>
      </w:r>
    </w:p>
    <w:p w14:paraId="1A908039" w14:textId="77777777" w:rsidR="00404154" w:rsidRDefault="00404154" w:rsidP="00404154">
      <w:pPr>
        <w:pStyle w:val="CodeB"/>
      </w:pPr>
    </w:p>
    <w:p w14:paraId="3493BA36" w14:textId="77777777" w:rsidR="00404154" w:rsidRDefault="00404154" w:rsidP="00404154">
      <w:pPr>
        <w:pStyle w:val="CodeB"/>
      </w:pPr>
      <w:r>
        <w:t>fn largest_char(list: &amp;[char]) -&gt; char {</w:t>
      </w:r>
    </w:p>
    <w:p w14:paraId="225B899A" w14:textId="77777777" w:rsidR="00404154" w:rsidRDefault="00404154" w:rsidP="00404154">
      <w:pPr>
        <w:pStyle w:val="CodeB"/>
      </w:pPr>
      <w:r>
        <w:t xml:space="preserve">    let mut largest = list[0];</w:t>
      </w:r>
    </w:p>
    <w:p w14:paraId="2CBAA693" w14:textId="77777777" w:rsidR="00404154" w:rsidRDefault="00404154" w:rsidP="00404154">
      <w:pPr>
        <w:pStyle w:val="CodeB"/>
      </w:pPr>
    </w:p>
    <w:p w14:paraId="0F950FC6" w14:textId="77777777" w:rsidR="00404154" w:rsidRDefault="00404154" w:rsidP="00404154">
      <w:pPr>
        <w:pStyle w:val="CodeB"/>
      </w:pPr>
      <w:r>
        <w:t xml:space="preserve">    for &amp;item in list.iter() {</w:t>
      </w:r>
    </w:p>
    <w:p w14:paraId="648AE583" w14:textId="77777777" w:rsidR="00404154" w:rsidRDefault="00404154" w:rsidP="00404154">
      <w:pPr>
        <w:pStyle w:val="CodeB"/>
      </w:pPr>
      <w:r>
        <w:t xml:space="preserve">        if item &gt; largest {</w:t>
      </w:r>
    </w:p>
    <w:p w14:paraId="3F93B07A" w14:textId="77777777" w:rsidR="00404154" w:rsidRDefault="00404154" w:rsidP="00404154">
      <w:pPr>
        <w:pStyle w:val="CodeB"/>
      </w:pPr>
      <w:r>
        <w:t xml:space="preserve">            largest = item;</w:t>
      </w:r>
    </w:p>
    <w:p w14:paraId="1FE602A7" w14:textId="77777777" w:rsidR="00404154" w:rsidRDefault="00404154" w:rsidP="00404154">
      <w:pPr>
        <w:pStyle w:val="CodeB"/>
      </w:pPr>
      <w:r>
        <w:t xml:space="preserve">        }</w:t>
      </w:r>
    </w:p>
    <w:p w14:paraId="56007B56" w14:textId="77777777" w:rsidR="00404154" w:rsidRDefault="00404154" w:rsidP="00404154">
      <w:pPr>
        <w:pStyle w:val="CodeB"/>
      </w:pPr>
      <w:r>
        <w:t xml:space="preserve">    }</w:t>
      </w:r>
    </w:p>
    <w:p w14:paraId="6B8874B2" w14:textId="77777777" w:rsidR="00404154" w:rsidRDefault="00404154" w:rsidP="00404154">
      <w:pPr>
        <w:pStyle w:val="CodeB"/>
      </w:pPr>
    </w:p>
    <w:p w14:paraId="6CF1C46D" w14:textId="77777777" w:rsidR="00404154" w:rsidRDefault="00404154" w:rsidP="00404154">
      <w:pPr>
        <w:pStyle w:val="CodeB"/>
      </w:pPr>
      <w:r>
        <w:t xml:space="preserve">    largest</w:t>
      </w:r>
    </w:p>
    <w:p w14:paraId="12097BDE" w14:textId="77777777" w:rsidR="00404154" w:rsidRDefault="00404154" w:rsidP="00404154">
      <w:pPr>
        <w:pStyle w:val="CodeB"/>
      </w:pPr>
      <w:r>
        <w:t>}</w:t>
      </w:r>
    </w:p>
    <w:p w14:paraId="10E1A747" w14:textId="77777777" w:rsidR="00404154" w:rsidRDefault="00404154" w:rsidP="00404154">
      <w:pPr>
        <w:pStyle w:val="CodeB"/>
      </w:pPr>
    </w:p>
    <w:p w14:paraId="3BDB080A" w14:textId="77777777" w:rsidR="00404154" w:rsidRDefault="00404154" w:rsidP="00404154">
      <w:pPr>
        <w:pStyle w:val="CodeB"/>
      </w:pPr>
      <w:r>
        <w:t>fn main() {</w:t>
      </w:r>
    </w:p>
    <w:p w14:paraId="5CD038C7" w14:textId="77777777" w:rsidR="00404154" w:rsidRDefault="00404154" w:rsidP="00404154">
      <w:pPr>
        <w:pStyle w:val="CodeB"/>
      </w:pPr>
      <w:r>
        <w:t xml:space="preserve">    let number</w:t>
      </w:r>
      <w:r w:rsidR="00405CF9">
        <w:t>_li</w:t>
      </w:r>
      <w:r>
        <w:t>s</w:t>
      </w:r>
      <w:r w:rsidR="00405CF9">
        <w:t>t</w:t>
      </w:r>
      <w:r>
        <w:t xml:space="preserve"> = vec![34, 50, 25, 100, 65];</w:t>
      </w:r>
    </w:p>
    <w:p w14:paraId="3B1F1FA2" w14:textId="77777777" w:rsidR="00404154" w:rsidRDefault="00404154" w:rsidP="00404154">
      <w:pPr>
        <w:pStyle w:val="CodeB"/>
      </w:pPr>
    </w:p>
    <w:p w14:paraId="340D4E90" w14:textId="77777777" w:rsidR="00404154" w:rsidRDefault="00404154" w:rsidP="00404154">
      <w:pPr>
        <w:pStyle w:val="CodeB"/>
      </w:pPr>
      <w:r>
        <w:t xml:space="preserve">    let result = largest_i32(&amp;number</w:t>
      </w:r>
      <w:r w:rsidR="00405CF9">
        <w:t>_li</w:t>
      </w:r>
      <w:r>
        <w:t>s</w:t>
      </w:r>
      <w:r w:rsidR="00405CF9">
        <w:t>t</w:t>
      </w:r>
      <w:r>
        <w:t>);</w:t>
      </w:r>
    </w:p>
    <w:p w14:paraId="7D8BB370" w14:textId="77777777" w:rsidR="00404154" w:rsidRDefault="00404154" w:rsidP="00404154">
      <w:pPr>
        <w:pStyle w:val="CodeB"/>
      </w:pPr>
      <w:r>
        <w:t xml:space="preserve">    println!("The largest number is {}", result);</w:t>
      </w:r>
    </w:p>
    <w:p w14:paraId="736FDAAD" w14:textId="77777777" w:rsidR="00404154" w:rsidRDefault="00404154" w:rsidP="00404154">
      <w:pPr>
        <w:pStyle w:val="CodeB"/>
      </w:pPr>
    </w:p>
    <w:p w14:paraId="25251CF4" w14:textId="77777777" w:rsidR="00404154" w:rsidRDefault="00404154" w:rsidP="00404154">
      <w:pPr>
        <w:pStyle w:val="CodeB"/>
      </w:pPr>
      <w:r>
        <w:t xml:space="preserve">    let char</w:t>
      </w:r>
      <w:r w:rsidR="00405CF9">
        <w:t>_li</w:t>
      </w:r>
      <w:r>
        <w:t>s</w:t>
      </w:r>
      <w:r w:rsidR="00405CF9">
        <w:t>t</w:t>
      </w:r>
      <w:r>
        <w:t xml:space="preserve"> = vec!['y', 'm', 'a', 'q'];</w:t>
      </w:r>
    </w:p>
    <w:p w14:paraId="1BD48B18" w14:textId="77777777" w:rsidR="00404154" w:rsidRDefault="00404154" w:rsidP="00404154">
      <w:pPr>
        <w:pStyle w:val="CodeB"/>
      </w:pPr>
    </w:p>
    <w:p w14:paraId="43E8D203" w14:textId="77777777" w:rsidR="00404154" w:rsidRDefault="00404154" w:rsidP="00404154">
      <w:pPr>
        <w:pStyle w:val="CodeB"/>
      </w:pPr>
      <w:r>
        <w:t xml:space="preserve">    let result = largest_char(&amp;char</w:t>
      </w:r>
      <w:r w:rsidR="00405CF9">
        <w:t>_li</w:t>
      </w:r>
      <w:r>
        <w:t>s</w:t>
      </w:r>
      <w:r w:rsidR="00405CF9">
        <w:t>t</w:t>
      </w:r>
      <w:r>
        <w:t>);</w:t>
      </w:r>
    </w:p>
    <w:p w14:paraId="55CDA311" w14:textId="77777777" w:rsidR="00404154" w:rsidRDefault="00404154" w:rsidP="00404154">
      <w:pPr>
        <w:pStyle w:val="CodeB"/>
      </w:pPr>
      <w:r>
        <w:t xml:space="preserve">    println!("The largest char is {}", result);</w:t>
      </w:r>
    </w:p>
    <w:p w14:paraId="4CF5A52E" w14:textId="77777777" w:rsidR="00404154" w:rsidRDefault="00404154">
      <w:pPr>
        <w:pStyle w:val="CodeC"/>
      </w:pPr>
      <w:r>
        <w:t>}</w:t>
      </w:r>
    </w:p>
    <w:p w14:paraId="06CEC608" w14:textId="77777777" w:rsidR="00404154" w:rsidRDefault="00404154" w:rsidP="00404154">
      <w:pPr>
        <w:pStyle w:val="Listing"/>
      </w:pPr>
      <w:r>
        <w:rPr>
          <w:rFonts w:eastAsia="Microsoft YaHei"/>
        </w:rPr>
        <w:t>Listing 10-4: Two</w:t>
      </w:r>
      <w:r w:rsidRPr="00405CF9">
        <w:rPr>
          <w:rFonts w:eastAsia="Microsoft YaHei"/>
        </w:rPr>
        <w:t xml:space="preserve"> </w:t>
      </w:r>
      <w:r w:rsidRPr="008D200C">
        <w:rPr>
          <w:rFonts w:eastAsia="Microsoft YaHei"/>
        </w:rPr>
        <w:t>functions</w:t>
      </w:r>
      <w:r w:rsidRPr="00405CF9">
        <w:rPr>
          <w:rFonts w:eastAsia="Microsoft YaHei"/>
        </w:rPr>
        <w:t xml:space="preserve"> </w:t>
      </w:r>
      <w:r>
        <w:rPr>
          <w:rFonts w:eastAsia="Microsoft YaHei"/>
        </w:rPr>
        <w:t>that differ only in their names and the types in their signatures</w:t>
      </w:r>
    </w:p>
    <w:p w14:paraId="458FDF19" w14:textId="77777777" w:rsidR="00404154" w:rsidRDefault="00404154">
      <w:pPr>
        <w:pStyle w:val="Body"/>
      </w:pPr>
      <w:r>
        <w:lastRenderedPageBreak/>
        <w:t xml:space="preserve">The </w:t>
      </w:r>
      <w:r>
        <w:rPr>
          <w:rStyle w:val="Literal"/>
        </w:rPr>
        <w:t>largest_i32</w:t>
      </w:r>
      <w:r>
        <w:t xml:space="preserve"> function is the one we extracted in Listing 10-3 that finds the largest </w:t>
      </w:r>
      <w:r>
        <w:rPr>
          <w:rStyle w:val="Literal"/>
        </w:rPr>
        <w:t>i32</w:t>
      </w:r>
      <w:r>
        <w:t xml:space="preserve"> in a slice. The </w:t>
      </w:r>
      <w:r>
        <w:rPr>
          <w:rStyle w:val="Literal"/>
        </w:rPr>
        <w:t>largest_char</w:t>
      </w:r>
      <w:r>
        <w:t xml:space="preserve"> function finds the largest </w:t>
      </w:r>
      <w:r>
        <w:rPr>
          <w:rStyle w:val="Literal"/>
        </w:rPr>
        <w:t>char</w:t>
      </w:r>
      <w:r>
        <w:t xml:space="preserve"> in a slice. </w:t>
      </w:r>
      <w:r w:rsidR="00405CF9">
        <w:t>The function bodies</w:t>
      </w:r>
      <w:r>
        <w:t xml:space="preserve"> have the</w:t>
      </w:r>
      <w:del w:id="82" w:author="AnneMarieW" w:date="2018-03-13T09:49:00Z">
        <w:r w:rsidDel="008D736D">
          <w:delText xml:space="preserve"> exact</w:delText>
        </w:r>
      </w:del>
      <w:r>
        <w:t xml:space="preserve"> same code, so let’s </w:t>
      </w:r>
      <w:del w:id="83" w:author="AnneMarieW" w:date="2018-03-13T09:50:00Z">
        <w:r w:rsidDel="008D736D">
          <w:delText xml:space="preserve">get rid of </w:delText>
        </w:r>
      </w:del>
      <w:ins w:id="84" w:author="AnneMarieW" w:date="2018-03-13T09:50:00Z">
        <w:r w:rsidR="008D736D">
          <w:t xml:space="preserve">eliminate </w:t>
        </w:r>
      </w:ins>
      <w:r>
        <w:t>the duplication by introducing a generic type parameter in a single function.</w:t>
      </w:r>
    </w:p>
    <w:p w14:paraId="3B6E92C8" w14:textId="77777777" w:rsidR="00404154" w:rsidRDefault="00404154">
      <w:pPr>
        <w:pStyle w:val="Body"/>
      </w:pPr>
      <w:r>
        <w:t>To parameterize the types in the new function we’</w:t>
      </w:r>
      <w:del w:id="85" w:author="AnneMarieW" w:date="2018-03-13T09:50:00Z">
        <w:r w:rsidDel="008A62E7">
          <w:delText>re going to</w:delText>
        </w:r>
      </w:del>
      <w:ins w:id="86" w:author="AnneMarieW" w:date="2018-03-13T09:50:00Z">
        <w:r w:rsidR="008A62E7">
          <w:t>ll</w:t>
        </w:r>
      </w:ins>
      <w:r>
        <w:t xml:space="preserve"> define, we need to name the type parameter, just like we do for the value parameters to a function. You can use any identifier as a type parameter name</w:t>
      </w:r>
      <w:del w:id="87" w:author="AnneMarieW" w:date="2018-03-13T09:52:00Z">
        <w:r w:rsidDel="008A62E7">
          <w:delText>,</w:delText>
        </w:r>
      </w:del>
      <w:ins w:id="88" w:author="AnneMarieW" w:date="2018-03-13T09:52:00Z">
        <w:r w:rsidR="008A62E7">
          <w:t>.</w:t>
        </w:r>
      </w:ins>
      <w:r>
        <w:t xml:space="preserve"> </w:t>
      </w:r>
      <w:del w:id="89" w:author="AnneMarieW" w:date="2018-03-13T09:52:00Z">
        <w:r w:rsidDel="008A62E7">
          <w:delText>b</w:delText>
        </w:r>
      </w:del>
      <w:ins w:id="90" w:author="AnneMarieW" w:date="2018-03-13T09:52:00Z">
        <w:r w:rsidR="008A62E7">
          <w:t>B</w:t>
        </w:r>
      </w:ins>
      <w:r>
        <w:t>ut we’ll us</w:t>
      </w:r>
      <w:ins w:id="91" w:author="AnneMarieW" w:date="2018-03-13T09:50:00Z">
        <w:r w:rsidR="008A62E7">
          <w:t>e</w:t>
        </w:r>
      </w:ins>
      <w:del w:id="92" w:author="AnneMarieW" w:date="2018-03-13T09:50:00Z">
        <w:r w:rsidDel="008A62E7">
          <w:delText>ing</w:delText>
        </w:r>
      </w:del>
      <w:r>
        <w:t xml:space="preserve"> </w:t>
      </w:r>
      <w:r>
        <w:rPr>
          <w:rStyle w:val="Literal"/>
        </w:rPr>
        <w:t>T</w:t>
      </w:r>
      <w:r>
        <w:t xml:space="preserve"> because</w:t>
      </w:r>
      <w:r w:rsidR="00405CF9">
        <w:t>,</w:t>
      </w:r>
      <w:r>
        <w:t xml:space="preserve"> by convention</w:t>
      </w:r>
      <w:r w:rsidR="00405CF9">
        <w:t>,</w:t>
      </w:r>
      <w:r>
        <w:t xml:space="preserve"> parameter names in Rust </w:t>
      </w:r>
      <w:del w:id="93" w:author="AnneMarieW" w:date="2018-03-13T09:52:00Z">
        <w:r w:rsidDel="008A62E7">
          <w:delText>tend to be</w:delText>
        </w:r>
      </w:del>
      <w:ins w:id="94" w:author="AnneMarieW" w:date="2018-03-13T09:52:00Z">
        <w:r w:rsidR="008A62E7">
          <w:t>are</w:t>
        </w:r>
      </w:ins>
      <w:r>
        <w:t xml:space="preserve"> short, often just a letter, and Rust’s type naming convention is CamelCase. Short for “type</w:t>
      </w:r>
      <w:ins w:id="95" w:author="AnneMarieW" w:date="2018-03-13T09:52:00Z">
        <w:r w:rsidR="008A62E7">
          <w:t>,</w:t>
        </w:r>
      </w:ins>
      <w:r>
        <w:t>”</w:t>
      </w:r>
      <w:del w:id="96" w:author="AnneMarieW" w:date="2018-03-13T09:52:00Z">
        <w:r w:rsidDel="008A62E7">
          <w:delText>,</w:delText>
        </w:r>
      </w:del>
      <w:r>
        <w:t xml:space="preserve"> </w:t>
      </w:r>
      <w:r>
        <w:rPr>
          <w:rStyle w:val="Literal"/>
        </w:rPr>
        <w:t>T</w:t>
      </w:r>
      <w:r>
        <w:t xml:space="preserve"> is the default choice of most Rust programmers.</w:t>
      </w:r>
    </w:p>
    <w:p w14:paraId="28ABBA91" w14:textId="77777777" w:rsidR="00432E22" w:rsidRPr="00432E22" w:rsidRDefault="00404154">
      <w:pPr>
        <w:pStyle w:val="Body"/>
        <w:rPr>
          <w:ins w:id="97" w:author="Carol Nichols" w:date="2018-03-21T14:39:00Z"/>
          <w:rPrChange w:id="98" w:author="Carol Nichols" w:date="2018-03-21T14:39:00Z">
            <w:rPr>
              <w:ins w:id="99" w:author="Carol Nichols" w:date="2018-03-21T14:39:00Z"/>
            </w:rPr>
          </w:rPrChange>
        </w:rPr>
        <w:pPrChange w:id="100" w:author="Carol Nichols" w:date="2018-03-21T14:39:00Z">
          <w:pPr>
            <w:pStyle w:val="CodeSingle"/>
          </w:pPr>
        </w:pPrChange>
      </w:pPr>
      <w:r w:rsidRPr="00432E22">
        <w:rPr>
          <w:rPrChange w:id="101" w:author="Carol Nichols" w:date="2018-03-21T14:39:00Z">
            <w:rPr/>
          </w:rPrChange>
        </w:rPr>
        <w:t xml:space="preserve">When we use a parameter in the body of the function, we have to declare the parameter name in the signature so that the compiler knows what that name means. Similarly, when we use a type parameter name in a function signature, we have to declare the type parameter name before we use it. To define the generic </w:t>
      </w:r>
      <w:r w:rsidRPr="00432E22">
        <w:rPr>
          <w:rStyle w:val="Literal"/>
          <w:rFonts w:ascii="Times New Roman" w:hAnsi="Times New Roman"/>
          <w:color w:val="auto"/>
          <w:sz w:val="24"/>
          <w:rPrChange w:id="102" w:author="Carol Nichols" w:date="2018-03-21T14:39:00Z">
            <w:rPr>
              <w:rStyle w:val="Literal"/>
            </w:rPr>
          </w:rPrChange>
        </w:rPr>
        <w:t>largest</w:t>
      </w:r>
      <w:r w:rsidRPr="00432E22">
        <w:rPr>
          <w:rPrChange w:id="103" w:author="Carol Nichols" w:date="2018-03-21T14:39:00Z">
            <w:rPr/>
          </w:rPrChange>
        </w:rPr>
        <w:t xml:space="preserve"> function, place type name declarations inside angle brackets (</w:t>
      </w:r>
      <w:r w:rsidRPr="00432E22">
        <w:rPr>
          <w:rStyle w:val="Literal"/>
          <w:rFonts w:ascii="Times New Roman" w:hAnsi="Times New Roman"/>
          <w:color w:val="auto"/>
          <w:sz w:val="24"/>
          <w:rPrChange w:id="104" w:author="Carol Nichols" w:date="2018-03-21T14:39:00Z">
            <w:rPr>
              <w:rStyle w:val="Literal"/>
            </w:rPr>
          </w:rPrChange>
        </w:rPr>
        <w:t>&lt;&gt;</w:t>
      </w:r>
      <w:r w:rsidRPr="00432E22">
        <w:rPr>
          <w:rPrChange w:id="105" w:author="Carol Nichols" w:date="2018-03-21T14:39:00Z">
            <w:rPr/>
          </w:rPrChange>
        </w:rPr>
        <w:t>) between the name of the function and the parameter list, like this:</w:t>
      </w:r>
    </w:p>
    <w:p w14:paraId="1C01CE30" w14:textId="19212C43" w:rsidR="00404154" w:rsidRDefault="00404154" w:rsidP="00404154">
      <w:pPr>
        <w:pStyle w:val="CodeSingle"/>
      </w:pPr>
      <w:r>
        <w:t>fn largest&lt;T&gt;(list: &amp;[T]) -&gt; T {</w:t>
      </w:r>
    </w:p>
    <w:p w14:paraId="0C4FBE83" w14:textId="77777777" w:rsidR="00404154" w:rsidRDefault="00404154">
      <w:pPr>
        <w:pStyle w:val="Body"/>
      </w:pPr>
      <w:r>
        <w:t>We read this</w:t>
      </w:r>
      <w:ins w:id="106" w:author="AnneMarieW" w:date="2018-03-13T09:56:00Z">
        <w:r w:rsidR="009173F8">
          <w:t xml:space="preserve"> </w:t>
        </w:r>
        <w:commentRangeStart w:id="107"/>
        <w:commentRangeStart w:id="108"/>
        <w:r w:rsidR="009173F8">
          <w:t>definition</w:t>
        </w:r>
        <w:commentRangeEnd w:id="107"/>
        <w:r w:rsidR="009173F8">
          <w:rPr>
            <w:rStyle w:val="CommentReference"/>
            <w:rFonts w:eastAsia="Times New Roman"/>
          </w:rPr>
          <w:commentReference w:id="107"/>
        </w:r>
      </w:ins>
      <w:commentRangeEnd w:id="108"/>
      <w:r w:rsidR="002E7756">
        <w:rPr>
          <w:rStyle w:val="CommentReference"/>
          <w:rFonts w:eastAsia="Times New Roman"/>
        </w:rPr>
        <w:commentReference w:id="108"/>
      </w:r>
      <w:r>
        <w:t xml:space="preserve"> as: the function </w:t>
      </w:r>
      <w:r>
        <w:rPr>
          <w:rStyle w:val="Literal"/>
        </w:rPr>
        <w:t>largest</w:t>
      </w:r>
      <w:r>
        <w:t xml:space="preserve"> is generic over some type </w:t>
      </w:r>
      <w:r>
        <w:rPr>
          <w:rStyle w:val="Literal"/>
        </w:rPr>
        <w:t>T</w:t>
      </w:r>
      <w:r>
        <w:t xml:space="preserve">. This function has one parameter named </w:t>
      </w:r>
      <w:r>
        <w:rPr>
          <w:rStyle w:val="Literal"/>
        </w:rPr>
        <w:t>list</w:t>
      </w:r>
      <w:r>
        <w:t xml:space="preserve">, which is a slice of values of type </w:t>
      </w:r>
      <w:r>
        <w:rPr>
          <w:rStyle w:val="Literal"/>
        </w:rPr>
        <w:t>T</w:t>
      </w:r>
      <w:r>
        <w:t xml:space="preserve">. The </w:t>
      </w:r>
      <w:r>
        <w:rPr>
          <w:rStyle w:val="Literal"/>
        </w:rPr>
        <w:t>largest</w:t>
      </w:r>
      <w:r>
        <w:t xml:space="preserve"> function will return a value of the same type </w:t>
      </w:r>
      <w:r>
        <w:rPr>
          <w:rStyle w:val="Literal"/>
        </w:rPr>
        <w:t>T</w:t>
      </w:r>
      <w:r>
        <w:t>.</w:t>
      </w:r>
    </w:p>
    <w:p w14:paraId="6A4C6E78" w14:textId="77777777" w:rsidR="00404154" w:rsidRDefault="00404154">
      <w:pPr>
        <w:pStyle w:val="Body"/>
      </w:pPr>
      <w:r>
        <w:t xml:space="preserve">Listing 10-5 shows the combined </w:t>
      </w:r>
      <w:r>
        <w:rPr>
          <w:rStyle w:val="Literal"/>
        </w:rPr>
        <w:t>largest</w:t>
      </w:r>
      <w:r>
        <w:t xml:space="preserve"> function definition using the generic data type in its signature</w:t>
      </w:r>
      <w:del w:id="109" w:author="AnneMarieW" w:date="2018-03-13T09:55:00Z">
        <w:r w:rsidDel="008A62E7">
          <w:delText>,</w:delText>
        </w:r>
      </w:del>
      <w:ins w:id="110" w:author="AnneMarieW" w:date="2018-03-13T09:55:00Z">
        <w:r w:rsidR="008A62E7">
          <w:t>. The listing also</w:t>
        </w:r>
      </w:ins>
      <w:del w:id="111" w:author="AnneMarieW" w:date="2018-03-13T09:55:00Z">
        <w:r w:rsidDel="008A62E7">
          <w:delText xml:space="preserve"> and</w:delText>
        </w:r>
      </w:del>
      <w:r>
        <w:t xml:space="preserve"> shows how we can call the function with either a slice of </w:t>
      </w:r>
      <w:r>
        <w:rPr>
          <w:rStyle w:val="Literal"/>
        </w:rPr>
        <w:t>i32</w:t>
      </w:r>
      <w:r>
        <w:t xml:space="preserve"> values or </w:t>
      </w:r>
      <w:r>
        <w:rPr>
          <w:rStyle w:val="Literal"/>
        </w:rPr>
        <w:t>char</w:t>
      </w:r>
      <w:r>
        <w:t xml:space="preserve"> values. Note that this code won’t compile yet</w:t>
      </w:r>
      <w:ins w:id="112" w:author="AnneMarieW" w:date="2018-03-13T09:57:00Z">
        <w:r w:rsidR="009173F8">
          <w:t>,</w:t>
        </w:r>
      </w:ins>
      <w:r>
        <w:t xml:space="preserve"> but we’ll fix it </w:t>
      </w:r>
      <w:r w:rsidR="00405CF9">
        <w:t>later in this chapter</w:t>
      </w:r>
      <w:del w:id="113" w:author="AnneMarieW" w:date="2018-03-13T09:57:00Z">
        <w:r w:rsidDel="009173F8">
          <w:delText>!</w:delText>
        </w:r>
      </w:del>
      <w:ins w:id="114" w:author="AnneMarieW" w:date="2018-03-13T09:57:00Z">
        <w:r w:rsidR="009173F8">
          <w:t>.</w:t>
        </w:r>
      </w:ins>
    </w:p>
    <w:p w14:paraId="1136EB5B" w14:textId="77777777" w:rsidR="00404154" w:rsidRDefault="00404154">
      <w:pPr>
        <w:pStyle w:val="ProductionDirective"/>
      </w:pPr>
      <w:r>
        <w:t>src/main.rs</w:t>
      </w:r>
    </w:p>
    <w:p w14:paraId="02EFBBE8" w14:textId="77777777" w:rsidR="00404154" w:rsidRDefault="00404154" w:rsidP="00404154">
      <w:pPr>
        <w:pStyle w:val="CodeA"/>
      </w:pPr>
      <w:r>
        <w:t>fn largest&lt;T&gt;(list: &amp;[T]) -&gt; T {</w:t>
      </w:r>
    </w:p>
    <w:p w14:paraId="42086F73" w14:textId="77777777" w:rsidR="00404154" w:rsidRPr="008D200C" w:rsidRDefault="00404154" w:rsidP="00404154">
      <w:pPr>
        <w:pStyle w:val="CodeB"/>
        <w:rPr>
          <w:rStyle w:val="Literal-Gray"/>
        </w:rPr>
      </w:pPr>
      <w:r>
        <w:t xml:space="preserve">    </w:t>
      </w:r>
      <w:r w:rsidRPr="008D200C">
        <w:rPr>
          <w:rStyle w:val="Literal-Gray"/>
        </w:rPr>
        <w:t>let mut largest = list[0];</w:t>
      </w:r>
    </w:p>
    <w:p w14:paraId="58A86326" w14:textId="77777777" w:rsidR="00404154" w:rsidRPr="008D200C" w:rsidRDefault="00404154" w:rsidP="00404154">
      <w:pPr>
        <w:pStyle w:val="CodeB"/>
        <w:rPr>
          <w:rStyle w:val="Literal-Gray"/>
        </w:rPr>
      </w:pPr>
    </w:p>
    <w:p w14:paraId="4EF08783" w14:textId="77777777" w:rsidR="00404154" w:rsidRPr="008D200C" w:rsidRDefault="00404154" w:rsidP="00404154">
      <w:pPr>
        <w:pStyle w:val="CodeB"/>
        <w:rPr>
          <w:rStyle w:val="Literal-Gray"/>
        </w:rPr>
      </w:pPr>
      <w:r w:rsidRPr="008D200C">
        <w:rPr>
          <w:rStyle w:val="Literal-Gray"/>
        </w:rPr>
        <w:t xml:space="preserve">    for &amp;item in list.iter() {</w:t>
      </w:r>
    </w:p>
    <w:p w14:paraId="7C8B9D34" w14:textId="77777777" w:rsidR="00404154" w:rsidRPr="008D200C" w:rsidRDefault="00404154" w:rsidP="00404154">
      <w:pPr>
        <w:pStyle w:val="CodeB"/>
        <w:rPr>
          <w:rStyle w:val="Literal-Gray"/>
        </w:rPr>
      </w:pPr>
      <w:r w:rsidRPr="008D200C">
        <w:rPr>
          <w:rStyle w:val="Literal-Gray"/>
        </w:rPr>
        <w:t xml:space="preserve">        if item &gt; largest {</w:t>
      </w:r>
    </w:p>
    <w:p w14:paraId="131AD452" w14:textId="77777777" w:rsidR="00404154" w:rsidRPr="008D200C" w:rsidRDefault="00404154" w:rsidP="00404154">
      <w:pPr>
        <w:pStyle w:val="CodeB"/>
        <w:rPr>
          <w:rStyle w:val="Literal-Gray"/>
        </w:rPr>
      </w:pPr>
      <w:r w:rsidRPr="008D200C">
        <w:rPr>
          <w:rStyle w:val="Literal-Gray"/>
        </w:rPr>
        <w:t xml:space="preserve">            largest = item;</w:t>
      </w:r>
    </w:p>
    <w:p w14:paraId="07500E28" w14:textId="77777777" w:rsidR="00404154" w:rsidRPr="008D200C" w:rsidRDefault="00404154" w:rsidP="00404154">
      <w:pPr>
        <w:pStyle w:val="CodeB"/>
        <w:rPr>
          <w:rStyle w:val="Literal-Gray"/>
        </w:rPr>
      </w:pPr>
      <w:r w:rsidRPr="008D200C">
        <w:rPr>
          <w:rStyle w:val="Literal-Gray"/>
        </w:rPr>
        <w:t xml:space="preserve">        }</w:t>
      </w:r>
    </w:p>
    <w:p w14:paraId="253BC922" w14:textId="77777777" w:rsidR="00404154" w:rsidRPr="008D200C" w:rsidRDefault="00404154" w:rsidP="00404154">
      <w:pPr>
        <w:pStyle w:val="CodeB"/>
        <w:rPr>
          <w:rStyle w:val="Literal-Gray"/>
        </w:rPr>
      </w:pPr>
      <w:r w:rsidRPr="008D200C">
        <w:rPr>
          <w:rStyle w:val="Literal-Gray"/>
        </w:rPr>
        <w:t xml:space="preserve">    }</w:t>
      </w:r>
    </w:p>
    <w:p w14:paraId="019FE476" w14:textId="77777777" w:rsidR="00404154" w:rsidRPr="008D200C" w:rsidRDefault="00404154" w:rsidP="00404154">
      <w:pPr>
        <w:pStyle w:val="CodeB"/>
        <w:rPr>
          <w:rStyle w:val="Literal-Gray"/>
        </w:rPr>
      </w:pPr>
    </w:p>
    <w:p w14:paraId="6E0C44CD" w14:textId="77777777" w:rsidR="00404154" w:rsidRPr="008D200C" w:rsidRDefault="00404154" w:rsidP="00404154">
      <w:pPr>
        <w:pStyle w:val="CodeB"/>
        <w:rPr>
          <w:rStyle w:val="Literal-Gray"/>
        </w:rPr>
      </w:pPr>
      <w:r w:rsidRPr="008D200C">
        <w:rPr>
          <w:rStyle w:val="Literal-Gray"/>
        </w:rPr>
        <w:t xml:space="preserve">    largest</w:t>
      </w:r>
    </w:p>
    <w:p w14:paraId="67B866AE" w14:textId="77777777" w:rsidR="00404154" w:rsidRDefault="00404154" w:rsidP="00404154">
      <w:pPr>
        <w:pStyle w:val="CodeB"/>
      </w:pPr>
      <w:r>
        <w:lastRenderedPageBreak/>
        <w:t>}</w:t>
      </w:r>
    </w:p>
    <w:p w14:paraId="2848107B" w14:textId="77777777" w:rsidR="00404154" w:rsidRDefault="00404154" w:rsidP="00404154">
      <w:pPr>
        <w:pStyle w:val="CodeB"/>
      </w:pPr>
    </w:p>
    <w:p w14:paraId="6FAD0E68" w14:textId="77777777" w:rsidR="00404154" w:rsidRPr="008D200C" w:rsidRDefault="00404154" w:rsidP="00404154">
      <w:pPr>
        <w:pStyle w:val="CodeB"/>
        <w:rPr>
          <w:rStyle w:val="Literal-Gray"/>
        </w:rPr>
      </w:pPr>
      <w:r w:rsidRPr="008D200C">
        <w:rPr>
          <w:rStyle w:val="Literal-Gray"/>
        </w:rPr>
        <w:t>fn main() {</w:t>
      </w:r>
    </w:p>
    <w:p w14:paraId="5D0E8FCF" w14:textId="77777777" w:rsidR="00404154" w:rsidRPr="008D200C" w:rsidRDefault="00404154" w:rsidP="00404154">
      <w:pPr>
        <w:pStyle w:val="CodeB"/>
        <w:rPr>
          <w:rStyle w:val="Literal-Gray"/>
        </w:rPr>
      </w:pPr>
      <w:r w:rsidRPr="008D200C">
        <w:rPr>
          <w:rStyle w:val="Literal-Gray"/>
        </w:rPr>
        <w:t xml:space="preserve">    let number</w:t>
      </w:r>
      <w:r w:rsidR="00405CF9" w:rsidRPr="008D200C">
        <w:rPr>
          <w:rStyle w:val="Literal-Gray"/>
        </w:rPr>
        <w:t>_li</w:t>
      </w:r>
      <w:r w:rsidRPr="008D200C">
        <w:rPr>
          <w:rStyle w:val="Literal-Gray"/>
        </w:rPr>
        <w:t>s</w:t>
      </w:r>
      <w:r w:rsidR="00405CF9" w:rsidRPr="008D200C">
        <w:rPr>
          <w:rStyle w:val="Literal-Gray"/>
        </w:rPr>
        <w:t>t</w:t>
      </w:r>
      <w:r w:rsidRPr="008D200C">
        <w:rPr>
          <w:rStyle w:val="Literal-Gray"/>
        </w:rPr>
        <w:t xml:space="preserve"> = vec![34, 50, 25, 100, 65];</w:t>
      </w:r>
    </w:p>
    <w:p w14:paraId="12AFE4EC" w14:textId="77777777" w:rsidR="00404154" w:rsidRDefault="00404154" w:rsidP="00404154">
      <w:pPr>
        <w:pStyle w:val="CodeB"/>
      </w:pPr>
    </w:p>
    <w:p w14:paraId="00EDFAB8" w14:textId="77777777" w:rsidR="00404154" w:rsidRDefault="00404154" w:rsidP="00404154">
      <w:pPr>
        <w:pStyle w:val="CodeB"/>
      </w:pPr>
      <w:r>
        <w:t xml:space="preserve">    let result = largest(&amp;number</w:t>
      </w:r>
      <w:r w:rsidR="00405CF9">
        <w:t>_li</w:t>
      </w:r>
      <w:r>
        <w:t>s</w:t>
      </w:r>
      <w:r w:rsidR="00405CF9">
        <w:t>t</w:t>
      </w:r>
      <w:r>
        <w:t>);</w:t>
      </w:r>
    </w:p>
    <w:p w14:paraId="44B8152C" w14:textId="77777777" w:rsidR="00404154" w:rsidRPr="008D200C" w:rsidRDefault="00404154" w:rsidP="00404154">
      <w:pPr>
        <w:pStyle w:val="CodeB"/>
        <w:rPr>
          <w:rStyle w:val="Literal-Gray"/>
        </w:rPr>
      </w:pPr>
      <w:r w:rsidRPr="008D200C">
        <w:rPr>
          <w:rStyle w:val="Literal-Gray"/>
        </w:rPr>
        <w:t xml:space="preserve">    println!("The largest number is {}", result);</w:t>
      </w:r>
    </w:p>
    <w:p w14:paraId="651118E4" w14:textId="77777777" w:rsidR="00404154" w:rsidRPr="008D200C" w:rsidRDefault="00404154" w:rsidP="00404154">
      <w:pPr>
        <w:pStyle w:val="CodeB"/>
        <w:rPr>
          <w:rStyle w:val="Literal-Gray"/>
        </w:rPr>
      </w:pPr>
    </w:p>
    <w:p w14:paraId="5BF4DB50" w14:textId="77777777" w:rsidR="00404154" w:rsidRPr="008D200C" w:rsidRDefault="00404154" w:rsidP="00404154">
      <w:pPr>
        <w:pStyle w:val="CodeB"/>
        <w:rPr>
          <w:rStyle w:val="Literal-Gray"/>
        </w:rPr>
      </w:pPr>
      <w:r w:rsidRPr="008D200C">
        <w:rPr>
          <w:rStyle w:val="Literal-Gray"/>
        </w:rPr>
        <w:t xml:space="preserve">    let char</w:t>
      </w:r>
      <w:r w:rsidR="00405CF9" w:rsidRPr="008D200C">
        <w:rPr>
          <w:rStyle w:val="Literal-Gray"/>
        </w:rPr>
        <w:t>_li</w:t>
      </w:r>
      <w:r w:rsidRPr="008D200C">
        <w:rPr>
          <w:rStyle w:val="Literal-Gray"/>
        </w:rPr>
        <w:t>s</w:t>
      </w:r>
      <w:r w:rsidR="00405CF9" w:rsidRPr="008D200C">
        <w:rPr>
          <w:rStyle w:val="Literal-Gray"/>
        </w:rPr>
        <w:t>t</w:t>
      </w:r>
      <w:r w:rsidRPr="008D200C">
        <w:rPr>
          <w:rStyle w:val="Literal-Gray"/>
        </w:rPr>
        <w:t xml:space="preserve"> = vec!['y', 'm', 'a', 'q'];</w:t>
      </w:r>
    </w:p>
    <w:p w14:paraId="5B8E68E6" w14:textId="77777777" w:rsidR="00404154" w:rsidRDefault="00404154" w:rsidP="00404154">
      <w:pPr>
        <w:pStyle w:val="CodeB"/>
      </w:pPr>
    </w:p>
    <w:p w14:paraId="015B1B6C" w14:textId="77777777" w:rsidR="00404154" w:rsidRDefault="00404154" w:rsidP="00404154">
      <w:pPr>
        <w:pStyle w:val="CodeB"/>
      </w:pPr>
      <w:r>
        <w:t xml:space="preserve">    let result = largest(&amp;char</w:t>
      </w:r>
      <w:r w:rsidR="00405CF9">
        <w:t>_li</w:t>
      </w:r>
      <w:r>
        <w:t>s</w:t>
      </w:r>
      <w:r w:rsidR="00405CF9">
        <w:t>t</w:t>
      </w:r>
      <w:r>
        <w:t>);</w:t>
      </w:r>
    </w:p>
    <w:p w14:paraId="1F37A5E0" w14:textId="77777777" w:rsidR="00404154" w:rsidRPr="008D200C" w:rsidRDefault="00404154" w:rsidP="00404154">
      <w:pPr>
        <w:pStyle w:val="CodeB"/>
        <w:rPr>
          <w:rStyle w:val="Literal-Gray"/>
        </w:rPr>
      </w:pPr>
      <w:r w:rsidRPr="008D200C">
        <w:rPr>
          <w:rStyle w:val="Literal-Gray"/>
        </w:rPr>
        <w:t xml:space="preserve">    println!("The largest char is {}", result);</w:t>
      </w:r>
    </w:p>
    <w:p w14:paraId="34E3393A" w14:textId="77777777" w:rsidR="00404154" w:rsidRPr="008D200C" w:rsidRDefault="00404154">
      <w:pPr>
        <w:pStyle w:val="CodeC"/>
        <w:rPr>
          <w:rStyle w:val="Literal-Gray"/>
        </w:rPr>
      </w:pPr>
      <w:r w:rsidRPr="008D200C">
        <w:rPr>
          <w:rStyle w:val="Literal-Gray"/>
        </w:rPr>
        <w:t>}</w:t>
      </w:r>
    </w:p>
    <w:p w14:paraId="0C17238D" w14:textId="77777777" w:rsidR="00404154" w:rsidRDefault="00404154" w:rsidP="00404154">
      <w:pPr>
        <w:pStyle w:val="Listing"/>
      </w:pPr>
      <w:r>
        <w:rPr>
          <w:rFonts w:eastAsia="Microsoft YaHei"/>
        </w:rPr>
        <w:t xml:space="preserve">Listing 10-5: A definition of the </w:t>
      </w:r>
      <w:r w:rsidR="000C0C81" w:rsidRPr="000C0C81">
        <w:rPr>
          <w:rStyle w:val="LiteralCaption"/>
          <w:rPrChange w:id="115" w:author="janelle" w:date="2018-03-09T14:58:00Z">
            <w:rPr>
              <w:rStyle w:val="Literal"/>
            </w:rPr>
          </w:rPrChange>
        </w:rPr>
        <w:t>largest</w:t>
      </w:r>
      <w:r>
        <w:rPr>
          <w:rFonts w:eastAsia="Microsoft YaHei"/>
        </w:rPr>
        <w:t xml:space="preserve"> function that uses generic type parameters but doesn’t compile yet</w:t>
      </w:r>
    </w:p>
    <w:p w14:paraId="6EBBA044" w14:textId="77777777" w:rsidR="00404154" w:rsidRDefault="00404154">
      <w:pPr>
        <w:pStyle w:val="Body"/>
      </w:pPr>
      <w:r>
        <w:t>If we compile this code right now, we’ll get this error:</w:t>
      </w:r>
    </w:p>
    <w:p w14:paraId="2F003033" w14:textId="77777777" w:rsidR="00404154" w:rsidRDefault="00404154" w:rsidP="00404154">
      <w:pPr>
        <w:pStyle w:val="CodeA"/>
      </w:pPr>
      <w:r>
        <w:t>error[E0369]: binary operation `&gt;` cannot be applied to type `T`</w:t>
      </w:r>
    </w:p>
    <w:p w14:paraId="3545EE84" w14:textId="77777777" w:rsidR="00405CF9" w:rsidRPr="00405CF9" w:rsidRDefault="00405CF9" w:rsidP="008D200C">
      <w:pPr>
        <w:pStyle w:val="CodeB"/>
      </w:pPr>
      <w:r>
        <w:t xml:space="preserve"> </w:t>
      </w:r>
      <w:r w:rsidRPr="00405CF9">
        <w:t>--&gt; src/main.rs:5:12</w:t>
      </w:r>
    </w:p>
    <w:p w14:paraId="56DC1D90" w14:textId="77777777" w:rsidR="00404154" w:rsidRDefault="00404154" w:rsidP="00404154">
      <w:pPr>
        <w:pStyle w:val="CodeB"/>
      </w:pPr>
      <w:r>
        <w:t xml:space="preserve">  |</w:t>
      </w:r>
    </w:p>
    <w:p w14:paraId="5566EE75" w14:textId="77777777" w:rsidR="00404154" w:rsidRDefault="00404154" w:rsidP="00404154">
      <w:pPr>
        <w:pStyle w:val="CodeB"/>
      </w:pPr>
      <w:r>
        <w:t>5 |         if item &gt; largest {</w:t>
      </w:r>
    </w:p>
    <w:p w14:paraId="68D6F3D7" w14:textId="77777777" w:rsidR="00404154" w:rsidRDefault="00404154" w:rsidP="00404154">
      <w:pPr>
        <w:pStyle w:val="CodeB"/>
      </w:pPr>
      <w:r>
        <w:t xml:space="preserve">  |            ^^^^</w:t>
      </w:r>
      <w:r w:rsidR="00405CF9">
        <w:t>^^^^^^^^^^</w:t>
      </w:r>
    </w:p>
    <w:p w14:paraId="19556A2E" w14:textId="77777777" w:rsidR="00404154" w:rsidRDefault="00404154" w:rsidP="00404154">
      <w:pPr>
        <w:pStyle w:val="CodeB"/>
      </w:pPr>
      <w:r>
        <w:t xml:space="preserve">  |</w:t>
      </w:r>
    </w:p>
    <w:p w14:paraId="7CD72FD6" w14:textId="77777777" w:rsidR="00404154" w:rsidRDefault="00405CF9">
      <w:pPr>
        <w:pStyle w:val="CodeC"/>
      </w:pPr>
      <w:r>
        <w:t xml:space="preserve">  = </w:t>
      </w:r>
      <w:r w:rsidR="00404154">
        <w:t>note: an implementation of `std::cmp::PartialOrd` might be missing for `T`</w:t>
      </w:r>
    </w:p>
    <w:p w14:paraId="66532FBB" w14:textId="77777777" w:rsidR="00404154" w:rsidRDefault="00404154">
      <w:pPr>
        <w:pStyle w:val="Body"/>
        <w:rPr>
          <w:ins w:id="116" w:author="AnneMarieW" w:date="2018-03-13T10:00:00Z"/>
        </w:rPr>
      </w:pPr>
      <w:r>
        <w:t xml:space="preserve">The note mentions </w:t>
      </w:r>
      <w:r>
        <w:rPr>
          <w:rStyle w:val="Literal"/>
        </w:rPr>
        <w:t>std::cmp::PartialOrd</w:t>
      </w:r>
      <w:r>
        <w:t xml:space="preserve">, which is a </w:t>
      </w:r>
      <w:r>
        <w:rPr>
          <w:rStyle w:val="EmphasisItalic"/>
        </w:rPr>
        <w:t>trait</w:t>
      </w:r>
      <w:r>
        <w:t>. We’</w:t>
      </w:r>
      <w:del w:id="117" w:author="AnneMarieW" w:date="2018-03-13T09:58:00Z">
        <w:r w:rsidDel="002B5D4C">
          <w:delText>re going to</w:delText>
        </w:r>
      </w:del>
      <w:ins w:id="118" w:author="AnneMarieW" w:date="2018-03-13T09:58:00Z">
        <w:r w:rsidR="002B5D4C">
          <w:t>ll</w:t>
        </w:r>
      </w:ins>
      <w:r>
        <w:t xml:space="preserve"> talk about traits in the next section. For now, this error </w:t>
      </w:r>
      <w:del w:id="119" w:author="AnneMarieW" w:date="2018-03-13T09:58:00Z">
        <w:r w:rsidDel="002B5D4C">
          <w:delText xml:space="preserve">is saying </w:delText>
        </w:r>
      </w:del>
      <w:ins w:id="120" w:author="AnneMarieW" w:date="2018-03-13T09:58:00Z">
        <w:r w:rsidR="002B5D4C">
          <w:t xml:space="preserve">states </w:t>
        </w:r>
      </w:ins>
      <w:r>
        <w:t xml:space="preserve">that the body of </w:t>
      </w:r>
      <w:r>
        <w:rPr>
          <w:rStyle w:val="Literal"/>
        </w:rPr>
        <w:t>largest</w:t>
      </w:r>
      <w:r>
        <w:t xml:space="preserve"> won’t work for all possible types that </w:t>
      </w:r>
      <w:r>
        <w:rPr>
          <w:rStyle w:val="Literal"/>
        </w:rPr>
        <w:t>T</w:t>
      </w:r>
      <w:r>
        <w:t xml:space="preserve"> could be. Because we want to compare values of type </w:t>
      </w:r>
      <w:r>
        <w:rPr>
          <w:rStyle w:val="Literal"/>
        </w:rPr>
        <w:t>T</w:t>
      </w:r>
      <w:r>
        <w:t xml:space="preserve"> in the body, we can only use types whose values can be ordered. To enable comparisons, the standard library has the </w:t>
      </w:r>
      <w:r>
        <w:rPr>
          <w:rStyle w:val="Literal"/>
        </w:rPr>
        <w:t>std::cmp::PartialOrd</w:t>
      </w:r>
      <w:r>
        <w:t xml:space="preserve"> trait that you can implement on types</w:t>
      </w:r>
      <w:r w:rsidR="00405CF9">
        <w:t xml:space="preserve"> </w:t>
      </w:r>
      <w:r>
        <w:t xml:space="preserve">(see </w:t>
      </w:r>
      <w:commentRangeStart w:id="121"/>
      <w:commentRangeStart w:id="122"/>
      <w:r w:rsidRPr="008D200C">
        <w:rPr>
          <w:highlight w:val="yellow"/>
        </w:rPr>
        <w:t xml:space="preserve">Appendix </w:t>
      </w:r>
      <w:r w:rsidR="00405CF9" w:rsidRPr="008D200C">
        <w:rPr>
          <w:highlight w:val="yellow"/>
        </w:rPr>
        <w:t>C, “Derivab</w:t>
      </w:r>
      <w:commentRangeEnd w:id="121"/>
      <w:r w:rsidR="002B5D4C">
        <w:rPr>
          <w:rStyle w:val="CommentReference"/>
          <w:rFonts w:eastAsia="Times New Roman"/>
        </w:rPr>
        <w:commentReference w:id="121"/>
      </w:r>
      <w:commentRangeEnd w:id="122"/>
      <w:r w:rsidR="00910C71">
        <w:rPr>
          <w:rStyle w:val="CommentReference"/>
          <w:rFonts w:eastAsia="Times New Roman"/>
        </w:rPr>
        <w:commentReference w:id="122"/>
      </w:r>
      <w:r w:rsidR="00405CF9" w:rsidRPr="008D200C">
        <w:rPr>
          <w:highlight w:val="yellow"/>
        </w:rPr>
        <w:t>le Traits,”</w:t>
      </w:r>
      <w:r>
        <w:t xml:space="preserve"> for more on this trait). You’ll learn how to specify that a generic type has a particular trait in the </w:t>
      </w:r>
      <w:r w:rsidR="00405CF9">
        <w:t>“</w:t>
      </w:r>
      <w:r w:rsidR="000C0C81" w:rsidRPr="000C0C81">
        <w:rPr>
          <w:highlight w:val="yellow"/>
          <w:rPrChange w:id="123" w:author="AnneMarieW" w:date="2018-03-13T10:01:00Z">
            <w:rPr>
              <w:rFonts w:ascii="Courier" w:hAnsi="Courier"/>
              <w:color w:val="0000FF"/>
              <w:sz w:val="20"/>
            </w:rPr>
          </w:rPrChange>
        </w:rPr>
        <w:t>Trait Bounds” section</w:t>
      </w:r>
      <w:ins w:id="124" w:author="AnneMarieW" w:date="2018-03-13T10:00:00Z">
        <w:r w:rsidR="000C0C81" w:rsidRPr="000C0C81">
          <w:rPr>
            <w:highlight w:val="yellow"/>
            <w:rPrChange w:id="125" w:author="AnneMarieW" w:date="2018-03-13T10:01:00Z">
              <w:rPr>
                <w:rFonts w:ascii="Courier" w:hAnsi="Courier"/>
                <w:color w:val="0000FF"/>
                <w:sz w:val="20"/>
              </w:rPr>
            </w:rPrChange>
          </w:rPr>
          <w:t xml:space="preserve"> on page XX</w:t>
        </w:r>
      </w:ins>
      <w:r>
        <w:t>, but let’s first explore other ways of using generic type parameters.</w:t>
      </w:r>
    </w:p>
    <w:p w14:paraId="205B170A" w14:textId="77777777" w:rsidR="003E01F3" w:rsidRDefault="00547D5B">
      <w:pPr>
        <w:pStyle w:val="ProductionDirective"/>
        <w:pPrChange w:id="126" w:author="AnneMarieW" w:date="2018-03-13T10:01:00Z">
          <w:pPr>
            <w:pStyle w:val="CodeSingle"/>
          </w:pPr>
        </w:pPrChange>
      </w:pPr>
      <w:ins w:id="127" w:author="AnneMarieW" w:date="2018-03-13T10:00:00Z">
        <w:r>
          <w:t xml:space="preserve">Prod: Fill </w:t>
        </w:r>
      </w:ins>
      <w:ins w:id="128" w:author="AnneMarieW" w:date="2018-03-13T10:02:00Z">
        <w:r w:rsidR="005F12BC">
          <w:t>X</w:t>
        </w:r>
      </w:ins>
      <w:ins w:id="129" w:author="AnneMarieW" w:date="2018-03-13T10:00:00Z">
        <w:r>
          <w:t>ref</w:t>
        </w:r>
      </w:ins>
    </w:p>
    <w:p w14:paraId="618FA902" w14:textId="77777777" w:rsidR="00404154" w:rsidRDefault="00404154" w:rsidP="00404154">
      <w:pPr>
        <w:pStyle w:val="HeadB"/>
      </w:pPr>
      <w:bookmarkStart w:id="130" w:name="__RefHeading___Toc16815_4277564772"/>
      <w:bookmarkStart w:id="131" w:name="_Toc476297430"/>
      <w:bookmarkStart w:id="132" w:name="_Toc508292473"/>
      <w:r>
        <w:t>In Struct Definitions</w:t>
      </w:r>
      <w:bookmarkEnd w:id="130"/>
      <w:bookmarkEnd w:id="131"/>
      <w:bookmarkEnd w:id="132"/>
    </w:p>
    <w:p w14:paraId="5F538B6A" w14:textId="77777777" w:rsidR="00404154" w:rsidRDefault="00404154" w:rsidP="00404154">
      <w:pPr>
        <w:pStyle w:val="BodyFirst"/>
      </w:pPr>
      <w:r>
        <w:rPr>
          <w:rFonts w:eastAsia="Microsoft YaHei"/>
        </w:rPr>
        <w:lastRenderedPageBreak/>
        <w:t xml:space="preserve">We can also define structs to use a generic type parameter in one or more fields using the </w:t>
      </w:r>
      <w:r>
        <w:rPr>
          <w:rStyle w:val="Literal"/>
        </w:rPr>
        <w:t>&lt;&gt;</w:t>
      </w:r>
      <w:r>
        <w:rPr>
          <w:rFonts w:eastAsia="Microsoft YaHei"/>
        </w:rPr>
        <w:t xml:space="preserve"> syntax. Listing 10-6 shows how to define a</w:t>
      </w:r>
      <w:r w:rsidRPr="00405CF9">
        <w:rPr>
          <w:rFonts w:eastAsia="Microsoft YaHei"/>
        </w:rPr>
        <w:t xml:space="preserve"> </w:t>
      </w:r>
      <w:r w:rsidRPr="00405CF9">
        <w:rPr>
          <w:rStyle w:val="Literal"/>
        </w:rPr>
        <w:t>Point</w:t>
      </w:r>
      <w:r w:rsidR="00405CF9" w:rsidRPr="008D200C">
        <w:rPr>
          <w:rStyle w:val="Literal"/>
        </w:rPr>
        <w:t>&lt;T&gt;</w:t>
      </w:r>
      <w:r w:rsidRPr="00405CF9">
        <w:rPr>
          <w:rFonts w:eastAsia="Microsoft YaHei"/>
        </w:rPr>
        <w:t xml:space="preserve"> </w:t>
      </w:r>
      <w:r>
        <w:rPr>
          <w:rFonts w:eastAsia="Microsoft YaHei"/>
        </w:rPr>
        <w:t xml:space="preserve">struct to hold </w:t>
      </w:r>
      <w:r>
        <w:rPr>
          <w:rStyle w:val="Literal"/>
        </w:rPr>
        <w:t>x</w:t>
      </w:r>
      <w:r>
        <w:rPr>
          <w:rFonts w:eastAsia="Microsoft YaHei"/>
        </w:rPr>
        <w:t xml:space="preserve"> and </w:t>
      </w:r>
      <w:r>
        <w:rPr>
          <w:rStyle w:val="Literal"/>
        </w:rPr>
        <w:t>y</w:t>
      </w:r>
      <w:r>
        <w:rPr>
          <w:rFonts w:eastAsia="Microsoft YaHei"/>
        </w:rPr>
        <w:t xml:space="preserve"> coordinate values of any type:</w:t>
      </w:r>
    </w:p>
    <w:p w14:paraId="23184B9C" w14:textId="77777777" w:rsidR="00404154" w:rsidRDefault="00404154">
      <w:pPr>
        <w:pStyle w:val="ProductionDirective"/>
      </w:pPr>
      <w:r>
        <w:t>src/main.rs</w:t>
      </w:r>
    </w:p>
    <w:p w14:paraId="76195AF0" w14:textId="77777777" w:rsidR="00404154" w:rsidRDefault="00404154" w:rsidP="00404154">
      <w:pPr>
        <w:pStyle w:val="CodeA"/>
      </w:pPr>
      <w:r>
        <w:t>struct Point&lt;T&gt;</w:t>
      </w:r>
      <w:r w:rsidR="006E7FC5" w:rsidRPr="008D200C">
        <w:rPr>
          <w:rStyle w:val="Wingdings"/>
        </w:rPr>
        <w:t></w:t>
      </w:r>
      <w:r>
        <w:t xml:space="preserve"> {</w:t>
      </w:r>
    </w:p>
    <w:p w14:paraId="45C29D07" w14:textId="77777777" w:rsidR="00404154" w:rsidRDefault="00404154" w:rsidP="00404154">
      <w:pPr>
        <w:pStyle w:val="CodeB"/>
      </w:pPr>
      <w:r>
        <w:t xml:space="preserve">    x: T</w:t>
      </w:r>
      <w:r w:rsidR="006E7FC5">
        <w:t xml:space="preserve"> </w:t>
      </w:r>
      <w:r w:rsidR="006E7FC5" w:rsidRPr="008D200C">
        <w:rPr>
          <w:rStyle w:val="Wingdings"/>
        </w:rPr>
        <w:t></w:t>
      </w:r>
      <w:r>
        <w:t>,</w:t>
      </w:r>
    </w:p>
    <w:p w14:paraId="560EE87D" w14:textId="77777777" w:rsidR="00404154" w:rsidRDefault="00404154" w:rsidP="00404154">
      <w:pPr>
        <w:pStyle w:val="CodeB"/>
      </w:pPr>
      <w:r>
        <w:t xml:space="preserve">    y: T</w:t>
      </w:r>
      <w:r w:rsidR="006E7FC5">
        <w:t xml:space="preserve"> </w:t>
      </w:r>
      <w:r w:rsidR="006E7FC5" w:rsidRPr="008D200C">
        <w:rPr>
          <w:rStyle w:val="Wingdings"/>
        </w:rPr>
        <w:t></w:t>
      </w:r>
      <w:r>
        <w:t>,</w:t>
      </w:r>
    </w:p>
    <w:p w14:paraId="14F9E02D" w14:textId="77777777" w:rsidR="00404154" w:rsidRDefault="00404154" w:rsidP="00404154">
      <w:pPr>
        <w:pStyle w:val="CodeB"/>
      </w:pPr>
      <w:r>
        <w:t>}</w:t>
      </w:r>
    </w:p>
    <w:p w14:paraId="5119CCE1" w14:textId="77777777" w:rsidR="00404154" w:rsidRDefault="00404154" w:rsidP="00404154">
      <w:pPr>
        <w:pStyle w:val="CodeB"/>
      </w:pPr>
    </w:p>
    <w:p w14:paraId="65D5A5DC" w14:textId="77777777" w:rsidR="00404154" w:rsidRDefault="00404154" w:rsidP="00404154">
      <w:pPr>
        <w:pStyle w:val="CodeB"/>
      </w:pPr>
      <w:r>
        <w:t>fn main() {</w:t>
      </w:r>
    </w:p>
    <w:p w14:paraId="5048C5C2" w14:textId="77777777" w:rsidR="00404154" w:rsidRDefault="00404154" w:rsidP="00404154">
      <w:pPr>
        <w:pStyle w:val="CodeB"/>
      </w:pPr>
      <w:r>
        <w:t xml:space="preserve">    let integer = Point { x: 5, y: 10 };</w:t>
      </w:r>
    </w:p>
    <w:p w14:paraId="12D77F57" w14:textId="77777777" w:rsidR="00404154" w:rsidRDefault="00404154" w:rsidP="00404154">
      <w:pPr>
        <w:pStyle w:val="CodeB"/>
      </w:pPr>
      <w:r>
        <w:t xml:space="preserve">    let float = Point { x: 1.0, y: 4.0 };</w:t>
      </w:r>
    </w:p>
    <w:p w14:paraId="703CFA9A" w14:textId="77777777" w:rsidR="00404154" w:rsidRDefault="00404154">
      <w:pPr>
        <w:pStyle w:val="CodeC"/>
      </w:pPr>
      <w:r>
        <w:t>}</w:t>
      </w:r>
    </w:p>
    <w:p w14:paraId="6E66E984" w14:textId="77777777" w:rsidR="00404154" w:rsidRDefault="00404154" w:rsidP="008D200C">
      <w:pPr>
        <w:pStyle w:val="Listing"/>
      </w:pPr>
      <w:r>
        <w:rPr>
          <w:rFonts w:eastAsia="Microsoft YaHei"/>
        </w:rPr>
        <w:t>Listing 10-6: A</w:t>
      </w:r>
      <w:r w:rsidRPr="00405CF9">
        <w:rPr>
          <w:rFonts w:eastAsia="Microsoft YaHei"/>
        </w:rPr>
        <w:t xml:space="preserve"> </w:t>
      </w:r>
      <w:r w:rsidR="000C0C81" w:rsidRPr="000C0C81">
        <w:rPr>
          <w:rStyle w:val="LiteralCaption"/>
          <w:rPrChange w:id="133" w:author="janelle" w:date="2018-03-09T14:59:00Z">
            <w:rPr>
              <w:rStyle w:val="Literal"/>
            </w:rPr>
          </w:rPrChange>
        </w:rPr>
        <w:t>Point&lt;T&gt;</w:t>
      </w:r>
      <w:r w:rsidRPr="00405CF9">
        <w:rPr>
          <w:rFonts w:eastAsia="Microsoft YaHei"/>
        </w:rPr>
        <w:t xml:space="preserve"> </w:t>
      </w:r>
      <w:r>
        <w:rPr>
          <w:rFonts w:eastAsia="Microsoft YaHei"/>
        </w:rPr>
        <w:t xml:space="preserve">struct that holds </w:t>
      </w:r>
      <w:r w:rsidR="000C0C81" w:rsidRPr="000C0C81">
        <w:rPr>
          <w:rStyle w:val="LiteralCaption"/>
          <w:rPrChange w:id="134" w:author="janelle" w:date="2018-03-09T14:59:00Z">
            <w:rPr>
              <w:rStyle w:val="Literal"/>
            </w:rPr>
          </w:rPrChange>
        </w:rPr>
        <w:t>x</w:t>
      </w:r>
      <w:r>
        <w:rPr>
          <w:rFonts w:eastAsia="Microsoft YaHei"/>
        </w:rPr>
        <w:t xml:space="preserve"> and </w:t>
      </w:r>
      <w:r w:rsidR="000C0C81" w:rsidRPr="000C0C81">
        <w:rPr>
          <w:rStyle w:val="LiteralCaption"/>
          <w:rPrChange w:id="135" w:author="janelle" w:date="2018-03-09T14:59:00Z">
            <w:rPr>
              <w:rStyle w:val="Literal"/>
            </w:rPr>
          </w:rPrChange>
        </w:rPr>
        <w:t>y</w:t>
      </w:r>
      <w:r>
        <w:rPr>
          <w:rFonts w:eastAsia="Microsoft YaHei"/>
        </w:rPr>
        <w:t xml:space="preserve"> values of type </w:t>
      </w:r>
      <w:r w:rsidR="000C0C81" w:rsidRPr="000C0C81">
        <w:rPr>
          <w:rStyle w:val="LiteralCaption"/>
          <w:rPrChange w:id="136" w:author="janelle" w:date="2018-03-09T14:59:00Z">
            <w:rPr>
              <w:rStyle w:val="Literal"/>
            </w:rPr>
          </w:rPrChange>
        </w:rPr>
        <w:t>T</w:t>
      </w:r>
    </w:p>
    <w:p w14:paraId="7D196BA7" w14:textId="77777777" w:rsidR="00404154" w:rsidRDefault="00404154">
      <w:pPr>
        <w:pStyle w:val="Body"/>
      </w:pPr>
      <w:r>
        <w:t>The syntax for using generics in struct definitions is similar to that used in function definitions. First, we declare the name of the type parameter inside angle brackets just after the name of the struct</w:t>
      </w:r>
      <w:r w:rsidR="006E7FC5">
        <w:t xml:space="preserve"> </w:t>
      </w:r>
      <w:r w:rsidR="006E7FC5" w:rsidRPr="008D200C">
        <w:rPr>
          <w:rStyle w:val="Wingdings"/>
        </w:rPr>
        <w:t></w:t>
      </w:r>
      <w:r>
        <w:t>. Then we can use the generic type in the struct definition where we would otherwise specify concrete data types</w:t>
      </w:r>
      <w:r w:rsidR="006E7FC5">
        <w:t xml:space="preserve"> </w:t>
      </w:r>
      <w:r w:rsidR="006E7FC5" w:rsidRPr="008D200C">
        <w:rPr>
          <w:rStyle w:val="Wingdings"/>
        </w:rPr>
        <w:t></w:t>
      </w:r>
      <w:r w:rsidR="006E7FC5" w:rsidRPr="008D200C">
        <w:rPr>
          <w:rStyle w:val="Wingdings"/>
        </w:rPr>
        <w:t></w:t>
      </w:r>
      <w:r>
        <w:t>.</w:t>
      </w:r>
    </w:p>
    <w:p w14:paraId="5343EBDD" w14:textId="77777777" w:rsidR="00404154" w:rsidRDefault="00404154">
      <w:pPr>
        <w:pStyle w:val="Body"/>
      </w:pPr>
      <w:r>
        <w:t>Note that because we’ve only used one generic type to define</w:t>
      </w:r>
      <w:r w:rsidRPr="00405CF9">
        <w:t xml:space="preserve"> </w:t>
      </w:r>
      <w:r w:rsidRPr="00405CF9">
        <w:rPr>
          <w:rStyle w:val="Literal"/>
        </w:rPr>
        <w:t>Point</w:t>
      </w:r>
      <w:r w:rsidR="00405CF9" w:rsidRPr="008D200C">
        <w:rPr>
          <w:rStyle w:val="Literal"/>
        </w:rPr>
        <w:t>&lt;T&gt;</w:t>
      </w:r>
      <w:r w:rsidRPr="00405CF9">
        <w:t>,</w:t>
      </w:r>
      <w:r>
        <w:t xml:space="preserve"> </w:t>
      </w:r>
      <w:commentRangeStart w:id="137"/>
      <w:r>
        <w:t>this</w:t>
      </w:r>
      <w:commentRangeEnd w:id="137"/>
      <w:r w:rsidR="009E4BA4">
        <w:rPr>
          <w:rStyle w:val="CommentReference"/>
          <w:rFonts w:eastAsia="Times New Roman"/>
        </w:rPr>
        <w:commentReference w:id="137"/>
      </w:r>
      <w:r>
        <w:t xml:space="preserve"> says that th</w:t>
      </w:r>
      <w:r w:rsidRPr="00405CF9">
        <w:t xml:space="preserve">e </w:t>
      </w:r>
      <w:r w:rsidRPr="00405CF9">
        <w:rPr>
          <w:rStyle w:val="Literal"/>
        </w:rPr>
        <w:t>Point</w:t>
      </w:r>
      <w:r w:rsidR="00405CF9" w:rsidRPr="008D200C">
        <w:rPr>
          <w:rStyle w:val="Literal"/>
        </w:rPr>
        <w:t>&lt;T&gt;</w:t>
      </w:r>
      <w:r w:rsidRPr="00405CF9">
        <w:t xml:space="preserve"> </w:t>
      </w:r>
      <w:r>
        <w:t xml:space="preserve">struct is generic over some type </w:t>
      </w:r>
      <w:r>
        <w:rPr>
          <w:rStyle w:val="Literal"/>
        </w:rPr>
        <w:t>T</w:t>
      </w:r>
      <w:r>
        <w:t xml:space="preserve">, and the fields </w:t>
      </w:r>
      <w:r>
        <w:rPr>
          <w:rStyle w:val="Literal"/>
        </w:rPr>
        <w:t>x</w:t>
      </w:r>
      <w:r>
        <w:t xml:space="preserve"> and </w:t>
      </w:r>
      <w:r>
        <w:rPr>
          <w:rStyle w:val="Literal"/>
        </w:rPr>
        <w:t>y</w:t>
      </w:r>
      <w:r>
        <w:t xml:space="preserve"> are </w:t>
      </w:r>
      <w:r>
        <w:rPr>
          <w:rStyle w:val="EmphasisItalic"/>
        </w:rPr>
        <w:t>both</w:t>
      </w:r>
      <w:r>
        <w:t xml:space="preserve"> that same type, whatever that type may be. </w:t>
      </w:r>
      <w:commentRangeStart w:id="138"/>
      <w:r>
        <w:t>This</w:t>
      </w:r>
      <w:commentRangeEnd w:id="138"/>
      <w:r w:rsidR="009E4BA4">
        <w:rPr>
          <w:rStyle w:val="CommentReference"/>
          <w:rFonts w:eastAsia="Times New Roman"/>
        </w:rPr>
        <w:commentReference w:id="138"/>
      </w:r>
      <w:r>
        <w:t xml:space="preserve"> means that if we create an instance of </w:t>
      </w:r>
      <w:r w:rsidRPr="00405CF9">
        <w:t xml:space="preserve">a </w:t>
      </w:r>
      <w:r w:rsidRPr="00405CF9">
        <w:rPr>
          <w:rStyle w:val="Literal"/>
        </w:rPr>
        <w:t>Point</w:t>
      </w:r>
      <w:r w:rsidR="00405CF9" w:rsidRPr="008D200C">
        <w:rPr>
          <w:rStyle w:val="Literal"/>
        </w:rPr>
        <w:t>&lt;T&gt;</w:t>
      </w:r>
      <w:r w:rsidRPr="00405CF9">
        <w:t xml:space="preserve"> </w:t>
      </w:r>
      <w:r>
        <w:t>that has values of different types, as in Listing 10-7, our code won’t compile:</w:t>
      </w:r>
    </w:p>
    <w:p w14:paraId="6FBC6369" w14:textId="77777777" w:rsidR="00404154" w:rsidRDefault="00404154">
      <w:pPr>
        <w:pStyle w:val="ProductionDirective"/>
      </w:pPr>
      <w:r>
        <w:t>src/main.rs</w:t>
      </w:r>
    </w:p>
    <w:p w14:paraId="293EA317" w14:textId="77777777" w:rsidR="00404154" w:rsidRDefault="00404154" w:rsidP="00404154">
      <w:pPr>
        <w:pStyle w:val="CodeA"/>
      </w:pPr>
      <w:r>
        <w:t>struct Point&lt;T&gt; {</w:t>
      </w:r>
    </w:p>
    <w:p w14:paraId="63036B37" w14:textId="77777777" w:rsidR="00404154" w:rsidRDefault="00404154" w:rsidP="00404154">
      <w:pPr>
        <w:pStyle w:val="CodeB"/>
      </w:pPr>
      <w:r>
        <w:t xml:space="preserve">    x: T,</w:t>
      </w:r>
    </w:p>
    <w:p w14:paraId="15351039" w14:textId="77777777" w:rsidR="00404154" w:rsidRDefault="00404154" w:rsidP="00404154">
      <w:pPr>
        <w:pStyle w:val="CodeB"/>
      </w:pPr>
      <w:r>
        <w:t xml:space="preserve">    y: T,</w:t>
      </w:r>
    </w:p>
    <w:p w14:paraId="2FBC1C1F" w14:textId="77777777" w:rsidR="00404154" w:rsidRDefault="00404154" w:rsidP="00404154">
      <w:pPr>
        <w:pStyle w:val="CodeB"/>
      </w:pPr>
      <w:r>
        <w:t>}</w:t>
      </w:r>
    </w:p>
    <w:p w14:paraId="5E8F9AB1" w14:textId="77777777" w:rsidR="00404154" w:rsidRDefault="00404154" w:rsidP="00404154">
      <w:pPr>
        <w:pStyle w:val="CodeB"/>
      </w:pPr>
    </w:p>
    <w:p w14:paraId="462E5271" w14:textId="77777777" w:rsidR="00404154" w:rsidRDefault="00404154" w:rsidP="00404154">
      <w:pPr>
        <w:pStyle w:val="CodeB"/>
      </w:pPr>
      <w:r>
        <w:t>fn main() {</w:t>
      </w:r>
    </w:p>
    <w:p w14:paraId="7A1D803B" w14:textId="77777777" w:rsidR="00404154" w:rsidRDefault="00404154" w:rsidP="00404154">
      <w:pPr>
        <w:pStyle w:val="CodeB"/>
      </w:pPr>
      <w:r>
        <w:t xml:space="preserve">    let wont_work = Point { x: 5, y: 4.0 };</w:t>
      </w:r>
    </w:p>
    <w:p w14:paraId="58CD46B3" w14:textId="77777777" w:rsidR="00404154" w:rsidRDefault="00404154">
      <w:pPr>
        <w:pStyle w:val="CodeC"/>
      </w:pPr>
      <w:r>
        <w:t>}</w:t>
      </w:r>
    </w:p>
    <w:p w14:paraId="561E3730" w14:textId="77777777" w:rsidR="00404154" w:rsidRDefault="00404154" w:rsidP="00404154">
      <w:pPr>
        <w:pStyle w:val="Listing"/>
      </w:pPr>
      <w:r>
        <w:rPr>
          <w:rFonts w:eastAsia="Microsoft YaHei"/>
        </w:rPr>
        <w:t xml:space="preserve">Listing 10-7: The fields </w:t>
      </w:r>
      <w:r w:rsidR="000C0C81" w:rsidRPr="000C0C81">
        <w:rPr>
          <w:rStyle w:val="LiteralCaption"/>
          <w:rPrChange w:id="139" w:author="janelle" w:date="2018-03-09T14:59:00Z">
            <w:rPr>
              <w:rStyle w:val="Literal"/>
            </w:rPr>
          </w:rPrChange>
        </w:rPr>
        <w:t>x</w:t>
      </w:r>
      <w:r>
        <w:rPr>
          <w:rFonts w:eastAsia="Microsoft YaHei"/>
        </w:rPr>
        <w:t xml:space="preserve"> and </w:t>
      </w:r>
      <w:r w:rsidR="000C0C81" w:rsidRPr="000C0C81">
        <w:rPr>
          <w:rStyle w:val="LiteralCaption"/>
          <w:rPrChange w:id="140" w:author="janelle" w:date="2018-03-09T14:59:00Z">
            <w:rPr>
              <w:rStyle w:val="Literal"/>
            </w:rPr>
          </w:rPrChange>
        </w:rPr>
        <w:t>y</w:t>
      </w:r>
      <w:r>
        <w:rPr>
          <w:rFonts w:eastAsia="Microsoft YaHei"/>
        </w:rPr>
        <w:t xml:space="preserve"> must be the same type because both have the same generic data type </w:t>
      </w:r>
      <w:r w:rsidR="000C0C81" w:rsidRPr="000C0C81">
        <w:rPr>
          <w:rStyle w:val="LiteralCaption"/>
          <w:rPrChange w:id="141" w:author="janelle" w:date="2018-03-09T14:59:00Z">
            <w:rPr>
              <w:rStyle w:val="Literal"/>
            </w:rPr>
          </w:rPrChange>
        </w:rPr>
        <w:t>T</w:t>
      </w:r>
      <w:ins w:id="142" w:author="AnneMarieW" w:date="2018-03-13T10:05:00Z">
        <w:del w:id="143" w:author="Carol Nichols" w:date="2018-03-21T14:45:00Z">
          <w:r w:rsidR="000C0C81" w:rsidRPr="000C0C81" w:rsidDel="00DA6C8A">
            <w:rPr>
              <w:rFonts w:eastAsia="Microsoft YaHei"/>
              <w:rPrChange w:id="144" w:author="AnneMarieW" w:date="2018-03-13T10:05:00Z">
                <w:rPr>
                  <w:rStyle w:val="LiteralCaption"/>
                </w:rPr>
              </w:rPrChange>
            </w:rPr>
            <w:delText>.</w:delText>
          </w:r>
        </w:del>
      </w:ins>
    </w:p>
    <w:p w14:paraId="6038176F" w14:textId="77777777" w:rsidR="00404154" w:rsidRDefault="00404154">
      <w:pPr>
        <w:pStyle w:val="Body"/>
      </w:pPr>
      <w:r>
        <w:lastRenderedPageBreak/>
        <w:t xml:space="preserve">In this example, when we assign the integer value </w:t>
      </w:r>
      <w:r w:rsidR="000C0C81" w:rsidRPr="000C0C81">
        <w:rPr>
          <w:rStyle w:val="Literal"/>
          <w:rPrChange w:id="145" w:author="AnneMarieW" w:date="2018-03-13T10:06:00Z">
            <w:rPr>
              <w:rFonts w:ascii="Courier" w:hAnsi="Courier"/>
              <w:i/>
              <w:color w:val="CC99FF"/>
              <w:sz w:val="20"/>
            </w:rPr>
          </w:rPrChange>
        </w:rPr>
        <w:t>5</w:t>
      </w:r>
      <w:r>
        <w:t xml:space="preserve"> to </w:t>
      </w:r>
      <w:r>
        <w:rPr>
          <w:rStyle w:val="Literal"/>
        </w:rPr>
        <w:t>x</w:t>
      </w:r>
      <w:r>
        <w:t xml:space="preserve">, we let the compiler know that the generic type </w:t>
      </w:r>
      <w:r>
        <w:rPr>
          <w:rStyle w:val="Literal"/>
        </w:rPr>
        <w:t>T</w:t>
      </w:r>
      <w:r>
        <w:t xml:space="preserve"> will be an integer for this instance of</w:t>
      </w:r>
      <w:r w:rsidRPr="00405CF9">
        <w:t xml:space="preserve"> </w:t>
      </w:r>
      <w:r w:rsidRPr="00405CF9">
        <w:rPr>
          <w:rStyle w:val="Literal"/>
        </w:rPr>
        <w:t>Point</w:t>
      </w:r>
      <w:r w:rsidR="00405CF9" w:rsidRPr="008D200C">
        <w:rPr>
          <w:rStyle w:val="Literal"/>
        </w:rPr>
        <w:t>&lt;T&gt;</w:t>
      </w:r>
      <w:r w:rsidRPr="00405CF9">
        <w:t xml:space="preserve">. </w:t>
      </w:r>
      <w:r>
        <w:t xml:space="preserve">Then when we specify </w:t>
      </w:r>
      <w:r w:rsidR="000C0C81" w:rsidRPr="000C0C81">
        <w:rPr>
          <w:rStyle w:val="Literal"/>
          <w:rPrChange w:id="146" w:author="AnneMarieW" w:date="2018-03-13T10:06:00Z">
            <w:rPr>
              <w:rFonts w:ascii="Courier" w:hAnsi="Courier"/>
              <w:i/>
              <w:color w:val="CC99FF"/>
              <w:sz w:val="20"/>
            </w:rPr>
          </w:rPrChange>
        </w:rPr>
        <w:t>4.0</w:t>
      </w:r>
      <w:r>
        <w:t xml:space="preserve"> for </w:t>
      </w:r>
      <w:r>
        <w:rPr>
          <w:rStyle w:val="Literal"/>
        </w:rPr>
        <w:t>y</w:t>
      </w:r>
      <w:r>
        <w:t xml:space="preserve">, which we’ve defined to have the same type as </w:t>
      </w:r>
      <w:r>
        <w:rPr>
          <w:rStyle w:val="Literal"/>
        </w:rPr>
        <w:t>x</w:t>
      </w:r>
      <w:r>
        <w:t>, we</w:t>
      </w:r>
      <w:del w:id="147" w:author="AnneMarieW" w:date="2018-03-13T10:06:00Z">
        <w:r w:rsidDel="007758F8">
          <w:delText xml:space="preserve"> </w:delText>
        </w:r>
        <w:r w:rsidR="00062125" w:rsidDel="007758F8">
          <w:delText>wi</w:delText>
        </w:r>
      </w:del>
      <w:ins w:id="148" w:author="AnneMarieW" w:date="2018-03-13T10:06:00Z">
        <w:r w:rsidR="007758F8">
          <w:t>’</w:t>
        </w:r>
      </w:ins>
      <w:r w:rsidR="00062125">
        <w:t>ll</w:t>
      </w:r>
      <w:r>
        <w:t xml:space="preserve"> get a type mismatch error like this:</w:t>
      </w:r>
    </w:p>
    <w:p w14:paraId="62E7E5D9" w14:textId="77777777" w:rsidR="00404154" w:rsidRDefault="00404154" w:rsidP="00404154">
      <w:pPr>
        <w:pStyle w:val="CodeA"/>
      </w:pPr>
      <w:r>
        <w:t>error[E0308]: mismatched types</w:t>
      </w:r>
    </w:p>
    <w:p w14:paraId="75699E94" w14:textId="77777777" w:rsidR="00404154" w:rsidRPr="008D200C" w:rsidRDefault="00404154" w:rsidP="008D200C">
      <w:pPr>
        <w:pStyle w:val="CodeB"/>
      </w:pPr>
      <w:r>
        <w:t xml:space="preserve"> --&gt;</w:t>
      </w:r>
      <w:r w:rsidR="009D6693">
        <w:t xml:space="preserve"> </w:t>
      </w:r>
      <w:r w:rsidR="009D6693" w:rsidRPr="009D6693">
        <w:t>src/main.rs:7:38</w:t>
      </w:r>
    </w:p>
    <w:p w14:paraId="6FF5916B" w14:textId="77777777" w:rsidR="00404154" w:rsidRDefault="00404154" w:rsidP="00404154">
      <w:pPr>
        <w:pStyle w:val="CodeB"/>
      </w:pPr>
      <w:r>
        <w:t xml:space="preserve">  |</w:t>
      </w:r>
    </w:p>
    <w:p w14:paraId="3AD8A73D" w14:textId="77777777" w:rsidR="00404154" w:rsidRDefault="00404154" w:rsidP="00404154">
      <w:pPr>
        <w:pStyle w:val="CodeB"/>
      </w:pPr>
      <w:r>
        <w:t>7 |     let wont_work = Point { x: 5, y: 4.0 };</w:t>
      </w:r>
    </w:p>
    <w:p w14:paraId="2494A242" w14:textId="77777777" w:rsidR="00404154" w:rsidRDefault="00404154" w:rsidP="00404154">
      <w:pPr>
        <w:pStyle w:val="CodeB"/>
      </w:pPr>
      <w:r>
        <w:t xml:space="preserve">  |                                      ^^^ expected integral variable, found</w:t>
      </w:r>
      <w:r w:rsidR="009D6693">
        <w:t xml:space="preserve"> </w:t>
      </w:r>
      <w:r>
        <w:t>floating-point variable</w:t>
      </w:r>
    </w:p>
    <w:p w14:paraId="7521824F" w14:textId="77777777" w:rsidR="00404154" w:rsidRDefault="00404154" w:rsidP="00404154">
      <w:pPr>
        <w:pStyle w:val="CodeB"/>
      </w:pPr>
      <w:r>
        <w:t xml:space="preserve">  |</w:t>
      </w:r>
    </w:p>
    <w:p w14:paraId="219103B7" w14:textId="77777777" w:rsidR="00404154" w:rsidRDefault="00404154" w:rsidP="00404154">
      <w:pPr>
        <w:pStyle w:val="CodeB"/>
      </w:pPr>
      <w:r>
        <w:t xml:space="preserve">  = note: expected type `{integer}`</w:t>
      </w:r>
    </w:p>
    <w:p w14:paraId="5348566D" w14:textId="77777777" w:rsidR="00404154" w:rsidRDefault="009D6693" w:rsidP="008D200C">
      <w:pPr>
        <w:pStyle w:val="CodeC"/>
      </w:pPr>
      <w:r>
        <w:t xml:space="preserve">         </w:t>
      </w:r>
      <w:r w:rsidR="00404154">
        <w:t xml:space="preserve">    found type `{float}`</w:t>
      </w:r>
    </w:p>
    <w:p w14:paraId="1928705D" w14:textId="77777777" w:rsidR="00404154" w:rsidRDefault="00404154">
      <w:pPr>
        <w:pStyle w:val="Body"/>
      </w:pPr>
      <w:r>
        <w:t xml:space="preserve">To define a </w:t>
      </w:r>
      <w:r>
        <w:rPr>
          <w:rStyle w:val="Literal"/>
        </w:rPr>
        <w:t>Point</w:t>
      </w:r>
      <w:r>
        <w:t xml:space="preserve"> struct where </w:t>
      </w:r>
      <w:r>
        <w:rPr>
          <w:rStyle w:val="Literal"/>
        </w:rPr>
        <w:t>x</w:t>
      </w:r>
      <w:r>
        <w:t xml:space="preserve"> and </w:t>
      </w:r>
      <w:r>
        <w:rPr>
          <w:rStyle w:val="Literal"/>
        </w:rPr>
        <w:t>y</w:t>
      </w:r>
      <w:r>
        <w:t xml:space="preserve"> are both generics</w:t>
      </w:r>
      <w:del w:id="149" w:author="AnneMarieW" w:date="2018-03-13T10:07:00Z">
        <w:r w:rsidDel="007758F8">
          <w:delText>,</w:delText>
        </w:r>
      </w:del>
      <w:r>
        <w:t xml:space="preserve"> but could have different types, we can use multiple generic type parameters. For example, in Listing 10-8, we can change the definition of </w:t>
      </w:r>
      <w:r>
        <w:rPr>
          <w:rStyle w:val="Literal"/>
        </w:rPr>
        <w:t>Point</w:t>
      </w:r>
      <w:r>
        <w:t xml:space="preserve"> to be generic over types </w:t>
      </w:r>
      <w:r>
        <w:rPr>
          <w:rStyle w:val="Literal"/>
        </w:rPr>
        <w:t>T</w:t>
      </w:r>
      <w:r>
        <w:t xml:space="preserve"> and </w:t>
      </w:r>
      <w:r>
        <w:rPr>
          <w:rStyle w:val="Literal"/>
        </w:rPr>
        <w:t>U</w:t>
      </w:r>
      <w:r>
        <w:t xml:space="preserve"> where </w:t>
      </w:r>
      <w:r>
        <w:rPr>
          <w:rStyle w:val="Literal"/>
        </w:rPr>
        <w:t>x</w:t>
      </w:r>
      <w:r>
        <w:t xml:space="preserve"> is of type </w:t>
      </w:r>
      <w:r>
        <w:rPr>
          <w:rStyle w:val="Literal"/>
        </w:rPr>
        <w:t>T</w:t>
      </w:r>
      <w:r>
        <w:t xml:space="preserve"> and </w:t>
      </w:r>
      <w:r>
        <w:rPr>
          <w:rStyle w:val="Literal"/>
        </w:rPr>
        <w:t>y</w:t>
      </w:r>
      <w:r>
        <w:t xml:space="preserve"> is of type </w:t>
      </w:r>
      <w:r>
        <w:rPr>
          <w:rStyle w:val="Literal"/>
        </w:rPr>
        <w:t>U</w:t>
      </w:r>
      <w:r>
        <w:t>:</w:t>
      </w:r>
    </w:p>
    <w:p w14:paraId="3F6B4E51" w14:textId="77777777" w:rsidR="00404154" w:rsidRDefault="00404154">
      <w:pPr>
        <w:pStyle w:val="ProductionDirective"/>
      </w:pPr>
      <w:r>
        <w:t>src/main.rs</w:t>
      </w:r>
    </w:p>
    <w:p w14:paraId="12A84B8D" w14:textId="77777777" w:rsidR="00404154" w:rsidRDefault="00404154" w:rsidP="00404154">
      <w:pPr>
        <w:pStyle w:val="CodeA"/>
      </w:pPr>
      <w:r>
        <w:t>struct Point&lt;T, U&gt; {</w:t>
      </w:r>
    </w:p>
    <w:p w14:paraId="5D6716B2" w14:textId="77777777" w:rsidR="00404154" w:rsidRDefault="00404154" w:rsidP="00404154">
      <w:pPr>
        <w:pStyle w:val="CodeB"/>
      </w:pPr>
      <w:r>
        <w:t xml:space="preserve">    x: T,</w:t>
      </w:r>
    </w:p>
    <w:p w14:paraId="56DE8686" w14:textId="77777777" w:rsidR="00404154" w:rsidRDefault="00404154" w:rsidP="00404154">
      <w:pPr>
        <w:pStyle w:val="CodeB"/>
      </w:pPr>
      <w:r>
        <w:t xml:space="preserve">    y: U,</w:t>
      </w:r>
    </w:p>
    <w:p w14:paraId="31DBB70B" w14:textId="77777777" w:rsidR="00404154" w:rsidRDefault="00404154" w:rsidP="00404154">
      <w:pPr>
        <w:pStyle w:val="CodeB"/>
      </w:pPr>
      <w:r>
        <w:t>}</w:t>
      </w:r>
    </w:p>
    <w:p w14:paraId="5509FE35" w14:textId="77777777" w:rsidR="00404154" w:rsidRDefault="00404154" w:rsidP="00404154">
      <w:pPr>
        <w:pStyle w:val="CodeB"/>
      </w:pPr>
    </w:p>
    <w:p w14:paraId="7B6A0F97" w14:textId="77777777" w:rsidR="00404154" w:rsidRDefault="00404154" w:rsidP="00404154">
      <w:pPr>
        <w:pStyle w:val="CodeB"/>
      </w:pPr>
      <w:r>
        <w:t>fn main() {</w:t>
      </w:r>
    </w:p>
    <w:p w14:paraId="2EE519FA" w14:textId="77777777" w:rsidR="00404154" w:rsidRDefault="00404154" w:rsidP="00404154">
      <w:pPr>
        <w:pStyle w:val="CodeB"/>
      </w:pPr>
      <w:r>
        <w:t xml:space="preserve">    let both_integer = Point { x: 5, y: 10 };</w:t>
      </w:r>
    </w:p>
    <w:p w14:paraId="26226B0E" w14:textId="77777777" w:rsidR="00404154" w:rsidRDefault="00404154" w:rsidP="00404154">
      <w:pPr>
        <w:pStyle w:val="CodeB"/>
      </w:pPr>
      <w:r>
        <w:t xml:space="preserve">    let both_float = Point { x: 1.0, y: 4.0 };</w:t>
      </w:r>
    </w:p>
    <w:p w14:paraId="1171CCC2" w14:textId="77777777" w:rsidR="00404154" w:rsidRDefault="00404154" w:rsidP="00404154">
      <w:pPr>
        <w:pStyle w:val="CodeB"/>
      </w:pPr>
      <w:r>
        <w:t xml:space="preserve">    let integer_and_float = Point { x: 5, y: 4.0 };</w:t>
      </w:r>
    </w:p>
    <w:p w14:paraId="55C8EBB1" w14:textId="77777777" w:rsidR="00404154" w:rsidRDefault="00404154">
      <w:pPr>
        <w:pStyle w:val="CodeC"/>
      </w:pPr>
      <w:r>
        <w:t>}</w:t>
      </w:r>
    </w:p>
    <w:p w14:paraId="1806CE81" w14:textId="77777777" w:rsidR="00404154" w:rsidRPr="006249DC" w:rsidRDefault="00404154" w:rsidP="00404154">
      <w:pPr>
        <w:pStyle w:val="Listing"/>
      </w:pPr>
      <w:r>
        <w:rPr>
          <w:rFonts w:eastAsia="Microsoft YaHei"/>
        </w:rPr>
        <w:t>Listing 10-8: A</w:t>
      </w:r>
      <w:r w:rsidRPr="004715D4">
        <w:rPr>
          <w:rFonts w:eastAsia="Microsoft YaHei"/>
        </w:rPr>
        <w:t xml:space="preserve"> </w:t>
      </w:r>
      <w:r w:rsidR="000C0C81" w:rsidRPr="000C0C81">
        <w:rPr>
          <w:rStyle w:val="LiteralCaption"/>
          <w:rPrChange w:id="150" w:author="janelle" w:date="2018-03-09T14:59:00Z">
            <w:rPr>
              <w:rStyle w:val="Literal"/>
            </w:rPr>
          </w:rPrChange>
        </w:rPr>
        <w:t>Point&lt;T, U&gt;</w:t>
      </w:r>
      <w:r w:rsidRPr="004715D4">
        <w:rPr>
          <w:rFonts w:eastAsia="Microsoft YaHei"/>
        </w:rPr>
        <w:t xml:space="preserve"> </w:t>
      </w:r>
      <w:r>
        <w:rPr>
          <w:rFonts w:eastAsia="Microsoft YaHei"/>
        </w:rPr>
        <w:t xml:space="preserve">generic over two types so that </w:t>
      </w:r>
      <w:r w:rsidR="000C0C81" w:rsidRPr="000C0C81">
        <w:rPr>
          <w:rStyle w:val="LiteralCaption"/>
          <w:rPrChange w:id="151" w:author="janelle" w:date="2018-03-09T14:59:00Z">
            <w:rPr>
              <w:rStyle w:val="Literal"/>
            </w:rPr>
          </w:rPrChange>
        </w:rPr>
        <w:t>x</w:t>
      </w:r>
      <w:r>
        <w:rPr>
          <w:rFonts w:eastAsia="Microsoft YaHei"/>
        </w:rPr>
        <w:t xml:space="preserve"> and </w:t>
      </w:r>
      <w:r w:rsidR="000C0C81" w:rsidRPr="000C0C81">
        <w:rPr>
          <w:rStyle w:val="LiteralCaption"/>
          <w:rPrChange w:id="152" w:author="janelle" w:date="2018-03-09T14:59:00Z">
            <w:rPr>
              <w:rStyle w:val="Literal"/>
            </w:rPr>
          </w:rPrChange>
        </w:rPr>
        <w:t>y</w:t>
      </w:r>
      <w:r>
        <w:rPr>
          <w:rFonts w:eastAsia="Microsoft YaHei"/>
        </w:rPr>
        <w:t xml:space="preserve"> </w:t>
      </w:r>
      <w:del w:id="153" w:author="AnneMarieW" w:date="2018-03-13T10:07:00Z">
        <w:r w:rsidDel="007758F8">
          <w:rPr>
            <w:rFonts w:eastAsia="Microsoft YaHei"/>
          </w:rPr>
          <w:delText>may</w:delText>
        </w:r>
      </w:del>
      <w:ins w:id="154" w:author="AnneMarieW" w:date="2018-03-13T10:07:00Z">
        <w:r w:rsidR="007758F8">
          <w:rPr>
            <w:rFonts w:eastAsia="Microsoft YaHei"/>
          </w:rPr>
          <w:t>can</w:t>
        </w:r>
      </w:ins>
      <w:r>
        <w:rPr>
          <w:rFonts w:eastAsia="Microsoft YaHei"/>
        </w:rPr>
        <w:t xml:space="preserve"> be values of different types</w:t>
      </w:r>
    </w:p>
    <w:p w14:paraId="582CDF3D" w14:textId="77777777" w:rsidR="00404154" w:rsidRDefault="00404154">
      <w:pPr>
        <w:pStyle w:val="Body"/>
      </w:pPr>
      <w:r>
        <w:t xml:space="preserve">Now all </w:t>
      </w:r>
      <w:r w:rsidR="00203C5C">
        <w:t xml:space="preserve">the </w:t>
      </w:r>
      <w:r>
        <w:t xml:space="preserve">instances of </w:t>
      </w:r>
      <w:r>
        <w:rPr>
          <w:rStyle w:val="Literal"/>
        </w:rPr>
        <w:t>Point</w:t>
      </w:r>
      <w:r>
        <w:t xml:space="preserve"> </w:t>
      </w:r>
      <w:r w:rsidR="00203C5C">
        <w:t xml:space="preserve">shown </w:t>
      </w:r>
      <w:r>
        <w:t>are allowed! You can use as many generic type parameters in a definition as you want, but using more than a few makes your code hard to read. When you</w:t>
      </w:r>
      <w:del w:id="155" w:author="AnneMarieW" w:date="2018-03-13T10:07:00Z">
        <w:r w:rsidDel="007758F8">
          <w:delText xml:space="preserve"> find yourself</w:delText>
        </w:r>
      </w:del>
      <w:r>
        <w:t xml:space="preserve"> need</w:t>
      </w:r>
      <w:del w:id="156" w:author="AnneMarieW" w:date="2018-03-13T10:08:00Z">
        <w:r w:rsidDel="007758F8">
          <w:delText>ing</w:delText>
        </w:r>
      </w:del>
      <w:r>
        <w:t xml:space="preserve"> lots of generic types</w:t>
      </w:r>
      <w:ins w:id="157" w:author="AnneMarieW" w:date="2018-03-13T10:08:00Z">
        <w:r w:rsidR="007758F8">
          <w:t xml:space="preserve"> in your code</w:t>
        </w:r>
      </w:ins>
      <w:r>
        <w:t xml:space="preserve">, it </w:t>
      </w:r>
      <w:del w:id="158" w:author="AnneMarieW" w:date="2018-03-13T10:08:00Z">
        <w:r w:rsidDel="007758F8">
          <w:delText>may</w:delText>
        </w:r>
      </w:del>
      <w:ins w:id="159" w:author="AnneMarieW" w:date="2018-03-13T10:08:00Z">
        <w:r w:rsidR="007758F8">
          <w:t>could</w:t>
        </w:r>
      </w:ins>
      <w:r>
        <w:t xml:space="preserve"> indicate that your code needs restructuring into smaller pieces.</w:t>
      </w:r>
    </w:p>
    <w:p w14:paraId="4C7CFFBA" w14:textId="77777777" w:rsidR="00404154" w:rsidRDefault="00404154" w:rsidP="00404154">
      <w:pPr>
        <w:pStyle w:val="HeadB"/>
      </w:pPr>
      <w:bookmarkStart w:id="160" w:name="__RefHeading___Toc16817_4277564772"/>
      <w:bookmarkStart w:id="161" w:name="_Toc476297431"/>
      <w:bookmarkStart w:id="162" w:name="_Toc508292474"/>
      <w:r>
        <w:t>In Enum Definitions</w:t>
      </w:r>
      <w:bookmarkEnd w:id="160"/>
      <w:bookmarkEnd w:id="161"/>
      <w:bookmarkEnd w:id="162"/>
    </w:p>
    <w:p w14:paraId="726B50DE" w14:textId="57D44555" w:rsidR="00404154" w:rsidRDefault="00404154" w:rsidP="00404154">
      <w:pPr>
        <w:pStyle w:val="BodyFirst"/>
        <w:rPr>
          <w:rFonts w:eastAsia="Microsoft YaHei"/>
        </w:rPr>
      </w:pPr>
      <w:del w:id="163" w:author="AnneMarieW" w:date="2018-03-13T10:08:00Z">
        <w:r w:rsidDel="007758F8">
          <w:rPr>
            <w:rFonts w:eastAsia="Microsoft YaHei"/>
          </w:rPr>
          <w:lastRenderedPageBreak/>
          <w:delText xml:space="preserve">Like </w:delText>
        </w:r>
      </w:del>
      <w:ins w:id="164" w:author="AnneMarieW" w:date="2018-03-13T10:08:00Z">
        <w:r w:rsidR="007758F8">
          <w:rPr>
            <w:rFonts w:eastAsia="Microsoft YaHei"/>
          </w:rPr>
          <w:t xml:space="preserve">As </w:t>
        </w:r>
      </w:ins>
      <w:r>
        <w:rPr>
          <w:rFonts w:eastAsia="Microsoft YaHei"/>
        </w:rPr>
        <w:t>we did with structs, we can</w:t>
      </w:r>
      <w:r w:rsidR="004715D4">
        <w:rPr>
          <w:rFonts w:eastAsia="Microsoft YaHei"/>
        </w:rPr>
        <w:t xml:space="preserve"> define</w:t>
      </w:r>
      <w:r>
        <w:rPr>
          <w:rFonts w:eastAsia="Microsoft YaHei"/>
        </w:rPr>
        <w:t xml:space="preserve"> enums to hold generic data types in their variants. Let’s take another look at the </w:t>
      </w:r>
      <w:r>
        <w:rPr>
          <w:rStyle w:val="Literal"/>
        </w:rPr>
        <w:t>Option&lt;T&gt;</w:t>
      </w:r>
      <w:r>
        <w:rPr>
          <w:rFonts w:eastAsia="Microsoft YaHei"/>
        </w:rPr>
        <w:t xml:space="preserve"> enum </w:t>
      </w:r>
      <w:ins w:id="165" w:author="AnneMarieW" w:date="2018-03-13T10:09:00Z">
        <w:r w:rsidR="007758F8">
          <w:rPr>
            <w:rFonts w:eastAsia="Microsoft YaHei"/>
          </w:rPr>
          <w:t xml:space="preserve">that the standard library </w:t>
        </w:r>
      </w:ins>
      <w:r>
        <w:rPr>
          <w:rFonts w:eastAsia="Microsoft YaHei"/>
        </w:rPr>
        <w:t>provide</w:t>
      </w:r>
      <w:del w:id="166" w:author="AnneMarieW" w:date="2018-03-13T10:09:00Z">
        <w:r w:rsidDel="007758F8">
          <w:rPr>
            <w:rFonts w:eastAsia="Microsoft YaHei"/>
          </w:rPr>
          <w:delText>d</w:delText>
        </w:r>
      </w:del>
      <w:ins w:id="167" w:author="AnneMarieW" w:date="2018-03-13T10:09:00Z">
        <w:r w:rsidR="007758F8">
          <w:rPr>
            <w:rFonts w:eastAsia="Microsoft YaHei"/>
          </w:rPr>
          <w:t>s</w:t>
        </w:r>
      </w:ins>
      <w:del w:id="168" w:author="AnneMarieW" w:date="2018-03-13T10:09:00Z">
        <w:r w:rsidDel="007758F8">
          <w:rPr>
            <w:rFonts w:eastAsia="Microsoft YaHei"/>
          </w:rPr>
          <w:delText xml:space="preserve"> by</w:delText>
        </w:r>
      </w:del>
      <w:ins w:id="169" w:author="AnneMarieW" w:date="2018-03-13T10:09:00Z">
        <w:r w:rsidR="007758F8">
          <w:rPr>
            <w:rFonts w:eastAsia="Microsoft YaHei"/>
          </w:rPr>
          <w:t xml:space="preserve"> </w:t>
        </w:r>
        <w:del w:id="170" w:author="Carol Nichols" w:date="2018-03-21T14:46:00Z">
          <w:r w:rsidR="007758F8" w:rsidDel="000651FE">
            <w:rPr>
              <w:rFonts w:eastAsia="Microsoft YaHei"/>
            </w:rPr>
            <w:delText>and</w:delText>
          </w:r>
        </w:del>
      </w:ins>
      <w:del w:id="171" w:author="Carol Nichols" w:date="2018-03-21T14:46:00Z">
        <w:r w:rsidDel="000651FE">
          <w:rPr>
            <w:rFonts w:eastAsia="Microsoft YaHei"/>
          </w:rPr>
          <w:delText xml:space="preserve"> </w:delText>
        </w:r>
      </w:del>
      <w:ins w:id="172" w:author="Carol Nichols" w:date="2018-03-21T14:46:00Z">
        <w:r w:rsidR="007D5AE2">
          <w:rPr>
            <w:rFonts w:eastAsia="Microsoft YaHei"/>
          </w:rPr>
          <w:t xml:space="preserve">that </w:t>
        </w:r>
      </w:ins>
      <w:del w:id="173" w:author="AnneMarieW" w:date="2018-03-13T10:09:00Z">
        <w:r w:rsidDel="007758F8">
          <w:rPr>
            <w:rFonts w:eastAsia="Microsoft YaHei"/>
          </w:rPr>
          <w:delText xml:space="preserve">the standard library </w:delText>
        </w:r>
      </w:del>
      <w:r>
        <w:rPr>
          <w:rFonts w:eastAsia="Microsoft YaHei"/>
        </w:rPr>
        <w:t xml:space="preserve">we used in </w:t>
      </w:r>
      <w:r w:rsidRPr="008D200C">
        <w:rPr>
          <w:rFonts w:eastAsia="Microsoft YaHei"/>
          <w:highlight w:val="yellow"/>
        </w:rPr>
        <w:t>Chapter 6</w:t>
      </w:r>
      <w:r>
        <w:rPr>
          <w:rFonts w:eastAsia="Microsoft YaHei"/>
        </w:rPr>
        <w:t>:</w:t>
      </w:r>
    </w:p>
    <w:p w14:paraId="1A0A4DBC" w14:textId="77777777" w:rsidR="00187926" w:rsidRPr="008D200C" w:rsidRDefault="00187926" w:rsidP="008D200C">
      <w:pPr>
        <w:pStyle w:val="ProductionDirective"/>
      </w:pPr>
      <w:r>
        <w:t>prod: check xref</w:t>
      </w:r>
    </w:p>
    <w:p w14:paraId="1854ED28" w14:textId="77777777" w:rsidR="00404154" w:rsidRDefault="00404154" w:rsidP="00404154">
      <w:pPr>
        <w:pStyle w:val="CodeA"/>
      </w:pPr>
      <w:r>
        <w:t>enum Option&lt;T&gt; {</w:t>
      </w:r>
    </w:p>
    <w:p w14:paraId="0D1AD26E" w14:textId="77777777" w:rsidR="00404154" w:rsidRDefault="00404154" w:rsidP="00404154">
      <w:pPr>
        <w:pStyle w:val="CodeB"/>
      </w:pPr>
      <w:r>
        <w:t xml:space="preserve">    Some(T),</w:t>
      </w:r>
    </w:p>
    <w:p w14:paraId="59077098" w14:textId="77777777" w:rsidR="00404154" w:rsidRDefault="00404154" w:rsidP="00404154">
      <w:pPr>
        <w:pStyle w:val="CodeB"/>
      </w:pPr>
      <w:r>
        <w:t xml:space="preserve">    None,</w:t>
      </w:r>
    </w:p>
    <w:p w14:paraId="0D775EA0" w14:textId="77777777" w:rsidR="00404154" w:rsidRDefault="00404154">
      <w:pPr>
        <w:pStyle w:val="CodeC"/>
      </w:pPr>
      <w:r>
        <w:t>}</w:t>
      </w:r>
    </w:p>
    <w:p w14:paraId="3775C6B7" w14:textId="77777777" w:rsidR="00404154" w:rsidRDefault="00404154">
      <w:pPr>
        <w:pStyle w:val="Body"/>
      </w:pPr>
      <w:r>
        <w:t xml:space="preserve">This definition should now make more sense to you. As you can see, </w:t>
      </w:r>
      <w:r>
        <w:rPr>
          <w:rStyle w:val="Literal"/>
        </w:rPr>
        <w:t>Option&lt;T&gt;</w:t>
      </w:r>
      <w:r>
        <w:t xml:space="preserve"> is an enum</w:t>
      </w:r>
      <w:r w:rsidR="004715D4">
        <w:t xml:space="preserve"> that is</w:t>
      </w:r>
      <w:r>
        <w:t xml:space="preserve"> generic o</w:t>
      </w:r>
      <w:r w:rsidR="004715D4">
        <w:t>ver</w:t>
      </w:r>
      <w:r>
        <w:t xml:space="preserve"> type </w:t>
      </w:r>
      <w:r>
        <w:rPr>
          <w:rStyle w:val="Literal"/>
        </w:rPr>
        <w:t>T</w:t>
      </w:r>
      <w:r>
        <w:t xml:space="preserve"> </w:t>
      </w:r>
      <w:r w:rsidR="004715D4">
        <w:t>and</w:t>
      </w:r>
      <w:r>
        <w:t xml:space="preserve"> has two variants: </w:t>
      </w:r>
      <w:r>
        <w:rPr>
          <w:rStyle w:val="Literal"/>
        </w:rPr>
        <w:t>Some</w:t>
      </w:r>
      <w:r>
        <w:t xml:space="preserve">, </w:t>
      </w:r>
      <w:del w:id="174" w:author="AnneMarieW" w:date="2018-03-13T10:10:00Z">
        <w:r w:rsidDel="007758F8">
          <w:delText>that</w:delText>
        </w:r>
      </w:del>
      <w:ins w:id="175" w:author="AnneMarieW" w:date="2018-03-13T10:10:00Z">
        <w:r w:rsidR="007758F8">
          <w:t>which</w:t>
        </w:r>
      </w:ins>
      <w:r>
        <w:t xml:space="preserve"> holds one value of type </w:t>
      </w:r>
      <w:r>
        <w:rPr>
          <w:rStyle w:val="Literal"/>
        </w:rPr>
        <w:t>T</w:t>
      </w:r>
      <w:r>
        <w:t xml:space="preserve">, and a </w:t>
      </w:r>
      <w:r>
        <w:rPr>
          <w:rStyle w:val="Literal"/>
        </w:rPr>
        <w:t>None</w:t>
      </w:r>
      <w:r>
        <w:t xml:space="preserve"> variant that doesn’t hold any value. </w:t>
      </w:r>
      <w:r w:rsidR="004715D4">
        <w:t xml:space="preserve">By using the </w:t>
      </w:r>
      <w:r w:rsidR="004715D4" w:rsidRPr="008D200C">
        <w:rPr>
          <w:rStyle w:val="Literal"/>
        </w:rPr>
        <w:t>Option&lt;T&gt;</w:t>
      </w:r>
      <w:r w:rsidR="004715D4">
        <w:t xml:space="preserve"> enum, we can express </w:t>
      </w:r>
      <w:r>
        <w:t xml:space="preserve">the abstract concept of </w:t>
      </w:r>
      <w:r w:rsidR="004715D4">
        <w:t xml:space="preserve">having </w:t>
      </w:r>
      <w:r>
        <w:t>an optional value</w:t>
      </w:r>
      <w:r w:rsidR="004715D4">
        <w:t xml:space="preserve">, and because </w:t>
      </w:r>
      <w:r w:rsidR="004715D4" w:rsidRPr="008D200C">
        <w:rPr>
          <w:rStyle w:val="Literal"/>
        </w:rPr>
        <w:t>Option&lt;T&gt;</w:t>
      </w:r>
      <w:r w:rsidR="004715D4">
        <w:t xml:space="preserve"> is generic, we can use this abstraction no matter what the type of the optional value is.</w:t>
      </w:r>
      <w:r w:rsidR="004715D4" w:rsidDel="004715D4">
        <w:t xml:space="preserve"> </w:t>
      </w:r>
    </w:p>
    <w:p w14:paraId="3C5522DD" w14:textId="77777777" w:rsidR="00404154" w:rsidRDefault="00404154">
      <w:pPr>
        <w:pStyle w:val="Body"/>
      </w:pPr>
      <w:r>
        <w:t xml:space="preserve">Enums can use multiple generic types as well. The definition of the </w:t>
      </w:r>
      <w:r>
        <w:rPr>
          <w:rStyle w:val="Literal"/>
        </w:rPr>
        <w:t>Result</w:t>
      </w:r>
      <w:r>
        <w:t xml:space="preserve"> enum that we used in </w:t>
      </w:r>
      <w:r w:rsidRPr="008D200C">
        <w:rPr>
          <w:highlight w:val="yellow"/>
        </w:rPr>
        <w:t>Chapter 9</w:t>
      </w:r>
      <w:r>
        <w:t xml:space="preserve"> is one example:</w:t>
      </w:r>
    </w:p>
    <w:p w14:paraId="29273D98" w14:textId="77777777" w:rsidR="00187926" w:rsidRDefault="00187926" w:rsidP="008D200C">
      <w:pPr>
        <w:pStyle w:val="ProductionDirective"/>
      </w:pPr>
      <w:r>
        <w:t>prod: check xref</w:t>
      </w:r>
    </w:p>
    <w:p w14:paraId="6172CABB" w14:textId="77777777" w:rsidR="00404154" w:rsidRDefault="00404154" w:rsidP="00404154">
      <w:pPr>
        <w:pStyle w:val="CodeA"/>
      </w:pPr>
      <w:r>
        <w:t>enum Result&lt;T, E&gt; {</w:t>
      </w:r>
    </w:p>
    <w:p w14:paraId="0BD851F6" w14:textId="77777777" w:rsidR="00404154" w:rsidRDefault="00404154" w:rsidP="00404154">
      <w:pPr>
        <w:pStyle w:val="CodeB"/>
      </w:pPr>
      <w:r>
        <w:t xml:space="preserve">    Ok(T),</w:t>
      </w:r>
    </w:p>
    <w:p w14:paraId="04CCFEAC" w14:textId="77777777" w:rsidR="00404154" w:rsidRDefault="00404154" w:rsidP="00404154">
      <w:pPr>
        <w:pStyle w:val="CodeB"/>
      </w:pPr>
      <w:r>
        <w:t xml:space="preserve">    Err(E),</w:t>
      </w:r>
    </w:p>
    <w:p w14:paraId="4752B7B8" w14:textId="77777777" w:rsidR="00404154" w:rsidRDefault="00404154">
      <w:pPr>
        <w:pStyle w:val="CodeC"/>
      </w:pPr>
      <w:r>
        <w:t>}</w:t>
      </w:r>
    </w:p>
    <w:p w14:paraId="4B5EE044" w14:textId="77777777" w:rsidR="00404154" w:rsidRDefault="00404154">
      <w:pPr>
        <w:pStyle w:val="Body"/>
        <w:rPr>
          <w:ins w:id="176" w:author="AnneMarieW" w:date="2018-03-13T10:13:00Z"/>
        </w:rPr>
      </w:pPr>
      <w:r>
        <w:t xml:space="preserve">The </w:t>
      </w:r>
      <w:r>
        <w:rPr>
          <w:rStyle w:val="Literal"/>
        </w:rPr>
        <w:t>Result</w:t>
      </w:r>
      <w:r>
        <w:t xml:space="preserve"> enum is generic over two types, </w:t>
      </w:r>
      <w:r>
        <w:rPr>
          <w:rStyle w:val="Literal"/>
        </w:rPr>
        <w:t>T</w:t>
      </w:r>
      <w:r>
        <w:t xml:space="preserve"> and </w:t>
      </w:r>
      <w:r>
        <w:rPr>
          <w:rStyle w:val="Literal"/>
        </w:rPr>
        <w:t>E</w:t>
      </w:r>
      <w:r>
        <w:t xml:space="preserve">, and has two variants: </w:t>
      </w:r>
      <w:r>
        <w:rPr>
          <w:rStyle w:val="Literal"/>
        </w:rPr>
        <w:t>Ok</w:t>
      </w:r>
      <w:r>
        <w:t xml:space="preserve">, which holds a value of type </w:t>
      </w:r>
      <w:r>
        <w:rPr>
          <w:rStyle w:val="Literal"/>
        </w:rPr>
        <w:t>T</w:t>
      </w:r>
      <w:r>
        <w:t xml:space="preserve">, and </w:t>
      </w:r>
      <w:r>
        <w:rPr>
          <w:rStyle w:val="Literal"/>
        </w:rPr>
        <w:t>Err</w:t>
      </w:r>
      <w:r>
        <w:t xml:space="preserve">, which holds a value of type </w:t>
      </w:r>
      <w:r>
        <w:rPr>
          <w:rStyle w:val="Literal"/>
        </w:rPr>
        <w:t>E</w:t>
      </w:r>
      <w:r>
        <w:t xml:space="preserve">. This definition makes it convenient to use the </w:t>
      </w:r>
      <w:r>
        <w:rPr>
          <w:rStyle w:val="Literal"/>
        </w:rPr>
        <w:t>Result</w:t>
      </w:r>
      <w:r>
        <w:t xml:space="preserve"> enum anywhere we have an operation that might succeed (return a value of some type </w:t>
      </w:r>
      <w:r>
        <w:rPr>
          <w:rStyle w:val="Literal"/>
        </w:rPr>
        <w:t>T</w:t>
      </w:r>
      <w:r>
        <w:t xml:space="preserve">) or fail (return an error of some type </w:t>
      </w:r>
      <w:r>
        <w:rPr>
          <w:rStyle w:val="Literal"/>
        </w:rPr>
        <w:t>E</w:t>
      </w:r>
      <w:r>
        <w:t xml:space="preserve">). In fact, this is what we used to open a file in </w:t>
      </w:r>
      <w:r w:rsidRPr="008D200C">
        <w:rPr>
          <w:highlight w:val="yellow"/>
        </w:rPr>
        <w:t>Listing 9-</w:t>
      </w:r>
      <w:r w:rsidR="004715D4" w:rsidRPr="008D200C">
        <w:rPr>
          <w:highlight w:val="yellow"/>
        </w:rPr>
        <w:t>3</w:t>
      </w:r>
      <w:r>
        <w:t xml:space="preserve"> where </w:t>
      </w:r>
      <w:r>
        <w:rPr>
          <w:rStyle w:val="Literal"/>
        </w:rPr>
        <w:t>T</w:t>
      </w:r>
      <w:r>
        <w:t xml:space="preserve"> was filled in with the type </w:t>
      </w:r>
      <w:r>
        <w:rPr>
          <w:rStyle w:val="Literal"/>
        </w:rPr>
        <w:t>std::fs::File</w:t>
      </w:r>
      <w:r>
        <w:t xml:space="preserve"> when the file was opened successfully and </w:t>
      </w:r>
      <w:r>
        <w:rPr>
          <w:rStyle w:val="Literal"/>
        </w:rPr>
        <w:t>E</w:t>
      </w:r>
      <w:r>
        <w:t xml:space="preserve"> was filled in with the type </w:t>
      </w:r>
      <w:r>
        <w:rPr>
          <w:rStyle w:val="Literal"/>
        </w:rPr>
        <w:t>std::io::Error</w:t>
      </w:r>
      <w:r>
        <w:t xml:space="preserve"> when there were problems opening the file.</w:t>
      </w:r>
    </w:p>
    <w:p w14:paraId="11CE630D" w14:textId="77777777" w:rsidR="003E01F3" w:rsidRDefault="00970FC1">
      <w:pPr>
        <w:pStyle w:val="ProductionDirective"/>
      </w:pPr>
      <w:ins w:id="177" w:author="AnneMarieW" w:date="2018-03-13T10:13:00Z">
        <w:r>
          <w:t>prod: check xref</w:t>
        </w:r>
      </w:ins>
    </w:p>
    <w:p w14:paraId="35BAB51A" w14:textId="77777777" w:rsidR="00404154" w:rsidRDefault="00404154">
      <w:pPr>
        <w:pStyle w:val="Body"/>
      </w:pPr>
      <w:r>
        <w:lastRenderedPageBreak/>
        <w:t xml:space="preserve">When you recognize situations in your code with multiple struct or enum definitions that differ only in the types of the values they hold, you can avoid duplication </w:t>
      </w:r>
      <w:r w:rsidR="004715D4">
        <w:t xml:space="preserve">by </w:t>
      </w:r>
      <w:r>
        <w:t>using generic types instead.</w:t>
      </w:r>
    </w:p>
    <w:p w14:paraId="56C275F1" w14:textId="77777777" w:rsidR="00404154" w:rsidRDefault="00404154" w:rsidP="00404154">
      <w:pPr>
        <w:pStyle w:val="HeadB"/>
      </w:pPr>
      <w:bookmarkStart w:id="178" w:name="__RefHeading___Toc16819_4277564772"/>
      <w:bookmarkStart w:id="179" w:name="_Toc476297432"/>
      <w:bookmarkStart w:id="180" w:name="_Toc508292475"/>
      <w:r>
        <w:t>In Method Definitions</w:t>
      </w:r>
      <w:bookmarkEnd w:id="178"/>
      <w:bookmarkEnd w:id="179"/>
      <w:bookmarkEnd w:id="180"/>
    </w:p>
    <w:p w14:paraId="7D339409" w14:textId="77777777" w:rsidR="00404154" w:rsidRDefault="00404154" w:rsidP="00404154">
      <w:pPr>
        <w:pStyle w:val="BodyFirst"/>
        <w:rPr>
          <w:rFonts w:eastAsia="Microsoft YaHei"/>
        </w:rPr>
      </w:pPr>
      <w:del w:id="181" w:author="AnneMarieW" w:date="2018-03-13T11:00:00Z">
        <w:r w:rsidDel="00712BDC">
          <w:rPr>
            <w:rFonts w:eastAsia="Microsoft YaHei"/>
          </w:rPr>
          <w:delText>Like</w:delText>
        </w:r>
      </w:del>
      <w:ins w:id="182" w:author="AnneMarieW" w:date="2018-03-13T11:00:00Z">
        <w:r w:rsidR="00712BDC">
          <w:rPr>
            <w:rFonts w:eastAsia="Microsoft YaHei"/>
          </w:rPr>
          <w:t>As</w:t>
        </w:r>
      </w:ins>
      <w:r>
        <w:rPr>
          <w:rFonts w:eastAsia="Microsoft YaHei"/>
        </w:rPr>
        <w:t xml:space="preserve"> we did in </w:t>
      </w:r>
      <w:r w:rsidRPr="008D200C">
        <w:rPr>
          <w:rFonts w:eastAsia="Microsoft YaHei"/>
          <w:highlight w:val="yellow"/>
        </w:rPr>
        <w:t>Chapter 5</w:t>
      </w:r>
      <w:r>
        <w:rPr>
          <w:rFonts w:eastAsia="Microsoft YaHei"/>
        </w:rPr>
        <w:t xml:space="preserve">, we can implement methods on structs and enums that have generic types in their definitions. Listing 10-9 shows the </w:t>
      </w:r>
      <w:r>
        <w:rPr>
          <w:rStyle w:val="Literal"/>
        </w:rPr>
        <w:t>Point&lt;T&gt;</w:t>
      </w:r>
      <w:r>
        <w:rPr>
          <w:rFonts w:eastAsia="Microsoft YaHei"/>
        </w:rPr>
        <w:t xml:space="preserve"> struct we defined in Listing 10-6</w:t>
      </w:r>
      <w:r w:rsidR="004715D4">
        <w:rPr>
          <w:rFonts w:eastAsia="Microsoft YaHei"/>
        </w:rPr>
        <w:t xml:space="preserve"> with a method named </w:t>
      </w:r>
      <w:r w:rsidR="004715D4" w:rsidRPr="008D200C">
        <w:rPr>
          <w:rStyle w:val="Literal"/>
          <w:rFonts w:eastAsia="Microsoft YaHei"/>
        </w:rPr>
        <w:t>x</w:t>
      </w:r>
      <w:r w:rsidR="004715D4">
        <w:rPr>
          <w:rFonts w:eastAsia="Microsoft YaHei"/>
        </w:rPr>
        <w:t xml:space="preserve"> implemented on it:</w:t>
      </w:r>
    </w:p>
    <w:p w14:paraId="3EC31647" w14:textId="77777777" w:rsidR="00187926" w:rsidRPr="008D200C" w:rsidRDefault="00187926" w:rsidP="008D200C">
      <w:pPr>
        <w:pStyle w:val="ProductionDirective"/>
      </w:pPr>
      <w:r>
        <w:t>prod: check xref</w:t>
      </w:r>
    </w:p>
    <w:p w14:paraId="5D3A891E" w14:textId="77777777" w:rsidR="00404154" w:rsidRDefault="00404154">
      <w:pPr>
        <w:pStyle w:val="ProductionDirective"/>
      </w:pPr>
      <w:r>
        <w:t>src/main.rs</w:t>
      </w:r>
    </w:p>
    <w:p w14:paraId="29AB303F" w14:textId="77777777" w:rsidR="00404154" w:rsidRDefault="00404154" w:rsidP="00404154">
      <w:pPr>
        <w:pStyle w:val="CodeA"/>
      </w:pPr>
      <w:r>
        <w:t>struct Point&lt;T&gt; {</w:t>
      </w:r>
    </w:p>
    <w:p w14:paraId="2766AD64" w14:textId="77777777" w:rsidR="00404154" w:rsidRDefault="00404154" w:rsidP="00404154">
      <w:pPr>
        <w:pStyle w:val="CodeB"/>
      </w:pPr>
      <w:r>
        <w:t xml:space="preserve">    x: T,</w:t>
      </w:r>
    </w:p>
    <w:p w14:paraId="29169A44" w14:textId="77777777" w:rsidR="00404154" w:rsidRDefault="00404154" w:rsidP="00404154">
      <w:pPr>
        <w:pStyle w:val="CodeB"/>
      </w:pPr>
      <w:r>
        <w:t xml:space="preserve">    y: T,</w:t>
      </w:r>
    </w:p>
    <w:p w14:paraId="6328DA5F" w14:textId="77777777" w:rsidR="00404154" w:rsidRDefault="00404154" w:rsidP="00404154">
      <w:pPr>
        <w:pStyle w:val="CodeB"/>
      </w:pPr>
      <w:r>
        <w:t>}</w:t>
      </w:r>
    </w:p>
    <w:p w14:paraId="314E6D24" w14:textId="77777777" w:rsidR="00404154" w:rsidRDefault="00404154" w:rsidP="00404154">
      <w:pPr>
        <w:pStyle w:val="CodeB"/>
      </w:pPr>
    </w:p>
    <w:p w14:paraId="28BDD6DF" w14:textId="77777777" w:rsidR="00404154" w:rsidRDefault="00404154" w:rsidP="00404154">
      <w:pPr>
        <w:pStyle w:val="CodeB"/>
      </w:pPr>
      <w:r>
        <w:t>impl&lt;T&gt; Point&lt;T&gt; {</w:t>
      </w:r>
    </w:p>
    <w:p w14:paraId="15E8E5DB" w14:textId="77777777" w:rsidR="00404154" w:rsidRDefault="00404154" w:rsidP="00404154">
      <w:pPr>
        <w:pStyle w:val="CodeB"/>
      </w:pPr>
      <w:r>
        <w:t xml:space="preserve">    fn x(&amp;self) -&gt; &amp;T {</w:t>
      </w:r>
    </w:p>
    <w:p w14:paraId="22C6C8EB" w14:textId="77777777" w:rsidR="00404154" w:rsidRDefault="00404154" w:rsidP="00404154">
      <w:pPr>
        <w:pStyle w:val="CodeB"/>
      </w:pPr>
      <w:r>
        <w:t xml:space="preserve">        &amp;self.x</w:t>
      </w:r>
    </w:p>
    <w:p w14:paraId="3F16A85A" w14:textId="77777777" w:rsidR="00404154" w:rsidRDefault="00404154" w:rsidP="00404154">
      <w:pPr>
        <w:pStyle w:val="CodeB"/>
      </w:pPr>
      <w:r>
        <w:t xml:space="preserve">    }</w:t>
      </w:r>
    </w:p>
    <w:p w14:paraId="63455B63" w14:textId="77777777" w:rsidR="00404154" w:rsidRDefault="00404154" w:rsidP="00404154">
      <w:pPr>
        <w:pStyle w:val="CodeB"/>
      </w:pPr>
      <w:r>
        <w:t>}</w:t>
      </w:r>
    </w:p>
    <w:p w14:paraId="76CFC4DF" w14:textId="77777777" w:rsidR="00404154" w:rsidRDefault="00404154" w:rsidP="00404154">
      <w:pPr>
        <w:pStyle w:val="CodeB"/>
      </w:pPr>
    </w:p>
    <w:p w14:paraId="1BC08C09" w14:textId="77777777" w:rsidR="00404154" w:rsidRDefault="00404154" w:rsidP="00404154">
      <w:pPr>
        <w:pStyle w:val="CodeB"/>
      </w:pPr>
      <w:r>
        <w:t>fn main() {</w:t>
      </w:r>
    </w:p>
    <w:p w14:paraId="44C8F3D6" w14:textId="77777777" w:rsidR="00404154" w:rsidRDefault="00404154" w:rsidP="00404154">
      <w:pPr>
        <w:pStyle w:val="CodeB"/>
      </w:pPr>
      <w:r>
        <w:t xml:space="preserve">    let p = Point { x: 5, y: 10 };</w:t>
      </w:r>
    </w:p>
    <w:p w14:paraId="6C3F25EA" w14:textId="77777777" w:rsidR="00404154" w:rsidRDefault="00404154" w:rsidP="00404154">
      <w:pPr>
        <w:pStyle w:val="CodeB"/>
      </w:pPr>
    </w:p>
    <w:p w14:paraId="4D9E85A8" w14:textId="77777777" w:rsidR="00404154" w:rsidRDefault="00404154" w:rsidP="00404154">
      <w:pPr>
        <w:pStyle w:val="CodeB"/>
      </w:pPr>
      <w:r>
        <w:t xml:space="preserve">    println!("p.x = {}", p.x());</w:t>
      </w:r>
    </w:p>
    <w:p w14:paraId="557A5D6A" w14:textId="77777777" w:rsidR="00404154" w:rsidRDefault="00404154">
      <w:pPr>
        <w:pStyle w:val="CodeC"/>
      </w:pPr>
      <w:r>
        <w:t>}</w:t>
      </w:r>
    </w:p>
    <w:p w14:paraId="525E8E1D" w14:textId="77777777" w:rsidR="00404154" w:rsidRDefault="00404154" w:rsidP="00404154">
      <w:pPr>
        <w:pStyle w:val="Listing"/>
      </w:pPr>
      <w:r>
        <w:rPr>
          <w:rFonts w:eastAsia="Microsoft YaHei"/>
        </w:rPr>
        <w:t xml:space="preserve">Listing 10-9: Implementing a method named </w:t>
      </w:r>
      <w:r w:rsidR="000C0C81" w:rsidRPr="000C0C81">
        <w:rPr>
          <w:rStyle w:val="LiteralCaption"/>
          <w:rPrChange w:id="183" w:author="janelle" w:date="2018-03-09T15:00:00Z">
            <w:rPr>
              <w:rStyle w:val="Literal"/>
            </w:rPr>
          </w:rPrChange>
        </w:rPr>
        <w:t>x</w:t>
      </w:r>
      <w:r>
        <w:rPr>
          <w:rFonts w:eastAsia="Microsoft YaHei"/>
        </w:rPr>
        <w:t xml:space="preserve"> on the </w:t>
      </w:r>
      <w:r w:rsidR="000C0C81" w:rsidRPr="000C0C81">
        <w:rPr>
          <w:rStyle w:val="LiteralCaption"/>
          <w:rPrChange w:id="184" w:author="janelle" w:date="2018-03-09T15:00:00Z">
            <w:rPr>
              <w:rStyle w:val="Literal"/>
            </w:rPr>
          </w:rPrChange>
        </w:rPr>
        <w:t>Point&lt;T&gt;</w:t>
      </w:r>
      <w:r>
        <w:rPr>
          <w:rFonts w:eastAsia="Microsoft YaHei"/>
        </w:rPr>
        <w:t xml:space="preserve"> struct that will return a reference to the </w:t>
      </w:r>
      <w:r w:rsidR="000C0C81" w:rsidRPr="000C0C81">
        <w:rPr>
          <w:rStyle w:val="LiteralCaption"/>
          <w:rPrChange w:id="185" w:author="janelle" w:date="2018-03-09T15:00:00Z">
            <w:rPr>
              <w:rStyle w:val="Literal"/>
            </w:rPr>
          </w:rPrChange>
        </w:rPr>
        <w:t>x</w:t>
      </w:r>
      <w:r>
        <w:rPr>
          <w:rFonts w:eastAsia="Microsoft YaHei"/>
        </w:rPr>
        <w:t xml:space="preserve"> field of type </w:t>
      </w:r>
      <w:r w:rsidR="000C0C81" w:rsidRPr="000C0C81">
        <w:rPr>
          <w:rStyle w:val="LiteralCaption"/>
          <w:rPrChange w:id="186" w:author="janelle" w:date="2018-03-09T15:00:00Z">
            <w:rPr>
              <w:rStyle w:val="Literal"/>
            </w:rPr>
          </w:rPrChange>
        </w:rPr>
        <w:t>T</w:t>
      </w:r>
    </w:p>
    <w:p w14:paraId="107EC9E0" w14:textId="77777777" w:rsidR="004715D4" w:rsidRPr="003079EE" w:rsidRDefault="00404154">
      <w:pPr>
        <w:pStyle w:val="Body"/>
        <w:rPr>
          <w:rPrChange w:id="187" w:author="Liz Chadwick" w:date="2018-03-09T11:40:00Z">
            <w:rPr>
              <w:rStyle w:val="Literal"/>
              <w:bCs/>
              <w:i/>
            </w:rPr>
          </w:rPrChange>
        </w:rPr>
      </w:pPr>
      <w:r>
        <w:t xml:space="preserve">Here, we’ve defined a method named </w:t>
      </w:r>
      <w:r>
        <w:rPr>
          <w:rStyle w:val="Literal"/>
        </w:rPr>
        <w:t>x</w:t>
      </w:r>
      <w:r>
        <w:t xml:space="preserve"> on </w:t>
      </w:r>
      <w:r>
        <w:rPr>
          <w:rStyle w:val="Literal"/>
        </w:rPr>
        <w:t>Point&lt;T&gt;</w:t>
      </w:r>
      <w:r>
        <w:t xml:space="preserve"> that returns a reference to the data in the field </w:t>
      </w:r>
      <w:r>
        <w:rPr>
          <w:rStyle w:val="Literal"/>
        </w:rPr>
        <w:t>x</w:t>
      </w:r>
      <w:r w:rsidR="004715D4" w:rsidRPr="008D200C">
        <w:t>.</w:t>
      </w:r>
    </w:p>
    <w:p w14:paraId="6B1359F5" w14:textId="77777777" w:rsidR="00F934A8" w:rsidRDefault="00404154" w:rsidP="00F934A8">
      <w:pPr>
        <w:pStyle w:val="Body"/>
        <w:rPr>
          <w:ins w:id="188" w:author="Liz Chadwick" w:date="2018-03-09T10:39:00Z"/>
        </w:rPr>
      </w:pPr>
      <w:r>
        <w:t xml:space="preserve">Note that we have to declare </w:t>
      </w:r>
      <w:r>
        <w:rPr>
          <w:rStyle w:val="Literal"/>
        </w:rPr>
        <w:t>T</w:t>
      </w:r>
      <w:r>
        <w:t xml:space="preserve"> just after </w:t>
      </w:r>
      <w:r>
        <w:rPr>
          <w:rStyle w:val="Literal"/>
        </w:rPr>
        <w:t>impl</w:t>
      </w:r>
      <w:r>
        <w:t xml:space="preserve"> so </w:t>
      </w:r>
      <w:del w:id="189" w:author="AnneMarieW" w:date="2018-03-13T11:01:00Z">
        <w:r w:rsidDel="00712BDC">
          <w:delText xml:space="preserve">that </w:delText>
        </w:r>
      </w:del>
      <w:r>
        <w:t xml:space="preserve">we can use it to specify that we’re implementing methods on the type </w:t>
      </w:r>
      <w:r>
        <w:rPr>
          <w:rStyle w:val="Literal"/>
        </w:rPr>
        <w:t>Point&lt;T&gt;</w:t>
      </w:r>
      <w:r>
        <w:t>.</w:t>
      </w:r>
      <w:r w:rsidR="004715D4">
        <w:t xml:space="preserve"> </w:t>
      </w:r>
      <w:ins w:id="190" w:author="Liz Chadwick" w:date="2018-03-09T10:39:00Z">
        <w:r w:rsidR="00F934A8">
          <w:t xml:space="preserve"> By declaring </w:t>
        </w:r>
      </w:ins>
      <w:del w:id="191" w:author="Liz Chadwick" w:date="2018-03-08T17:27:00Z">
        <w:r w:rsidR="004715D4" w:rsidDel="004F6478">
          <w:delText>D</w:delText>
        </w:r>
      </w:del>
      <w:del w:id="192" w:author="Liz Chadwick" w:date="2018-03-09T10:36:00Z">
        <w:r w:rsidR="004715D4" w:rsidDel="00F934A8">
          <w:delText xml:space="preserve">eclaring </w:delText>
        </w:r>
      </w:del>
      <w:r w:rsidR="004715D4" w:rsidRPr="008D200C">
        <w:rPr>
          <w:rStyle w:val="Literal"/>
        </w:rPr>
        <w:t>T</w:t>
      </w:r>
      <w:r w:rsidR="004715D4">
        <w:t xml:space="preserve"> as a generic type after </w:t>
      </w:r>
      <w:r w:rsidR="004715D4" w:rsidRPr="008D200C">
        <w:rPr>
          <w:rStyle w:val="Literal"/>
        </w:rPr>
        <w:t>impl</w:t>
      </w:r>
      <w:ins w:id="193" w:author="Liz Chadwick" w:date="2018-03-08T17:27:00Z">
        <w:r w:rsidR="004F6478">
          <w:t xml:space="preserve">, </w:t>
        </w:r>
      </w:ins>
      <w:del w:id="194" w:author="Liz Chadwick" w:date="2018-03-08T17:27:00Z">
        <w:r w:rsidR="004715D4" w:rsidDel="004F6478">
          <w:delText xml:space="preserve"> is how </w:delText>
        </w:r>
      </w:del>
      <w:r w:rsidR="004715D4">
        <w:t xml:space="preserve">Rust </w:t>
      </w:r>
      <w:del w:id="195" w:author="Liz Chadwick" w:date="2018-03-08T17:28:00Z">
        <w:r w:rsidR="004715D4" w:rsidDel="004F6478">
          <w:delText xml:space="preserve">can </w:delText>
        </w:r>
      </w:del>
      <w:ins w:id="196" w:author="Liz Chadwick" w:date="2018-03-08T17:28:00Z">
        <w:del w:id="197" w:author="AnneMarieW" w:date="2018-03-13T11:02:00Z">
          <w:r w:rsidR="004F6478" w:rsidDel="00712BDC">
            <w:delText xml:space="preserve">is able to </w:delText>
          </w:r>
        </w:del>
      </w:ins>
      <w:ins w:id="198" w:author="AnneMarieW" w:date="2018-03-13T11:02:00Z">
        <w:r w:rsidR="00712BDC">
          <w:t xml:space="preserve">can </w:t>
        </w:r>
      </w:ins>
      <w:del w:id="199" w:author="AnneMarieW" w:date="2018-03-13T11:03:00Z">
        <w:r w:rsidR="004715D4" w:rsidDel="00712BDC">
          <w:delText xml:space="preserve">tell </w:delText>
        </w:r>
      </w:del>
      <w:ins w:id="200" w:author="AnneMarieW" w:date="2018-03-13T11:03:00Z">
        <w:r w:rsidR="00712BDC">
          <w:t>ident</w:t>
        </w:r>
      </w:ins>
      <w:ins w:id="201" w:author="AnneMarieW" w:date="2018-03-15T15:09:00Z">
        <w:r w:rsidR="00C07135">
          <w:t>i</w:t>
        </w:r>
      </w:ins>
      <w:ins w:id="202" w:author="AnneMarieW" w:date="2018-03-13T11:03:00Z">
        <w:r w:rsidR="00712BDC">
          <w:t xml:space="preserve">fy </w:t>
        </w:r>
      </w:ins>
      <w:ins w:id="203" w:author="Liz Chadwick" w:date="2018-03-09T10:36:00Z">
        <w:r w:rsidR="00F934A8">
          <w:t xml:space="preserve">that </w:t>
        </w:r>
      </w:ins>
      <w:r w:rsidR="004715D4">
        <w:t xml:space="preserve">the type in the angle brackets in </w:t>
      </w:r>
      <w:r w:rsidR="004715D4" w:rsidRPr="008D200C">
        <w:rPr>
          <w:rStyle w:val="Literal"/>
        </w:rPr>
        <w:t>Point</w:t>
      </w:r>
      <w:r w:rsidR="004715D4">
        <w:t xml:space="preserve"> is a generic type rather than a concrete type. </w:t>
      </w:r>
    </w:p>
    <w:p w14:paraId="606F060F" w14:textId="77777777" w:rsidR="00404154" w:rsidRDefault="00F934A8" w:rsidP="00F934A8">
      <w:pPr>
        <w:pStyle w:val="Body"/>
      </w:pPr>
      <w:ins w:id="204" w:author="Liz Chadwick" w:date="2018-03-09T10:39:00Z">
        <w:r>
          <w:lastRenderedPageBreak/>
          <w:t xml:space="preserve">We could, </w:t>
        </w:r>
      </w:ins>
      <w:del w:id="205" w:author="Liz Chadwick" w:date="2018-03-09T10:39:00Z">
        <w:r w:rsidR="004715D4" w:rsidDel="00F934A8">
          <w:delText>F</w:delText>
        </w:r>
      </w:del>
      <w:ins w:id="206" w:author="Liz Chadwick" w:date="2018-03-09T10:39:00Z">
        <w:r>
          <w:t>f</w:t>
        </w:r>
      </w:ins>
      <w:r w:rsidR="004715D4">
        <w:t xml:space="preserve">or example, </w:t>
      </w:r>
      <w:del w:id="207" w:author="Liz Chadwick" w:date="2018-03-09T10:39:00Z">
        <w:r w:rsidR="004715D4" w:rsidDel="00F934A8">
          <w:delText xml:space="preserve">we could </w:delText>
        </w:r>
      </w:del>
      <w:del w:id="208" w:author="AnneMarieW" w:date="2018-03-13T11:03:00Z">
        <w:r w:rsidR="004715D4" w:rsidDel="005F06F9">
          <w:delText xml:space="preserve">choose to </w:delText>
        </w:r>
      </w:del>
      <w:r w:rsidR="004715D4">
        <w:t xml:space="preserve">implement methods only on </w:t>
      </w:r>
      <w:r w:rsidR="004715D4" w:rsidRPr="008D200C">
        <w:rPr>
          <w:rStyle w:val="Literal"/>
        </w:rPr>
        <w:t>Point&lt;f32&gt;</w:t>
      </w:r>
      <w:r w:rsidR="004715D4">
        <w:t xml:space="preserve"> instances</w:t>
      </w:r>
      <w:ins w:id="209" w:author="Liz Chadwick" w:date="2018-03-09T10:39:00Z">
        <w:del w:id="210" w:author="AnneMarieW" w:date="2018-03-13T11:03:00Z">
          <w:r w:rsidDel="005F06F9">
            <w:delText>,</w:delText>
          </w:r>
        </w:del>
      </w:ins>
      <w:r w:rsidR="004715D4">
        <w:t xml:space="preserve"> rather than on </w:t>
      </w:r>
      <w:r w:rsidR="004715D4" w:rsidRPr="008D200C">
        <w:rPr>
          <w:rStyle w:val="Literal"/>
        </w:rPr>
        <w:t>Point&lt;T&gt;</w:t>
      </w:r>
      <w:r w:rsidR="004715D4">
        <w:t xml:space="preserve"> instances with any generic type. </w:t>
      </w:r>
      <w:ins w:id="211" w:author="Liz Chadwick" w:date="2018-03-09T10:39:00Z">
        <w:r>
          <w:t xml:space="preserve">In </w:t>
        </w:r>
      </w:ins>
      <w:r w:rsidR="004715D4">
        <w:t xml:space="preserve">Listing 10-10 </w:t>
      </w:r>
      <w:del w:id="212" w:author="Liz Chadwick" w:date="2018-03-09T10:39:00Z">
        <w:r w:rsidR="004715D4" w:rsidDel="00F934A8">
          <w:delText xml:space="preserve">shows that, because </w:delText>
        </w:r>
      </w:del>
      <w:r w:rsidR="004715D4">
        <w:t>we</w:t>
      </w:r>
      <w:del w:id="213" w:author="AnneMarieW" w:date="2018-03-13T11:04:00Z">
        <w:r w:rsidR="004715D4" w:rsidDel="005F06F9">
          <w:delText>’re</w:delText>
        </w:r>
      </w:del>
      <w:r w:rsidR="004715D4">
        <w:t xml:space="preserve"> us</w:t>
      </w:r>
      <w:ins w:id="214" w:author="AnneMarieW" w:date="2018-03-13T11:04:00Z">
        <w:r w:rsidR="005F06F9">
          <w:t>e</w:t>
        </w:r>
      </w:ins>
      <w:del w:id="215" w:author="AnneMarieW" w:date="2018-03-13T11:04:00Z">
        <w:r w:rsidR="004715D4" w:rsidDel="005F06F9">
          <w:delText>ing</w:delText>
        </w:r>
      </w:del>
      <w:r w:rsidR="004715D4">
        <w:t xml:space="preserve"> the concrete type </w:t>
      </w:r>
      <w:r w:rsidR="004715D4" w:rsidRPr="008D200C">
        <w:rPr>
          <w:rStyle w:val="Literal"/>
        </w:rPr>
        <w:t>f32</w:t>
      </w:r>
      <w:del w:id="216" w:author="Liz Chadwick" w:date="2018-03-09T10:40:00Z">
        <w:r w:rsidR="004715D4" w:rsidDel="00F934A8">
          <w:delText xml:space="preserve"> in this case</w:delText>
        </w:r>
      </w:del>
      <w:r w:rsidR="004715D4">
        <w:t xml:space="preserve">, </w:t>
      </w:r>
      <w:ins w:id="217" w:author="Liz Chadwick" w:date="2018-03-09T10:40:00Z">
        <w:r>
          <w:t xml:space="preserve">meaning </w:t>
        </w:r>
      </w:ins>
      <w:r w:rsidR="004715D4">
        <w:t xml:space="preserve">we don’t declare any types after </w:t>
      </w:r>
      <w:r w:rsidR="004715D4" w:rsidRPr="008D200C">
        <w:rPr>
          <w:rStyle w:val="Literal"/>
        </w:rPr>
        <w:t>impl</w:t>
      </w:r>
      <w:r w:rsidR="004715D4">
        <w:t>:</w:t>
      </w:r>
    </w:p>
    <w:p w14:paraId="1E48699C" w14:textId="77777777" w:rsidR="004715D4" w:rsidRPr="008D200C" w:rsidRDefault="004715D4" w:rsidP="008D200C">
      <w:pPr>
        <w:pStyle w:val="CodeA"/>
      </w:pPr>
      <w:r w:rsidRPr="008D200C">
        <w:t>impl Point&lt;f32&gt; {</w:t>
      </w:r>
    </w:p>
    <w:p w14:paraId="5B083852" w14:textId="77777777" w:rsidR="004715D4" w:rsidRPr="008D200C" w:rsidRDefault="004715D4" w:rsidP="008D200C">
      <w:pPr>
        <w:pStyle w:val="CodeB"/>
      </w:pPr>
      <w:r w:rsidRPr="008D200C">
        <w:t xml:space="preserve">    fn distance_from_origin(&amp;self) -&gt; f32 {</w:t>
      </w:r>
    </w:p>
    <w:p w14:paraId="656599E6" w14:textId="77777777" w:rsidR="004715D4" w:rsidRPr="008D200C" w:rsidRDefault="004715D4" w:rsidP="008D200C">
      <w:pPr>
        <w:pStyle w:val="CodeB"/>
      </w:pPr>
      <w:r w:rsidRPr="008D200C">
        <w:t xml:space="preserve">        (self.x.powi(2) + self.y.powi(2)).sqrt()</w:t>
      </w:r>
    </w:p>
    <w:p w14:paraId="05CDECEB" w14:textId="77777777" w:rsidR="004715D4" w:rsidRPr="008D200C" w:rsidRDefault="004715D4" w:rsidP="008D200C">
      <w:pPr>
        <w:pStyle w:val="CodeB"/>
      </w:pPr>
      <w:r w:rsidRPr="008D200C">
        <w:t xml:space="preserve">    }</w:t>
      </w:r>
    </w:p>
    <w:p w14:paraId="4806971D" w14:textId="77777777" w:rsidR="004715D4" w:rsidRDefault="004715D4" w:rsidP="008D200C">
      <w:pPr>
        <w:pStyle w:val="CodeC"/>
      </w:pPr>
      <w:r w:rsidRPr="008D200C">
        <w:t>}</w:t>
      </w:r>
    </w:p>
    <w:p w14:paraId="3FDFFFAA" w14:textId="77777777" w:rsidR="004715D4" w:rsidRPr="00220C38" w:rsidRDefault="004715D4" w:rsidP="008D200C">
      <w:pPr>
        <w:pStyle w:val="Listing"/>
        <w:rPr>
          <w:rPrChange w:id="218" w:author="janelle" w:date="2018-03-09T15:00:00Z">
            <w:rPr>
              <w:rStyle w:val="Literal"/>
              <w:bCs w:val="0"/>
              <w:i w:val="0"/>
              <w:noProof/>
            </w:rPr>
          </w:rPrChange>
        </w:rPr>
      </w:pPr>
      <w:r w:rsidRPr="008D200C">
        <w:t xml:space="preserve">Listing 10-10: An </w:t>
      </w:r>
      <w:r w:rsidR="000C0C81" w:rsidRPr="000C0C81">
        <w:rPr>
          <w:rStyle w:val="LiteralCaption"/>
          <w:rPrChange w:id="219" w:author="janelle" w:date="2018-03-09T15:00:00Z">
            <w:rPr>
              <w:rStyle w:val="Literal"/>
            </w:rPr>
          </w:rPrChange>
        </w:rPr>
        <w:t>impl</w:t>
      </w:r>
      <w:r w:rsidRPr="008D200C">
        <w:t xml:space="preserve"> block that only applies to a struct with a particular concrete type for the generic type parameter </w:t>
      </w:r>
      <w:r w:rsidR="000C0C81" w:rsidRPr="000C0C81">
        <w:rPr>
          <w:rStyle w:val="LiteralCaption"/>
          <w:rPrChange w:id="220" w:author="janelle" w:date="2018-03-09T15:00:00Z">
            <w:rPr>
              <w:rStyle w:val="Literal"/>
            </w:rPr>
          </w:rPrChange>
        </w:rPr>
        <w:t>T</w:t>
      </w:r>
    </w:p>
    <w:p w14:paraId="0F5FE537" w14:textId="77777777" w:rsidR="004715D4" w:rsidRPr="004715D4" w:rsidRDefault="004715D4">
      <w:pPr>
        <w:pStyle w:val="Body"/>
      </w:pPr>
      <w:r>
        <w:t xml:space="preserve">This code means the type </w:t>
      </w:r>
      <w:r w:rsidRPr="008D200C">
        <w:rPr>
          <w:rStyle w:val="Literal"/>
        </w:rPr>
        <w:t>Point&lt;f32&gt;</w:t>
      </w:r>
      <w:r>
        <w:t xml:space="preserve"> will have a method named </w:t>
      </w:r>
      <w:r w:rsidRPr="008D200C">
        <w:rPr>
          <w:rStyle w:val="Literal"/>
        </w:rPr>
        <w:t>distance_from_origin</w:t>
      </w:r>
      <w:r>
        <w:t xml:space="preserve">, and other instances of </w:t>
      </w:r>
      <w:r w:rsidRPr="008D200C">
        <w:rPr>
          <w:rStyle w:val="Literal"/>
        </w:rPr>
        <w:t>Point&lt;T&gt;</w:t>
      </w:r>
      <w:r>
        <w:t xml:space="preserve"> where </w:t>
      </w:r>
      <w:r w:rsidRPr="008D200C">
        <w:rPr>
          <w:rStyle w:val="Literal"/>
        </w:rPr>
        <w:t>T</w:t>
      </w:r>
      <w:r>
        <w:t xml:space="preserve"> is not of type </w:t>
      </w:r>
      <w:r w:rsidRPr="008D200C">
        <w:rPr>
          <w:rStyle w:val="Literal"/>
        </w:rPr>
        <w:t>f32</w:t>
      </w:r>
      <w:r>
        <w:t xml:space="preserve"> will not have this method defined. Th</w:t>
      </w:r>
      <w:del w:id="221" w:author="Liz Chadwick" w:date="2018-03-09T11:11:00Z">
        <w:r w:rsidDel="00BE0710">
          <w:delText>is</w:delText>
        </w:r>
      </w:del>
      <w:ins w:id="222" w:author="Liz Chadwick" w:date="2018-03-09T11:11:00Z">
        <w:r w:rsidR="00BE0710">
          <w:t xml:space="preserve">e </w:t>
        </w:r>
      </w:ins>
      <w:del w:id="223" w:author="Liz Chadwick" w:date="2018-03-09T11:11:00Z">
        <w:r w:rsidDel="00BE0710">
          <w:delText xml:space="preserve"> </w:delText>
        </w:r>
      </w:del>
      <w:r>
        <w:t xml:space="preserve">method </w:t>
      </w:r>
      <w:ins w:id="224" w:author="Liz Chadwick" w:date="2018-03-09T11:12:00Z">
        <w:del w:id="225" w:author="AnneMarieW" w:date="2018-03-13T11:05:00Z">
          <w:r w:rsidR="00BE0710" w:rsidDel="005F06F9">
            <w:delText xml:space="preserve">itself </w:delText>
          </w:r>
        </w:del>
      </w:ins>
      <w:r>
        <w:t xml:space="preserve">measures how far our point is from the point </w:t>
      </w:r>
      <w:del w:id="226" w:author="Liz Chadwick" w:date="2018-03-09T11:12:00Z">
        <w:r w:rsidDel="00BE0710">
          <w:delText>of</w:delText>
        </w:r>
      </w:del>
      <w:ins w:id="227" w:author="Liz Chadwick" w:date="2018-03-09T11:12:00Z">
        <w:r w:rsidR="00BE0710">
          <w:t>at</w:t>
        </w:r>
      </w:ins>
      <w:r>
        <w:t xml:space="preserve"> coordinates (0.0, 0.0)</w:t>
      </w:r>
      <w:ins w:id="228" w:author="Liz Chadwick" w:date="2018-03-09T11:12:00Z">
        <w:del w:id="229" w:author="AnneMarieW" w:date="2018-03-13T11:05:00Z">
          <w:r w:rsidR="00BE0710" w:rsidDel="005F06F9">
            <w:delText>,</w:delText>
          </w:r>
        </w:del>
      </w:ins>
      <w:r>
        <w:t xml:space="preserve"> and uses mathematical operations </w:t>
      </w:r>
      <w:del w:id="230" w:author="Liz Chadwick" w:date="2018-03-09T11:12:00Z">
        <w:r w:rsidDel="00BE0710">
          <w:delText>which</w:delText>
        </w:r>
      </w:del>
      <w:ins w:id="231" w:author="Liz Chadwick" w:date="2018-03-09T11:12:00Z">
        <w:r w:rsidR="00BE0710">
          <w:t>that</w:t>
        </w:r>
      </w:ins>
      <w:r>
        <w:t xml:space="preserve"> are only available for floating point types.</w:t>
      </w:r>
    </w:p>
    <w:p w14:paraId="6CE93B41" w14:textId="77777777" w:rsidR="00404154" w:rsidRDefault="00404154">
      <w:pPr>
        <w:pStyle w:val="Body"/>
      </w:pPr>
      <w:r>
        <w:t>Generic type parameters in a struct definition aren’t always the same as those you use in that struct’s method signatures. For example, Listing 10-1</w:t>
      </w:r>
      <w:r w:rsidR="00A91A95">
        <w:t>1</w:t>
      </w:r>
      <w:r>
        <w:t xml:space="preserve"> defines the method </w:t>
      </w:r>
      <w:r>
        <w:rPr>
          <w:rStyle w:val="Literal"/>
        </w:rPr>
        <w:t>mixup</w:t>
      </w:r>
      <w:r>
        <w:t xml:space="preserve"> on the </w:t>
      </w:r>
      <w:r>
        <w:rPr>
          <w:rStyle w:val="Literal"/>
        </w:rPr>
        <w:t>Point&lt;T, U&gt;</w:t>
      </w:r>
      <w:r>
        <w:t xml:space="preserve"> struct from Listing 10-8. The method takes another </w:t>
      </w:r>
      <w:r>
        <w:rPr>
          <w:rStyle w:val="Literal"/>
        </w:rPr>
        <w:t>Point</w:t>
      </w:r>
      <w:r>
        <w:t xml:space="preserve"> as a parameter, which might have different types than the </w:t>
      </w:r>
      <w:r>
        <w:rPr>
          <w:rStyle w:val="Literal"/>
        </w:rPr>
        <w:t>self</w:t>
      </w:r>
      <w:r>
        <w:t xml:space="preserve"> </w:t>
      </w:r>
      <w:r>
        <w:rPr>
          <w:rStyle w:val="Literal"/>
        </w:rPr>
        <w:t>Point</w:t>
      </w:r>
      <w:r>
        <w:t xml:space="preserve"> we’re calling </w:t>
      </w:r>
      <w:r>
        <w:rPr>
          <w:rStyle w:val="Literal"/>
        </w:rPr>
        <w:t>mixup</w:t>
      </w:r>
      <w:r w:rsidRPr="006249DC">
        <w:t xml:space="preserve"> </w:t>
      </w:r>
      <w:r>
        <w:t xml:space="preserve">on. The method creates a new </w:t>
      </w:r>
      <w:r>
        <w:rPr>
          <w:rStyle w:val="Literal"/>
        </w:rPr>
        <w:t>Point</w:t>
      </w:r>
      <w:r>
        <w:t xml:space="preserve"> instance with the </w:t>
      </w:r>
      <w:r>
        <w:rPr>
          <w:rStyle w:val="Literal"/>
        </w:rPr>
        <w:t>x</w:t>
      </w:r>
      <w:r>
        <w:t xml:space="preserve"> value from the </w:t>
      </w:r>
      <w:r>
        <w:rPr>
          <w:rStyle w:val="Literal"/>
        </w:rPr>
        <w:t>self</w:t>
      </w:r>
      <w:r>
        <w:t xml:space="preserve"> </w:t>
      </w:r>
      <w:r>
        <w:rPr>
          <w:rStyle w:val="Literal"/>
        </w:rPr>
        <w:t>Point</w:t>
      </w:r>
      <w:r>
        <w:t xml:space="preserve"> (of type </w:t>
      </w:r>
      <w:r>
        <w:rPr>
          <w:rStyle w:val="Literal"/>
        </w:rPr>
        <w:t>T</w:t>
      </w:r>
      <w:r>
        <w:t xml:space="preserve">) and the </w:t>
      </w:r>
      <w:r>
        <w:rPr>
          <w:rStyle w:val="Literal"/>
        </w:rPr>
        <w:t>y</w:t>
      </w:r>
      <w:r>
        <w:t xml:space="preserve"> value from the passed-in </w:t>
      </w:r>
      <w:r>
        <w:rPr>
          <w:rStyle w:val="Literal"/>
        </w:rPr>
        <w:t>Point</w:t>
      </w:r>
      <w:r>
        <w:t xml:space="preserve"> (of type </w:t>
      </w:r>
      <w:r>
        <w:rPr>
          <w:rStyle w:val="Literal"/>
        </w:rPr>
        <w:t>W</w:t>
      </w:r>
      <w:r>
        <w:t>):</w:t>
      </w:r>
    </w:p>
    <w:p w14:paraId="4A93295E" w14:textId="77777777" w:rsidR="00404154" w:rsidRDefault="00404154">
      <w:pPr>
        <w:pStyle w:val="ProductionDirective"/>
      </w:pPr>
      <w:r>
        <w:t>src/main.rs</w:t>
      </w:r>
    </w:p>
    <w:p w14:paraId="0AA6E5A0" w14:textId="77777777" w:rsidR="00404154" w:rsidRDefault="00404154" w:rsidP="00404154">
      <w:pPr>
        <w:pStyle w:val="CodeA"/>
      </w:pPr>
      <w:r>
        <w:t>struct Point&lt;T, U&gt; {</w:t>
      </w:r>
    </w:p>
    <w:p w14:paraId="3FC3E2DF" w14:textId="77777777" w:rsidR="00404154" w:rsidRDefault="00404154" w:rsidP="00404154">
      <w:pPr>
        <w:pStyle w:val="CodeB"/>
      </w:pPr>
      <w:r>
        <w:t xml:space="preserve">    x: T,</w:t>
      </w:r>
    </w:p>
    <w:p w14:paraId="58E3643F" w14:textId="77777777" w:rsidR="00404154" w:rsidRDefault="00404154" w:rsidP="00404154">
      <w:pPr>
        <w:pStyle w:val="CodeB"/>
      </w:pPr>
      <w:r>
        <w:t xml:space="preserve">    y: U,</w:t>
      </w:r>
    </w:p>
    <w:p w14:paraId="2689998F" w14:textId="77777777" w:rsidR="00404154" w:rsidRDefault="00404154" w:rsidP="00404154">
      <w:pPr>
        <w:pStyle w:val="CodeB"/>
      </w:pPr>
      <w:r>
        <w:t>}</w:t>
      </w:r>
    </w:p>
    <w:p w14:paraId="07D4C02B" w14:textId="77777777" w:rsidR="00404154" w:rsidRDefault="00404154" w:rsidP="00404154">
      <w:pPr>
        <w:pStyle w:val="CodeB"/>
      </w:pPr>
    </w:p>
    <w:p w14:paraId="07DCF476" w14:textId="77777777" w:rsidR="00404154" w:rsidRDefault="00404154" w:rsidP="00404154">
      <w:pPr>
        <w:pStyle w:val="CodeB"/>
      </w:pPr>
      <w:r>
        <w:t>impl&lt;T, U&gt; Point&lt;T, U&gt; {</w:t>
      </w:r>
    </w:p>
    <w:p w14:paraId="429B073E" w14:textId="77777777" w:rsidR="00404154" w:rsidRDefault="00404154" w:rsidP="00404154">
      <w:pPr>
        <w:pStyle w:val="CodeB"/>
      </w:pPr>
      <w:r>
        <w:t xml:space="preserve">    fn mixup&lt;V, W&gt;(self, other: Point&lt;V, W&gt;) -&gt; Point&lt;T, W&gt; {</w:t>
      </w:r>
    </w:p>
    <w:p w14:paraId="5071AE17" w14:textId="77777777" w:rsidR="00404154" w:rsidRDefault="00404154" w:rsidP="00404154">
      <w:pPr>
        <w:pStyle w:val="CodeB"/>
      </w:pPr>
      <w:r>
        <w:t xml:space="preserve">        Point {</w:t>
      </w:r>
    </w:p>
    <w:p w14:paraId="343076A8" w14:textId="77777777" w:rsidR="00404154" w:rsidRDefault="00404154" w:rsidP="00404154">
      <w:pPr>
        <w:pStyle w:val="CodeB"/>
      </w:pPr>
      <w:r>
        <w:t xml:space="preserve">            x: self.x,</w:t>
      </w:r>
    </w:p>
    <w:p w14:paraId="4244DDC1" w14:textId="77777777" w:rsidR="00404154" w:rsidRDefault="00404154" w:rsidP="00404154">
      <w:pPr>
        <w:pStyle w:val="CodeB"/>
      </w:pPr>
      <w:r>
        <w:t xml:space="preserve">            y: other.y,</w:t>
      </w:r>
    </w:p>
    <w:p w14:paraId="66FBFCF8" w14:textId="77777777" w:rsidR="00404154" w:rsidRDefault="00404154" w:rsidP="00404154">
      <w:pPr>
        <w:pStyle w:val="CodeB"/>
      </w:pPr>
      <w:r>
        <w:t xml:space="preserve">        }</w:t>
      </w:r>
    </w:p>
    <w:p w14:paraId="6C249759" w14:textId="77777777" w:rsidR="00404154" w:rsidRDefault="00404154" w:rsidP="00404154">
      <w:pPr>
        <w:pStyle w:val="CodeB"/>
      </w:pPr>
      <w:r>
        <w:t xml:space="preserve">    }</w:t>
      </w:r>
    </w:p>
    <w:p w14:paraId="52CF28B1" w14:textId="77777777" w:rsidR="00404154" w:rsidRDefault="00404154" w:rsidP="00404154">
      <w:pPr>
        <w:pStyle w:val="CodeB"/>
      </w:pPr>
      <w:r>
        <w:lastRenderedPageBreak/>
        <w:t>}</w:t>
      </w:r>
    </w:p>
    <w:p w14:paraId="7058F5C6" w14:textId="77777777" w:rsidR="00404154" w:rsidRDefault="00404154" w:rsidP="00404154">
      <w:pPr>
        <w:pStyle w:val="CodeB"/>
      </w:pPr>
    </w:p>
    <w:p w14:paraId="1FD9A737" w14:textId="77777777" w:rsidR="00404154" w:rsidRDefault="00404154" w:rsidP="00404154">
      <w:pPr>
        <w:pStyle w:val="CodeB"/>
      </w:pPr>
      <w:r>
        <w:t>fn main() {</w:t>
      </w:r>
    </w:p>
    <w:p w14:paraId="7BF0AD3D" w14:textId="77777777" w:rsidR="00404154" w:rsidRDefault="00404154" w:rsidP="00404154">
      <w:pPr>
        <w:pStyle w:val="CodeB"/>
      </w:pPr>
      <w:r>
        <w:t xml:space="preserve">    let p1 = Point { x: 5, y: 10.4 };</w:t>
      </w:r>
    </w:p>
    <w:p w14:paraId="5B32E935" w14:textId="77777777" w:rsidR="00404154" w:rsidRDefault="00404154" w:rsidP="00404154">
      <w:pPr>
        <w:pStyle w:val="CodeB"/>
      </w:pPr>
      <w:r>
        <w:t xml:space="preserve">    let p2 = Point { x: "Hello", y: 'c'};</w:t>
      </w:r>
    </w:p>
    <w:p w14:paraId="4B296D65" w14:textId="77777777" w:rsidR="00404154" w:rsidRDefault="00404154" w:rsidP="00404154">
      <w:pPr>
        <w:pStyle w:val="CodeB"/>
      </w:pPr>
    </w:p>
    <w:p w14:paraId="0F569F0D" w14:textId="77777777" w:rsidR="00404154" w:rsidRDefault="00404154" w:rsidP="00404154">
      <w:pPr>
        <w:pStyle w:val="CodeB"/>
      </w:pPr>
      <w:r>
        <w:t xml:space="preserve">    let p3 = p1.mixup(p2);</w:t>
      </w:r>
    </w:p>
    <w:p w14:paraId="092063A8" w14:textId="77777777" w:rsidR="00404154" w:rsidRDefault="00404154" w:rsidP="00404154">
      <w:pPr>
        <w:pStyle w:val="CodeB"/>
      </w:pPr>
    </w:p>
    <w:p w14:paraId="3A9BE4C5" w14:textId="77777777" w:rsidR="00404154" w:rsidRDefault="00404154" w:rsidP="00404154">
      <w:pPr>
        <w:pStyle w:val="CodeB"/>
      </w:pPr>
      <w:r>
        <w:t xml:space="preserve">    println!("p3.x = {}, p3.y = {}", p3.x, p3.y);</w:t>
      </w:r>
    </w:p>
    <w:p w14:paraId="09A43103" w14:textId="77777777" w:rsidR="00404154" w:rsidRDefault="00404154">
      <w:pPr>
        <w:pStyle w:val="CodeC"/>
      </w:pPr>
      <w:r>
        <w:t>}</w:t>
      </w:r>
    </w:p>
    <w:p w14:paraId="7AF8F297" w14:textId="77777777" w:rsidR="00404154" w:rsidRDefault="00404154" w:rsidP="00404154">
      <w:pPr>
        <w:pStyle w:val="Listing"/>
        <w:rPr>
          <w:rFonts w:eastAsia="Microsoft YaHei"/>
        </w:rPr>
      </w:pPr>
      <w:r>
        <w:rPr>
          <w:rFonts w:eastAsia="Microsoft YaHei"/>
        </w:rPr>
        <w:t>Listing 10-1</w:t>
      </w:r>
      <w:r w:rsidR="00A91A95">
        <w:rPr>
          <w:rFonts w:eastAsia="Microsoft YaHei"/>
        </w:rPr>
        <w:t>1</w:t>
      </w:r>
      <w:r>
        <w:rPr>
          <w:rFonts w:eastAsia="Microsoft YaHei"/>
        </w:rPr>
        <w:t>: Methods that use different generic types than their struct’s definition</w:t>
      </w:r>
    </w:p>
    <w:p w14:paraId="3B7F7508" w14:textId="77777777" w:rsidR="00404154" w:rsidRDefault="00404154">
      <w:pPr>
        <w:pStyle w:val="Body"/>
      </w:pPr>
      <w:r>
        <w:t xml:space="preserve">In </w:t>
      </w:r>
      <w:r>
        <w:rPr>
          <w:rStyle w:val="Literal"/>
        </w:rPr>
        <w:t>main</w:t>
      </w:r>
      <w:r>
        <w:t xml:space="preserve">, we’ve defined a </w:t>
      </w:r>
      <w:r>
        <w:rPr>
          <w:rStyle w:val="Literal"/>
        </w:rPr>
        <w:t>Point</w:t>
      </w:r>
      <w:r>
        <w:t xml:space="preserve"> that has an </w:t>
      </w:r>
      <w:r>
        <w:rPr>
          <w:rStyle w:val="Literal"/>
        </w:rPr>
        <w:t>i32</w:t>
      </w:r>
      <w:r>
        <w:t xml:space="preserve"> for </w:t>
      </w:r>
      <w:r>
        <w:rPr>
          <w:rStyle w:val="Literal"/>
        </w:rPr>
        <w:t>x</w:t>
      </w:r>
      <w:r>
        <w:t xml:space="preserve"> (with value </w:t>
      </w:r>
      <w:r w:rsidR="000C0C81" w:rsidRPr="000C0C81">
        <w:rPr>
          <w:rStyle w:val="Literal"/>
          <w:rPrChange w:id="232" w:author="AnneMarieW" w:date="2018-03-13T11:06:00Z">
            <w:rPr>
              <w:rFonts w:ascii="Courier" w:hAnsi="Courier"/>
              <w:color w:val="0000FF"/>
              <w:sz w:val="20"/>
            </w:rPr>
          </w:rPrChange>
        </w:rPr>
        <w:t>5</w:t>
      </w:r>
      <w:r>
        <w:t xml:space="preserve">) and an </w:t>
      </w:r>
      <w:r>
        <w:rPr>
          <w:rStyle w:val="Literal"/>
        </w:rPr>
        <w:t>f64</w:t>
      </w:r>
      <w:r>
        <w:t xml:space="preserve"> for </w:t>
      </w:r>
      <w:r>
        <w:rPr>
          <w:rStyle w:val="Literal"/>
        </w:rPr>
        <w:t>y</w:t>
      </w:r>
      <w:r>
        <w:t xml:space="preserve"> (with value </w:t>
      </w:r>
      <w:r w:rsidR="000C0C81" w:rsidRPr="000C0C81">
        <w:rPr>
          <w:rStyle w:val="Literal"/>
          <w:rPrChange w:id="233" w:author="AnneMarieW" w:date="2018-03-13T11:06:00Z">
            <w:rPr>
              <w:rFonts w:ascii="Courier" w:hAnsi="Courier"/>
              <w:color w:val="0000FF"/>
              <w:sz w:val="20"/>
            </w:rPr>
          </w:rPrChange>
        </w:rPr>
        <w:t>10.4</w:t>
      </w:r>
      <w:r>
        <w:t xml:space="preserve">). The </w:t>
      </w:r>
      <w:r>
        <w:rPr>
          <w:rStyle w:val="Literal"/>
        </w:rPr>
        <w:t>p2</w:t>
      </w:r>
      <w:r>
        <w:t xml:space="preserve"> variable is a </w:t>
      </w:r>
      <w:r>
        <w:rPr>
          <w:rStyle w:val="Literal"/>
        </w:rPr>
        <w:t>Point</w:t>
      </w:r>
      <w:r>
        <w:t xml:space="preserve"> struct that has a string slice for </w:t>
      </w:r>
      <w:r>
        <w:rPr>
          <w:rStyle w:val="Literal"/>
        </w:rPr>
        <w:t>x</w:t>
      </w:r>
      <w:r>
        <w:t xml:space="preserve"> (with value </w:t>
      </w:r>
      <w:r>
        <w:rPr>
          <w:rStyle w:val="Literal"/>
        </w:rPr>
        <w:t>"Hello"</w:t>
      </w:r>
      <w:r>
        <w:t xml:space="preserve">) and a </w:t>
      </w:r>
      <w:r>
        <w:rPr>
          <w:rStyle w:val="Literal"/>
        </w:rPr>
        <w:t>char</w:t>
      </w:r>
      <w:r>
        <w:t xml:space="preserve"> for </w:t>
      </w:r>
      <w:r>
        <w:rPr>
          <w:rStyle w:val="Literal"/>
        </w:rPr>
        <w:t>y</w:t>
      </w:r>
      <w:r>
        <w:t xml:space="preserve"> (with value </w:t>
      </w:r>
      <w:r>
        <w:rPr>
          <w:rStyle w:val="Literal"/>
        </w:rPr>
        <w:t>c</w:t>
      </w:r>
      <w:r>
        <w:t xml:space="preserve">). Calling </w:t>
      </w:r>
      <w:r>
        <w:rPr>
          <w:rStyle w:val="Literal"/>
        </w:rPr>
        <w:t>mixup</w:t>
      </w:r>
      <w:r>
        <w:t xml:space="preserve"> on </w:t>
      </w:r>
      <w:r>
        <w:rPr>
          <w:rStyle w:val="Literal"/>
        </w:rPr>
        <w:t>p1</w:t>
      </w:r>
      <w:r>
        <w:t xml:space="preserve"> with the argument </w:t>
      </w:r>
      <w:r>
        <w:rPr>
          <w:rStyle w:val="Literal"/>
        </w:rPr>
        <w:t>p2</w:t>
      </w:r>
      <w:r>
        <w:t xml:space="preserve"> gives us </w:t>
      </w:r>
      <w:r>
        <w:rPr>
          <w:rStyle w:val="Literal"/>
        </w:rPr>
        <w:t>p3</w:t>
      </w:r>
      <w:r>
        <w:t xml:space="preserve">, which will have an </w:t>
      </w:r>
      <w:r>
        <w:rPr>
          <w:rStyle w:val="Literal"/>
        </w:rPr>
        <w:t>i32</w:t>
      </w:r>
      <w:r>
        <w:t xml:space="preserve"> for </w:t>
      </w:r>
      <w:r>
        <w:rPr>
          <w:rStyle w:val="Literal"/>
        </w:rPr>
        <w:t>x</w:t>
      </w:r>
      <w:r>
        <w:t xml:space="preserve">, </w:t>
      </w:r>
      <w:r w:rsidR="00A91A95">
        <w:t xml:space="preserve">because </w:t>
      </w:r>
      <w:r>
        <w:rPr>
          <w:rStyle w:val="Literal"/>
        </w:rPr>
        <w:t>x</w:t>
      </w:r>
      <w:r>
        <w:t xml:space="preserve"> came from </w:t>
      </w:r>
      <w:r>
        <w:rPr>
          <w:rStyle w:val="Literal"/>
        </w:rPr>
        <w:t>p1</w:t>
      </w:r>
      <w:r>
        <w:t xml:space="preserve">. The </w:t>
      </w:r>
      <w:r>
        <w:rPr>
          <w:rStyle w:val="Literal"/>
        </w:rPr>
        <w:t>p3</w:t>
      </w:r>
      <w:r>
        <w:t xml:space="preserve"> variable will have a </w:t>
      </w:r>
      <w:r>
        <w:rPr>
          <w:rStyle w:val="Literal"/>
        </w:rPr>
        <w:t>char</w:t>
      </w:r>
      <w:r>
        <w:t xml:space="preserve"> for </w:t>
      </w:r>
      <w:r>
        <w:rPr>
          <w:rStyle w:val="Literal"/>
        </w:rPr>
        <w:t>y</w:t>
      </w:r>
      <w:r>
        <w:t xml:space="preserve">, </w:t>
      </w:r>
      <w:r w:rsidR="00A91A95">
        <w:t xml:space="preserve">because </w:t>
      </w:r>
      <w:r>
        <w:rPr>
          <w:rStyle w:val="Literal"/>
        </w:rPr>
        <w:t>y</w:t>
      </w:r>
      <w:r>
        <w:t xml:space="preserve"> came from </w:t>
      </w:r>
      <w:r>
        <w:rPr>
          <w:rStyle w:val="Literal"/>
        </w:rPr>
        <w:t>p2</w:t>
      </w:r>
      <w:r>
        <w:t xml:space="preserve">. The </w:t>
      </w:r>
      <w:r>
        <w:rPr>
          <w:rStyle w:val="Literal"/>
        </w:rPr>
        <w:t>println!</w:t>
      </w:r>
      <w:r>
        <w:t xml:space="preserve"> macro</w:t>
      </w:r>
      <w:r w:rsidR="00A91A95">
        <w:t xml:space="preserve"> call</w:t>
      </w:r>
      <w:r>
        <w:t xml:space="preserve"> will print </w:t>
      </w:r>
      <w:r>
        <w:rPr>
          <w:rStyle w:val="Literal"/>
        </w:rPr>
        <w:t>p3.x = 5, p3.y = c</w:t>
      </w:r>
      <w:r>
        <w:t>.</w:t>
      </w:r>
    </w:p>
    <w:p w14:paraId="23B97638" w14:textId="77777777" w:rsidR="00404154" w:rsidRDefault="00A91A95">
      <w:pPr>
        <w:pStyle w:val="Body"/>
      </w:pPr>
      <w:r>
        <w:t xml:space="preserve">The purpose of this example is to demonstrate a situation in which some generic parameters are declared with </w:t>
      </w:r>
      <w:r w:rsidRPr="008D200C">
        <w:rPr>
          <w:rStyle w:val="Literal"/>
        </w:rPr>
        <w:t>impl</w:t>
      </w:r>
      <w:r>
        <w:t xml:space="preserve"> and some are declared with the method definition. Here, the generic parameters </w:t>
      </w:r>
      <w:r w:rsidRPr="008D200C">
        <w:rPr>
          <w:rStyle w:val="Literal"/>
        </w:rPr>
        <w:t>T</w:t>
      </w:r>
      <w:r>
        <w:t xml:space="preserve"> and </w:t>
      </w:r>
      <w:r w:rsidRPr="008D200C">
        <w:rPr>
          <w:rStyle w:val="Literal"/>
        </w:rPr>
        <w:t>U</w:t>
      </w:r>
      <w:r>
        <w:t xml:space="preserve"> are declared after </w:t>
      </w:r>
      <w:r w:rsidRPr="008D200C">
        <w:rPr>
          <w:rStyle w:val="Literal"/>
        </w:rPr>
        <w:t>impl</w:t>
      </w:r>
      <w:r>
        <w:t xml:space="preserve">, because they go with the struct definition. The generic parameters </w:t>
      </w:r>
      <w:r w:rsidRPr="008D200C">
        <w:rPr>
          <w:rStyle w:val="Literal"/>
        </w:rPr>
        <w:t>V</w:t>
      </w:r>
      <w:r>
        <w:t xml:space="preserve"> and </w:t>
      </w:r>
      <w:r w:rsidRPr="008D200C">
        <w:rPr>
          <w:rStyle w:val="Literal"/>
        </w:rPr>
        <w:t>W</w:t>
      </w:r>
      <w:r>
        <w:t xml:space="preserve"> are declared after </w:t>
      </w:r>
      <w:r w:rsidRPr="008D200C">
        <w:rPr>
          <w:rStyle w:val="Literal"/>
        </w:rPr>
        <w:t>fn mixup</w:t>
      </w:r>
      <w:r>
        <w:t>, because they</w:t>
      </w:r>
      <w:del w:id="234" w:author="AnneMarieW" w:date="2018-03-13T11:07:00Z">
        <w:r w:rsidDel="00794471">
          <w:delText xml:space="preserve"> a</w:delText>
        </w:r>
      </w:del>
      <w:ins w:id="235" w:author="AnneMarieW" w:date="2018-03-13T11:07:00Z">
        <w:r w:rsidR="00794471">
          <w:t>’</w:t>
        </w:r>
      </w:ins>
      <w:r>
        <w:t>re only relevant to the method.</w:t>
      </w:r>
    </w:p>
    <w:p w14:paraId="1CF912AB" w14:textId="77777777" w:rsidR="00404154" w:rsidRDefault="00404154" w:rsidP="00404154">
      <w:pPr>
        <w:pStyle w:val="HeadB"/>
      </w:pPr>
      <w:bookmarkStart w:id="236" w:name="performance-of-code-using-generics"/>
      <w:bookmarkStart w:id="237" w:name="__RefHeading___Toc16821_4277564772"/>
      <w:bookmarkStart w:id="238" w:name="_Toc476297433"/>
      <w:bookmarkStart w:id="239" w:name="_Toc508292476"/>
      <w:bookmarkEnd w:id="236"/>
      <w:r>
        <w:t>Performance of Code Using Generics</w:t>
      </w:r>
      <w:bookmarkEnd w:id="237"/>
      <w:bookmarkEnd w:id="238"/>
      <w:bookmarkEnd w:id="239"/>
    </w:p>
    <w:p w14:paraId="1A4DF92C" w14:textId="77777777" w:rsidR="00404154" w:rsidRDefault="00404154" w:rsidP="00404154">
      <w:pPr>
        <w:pStyle w:val="BodyFirst"/>
      </w:pPr>
      <w:r>
        <w:rPr>
          <w:rFonts w:eastAsia="Microsoft YaHei"/>
        </w:rPr>
        <w:t>You m</w:t>
      </w:r>
      <w:del w:id="240" w:author="AnneMarieW" w:date="2018-03-13T11:08:00Z">
        <w:r w:rsidDel="0004628D">
          <w:rPr>
            <w:rFonts w:eastAsia="Microsoft YaHei"/>
          </w:rPr>
          <w:delText>ay</w:delText>
        </w:r>
      </w:del>
      <w:ins w:id="241" w:author="AnneMarieW" w:date="2018-03-13T11:08:00Z">
        <w:r w:rsidR="0004628D">
          <w:rPr>
            <w:rFonts w:eastAsia="Microsoft YaHei"/>
          </w:rPr>
          <w:t>ight</w:t>
        </w:r>
      </w:ins>
      <w:r>
        <w:rPr>
          <w:rFonts w:eastAsia="Microsoft YaHei"/>
        </w:rPr>
        <w:t xml:space="preserve"> be wondering whether there</w:t>
      </w:r>
      <w:del w:id="242" w:author="AnneMarieW" w:date="2018-03-13T11:08:00Z">
        <w:r w:rsidDel="0004628D">
          <w:rPr>
            <w:rFonts w:eastAsia="Microsoft YaHei"/>
          </w:rPr>
          <w:delText>’</w:delText>
        </w:r>
      </w:del>
      <w:ins w:id="243" w:author="AnneMarieW" w:date="2018-03-13T11:08:00Z">
        <w:r w:rsidR="0004628D">
          <w:rPr>
            <w:rFonts w:eastAsia="Microsoft YaHei"/>
          </w:rPr>
          <w:t xml:space="preserve"> i</w:t>
        </w:r>
      </w:ins>
      <w:r>
        <w:rPr>
          <w:rFonts w:eastAsia="Microsoft YaHei"/>
        </w:rPr>
        <w:t xml:space="preserve">s a runtime cost </w:t>
      </w:r>
      <w:del w:id="244" w:author="AnneMarieW" w:date="2018-03-13T11:08:00Z">
        <w:r w:rsidDel="0004628D">
          <w:rPr>
            <w:rFonts w:eastAsia="Microsoft YaHei"/>
          </w:rPr>
          <w:delText>to</w:delText>
        </w:r>
      </w:del>
      <w:ins w:id="245" w:author="AnneMarieW" w:date="2018-03-13T11:08:00Z">
        <w:r w:rsidR="0004628D">
          <w:rPr>
            <w:rFonts w:eastAsia="Microsoft YaHei"/>
          </w:rPr>
          <w:t>when you’re</w:t>
        </w:r>
      </w:ins>
      <w:r>
        <w:rPr>
          <w:rFonts w:eastAsia="Microsoft YaHei"/>
        </w:rPr>
        <w:t xml:space="preserve"> using generic type parameters. The good news is that Rust implements generics in such a way that your code doesn’t run any slower using generic types than it would with concrete types.</w:t>
      </w:r>
    </w:p>
    <w:p w14:paraId="3C5CD8AA" w14:textId="77777777" w:rsidR="00404154" w:rsidRDefault="00404154">
      <w:pPr>
        <w:pStyle w:val="Body"/>
      </w:pPr>
      <w:r w:rsidRPr="006249DC">
        <w:rPr>
          <w:rStyle w:val="Definition"/>
        </w:rPr>
        <w:t xml:space="preserve">Rust accomplishes this by performing monomorphization of </w:t>
      </w:r>
      <w:r>
        <w:rPr>
          <w:rStyle w:val="Definition"/>
        </w:rPr>
        <w:t xml:space="preserve">the </w:t>
      </w:r>
      <w:r w:rsidRPr="006249DC">
        <w:rPr>
          <w:rStyle w:val="Definition"/>
        </w:rPr>
        <w:t>code</w:t>
      </w:r>
      <w:r>
        <w:rPr>
          <w:rStyle w:val="Definition"/>
        </w:rPr>
        <w:t xml:space="preserve"> that</w:t>
      </w:r>
      <w:ins w:id="246" w:author="AnneMarieW" w:date="2018-03-13T11:09:00Z">
        <w:r w:rsidR="0004628D">
          <w:rPr>
            <w:rStyle w:val="Definition"/>
          </w:rPr>
          <w:t xml:space="preserve"> </w:t>
        </w:r>
      </w:ins>
      <w:del w:id="247" w:author="AnneMarieW" w:date="2018-03-13T11:09:00Z">
        <w:r w:rsidR="00766676" w:rsidDel="0004628D">
          <w:rPr>
            <w:rStyle w:val="Definition"/>
          </w:rPr>
          <w:delText>’</w:delText>
        </w:r>
      </w:del>
      <w:ins w:id="248" w:author="AnneMarieW" w:date="2018-03-13T11:09:00Z">
        <w:r w:rsidR="0004628D">
          <w:rPr>
            <w:rStyle w:val="Definition"/>
          </w:rPr>
          <w:t>i</w:t>
        </w:r>
      </w:ins>
      <w:r>
        <w:rPr>
          <w:rStyle w:val="Definition"/>
        </w:rPr>
        <w:t>s</w:t>
      </w:r>
      <w:r w:rsidRPr="006249DC">
        <w:rPr>
          <w:rStyle w:val="Definition"/>
        </w:rPr>
        <w:t xml:space="preserve"> using generics at compile time.</w:t>
      </w:r>
      <w:r>
        <w:t xml:space="preserve"> </w:t>
      </w:r>
      <w:r>
        <w:rPr>
          <w:rStyle w:val="EmphasisItalic"/>
        </w:rPr>
        <w:t>Monomorphization</w:t>
      </w:r>
      <w:r>
        <w:t xml:space="preserve"> is the process of turning generic code into specific code by filling in the concrete types that are </w:t>
      </w:r>
      <w:del w:id="249" w:author="AnneMarieW" w:date="2018-03-13T11:09:00Z">
        <w:r w:rsidDel="0004628D">
          <w:delText xml:space="preserve">actually </w:delText>
        </w:r>
      </w:del>
      <w:r>
        <w:t>used when compiled.</w:t>
      </w:r>
    </w:p>
    <w:p w14:paraId="50F0B6C4" w14:textId="77777777" w:rsidR="00404154" w:rsidRDefault="00404154">
      <w:pPr>
        <w:pStyle w:val="Body"/>
      </w:pPr>
      <w:r>
        <w:t>In this process</w:t>
      </w:r>
      <w:r w:rsidR="008C224E">
        <w:t>,</w:t>
      </w:r>
      <w:r>
        <w:t xml:space="preserve"> the compiler</w:t>
      </w:r>
      <w:del w:id="250" w:author="AnneMarieW" w:date="2018-03-13T11:10:00Z">
        <w:r w:rsidDel="003074C1">
          <w:delText xml:space="preserve"> i</w:delText>
        </w:r>
        <w:r w:rsidR="008C224E" w:rsidDel="003074C1">
          <w:delText>s</w:delText>
        </w:r>
      </w:del>
      <w:r>
        <w:t xml:space="preserve"> do</w:t>
      </w:r>
      <w:ins w:id="251" w:author="AnneMarieW" w:date="2018-03-13T11:10:00Z">
        <w:r w:rsidR="003074C1">
          <w:t>es</w:t>
        </w:r>
      </w:ins>
      <w:del w:id="252" w:author="AnneMarieW" w:date="2018-03-13T11:10:00Z">
        <w:r w:rsidDel="003074C1">
          <w:delText>ing</w:delText>
        </w:r>
      </w:del>
      <w:r>
        <w:t xml:space="preserve"> the opposite of the steps we </w:t>
      </w:r>
      <w:del w:id="253" w:author="AnneMarieW" w:date="2018-03-13T11:10:00Z">
        <w:r w:rsidDel="003074C1">
          <w:delText>perform</w:delText>
        </w:r>
      </w:del>
      <w:ins w:id="254" w:author="AnneMarieW" w:date="2018-03-13T11:10:00Z">
        <w:r w:rsidR="003074C1">
          <w:t>us</w:t>
        </w:r>
      </w:ins>
      <w:r>
        <w:t xml:space="preserve">ed to create the generic function in Listing 10-5: the compiler looks at all the places </w:t>
      </w:r>
      <w:del w:id="255" w:author="AnneMarieW" w:date="2018-03-13T11:10:00Z">
        <w:r w:rsidDel="003074C1">
          <w:delText>that</w:delText>
        </w:r>
      </w:del>
      <w:ins w:id="256" w:author="AnneMarieW" w:date="2018-03-13T11:10:00Z">
        <w:r w:rsidR="003074C1">
          <w:t>where</w:t>
        </w:r>
      </w:ins>
      <w:r>
        <w:t xml:space="preserve"> generic code is called and generates code for the concrete types the generic code is called with.</w:t>
      </w:r>
    </w:p>
    <w:p w14:paraId="3DA06235" w14:textId="77777777" w:rsidR="00404154" w:rsidRDefault="00404154">
      <w:pPr>
        <w:pStyle w:val="Body"/>
      </w:pPr>
      <w:r>
        <w:lastRenderedPageBreak/>
        <w:t xml:space="preserve">Let’s </w:t>
      </w:r>
      <w:del w:id="257" w:author="AnneMarieW" w:date="2018-03-13T11:10:00Z">
        <w:r w:rsidDel="003074C1">
          <w:delText>see</w:delText>
        </w:r>
      </w:del>
      <w:ins w:id="258" w:author="AnneMarieW" w:date="2018-03-13T11:10:00Z">
        <w:r w:rsidR="003074C1">
          <w:t>look at</w:t>
        </w:r>
      </w:ins>
      <w:r>
        <w:t xml:space="preserve"> how this works with an example that uses the standard library’s</w:t>
      </w:r>
      <w:r w:rsidRPr="008C224E">
        <w:t xml:space="preserve"> </w:t>
      </w:r>
      <w:r w:rsidRPr="008C224E">
        <w:rPr>
          <w:rStyle w:val="Literal"/>
        </w:rPr>
        <w:t>Option</w:t>
      </w:r>
      <w:r w:rsidR="008C224E" w:rsidRPr="008D200C">
        <w:rPr>
          <w:rStyle w:val="Literal"/>
        </w:rPr>
        <w:t>&lt;T&gt;</w:t>
      </w:r>
      <w:r w:rsidRPr="008C224E">
        <w:t xml:space="preserve"> </w:t>
      </w:r>
      <w:r>
        <w:t>enum:</w:t>
      </w:r>
    </w:p>
    <w:p w14:paraId="4CE45F66" w14:textId="77777777" w:rsidR="00404154" w:rsidRDefault="00404154" w:rsidP="00404154">
      <w:pPr>
        <w:pStyle w:val="CodeA"/>
      </w:pPr>
      <w:r>
        <w:t>let integer = Some(5);</w:t>
      </w:r>
    </w:p>
    <w:p w14:paraId="702CA537" w14:textId="77777777" w:rsidR="00404154" w:rsidRDefault="00404154">
      <w:pPr>
        <w:pStyle w:val="CodeC"/>
      </w:pPr>
      <w:r>
        <w:t>let float = Some(5.0);</w:t>
      </w:r>
    </w:p>
    <w:p w14:paraId="7BCB3506" w14:textId="77777777" w:rsidR="00404154" w:rsidRDefault="00404154">
      <w:pPr>
        <w:pStyle w:val="Body"/>
      </w:pPr>
      <w:r>
        <w:t xml:space="preserve">When Rust compiles this code, it performs monomorphization. During that process, the compiler reads the values that have been </w:t>
      </w:r>
      <w:r w:rsidR="008C224E">
        <w:t xml:space="preserve">used in the instances of </w:t>
      </w:r>
      <w:r w:rsidR="008C224E" w:rsidRPr="008D200C">
        <w:rPr>
          <w:rStyle w:val="Literal"/>
        </w:rPr>
        <w:t>Option&lt;T&gt;</w:t>
      </w:r>
      <w:r>
        <w:t xml:space="preserve"> and </w:t>
      </w:r>
      <w:ins w:id="259" w:author="AnneMarieW" w:date="2018-03-13T11:11:00Z">
        <w:r w:rsidR="003074C1">
          <w:t>identifies</w:t>
        </w:r>
      </w:ins>
      <w:del w:id="260" w:author="AnneMarieW" w:date="2018-03-13T11:11:00Z">
        <w:r w:rsidDel="003074C1">
          <w:delText>sees that we have</w:delText>
        </w:r>
      </w:del>
      <w:r>
        <w:t xml:space="preserve"> two kinds of </w:t>
      </w:r>
      <w:r>
        <w:rPr>
          <w:rStyle w:val="Literal"/>
        </w:rPr>
        <w:t>Option&lt;T&gt;</w:t>
      </w:r>
      <w:r>
        <w:t xml:space="preserve">: one is </w:t>
      </w:r>
      <w:r>
        <w:rPr>
          <w:rStyle w:val="Literal"/>
        </w:rPr>
        <w:t>i32</w:t>
      </w:r>
      <w:del w:id="261" w:author="AnneMarieW" w:date="2018-03-13T11:12:00Z">
        <w:r w:rsidDel="003074C1">
          <w:delText>,</w:delText>
        </w:r>
      </w:del>
      <w:r>
        <w:t xml:space="preserve"> and </w:t>
      </w:r>
      <w:ins w:id="262" w:author="AnneMarieW" w:date="2018-03-13T11:12:00Z">
        <w:r w:rsidR="003074C1">
          <w:t>the other</w:t>
        </w:r>
      </w:ins>
      <w:del w:id="263" w:author="AnneMarieW" w:date="2018-03-13T11:12:00Z">
        <w:r w:rsidDel="003074C1">
          <w:delText>one</w:delText>
        </w:r>
      </w:del>
      <w:r>
        <w:t xml:space="preserve"> is </w:t>
      </w:r>
      <w:r>
        <w:rPr>
          <w:rStyle w:val="Literal"/>
        </w:rPr>
        <w:t>f64</w:t>
      </w:r>
      <w:r>
        <w:t xml:space="preserve">. As such, it expands the generic definition of </w:t>
      </w:r>
      <w:r>
        <w:rPr>
          <w:rStyle w:val="Literal"/>
        </w:rPr>
        <w:t>Option&lt;T&gt;</w:t>
      </w:r>
      <w:r>
        <w:t xml:space="preserve"> into </w:t>
      </w:r>
      <w:r>
        <w:rPr>
          <w:rStyle w:val="Literal"/>
        </w:rPr>
        <w:t>Option_i32</w:t>
      </w:r>
      <w:r>
        <w:t xml:space="preserve"> and </w:t>
      </w:r>
      <w:r>
        <w:rPr>
          <w:rStyle w:val="Literal"/>
        </w:rPr>
        <w:t>Option_f64</w:t>
      </w:r>
      <w:r>
        <w:t>, thereby replacing the generic definition with the specific ones.</w:t>
      </w:r>
    </w:p>
    <w:p w14:paraId="3DBE25BC" w14:textId="77777777" w:rsidR="00404154" w:rsidRDefault="00404154">
      <w:pPr>
        <w:pStyle w:val="Body"/>
      </w:pPr>
      <w:r>
        <w:t>The monomorphized version of the code looks like th</w:t>
      </w:r>
      <w:del w:id="264" w:author="AnneMarieW" w:date="2018-03-13T11:12:00Z">
        <w:r w:rsidDel="00C765B9">
          <w:delText>is</w:delText>
        </w:r>
      </w:del>
      <w:ins w:id="265" w:author="AnneMarieW" w:date="2018-03-13T11:12:00Z">
        <w:r w:rsidR="00C765B9">
          <w:t>e following</w:t>
        </w:r>
      </w:ins>
      <w:ins w:id="266" w:author="AnneMarieW" w:date="2018-03-13T11:13:00Z">
        <w:r w:rsidR="00C765B9">
          <w:t>.</w:t>
        </w:r>
      </w:ins>
      <w:ins w:id="267" w:author="AnneMarieW" w:date="2018-03-13T11:12:00Z">
        <w:r w:rsidR="00C765B9">
          <w:t xml:space="preserve"> </w:t>
        </w:r>
      </w:ins>
      <w:del w:id="268" w:author="AnneMarieW" w:date="2018-03-13T11:12:00Z">
        <w:r w:rsidDel="00C765B9">
          <w:delText xml:space="preserve">, with </w:delText>
        </w:r>
      </w:del>
      <w:del w:id="269" w:author="AnneMarieW" w:date="2018-03-13T11:13:00Z">
        <w:r w:rsidDel="00C765B9">
          <w:delText>t</w:delText>
        </w:r>
      </w:del>
      <w:ins w:id="270" w:author="AnneMarieW" w:date="2018-03-13T11:13:00Z">
        <w:r w:rsidR="00C765B9">
          <w:t>T</w:t>
        </w:r>
      </w:ins>
      <w:r>
        <w:t>he generic</w:t>
      </w:r>
      <w:r w:rsidRPr="002F3BD9">
        <w:t xml:space="preserve"> </w:t>
      </w:r>
      <w:r w:rsidRPr="002F3BD9">
        <w:rPr>
          <w:rStyle w:val="Literal"/>
        </w:rPr>
        <w:t>Option</w:t>
      </w:r>
      <w:r w:rsidR="002F3BD9" w:rsidRPr="008D200C">
        <w:rPr>
          <w:rStyle w:val="Literal"/>
        </w:rPr>
        <w:t>&lt;T&gt;</w:t>
      </w:r>
      <w:r w:rsidRPr="002F3BD9">
        <w:t xml:space="preserve"> </w:t>
      </w:r>
      <w:ins w:id="271" w:author="AnneMarieW" w:date="2018-03-13T11:13:00Z">
        <w:r w:rsidR="00C765B9">
          <w:t xml:space="preserve">is </w:t>
        </w:r>
      </w:ins>
      <w:r>
        <w:t>replaced with the specific definitions created by the compiler:</w:t>
      </w:r>
    </w:p>
    <w:p w14:paraId="42BA6F32" w14:textId="77777777" w:rsidR="00404154" w:rsidRDefault="00404154">
      <w:pPr>
        <w:pStyle w:val="ProductionDirective"/>
      </w:pPr>
      <w:r>
        <w:t>src/main.rs</w:t>
      </w:r>
    </w:p>
    <w:p w14:paraId="05489919" w14:textId="77777777" w:rsidR="00404154" w:rsidRDefault="00404154" w:rsidP="00404154">
      <w:pPr>
        <w:pStyle w:val="CodeA"/>
      </w:pPr>
      <w:r>
        <w:t>enum Option_i32 {</w:t>
      </w:r>
    </w:p>
    <w:p w14:paraId="4D2615F2" w14:textId="77777777" w:rsidR="00404154" w:rsidRDefault="00404154" w:rsidP="00404154">
      <w:pPr>
        <w:pStyle w:val="CodeB"/>
      </w:pPr>
      <w:r>
        <w:t xml:space="preserve">    Some(i32),</w:t>
      </w:r>
    </w:p>
    <w:p w14:paraId="4924B1CA" w14:textId="77777777" w:rsidR="00404154" w:rsidRDefault="00404154" w:rsidP="00404154">
      <w:pPr>
        <w:pStyle w:val="CodeB"/>
      </w:pPr>
      <w:r>
        <w:t xml:space="preserve">    None,</w:t>
      </w:r>
    </w:p>
    <w:p w14:paraId="1FC57A29" w14:textId="77777777" w:rsidR="00404154" w:rsidRDefault="00404154" w:rsidP="00404154">
      <w:pPr>
        <w:pStyle w:val="CodeB"/>
      </w:pPr>
      <w:r>
        <w:t>}</w:t>
      </w:r>
    </w:p>
    <w:p w14:paraId="75EC4052" w14:textId="77777777" w:rsidR="00404154" w:rsidRDefault="00404154" w:rsidP="00404154">
      <w:pPr>
        <w:pStyle w:val="CodeB"/>
      </w:pPr>
    </w:p>
    <w:p w14:paraId="036C8A4C" w14:textId="77777777" w:rsidR="00404154" w:rsidRDefault="00404154" w:rsidP="00404154">
      <w:pPr>
        <w:pStyle w:val="CodeB"/>
      </w:pPr>
      <w:r>
        <w:t>enum Option_f64 {</w:t>
      </w:r>
    </w:p>
    <w:p w14:paraId="76022680" w14:textId="77777777" w:rsidR="00404154" w:rsidRDefault="00404154" w:rsidP="00404154">
      <w:pPr>
        <w:pStyle w:val="CodeB"/>
      </w:pPr>
      <w:r>
        <w:t xml:space="preserve">    Some(f64),</w:t>
      </w:r>
    </w:p>
    <w:p w14:paraId="4B8BF2BD" w14:textId="77777777" w:rsidR="00404154" w:rsidRDefault="00404154" w:rsidP="00404154">
      <w:pPr>
        <w:pStyle w:val="CodeB"/>
      </w:pPr>
      <w:r>
        <w:t xml:space="preserve">    None,</w:t>
      </w:r>
    </w:p>
    <w:p w14:paraId="52EC0869" w14:textId="77777777" w:rsidR="00404154" w:rsidRDefault="00404154" w:rsidP="00404154">
      <w:pPr>
        <w:pStyle w:val="CodeB"/>
      </w:pPr>
      <w:r>
        <w:t>}</w:t>
      </w:r>
    </w:p>
    <w:p w14:paraId="440B967C" w14:textId="77777777" w:rsidR="00404154" w:rsidRDefault="00404154" w:rsidP="00404154">
      <w:pPr>
        <w:pStyle w:val="CodeB"/>
      </w:pPr>
    </w:p>
    <w:p w14:paraId="0B98F3EF" w14:textId="77777777" w:rsidR="00404154" w:rsidRDefault="00404154" w:rsidP="00404154">
      <w:pPr>
        <w:pStyle w:val="CodeB"/>
      </w:pPr>
      <w:r>
        <w:t>fn main() {</w:t>
      </w:r>
    </w:p>
    <w:p w14:paraId="05D2C5FC" w14:textId="77777777" w:rsidR="00404154" w:rsidRDefault="00404154" w:rsidP="00404154">
      <w:pPr>
        <w:pStyle w:val="CodeB"/>
      </w:pPr>
      <w:r>
        <w:t xml:space="preserve">    let integer = Option_i32::Some(5);</w:t>
      </w:r>
    </w:p>
    <w:p w14:paraId="020203D5" w14:textId="77777777" w:rsidR="00404154" w:rsidRDefault="00404154" w:rsidP="00404154">
      <w:pPr>
        <w:pStyle w:val="CodeB"/>
      </w:pPr>
      <w:r>
        <w:t xml:space="preserve">    let float = Option_f64::Some(5.0);</w:t>
      </w:r>
    </w:p>
    <w:p w14:paraId="2259A719" w14:textId="77777777" w:rsidR="00404154" w:rsidRDefault="00404154">
      <w:pPr>
        <w:pStyle w:val="CodeC"/>
      </w:pPr>
      <w:r>
        <w:t>}</w:t>
      </w:r>
    </w:p>
    <w:p w14:paraId="646C1DB5" w14:textId="77777777" w:rsidR="00404154" w:rsidRDefault="00404154">
      <w:pPr>
        <w:pStyle w:val="Body"/>
      </w:pPr>
      <w:r>
        <w:t xml:space="preserve">Because Rust compiles generic code into code that specifies the type in each instance, we pay no runtime cost for using generics. When the code runs, it performs just like it would if we had duplicated each </w:t>
      </w:r>
      <w:del w:id="272" w:author="AnneMarieW" w:date="2018-03-13T11:14:00Z">
        <w:r w:rsidDel="00C765B9">
          <w:delText xml:space="preserve">particular </w:delText>
        </w:r>
      </w:del>
      <w:r>
        <w:t xml:space="preserve">definition by hand. </w:t>
      </w:r>
      <w:del w:id="273" w:author="AnneMarieW" w:date="2018-03-13T11:14:00Z">
        <w:r w:rsidDel="00C765B9">
          <w:delText>As you can see, t</w:delText>
        </w:r>
      </w:del>
      <w:ins w:id="274" w:author="AnneMarieW" w:date="2018-03-13T11:14:00Z">
        <w:r w:rsidR="00C765B9">
          <w:t>T</w:t>
        </w:r>
      </w:ins>
      <w:r>
        <w:t>he process of monomorphization makes Rust’s generics extremely efficient at runtime.</w:t>
      </w:r>
    </w:p>
    <w:p w14:paraId="22BC9F5E" w14:textId="77777777" w:rsidR="00404154" w:rsidRPr="006249DC" w:rsidRDefault="00404154" w:rsidP="00404154">
      <w:pPr>
        <w:pStyle w:val="HeadA"/>
      </w:pPr>
      <w:bookmarkStart w:id="275" w:name="traits:-defining-shared-behavior"/>
      <w:bookmarkStart w:id="276" w:name="__RefHeading___Toc16823_4277564772"/>
      <w:bookmarkStart w:id="277" w:name="_Toc476297434"/>
      <w:bookmarkStart w:id="278" w:name="_Toc508292477"/>
      <w:bookmarkEnd w:id="275"/>
      <w:r>
        <w:t>Traits: Defining Shared Behavior</w:t>
      </w:r>
      <w:bookmarkEnd w:id="276"/>
      <w:bookmarkEnd w:id="277"/>
      <w:bookmarkEnd w:id="278"/>
    </w:p>
    <w:p w14:paraId="393AA13B" w14:textId="77777777" w:rsidR="00404154" w:rsidRDefault="00404154" w:rsidP="00404154">
      <w:pPr>
        <w:pStyle w:val="BodyFirst"/>
      </w:pPr>
      <w:r>
        <w:rPr>
          <w:rFonts w:eastAsia="Microsoft YaHei"/>
        </w:rPr>
        <w:lastRenderedPageBreak/>
        <w:t xml:space="preserve">A </w:t>
      </w:r>
      <w:r>
        <w:rPr>
          <w:rStyle w:val="EmphasisItalic"/>
          <w:rFonts w:eastAsia="Microsoft YaHei"/>
        </w:rPr>
        <w:t>trait</w:t>
      </w:r>
      <w:r>
        <w:rPr>
          <w:rFonts w:eastAsia="Microsoft YaHei"/>
        </w:rPr>
        <w:t xml:space="preserve"> tells the Rust compiler about functionality a particular type has and can share with other types. We can use traits to define shared behavior in an abstract way. We can use trait bounds to s</w:t>
      </w:r>
      <w:del w:id="279" w:author="AnneMarieW" w:date="2018-03-13T11:15:00Z">
        <w:r w:rsidDel="00891B58">
          <w:rPr>
            <w:rFonts w:eastAsia="Microsoft YaHei"/>
          </w:rPr>
          <w:delText>tate</w:delText>
        </w:r>
      </w:del>
      <w:ins w:id="280" w:author="AnneMarieW" w:date="2018-03-13T11:15:00Z">
        <w:r w:rsidR="00891B58">
          <w:rPr>
            <w:rFonts w:eastAsia="Microsoft YaHei"/>
          </w:rPr>
          <w:t>pecify</w:t>
        </w:r>
      </w:ins>
      <w:r>
        <w:rPr>
          <w:rFonts w:eastAsia="Microsoft YaHei"/>
        </w:rPr>
        <w:t xml:space="preserve"> that a generic can be any type that has certain behavior</w:t>
      </w:r>
      <w:r w:rsidR="002F3BD9">
        <w:rPr>
          <w:rFonts w:eastAsia="Microsoft YaHei"/>
        </w:rPr>
        <w:t>.</w:t>
      </w:r>
    </w:p>
    <w:p w14:paraId="1948243C" w14:textId="77777777" w:rsidR="00404154" w:rsidRDefault="00404154" w:rsidP="00404154">
      <w:pPr>
        <w:pStyle w:val="Note"/>
      </w:pPr>
      <w:r>
        <w:rPr>
          <w:rFonts w:eastAsia="Microsoft YaHei"/>
        </w:rPr>
        <w:t>Note</w:t>
      </w:r>
      <w:ins w:id="281" w:author="janelle" w:date="2018-03-09T15:00:00Z">
        <w:r w:rsidR="00220C38">
          <w:rPr>
            <w:rFonts w:eastAsia="Microsoft YaHei"/>
          </w:rPr>
          <w:tab/>
        </w:r>
      </w:ins>
      <w:del w:id="282" w:author="janelle" w:date="2018-03-09T15:00:00Z">
        <w:r w:rsidDel="00220C38">
          <w:rPr>
            <w:rFonts w:eastAsia="Microsoft YaHei"/>
          </w:rPr>
          <w:delText xml:space="preserve">: </w:delText>
        </w:r>
      </w:del>
      <w:r w:rsidR="000C0C81" w:rsidRPr="000C0C81">
        <w:rPr>
          <w:rFonts w:eastAsia="Microsoft YaHei"/>
          <w:rPrChange w:id="283" w:author="AnneMarieW" w:date="2018-03-13T11:16:00Z">
            <w:rPr>
              <w:rStyle w:val="EmphasisItalic"/>
              <w:rFonts w:eastAsia="Microsoft YaHei"/>
            </w:rPr>
          </w:rPrChange>
        </w:rPr>
        <w:t>Traits</w:t>
      </w:r>
      <w:r>
        <w:rPr>
          <w:rFonts w:eastAsia="Microsoft YaHei"/>
        </w:rPr>
        <w:t xml:space="preserve"> are similar to a feature often called </w:t>
      </w:r>
      <w:del w:id="284" w:author="AnneMarieW" w:date="2018-03-13T11:16:00Z">
        <w:r w:rsidR="000C0C81" w:rsidRPr="000C0C81">
          <w:rPr>
            <w:rStyle w:val="EmphasisItalic"/>
            <w:rFonts w:eastAsia="Microsoft YaHei"/>
            <w:rPrChange w:id="285" w:author="AnneMarieW" w:date="2018-03-13T11:16:00Z">
              <w:rPr>
                <w:rFonts w:eastAsia="Microsoft YaHei"/>
                <w:i w:val="0"/>
                <w:color w:val="0000FF"/>
              </w:rPr>
            </w:rPrChange>
          </w:rPr>
          <w:delText>‘</w:delText>
        </w:r>
      </w:del>
      <w:r w:rsidR="000C0C81" w:rsidRPr="000C0C81">
        <w:rPr>
          <w:rStyle w:val="EmphasisItalic"/>
          <w:rFonts w:eastAsia="Microsoft YaHei"/>
          <w:rPrChange w:id="286" w:author="AnneMarieW" w:date="2018-03-13T11:16:00Z">
            <w:rPr>
              <w:rFonts w:eastAsia="Microsoft YaHei"/>
              <w:i w:val="0"/>
              <w:color w:val="0000FF"/>
            </w:rPr>
          </w:rPrChange>
        </w:rPr>
        <w:t>interfaces</w:t>
      </w:r>
      <w:del w:id="287" w:author="AnneMarieW" w:date="2018-03-13T11:16:00Z">
        <w:r w:rsidDel="00891B58">
          <w:rPr>
            <w:rFonts w:eastAsia="Microsoft YaHei"/>
          </w:rPr>
          <w:delText>’</w:delText>
        </w:r>
      </w:del>
      <w:r>
        <w:rPr>
          <w:rFonts w:eastAsia="Microsoft YaHei"/>
        </w:rPr>
        <w:t xml:space="preserve"> in other languages, </w:t>
      </w:r>
      <w:ins w:id="288" w:author="AnneMarieW" w:date="2018-03-13T11:17:00Z">
        <w:r w:rsidR="00891B58">
          <w:rPr>
            <w:rFonts w:eastAsia="Microsoft YaHei"/>
          </w:rPr>
          <w:t>al</w:t>
        </w:r>
      </w:ins>
      <w:r>
        <w:rPr>
          <w:rFonts w:eastAsia="Microsoft YaHei"/>
        </w:rPr>
        <w:t>though with some differences.</w:t>
      </w:r>
    </w:p>
    <w:p w14:paraId="7FA2D66D" w14:textId="77777777" w:rsidR="00404154" w:rsidRDefault="00404154" w:rsidP="00404154">
      <w:pPr>
        <w:pStyle w:val="HeadB"/>
      </w:pPr>
      <w:bookmarkStart w:id="289" w:name="defining-a-trait"/>
      <w:bookmarkStart w:id="290" w:name="__RefHeading___Toc16825_4277564772"/>
      <w:bookmarkStart w:id="291" w:name="_Toc476297435"/>
      <w:bookmarkStart w:id="292" w:name="_Toc508292478"/>
      <w:bookmarkEnd w:id="289"/>
      <w:r>
        <w:t>Defining a Trait</w:t>
      </w:r>
      <w:bookmarkEnd w:id="290"/>
      <w:bookmarkEnd w:id="291"/>
      <w:bookmarkEnd w:id="292"/>
    </w:p>
    <w:p w14:paraId="2509227D" w14:textId="77777777" w:rsidR="00404154" w:rsidRDefault="00404154" w:rsidP="00404154">
      <w:pPr>
        <w:pStyle w:val="BodyFirst"/>
      </w:pPr>
      <w:r>
        <w:rPr>
          <w:rFonts w:eastAsia="Microsoft YaHei"/>
        </w:rPr>
        <w:t xml:space="preserve">A type’s </w:t>
      </w:r>
      <w:r w:rsidRPr="006249DC">
        <w:rPr>
          <w:rFonts w:eastAsia="Microsoft YaHei"/>
        </w:rPr>
        <w:t>behavior</w:t>
      </w:r>
      <w:r>
        <w:rPr>
          <w:rFonts w:eastAsia="Microsoft YaHei"/>
        </w:rPr>
        <w:t xml:space="preserve"> consists of the methods we can call on that type. Different types share the same behavior if we can call the same methods on all of those types. Trait definitions are a way to group method signatures together</w:t>
      </w:r>
      <w:del w:id="293" w:author="AnneMarieW" w:date="2018-03-13T11:17:00Z">
        <w:r w:rsidDel="00891B58">
          <w:rPr>
            <w:rFonts w:eastAsia="Microsoft YaHei"/>
          </w:rPr>
          <w:delText xml:space="preserve"> in order</w:delText>
        </w:r>
      </w:del>
      <w:r>
        <w:rPr>
          <w:rFonts w:eastAsia="Microsoft YaHei"/>
        </w:rPr>
        <w:t xml:space="preserve"> to define a set of behaviors necessary to accomplish some purpose.</w:t>
      </w:r>
    </w:p>
    <w:p w14:paraId="6A7CD7DF" w14:textId="77777777" w:rsidR="00404154" w:rsidRDefault="00404154">
      <w:pPr>
        <w:pStyle w:val="Body"/>
      </w:pPr>
      <w:r>
        <w:t xml:space="preserve">For example, let’s say we have multiple structs that hold various kinds and amounts of text: a </w:t>
      </w:r>
      <w:r>
        <w:rPr>
          <w:rStyle w:val="Literal"/>
        </w:rPr>
        <w:t>NewsArticle</w:t>
      </w:r>
      <w:r>
        <w:t xml:space="preserve"> struct that holds a news story filed in a particular location</w:t>
      </w:r>
      <w:del w:id="294" w:author="AnneMarieW" w:date="2018-03-13T11:18:00Z">
        <w:r w:rsidDel="00891B58">
          <w:delText>,</w:delText>
        </w:r>
      </w:del>
      <w:r>
        <w:t xml:space="preserve"> and a </w:t>
      </w:r>
      <w:r>
        <w:rPr>
          <w:rStyle w:val="Literal"/>
        </w:rPr>
        <w:t>Tweet</w:t>
      </w:r>
      <w:r>
        <w:t xml:space="preserve"> that can have at most </w:t>
      </w:r>
      <w:r w:rsidR="00730122">
        <w:t>28</w:t>
      </w:r>
      <w:r>
        <w:t>0 characters along with metadata that indicates whether it was a new tweet, a retweet, or a reply to another tweet.</w:t>
      </w:r>
    </w:p>
    <w:p w14:paraId="52726445" w14:textId="77777777" w:rsidR="00404154" w:rsidRDefault="00404154">
      <w:pPr>
        <w:pStyle w:val="Body"/>
      </w:pPr>
      <w:r>
        <w:t xml:space="preserve">We want to make a media aggregator library that can display summaries of data that might be stored in a </w:t>
      </w:r>
      <w:r>
        <w:rPr>
          <w:rStyle w:val="Literal"/>
        </w:rPr>
        <w:t>NewsArticle</w:t>
      </w:r>
      <w:r>
        <w:t xml:space="preserve"> or </w:t>
      </w:r>
      <w:r>
        <w:rPr>
          <w:rStyle w:val="Literal"/>
        </w:rPr>
        <w:t>Tweet</w:t>
      </w:r>
      <w:r>
        <w:t xml:space="preserve"> instance. To do this, we need </w:t>
      </w:r>
      <w:r w:rsidR="00730122">
        <w:t>a summary from each type</w:t>
      </w:r>
      <w:r>
        <w:t xml:space="preserve">, and we need </w:t>
      </w:r>
      <w:del w:id="295" w:author="AnneMarieW" w:date="2018-03-13T11:20:00Z">
        <w:r w:rsidDel="00891B58">
          <w:delText xml:space="preserve">to be able </w:delText>
        </w:r>
      </w:del>
      <w:r>
        <w:t xml:space="preserve">to </w:t>
      </w:r>
      <w:del w:id="296" w:author="AnneMarieW" w:date="2018-03-13T11:20:00Z">
        <w:r w:rsidDel="00891B58">
          <w:delText xml:space="preserve">ask for </w:delText>
        </w:r>
      </w:del>
      <w:ins w:id="297" w:author="AnneMarieW" w:date="2018-03-13T11:20:00Z">
        <w:r w:rsidR="00891B58">
          <w:t xml:space="preserve">request </w:t>
        </w:r>
      </w:ins>
      <w:r>
        <w:t>that summary by calling a</w:t>
      </w:r>
      <w:r w:rsidRPr="00730122">
        <w:t xml:space="preserve"> </w:t>
      </w:r>
      <w:r w:rsidR="00730122" w:rsidRPr="00730122">
        <w:rPr>
          <w:rStyle w:val="Literal"/>
        </w:rPr>
        <w:t>summar</w:t>
      </w:r>
      <w:r w:rsidR="00730122" w:rsidRPr="008D200C">
        <w:rPr>
          <w:rStyle w:val="Literal"/>
        </w:rPr>
        <w:t>ize</w:t>
      </w:r>
      <w:r w:rsidR="00730122" w:rsidRPr="00730122">
        <w:t xml:space="preserve"> </w:t>
      </w:r>
      <w:r>
        <w:t>method on an instance. Listing 10-1</w:t>
      </w:r>
      <w:r w:rsidR="00730122">
        <w:t>2</w:t>
      </w:r>
      <w:r>
        <w:t xml:space="preserve"> shows the definition of a</w:t>
      </w:r>
      <w:r w:rsidRPr="00730122">
        <w:t xml:space="preserve"> </w:t>
      </w:r>
      <w:r w:rsidR="00730122" w:rsidRPr="00730122">
        <w:rPr>
          <w:rStyle w:val="Literal"/>
        </w:rPr>
        <w:t>Summar</w:t>
      </w:r>
      <w:r w:rsidR="00730122" w:rsidRPr="008D200C">
        <w:rPr>
          <w:rStyle w:val="Literal"/>
        </w:rPr>
        <w:t>y</w:t>
      </w:r>
      <w:r w:rsidR="00730122" w:rsidRPr="00730122">
        <w:t xml:space="preserve"> </w:t>
      </w:r>
      <w:r>
        <w:t>trait that expresses this behavior:</w:t>
      </w:r>
    </w:p>
    <w:p w14:paraId="097D983E" w14:textId="77777777" w:rsidR="00404154" w:rsidRDefault="00730122">
      <w:pPr>
        <w:pStyle w:val="ProductionDirective"/>
      </w:pPr>
      <w:r>
        <w:t>src/</w:t>
      </w:r>
      <w:r w:rsidR="00404154">
        <w:t>lib.rs</w:t>
      </w:r>
    </w:p>
    <w:p w14:paraId="32462897" w14:textId="77777777" w:rsidR="00404154" w:rsidRDefault="00404154" w:rsidP="00404154">
      <w:pPr>
        <w:pStyle w:val="CodeA"/>
      </w:pPr>
      <w:r>
        <w:t>pub trait Summar</w:t>
      </w:r>
      <w:r w:rsidR="00730122">
        <w:t>y</w:t>
      </w:r>
      <w:r>
        <w:t xml:space="preserve"> {</w:t>
      </w:r>
    </w:p>
    <w:p w14:paraId="488FE6D2" w14:textId="77777777" w:rsidR="00404154" w:rsidRDefault="00404154" w:rsidP="00404154">
      <w:pPr>
        <w:pStyle w:val="CodeB"/>
      </w:pPr>
      <w:r>
        <w:t xml:space="preserve">    fn summar</w:t>
      </w:r>
      <w:r w:rsidR="00730122">
        <w:t>ize</w:t>
      </w:r>
      <w:r>
        <w:t>(&amp;self) -&gt; String;</w:t>
      </w:r>
    </w:p>
    <w:p w14:paraId="5396E872" w14:textId="77777777" w:rsidR="00404154" w:rsidRDefault="00404154">
      <w:pPr>
        <w:pStyle w:val="CodeC"/>
      </w:pPr>
      <w:r>
        <w:t>}</w:t>
      </w:r>
    </w:p>
    <w:p w14:paraId="5F60354E" w14:textId="77777777" w:rsidR="00404154" w:rsidRDefault="00404154" w:rsidP="00404154">
      <w:pPr>
        <w:pStyle w:val="Listing"/>
      </w:pPr>
      <w:r>
        <w:rPr>
          <w:rFonts w:eastAsia="Microsoft YaHei"/>
        </w:rPr>
        <w:t>Listing 10-1</w:t>
      </w:r>
      <w:r w:rsidR="00730122">
        <w:rPr>
          <w:rFonts w:eastAsia="Microsoft YaHei"/>
        </w:rPr>
        <w:t>2</w:t>
      </w:r>
      <w:r>
        <w:rPr>
          <w:rFonts w:eastAsia="Microsoft YaHei"/>
        </w:rPr>
        <w:t>: Definition of a</w:t>
      </w:r>
      <w:r w:rsidRPr="00730122">
        <w:rPr>
          <w:rFonts w:eastAsia="Microsoft YaHei"/>
        </w:rPr>
        <w:t xml:space="preserve"> </w:t>
      </w:r>
      <w:r w:rsidR="000C0C81" w:rsidRPr="000C0C81">
        <w:rPr>
          <w:rStyle w:val="LiteralCaption"/>
          <w:rPrChange w:id="298" w:author="janelle" w:date="2018-03-09T15:01:00Z">
            <w:rPr>
              <w:rStyle w:val="Literal"/>
            </w:rPr>
          </w:rPrChange>
        </w:rPr>
        <w:t>Summary</w:t>
      </w:r>
      <w:r w:rsidRPr="00730122">
        <w:rPr>
          <w:rFonts w:eastAsia="Microsoft YaHei"/>
        </w:rPr>
        <w:t xml:space="preserve"> </w:t>
      </w:r>
      <w:r>
        <w:rPr>
          <w:rFonts w:eastAsia="Microsoft YaHei"/>
        </w:rPr>
        <w:t>trait that consists of the behavior provided by a</w:t>
      </w:r>
      <w:r w:rsidRPr="00730122">
        <w:rPr>
          <w:rFonts w:eastAsia="Microsoft YaHei"/>
        </w:rPr>
        <w:t xml:space="preserve"> </w:t>
      </w:r>
      <w:r w:rsidR="000C0C81" w:rsidRPr="000C0C81">
        <w:rPr>
          <w:rStyle w:val="LiteralCaption"/>
          <w:rPrChange w:id="299" w:author="janelle" w:date="2018-03-09T15:01:00Z">
            <w:rPr>
              <w:rStyle w:val="Literal"/>
            </w:rPr>
          </w:rPrChange>
        </w:rPr>
        <w:t>summarize</w:t>
      </w:r>
      <w:r w:rsidRPr="00730122">
        <w:rPr>
          <w:rFonts w:eastAsia="Microsoft YaHei"/>
        </w:rPr>
        <w:t xml:space="preserve"> </w:t>
      </w:r>
      <w:r>
        <w:rPr>
          <w:rFonts w:eastAsia="Microsoft YaHei"/>
        </w:rPr>
        <w:t>method</w:t>
      </w:r>
    </w:p>
    <w:p w14:paraId="08E9CDA7" w14:textId="77777777" w:rsidR="00404154" w:rsidRPr="00730122" w:rsidRDefault="00404154">
      <w:pPr>
        <w:pStyle w:val="Body"/>
      </w:pPr>
      <w:r>
        <w:t xml:space="preserve">Here, we declare a trait </w:t>
      </w:r>
      <w:del w:id="300" w:author="AnneMarieW" w:date="2018-03-13T11:21:00Z">
        <w:r w:rsidDel="00891B58">
          <w:delText>with</w:delText>
        </w:r>
      </w:del>
      <w:ins w:id="301" w:author="AnneMarieW" w:date="2018-03-13T11:21:00Z">
        <w:r w:rsidR="00891B58">
          <w:t>using</w:t>
        </w:r>
      </w:ins>
      <w:r>
        <w:t xml:space="preserve"> the </w:t>
      </w:r>
      <w:r>
        <w:rPr>
          <w:rStyle w:val="Literal"/>
        </w:rPr>
        <w:t>trait</w:t>
      </w:r>
      <w:r>
        <w:t xml:space="preserve"> keyword</w:t>
      </w:r>
      <w:del w:id="302" w:author="AnneMarieW" w:date="2018-03-13T11:21:00Z">
        <w:r w:rsidDel="009E540D">
          <w:delText>,</w:delText>
        </w:r>
      </w:del>
      <w:r>
        <w:t xml:space="preserve"> and then the trait’s name, which is </w:t>
      </w:r>
      <w:r w:rsidRPr="00730122">
        <w:rPr>
          <w:rStyle w:val="Literal"/>
        </w:rPr>
        <w:t>Summar</w:t>
      </w:r>
      <w:r w:rsidR="00730122" w:rsidRPr="008D200C">
        <w:rPr>
          <w:rStyle w:val="Literal"/>
        </w:rPr>
        <w:t>y</w:t>
      </w:r>
      <w:r w:rsidRPr="00730122">
        <w:t xml:space="preserve"> </w:t>
      </w:r>
      <w:r>
        <w:t>in this case. Inside the curly brac</w:t>
      </w:r>
      <w:r w:rsidR="00730122">
        <w:t>k</w:t>
      </w:r>
      <w:r>
        <w:t>e</w:t>
      </w:r>
      <w:r w:rsidR="00730122">
        <w:t>t</w:t>
      </w:r>
      <w:r>
        <w:t>s we declare the method signatures that describe the behaviors of the types that implement this trait, which in this case is</w:t>
      </w:r>
      <w:r w:rsidRPr="00730122">
        <w:t xml:space="preserve"> </w:t>
      </w:r>
      <w:r w:rsidRPr="00730122">
        <w:rPr>
          <w:rStyle w:val="Literal"/>
        </w:rPr>
        <w:t>fn summar</w:t>
      </w:r>
      <w:r w:rsidR="00730122" w:rsidRPr="008D200C">
        <w:rPr>
          <w:rStyle w:val="Literal"/>
        </w:rPr>
        <w:t>ize</w:t>
      </w:r>
      <w:r w:rsidRPr="00730122">
        <w:rPr>
          <w:rStyle w:val="Literal"/>
        </w:rPr>
        <w:t>(&amp;self) -&gt; String</w:t>
      </w:r>
      <w:r w:rsidRPr="00730122">
        <w:t>.</w:t>
      </w:r>
    </w:p>
    <w:p w14:paraId="0C832AC1" w14:textId="59D74211" w:rsidR="00404154" w:rsidRDefault="00404154">
      <w:pPr>
        <w:pStyle w:val="Body"/>
      </w:pPr>
      <w:r>
        <w:t>After the method signature, instead of providing an implementation within curly brac</w:t>
      </w:r>
      <w:r w:rsidR="00D11233">
        <w:t>k</w:t>
      </w:r>
      <w:r>
        <w:t>e</w:t>
      </w:r>
      <w:r w:rsidR="00D11233">
        <w:t>t</w:t>
      </w:r>
      <w:r>
        <w:t xml:space="preserve">s, we </w:t>
      </w:r>
      <w:del w:id="303" w:author="AnneMarieW" w:date="2018-03-13T11:21:00Z">
        <w:r w:rsidDel="009E540D">
          <w:delText xml:space="preserve">put </w:delText>
        </w:r>
      </w:del>
      <w:ins w:id="304" w:author="AnneMarieW" w:date="2018-03-13T11:21:00Z">
        <w:r w:rsidR="009E540D">
          <w:t xml:space="preserve">use </w:t>
        </w:r>
      </w:ins>
      <w:r>
        <w:t xml:space="preserve">a semicolon. </w:t>
      </w:r>
      <w:r w:rsidR="00D11233">
        <w:t>E</w:t>
      </w:r>
      <w:r>
        <w:t xml:space="preserve">ach type implementing this trait must provide its own custom behavior for the </w:t>
      </w:r>
      <w:r>
        <w:lastRenderedPageBreak/>
        <w:t>body of the method</w:t>
      </w:r>
      <w:del w:id="305" w:author="AnneMarieW" w:date="2018-03-13T11:22:00Z">
        <w:r w:rsidDel="009E540D">
          <w:delText>,</w:delText>
        </w:r>
      </w:del>
      <w:ins w:id="306" w:author="AnneMarieW" w:date="2018-03-13T11:22:00Z">
        <w:r w:rsidR="009E540D">
          <w:t>.</w:t>
        </w:r>
      </w:ins>
      <w:r>
        <w:t xml:space="preserve"> </w:t>
      </w:r>
      <w:del w:id="307" w:author="AnneMarieW" w:date="2018-03-13T11:22:00Z">
        <w:r w:rsidDel="009E540D">
          <w:delText>b</w:delText>
        </w:r>
      </w:del>
      <w:ins w:id="308" w:author="Carol Nichols" w:date="2018-03-21T16:11:00Z">
        <w:r w:rsidR="00424B2A">
          <w:t>T</w:t>
        </w:r>
      </w:ins>
      <w:ins w:id="309" w:author="AnneMarieW" w:date="2018-03-13T11:22:00Z">
        <w:del w:id="310" w:author="Carol Nichols" w:date="2018-03-21T16:11:00Z">
          <w:r w:rsidR="009E540D" w:rsidDel="00424B2A">
            <w:delText>B</w:delText>
          </w:r>
        </w:del>
      </w:ins>
      <w:del w:id="311" w:author="Carol Nichols" w:date="2018-03-21T16:11:00Z">
        <w:r w:rsidDel="00424B2A">
          <w:delText>ut t</w:delText>
        </w:r>
      </w:del>
      <w:r>
        <w:t>he compiler will enforce that any type that has the</w:t>
      </w:r>
      <w:r w:rsidRPr="00D11233">
        <w:t xml:space="preserve"> </w:t>
      </w:r>
      <w:r w:rsidRPr="00D11233">
        <w:rPr>
          <w:rStyle w:val="Literal"/>
        </w:rPr>
        <w:t>Summar</w:t>
      </w:r>
      <w:r w:rsidR="00D11233" w:rsidRPr="008D200C">
        <w:rPr>
          <w:rStyle w:val="Literal"/>
        </w:rPr>
        <w:t>y</w:t>
      </w:r>
      <w:r>
        <w:t xml:space="preserve"> trait will have the meth</w:t>
      </w:r>
      <w:r w:rsidRPr="00D11233">
        <w:t xml:space="preserve">od </w:t>
      </w:r>
      <w:r w:rsidRPr="00D11233">
        <w:rPr>
          <w:rStyle w:val="Literal"/>
        </w:rPr>
        <w:t>summar</w:t>
      </w:r>
      <w:r w:rsidR="00D11233" w:rsidRPr="008D200C">
        <w:rPr>
          <w:rStyle w:val="Literal"/>
        </w:rPr>
        <w:t>ize</w:t>
      </w:r>
      <w:r w:rsidRPr="00D11233">
        <w:t xml:space="preserve"> defined</w:t>
      </w:r>
      <w:r>
        <w:t xml:space="preserve"> with this signature exactly.</w:t>
      </w:r>
    </w:p>
    <w:p w14:paraId="1F0BF29A" w14:textId="77777777" w:rsidR="00404154" w:rsidRDefault="00D11233">
      <w:pPr>
        <w:pStyle w:val="Body"/>
      </w:pPr>
      <w:r>
        <w:t>A</w:t>
      </w:r>
      <w:r w:rsidR="00404154">
        <w:t xml:space="preserve"> trait can have multiple methods in its body</w:t>
      </w:r>
      <w:del w:id="312" w:author="AnneMarieW" w:date="2018-03-13T11:23:00Z">
        <w:r w:rsidR="00404154" w:rsidDel="009E540D">
          <w:delText>,</w:delText>
        </w:r>
      </w:del>
      <w:ins w:id="313" w:author="AnneMarieW" w:date="2018-03-13T11:23:00Z">
        <w:r w:rsidR="009E540D">
          <w:t>:</w:t>
        </w:r>
      </w:ins>
      <w:del w:id="314" w:author="AnneMarieW" w:date="2018-03-13T11:23:00Z">
        <w:r w:rsidR="00404154" w:rsidDel="009E540D">
          <w:delText xml:space="preserve"> with</w:delText>
        </w:r>
      </w:del>
      <w:r w:rsidR="00404154">
        <w:t xml:space="preserve"> the method signatures </w:t>
      </w:r>
      <w:ins w:id="315" w:author="AnneMarieW" w:date="2018-03-13T11:23:00Z">
        <w:r w:rsidR="009E540D">
          <w:t xml:space="preserve">are </w:t>
        </w:r>
      </w:ins>
      <w:r w:rsidR="00404154">
        <w:t>listed one per line and each line end</w:t>
      </w:r>
      <w:ins w:id="316" w:author="AnneMarieW" w:date="2018-03-13T11:23:00Z">
        <w:r w:rsidR="009E540D">
          <w:t>s</w:t>
        </w:r>
      </w:ins>
      <w:del w:id="317" w:author="AnneMarieW" w:date="2018-03-13T11:23:00Z">
        <w:r w:rsidR="00404154" w:rsidDel="009E540D">
          <w:delText>ing</w:delText>
        </w:r>
      </w:del>
      <w:r w:rsidR="00404154">
        <w:t xml:space="preserve"> in a semicolon.</w:t>
      </w:r>
    </w:p>
    <w:p w14:paraId="2866B22C" w14:textId="77777777" w:rsidR="00404154" w:rsidRDefault="00404154" w:rsidP="00404154">
      <w:pPr>
        <w:pStyle w:val="HeadB"/>
      </w:pPr>
      <w:bookmarkStart w:id="318" w:name="implementing-a-trait-on-a-type"/>
      <w:bookmarkStart w:id="319" w:name="__RefHeading___Toc16827_4277564772"/>
      <w:bookmarkStart w:id="320" w:name="_Toc476297436"/>
      <w:bookmarkStart w:id="321" w:name="_Toc508292479"/>
      <w:bookmarkEnd w:id="318"/>
      <w:r>
        <w:t>Implementing a Trait on a Type</w:t>
      </w:r>
      <w:bookmarkEnd w:id="319"/>
      <w:bookmarkEnd w:id="320"/>
      <w:bookmarkEnd w:id="321"/>
    </w:p>
    <w:p w14:paraId="06CE0C9E" w14:textId="77777777" w:rsidR="00404154" w:rsidRDefault="00404154" w:rsidP="00404154">
      <w:pPr>
        <w:pStyle w:val="BodyFirst"/>
      </w:pPr>
      <w:r>
        <w:rPr>
          <w:rFonts w:eastAsia="Microsoft YaHei"/>
        </w:rPr>
        <w:t xml:space="preserve">Now that we’ve defined </w:t>
      </w:r>
      <w:del w:id="322" w:author="AnneMarieW" w:date="2018-03-14T14:20:00Z">
        <w:r w:rsidDel="008A6EF7">
          <w:rPr>
            <w:rFonts w:eastAsia="Microsoft YaHei"/>
          </w:rPr>
          <w:delText>our</w:delText>
        </w:r>
      </w:del>
      <w:ins w:id="323" w:author="AnneMarieW" w:date="2018-03-14T14:20:00Z">
        <w:r w:rsidR="008A6EF7">
          <w:rPr>
            <w:rFonts w:eastAsia="Microsoft YaHei"/>
          </w:rPr>
          <w:t>the</w:t>
        </w:r>
      </w:ins>
      <w:r>
        <w:rPr>
          <w:rFonts w:eastAsia="Microsoft YaHei"/>
        </w:rPr>
        <w:t xml:space="preserve"> desired behavior using the</w:t>
      </w:r>
      <w:r w:rsidRPr="005E37D2">
        <w:rPr>
          <w:rFonts w:eastAsia="Microsoft YaHei"/>
        </w:rPr>
        <w:t xml:space="preserve"> </w:t>
      </w:r>
      <w:r w:rsidRPr="005E37D2">
        <w:rPr>
          <w:rStyle w:val="Literal"/>
        </w:rPr>
        <w:t>Summar</w:t>
      </w:r>
      <w:r w:rsidR="005E37D2" w:rsidRPr="008D200C">
        <w:rPr>
          <w:rStyle w:val="Literal"/>
        </w:rPr>
        <w:t>y</w:t>
      </w:r>
      <w:r w:rsidRPr="005E37D2">
        <w:rPr>
          <w:rFonts w:eastAsia="Microsoft YaHei"/>
        </w:rPr>
        <w:t xml:space="preserve"> </w:t>
      </w:r>
      <w:r>
        <w:rPr>
          <w:rFonts w:eastAsia="Microsoft YaHei"/>
        </w:rPr>
        <w:t>trait, we can implement it on the types in our media aggregator. Listing 10-1</w:t>
      </w:r>
      <w:r w:rsidR="005E37D2">
        <w:rPr>
          <w:rFonts w:eastAsia="Microsoft YaHei"/>
        </w:rPr>
        <w:t>3</w:t>
      </w:r>
      <w:r>
        <w:rPr>
          <w:rFonts w:eastAsia="Microsoft YaHei"/>
        </w:rPr>
        <w:t xml:space="preserve"> shows an implementation of th</w:t>
      </w:r>
      <w:r w:rsidRPr="005E37D2">
        <w:rPr>
          <w:rFonts w:eastAsia="Microsoft YaHei"/>
        </w:rPr>
        <w:t xml:space="preserve">e </w:t>
      </w:r>
      <w:r w:rsidRPr="005E37D2">
        <w:rPr>
          <w:rStyle w:val="Literal"/>
        </w:rPr>
        <w:t>Summar</w:t>
      </w:r>
      <w:r w:rsidR="005E37D2" w:rsidRPr="008D200C">
        <w:rPr>
          <w:rStyle w:val="Literal"/>
        </w:rPr>
        <w:t>y</w:t>
      </w:r>
      <w:r w:rsidRPr="005E37D2">
        <w:rPr>
          <w:rFonts w:eastAsia="Microsoft YaHei"/>
        </w:rPr>
        <w:t xml:space="preserve"> trait </w:t>
      </w:r>
      <w:r>
        <w:rPr>
          <w:rFonts w:eastAsia="Microsoft YaHei"/>
        </w:rPr>
        <w:t xml:space="preserve">on the </w:t>
      </w:r>
      <w:r>
        <w:rPr>
          <w:rStyle w:val="Literal"/>
        </w:rPr>
        <w:t>NewsArticle</w:t>
      </w:r>
      <w:r>
        <w:rPr>
          <w:rFonts w:eastAsia="Microsoft YaHei"/>
        </w:rPr>
        <w:t xml:space="preserve"> struct that uses the headline, the author, and the location to create the return value of</w:t>
      </w:r>
      <w:r w:rsidRPr="005E37D2">
        <w:rPr>
          <w:rFonts w:eastAsia="Microsoft YaHei"/>
        </w:rPr>
        <w:t xml:space="preserve"> </w:t>
      </w:r>
      <w:r w:rsidR="005E37D2" w:rsidRPr="005E37D2">
        <w:rPr>
          <w:rStyle w:val="Literal"/>
        </w:rPr>
        <w:t>summar</w:t>
      </w:r>
      <w:r w:rsidR="005E37D2" w:rsidRPr="008D200C">
        <w:rPr>
          <w:rStyle w:val="Literal"/>
        </w:rPr>
        <w:t>ize</w:t>
      </w:r>
      <w:r w:rsidRPr="005E37D2">
        <w:rPr>
          <w:rFonts w:eastAsia="Microsoft YaHei"/>
        </w:rPr>
        <w:t>.</w:t>
      </w:r>
      <w:r>
        <w:rPr>
          <w:rFonts w:eastAsia="Microsoft YaHei"/>
        </w:rPr>
        <w:t xml:space="preserve"> For the </w:t>
      </w:r>
      <w:r>
        <w:rPr>
          <w:rStyle w:val="Literal"/>
        </w:rPr>
        <w:t>Tweet</w:t>
      </w:r>
      <w:r>
        <w:rPr>
          <w:rFonts w:eastAsia="Microsoft YaHei"/>
        </w:rPr>
        <w:t xml:space="preserve"> struct, we </w:t>
      </w:r>
      <w:r w:rsidRPr="005E37D2">
        <w:rPr>
          <w:rFonts w:eastAsia="Microsoft YaHei"/>
        </w:rPr>
        <w:t xml:space="preserve">define </w:t>
      </w:r>
      <w:r w:rsidR="005E37D2" w:rsidRPr="005E37D2">
        <w:rPr>
          <w:rStyle w:val="Literal"/>
        </w:rPr>
        <w:t>summar</w:t>
      </w:r>
      <w:r w:rsidR="005E37D2" w:rsidRPr="008D200C">
        <w:rPr>
          <w:rStyle w:val="Literal"/>
        </w:rPr>
        <w:t>ize</w:t>
      </w:r>
      <w:r w:rsidR="005E37D2">
        <w:rPr>
          <w:rFonts w:eastAsia="Microsoft YaHei"/>
        </w:rPr>
        <w:t xml:space="preserve"> </w:t>
      </w:r>
      <w:r>
        <w:rPr>
          <w:rFonts w:eastAsia="Microsoft YaHei"/>
        </w:rPr>
        <w:t xml:space="preserve">as the username followed by the </w:t>
      </w:r>
      <w:del w:id="324" w:author="AnneMarieW" w:date="2018-03-14T14:20:00Z">
        <w:r w:rsidDel="008A6EF7">
          <w:rPr>
            <w:rFonts w:eastAsia="Microsoft YaHei"/>
          </w:rPr>
          <w:delText>whole</w:delText>
        </w:r>
      </w:del>
      <w:ins w:id="325" w:author="AnneMarieW" w:date="2018-03-14T14:20:00Z">
        <w:r w:rsidR="008A6EF7">
          <w:rPr>
            <w:rFonts w:eastAsia="Microsoft YaHei"/>
          </w:rPr>
          <w:t>entire</w:t>
        </w:r>
      </w:ins>
      <w:r>
        <w:rPr>
          <w:rFonts w:eastAsia="Microsoft YaHei"/>
        </w:rPr>
        <w:t xml:space="preserve"> text of the tweet, assuming that tweet content is already limited to </w:t>
      </w:r>
      <w:r w:rsidR="005E37D2">
        <w:rPr>
          <w:rFonts w:eastAsia="Microsoft YaHei"/>
        </w:rPr>
        <w:t>28</w:t>
      </w:r>
      <w:r>
        <w:rPr>
          <w:rFonts w:eastAsia="Microsoft YaHei"/>
        </w:rPr>
        <w:t>0 characters.</w:t>
      </w:r>
    </w:p>
    <w:p w14:paraId="29C6B994" w14:textId="77777777" w:rsidR="00404154" w:rsidRDefault="005E37D2">
      <w:pPr>
        <w:pStyle w:val="ProductionDirective"/>
      </w:pPr>
      <w:r>
        <w:t>src/</w:t>
      </w:r>
      <w:r w:rsidR="00404154">
        <w:t>lib.rs</w:t>
      </w:r>
    </w:p>
    <w:p w14:paraId="47CA34BD" w14:textId="77777777" w:rsidR="00404154" w:rsidRDefault="00404154" w:rsidP="00404154">
      <w:pPr>
        <w:pStyle w:val="CodeA"/>
      </w:pPr>
      <w:r>
        <w:t>pub struct NewsArticle {</w:t>
      </w:r>
    </w:p>
    <w:p w14:paraId="33560590" w14:textId="77777777" w:rsidR="00404154" w:rsidRDefault="00404154" w:rsidP="00404154">
      <w:pPr>
        <w:pStyle w:val="CodeB"/>
      </w:pPr>
      <w:r>
        <w:t xml:space="preserve">    pub headline: String,</w:t>
      </w:r>
    </w:p>
    <w:p w14:paraId="0620230F" w14:textId="77777777" w:rsidR="00404154" w:rsidRDefault="00404154" w:rsidP="00404154">
      <w:pPr>
        <w:pStyle w:val="CodeB"/>
      </w:pPr>
      <w:r>
        <w:t xml:space="preserve">    pub location: String,</w:t>
      </w:r>
    </w:p>
    <w:p w14:paraId="19ED9D57" w14:textId="77777777" w:rsidR="00404154" w:rsidRDefault="00404154" w:rsidP="00404154">
      <w:pPr>
        <w:pStyle w:val="CodeB"/>
      </w:pPr>
      <w:r>
        <w:t xml:space="preserve">    pub author: String,</w:t>
      </w:r>
    </w:p>
    <w:p w14:paraId="4BB9D07F" w14:textId="77777777" w:rsidR="00404154" w:rsidRDefault="00404154" w:rsidP="00404154">
      <w:pPr>
        <w:pStyle w:val="CodeB"/>
      </w:pPr>
      <w:r>
        <w:t xml:space="preserve">    pub content: String,</w:t>
      </w:r>
    </w:p>
    <w:p w14:paraId="32807353" w14:textId="77777777" w:rsidR="00404154" w:rsidRDefault="00404154" w:rsidP="00404154">
      <w:pPr>
        <w:pStyle w:val="CodeB"/>
      </w:pPr>
      <w:r>
        <w:t>}</w:t>
      </w:r>
    </w:p>
    <w:p w14:paraId="04D5132B" w14:textId="77777777" w:rsidR="00404154" w:rsidRDefault="00404154" w:rsidP="00404154">
      <w:pPr>
        <w:pStyle w:val="CodeB"/>
      </w:pPr>
    </w:p>
    <w:p w14:paraId="7D4D0E31" w14:textId="77777777" w:rsidR="00404154" w:rsidRDefault="00404154" w:rsidP="00404154">
      <w:pPr>
        <w:pStyle w:val="CodeB"/>
      </w:pPr>
      <w:r>
        <w:t>impl Summar</w:t>
      </w:r>
      <w:r w:rsidR="005E37D2">
        <w:t>y</w:t>
      </w:r>
      <w:r>
        <w:t xml:space="preserve"> for NewsArticle {</w:t>
      </w:r>
    </w:p>
    <w:p w14:paraId="10266923" w14:textId="77777777" w:rsidR="00404154" w:rsidRDefault="00404154" w:rsidP="00404154">
      <w:pPr>
        <w:pStyle w:val="CodeB"/>
      </w:pPr>
      <w:r>
        <w:t xml:space="preserve">    fn </w:t>
      </w:r>
      <w:r w:rsidR="005E37D2">
        <w:t>summarize</w:t>
      </w:r>
      <w:r>
        <w:t>(&amp;self) -&gt; String {</w:t>
      </w:r>
    </w:p>
    <w:p w14:paraId="2C9C1698" w14:textId="77777777" w:rsidR="00404154" w:rsidRDefault="00404154" w:rsidP="00404154">
      <w:pPr>
        <w:pStyle w:val="CodeB"/>
      </w:pPr>
      <w:r>
        <w:t xml:space="preserve">        format!("{}, by {} ({})", self.headline, self.author, self.location)</w:t>
      </w:r>
    </w:p>
    <w:p w14:paraId="7B1B8581" w14:textId="77777777" w:rsidR="00404154" w:rsidRDefault="00404154" w:rsidP="00404154">
      <w:pPr>
        <w:pStyle w:val="CodeB"/>
      </w:pPr>
      <w:r>
        <w:t xml:space="preserve">    }</w:t>
      </w:r>
    </w:p>
    <w:p w14:paraId="69DDA038" w14:textId="77777777" w:rsidR="00404154" w:rsidRDefault="00404154" w:rsidP="00404154">
      <w:pPr>
        <w:pStyle w:val="CodeB"/>
      </w:pPr>
      <w:r>
        <w:t>}</w:t>
      </w:r>
    </w:p>
    <w:p w14:paraId="76587602" w14:textId="77777777" w:rsidR="00404154" w:rsidRDefault="00404154" w:rsidP="00404154">
      <w:pPr>
        <w:pStyle w:val="CodeB"/>
      </w:pPr>
    </w:p>
    <w:p w14:paraId="3AB4199F" w14:textId="77777777" w:rsidR="00404154" w:rsidRDefault="00404154" w:rsidP="00404154">
      <w:pPr>
        <w:pStyle w:val="CodeB"/>
      </w:pPr>
      <w:r>
        <w:t>pub struct Tweet {</w:t>
      </w:r>
    </w:p>
    <w:p w14:paraId="2A47BC02" w14:textId="77777777" w:rsidR="00404154" w:rsidRDefault="00404154" w:rsidP="00404154">
      <w:pPr>
        <w:pStyle w:val="CodeB"/>
      </w:pPr>
      <w:r>
        <w:t xml:space="preserve">    pub username: String,</w:t>
      </w:r>
    </w:p>
    <w:p w14:paraId="1D046B00" w14:textId="77777777" w:rsidR="00404154" w:rsidRDefault="00404154" w:rsidP="00404154">
      <w:pPr>
        <w:pStyle w:val="CodeB"/>
      </w:pPr>
      <w:r>
        <w:t xml:space="preserve">    pub content: String,</w:t>
      </w:r>
    </w:p>
    <w:p w14:paraId="4D89A369" w14:textId="77777777" w:rsidR="00404154" w:rsidRDefault="00404154" w:rsidP="00404154">
      <w:pPr>
        <w:pStyle w:val="CodeB"/>
      </w:pPr>
      <w:r>
        <w:t xml:space="preserve">    pub reply: bool,</w:t>
      </w:r>
    </w:p>
    <w:p w14:paraId="344EC6C4" w14:textId="77777777" w:rsidR="00404154" w:rsidRDefault="00404154" w:rsidP="00404154">
      <w:pPr>
        <w:pStyle w:val="CodeB"/>
      </w:pPr>
      <w:r>
        <w:t xml:space="preserve">    pub retweet: bool,</w:t>
      </w:r>
    </w:p>
    <w:p w14:paraId="4D2C1BF4" w14:textId="77777777" w:rsidR="00404154" w:rsidRDefault="00404154" w:rsidP="00404154">
      <w:pPr>
        <w:pStyle w:val="CodeB"/>
      </w:pPr>
      <w:r>
        <w:t>}</w:t>
      </w:r>
    </w:p>
    <w:p w14:paraId="303935CF" w14:textId="77777777" w:rsidR="00404154" w:rsidRDefault="00404154" w:rsidP="00404154">
      <w:pPr>
        <w:pStyle w:val="CodeB"/>
      </w:pPr>
    </w:p>
    <w:p w14:paraId="1DD21BB2" w14:textId="77777777" w:rsidR="00404154" w:rsidRDefault="00404154" w:rsidP="00404154">
      <w:pPr>
        <w:pStyle w:val="CodeB"/>
      </w:pPr>
      <w:r>
        <w:t>impl Summa</w:t>
      </w:r>
      <w:r w:rsidR="005E37D2">
        <w:t>ry</w:t>
      </w:r>
      <w:r>
        <w:t xml:space="preserve"> for Tweet {</w:t>
      </w:r>
    </w:p>
    <w:p w14:paraId="207D38CF" w14:textId="77777777" w:rsidR="00404154" w:rsidRDefault="00404154" w:rsidP="00404154">
      <w:pPr>
        <w:pStyle w:val="CodeB"/>
      </w:pPr>
      <w:r>
        <w:t xml:space="preserve">    fn summar</w:t>
      </w:r>
      <w:r w:rsidR="005E37D2">
        <w:t>ize</w:t>
      </w:r>
      <w:r>
        <w:t>(&amp;self) -&gt; String {</w:t>
      </w:r>
    </w:p>
    <w:p w14:paraId="7EF91910" w14:textId="77777777" w:rsidR="00404154" w:rsidRDefault="00404154" w:rsidP="00404154">
      <w:pPr>
        <w:pStyle w:val="CodeB"/>
      </w:pPr>
      <w:r>
        <w:t xml:space="preserve">        format!("{}: {}", self.username, self.content)</w:t>
      </w:r>
    </w:p>
    <w:p w14:paraId="35438009" w14:textId="77777777" w:rsidR="00404154" w:rsidRDefault="00404154" w:rsidP="00404154">
      <w:pPr>
        <w:pStyle w:val="CodeB"/>
      </w:pPr>
      <w:r>
        <w:t xml:space="preserve">    }</w:t>
      </w:r>
    </w:p>
    <w:p w14:paraId="7993B19B" w14:textId="77777777" w:rsidR="00404154" w:rsidRDefault="00404154">
      <w:pPr>
        <w:pStyle w:val="CodeC"/>
      </w:pPr>
      <w:r>
        <w:lastRenderedPageBreak/>
        <w:t>}</w:t>
      </w:r>
    </w:p>
    <w:p w14:paraId="32118D6E" w14:textId="77777777" w:rsidR="00404154" w:rsidRDefault="00404154" w:rsidP="00404154">
      <w:pPr>
        <w:pStyle w:val="Listing"/>
      </w:pPr>
      <w:r>
        <w:rPr>
          <w:rFonts w:eastAsia="Microsoft YaHei"/>
        </w:rPr>
        <w:t>Listing 10-</w:t>
      </w:r>
      <w:r w:rsidR="005E37D2">
        <w:rPr>
          <w:rFonts w:eastAsia="Microsoft YaHei"/>
        </w:rPr>
        <w:t>13</w:t>
      </w:r>
      <w:r>
        <w:rPr>
          <w:rFonts w:eastAsia="Microsoft YaHei"/>
        </w:rPr>
        <w:t xml:space="preserve">: Implementing </w:t>
      </w:r>
      <w:r w:rsidRPr="005E37D2">
        <w:rPr>
          <w:rFonts w:eastAsia="Microsoft YaHei"/>
        </w:rPr>
        <w:t xml:space="preserve">the </w:t>
      </w:r>
      <w:r w:rsidR="000C0C81" w:rsidRPr="000C0C81">
        <w:rPr>
          <w:rStyle w:val="LiteralCaption"/>
          <w:rPrChange w:id="326" w:author="janelle" w:date="2018-03-09T15:01:00Z">
            <w:rPr>
              <w:rStyle w:val="Literal"/>
            </w:rPr>
          </w:rPrChange>
        </w:rPr>
        <w:t>Summary</w:t>
      </w:r>
      <w:r w:rsidRPr="005E37D2">
        <w:rPr>
          <w:rFonts w:eastAsia="Microsoft YaHei"/>
        </w:rPr>
        <w:t xml:space="preserve"> tra</w:t>
      </w:r>
      <w:r>
        <w:rPr>
          <w:rFonts w:eastAsia="Microsoft YaHei"/>
        </w:rPr>
        <w:t xml:space="preserve">it on the </w:t>
      </w:r>
      <w:r w:rsidR="000C0C81" w:rsidRPr="000C0C81">
        <w:rPr>
          <w:rStyle w:val="LiteralCaption"/>
          <w:rPrChange w:id="327" w:author="janelle" w:date="2018-03-09T15:01:00Z">
            <w:rPr>
              <w:rStyle w:val="Literal"/>
            </w:rPr>
          </w:rPrChange>
        </w:rPr>
        <w:t>NewsArticle</w:t>
      </w:r>
      <w:r>
        <w:rPr>
          <w:rFonts w:eastAsia="Microsoft YaHei"/>
        </w:rPr>
        <w:t xml:space="preserve"> and </w:t>
      </w:r>
      <w:r w:rsidR="000C0C81" w:rsidRPr="000C0C81">
        <w:rPr>
          <w:rStyle w:val="LiteralCaption"/>
          <w:rPrChange w:id="328" w:author="janelle" w:date="2018-03-09T15:01:00Z">
            <w:rPr>
              <w:rStyle w:val="Literal"/>
            </w:rPr>
          </w:rPrChange>
        </w:rPr>
        <w:t>Tweet</w:t>
      </w:r>
      <w:r>
        <w:rPr>
          <w:rFonts w:eastAsia="Microsoft YaHei"/>
        </w:rPr>
        <w:t xml:space="preserve"> types</w:t>
      </w:r>
    </w:p>
    <w:p w14:paraId="666B9431" w14:textId="279484B7" w:rsidR="00404154" w:rsidRDefault="00404154">
      <w:pPr>
        <w:pStyle w:val="Body"/>
      </w:pPr>
      <w:r>
        <w:t xml:space="preserve">Implementing a trait on a type is similar to implementing regular methods. The difference is that after </w:t>
      </w:r>
      <w:r>
        <w:rPr>
          <w:rStyle w:val="Literal"/>
        </w:rPr>
        <w:t>impl</w:t>
      </w:r>
      <w:r>
        <w:t>, we put the trait name that we want to implement, then use</w:t>
      </w:r>
      <w:r w:rsidR="005E37D2">
        <w:t xml:space="preserve"> the</w:t>
      </w:r>
      <w:r>
        <w:t xml:space="preserve"> </w:t>
      </w:r>
      <w:r>
        <w:rPr>
          <w:rStyle w:val="Literal"/>
        </w:rPr>
        <w:t>for</w:t>
      </w:r>
      <w:r>
        <w:t xml:space="preserve"> </w:t>
      </w:r>
      <w:r w:rsidR="005E37D2">
        <w:t xml:space="preserve">keyword, </w:t>
      </w:r>
      <w:ins w:id="329" w:author="AnneMarieW" w:date="2018-03-14T14:21:00Z">
        <w:r w:rsidR="00BF7AE1">
          <w:t xml:space="preserve">and </w:t>
        </w:r>
      </w:ins>
      <w:r w:rsidR="005E37D2">
        <w:t xml:space="preserve">then </w:t>
      </w:r>
      <w:r>
        <w:t xml:space="preserve">specify the name of the type we want to implement the trait for. Within the </w:t>
      </w:r>
      <w:r>
        <w:rPr>
          <w:rStyle w:val="Literal"/>
        </w:rPr>
        <w:t>impl</w:t>
      </w:r>
      <w:r>
        <w:t xml:space="preserve"> block, we put the method signatures that the trait definition has defined</w:t>
      </w:r>
      <w:del w:id="330" w:author="AnneMarieW" w:date="2018-03-14T14:21:00Z">
        <w:r w:rsidDel="00BF7AE1">
          <w:delText>,</w:delText>
        </w:r>
      </w:del>
      <w:ins w:id="331" w:author="AnneMarieW" w:date="2018-03-14T14:21:00Z">
        <w:r w:rsidR="00BF7AE1">
          <w:t>.</w:t>
        </w:r>
      </w:ins>
      <w:r>
        <w:t xml:space="preserve"> </w:t>
      </w:r>
      <w:del w:id="332" w:author="AnneMarieW" w:date="2018-03-14T14:21:00Z">
        <w:r w:rsidDel="00BF7AE1">
          <w:delText>b</w:delText>
        </w:r>
      </w:del>
      <w:ins w:id="333" w:author="Carol Nichols" w:date="2018-03-21T16:13:00Z">
        <w:r w:rsidR="006173B8">
          <w:t>I</w:t>
        </w:r>
      </w:ins>
      <w:ins w:id="334" w:author="AnneMarieW" w:date="2018-03-14T14:21:00Z">
        <w:del w:id="335" w:author="Carol Nichols" w:date="2018-03-21T16:13:00Z">
          <w:r w:rsidR="00BF7AE1" w:rsidDel="006173B8">
            <w:delText>B</w:delText>
          </w:r>
        </w:del>
      </w:ins>
      <w:del w:id="336" w:author="Carol Nichols" w:date="2018-03-21T16:13:00Z">
        <w:r w:rsidDel="006173B8">
          <w:delText>ut i</w:delText>
        </w:r>
      </w:del>
      <w:r>
        <w:t xml:space="preserve">nstead of adding a semicolon after each signature, we </w:t>
      </w:r>
      <w:del w:id="337" w:author="AnneMarieW" w:date="2018-03-14T14:22:00Z">
        <w:r w:rsidDel="00BF7AE1">
          <w:delText>put</w:delText>
        </w:r>
      </w:del>
      <w:ins w:id="338" w:author="AnneMarieW" w:date="2018-03-14T14:22:00Z">
        <w:r w:rsidR="00BF7AE1">
          <w:t>use</w:t>
        </w:r>
      </w:ins>
      <w:r>
        <w:t xml:space="preserve"> curly brac</w:t>
      </w:r>
      <w:r w:rsidR="005E37D2">
        <w:t>k</w:t>
      </w:r>
      <w:r>
        <w:t>e</w:t>
      </w:r>
      <w:r w:rsidR="005E37D2">
        <w:t>t</w:t>
      </w:r>
      <w:r>
        <w:t>s and fill in the method body with the specific behavior that we want the methods of the trait to have for the particular type.</w:t>
      </w:r>
    </w:p>
    <w:p w14:paraId="482116D5" w14:textId="77777777" w:rsidR="00404154" w:rsidRDefault="00404154">
      <w:pPr>
        <w:pStyle w:val="Body"/>
      </w:pPr>
      <w:r>
        <w:t xml:space="preserve">After implementing the trait, we can call the methods on instances of </w:t>
      </w:r>
      <w:r>
        <w:rPr>
          <w:rStyle w:val="Literal"/>
        </w:rPr>
        <w:t>NewsArticle</w:t>
      </w:r>
      <w:r>
        <w:t xml:space="preserve"> and </w:t>
      </w:r>
      <w:r>
        <w:rPr>
          <w:rStyle w:val="Literal"/>
        </w:rPr>
        <w:t>Tweet</w:t>
      </w:r>
      <w:r>
        <w:t xml:space="preserve"> in the same </w:t>
      </w:r>
      <w:del w:id="339" w:author="AnneMarieW" w:date="2018-03-14T14:23:00Z">
        <w:r w:rsidDel="00BF7AE1">
          <w:delText xml:space="preserve">manner that </w:delText>
        </w:r>
      </w:del>
      <w:ins w:id="340" w:author="AnneMarieW" w:date="2018-03-14T14:23:00Z">
        <w:r w:rsidR="00BF7AE1">
          <w:t xml:space="preserve">way </w:t>
        </w:r>
      </w:ins>
      <w:r>
        <w:t>we call regular methods, like this:</w:t>
      </w:r>
    </w:p>
    <w:p w14:paraId="3875CCF6" w14:textId="77777777" w:rsidR="00404154" w:rsidRDefault="00404154" w:rsidP="00404154">
      <w:pPr>
        <w:pStyle w:val="CodeA"/>
      </w:pPr>
      <w:r>
        <w:t>let tweet = Tweet {</w:t>
      </w:r>
    </w:p>
    <w:p w14:paraId="1A44BC35" w14:textId="77777777" w:rsidR="00404154" w:rsidRDefault="00404154" w:rsidP="00404154">
      <w:pPr>
        <w:pStyle w:val="CodeB"/>
      </w:pPr>
      <w:r>
        <w:t xml:space="preserve">    username: String::from("horse_ebooks"),</w:t>
      </w:r>
    </w:p>
    <w:p w14:paraId="59F4F1A1" w14:textId="77777777" w:rsidR="00404154" w:rsidRDefault="00404154" w:rsidP="00404154">
      <w:pPr>
        <w:pStyle w:val="CodeB"/>
      </w:pPr>
      <w:r>
        <w:t xml:space="preserve">    content: String::from("of course, as you probably already know, people"),</w:t>
      </w:r>
    </w:p>
    <w:p w14:paraId="24E6860E" w14:textId="77777777" w:rsidR="00404154" w:rsidRDefault="00404154" w:rsidP="00404154">
      <w:pPr>
        <w:pStyle w:val="CodeB"/>
      </w:pPr>
      <w:r>
        <w:t xml:space="preserve">    reply: false,</w:t>
      </w:r>
    </w:p>
    <w:p w14:paraId="3AB19563" w14:textId="77777777" w:rsidR="00404154" w:rsidRDefault="00404154" w:rsidP="00404154">
      <w:pPr>
        <w:pStyle w:val="CodeB"/>
      </w:pPr>
      <w:r>
        <w:t xml:space="preserve">    retweet: false,</w:t>
      </w:r>
    </w:p>
    <w:p w14:paraId="49BCC9AF" w14:textId="77777777" w:rsidR="00404154" w:rsidRDefault="00404154" w:rsidP="00404154">
      <w:pPr>
        <w:pStyle w:val="CodeB"/>
      </w:pPr>
      <w:r>
        <w:t>};</w:t>
      </w:r>
    </w:p>
    <w:p w14:paraId="6A922CCB" w14:textId="77777777" w:rsidR="00404154" w:rsidRDefault="00404154" w:rsidP="00404154">
      <w:pPr>
        <w:pStyle w:val="CodeB"/>
      </w:pPr>
    </w:p>
    <w:p w14:paraId="04CD4902" w14:textId="77777777" w:rsidR="00404154" w:rsidRDefault="00404154">
      <w:pPr>
        <w:pStyle w:val="CodeC"/>
      </w:pPr>
      <w:r>
        <w:t>println!("1 new tweet: {}", tweet.summar</w:t>
      </w:r>
      <w:r w:rsidR="005E37D2">
        <w:t>ize</w:t>
      </w:r>
      <w:r>
        <w:t>());</w:t>
      </w:r>
    </w:p>
    <w:p w14:paraId="52767C5C" w14:textId="77777777" w:rsidR="00404154" w:rsidRPr="005E37D2" w:rsidRDefault="00404154">
      <w:pPr>
        <w:pStyle w:val="Body"/>
      </w:pPr>
      <w:r w:rsidRPr="005E37D2">
        <w:t xml:space="preserve">This </w:t>
      </w:r>
      <w:ins w:id="341" w:author="AnneMarieW" w:date="2018-03-14T14:23:00Z">
        <w:r w:rsidR="00BF7AE1">
          <w:t xml:space="preserve">code </w:t>
        </w:r>
      </w:ins>
      <w:r w:rsidRPr="005E37D2">
        <w:t>print</w:t>
      </w:r>
      <w:r w:rsidR="005E37D2" w:rsidRPr="005E37D2">
        <w:t>s</w:t>
      </w:r>
      <w:del w:id="342" w:author="AnneMarieW" w:date="2018-03-14T14:23:00Z">
        <w:r w:rsidR="005E37D2" w:rsidRPr="005E37D2" w:rsidDel="00BF7AE1">
          <w:delText>:</w:delText>
        </w:r>
      </w:del>
      <w:r w:rsidRPr="005E37D2">
        <w:t xml:space="preserve"> </w:t>
      </w:r>
      <w:r w:rsidR="005E37D2" w:rsidRPr="005E37D2">
        <w:rPr>
          <w:rStyle w:val="Literal"/>
        </w:rPr>
        <w:t>1 new tweet</w:t>
      </w:r>
      <w:r w:rsidRPr="008D200C">
        <w:rPr>
          <w:rStyle w:val="Literal"/>
        </w:rPr>
        <w:t>:</w:t>
      </w:r>
      <w:r w:rsidRPr="005E37D2">
        <w:rPr>
          <w:rStyle w:val="Literal"/>
        </w:rPr>
        <w:t xml:space="preserve"> horse_ebooks: of course, as you probably already know, people</w:t>
      </w:r>
      <w:r w:rsidRPr="005E37D2">
        <w:t>.</w:t>
      </w:r>
    </w:p>
    <w:p w14:paraId="268DBCD3" w14:textId="77777777" w:rsidR="00404154" w:rsidRDefault="00404154">
      <w:pPr>
        <w:pStyle w:val="Body"/>
      </w:pPr>
      <w:r>
        <w:t>Note that because we defined the</w:t>
      </w:r>
      <w:r w:rsidRPr="00923870">
        <w:t xml:space="preserve"> </w:t>
      </w:r>
      <w:r w:rsidRPr="00923870">
        <w:rPr>
          <w:rStyle w:val="Literal"/>
        </w:rPr>
        <w:t>Summar</w:t>
      </w:r>
      <w:r w:rsidR="00923870" w:rsidRPr="008D200C">
        <w:rPr>
          <w:rStyle w:val="Literal"/>
        </w:rPr>
        <w:t>y</w:t>
      </w:r>
      <w:r>
        <w:t xml:space="preserve"> trait and the </w:t>
      </w:r>
      <w:r>
        <w:rPr>
          <w:rStyle w:val="Literal"/>
        </w:rPr>
        <w:t>NewsArticle</w:t>
      </w:r>
      <w:r>
        <w:t xml:space="preserve"> and </w:t>
      </w:r>
      <w:r>
        <w:rPr>
          <w:rStyle w:val="Literal"/>
        </w:rPr>
        <w:t>Tweet</w:t>
      </w:r>
      <w:r>
        <w:t xml:space="preserve"> types </w:t>
      </w:r>
      <w:del w:id="343" w:author="AnneMarieW" w:date="2018-03-14T14:24:00Z">
        <w:r w:rsidDel="00BF7AE1">
          <w:delText xml:space="preserve">all </w:delText>
        </w:r>
      </w:del>
      <w:r>
        <w:t>in the same</w:t>
      </w:r>
      <w:r w:rsidRPr="00923870">
        <w:t xml:space="preserve"> </w:t>
      </w:r>
      <w:r w:rsidRPr="008D200C">
        <w:rPr>
          <w:rStyle w:val="EmphasisItalic"/>
        </w:rPr>
        <w:t>lib.rs</w:t>
      </w:r>
      <w:r w:rsidRPr="00923870">
        <w:t xml:space="preserve"> </w:t>
      </w:r>
      <w:r>
        <w:t>in Listing 10-1</w:t>
      </w:r>
      <w:r w:rsidR="00923870">
        <w:t>3</w:t>
      </w:r>
      <w:r>
        <w:t>, they’re all in the same scope.</w:t>
      </w:r>
      <w:del w:id="344" w:author="Liz Chadwick" w:date="2018-03-09T11:16:00Z">
        <w:r w:rsidDel="008A3B59">
          <w:delText xml:space="preserve"> </w:delText>
        </w:r>
        <w:r w:rsidR="00923870" w:rsidDel="008A3B59">
          <w:delText>I</w:delText>
        </w:r>
        <w:r w:rsidDel="008A3B59">
          <w:delText xml:space="preserve">But if </w:delText>
        </w:r>
      </w:del>
      <w:ins w:id="345" w:author="Liz Chadwick" w:date="2018-03-09T11:16:00Z">
        <w:r w:rsidR="008A3B59">
          <w:t xml:space="preserve"> Let’s say </w:t>
        </w:r>
      </w:ins>
      <w:r>
        <w:t>this</w:t>
      </w:r>
      <w:r w:rsidRPr="00923870">
        <w:t xml:space="preserve"> </w:t>
      </w:r>
      <w:r w:rsidRPr="008D200C">
        <w:rPr>
          <w:rStyle w:val="EmphasisItalic"/>
        </w:rPr>
        <w:t>lib.rs</w:t>
      </w:r>
      <w:r w:rsidRPr="00923870">
        <w:t xml:space="preserve"> </w:t>
      </w:r>
      <w:r>
        <w:t xml:space="preserve">is for a crate we’ve called </w:t>
      </w:r>
      <w:r>
        <w:rPr>
          <w:rStyle w:val="Literal"/>
        </w:rPr>
        <w:t>aggregator</w:t>
      </w:r>
      <w:r>
        <w:t>, and someone else wants to use our crate’s functionality to implement the</w:t>
      </w:r>
      <w:r w:rsidRPr="00923870">
        <w:t xml:space="preserve"> </w:t>
      </w:r>
      <w:r w:rsidRPr="00923870">
        <w:rPr>
          <w:rStyle w:val="Literal"/>
        </w:rPr>
        <w:t>Summar</w:t>
      </w:r>
      <w:r w:rsidR="00923870" w:rsidRPr="008D200C">
        <w:rPr>
          <w:rStyle w:val="Literal"/>
        </w:rPr>
        <w:t>y</w:t>
      </w:r>
      <w:r>
        <w:t xml:space="preserve"> trait on </w:t>
      </w:r>
      <w:r w:rsidR="00923870">
        <w:t>a struct defined within their library’s scope</w:t>
      </w:r>
      <w:del w:id="346" w:author="AnneMarieW" w:date="2018-03-14T14:24:00Z">
        <w:r w:rsidR="00923870" w:rsidDel="00BF7AE1">
          <w:delText>,</w:delText>
        </w:r>
      </w:del>
      <w:ins w:id="347" w:author="AnneMarieW" w:date="2018-03-14T14:24:00Z">
        <w:r w:rsidR="00BF7AE1">
          <w:t>.</w:t>
        </w:r>
      </w:ins>
      <w:r w:rsidR="00923870">
        <w:t xml:space="preserve"> </w:t>
      </w:r>
      <w:del w:id="348" w:author="AnneMarieW" w:date="2018-03-14T14:24:00Z">
        <w:r w:rsidR="00923870" w:rsidDel="00BF7AE1">
          <w:delText>t</w:delText>
        </w:r>
      </w:del>
      <w:ins w:id="349" w:author="AnneMarieW" w:date="2018-03-14T14:24:00Z">
        <w:r w:rsidR="00BF7AE1">
          <w:t>T</w:t>
        </w:r>
      </w:ins>
      <w:r w:rsidR="00923870">
        <w:t xml:space="preserve">hey would need to import the trait into their scope first. They would do so by specifying </w:t>
      </w:r>
      <w:r w:rsidR="00923870" w:rsidRPr="008D200C">
        <w:rPr>
          <w:rStyle w:val="Literal"/>
        </w:rPr>
        <w:t>use aggregator::Summary;</w:t>
      </w:r>
      <w:del w:id="350" w:author="AnneMarieW" w:date="2018-03-14T14:25:00Z">
        <w:r w:rsidR="00923870" w:rsidDel="00BF7AE1">
          <w:delText xml:space="preserve"> </w:delText>
        </w:r>
      </w:del>
      <w:ins w:id="351" w:author="AnneMarieW" w:date="2018-03-14T14:25:00Z">
        <w:r w:rsidR="00BF7AE1">
          <w:t xml:space="preserve">, </w:t>
        </w:r>
      </w:ins>
      <w:r w:rsidR="00923870">
        <w:t xml:space="preserve">which then enables them to implement </w:t>
      </w:r>
      <w:r w:rsidR="00923870" w:rsidRPr="008D200C">
        <w:rPr>
          <w:rStyle w:val="Literal"/>
        </w:rPr>
        <w:t>Summary</w:t>
      </w:r>
      <w:r w:rsidR="00923870">
        <w:t xml:space="preserve"> for their type.</w:t>
      </w:r>
      <w:ins w:id="352" w:author="AnneMarieW" w:date="2018-03-14T14:25:00Z">
        <w:r w:rsidR="00BF7AE1">
          <w:t xml:space="preserve"> The</w:t>
        </w:r>
      </w:ins>
      <w:r w:rsidR="00923870">
        <w:t xml:space="preserve"> </w:t>
      </w:r>
      <w:r w:rsidR="00923870" w:rsidRPr="008D200C">
        <w:rPr>
          <w:rStyle w:val="Literal"/>
        </w:rPr>
        <w:t>Summary</w:t>
      </w:r>
      <w:r w:rsidR="00923870">
        <w:t xml:space="preserve"> </w:t>
      </w:r>
      <w:ins w:id="353" w:author="AnneMarieW" w:date="2018-03-14T14:25:00Z">
        <w:r w:rsidR="00BF7AE1">
          <w:t xml:space="preserve">trait </w:t>
        </w:r>
      </w:ins>
      <w:r w:rsidR="00923870">
        <w:t xml:space="preserve">would also need to be a public trait for another crate to implement it, which it is because we put the </w:t>
      </w:r>
      <w:r w:rsidR="00923870" w:rsidRPr="008D200C">
        <w:rPr>
          <w:rStyle w:val="Literal"/>
        </w:rPr>
        <w:t>pub</w:t>
      </w:r>
      <w:r w:rsidR="00923870">
        <w:t xml:space="preserve"> keyword before </w:t>
      </w:r>
      <w:r w:rsidR="00923870" w:rsidRPr="008D200C">
        <w:rPr>
          <w:rStyle w:val="Literal"/>
        </w:rPr>
        <w:t>trait</w:t>
      </w:r>
      <w:r w:rsidR="00923870">
        <w:t xml:space="preserve"> in Listing 10-12.</w:t>
      </w:r>
    </w:p>
    <w:p w14:paraId="2691B79B" w14:textId="77777777" w:rsidR="00404154" w:rsidRPr="00923870" w:rsidRDefault="00404154">
      <w:pPr>
        <w:pStyle w:val="Body"/>
      </w:pPr>
      <w:r>
        <w:t xml:space="preserve">One restriction to note with trait implementations is that we can implement a trait on a type </w:t>
      </w:r>
      <w:r w:rsidR="00923870">
        <w:t>only if</w:t>
      </w:r>
      <w:r>
        <w:t xml:space="preserve"> either the trait or the type is local to your crate. For example, we can implement standard library traits like </w:t>
      </w:r>
      <w:r>
        <w:rPr>
          <w:rStyle w:val="Literal"/>
        </w:rPr>
        <w:t>Display</w:t>
      </w:r>
      <w:r>
        <w:t xml:space="preserve"> on a custom type like </w:t>
      </w:r>
      <w:r>
        <w:rPr>
          <w:rStyle w:val="Literal"/>
        </w:rPr>
        <w:t>Tweet</w:t>
      </w:r>
      <w:r>
        <w:t xml:space="preserve"> as part of our </w:t>
      </w:r>
      <w:r>
        <w:rPr>
          <w:rStyle w:val="Literal"/>
        </w:rPr>
        <w:t>aggregator</w:t>
      </w:r>
      <w:r>
        <w:t xml:space="preserve"> crate functionality</w:t>
      </w:r>
      <w:ins w:id="354" w:author="AnneMarieW" w:date="2018-03-14T14:26:00Z">
        <w:r w:rsidR="002504A8">
          <w:t>,</w:t>
        </w:r>
      </w:ins>
      <w:r w:rsidR="00923870">
        <w:t xml:space="preserve"> because the type </w:t>
      </w:r>
      <w:r w:rsidR="00923870" w:rsidRPr="008D200C">
        <w:rPr>
          <w:rStyle w:val="Literal"/>
        </w:rPr>
        <w:t>Tweet</w:t>
      </w:r>
      <w:r w:rsidR="00923870">
        <w:t xml:space="preserve"> is local to our </w:t>
      </w:r>
      <w:r w:rsidR="00923870" w:rsidRPr="008D200C">
        <w:rPr>
          <w:rStyle w:val="Literal"/>
        </w:rPr>
        <w:t>aggregator</w:t>
      </w:r>
      <w:r w:rsidR="00923870">
        <w:t xml:space="preserve"> crate</w:t>
      </w:r>
      <w:r>
        <w:t xml:space="preserve">. We can also implement </w:t>
      </w:r>
      <w:r w:rsidRPr="00923870">
        <w:rPr>
          <w:rStyle w:val="Literal"/>
        </w:rPr>
        <w:lastRenderedPageBreak/>
        <w:t>Summar</w:t>
      </w:r>
      <w:r w:rsidR="00923870" w:rsidRPr="008D200C">
        <w:rPr>
          <w:rStyle w:val="Literal"/>
        </w:rPr>
        <w:t>y</w:t>
      </w:r>
      <w:r w:rsidRPr="00923870">
        <w:t xml:space="preserve"> on </w:t>
      </w:r>
      <w:r w:rsidRPr="00923870">
        <w:rPr>
          <w:rStyle w:val="Literal"/>
        </w:rPr>
        <w:t>Vec</w:t>
      </w:r>
      <w:r w:rsidR="00923870" w:rsidRPr="008D200C">
        <w:rPr>
          <w:rStyle w:val="Literal"/>
        </w:rPr>
        <w:t>&lt;T&gt;</w:t>
      </w:r>
      <w:r w:rsidRPr="00923870">
        <w:t xml:space="preserve"> in our </w:t>
      </w:r>
      <w:r w:rsidRPr="00923870">
        <w:rPr>
          <w:rStyle w:val="Literal"/>
        </w:rPr>
        <w:t>aggregator</w:t>
      </w:r>
      <w:r w:rsidRPr="00923870">
        <w:t xml:space="preserve"> crate, </w:t>
      </w:r>
      <w:r w:rsidR="00923870">
        <w:t xml:space="preserve">because the trait </w:t>
      </w:r>
      <w:r w:rsidR="00923870" w:rsidRPr="008D200C">
        <w:rPr>
          <w:rStyle w:val="Literal"/>
        </w:rPr>
        <w:t>Summary</w:t>
      </w:r>
      <w:r w:rsidR="00923870">
        <w:t xml:space="preserve"> is local to our </w:t>
      </w:r>
      <w:r w:rsidR="00923870" w:rsidRPr="008D200C">
        <w:rPr>
          <w:rStyle w:val="Literal"/>
        </w:rPr>
        <w:t>aggregator</w:t>
      </w:r>
      <w:r w:rsidR="00923870">
        <w:t xml:space="preserve"> crate.</w:t>
      </w:r>
    </w:p>
    <w:p w14:paraId="3F3D7DB1" w14:textId="77777777" w:rsidR="00404154" w:rsidRDefault="00923870">
      <w:pPr>
        <w:pStyle w:val="Body"/>
      </w:pPr>
      <w:del w:id="355" w:author="AnneMarieW" w:date="2018-03-14T14:26:00Z">
        <w:r w:rsidDel="00BF7AE1">
          <w:delText xml:space="preserve">What </w:delText>
        </w:r>
      </w:del>
      <w:ins w:id="356" w:author="AnneMarieW" w:date="2018-03-14T14:26:00Z">
        <w:r w:rsidR="00BF7AE1">
          <w:t xml:space="preserve">But </w:t>
        </w:r>
      </w:ins>
      <w:r>
        <w:t xml:space="preserve">we can’t </w:t>
      </w:r>
      <w:del w:id="357" w:author="AnneMarieW" w:date="2018-03-14T14:26:00Z">
        <w:r w:rsidDel="00BF7AE1">
          <w:delText>do is</w:delText>
        </w:r>
        <w:r w:rsidR="00404154" w:rsidDel="00BF7AE1">
          <w:delText xml:space="preserve"> </w:delText>
        </w:r>
      </w:del>
      <w:r w:rsidR="00404154">
        <w:t xml:space="preserve">implement external traits on external types. </w:t>
      </w:r>
      <w:r>
        <w:t>For example, w</w:t>
      </w:r>
      <w:r w:rsidR="00404154">
        <w:t xml:space="preserve">e can’t implement the </w:t>
      </w:r>
      <w:r w:rsidR="00404154">
        <w:rPr>
          <w:rStyle w:val="Literal"/>
        </w:rPr>
        <w:t>Display</w:t>
      </w:r>
      <w:r w:rsidR="00404154">
        <w:t xml:space="preserve"> trait o</w:t>
      </w:r>
      <w:r w:rsidR="00404154" w:rsidRPr="00923870">
        <w:t xml:space="preserve">n </w:t>
      </w:r>
      <w:r w:rsidR="00404154" w:rsidRPr="00923870">
        <w:rPr>
          <w:rStyle w:val="Literal"/>
        </w:rPr>
        <w:t>Vec</w:t>
      </w:r>
      <w:r w:rsidRPr="008D200C">
        <w:rPr>
          <w:rStyle w:val="Literal"/>
        </w:rPr>
        <w:t>&lt;T&gt;</w:t>
      </w:r>
      <w:r>
        <w:t xml:space="preserve"> within our </w:t>
      </w:r>
      <w:r w:rsidRPr="008D200C">
        <w:rPr>
          <w:rStyle w:val="Literal"/>
        </w:rPr>
        <w:t>aggregator</w:t>
      </w:r>
      <w:r>
        <w:t xml:space="preserve"> crate</w:t>
      </w:r>
      <w:r w:rsidR="00404154">
        <w:t>, because</w:t>
      </w:r>
      <w:del w:id="358" w:author="AnneMarieW" w:date="2018-03-14T14:27:00Z">
        <w:r w:rsidR="00404154" w:rsidDel="002504A8">
          <w:delText xml:space="preserve"> both</w:delText>
        </w:r>
      </w:del>
      <w:r w:rsidR="00404154">
        <w:t xml:space="preserve"> </w:t>
      </w:r>
      <w:r w:rsidR="00404154">
        <w:rPr>
          <w:rStyle w:val="Literal"/>
        </w:rPr>
        <w:t>Display</w:t>
      </w:r>
      <w:r w:rsidR="00404154">
        <w:t xml:space="preserve"> a</w:t>
      </w:r>
      <w:r w:rsidR="00404154" w:rsidRPr="00923870">
        <w:t xml:space="preserve">nd </w:t>
      </w:r>
      <w:r w:rsidR="00404154" w:rsidRPr="00923870">
        <w:rPr>
          <w:rStyle w:val="Literal"/>
        </w:rPr>
        <w:t>Vec</w:t>
      </w:r>
      <w:r w:rsidRPr="008D200C">
        <w:rPr>
          <w:rStyle w:val="Literal"/>
        </w:rPr>
        <w:t>&lt;T&gt;</w:t>
      </w:r>
      <w:r w:rsidR="00404154">
        <w:t xml:space="preserve"> are defined in the standard library</w:t>
      </w:r>
      <w:r>
        <w:t xml:space="preserve"> and aren’t local to our </w:t>
      </w:r>
      <w:r w:rsidRPr="008D200C">
        <w:rPr>
          <w:rStyle w:val="Literal"/>
        </w:rPr>
        <w:t>aggregator</w:t>
      </w:r>
      <w:r>
        <w:t xml:space="preserve"> crate</w:t>
      </w:r>
      <w:r w:rsidR="00404154">
        <w:t>. This restriction is part of</w:t>
      </w:r>
      <w:r>
        <w:t xml:space="preserve"> a property of programs called </w:t>
      </w:r>
      <w:r w:rsidRPr="008D200C">
        <w:rPr>
          <w:rStyle w:val="EmphasisItalic"/>
        </w:rPr>
        <w:t>coherence</w:t>
      </w:r>
      <w:r>
        <w:t>, and more specifically</w:t>
      </w:r>
      <w:r w:rsidR="00404154">
        <w:t xml:space="preserve"> the </w:t>
      </w:r>
      <w:r w:rsidR="00404154">
        <w:rPr>
          <w:rStyle w:val="EmphasisItalic"/>
        </w:rPr>
        <w:t>orphan rule</w:t>
      </w:r>
      <w:r w:rsidR="00404154">
        <w:t xml:space="preserve">, so named because the parent type is not present. This rule ensures that other people’s code can’t break your code and vice versa. Without </w:t>
      </w:r>
      <w:del w:id="359" w:author="AnneMarieW" w:date="2018-03-14T14:27:00Z">
        <w:r w:rsidR="00404154" w:rsidDel="002504A8">
          <w:delText>it</w:delText>
        </w:r>
      </w:del>
      <w:ins w:id="360" w:author="AnneMarieW" w:date="2018-03-14T14:27:00Z">
        <w:r w:rsidR="002504A8">
          <w:t>the rule</w:t>
        </w:r>
      </w:ins>
      <w:r w:rsidR="00404154">
        <w:t>, two crates could implement the same trait for the same type, and Rust wouldn’t know which implementation to use.</w:t>
      </w:r>
    </w:p>
    <w:p w14:paraId="350BB49C" w14:textId="77777777" w:rsidR="00404154" w:rsidRDefault="00404154" w:rsidP="00404154">
      <w:pPr>
        <w:pStyle w:val="HeadB"/>
      </w:pPr>
      <w:bookmarkStart w:id="361" w:name="default-implementations"/>
      <w:bookmarkStart w:id="362" w:name="__RefHeading___Toc16829_4277564772"/>
      <w:bookmarkStart w:id="363" w:name="_Toc476297437"/>
      <w:bookmarkStart w:id="364" w:name="_Toc508292480"/>
      <w:bookmarkEnd w:id="361"/>
      <w:r>
        <w:t>Default Implementations</w:t>
      </w:r>
      <w:bookmarkEnd w:id="362"/>
      <w:bookmarkEnd w:id="363"/>
      <w:bookmarkEnd w:id="364"/>
    </w:p>
    <w:p w14:paraId="1D1C9F30" w14:textId="77777777" w:rsidR="00404154" w:rsidRDefault="00404154" w:rsidP="00404154">
      <w:pPr>
        <w:pStyle w:val="BodyFirst"/>
        <w:rPr>
          <w:rFonts w:eastAsia="Microsoft YaHei"/>
        </w:rPr>
      </w:pPr>
      <w:r>
        <w:rPr>
          <w:rFonts w:eastAsia="Microsoft YaHei"/>
        </w:rPr>
        <w:t>Sometimes it’s useful to have default behavior for</w:t>
      </w:r>
      <w:r w:rsidR="00923870">
        <w:rPr>
          <w:rFonts w:eastAsia="Microsoft YaHei"/>
        </w:rPr>
        <w:t xml:space="preserve"> some or all of</w:t>
      </w:r>
      <w:r>
        <w:rPr>
          <w:rFonts w:eastAsia="Microsoft YaHei"/>
        </w:rPr>
        <w:t xml:space="preserve"> the methods in a trait</w:t>
      </w:r>
      <w:del w:id="365" w:author="AnneMarieW" w:date="2018-03-14T14:33:00Z">
        <w:r w:rsidDel="002A77F3">
          <w:rPr>
            <w:rFonts w:eastAsia="Microsoft YaHei"/>
          </w:rPr>
          <w:delText>,</w:delText>
        </w:r>
      </w:del>
      <w:r>
        <w:rPr>
          <w:rFonts w:eastAsia="Microsoft YaHei"/>
        </w:rPr>
        <w:t xml:space="preserve"> instead</w:t>
      </w:r>
      <w:r w:rsidR="00923870">
        <w:rPr>
          <w:rFonts w:eastAsia="Microsoft YaHei"/>
        </w:rPr>
        <w:t xml:space="preserve"> of requiring</w:t>
      </w:r>
      <w:r>
        <w:rPr>
          <w:rFonts w:eastAsia="Microsoft YaHei"/>
        </w:rPr>
        <w:t xml:space="preserve"> implement</w:t>
      </w:r>
      <w:r w:rsidR="00923870">
        <w:rPr>
          <w:rFonts w:eastAsia="Microsoft YaHei"/>
        </w:rPr>
        <w:t>ations for</w:t>
      </w:r>
      <w:r>
        <w:rPr>
          <w:rFonts w:eastAsia="Microsoft YaHei"/>
        </w:rPr>
        <w:t xml:space="preserve"> all </w:t>
      </w:r>
      <w:r w:rsidR="00923870">
        <w:rPr>
          <w:rFonts w:eastAsia="Microsoft YaHei"/>
        </w:rPr>
        <w:t>methods</w:t>
      </w:r>
      <w:r>
        <w:rPr>
          <w:rFonts w:eastAsia="Microsoft YaHei"/>
        </w:rPr>
        <w:t xml:space="preserve"> on every type. Then, as we implement the trait on a particular type, we can </w:t>
      </w:r>
      <w:del w:id="366" w:author="AnneMarieW" w:date="2018-03-14T14:34:00Z">
        <w:r w:rsidDel="002A77F3">
          <w:rPr>
            <w:rFonts w:eastAsia="Microsoft YaHei"/>
          </w:rPr>
          <w:delText xml:space="preserve">choose to </w:delText>
        </w:r>
      </w:del>
      <w:r>
        <w:rPr>
          <w:rFonts w:eastAsia="Microsoft YaHei"/>
        </w:rPr>
        <w:t>keep or override each method’s default behavior.</w:t>
      </w:r>
    </w:p>
    <w:p w14:paraId="6E13B818" w14:textId="77777777" w:rsidR="00404154" w:rsidRDefault="00404154">
      <w:pPr>
        <w:pStyle w:val="Body"/>
      </w:pPr>
      <w:r>
        <w:t xml:space="preserve">Listing 10-14 shows how to specify a default string for </w:t>
      </w:r>
      <w:r w:rsidRPr="00923870">
        <w:t xml:space="preserve">the </w:t>
      </w:r>
      <w:r w:rsidR="00923870" w:rsidRPr="00923870">
        <w:rPr>
          <w:rStyle w:val="Literal"/>
        </w:rPr>
        <w:t>summar</w:t>
      </w:r>
      <w:r w:rsidR="00923870" w:rsidRPr="008D200C">
        <w:rPr>
          <w:rStyle w:val="Literal"/>
        </w:rPr>
        <w:t>ize</w:t>
      </w:r>
      <w:r w:rsidR="00923870" w:rsidRPr="00923870">
        <w:t xml:space="preserve"> </w:t>
      </w:r>
      <w:r w:rsidRPr="00923870">
        <w:t xml:space="preserve">method of the </w:t>
      </w:r>
      <w:r w:rsidRPr="00923870">
        <w:rPr>
          <w:rStyle w:val="Literal"/>
        </w:rPr>
        <w:t>Summar</w:t>
      </w:r>
      <w:r w:rsidR="00923870" w:rsidRPr="008D200C">
        <w:rPr>
          <w:rStyle w:val="Literal"/>
        </w:rPr>
        <w:t>y</w:t>
      </w:r>
      <w:r w:rsidRPr="00923870">
        <w:t xml:space="preserve"> trait instead of</w:t>
      </w:r>
      <w:r>
        <w:t xml:space="preserve"> </w:t>
      </w:r>
      <w:r w:rsidR="00923870">
        <w:t>only</w:t>
      </w:r>
      <w:r>
        <w:t xml:space="preserve"> defining the method signature</w:t>
      </w:r>
      <w:ins w:id="367" w:author="AnneMarieW" w:date="2018-03-14T14:34:00Z">
        <w:r w:rsidR="0051621E">
          <w:t>,</w:t>
        </w:r>
      </w:ins>
      <w:r>
        <w:t xml:space="preserve"> like we did in Listing 10-</w:t>
      </w:r>
      <w:r w:rsidR="00923870">
        <w:t>12</w:t>
      </w:r>
      <w:r>
        <w:t>:</w:t>
      </w:r>
    </w:p>
    <w:p w14:paraId="058A71C0" w14:textId="77777777" w:rsidR="00404154" w:rsidRDefault="00923870">
      <w:pPr>
        <w:pStyle w:val="ProductionDirective"/>
      </w:pPr>
      <w:r>
        <w:t>src/</w:t>
      </w:r>
      <w:r w:rsidR="00404154">
        <w:t>lib.rs</w:t>
      </w:r>
    </w:p>
    <w:p w14:paraId="2B3A7E23" w14:textId="77777777" w:rsidR="00404154" w:rsidRDefault="00404154" w:rsidP="00404154">
      <w:pPr>
        <w:pStyle w:val="CodeA"/>
      </w:pPr>
      <w:r>
        <w:t>pub trait Summar</w:t>
      </w:r>
      <w:r w:rsidR="00923870">
        <w:t>y</w:t>
      </w:r>
      <w:r>
        <w:t xml:space="preserve"> {</w:t>
      </w:r>
    </w:p>
    <w:p w14:paraId="7E05BEB5" w14:textId="77777777" w:rsidR="00404154" w:rsidRDefault="00404154" w:rsidP="00404154">
      <w:pPr>
        <w:pStyle w:val="CodeB"/>
      </w:pPr>
      <w:r>
        <w:t xml:space="preserve">    fn summar</w:t>
      </w:r>
      <w:r w:rsidR="00923870">
        <w:t>ize</w:t>
      </w:r>
      <w:r>
        <w:t>(&amp;self) -&gt; String {</w:t>
      </w:r>
    </w:p>
    <w:p w14:paraId="3D721639" w14:textId="77777777" w:rsidR="00404154" w:rsidRDefault="00404154" w:rsidP="00404154">
      <w:pPr>
        <w:pStyle w:val="CodeB"/>
      </w:pPr>
      <w:r>
        <w:t xml:space="preserve">        String::from("(Read more...)")</w:t>
      </w:r>
    </w:p>
    <w:p w14:paraId="5CCB54E8" w14:textId="77777777" w:rsidR="00404154" w:rsidRDefault="00404154" w:rsidP="00404154">
      <w:pPr>
        <w:pStyle w:val="CodeB"/>
      </w:pPr>
      <w:r>
        <w:t xml:space="preserve">    }</w:t>
      </w:r>
    </w:p>
    <w:p w14:paraId="7F853E11" w14:textId="77777777" w:rsidR="00404154" w:rsidRDefault="00404154">
      <w:pPr>
        <w:pStyle w:val="CodeC"/>
      </w:pPr>
      <w:r>
        <w:t>}</w:t>
      </w:r>
    </w:p>
    <w:p w14:paraId="35AB00B2" w14:textId="77777777" w:rsidR="00404154" w:rsidRDefault="00404154" w:rsidP="00404154">
      <w:pPr>
        <w:pStyle w:val="Listing"/>
      </w:pPr>
      <w:r>
        <w:rPr>
          <w:rFonts w:eastAsia="Microsoft YaHei"/>
        </w:rPr>
        <w:t xml:space="preserve">Listing 10-14: Definition of </w:t>
      </w:r>
      <w:r w:rsidRPr="00923870">
        <w:rPr>
          <w:rFonts w:eastAsia="Microsoft YaHei"/>
        </w:rPr>
        <w:t xml:space="preserve">a </w:t>
      </w:r>
      <w:r w:rsidR="000C0C81" w:rsidRPr="000C0C81">
        <w:rPr>
          <w:rStyle w:val="LiteralCaption"/>
          <w:rPrChange w:id="368" w:author="janelle" w:date="2018-03-09T15:02:00Z">
            <w:rPr>
              <w:rStyle w:val="Literal"/>
            </w:rPr>
          </w:rPrChange>
        </w:rPr>
        <w:t>Summary</w:t>
      </w:r>
      <w:r w:rsidRPr="00923870">
        <w:rPr>
          <w:rFonts w:eastAsia="Microsoft YaHei"/>
        </w:rPr>
        <w:t xml:space="preserve"> tra</w:t>
      </w:r>
      <w:r>
        <w:rPr>
          <w:rFonts w:eastAsia="Microsoft YaHei"/>
        </w:rPr>
        <w:t xml:space="preserve">it with a default implementation of </w:t>
      </w:r>
      <w:r w:rsidRPr="00923870">
        <w:rPr>
          <w:rFonts w:eastAsia="Microsoft YaHei"/>
        </w:rPr>
        <w:t xml:space="preserve">the </w:t>
      </w:r>
      <w:r w:rsidR="000C0C81" w:rsidRPr="000C0C81">
        <w:rPr>
          <w:rStyle w:val="LiteralCaption"/>
          <w:rPrChange w:id="369" w:author="janelle" w:date="2018-03-09T15:02:00Z">
            <w:rPr>
              <w:rStyle w:val="Literal"/>
            </w:rPr>
          </w:rPrChange>
        </w:rPr>
        <w:t>summarize</w:t>
      </w:r>
      <w:r w:rsidR="00923870" w:rsidRPr="00923870">
        <w:rPr>
          <w:rFonts w:eastAsia="Microsoft YaHei"/>
        </w:rPr>
        <w:t xml:space="preserve"> </w:t>
      </w:r>
      <w:r w:rsidRPr="00923870">
        <w:rPr>
          <w:rFonts w:eastAsia="Microsoft YaHei"/>
        </w:rPr>
        <w:t>met</w:t>
      </w:r>
      <w:r>
        <w:rPr>
          <w:rFonts w:eastAsia="Microsoft YaHei"/>
        </w:rPr>
        <w:t>hod</w:t>
      </w:r>
    </w:p>
    <w:p w14:paraId="7C468381" w14:textId="77777777" w:rsidR="00404154" w:rsidRPr="00923870" w:rsidRDefault="00404154">
      <w:pPr>
        <w:pStyle w:val="Body"/>
      </w:pPr>
      <w:r>
        <w:t xml:space="preserve">To use a default implementation to summarize instances of </w:t>
      </w:r>
      <w:r>
        <w:rPr>
          <w:rStyle w:val="Literal"/>
        </w:rPr>
        <w:t>NewsArticle</w:t>
      </w:r>
      <w:r>
        <w:t xml:space="preserve"> instead of defining a custom implementation, we specify an empty </w:t>
      </w:r>
      <w:r>
        <w:rPr>
          <w:rStyle w:val="Literal"/>
        </w:rPr>
        <w:t>impl</w:t>
      </w:r>
      <w:r>
        <w:t xml:space="preserve"> block </w:t>
      </w:r>
      <w:r w:rsidRPr="00923870">
        <w:t xml:space="preserve">with </w:t>
      </w:r>
      <w:r w:rsidRPr="00923870">
        <w:rPr>
          <w:rStyle w:val="Literal"/>
        </w:rPr>
        <w:t>impl Summar</w:t>
      </w:r>
      <w:r w:rsidR="00923870" w:rsidRPr="008D200C">
        <w:rPr>
          <w:rStyle w:val="Literal"/>
        </w:rPr>
        <w:t>y</w:t>
      </w:r>
      <w:r w:rsidRPr="00923870">
        <w:rPr>
          <w:rStyle w:val="Literal"/>
        </w:rPr>
        <w:t xml:space="preserve"> for NewsArticle {}</w:t>
      </w:r>
      <w:r w:rsidRPr="00923870">
        <w:t>.</w:t>
      </w:r>
    </w:p>
    <w:p w14:paraId="382FD9B5" w14:textId="77777777" w:rsidR="00404154" w:rsidRDefault="00404154">
      <w:pPr>
        <w:pStyle w:val="Body"/>
      </w:pPr>
      <w:r>
        <w:t xml:space="preserve">Even though we’re no longer </w:t>
      </w:r>
      <w:del w:id="370" w:author="AnneMarieW" w:date="2018-03-14T14:35:00Z">
        <w:r w:rsidDel="0051621E">
          <w:delText xml:space="preserve">choosing to </w:delText>
        </w:r>
      </w:del>
      <w:r>
        <w:t>defin</w:t>
      </w:r>
      <w:del w:id="371" w:author="AnneMarieW" w:date="2018-03-14T14:35:00Z">
        <w:r w:rsidRPr="00923870" w:rsidDel="0051621E">
          <w:delText>e</w:delText>
        </w:r>
      </w:del>
      <w:ins w:id="372" w:author="AnneMarieW" w:date="2018-03-14T14:35:00Z">
        <w:r w:rsidR="0051621E">
          <w:t>ing</w:t>
        </w:r>
      </w:ins>
      <w:r w:rsidRPr="00923870">
        <w:t xml:space="preserve"> the </w:t>
      </w:r>
      <w:r w:rsidRPr="00923870">
        <w:rPr>
          <w:rStyle w:val="Literal"/>
        </w:rPr>
        <w:t>summar</w:t>
      </w:r>
      <w:r w:rsidR="00923870" w:rsidRPr="008D200C">
        <w:rPr>
          <w:rStyle w:val="Literal"/>
        </w:rPr>
        <w:t>ize</w:t>
      </w:r>
      <w:r w:rsidRPr="00923870">
        <w:t xml:space="preserve"> method</w:t>
      </w:r>
      <w:r>
        <w:t xml:space="preserve"> on </w:t>
      </w:r>
      <w:r>
        <w:rPr>
          <w:rStyle w:val="Literal"/>
        </w:rPr>
        <w:t>NewsArticle</w:t>
      </w:r>
      <w:r>
        <w:t xml:space="preserve"> directly, we</w:t>
      </w:r>
      <w:r w:rsidR="00DA51E6">
        <w:t>’</w:t>
      </w:r>
      <w:r>
        <w:t xml:space="preserve">ve provided a default implementation and specified that </w:t>
      </w:r>
      <w:r>
        <w:rPr>
          <w:rStyle w:val="Literal"/>
        </w:rPr>
        <w:t>NewsArticle</w:t>
      </w:r>
      <w:r>
        <w:t xml:space="preserve"> implements th</w:t>
      </w:r>
      <w:r w:rsidRPr="00923870">
        <w:t xml:space="preserve">e </w:t>
      </w:r>
      <w:r w:rsidRPr="00923870">
        <w:rPr>
          <w:rStyle w:val="Literal"/>
        </w:rPr>
        <w:t>Summar</w:t>
      </w:r>
      <w:r w:rsidR="00923870" w:rsidRPr="008D200C">
        <w:rPr>
          <w:rStyle w:val="Literal"/>
        </w:rPr>
        <w:t>y</w:t>
      </w:r>
      <w:r w:rsidRPr="00923870">
        <w:t xml:space="preserve"> trait</w:t>
      </w:r>
      <w:del w:id="373" w:author="AnneMarieW" w:date="2018-03-14T14:35:00Z">
        <w:r w:rsidDel="0051621E">
          <w:delText>,</w:delText>
        </w:r>
      </w:del>
      <w:ins w:id="374" w:author="AnneMarieW" w:date="2018-03-14T14:35:00Z">
        <w:r w:rsidR="0051621E">
          <w:t>. As a result,</w:t>
        </w:r>
      </w:ins>
      <w:del w:id="375" w:author="AnneMarieW" w:date="2018-03-14T14:35:00Z">
        <w:r w:rsidDel="0051621E">
          <w:delText xml:space="preserve"> so</w:delText>
        </w:r>
      </w:del>
      <w:r>
        <w:t xml:space="preserve"> we can still </w:t>
      </w:r>
      <w:r w:rsidRPr="00923870">
        <w:t xml:space="preserve">call the </w:t>
      </w:r>
      <w:r w:rsidRPr="00923870">
        <w:rPr>
          <w:rStyle w:val="Literal"/>
        </w:rPr>
        <w:t>summar</w:t>
      </w:r>
      <w:r w:rsidR="00923870" w:rsidRPr="008D200C">
        <w:rPr>
          <w:rStyle w:val="Literal"/>
        </w:rPr>
        <w:t>ize</w:t>
      </w:r>
      <w:r w:rsidRPr="00923870">
        <w:t xml:space="preserve"> metho</w:t>
      </w:r>
      <w:r>
        <w:t xml:space="preserve">d on an instance of </w:t>
      </w:r>
      <w:r>
        <w:rPr>
          <w:rStyle w:val="Literal"/>
        </w:rPr>
        <w:t>NewsArticle</w:t>
      </w:r>
      <w:r>
        <w:t>, like this:</w:t>
      </w:r>
    </w:p>
    <w:p w14:paraId="1EBFD9AF" w14:textId="77777777" w:rsidR="00404154" w:rsidRDefault="00404154" w:rsidP="00404154">
      <w:pPr>
        <w:pStyle w:val="CodeA"/>
      </w:pPr>
      <w:r>
        <w:t>let article = NewsArticle {</w:t>
      </w:r>
    </w:p>
    <w:p w14:paraId="410EDBC0" w14:textId="77777777" w:rsidR="00404154" w:rsidRDefault="00404154" w:rsidP="00404154">
      <w:pPr>
        <w:pStyle w:val="CodeB"/>
      </w:pPr>
      <w:r>
        <w:lastRenderedPageBreak/>
        <w:t xml:space="preserve">    headline: String::from("Penguins win the Stanley Cup Championship!"),</w:t>
      </w:r>
    </w:p>
    <w:p w14:paraId="72113208" w14:textId="77777777" w:rsidR="00404154" w:rsidRDefault="00404154" w:rsidP="00404154">
      <w:pPr>
        <w:pStyle w:val="CodeB"/>
      </w:pPr>
      <w:r>
        <w:t xml:space="preserve">    location: String::from("Pittsburgh, PA, USA"),</w:t>
      </w:r>
    </w:p>
    <w:p w14:paraId="18B96295" w14:textId="77777777" w:rsidR="00404154" w:rsidRDefault="00404154" w:rsidP="00404154">
      <w:pPr>
        <w:pStyle w:val="CodeB"/>
      </w:pPr>
      <w:r>
        <w:t xml:space="preserve">    author: String::from("Iceburgh"),</w:t>
      </w:r>
    </w:p>
    <w:p w14:paraId="1B07A368" w14:textId="77777777" w:rsidR="00404154" w:rsidRDefault="00404154" w:rsidP="00404154">
      <w:pPr>
        <w:pStyle w:val="CodeB"/>
      </w:pPr>
      <w:r>
        <w:t xml:space="preserve">    content: String::from("The Pittsburgh Penguins once again are the best</w:t>
      </w:r>
    </w:p>
    <w:p w14:paraId="0F1485E1" w14:textId="77777777" w:rsidR="00404154" w:rsidRDefault="00404154" w:rsidP="00404154">
      <w:pPr>
        <w:pStyle w:val="CodeB"/>
      </w:pPr>
      <w:r>
        <w:t xml:space="preserve">    hockey team in the NHL."),</w:t>
      </w:r>
    </w:p>
    <w:p w14:paraId="2160CBF3" w14:textId="77777777" w:rsidR="00404154" w:rsidRDefault="00404154" w:rsidP="00404154">
      <w:pPr>
        <w:pStyle w:val="CodeB"/>
      </w:pPr>
      <w:r>
        <w:t>};</w:t>
      </w:r>
    </w:p>
    <w:p w14:paraId="197D007F" w14:textId="77777777" w:rsidR="00404154" w:rsidRDefault="00404154" w:rsidP="00404154">
      <w:pPr>
        <w:pStyle w:val="CodeB"/>
      </w:pPr>
    </w:p>
    <w:p w14:paraId="6B88CC18" w14:textId="77777777" w:rsidR="00404154" w:rsidRDefault="00404154">
      <w:pPr>
        <w:pStyle w:val="CodeC"/>
      </w:pPr>
      <w:r>
        <w:t>println!("New article available! {}", article.summar</w:t>
      </w:r>
      <w:r w:rsidR="00923870">
        <w:t>ize</w:t>
      </w:r>
      <w:r>
        <w:t>());</w:t>
      </w:r>
    </w:p>
    <w:p w14:paraId="7A0AAB41" w14:textId="77777777" w:rsidR="00404154" w:rsidRDefault="00404154">
      <w:pPr>
        <w:pStyle w:val="Body"/>
      </w:pPr>
      <w:r>
        <w:t xml:space="preserve">This code prints </w:t>
      </w:r>
      <w:r>
        <w:rPr>
          <w:rStyle w:val="Literal"/>
        </w:rPr>
        <w:t>New article available! (Read more...)</w:t>
      </w:r>
      <w:r w:rsidRPr="008D200C">
        <w:t>.</w:t>
      </w:r>
    </w:p>
    <w:p w14:paraId="0658C43E" w14:textId="77777777" w:rsidR="00404154" w:rsidRDefault="00404154">
      <w:pPr>
        <w:pStyle w:val="Body"/>
      </w:pPr>
      <w:r>
        <w:t xml:space="preserve">Creating a default implementation </w:t>
      </w:r>
      <w:r w:rsidRPr="00923870">
        <w:t xml:space="preserve">for </w:t>
      </w:r>
      <w:r w:rsidRPr="00923870">
        <w:rPr>
          <w:rStyle w:val="Literal"/>
        </w:rPr>
        <w:t>summar</w:t>
      </w:r>
      <w:r w:rsidR="00923870" w:rsidRPr="008D200C">
        <w:rPr>
          <w:rStyle w:val="Literal"/>
        </w:rPr>
        <w:t>ize</w:t>
      </w:r>
      <w:r w:rsidRPr="00923870">
        <w:t xml:space="preserve"> does</w:t>
      </w:r>
      <w:del w:id="376" w:author="AnneMarieW" w:date="2018-03-14T14:36:00Z">
        <w:r w:rsidRPr="00923870" w:rsidDel="00166E99">
          <w:delText xml:space="preserve"> </w:delText>
        </w:r>
      </w:del>
      <w:r w:rsidRPr="00923870">
        <w:t>n</w:t>
      </w:r>
      <w:del w:id="377" w:author="AnneMarieW" w:date="2018-03-14T14:36:00Z">
        <w:r w:rsidRPr="00923870" w:rsidDel="00166E99">
          <w:delText>o</w:delText>
        </w:r>
      </w:del>
      <w:ins w:id="378" w:author="AnneMarieW" w:date="2018-03-14T14:36:00Z">
        <w:r w:rsidR="00166E99">
          <w:t>’</w:t>
        </w:r>
      </w:ins>
      <w:r w:rsidRPr="00923870">
        <w:t xml:space="preserve">t require us to change anything about the implementation of </w:t>
      </w:r>
      <w:r w:rsidRPr="00923870">
        <w:rPr>
          <w:rStyle w:val="Literal"/>
        </w:rPr>
        <w:t>Summar</w:t>
      </w:r>
      <w:r w:rsidR="00923870" w:rsidRPr="008D200C">
        <w:rPr>
          <w:rStyle w:val="Literal"/>
        </w:rPr>
        <w:t>y</w:t>
      </w:r>
      <w:r w:rsidRPr="00923870">
        <w:t xml:space="preserve"> o</w:t>
      </w:r>
      <w:r>
        <w:t xml:space="preserve">n </w:t>
      </w:r>
      <w:r>
        <w:rPr>
          <w:rStyle w:val="Literal"/>
        </w:rPr>
        <w:t>Tweet</w:t>
      </w:r>
      <w:r>
        <w:t xml:space="preserve"> in Listing 10-</w:t>
      </w:r>
      <w:r w:rsidR="00923870">
        <w:t>13</w:t>
      </w:r>
      <w:ins w:id="379" w:author="AnneMarieW" w:date="2018-03-14T14:36:00Z">
        <w:r w:rsidR="00166E99">
          <w:t>. The reason is that</w:t>
        </w:r>
      </w:ins>
      <w:del w:id="380" w:author="AnneMarieW" w:date="2018-03-14T14:36:00Z">
        <w:r w:rsidDel="00166E99">
          <w:delText xml:space="preserve"> because</w:delText>
        </w:r>
      </w:del>
      <w:r>
        <w:t xml:space="preserve"> the syntax for overriding a default implementation is </w:t>
      </w:r>
      <w:del w:id="381" w:author="AnneMarieW" w:date="2018-03-14T14:36:00Z">
        <w:r w:rsidDel="00166E99">
          <w:delText xml:space="preserve">exactly </w:delText>
        </w:r>
      </w:del>
      <w:r>
        <w:t>the same as the syntax for implementing a trait method that doesn’t have a default implementation.</w:t>
      </w:r>
    </w:p>
    <w:p w14:paraId="166D3A18" w14:textId="77777777" w:rsidR="00404154" w:rsidRDefault="00404154">
      <w:pPr>
        <w:pStyle w:val="Body"/>
      </w:pPr>
      <w:r>
        <w:t xml:space="preserve">Default implementations can call other methods in the same trait, even if those other methods don’t have a default implementation. In this way, a trait can provide a lot of useful functionality and only require </w:t>
      </w:r>
      <w:r w:rsidR="00413CAA">
        <w:t xml:space="preserve">implementors </w:t>
      </w:r>
      <w:r>
        <w:t>to specify a small part of it. For example, we could defi</w:t>
      </w:r>
      <w:r w:rsidRPr="00413CAA">
        <w:t xml:space="preserve">ne the </w:t>
      </w:r>
      <w:r w:rsidRPr="00413CAA">
        <w:rPr>
          <w:rStyle w:val="Literal"/>
        </w:rPr>
        <w:t>Summar</w:t>
      </w:r>
      <w:r w:rsidR="00413CAA" w:rsidRPr="008D200C">
        <w:rPr>
          <w:rStyle w:val="Literal"/>
        </w:rPr>
        <w:t>y</w:t>
      </w:r>
      <w:r w:rsidRPr="00413CAA">
        <w:t xml:space="preserve"> trait</w:t>
      </w:r>
      <w:r>
        <w:t xml:space="preserve"> to have </w:t>
      </w:r>
      <w:r w:rsidR="00413CAA">
        <w:t xml:space="preserve">a </w:t>
      </w:r>
      <w:r w:rsidR="00413CAA" w:rsidRPr="008D200C">
        <w:rPr>
          <w:rStyle w:val="Literal"/>
        </w:rPr>
        <w:t>summarize_author</w:t>
      </w:r>
      <w:r w:rsidR="00413CAA">
        <w:t xml:space="preserve"> </w:t>
      </w:r>
      <w:r>
        <w:t xml:space="preserve">method whose implementation is required, </w:t>
      </w:r>
      <w:ins w:id="382" w:author="AnneMarieW" w:date="2018-03-14T14:38:00Z">
        <w:r w:rsidR="00166E99">
          <w:t xml:space="preserve">and </w:t>
        </w:r>
      </w:ins>
      <w:r>
        <w:t>the</w:t>
      </w:r>
      <w:r w:rsidRPr="00413CAA">
        <w:t xml:space="preserve">n </w:t>
      </w:r>
      <w:ins w:id="383" w:author="AnneMarieW" w:date="2018-03-14T14:38:00Z">
        <w:r w:rsidR="00166E99">
          <w:t xml:space="preserve">define </w:t>
        </w:r>
      </w:ins>
      <w:r w:rsidRPr="00413CAA">
        <w:t xml:space="preserve">a </w:t>
      </w:r>
      <w:r w:rsidRPr="00413CAA">
        <w:rPr>
          <w:rStyle w:val="Literal"/>
        </w:rPr>
        <w:t>summar</w:t>
      </w:r>
      <w:r w:rsidR="00413CAA" w:rsidRPr="008D200C">
        <w:rPr>
          <w:rStyle w:val="Literal"/>
        </w:rPr>
        <w:t>ize</w:t>
      </w:r>
      <w:r w:rsidRPr="00413CAA">
        <w:t xml:space="preserve"> method</w:t>
      </w:r>
      <w:r>
        <w:t xml:space="preserve"> that has a default implementation that calls </w:t>
      </w:r>
      <w:r w:rsidR="00413CAA">
        <w:t xml:space="preserve">the </w:t>
      </w:r>
      <w:r w:rsidR="00413CAA" w:rsidRPr="008D200C">
        <w:rPr>
          <w:rStyle w:val="Literal"/>
        </w:rPr>
        <w:t>summarize_author</w:t>
      </w:r>
      <w:r w:rsidR="00413CAA">
        <w:t xml:space="preserve"> method:</w:t>
      </w:r>
    </w:p>
    <w:p w14:paraId="775A6DB4" w14:textId="77777777" w:rsidR="00404154" w:rsidRDefault="00404154" w:rsidP="00404154">
      <w:pPr>
        <w:pStyle w:val="CodeA"/>
      </w:pPr>
      <w:r>
        <w:t>pub trait Summar</w:t>
      </w:r>
      <w:r w:rsidR="00413CAA">
        <w:t>y</w:t>
      </w:r>
      <w:r>
        <w:t xml:space="preserve"> {</w:t>
      </w:r>
    </w:p>
    <w:p w14:paraId="632F7B10" w14:textId="77777777" w:rsidR="00404154" w:rsidRDefault="00404154" w:rsidP="00404154">
      <w:pPr>
        <w:pStyle w:val="CodeB"/>
      </w:pPr>
      <w:r>
        <w:t xml:space="preserve">    fn </w:t>
      </w:r>
      <w:r w:rsidR="00413CAA">
        <w:t>summarize_</w:t>
      </w:r>
      <w:r>
        <w:t>author(&amp;self) -&gt; String;</w:t>
      </w:r>
    </w:p>
    <w:p w14:paraId="2F910B93" w14:textId="77777777" w:rsidR="00404154" w:rsidRDefault="00404154" w:rsidP="00404154">
      <w:pPr>
        <w:pStyle w:val="CodeB"/>
      </w:pPr>
    </w:p>
    <w:p w14:paraId="6A75DC6B" w14:textId="77777777" w:rsidR="00404154" w:rsidRDefault="00404154" w:rsidP="00404154">
      <w:pPr>
        <w:pStyle w:val="CodeB"/>
      </w:pPr>
      <w:r>
        <w:t xml:space="preserve">    fn summar</w:t>
      </w:r>
      <w:r w:rsidR="00413CAA">
        <w:t>ize</w:t>
      </w:r>
      <w:r>
        <w:t>(&amp;self) -&gt; String {</w:t>
      </w:r>
    </w:p>
    <w:p w14:paraId="4695E2CA" w14:textId="77777777" w:rsidR="00404154" w:rsidRDefault="00404154" w:rsidP="00404154">
      <w:pPr>
        <w:pStyle w:val="CodeB"/>
      </w:pPr>
      <w:r>
        <w:t xml:space="preserve">        format!("(Read more from {}...)", self.summar</w:t>
      </w:r>
      <w:r w:rsidR="00413CAA">
        <w:t>ize_author</w:t>
      </w:r>
      <w:r>
        <w:t>())</w:t>
      </w:r>
    </w:p>
    <w:p w14:paraId="7F2A4B20" w14:textId="77777777" w:rsidR="00404154" w:rsidRDefault="00404154" w:rsidP="00404154">
      <w:pPr>
        <w:pStyle w:val="CodeB"/>
      </w:pPr>
      <w:r>
        <w:t xml:space="preserve">    }</w:t>
      </w:r>
    </w:p>
    <w:p w14:paraId="14911279" w14:textId="77777777" w:rsidR="00404154" w:rsidRDefault="00404154">
      <w:pPr>
        <w:pStyle w:val="CodeC"/>
      </w:pPr>
      <w:r>
        <w:t>}</w:t>
      </w:r>
    </w:p>
    <w:p w14:paraId="1C7E6B93" w14:textId="77777777" w:rsidR="00404154" w:rsidRDefault="00404154">
      <w:pPr>
        <w:pStyle w:val="Body"/>
      </w:pPr>
      <w:r>
        <w:t xml:space="preserve">To use this version </w:t>
      </w:r>
      <w:r w:rsidRPr="00413CAA">
        <w:t xml:space="preserve">of </w:t>
      </w:r>
      <w:r w:rsidRPr="00413CAA">
        <w:rPr>
          <w:rStyle w:val="Literal"/>
        </w:rPr>
        <w:t>Summar</w:t>
      </w:r>
      <w:r w:rsidR="00413CAA" w:rsidRPr="008D200C">
        <w:rPr>
          <w:rStyle w:val="Literal"/>
        </w:rPr>
        <w:t>y</w:t>
      </w:r>
      <w:r w:rsidRPr="00413CAA">
        <w:t>, we</w:t>
      </w:r>
      <w:r w:rsidR="00413CAA">
        <w:t xml:space="preserve"> only need to define </w:t>
      </w:r>
      <w:r w:rsidR="00413CAA" w:rsidRPr="008D200C">
        <w:rPr>
          <w:rStyle w:val="Literal"/>
        </w:rPr>
        <w:t>summarize_author</w:t>
      </w:r>
      <w:r w:rsidR="00413CAA">
        <w:t xml:space="preserve"> when</w:t>
      </w:r>
      <w:r>
        <w:t xml:space="preserve"> we implement the trait on a type:</w:t>
      </w:r>
    </w:p>
    <w:p w14:paraId="38F1A20C" w14:textId="77777777" w:rsidR="00404154" w:rsidRDefault="00404154" w:rsidP="00404154">
      <w:pPr>
        <w:pStyle w:val="CodeA"/>
      </w:pPr>
      <w:r>
        <w:t>impl Summar</w:t>
      </w:r>
      <w:r w:rsidR="00413CAA">
        <w:t>y</w:t>
      </w:r>
      <w:r>
        <w:t xml:space="preserve"> for Tweet {</w:t>
      </w:r>
    </w:p>
    <w:p w14:paraId="28E27051" w14:textId="77777777" w:rsidR="00404154" w:rsidRDefault="00404154" w:rsidP="00404154">
      <w:pPr>
        <w:pStyle w:val="CodeB"/>
      </w:pPr>
      <w:r>
        <w:t xml:space="preserve">    fn summar</w:t>
      </w:r>
      <w:r w:rsidR="00413CAA">
        <w:t>ize_author</w:t>
      </w:r>
      <w:r>
        <w:t>(&amp;self) -&gt; String {</w:t>
      </w:r>
    </w:p>
    <w:p w14:paraId="11FB919F" w14:textId="77777777" w:rsidR="00404154" w:rsidRDefault="00404154" w:rsidP="00404154">
      <w:pPr>
        <w:pStyle w:val="CodeB"/>
      </w:pPr>
      <w:r>
        <w:t xml:space="preserve">        format!("@{}", self.username)</w:t>
      </w:r>
    </w:p>
    <w:p w14:paraId="7B0E2B18" w14:textId="77777777" w:rsidR="00404154" w:rsidRDefault="00404154" w:rsidP="00404154">
      <w:pPr>
        <w:pStyle w:val="CodeB"/>
      </w:pPr>
      <w:r>
        <w:t xml:space="preserve">    }</w:t>
      </w:r>
    </w:p>
    <w:p w14:paraId="6998299C" w14:textId="77777777" w:rsidR="00404154" w:rsidRDefault="00404154">
      <w:pPr>
        <w:pStyle w:val="CodeC"/>
      </w:pPr>
      <w:r>
        <w:t>}</w:t>
      </w:r>
    </w:p>
    <w:p w14:paraId="0D81231C" w14:textId="77777777" w:rsidR="00404154" w:rsidRPr="00CA5689" w:rsidRDefault="00404154">
      <w:pPr>
        <w:pStyle w:val="Body"/>
      </w:pPr>
      <w:del w:id="384" w:author="AnneMarieW" w:date="2018-03-14T14:39:00Z">
        <w:r w:rsidDel="00166E99">
          <w:lastRenderedPageBreak/>
          <w:delText>Once</w:delText>
        </w:r>
      </w:del>
      <w:ins w:id="385" w:author="AnneMarieW" w:date="2018-03-14T14:39:00Z">
        <w:r w:rsidR="00166E99">
          <w:t>After</w:t>
        </w:r>
      </w:ins>
      <w:r>
        <w:t xml:space="preserve"> we </w:t>
      </w:r>
      <w:r w:rsidR="00CA5689">
        <w:t xml:space="preserve">define </w:t>
      </w:r>
      <w:r w:rsidR="00CA5689" w:rsidRPr="008D200C">
        <w:rPr>
          <w:rStyle w:val="Literal"/>
        </w:rPr>
        <w:t>summarize_author</w:t>
      </w:r>
      <w:r w:rsidR="00CA5689">
        <w:t xml:space="preserve">, we </w:t>
      </w:r>
      <w:r>
        <w:t>c</w:t>
      </w:r>
      <w:r w:rsidRPr="00CA5689">
        <w:t xml:space="preserve">an call </w:t>
      </w:r>
      <w:r w:rsidR="00CA5689" w:rsidRPr="00CA5689">
        <w:rPr>
          <w:rStyle w:val="Literal"/>
        </w:rPr>
        <w:t>summar</w:t>
      </w:r>
      <w:r w:rsidR="00CA5689" w:rsidRPr="008D200C">
        <w:rPr>
          <w:rStyle w:val="Literal"/>
        </w:rPr>
        <w:t>ize</w:t>
      </w:r>
      <w:r w:rsidR="00CA5689" w:rsidRPr="00CA5689">
        <w:t xml:space="preserve"> </w:t>
      </w:r>
      <w:r w:rsidRPr="00CA5689">
        <w:t>on</w:t>
      </w:r>
      <w:r>
        <w:t xml:space="preserve"> instances of the </w:t>
      </w:r>
      <w:r>
        <w:rPr>
          <w:rStyle w:val="Literal"/>
        </w:rPr>
        <w:t>Tweet</w:t>
      </w:r>
      <w:r>
        <w:t xml:space="preserve"> struct, and the default </w:t>
      </w:r>
      <w:r w:rsidRPr="00CA5689">
        <w:t xml:space="preserve">implementation of </w:t>
      </w:r>
      <w:r w:rsidRPr="00CA5689">
        <w:rPr>
          <w:rStyle w:val="Literal"/>
        </w:rPr>
        <w:t>summar</w:t>
      </w:r>
      <w:r w:rsidR="00CA5689" w:rsidRPr="008D200C">
        <w:rPr>
          <w:rStyle w:val="Literal"/>
        </w:rPr>
        <w:t>ize</w:t>
      </w:r>
      <w:r w:rsidRPr="00CA5689">
        <w:t xml:space="preserve"> will call the definition of </w:t>
      </w:r>
      <w:r w:rsidRPr="00CA5689">
        <w:rPr>
          <w:rStyle w:val="Literal"/>
        </w:rPr>
        <w:t>summar</w:t>
      </w:r>
      <w:r w:rsidR="00CA5689" w:rsidRPr="008D200C">
        <w:rPr>
          <w:rStyle w:val="Literal"/>
        </w:rPr>
        <w:t>ize_author</w:t>
      </w:r>
      <w:r w:rsidRPr="00CA5689">
        <w:t xml:space="preserve"> that we’ve provided.</w:t>
      </w:r>
      <w:r w:rsidR="00CA5689">
        <w:t xml:space="preserve"> Because we’ve implemented </w:t>
      </w:r>
      <w:r w:rsidR="00CA5689" w:rsidRPr="008D200C">
        <w:rPr>
          <w:rStyle w:val="Literal"/>
        </w:rPr>
        <w:t>summarize_author</w:t>
      </w:r>
      <w:r w:rsidR="00CA5689">
        <w:t xml:space="preserve">, the </w:t>
      </w:r>
      <w:r w:rsidR="00CA5689" w:rsidRPr="008D200C">
        <w:rPr>
          <w:rStyle w:val="Literal"/>
        </w:rPr>
        <w:t>Summary</w:t>
      </w:r>
      <w:r w:rsidR="00CA5689">
        <w:t xml:space="preserve"> trait has given us the behavior of the </w:t>
      </w:r>
      <w:r w:rsidR="00CA5689" w:rsidRPr="008D200C">
        <w:rPr>
          <w:rStyle w:val="Literal"/>
        </w:rPr>
        <w:t>summarize</w:t>
      </w:r>
      <w:r w:rsidR="00CA5689">
        <w:t xml:space="preserve"> method without requiring us to write any more code.</w:t>
      </w:r>
    </w:p>
    <w:p w14:paraId="2E2CB00E" w14:textId="77777777" w:rsidR="00404154" w:rsidRDefault="00404154" w:rsidP="00404154">
      <w:pPr>
        <w:pStyle w:val="CodeA"/>
      </w:pPr>
      <w:r>
        <w:t>let tweet = Tweet {</w:t>
      </w:r>
    </w:p>
    <w:p w14:paraId="036ADC7C" w14:textId="77777777" w:rsidR="00404154" w:rsidRDefault="00404154" w:rsidP="00404154">
      <w:pPr>
        <w:pStyle w:val="CodeB"/>
      </w:pPr>
      <w:r>
        <w:t xml:space="preserve">    username: String::from("horse_ebooks"),</w:t>
      </w:r>
    </w:p>
    <w:p w14:paraId="35993AE4" w14:textId="77777777" w:rsidR="00404154" w:rsidRDefault="00404154" w:rsidP="00404154">
      <w:pPr>
        <w:pStyle w:val="CodeB"/>
      </w:pPr>
      <w:r>
        <w:t xml:space="preserve">    content: String::from("of course, as you probably already know, people"),</w:t>
      </w:r>
    </w:p>
    <w:p w14:paraId="52751F5C" w14:textId="77777777" w:rsidR="00404154" w:rsidRDefault="00404154" w:rsidP="00404154">
      <w:pPr>
        <w:pStyle w:val="CodeB"/>
      </w:pPr>
      <w:r>
        <w:t xml:space="preserve">    reply: false,</w:t>
      </w:r>
    </w:p>
    <w:p w14:paraId="7240E0CA" w14:textId="77777777" w:rsidR="00404154" w:rsidRDefault="00404154" w:rsidP="00404154">
      <w:pPr>
        <w:pStyle w:val="CodeB"/>
      </w:pPr>
      <w:r>
        <w:t xml:space="preserve">    retweet: false,</w:t>
      </w:r>
    </w:p>
    <w:p w14:paraId="3DFC9374" w14:textId="77777777" w:rsidR="00404154" w:rsidRDefault="00404154" w:rsidP="00404154">
      <w:pPr>
        <w:pStyle w:val="CodeB"/>
      </w:pPr>
      <w:r>
        <w:t>};</w:t>
      </w:r>
    </w:p>
    <w:p w14:paraId="1DB19C8A" w14:textId="77777777" w:rsidR="00404154" w:rsidRDefault="00404154" w:rsidP="00404154">
      <w:pPr>
        <w:pStyle w:val="CodeB"/>
      </w:pPr>
    </w:p>
    <w:p w14:paraId="41CF13FA" w14:textId="77777777" w:rsidR="00404154" w:rsidRDefault="00404154">
      <w:pPr>
        <w:pStyle w:val="CodeC"/>
      </w:pPr>
      <w:r>
        <w:t>println!("1 new tweet: {}", tweet.summar</w:t>
      </w:r>
      <w:r w:rsidR="00CA5689">
        <w:t>ize</w:t>
      </w:r>
      <w:r>
        <w:t>());</w:t>
      </w:r>
    </w:p>
    <w:p w14:paraId="403E405A" w14:textId="77777777" w:rsidR="00404154" w:rsidRPr="00CA5689" w:rsidRDefault="00404154">
      <w:pPr>
        <w:pStyle w:val="Body"/>
      </w:pPr>
      <w:r>
        <w:t xml:space="preserve">This </w:t>
      </w:r>
      <w:ins w:id="386" w:author="AnneMarieW" w:date="2018-03-14T14:40:00Z">
        <w:r w:rsidR="00166E99">
          <w:t xml:space="preserve">code </w:t>
        </w:r>
      </w:ins>
      <w:r w:rsidR="00CA5689">
        <w:t>prints</w:t>
      </w:r>
      <w:r w:rsidRPr="00CA5689">
        <w:t xml:space="preserve"> </w:t>
      </w:r>
      <w:r w:rsidR="00CA5689" w:rsidRPr="008D200C">
        <w:rPr>
          <w:rStyle w:val="Literal"/>
        </w:rPr>
        <w:t xml:space="preserve">1 </w:t>
      </w:r>
      <w:r w:rsidRPr="008D200C">
        <w:rPr>
          <w:rStyle w:val="Literal"/>
        </w:rPr>
        <w:t xml:space="preserve">new tweet: </w:t>
      </w:r>
      <w:r w:rsidRPr="00CA5689">
        <w:rPr>
          <w:rStyle w:val="Literal"/>
        </w:rPr>
        <w:t>(Read more from @horse_ebooks...)</w:t>
      </w:r>
      <w:r w:rsidRPr="00CA5689">
        <w:t>.</w:t>
      </w:r>
    </w:p>
    <w:p w14:paraId="2F379111" w14:textId="77777777" w:rsidR="00404154" w:rsidRDefault="00404154">
      <w:pPr>
        <w:pStyle w:val="Body"/>
      </w:pPr>
      <w:r>
        <w:t>Note that it is</w:t>
      </w:r>
      <w:del w:id="387" w:author="AnneMarieW" w:date="2018-03-14T14:40:00Z">
        <w:r w:rsidDel="00166E99">
          <w:delText xml:space="preserve"> </w:delText>
        </w:r>
      </w:del>
      <w:r>
        <w:t>n</w:t>
      </w:r>
      <w:del w:id="388" w:author="AnneMarieW" w:date="2018-03-14T14:41:00Z">
        <w:r w:rsidDel="00166E99">
          <w:delText>o</w:delText>
        </w:r>
      </w:del>
      <w:ins w:id="389" w:author="AnneMarieW" w:date="2018-03-14T14:41:00Z">
        <w:r w:rsidR="00166E99">
          <w:t>’</w:t>
        </w:r>
      </w:ins>
      <w:r>
        <w:t>t possible to call the default implementation from an overrid</w:t>
      </w:r>
      <w:r w:rsidR="00CA5689">
        <w:t>ing</w:t>
      </w:r>
      <w:r>
        <w:t xml:space="preserve"> implementation</w:t>
      </w:r>
      <w:r w:rsidR="00CA5689">
        <w:t xml:space="preserve"> of that same method</w:t>
      </w:r>
      <w:r>
        <w:t>.</w:t>
      </w:r>
    </w:p>
    <w:p w14:paraId="01C500E3" w14:textId="77777777" w:rsidR="00404154" w:rsidRDefault="00404154" w:rsidP="00404154">
      <w:pPr>
        <w:pStyle w:val="HeadB"/>
      </w:pPr>
      <w:bookmarkStart w:id="390" w:name="trait-bounds"/>
      <w:bookmarkStart w:id="391" w:name="__RefHeading___Toc16831_4277564772"/>
      <w:bookmarkStart w:id="392" w:name="_Toc476297438"/>
      <w:bookmarkStart w:id="393" w:name="_Toc508292481"/>
      <w:bookmarkEnd w:id="390"/>
      <w:r>
        <w:t>Trait Bounds</w:t>
      </w:r>
      <w:bookmarkEnd w:id="391"/>
      <w:bookmarkEnd w:id="392"/>
      <w:bookmarkEnd w:id="393"/>
    </w:p>
    <w:p w14:paraId="7DBFB16B" w14:textId="77777777" w:rsidR="00404154" w:rsidRDefault="00404154" w:rsidP="00404154">
      <w:pPr>
        <w:pStyle w:val="BodyFirst"/>
      </w:pPr>
      <w:r>
        <w:rPr>
          <w:rFonts w:eastAsia="Microsoft YaHei"/>
        </w:rPr>
        <w:t>Now that you</w:t>
      </w:r>
      <w:del w:id="394" w:author="AnneMarieW" w:date="2018-03-14T14:41:00Z">
        <w:r w:rsidR="00FD548B" w:rsidDel="003B7564">
          <w:rPr>
            <w:rFonts w:eastAsia="Microsoft YaHei"/>
          </w:rPr>
          <w:delText>’</w:delText>
        </w:r>
        <w:r w:rsidDel="003B7564">
          <w:rPr>
            <w:rFonts w:eastAsia="Microsoft YaHei"/>
          </w:rPr>
          <w:delText>ve learned</w:delText>
        </w:r>
      </w:del>
      <w:ins w:id="395" w:author="AnneMarieW" w:date="2018-03-14T14:41:00Z">
        <w:r w:rsidR="003B7564">
          <w:rPr>
            <w:rFonts w:eastAsia="Microsoft YaHei"/>
          </w:rPr>
          <w:t xml:space="preserve"> know</w:t>
        </w:r>
      </w:ins>
      <w:r>
        <w:rPr>
          <w:rFonts w:eastAsia="Microsoft YaHei"/>
        </w:rPr>
        <w:t xml:space="preserve"> how to define traits and implement those traits on types, we can </w:t>
      </w:r>
      <w:del w:id="396" w:author="AnneMarieW" w:date="2018-03-14T14:41:00Z">
        <w:r w:rsidR="0009313E" w:rsidDel="003B7564">
          <w:rPr>
            <w:rFonts w:eastAsia="Microsoft YaHei"/>
          </w:rPr>
          <w:delText>cover</w:delText>
        </w:r>
      </w:del>
      <w:ins w:id="397" w:author="AnneMarieW" w:date="2018-03-14T14:41:00Z">
        <w:r w:rsidR="003B7564">
          <w:rPr>
            <w:rFonts w:eastAsia="Microsoft YaHei"/>
          </w:rPr>
          <w:t>explore</w:t>
        </w:r>
      </w:ins>
      <w:r>
        <w:rPr>
          <w:rFonts w:eastAsia="Microsoft YaHei"/>
        </w:rPr>
        <w:t xml:space="preserve"> how to use traits with generic type parameters. </w:t>
      </w:r>
      <w:r w:rsidR="0009313E">
        <w:rPr>
          <w:rFonts w:eastAsia="Microsoft YaHei"/>
        </w:rPr>
        <w:t>W</w:t>
      </w:r>
      <w:r>
        <w:rPr>
          <w:rFonts w:eastAsia="Microsoft YaHei"/>
        </w:rPr>
        <w:t xml:space="preserve">e can use </w:t>
      </w:r>
      <w:r>
        <w:rPr>
          <w:rStyle w:val="EmphasisItalic"/>
          <w:rFonts w:eastAsia="Microsoft YaHei"/>
        </w:rPr>
        <w:t xml:space="preserve">trait bounds </w:t>
      </w:r>
      <w:r>
        <w:rPr>
          <w:rFonts w:eastAsia="Microsoft YaHei"/>
        </w:rPr>
        <w:t>to constrain generic types to ensure the type will be limited to those that implement a particular trait and behavior.</w:t>
      </w:r>
    </w:p>
    <w:p w14:paraId="3E06557A" w14:textId="7C36D089" w:rsidR="00404154" w:rsidRDefault="00404154">
      <w:pPr>
        <w:pStyle w:val="Body"/>
      </w:pPr>
      <w:r>
        <w:t>For example, in Listing 10-1</w:t>
      </w:r>
      <w:r w:rsidR="0009313E">
        <w:t>3</w:t>
      </w:r>
      <w:r>
        <w:t xml:space="preserve">, we implemented </w:t>
      </w:r>
      <w:r w:rsidRPr="0009313E">
        <w:t xml:space="preserve">the </w:t>
      </w:r>
      <w:r w:rsidRPr="0009313E">
        <w:rPr>
          <w:rStyle w:val="Literal"/>
        </w:rPr>
        <w:t>Summar</w:t>
      </w:r>
      <w:r w:rsidR="0009313E" w:rsidRPr="008D200C">
        <w:rPr>
          <w:rStyle w:val="Literal"/>
        </w:rPr>
        <w:t>y</w:t>
      </w:r>
      <w:r w:rsidRPr="0009313E">
        <w:t xml:space="preserve"> trait</w:t>
      </w:r>
      <w:r>
        <w:t xml:space="preserve"> on the types </w:t>
      </w:r>
      <w:r>
        <w:rPr>
          <w:rStyle w:val="Literal"/>
        </w:rPr>
        <w:t>NewsArticle</w:t>
      </w:r>
      <w:r>
        <w:t xml:space="preserve"> and </w:t>
      </w:r>
      <w:r>
        <w:rPr>
          <w:rStyle w:val="Literal"/>
        </w:rPr>
        <w:t>Tweet</w:t>
      </w:r>
      <w:r>
        <w:t xml:space="preserve">. We can define a function </w:t>
      </w:r>
      <w:r>
        <w:rPr>
          <w:rStyle w:val="Literal"/>
        </w:rPr>
        <w:t>notify</w:t>
      </w:r>
      <w:r>
        <w:t xml:space="preserve"> that </w:t>
      </w:r>
      <w:r w:rsidRPr="0009313E">
        <w:t xml:space="preserve">calls the </w:t>
      </w:r>
      <w:r w:rsidRPr="0009313E">
        <w:rPr>
          <w:rStyle w:val="Literal"/>
        </w:rPr>
        <w:t>summar</w:t>
      </w:r>
      <w:r w:rsidR="0009313E" w:rsidRPr="008D200C">
        <w:rPr>
          <w:rStyle w:val="Literal"/>
        </w:rPr>
        <w:t>ize</w:t>
      </w:r>
      <w:r w:rsidRPr="0009313E">
        <w:t xml:space="preserve"> meth</w:t>
      </w:r>
      <w:r>
        <w:t xml:space="preserve">od on its parameter </w:t>
      </w:r>
      <w:r>
        <w:rPr>
          <w:rStyle w:val="Literal"/>
        </w:rPr>
        <w:t>item</w:t>
      </w:r>
      <w:r>
        <w:t xml:space="preserve">, which is of the generic type </w:t>
      </w:r>
      <w:r>
        <w:rPr>
          <w:rStyle w:val="Literal"/>
        </w:rPr>
        <w:t>T</w:t>
      </w:r>
      <w:r>
        <w:t xml:space="preserve">. To be able to </w:t>
      </w:r>
      <w:r w:rsidRPr="0009313E">
        <w:t xml:space="preserve">call </w:t>
      </w:r>
      <w:r w:rsidRPr="0009313E">
        <w:rPr>
          <w:rStyle w:val="Literal"/>
        </w:rPr>
        <w:t>summar</w:t>
      </w:r>
      <w:r w:rsidR="0009313E" w:rsidRPr="008D200C">
        <w:rPr>
          <w:rStyle w:val="Literal"/>
        </w:rPr>
        <w:t>ize</w:t>
      </w:r>
      <w:r w:rsidRPr="0009313E">
        <w:t xml:space="preserve"> o</w:t>
      </w:r>
      <w:r>
        <w:t xml:space="preserve">n </w:t>
      </w:r>
      <w:r>
        <w:rPr>
          <w:rStyle w:val="Literal"/>
        </w:rPr>
        <w:t>item</w:t>
      </w:r>
      <w:r>
        <w:t xml:space="preserve"> without getting an error</w:t>
      </w:r>
      <w:r w:rsidR="0009313E">
        <w:t xml:space="preserve"> </w:t>
      </w:r>
      <w:del w:id="398" w:author="Liz Chadwick" w:date="2018-03-09T11:29:00Z">
        <w:r w:rsidR="0009313E" w:rsidDel="00767AA4">
          <w:delText>t</w:delText>
        </w:r>
      </w:del>
      <w:ins w:id="399" w:author="Liz Chadwick" w:date="2018-03-09T11:29:00Z">
        <w:del w:id="400" w:author="Carol Nichols" w:date="2018-03-21T16:19:00Z">
          <w:r w:rsidR="00767AA4" w:rsidDel="00F11174">
            <w:delText>warning</w:delText>
          </w:r>
        </w:del>
      </w:ins>
      <w:ins w:id="401" w:author="Carol Nichols" w:date="2018-03-21T16:19:00Z">
        <w:r w:rsidR="00F11174">
          <w:t>telling</w:t>
        </w:r>
      </w:ins>
      <w:ins w:id="402" w:author="Liz Chadwick" w:date="2018-03-09T11:29:00Z">
        <w:r w:rsidR="00767AA4">
          <w:t xml:space="preserve"> us t</w:t>
        </w:r>
      </w:ins>
      <w:r w:rsidR="0009313E">
        <w:t xml:space="preserve">hat the generic type </w:t>
      </w:r>
      <w:r w:rsidR="0009313E" w:rsidRPr="008D200C">
        <w:rPr>
          <w:rStyle w:val="Literal"/>
        </w:rPr>
        <w:t>T</w:t>
      </w:r>
      <w:r w:rsidR="0009313E">
        <w:t xml:space="preserve"> doesn’t implement the method </w:t>
      </w:r>
      <w:r w:rsidR="0009313E" w:rsidRPr="008D200C">
        <w:rPr>
          <w:rStyle w:val="Literal"/>
        </w:rPr>
        <w:t>summarize</w:t>
      </w:r>
      <w:r>
        <w:t xml:space="preserve">, we can use trait bounds on </w:t>
      </w:r>
      <w:r>
        <w:rPr>
          <w:rStyle w:val="Literal"/>
        </w:rPr>
        <w:t>T</w:t>
      </w:r>
      <w:r>
        <w:t xml:space="preserve"> to specify that </w:t>
      </w:r>
      <w:r>
        <w:rPr>
          <w:rStyle w:val="Literal"/>
        </w:rPr>
        <w:t>item</w:t>
      </w:r>
      <w:r>
        <w:t xml:space="preserve"> must be of a type that implement</w:t>
      </w:r>
      <w:r w:rsidRPr="0009313E">
        <w:t xml:space="preserve">s the </w:t>
      </w:r>
      <w:r w:rsidRPr="0009313E">
        <w:rPr>
          <w:rStyle w:val="Literal"/>
        </w:rPr>
        <w:t>Summar</w:t>
      </w:r>
      <w:r w:rsidR="0009313E" w:rsidRPr="008D200C">
        <w:rPr>
          <w:rStyle w:val="Literal"/>
        </w:rPr>
        <w:t>y</w:t>
      </w:r>
      <w:r w:rsidRPr="0009313E">
        <w:t xml:space="preserve"> trait:</w:t>
      </w:r>
    </w:p>
    <w:p w14:paraId="140A009D" w14:textId="77777777" w:rsidR="00404154" w:rsidRDefault="00404154" w:rsidP="00404154">
      <w:pPr>
        <w:pStyle w:val="CodeA"/>
      </w:pPr>
      <w:r>
        <w:t>pub fn notify&lt;T: Summar</w:t>
      </w:r>
      <w:r w:rsidR="0009313E">
        <w:t>y</w:t>
      </w:r>
      <w:r>
        <w:t>&gt;(item: T) {</w:t>
      </w:r>
    </w:p>
    <w:p w14:paraId="5EC651F6" w14:textId="77777777" w:rsidR="00404154" w:rsidRDefault="00404154" w:rsidP="00404154">
      <w:pPr>
        <w:pStyle w:val="CodeB"/>
      </w:pPr>
      <w:r>
        <w:t xml:space="preserve">    println!("Breaking news! {}", item.</w:t>
      </w:r>
      <w:r w:rsidR="0009313E">
        <w:t>summarize</w:t>
      </w:r>
      <w:r>
        <w:t>());</w:t>
      </w:r>
    </w:p>
    <w:p w14:paraId="79433CC8" w14:textId="77777777" w:rsidR="00404154" w:rsidRDefault="00404154">
      <w:pPr>
        <w:pStyle w:val="CodeC"/>
      </w:pPr>
      <w:r>
        <w:t>}</w:t>
      </w:r>
    </w:p>
    <w:p w14:paraId="237FAC82" w14:textId="77777777" w:rsidR="00404154" w:rsidRPr="0009313E" w:rsidRDefault="00404154">
      <w:pPr>
        <w:pStyle w:val="Body"/>
      </w:pPr>
      <w:r>
        <w:t xml:space="preserve">We place trait bounds with the declaration of the generic type parameter, after a colon and inside angle brackets. Because of the trait bound on </w:t>
      </w:r>
      <w:r>
        <w:rPr>
          <w:rStyle w:val="Literal"/>
        </w:rPr>
        <w:t>T</w:t>
      </w:r>
      <w:r>
        <w:t>, we c</w:t>
      </w:r>
      <w:r w:rsidR="0009313E">
        <w:t>an c</w:t>
      </w:r>
      <w:r>
        <w:t xml:space="preserve">all </w:t>
      </w:r>
      <w:r>
        <w:rPr>
          <w:rStyle w:val="Literal"/>
        </w:rPr>
        <w:t>notify</w:t>
      </w:r>
      <w:r>
        <w:t xml:space="preserve"> and pass in any instance of </w:t>
      </w:r>
      <w:r>
        <w:rPr>
          <w:rStyle w:val="Literal"/>
        </w:rPr>
        <w:t>NewsArticle</w:t>
      </w:r>
      <w:r>
        <w:t xml:space="preserve"> or </w:t>
      </w:r>
      <w:r>
        <w:rPr>
          <w:rStyle w:val="Literal"/>
        </w:rPr>
        <w:t>Tweet</w:t>
      </w:r>
      <w:r>
        <w:t xml:space="preserve">. Code that calls the function with any other type, like a </w:t>
      </w:r>
      <w:r w:rsidRPr="008D200C">
        <w:rPr>
          <w:rStyle w:val="Literal"/>
        </w:rPr>
        <w:t>String</w:t>
      </w:r>
      <w:r>
        <w:t xml:space="preserve"> or an </w:t>
      </w:r>
      <w:r w:rsidRPr="008D200C">
        <w:rPr>
          <w:rStyle w:val="Literal"/>
        </w:rPr>
        <w:t>i32</w:t>
      </w:r>
      <w:r>
        <w:t xml:space="preserve">, won’t compile, </w:t>
      </w:r>
      <w:r w:rsidR="00FA4C24">
        <w:t xml:space="preserve">because </w:t>
      </w:r>
      <w:r>
        <w:t>those</w:t>
      </w:r>
      <w:commentRangeStart w:id="403"/>
      <w:commentRangeStart w:id="404"/>
      <w:r>
        <w:t xml:space="preserve"> </w:t>
      </w:r>
      <w:ins w:id="405" w:author="AnneMarieW" w:date="2018-03-14T14:43:00Z">
        <w:r w:rsidR="00AC5D75">
          <w:t>types</w:t>
        </w:r>
      </w:ins>
      <w:commentRangeEnd w:id="403"/>
      <w:ins w:id="406" w:author="AnneMarieW" w:date="2018-03-14T14:44:00Z">
        <w:r w:rsidR="00AC5D75">
          <w:rPr>
            <w:rStyle w:val="CommentReference"/>
            <w:rFonts w:eastAsia="Times New Roman"/>
          </w:rPr>
          <w:commentReference w:id="403"/>
        </w:r>
      </w:ins>
      <w:commentRangeEnd w:id="404"/>
      <w:r w:rsidR="00D216C1">
        <w:rPr>
          <w:rStyle w:val="CommentReference"/>
          <w:rFonts w:eastAsia="Times New Roman"/>
        </w:rPr>
        <w:commentReference w:id="404"/>
      </w:r>
      <w:ins w:id="407" w:author="AnneMarieW" w:date="2018-03-14T14:43:00Z">
        <w:r w:rsidR="00AC5D75">
          <w:t xml:space="preserve"> </w:t>
        </w:r>
      </w:ins>
      <w:r>
        <w:t>don’t implement</w:t>
      </w:r>
      <w:r w:rsidRPr="0009313E">
        <w:t xml:space="preserve"> </w:t>
      </w:r>
      <w:r w:rsidR="0009313E" w:rsidRPr="0009313E">
        <w:rPr>
          <w:rStyle w:val="Literal"/>
        </w:rPr>
        <w:t>Summar</w:t>
      </w:r>
      <w:r w:rsidR="0009313E" w:rsidRPr="008D200C">
        <w:rPr>
          <w:rStyle w:val="Literal"/>
        </w:rPr>
        <w:t>y</w:t>
      </w:r>
      <w:r w:rsidRPr="0009313E">
        <w:t>.</w:t>
      </w:r>
    </w:p>
    <w:p w14:paraId="7409C7C6" w14:textId="77777777" w:rsidR="00404154" w:rsidRDefault="00404154">
      <w:pPr>
        <w:pStyle w:val="Body"/>
      </w:pPr>
      <w:r>
        <w:lastRenderedPageBreak/>
        <w:t xml:space="preserve">We can specify multiple trait bounds on a generic type using the </w:t>
      </w:r>
      <w:r>
        <w:rPr>
          <w:rStyle w:val="Literal"/>
        </w:rPr>
        <w:t>+</w:t>
      </w:r>
      <w:r>
        <w:t xml:space="preserve"> syntax. For example, to use display formatting on the type </w:t>
      </w:r>
      <w:r>
        <w:rPr>
          <w:rStyle w:val="Literal"/>
        </w:rPr>
        <w:t>T</w:t>
      </w:r>
      <w:r>
        <w:t xml:space="preserve"> in a function as well as </w:t>
      </w:r>
      <w:r w:rsidRPr="0009313E">
        <w:t xml:space="preserve">the </w:t>
      </w:r>
      <w:r w:rsidRPr="0009313E">
        <w:rPr>
          <w:rStyle w:val="Literal"/>
        </w:rPr>
        <w:t>summar</w:t>
      </w:r>
      <w:r w:rsidR="0009313E" w:rsidRPr="008D200C">
        <w:rPr>
          <w:rStyle w:val="Literal"/>
        </w:rPr>
        <w:t>ize</w:t>
      </w:r>
      <w:r w:rsidRPr="0009313E">
        <w:t xml:space="preserve"> method</w:t>
      </w:r>
      <w:r>
        <w:t xml:space="preserve">, we can </w:t>
      </w:r>
      <w:r w:rsidRPr="0009313E">
        <w:t xml:space="preserve">use </w:t>
      </w:r>
      <w:r w:rsidRPr="0009313E">
        <w:rPr>
          <w:rStyle w:val="Literal"/>
        </w:rPr>
        <w:t>T: Summar</w:t>
      </w:r>
      <w:r w:rsidR="0009313E" w:rsidRPr="008D200C">
        <w:rPr>
          <w:rStyle w:val="Literal"/>
        </w:rPr>
        <w:t>y</w:t>
      </w:r>
      <w:r w:rsidRPr="0009313E">
        <w:rPr>
          <w:rStyle w:val="Literal"/>
        </w:rPr>
        <w:t xml:space="preserve"> + Display</w:t>
      </w:r>
      <w:r w:rsidRPr="0009313E">
        <w:t xml:space="preserve"> to</w:t>
      </w:r>
      <w:r>
        <w:t xml:space="preserve"> say </w:t>
      </w:r>
      <w:r>
        <w:rPr>
          <w:rStyle w:val="Literal"/>
        </w:rPr>
        <w:t>T</w:t>
      </w:r>
      <w:r>
        <w:t xml:space="preserve"> can be any type that implements </w:t>
      </w:r>
      <w:del w:id="408" w:author="AnneMarieW" w:date="2018-03-14T14:44:00Z">
        <w:r w:rsidRPr="0009313E" w:rsidDel="00AC5D75">
          <w:delText xml:space="preserve">both </w:delText>
        </w:r>
      </w:del>
      <w:r w:rsidRPr="0009313E">
        <w:rPr>
          <w:rStyle w:val="Literal"/>
        </w:rPr>
        <w:t>Summar</w:t>
      </w:r>
      <w:r w:rsidR="0009313E" w:rsidRPr="008D200C">
        <w:rPr>
          <w:rStyle w:val="Literal"/>
        </w:rPr>
        <w:t>y</w:t>
      </w:r>
      <w:r w:rsidRPr="0009313E">
        <w:t xml:space="preserve"> a</w:t>
      </w:r>
      <w:r>
        <w:t xml:space="preserve">nd </w:t>
      </w:r>
      <w:r>
        <w:rPr>
          <w:rStyle w:val="Literal"/>
        </w:rPr>
        <w:t>Display</w:t>
      </w:r>
      <w:r>
        <w:t>.</w:t>
      </w:r>
    </w:p>
    <w:p w14:paraId="3641DAE3" w14:textId="77777777" w:rsidR="00404154" w:rsidRDefault="00965C12">
      <w:pPr>
        <w:pStyle w:val="Body"/>
      </w:pPr>
      <w:ins w:id="409" w:author="AnneMarieW" w:date="2018-03-14T14:44:00Z">
        <w:r>
          <w:t xml:space="preserve">However, </w:t>
        </w:r>
      </w:ins>
      <w:del w:id="410" w:author="AnneMarieW" w:date="2018-03-14T14:44:00Z">
        <w:r w:rsidR="00404154" w:rsidDel="00965C12">
          <w:delText>T</w:delText>
        </w:r>
      </w:del>
      <w:ins w:id="411" w:author="AnneMarieW" w:date="2018-03-14T14:45:00Z">
        <w:r>
          <w:t>t</w:t>
        </w:r>
      </w:ins>
      <w:r w:rsidR="00404154">
        <w:t>here are downsides to using too many trait bounds</w:t>
      </w:r>
      <w:del w:id="412" w:author="AnneMarieW" w:date="2018-03-14T14:45:00Z">
        <w:r w:rsidR="00404154" w:rsidDel="00965C12">
          <w:delText>,</w:delText>
        </w:r>
      </w:del>
      <w:del w:id="413" w:author="AnneMarieW" w:date="2018-03-14T14:44:00Z">
        <w:r w:rsidR="00404154" w:rsidDel="00965C12">
          <w:delText xml:space="preserve"> however</w:delText>
        </w:r>
      </w:del>
      <w:r w:rsidR="00404154">
        <w:t xml:space="preserve">. </w:t>
      </w:r>
      <w:r w:rsidR="0009313E">
        <w:t>E</w:t>
      </w:r>
      <w:r w:rsidR="00404154">
        <w:t>ach generic has its own trait bounds</w:t>
      </w:r>
      <w:del w:id="414" w:author="AnneMarieW" w:date="2018-03-14T14:46:00Z">
        <w:r w:rsidR="00404154" w:rsidDel="00B5723C">
          <w:delText>,</w:delText>
        </w:r>
      </w:del>
      <w:ins w:id="415" w:author="AnneMarieW" w:date="2018-03-14T14:46:00Z">
        <w:r w:rsidR="00B5723C">
          <w:t xml:space="preserve">; </w:t>
        </w:r>
      </w:ins>
      <w:del w:id="416" w:author="AnneMarieW" w:date="2018-03-14T14:46:00Z">
        <w:r w:rsidR="00404154" w:rsidDel="00B5723C">
          <w:delText xml:space="preserve"> </w:delText>
        </w:r>
      </w:del>
      <w:r w:rsidR="0009313E">
        <w:t xml:space="preserve">so </w:t>
      </w:r>
      <w:r w:rsidR="00404154">
        <w:t>functions with multiple generic type parameters can have lots of trait bound information between a function’s name and its parameter list, making the</w:t>
      </w:r>
      <w:r w:rsidR="0009313E">
        <w:t xml:space="preserve"> function signature</w:t>
      </w:r>
      <w:r w:rsidR="00404154">
        <w:t xml:space="preserve"> hard to read. For this reason, Rust has alternate syntax for specifying trait bounds inside a </w:t>
      </w:r>
      <w:r w:rsidR="00404154">
        <w:rPr>
          <w:rStyle w:val="Literal"/>
        </w:rPr>
        <w:t>where</w:t>
      </w:r>
      <w:r w:rsidR="00404154">
        <w:t xml:space="preserve"> clause after the function signature. So instead of writing this:</w:t>
      </w:r>
    </w:p>
    <w:p w14:paraId="1776F5EF" w14:textId="77777777" w:rsidR="00404154" w:rsidRDefault="00404154" w:rsidP="006249DC">
      <w:pPr>
        <w:pStyle w:val="CodeSingle"/>
      </w:pPr>
      <w:r>
        <w:t>fn some_function&lt;T: Display + Clone, U: Clone + Debug&gt;(t: T, u: U) -&gt; i32 {</w:t>
      </w:r>
    </w:p>
    <w:p w14:paraId="49C57F88" w14:textId="77777777" w:rsidR="00404154" w:rsidRDefault="006F243B">
      <w:pPr>
        <w:pStyle w:val="Body"/>
      </w:pPr>
      <w:ins w:id="417" w:author="AnneMarieW" w:date="2018-03-14T14:48:00Z">
        <w:r>
          <w:t>w</w:t>
        </w:r>
      </w:ins>
      <w:del w:id="418" w:author="AnneMarieW" w:date="2018-03-14T14:48:00Z">
        <w:r w:rsidR="00404154" w:rsidDel="006F243B">
          <w:delText>W</w:delText>
        </w:r>
      </w:del>
      <w:r w:rsidR="00404154">
        <w:t xml:space="preserve">e can use a </w:t>
      </w:r>
      <w:r w:rsidR="00404154" w:rsidRPr="008D200C">
        <w:rPr>
          <w:rStyle w:val="Literal"/>
        </w:rPr>
        <w:t>where</w:t>
      </w:r>
      <w:r w:rsidR="00404154">
        <w:t xml:space="preserve"> clause, like this:</w:t>
      </w:r>
    </w:p>
    <w:p w14:paraId="38BA569A" w14:textId="77777777" w:rsidR="00404154" w:rsidRDefault="00404154" w:rsidP="006249DC">
      <w:pPr>
        <w:pStyle w:val="CodeA"/>
      </w:pPr>
      <w:r>
        <w:t>fn some_function&lt;T, U&gt;(t: T, u: U) -&gt; i32</w:t>
      </w:r>
    </w:p>
    <w:p w14:paraId="5F9935C0" w14:textId="77777777" w:rsidR="00404154" w:rsidRDefault="00404154" w:rsidP="00404154">
      <w:pPr>
        <w:pStyle w:val="CodeB"/>
      </w:pPr>
      <w:r>
        <w:t xml:space="preserve">    where T: Display + Clone,</w:t>
      </w:r>
    </w:p>
    <w:p w14:paraId="13AFDE7E" w14:textId="77777777" w:rsidR="00404154" w:rsidRDefault="00404154" w:rsidP="00404154">
      <w:pPr>
        <w:pStyle w:val="CodeB"/>
      </w:pPr>
      <w:r>
        <w:t xml:space="preserve">          U: Clone + Debug</w:t>
      </w:r>
    </w:p>
    <w:p w14:paraId="5CF75626" w14:textId="77777777" w:rsidR="00404154" w:rsidRDefault="00404154">
      <w:pPr>
        <w:pStyle w:val="CodeC"/>
      </w:pPr>
      <w:r>
        <w:t>{</w:t>
      </w:r>
    </w:p>
    <w:p w14:paraId="17B0C97F" w14:textId="77777777" w:rsidR="00404154" w:rsidRDefault="00404154">
      <w:pPr>
        <w:pStyle w:val="Body"/>
      </w:pPr>
      <w:r>
        <w:t>This function’s signature is less cluttered in that the function name, parameter list, and return type are close together, similar to a function without lots of trait bounds.</w:t>
      </w:r>
    </w:p>
    <w:p w14:paraId="742ED0DE" w14:textId="77777777" w:rsidR="00404154" w:rsidRDefault="00404154" w:rsidP="00404154">
      <w:pPr>
        <w:pStyle w:val="HeadB"/>
      </w:pPr>
      <w:bookmarkStart w:id="419" w:name="fixing-the-`largest`-function-with-trait"/>
      <w:bookmarkStart w:id="420" w:name="__RefHeading___Toc16833_4277564772"/>
      <w:bookmarkStart w:id="421" w:name="_Toc476297439"/>
      <w:bookmarkStart w:id="422" w:name="_Toc508292482"/>
      <w:bookmarkEnd w:id="419"/>
      <w:r>
        <w:t xml:space="preserve">Fixing the </w:t>
      </w:r>
      <w:r w:rsidR="000C0C81" w:rsidRPr="00093809">
        <w:rPr>
          <w:rStyle w:val="Literal"/>
        </w:rPr>
        <w:t>largest</w:t>
      </w:r>
      <w:r>
        <w:t xml:space="preserve"> Function with Trait Bounds</w:t>
      </w:r>
      <w:bookmarkEnd w:id="420"/>
      <w:bookmarkEnd w:id="421"/>
      <w:bookmarkEnd w:id="422"/>
    </w:p>
    <w:p w14:paraId="430FDCA5" w14:textId="77777777" w:rsidR="00404154" w:rsidRDefault="00404154" w:rsidP="00404154">
      <w:pPr>
        <w:pStyle w:val="BodyFirst"/>
      </w:pPr>
      <w:r>
        <w:rPr>
          <w:rFonts w:eastAsia="Microsoft YaHei"/>
        </w:rPr>
        <w:t xml:space="preserve">Now that </w:t>
      </w:r>
      <w:del w:id="423" w:author="AnneMarieW" w:date="2018-03-15T09:28:00Z">
        <w:r w:rsidR="0009313E" w:rsidDel="00D44544">
          <w:rPr>
            <w:rFonts w:eastAsia="Microsoft YaHei"/>
          </w:rPr>
          <w:delText>we’ve covered</w:delText>
        </w:r>
        <w:r w:rsidDel="00D44544">
          <w:rPr>
            <w:rFonts w:eastAsia="Microsoft YaHei"/>
          </w:rPr>
          <w:delText xml:space="preserve"> </w:delText>
        </w:r>
      </w:del>
      <w:ins w:id="424" w:author="AnneMarieW" w:date="2018-03-15T09:28:00Z">
        <w:r w:rsidR="00D44544">
          <w:rPr>
            <w:rFonts w:eastAsia="Microsoft YaHei"/>
          </w:rPr>
          <w:t xml:space="preserve">you know </w:t>
        </w:r>
      </w:ins>
      <w:r>
        <w:rPr>
          <w:rFonts w:eastAsia="Microsoft YaHei"/>
        </w:rPr>
        <w:t xml:space="preserve">how to specify the behavior you want to use using the generic type parameter’s bounds, </w:t>
      </w:r>
      <w:del w:id="425" w:author="AnneMarieW" w:date="2018-03-15T09:28:00Z">
        <w:r w:rsidR="0009313E" w:rsidDel="00D44544">
          <w:rPr>
            <w:rFonts w:eastAsia="Microsoft YaHei"/>
          </w:rPr>
          <w:delText>we</w:delText>
        </w:r>
        <w:r w:rsidDel="00D44544">
          <w:rPr>
            <w:rFonts w:eastAsia="Microsoft YaHei"/>
          </w:rPr>
          <w:delText xml:space="preserve"> can </w:delText>
        </w:r>
      </w:del>
      <w:ins w:id="426" w:author="AnneMarieW" w:date="2018-03-15T09:28:00Z">
        <w:r w:rsidR="00D44544">
          <w:rPr>
            <w:rFonts w:eastAsia="Microsoft YaHei"/>
          </w:rPr>
          <w:t xml:space="preserve">let’s </w:t>
        </w:r>
      </w:ins>
      <w:r>
        <w:rPr>
          <w:rFonts w:eastAsia="Microsoft YaHei"/>
        </w:rPr>
        <w:t xml:space="preserve">return to Listing 10-5 to fix the definition of the </w:t>
      </w:r>
      <w:r>
        <w:rPr>
          <w:rStyle w:val="Literal"/>
        </w:rPr>
        <w:t>largest</w:t>
      </w:r>
      <w:r>
        <w:rPr>
          <w:rFonts w:eastAsia="Microsoft YaHei"/>
        </w:rPr>
        <w:t xml:space="preserve"> function that uses a generic type parameter! Last time we </w:t>
      </w:r>
      <w:del w:id="427" w:author="AnneMarieW" w:date="2018-03-15T09:29:00Z">
        <w:r w:rsidDel="00D44544">
          <w:rPr>
            <w:rFonts w:eastAsia="Microsoft YaHei"/>
          </w:rPr>
          <w:delText xml:space="preserve">were </w:delText>
        </w:r>
      </w:del>
      <w:r>
        <w:rPr>
          <w:rFonts w:eastAsia="Microsoft YaHei"/>
        </w:rPr>
        <w:t>tr</w:t>
      </w:r>
      <w:del w:id="428" w:author="AnneMarieW" w:date="2018-03-15T09:29:00Z">
        <w:r w:rsidDel="00D44544">
          <w:rPr>
            <w:rFonts w:eastAsia="Microsoft YaHei"/>
          </w:rPr>
          <w:delText>ying out</w:delText>
        </w:r>
      </w:del>
      <w:ins w:id="429" w:author="AnneMarieW" w:date="2018-03-15T09:29:00Z">
        <w:r w:rsidR="00D44544">
          <w:rPr>
            <w:rFonts w:eastAsia="Microsoft YaHei"/>
          </w:rPr>
          <w:t>ied to run</w:t>
        </w:r>
      </w:ins>
      <w:r>
        <w:rPr>
          <w:rFonts w:eastAsia="Microsoft YaHei"/>
        </w:rPr>
        <w:t xml:space="preserve"> that code, we </w:t>
      </w:r>
      <w:del w:id="430" w:author="AnneMarieW" w:date="2018-03-15T09:29:00Z">
        <w:r w:rsidDel="00D44544">
          <w:rPr>
            <w:rFonts w:eastAsia="Microsoft YaHei"/>
          </w:rPr>
          <w:delText xml:space="preserve">were getting </w:delText>
        </w:r>
      </w:del>
      <w:ins w:id="431" w:author="AnneMarieW" w:date="2018-03-15T09:29:00Z">
        <w:r w:rsidR="00D44544">
          <w:rPr>
            <w:rFonts w:eastAsia="Microsoft YaHei"/>
          </w:rPr>
          <w:t xml:space="preserve">received </w:t>
        </w:r>
      </w:ins>
      <w:r>
        <w:rPr>
          <w:rFonts w:eastAsia="Microsoft YaHei"/>
        </w:rPr>
        <w:t>this error:</w:t>
      </w:r>
    </w:p>
    <w:p w14:paraId="5290737E" w14:textId="77777777" w:rsidR="00404154" w:rsidRDefault="00404154" w:rsidP="00404154">
      <w:pPr>
        <w:pStyle w:val="CodeA"/>
      </w:pPr>
      <w:r>
        <w:t>error[E0369]: binary operation `&gt;` cannot be applied to type `T`</w:t>
      </w:r>
    </w:p>
    <w:p w14:paraId="0AAB828B" w14:textId="77777777" w:rsidR="00D954AC" w:rsidRPr="00D954AC" w:rsidRDefault="00D954AC" w:rsidP="008D200C">
      <w:pPr>
        <w:pStyle w:val="CodeB"/>
      </w:pPr>
      <w:r>
        <w:t xml:space="preserve"> </w:t>
      </w:r>
      <w:r w:rsidRPr="00D954AC">
        <w:t>--&gt; src/main.rs:5:12</w:t>
      </w:r>
    </w:p>
    <w:p w14:paraId="70BBB2D5" w14:textId="77777777" w:rsidR="00404154" w:rsidRDefault="00404154" w:rsidP="00404154">
      <w:pPr>
        <w:pStyle w:val="CodeB"/>
      </w:pPr>
      <w:r>
        <w:t xml:space="preserve">  |</w:t>
      </w:r>
    </w:p>
    <w:p w14:paraId="6BC89940" w14:textId="77777777" w:rsidR="00404154" w:rsidRDefault="00404154" w:rsidP="00404154">
      <w:pPr>
        <w:pStyle w:val="CodeB"/>
      </w:pPr>
      <w:r>
        <w:t>5 |         if item &gt; largest {</w:t>
      </w:r>
    </w:p>
    <w:p w14:paraId="09AC2078" w14:textId="77777777" w:rsidR="00404154" w:rsidRDefault="00404154" w:rsidP="00404154">
      <w:pPr>
        <w:pStyle w:val="CodeB"/>
      </w:pPr>
      <w:r>
        <w:t xml:space="preserve">  |            ^^^^</w:t>
      </w:r>
      <w:r w:rsidR="00D954AC">
        <w:t>^^^^^^^^^^</w:t>
      </w:r>
    </w:p>
    <w:p w14:paraId="2B664495" w14:textId="77777777" w:rsidR="00404154" w:rsidRDefault="00404154" w:rsidP="00404154">
      <w:pPr>
        <w:pStyle w:val="CodeB"/>
      </w:pPr>
      <w:r>
        <w:t xml:space="preserve">  |</w:t>
      </w:r>
    </w:p>
    <w:p w14:paraId="0D61C952" w14:textId="77777777" w:rsidR="00404154" w:rsidRDefault="00D954AC">
      <w:pPr>
        <w:pStyle w:val="CodeC"/>
      </w:pPr>
      <w:r>
        <w:t xml:space="preserve">  = </w:t>
      </w:r>
      <w:r w:rsidR="00404154">
        <w:t>note: an implementation of `std::cmp::PartialOrd` might be missing for `T`</w:t>
      </w:r>
    </w:p>
    <w:p w14:paraId="7B75034F" w14:textId="77777777" w:rsidR="00404154" w:rsidRDefault="00404154">
      <w:pPr>
        <w:pStyle w:val="Body"/>
      </w:pPr>
      <w:r>
        <w:t xml:space="preserve">In the body of </w:t>
      </w:r>
      <w:r>
        <w:rPr>
          <w:rStyle w:val="Literal"/>
        </w:rPr>
        <w:t>largest</w:t>
      </w:r>
      <w:r>
        <w:t xml:space="preserve"> we wanted to compare two values of type </w:t>
      </w:r>
      <w:r>
        <w:rPr>
          <w:rStyle w:val="Literal"/>
        </w:rPr>
        <w:t>T</w:t>
      </w:r>
      <w:r>
        <w:t xml:space="preserve"> using the greater-than </w:t>
      </w:r>
      <w:ins w:id="432" w:author="AnneMarieW" w:date="2018-03-15T09:30:00Z">
        <w:r w:rsidR="00D44544">
          <w:t>(</w:t>
        </w:r>
        <w:r w:rsidR="000C0C81" w:rsidRPr="000C0C81">
          <w:rPr>
            <w:rStyle w:val="Literal"/>
            <w:rPrChange w:id="433" w:author="AnneMarieW" w:date="2018-03-15T09:30:00Z">
              <w:rPr>
                <w:rFonts w:ascii="Courier" w:hAnsi="Courier"/>
                <w:color w:val="0000FF"/>
                <w:sz w:val="20"/>
              </w:rPr>
            </w:rPrChange>
          </w:rPr>
          <w:t>&gt;</w:t>
        </w:r>
        <w:r w:rsidR="00D44544">
          <w:t xml:space="preserve">) </w:t>
        </w:r>
      </w:ins>
      <w:r>
        <w:t xml:space="preserve">operator. Because that operator is defined as a default method on the standard library trait </w:t>
      </w:r>
      <w:r>
        <w:rPr>
          <w:rStyle w:val="Literal"/>
        </w:rPr>
        <w:t>std::cmp::PartialOrd</w:t>
      </w:r>
      <w:r>
        <w:t xml:space="preserve">, we need to specify </w:t>
      </w:r>
      <w:r>
        <w:rPr>
          <w:rStyle w:val="Literal"/>
        </w:rPr>
        <w:t>PartialOrd</w:t>
      </w:r>
      <w:r>
        <w:t xml:space="preserve"> in the trait bounds for </w:t>
      </w:r>
      <w:r>
        <w:rPr>
          <w:rStyle w:val="Literal"/>
        </w:rPr>
        <w:t>T</w:t>
      </w:r>
      <w:r>
        <w:t xml:space="preserve"> so </w:t>
      </w:r>
      <w:del w:id="434" w:author="AnneMarieW" w:date="2018-03-15T09:30:00Z">
        <w:r w:rsidDel="00D44544">
          <w:delText xml:space="preserve">that </w:delText>
        </w:r>
      </w:del>
      <w:r>
        <w:t xml:space="preserve">the </w:t>
      </w:r>
      <w:r>
        <w:rPr>
          <w:rStyle w:val="Literal"/>
        </w:rPr>
        <w:lastRenderedPageBreak/>
        <w:t>largest</w:t>
      </w:r>
      <w:r>
        <w:t xml:space="preserve"> function can work on slices of any type that </w:t>
      </w:r>
      <w:ins w:id="435" w:author="AnneMarieW" w:date="2018-03-15T09:31:00Z">
        <w:r w:rsidR="00D44544">
          <w:t xml:space="preserve">we </w:t>
        </w:r>
      </w:ins>
      <w:r>
        <w:t>can</w:t>
      </w:r>
      <w:del w:id="436" w:author="AnneMarieW" w:date="2018-03-15T09:31:00Z">
        <w:r w:rsidDel="00D44544">
          <w:delText xml:space="preserve"> be</w:delText>
        </w:r>
      </w:del>
      <w:r>
        <w:t xml:space="preserve"> compare</w:t>
      </w:r>
      <w:del w:id="437" w:author="AnneMarieW" w:date="2018-03-15T09:31:00Z">
        <w:r w:rsidDel="00D44544">
          <w:delText>d</w:delText>
        </w:r>
      </w:del>
      <w:r>
        <w:t xml:space="preserve">. We don’t need to bring </w:t>
      </w:r>
      <w:r>
        <w:rPr>
          <w:rStyle w:val="Literal"/>
        </w:rPr>
        <w:t>PartialOrd</w:t>
      </w:r>
      <w:r>
        <w:t xml:space="preserve"> into scope because it’s in the prelude.</w:t>
      </w:r>
      <w:r w:rsidR="006F3F60">
        <w:t xml:space="preserve"> Change the signature of </w:t>
      </w:r>
      <w:r w:rsidR="006F3F60" w:rsidRPr="008D200C">
        <w:rPr>
          <w:rStyle w:val="Literal"/>
        </w:rPr>
        <w:t>largest</w:t>
      </w:r>
      <w:r w:rsidR="006F3F60">
        <w:t xml:space="preserve"> to look like this:</w:t>
      </w:r>
    </w:p>
    <w:p w14:paraId="530CFA90" w14:textId="77777777" w:rsidR="00404154" w:rsidRDefault="00404154" w:rsidP="00404154">
      <w:pPr>
        <w:pStyle w:val="CodeSingle"/>
      </w:pPr>
      <w:r>
        <w:t>fn largest&lt;T: PartialOrd&gt;(list: &amp;[T]) -&gt; T {</w:t>
      </w:r>
    </w:p>
    <w:p w14:paraId="33F552BC" w14:textId="77777777" w:rsidR="00404154" w:rsidRDefault="00404154">
      <w:pPr>
        <w:pStyle w:val="Body"/>
      </w:pPr>
      <w:r>
        <w:t>This time</w:t>
      </w:r>
      <w:del w:id="438" w:author="AnneMarieW" w:date="2018-03-15T15:22:00Z">
        <w:r w:rsidDel="00026BCF">
          <w:delText>,</w:delText>
        </w:r>
      </w:del>
      <w:r>
        <w:t xml:space="preserve"> when we compile th</w:t>
      </w:r>
      <w:r w:rsidR="006F3F60">
        <w:t>e code</w:t>
      </w:r>
      <w:r>
        <w:t>, we</w:t>
      </w:r>
      <w:del w:id="439" w:author="AnneMarieW" w:date="2018-03-15T09:32:00Z">
        <w:r w:rsidDel="00D44544">
          <w:delText>’ll</w:delText>
        </w:r>
      </w:del>
      <w:r>
        <w:t xml:space="preserve"> get a different set of errors:</w:t>
      </w:r>
    </w:p>
    <w:p w14:paraId="6573C9C4" w14:textId="77777777" w:rsidR="00404154" w:rsidRDefault="00404154" w:rsidP="00404154">
      <w:pPr>
        <w:pStyle w:val="CodeA"/>
      </w:pPr>
      <w:r>
        <w:t xml:space="preserve">error[E0508]: cannot move out of type `[T]`, a non-copy </w:t>
      </w:r>
      <w:r w:rsidR="006F3F60">
        <w:t>slice</w:t>
      </w:r>
    </w:p>
    <w:p w14:paraId="26104B62" w14:textId="77777777" w:rsidR="00404154" w:rsidRDefault="00404154" w:rsidP="00404154">
      <w:pPr>
        <w:pStyle w:val="CodeB"/>
      </w:pPr>
      <w:r>
        <w:t xml:space="preserve"> --&gt; src/main.rs:</w:t>
      </w:r>
      <w:r w:rsidR="006F3F60">
        <w:t>2</w:t>
      </w:r>
      <w:r>
        <w:t>:23</w:t>
      </w:r>
    </w:p>
    <w:p w14:paraId="5A28A6A6" w14:textId="77777777" w:rsidR="00404154" w:rsidRDefault="00404154" w:rsidP="00404154">
      <w:pPr>
        <w:pStyle w:val="CodeB"/>
      </w:pPr>
      <w:r>
        <w:t xml:space="preserve">  |</w:t>
      </w:r>
    </w:p>
    <w:p w14:paraId="648E030C" w14:textId="77777777" w:rsidR="00404154" w:rsidRDefault="006F3F60" w:rsidP="00404154">
      <w:pPr>
        <w:pStyle w:val="CodeB"/>
      </w:pPr>
      <w:r>
        <w:t>2</w:t>
      </w:r>
      <w:r w:rsidR="00404154">
        <w:t xml:space="preserve"> |     let mut largest = list[0];</w:t>
      </w:r>
    </w:p>
    <w:p w14:paraId="3717CDE9" w14:textId="77777777" w:rsidR="006F3F60" w:rsidRPr="006F3F60" w:rsidRDefault="006F3F60" w:rsidP="008D200C">
      <w:pPr>
        <w:pStyle w:val="CodeB"/>
      </w:pPr>
      <w:r w:rsidRPr="006F3F60">
        <w:t xml:space="preserve">  |                       ^^^^^^^</w:t>
      </w:r>
    </w:p>
    <w:p w14:paraId="2743225D" w14:textId="77777777" w:rsidR="006F3F60" w:rsidRPr="006F3F60" w:rsidRDefault="006F3F60">
      <w:pPr>
        <w:pStyle w:val="CodeB"/>
      </w:pPr>
      <w:r w:rsidRPr="006F3F60">
        <w:t xml:space="preserve">  |                       |</w:t>
      </w:r>
    </w:p>
    <w:p w14:paraId="5589FE89" w14:textId="77777777" w:rsidR="006F3F60" w:rsidRPr="006F3F60" w:rsidRDefault="006F3F60">
      <w:pPr>
        <w:pStyle w:val="CodeB"/>
      </w:pPr>
      <w:r w:rsidRPr="006F3F60">
        <w:t xml:space="preserve">  |                       cannot move out of here</w:t>
      </w:r>
    </w:p>
    <w:p w14:paraId="29F6A2D1" w14:textId="77777777" w:rsidR="006F3F60" w:rsidRPr="006F3F60" w:rsidRDefault="006F3F60">
      <w:pPr>
        <w:pStyle w:val="CodeB"/>
      </w:pPr>
      <w:r w:rsidRPr="006F3F60">
        <w:t xml:space="preserve">  |                       help: consider using a reference instead: `&amp;list[0]`</w:t>
      </w:r>
    </w:p>
    <w:p w14:paraId="75D0E59E" w14:textId="77777777" w:rsidR="00404154" w:rsidRDefault="00404154" w:rsidP="00404154">
      <w:pPr>
        <w:pStyle w:val="CodeB"/>
      </w:pPr>
    </w:p>
    <w:p w14:paraId="6A05D95B" w14:textId="77777777" w:rsidR="00404154" w:rsidRDefault="00404154" w:rsidP="00404154">
      <w:pPr>
        <w:pStyle w:val="CodeB"/>
      </w:pPr>
      <w:r>
        <w:t>error[E0507]: cannot move out of borrowed content</w:t>
      </w:r>
    </w:p>
    <w:p w14:paraId="7D7054BE" w14:textId="77777777" w:rsidR="00404154" w:rsidRDefault="00404154" w:rsidP="00404154">
      <w:pPr>
        <w:pStyle w:val="CodeB"/>
      </w:pPr>
      <w:r>
        <w:t xml:space="preserve"> --&gt; src/main.rs:</w:t>
      </w:r>
      <w:r w:rsidR="006F3F60">
        <w:t>4</w:t>
      </w:r>
      <w:r>
        <w:t>:9</w:t>
      </w:r>
    </w:p>
    <w:p w14:paraId="596FF150" w14:textId="77777777" w:rsidR="00404154" w:rsidRDefault="00404154" w:rsidP="00404154">
      <w:pPr>
        <w:pStyle w:val="CodeB"/>
      </w:pPr>
      <w:r>
        <w:t xml:space="preserve">  |</w:t>
      </w:r>
    </w:p>
    <w:p w14:paraId="3689604E" w14:textId="77777777" w:rsidR="00404154" w:rsidRDefault="006F3F60" w:rsidP="00404154">
      <w:pPr>
        <w:pStyle w:val="CodeB"/>
      </w:pPr>
      <w:r>
        <w:t xml:space="preserve">4 </w:t>
      </w:r>
      <w:r w:rsidR="00404154">
        <w:t>|     for &amp;item in list.iter() {</w:t>
      </w:r>
    </w:p>
    <w:p w14:paraId="4F406CCC" w14:textId="77777777" w:rsidR="00404154" w:rsidRDefault="00404154" w:rsidP="00404154">
      <w:pPr>
        <w:pStyle w:val="CodeB"/>
      </w:pPr>
      <w:r>
        <w:t xml:space="preserve">  |         ^----</w:t>
      </w:r>
    </w:p>
    <w:p w14:paraId="759AAD7D" w14:textId="77777777" w:rsidR="00404154" w:rsidRDefault="00404154" w:rsidP="00404154">
      <w:pPr>
        <w:pStyle w:val="CodeB"/>
      </w:pPr>
      <w:r>
        <w:t xml:space="preserve">  |         ||</w:t>
      </w:r>
    </w:p>
    <w:p w14:paraId="49FE9D61" w14:textId="77777777" w:rsidR="00404154" w:rsidRDefault="00404154" w:rsidP="00404154">
      <w:pPr>
        <w:pStyle w:val="CodeB"/>
      </w:pPr>
      <w:r>
        <w:t xml:space="preserve">  |         |hint: to prevent move, use `ref item` or `ref mut item`</w:t>
      </w:r>
    </w:p>
    <w:p w14:paraId="47E86D93" w14:textId="77777777" w:rsidR="00404154" w:rsidRDefault="00404154">
      <w:pPr>
        <w:pStyle w:val="CodeC"/>
      </w:pPr>
      <w:r>
        <w:t xml:space="preserve">  |         cannot move out of borrowed content</w:t>
      </w:r>
    </w:p>
    <w:p w14:paraId="3AC08A5A" w14:textId="77777777" w:rsidR="00404154" w:rsidRDefault="00404154">
      <w:pPr>
        <w:pStyle w:val="Body"/>
      </w:pPr>
      <w:r>
        <w:t xml:space="preserve">The key </w:t>
      </w:r>
      <w:r w:rsidR="006F3F60">
        <w:t>line</w:t>
      </w:r>
      <w:r>
        <w:t xml:space="preserve"> </w:t>
      </w:r>
      <w:r w:rsidR="006F3F60">
        <w:t>in this</w:t>
      </w:r>
      <w:r>
        <w:t xml:space="preserve"> error is </w:t>
      </w:r>
      <w:r w:rsidRPr="006F3F60">
        <w:rPr>
          <w:rStyle w:val="Literal"/>
        </w:rPr>
        <w:t xml:space="preserve">cannot move out of type [T], a non-copy </w:t>
      </w:r>
      <w:r w:rsidR="006F3F60" w:rsidRPr="008D200C">
        <w:rPr>
          <w:rStyle w:val="Literal"/>
        </w:rPr>
        <w:t>slice</w:t>
      </w:r>
      <w:r w:rsidRPr="006F3F60">
        <w:t>.</w:t>
      </w:r>
      <w:r>
        <w:t xml:space="preserve"> With our non-generic versions of the </w:t>
      </w:r>
      <w:r>
        <w:rPr>
          <w:rStyle w:val="Literal"/>
        </w:rPr>
        <w:t>largest</w:t>
      </w:r>
      <w:r>
        <w:t xml:space="preserve"> function, we were only trying to find the largest </w:t>
      </w:r>
      <w:r>
        <w:rPr>
          <w:rStyle w:val="Literal"/>
        </w:rPr>
        <w:t>i32</w:t>
      </w:r>
      <w:r>
        <w:t xml:space="preserve"> or </w:t>
      </w:r>
      <w:r>
        <w:rPr>
          <w:rStyle w:val="Literal"/>
        </w:rPr>
        <w:t>char</w:t>
      </w:r>
      <w:r>
        <w:t>. As</w:t>
      </w:r>
      <w:del w:id="440" w:author="AnneMarieW" w:date="2018-03-15T09:32:00Z">
        <w:r w:rsidDel="00D44544">
          <w:delText xml:space="preserve"> we</w:delText>
        </w:r>
      </w:del>
      <w:r>
        <w:t xml:space="preserve"> discussed in</w:t>
      </w:r>
      <w:r w:rsidR="006F3F60">
        <w:t xml:space="preserve"> </w:t>
      </w:r>
      <w:del w:id="441" w:author="janelle" w:date="2018-03-15T16:27:00Z">
        <w:r w:rsidR="006F3F60" w:rsidDel="003E01F3">
          <w:delText xml:space="preserve">the </w:delText>
        </w:r>
      </w:del>
      <w:r w:rsidR="006F3F60">
        <w:t xml:space="preserve">“Stack-Only Data: Copy” </w:t>
      </w:r>
      <w:del w:id="442" w:author="janelle" w:date="2018-03-15T16:27:00Z">
        <w:r w:rsidR="006F3F60" w:rsidDel="003E01F3">
          <w:delText>section in</w:delText>
        </w:r>
        <w:r w:rsidDel="003E01F3">
          <w:delText xml:space="preserve"> </w:delText>
        </w:r>
        <w:r w:rsidRPr="003E01F3" w:rsidDel="003E01F3">
          <w:rPr>
            <w:rPrChange w:id="443" w:author="janelle" w:date="2018-03-15T16:27:00Z">
              <w:rPr>
                <w:highlight w:val="yellow"/>
              </w:rPr>
            </w:rPrChange>
          </w:rPr>
          <w:delText>Chapter 4</w:delText>
        </w:r>
      </w:del>
      <w:ins w:id="444" w:author="janelle" w:date="2018-03-15T16:27:00Z">
        <w:r w:rsidR="003E01F3" w:rsidRPr="003E01F3">
          <w:t>on</w:t>
        </w:r>
        <w:r w:rsidR="003E01F3">
          <w:t xml:space="preserve"> page XX</w:t>
        </w:r>
      </w:ins>
      <w:r>
        <w:t xml:space="preserve">, types like </w:t>
      </w:r>
      <w:r>
        <w:rPr>
          <w:rStyle w:val="Literal"/>
        </w:rPr>
        <w:t>i32</w:t>
      </w:r>
      <w:r>
        <w:t xml:space="preserve"> and </w:t>
      </w:r>
      <w:r>
        <w:rPr>
          <w:rStyle w:val="Literal"/>
        </w:rPr>
        <w:t>char</w:t>
      </w:r>
      <w:r>
        <w:t xml:space="preserve"> that have a known size can be stored on the stack, so they implement the </w:t>
      </w:r>
      <w:r>
        <w:rPr>
          <w:rStyle w:val="Literal"/>
        </w:rPr>
        <w:t>Copy</w:t>
      </w:r>
      <w:r>
        <w:t xml:space="preserve"> trait. But when we made the </w:t>
      </w:r>
      <w:r>
        <w:rPr>
          <w:rStyle w:val="Literal"/>
        </w:rPr>
        <w:t>largest</w:t>
      </w:r>
      <w:r>
        <w:t xml:space="preserve"> function generic, </w:t>
      </w:r>
      <w:del w:id="445" w:author="AnneMarieW" w:date="2018-03-15T09:34:00Z">
        <w:r w:rsidDel="003E2AED">
          <w:delText xml:space="preserve">it became possible that </w:delText>
        </w:r>
      </w:del>
      <w:r>
        <w:t xml:space="preserve">the </w:t>
      </w:r>
      <w:r>
        <w:rPr>
          <w:rStyle w:val="Literal"/>
        </w:rPr>
        <w:t>list</w:t>
      </w:r>
      <w:r>
        <w:t xml:space="preserve"> parameter could have types in it that don’t implement the </w:t>
      </w:r>
      <w:r>
        <w:rPr>
          <w:rStyle w:val="Literal"/>
        </w:rPr>
        <w:t>Copy</w:t>
      </w:r>
      <w:r>
        <w:t xml:space="preserve"> trait</w:t>
      </w:r>
      <w:del w:id="446" w:author="AnneMarieW" w:date="2018-03-15T09:34:00Z">
        <w:r w:rsidDel="003E2AED">
          <w:delText>,</w:delText>
        </w:r>
      </w:del>
      <w:ins w:id="447" w:author="AnneMarieW" w:date="2018-03-15T09:34:00Z">
        <w:r w:rsidR="003E2AED">
          <w:t>. Consequently,</w:t>
        </w:r>
      </w:ins>
      <w:del w:id="448" w:author="AnneMarieW" w:date="2018-03-15T09:34:00Z">
        <w:r w:rsidDel="003E2AED">
          <w:delText xml:space="preserve"> which would mean</w:delText>
        </w:r>
      </w:del>
      <w:r>
        <w:t xml:space="preserve"> we wouldn’t be able to move the value out of </w:t>
      </w:r>
      <w:r>
        <w:rPr>
          <w:rStyle w:val="Literal"/>
        </w:rPr>
        <w:t>list[0]</w:t>
      </w:r>
      <w:r>
        <w:t xml:space="preserve"> and into the </w:t>
      </w:r>
      <w:r>
        <w:rPr>
          <w:rStyle w:val="Literal"/>
        </w:rPr>
        <w:t>largest</w:t>
      </w:r>
      <w:r>
        <w:t xml:space="preserve"> variable, resulting in this error.</w:t>
      </w:r>
    </w:p>
    <w:p w14:paraId="07887265" w14:textId="77777777" w:rsidR="00187926" w:rsidRDefault="00187926" w:rsidP="008D200C">
      <w:pPr>
        <w:pStyle w:val="ProductionDirective"/>
      </w:pPr>
      <w:r>
        <w:t>prod: check</w:t>
      </w:r>
      <w:ins w:id="449" w:author="janelle" w:date="2018-03-15T16:27:00Z">
        <w:r w:rsidR="003E01F3">
          <w:t>/fill</w:t>
        </w:r>
      </w:ins>
      <w:r>
        <w:t xml:space="preserve"> xref</w:t>
      </w:r>
      <w:ins w:id="450" w:author="janelle" w:date="2018-03-15T16:27:00Z">
        <w:r w:rsidR="003E01F3">
          <w:t xml:space="preserve"> (ch4)</w:t>
        </w:r>
      </w:ins>
    </w:p>
    <w:p w14:paraId="18993C0C" w14:textId="77777777" w:rsidR="00404154" w:rsidRDefault="00404154">
      <w:pPr>
        <w:pStyle w:val="Body"/>
      </w:pPr>
      <w:r>
        <w:t xml:space="preserve">To call this code with only those types that implement the </w:t>
      </w:r>
      <w:r>
        <w:rPr>
          <w:rStyle w:val="Literal"/>
        </w:rPr>
        <w:t>Copy</w:t>
      </w:r>
      <w:r w:rsidR="006F3F60" w:rsidRPr="008D200C">
        <w:t xml:space="preserve"> trait</w:t>
      </w:r>
      <w:r>
        <w:t xml:space="preserve">, we can add </w:t>
      </w:r>
      <w:r>
        <w:rPr>
          <w:rStyle w:val="Literal"/>
        </w:rPr>
        <w:t>Copy</w:t>
      </w:r>
      <w:r>
        <w:t xml:space="preserve"> to the trait bounds of </w:t>
      </w:r>
      <w:r>
        <w:rPr>
          <w:rStyle w:val="Literal"/>
        </w:rPr>
        <w:t>T</w:t>
      </w:r>
      <w:r>
        <w:t xml:space="preserve">! Listing 10-15 shows the complete code of a generic </w:t>
      </w:r>
      <w:r>
        <w:rPr>
          <w:rStyle w:val="Literal"/>
        </w:rPr>
        <w:t>largest</w:t>
      </w:r>
      <w:r>
        <w:t xml:space="preserve"> function that will </w:t>
      </w:r>
      <w:r>
        <w:lastRenderedPageBreak/>
        <w:t xml:space="preserve">compile as long as the types of the values in the slice that we pass into the function implement </w:t>
      </w:r>
      <w:del w:id="451" w:author="AnneMarieW" w:date="2018-03-15T09:35:00Z">
        <w:r w:rsidDel="003E2AED">
          <w:delText xml:space="preserve">both </w:delText>
        </w:r>
      </w:del>
      <w:r>
        <w:t xml:space="preserve">the </w:t>
      </w:r>
      <w:r>
        <w:rPr>
          <w:rStyle w:val="Literal"/>
        </w:rPr>
        <w:t>PartialOrd</w:t>
      </w:r>
      <w:r>
        <w:t xml:space="preserve"> </w:t>
      </w:r>
      <w:r w:rsidR="000C0C81" w:rsidRPr="000C0C81">
        <w:rPr>
          <w:rStyle w:val="EmphasisItalic"/>
          <w:rPrChange w:id="452" w:author="AnneMarieW" w:date="2018-03-15T09:36:00Z">
            <w:rPr>
              <w:rFonts w:ascii="Courier" w:hAnsi="Courier"/>
              <w:color w:val="0000FF"/>
              <w:sz w:val="20"/>
            </w:rPr>
          </w:rPrChange>
        </w:rPr>
        <w:t>and</w:t>
      </w:r>
      <w:r>
        <w:t xml:space="preserve"> </w:t>
      </w:r>
      <w:r>
        <w:rPr>
          <w:rStyle w:val="Literal"/>
        </w:rPr>
        <w:t>Copy</w:t>
      </w:r>
      <w:r>
        <w:t xml:space="preserve"> traits, like </w:t>
      </w:r>
      <w:r>
        <w:rPr>
          <w:rStyle w:val="Literal"/>
        </w:rPr>
        <w:t>i32</w:t>
      </w:r>
      <w:r>
        <w:t xml:space="preserve"> and </w:t>
      </w:r>
      <w:r>
        <w:rPr>
          <w:rStyle w:val="Literal"/>
        </w:rPr>
        <w:t>char</w:t>
      </w:r>
      <w:r w:rsidR="006F3F60">
        <w:t xml:space="preserve"> do:</w:t>
      </w:r>
    </w:p>
    <w:p w14:paraId="49A16A68" w14:textId="77777777" w:rsidR="00404154" w:rsidRDefault="00404154">
      <w:pPr>
        <w:pStyle w:val="ProductionDirective"/>
      </w:pPr>
      <w:r>
        <w:t>src/main.rs</w:t>
      </w:r>
    </w:p>
    <w:p w14:paraId="507BEDA6" w14:textId="77777777" w:rsidR="00404154" w:rsidRDefault="00404154">
      <w:pPr>
        <w:pStyle w:val="CodeA"/>
      </w:pPr>
      <w:r>
        <w:t>fn largest&lt;T: PartialOrd + Copy&gt;(list: &amp;[T]) -&gt; T {</w:t>
      </w:r>
    </w:p>
    <w:p w14:paraId="3D58D94A" w14:textId="77777777" w:rsidR="00404154" w:rsidRDefault="00404154" w:rsidP="00404154">
      <w:pPr>
        <w:pStyle w:val="CodeB"/>
      </w:pPr>
      <w:r>
        <w:t xml:space="preserve">    let mut largest = list[0];</w:t>
      </w:r>
    </w:p>
    <w:p w14:paraId="1494B983" w14:textId="77777777" w:rsidR="00404154" w:rsidRDefault="00404154" w:rsidP="00404154">
      <w:pPr>
        <w:pStyle w:val="CodeB"/>
      </w:pPr>
    </w:p>
    <w:p w14:paraId="289D90F6" w14:textId="77777777" w:rsidR="00404154" w:rsidRDefault="00404154" w:rsidP="00404154">
      <w:pPr>
        <w:pStyle w:val="CodeB"/>
      </w:pPr>
      <w:r>
        <w:t xml:space="preserve">    for &amp;item in list.iter() {</w:t>
      </w:r>
    </w:p>
    <w:p w14:paraId="3FCEF3F3" w14:textId="77777777" w:rsidR="00404154" w:rsidRDefault="00404154" w:rsidP="00404154">
      <w:pPr>
        <w:pStyle w:val="CodeB"/>
      </w:pPr>
      <w:r>
        <w:t xml:space="preserve">        if item &gt; largest {</w:t>
      </w:r>
    </w:p>
    <w:p w14:paraId="01718F2B" w14:textId="77777777" w:rsidR="00404154" w:rsidRDefault="00404154" w:rsidP="00404154">
      <w:pPr>
        <w:pStyle w:val="CodeB"/>
      </w:pPr>
      <w:r>
        <w:t xml:space="preserve">            largest = item;</w:t>
      </w:r>
    </w:p>
    <w:p w14:paraId="7C8E0895" w14:textId="77777777" w:rsidR="00404154" w:rsidRDefault="00404154" w:rsidP="00404154">
      <w:pPr>
        <w:pStyle w:val="CodeB"/>
      </w:pPr>
      <w:r>
        <w:t xml:space="preserve">        }</w:t>
      </w:r>
    </w:p>
    <w:p w14:paraId="6FEC4386" w14:textId="77777777" w:rsidR="00404154" w:rsidRDefault="00404154" w:rsidP="00404154">
      <w:pPr>
        <w:pStyle w:val="CodeB"/>
      </w:pPr>
      <w:r>
        <w:t xml:space="preserve">    }</w:t>
      </w:r>
    </w:p>
    <w:p w14:paraId="55E759C0" w14:textId="77777777" w:rsidR="00404154" w:rsidRDefault="00404154" w:rsidP="00404154">
      <w:pPr>
        <w:pStyle w:val="CodeB"/>
      </w:pPr>
    </w:p>
    <w:p w14:paraId="276AEE26" w14:textId="77777777" w:rsidR="00404154" w:rsidRDefault="00404154" w:rsidP="00404154">
      <w:pPr>
        <w:pStyle w:val="CodeB"/>
      </w:pPr>
      <w:r>
        <w:t xml:space="preserve">    largest</w:t>
      </w:r>
    </w:p>
    <w:p w14:paraId="4C3EE1A6" w14:textId="77777777" w:rsidR="00404154" w:rsidRDefault="00404154" w:rsidP="00404154">
      <w:pPr>
        <w:pStyle w:val="CodeB"/>
      </w:pPr>
      <w:r>
        <w:t>}</w:t>
      </w:r>
    </w:p>
    <w:p w14:paraId="23637FD6" w14:textId="77777777" w:rsidR="00404154" w:rsidRDefault="00404154" w:rsidP="00404154">
      <w:pPr>
        <w:pStyle w:val="CodeB"/>
      </w:pPr>
    </w:p>
    <w:p w14:paraId="3B2C091D" w14:textId="77777777" w:rsidR="00404154" w:rsidRDefault="00404154" w:rsidP="00404154">
      <w:pPr>
        <w:pStyle w:val="CodeB"/>
      </w:pPr>
      <w:r>
        <w:t>fn main() {</w:t>
      </w:r>
    </w:p>
    <w:p w14:paraId="2366653E" w14:textId="77777777" w:rsidR="00404154" w:rsidRDefault="00404154" w:rsidP="00404154">
      <w:pPr>
        <w:pStyle w:val="CodeB"/>
      </w:pPr>
      <w:r>
        <w:t xml:space="preserve">    let number</w:t>
      </w:r>
      <w:r w:rsidR="006F3F60">
        <w:t>_li</w:t>
      </w:r>
      <w:r>
        <w:t>s</w:t>
      </w:r>
      <w:r w:rsidR="006F3F60">
        <w:t>t</w:t>
      </w:r>
      <w:r>
        <w:t xml:space="preserve"> = vec![34, 50, 25, 100, 65];</w:t>
      </w:r>
    </w:p>
    <w:p w14:paraId="2A46CED8" w14:textId="77777777" w:rsidR="00404154" w:rsidRDefault="00404154" w:rsidP="00404154">
      <w:pPr>
        <w:pStyle w:val="CodeB"/>
      </w:pPr>
    </w:p>
    <w:p w14:paraId="797A0DB5" w14:textId="77777777" w:rsidR="00404154" w:rsidRDefault="00404154" w:rsidP="00404154">
      <w:pPr>
        <w:pStyle w:val="CodeB"/>
      </w:pPr>
      <w:r>
        <w:t xml:space="preserve">    let result = largest(&amp;number</w:t>
      </w:r>
      <w:r w:rsidR="006F3F60">
        <w:t>_li</w:t>
      </w:r>
      <w:r>
        <w:t>s</w:t>
      </w:r>
      <w:r w:rsidR="006F3F60">
        <w:t>t</w:t>
      </w:r>
      <w:r>
        <w:t>);</w:t>
      </w:r>
    </w:p>
    <w:p w14:paraId="5A6CBF68" w14:textId="77777777" w:rsidR="00404154" w:rsidRDefault="00404154" w:rsidP="00404154">
      <w:pPr>
        <w:pStyle w:val="CodeB"/>
      </w:pPr>
      <w:r>
        <w:t xml:space="preserve">    println!("The largest number is {}", result);</w:t>
      </w:r>
    </w:p>
    <w:p w14:paraId="18F7CCEE" w14:textId="77777777" w:rsidR="00404154" w:rsidRDefault="00404154" w:rsidP="00404154">
      <w:pPr>
        <w:pStyle w:val="CodeB"/>
      </w:pPr>
    </w:p>
    <w:p w14:paraId="757D7942" w14:textId="77777777" w:rsidR="00404154" w:rsidRDefault="00404154" w:rsidP="00404154">
      <w:pPr>
        <w:pStyle w:val="CodeB"/>
      </w:pPr>
      <w:r>
        <w:t xml:space="preserve">    let char</w:t>
      </w:r>
      <w:r w:rsidR="006F3F60">
        <w:t>_li</w:t>
      </w:r>
      <w:r>
        <w:t>s</w:t>
      </w:r>
      <w:r w:rsidR="006F3F60">
        <w:t>t</w:t>
      </w:r>
      <w:r>
        <w:t xml:space="preserve"> = vec!['y', 'm', 'a', 'q'];</w:t>
      </w:r>
    </w:p>
    <w:p w14:paraId="69A1DF05" w14:textId="77777777" w:rsidR="00404154" w:rsidRDefault="00404154" w:rsidP="00404154">
      <w:pPr>
        <w:pStyle w:val="CodeB"/>
      </w:pPr>
    </w:p>
    <w:p w14:paraId="01F5C160" w14:textId="77777777" w:rsidR="00404154" w:rsidRDefault="00404154" w:rsidP="00404154">
      <w:pPr>
        <w:pStyle w:val="CodeB"/>
      </w:pPr>
      <w:r>
        <w:t xml:space="preserve">    let result = largest(&amp;char</w:t>
      </w:r>
      <w:r w:rsidR="006F3F60">
        <w:t>_li</w:t>
      </w:r>
      <w:r>
        <w:t>s</w:t>
      </w:r>
      <w:r w:rsidR="006F3F60">
        <w:t>t</w:t>
      </w:r>
      <w:r>
        <w:t>);</w:t>
      </w:r>
    </w:p>
    <w:p w14:paraId="4C082B55" w14:textId="77777777" w:rsidR="00404154" w:rsidRDefault="00404154" w:rsidP="00404154">
      <w:pPr>
        <w:pStyle w:val="CodeB"/>
      </w:pPr>
      <w:r>
        <w:t xml:space="preserve">    println!("The largest char is {}", result);</w:t>
      </w:r>
    </w:p>
    <w:p w14:paraId="70734334" w14:textId="77777777" w:rsidR="00404154" w:rsidRDefault="00404154">
      <w:pPr>
        <w:pStyle w:val="CodeC"/>
      </w:pPr>
      <w:r>
        <w:t>}</w:t>
      </w:r>
    </w:p>
    <w:p w14:paraId="10E6253E" w14:textId="77777777" w:rsidR="00404154" w:rsidRDefault="00404154" w:rsidP="00404154">
      <w:pPr>
        <w:pStyle w:val="Listing"/>
      </w:pPr>
      <w:r>
        <w:rPr>
          <w:rFonts w:eastAsia="Microsoft YaHei"/>
        </w:rPr>
        <w:t xml:space="preserve">Listing 10-15: A working definition of the </w:t>
      </w:r>
      <w:r w:rsidR="000C0C81" w:rsidRPr="000C0C81">
        <w:rPr>
          <w:rStyle w:val="LiteralCaption"/>
          <w:rPrChange w:id="453" w:author="janelle" w:date="2018-03-09T15:02:00Z">
            <w:rPr>
              <w:rStyle w:val="Literal"/>
            </w:rPr>
          </w:rPrChange>
        </w:rPr>
        <w:t>largest</w:t>
      </w:r>
      <w:r>
        <w:rPr>
          <w:rFonts w:eastAsia="Microsoft YaHei"/>
        </w:rPr>
        <w:t xml:space="preserve"> function that works on any generic type that implements the </w:t>
      </w:r>
      <w:r w:rsidR="000C0C81" w:rsidRPr="000C0C81">
        <w:rPr>
          <w:rStyle w:val="LiteralCaption"/>
          <w:rPrChange w:id="454" w:author="janelle" w:date="2018-03-09T15:02:00Z">
            <w:rPr>
              <w:rStyle w:val="Literal"/>
            </w:rPr>
          </w:rPrChange>
        </w:rPr>
        <w:t>PartialOrd</w:t>
      </w:r>
      <w:r>
        <w:rPr>
          <w:rFonts w:eastAsia="Microsoft YaHei"/>
        </w:rPr>
        <w:t xml:space="preserve"> and </w:t>
      </w:r>
      <w:r w:rsidR="000C0C81" w:rsidRPr="000C0C81">
        <w:rPr>
          <w:rStyle w:val="LiteralCaption"/>
          <w:rPrChange w:id="455" w:author="janelle" w:date="2018-03-09T15:02:00Z">
            <w:rPr>
              <w:rStyle w:val="Literal"/>
            </w:rPr>
          </w:rPrChange>
        </w:rPr>
        <w:t>Copy</w:t>
      </w:r>
      <w:r>
        <w:rPr>
          <w:rFonts w:eastAsia="Microsoft YaHei"/>
        </w:rPr>
        <w:t xml:space="preserve"> traits</w:t>
      </w:r>
    </w:p>
    <w:p w14:paraId="682F7F08" w14:textId="0956E874" w:rsidR="00404154" w:rsidRDefault="00404154">
      <w:pPr>
        <w:pStyle w:val="Body"/>
      </w:pPr>
      <w:r>
        <w:t xml:space="preserve">If we don’t want to restrict </w:t>
      </w:r>
      <w:del w:id="456" w:author="AnneMarieW" w:date="2018-03-15T09:36:00Z">
        <w:r w:rsidDel="003E2AED">
          <w:delText>our</w:delText>
        </w:r>
      </w:del>
      <w:ins w:id="457" w:author="AnneMarieW" w:date="2018-03-15T09:36:00Z">
        <w:r w:rsidR="003E2AED">
          <w:t>the</w:t>
        </w:r>
      </w:ins>
      <w:r>
        <w:t xml:space="preserve"> </w:t>
      </w:r>
      <w:r>
        <w:rPr>
          <w:rStyle w:val="Literal"/>
        </w:rPr>
        <w:t>largest</w:t>
      </w:r>
      <w:r>
        <w:t xml:space="preserve"> function to the types that implement the </w:t>
      </w:r>
      <w:r>
        <w:rPr>
          <w:rStyle w:val="Literal"/>
        </w:rPr>
        <w:t>Copy</w:t>
      </w:r>
      <w:r>
        <w:t xml:space="preserve"> trait, we could specify that </w:t>
      </w:r>
      <w:r>
        <w:rPr>
          <w:rStyle w:val="Literal"/>
        </w:rPr>
        <w:t>T</w:t>
      </w:r>
      <w:r>
        <w:t xml:space="preserve"> has the trait bound </w:t>
      </w:r>
      <w:r>
        <w:rPr>
          <w:rStyle w:val="Literal"/>
        </w:rPr>
        <w:t>Clone</w:t>
      </w:r>
      <w:r>
        <w:t xml:space="preserve"> instead of </w:t>
      </w:r>
      <w:r>
        <w:rPr>
          <w:rStyle w:val="Literal"/>
        </w:rPr>
        <w:t>Copy</w:t>
      </w:r>
      <w:del w:id="458" w:author="AnneMarieW" w:date="2018-03-15T09:38:00Z">
        <w:r w:rsidDel="00F004C4">
          <w:delText xml:space="preserve"> </w:delText>
        </w:r>
      </w:del>
      <w:ins w:id="459" w:author="AnneMarieW" w:date="2018-03-15T09:37:00Z">
        <w:r w:rsidR="00F004C4">
          <w:t>. Then we could</w:t>
        </w:r>
      </w:ins>
      <w:del w:id="460" w:author="AnneMarieW" w:date="2018-03-15T09:37:00Z">
        <w:r w:rsidDel="00F004C4">
          <w:delText>and</w:delText>
        </w:r>
      </w:del>
      <w:r>
        <w:t xml:space="preserve"> clone each value in the slice when we want the </w:t>
      </w:r>
      <w:r>
        <w:rPr>
          <w:rStyle w:val="Literal"/>
        </w:rPr>
        <w:t>largest</w:t>
      </w:r>
      <w:r>
        <w:t xml:space="preserve"> function to have ownership. </w:t>
      </w:r>
      <w:commentRangeStart w:id="461"/>
      <w:commentRangeStart w:id="462"/>
      <w:r>
        <w:t xml:space="preserve">Using the </w:t>
      </w:r>
      <w:r>
        <w:rPr>
          <w:rStyle w:val="Literal"/>
        </w:rPr>
        <w:t>clone</w:t>
      </w:r>
      <w:r>
        <w:t xml:space="preserve"> function means we’re potentially making more heap allocations</w:t>
      </w:r>
      <w:commentRangeEnd w:id="461"/>
      <w:r>
        <w:commentReference w:id="461"/>
      </w:r>
      <w:commentRangeEnd w:id="462"/>
      <w:r w:rsidR="000F2FD7">
        <w:rPr>
          <w:rStyle w:val="CommentReference"/>
          <w:rFonts w:eastAsia="Times New Roman"/>
        </w:rPr>
        <w:commentReference w:id="462"/>
      </w:r>
      <w:ins w:id="463" w:author="Carol Nichols" w:date="2018-03-21T16:24:00Z">
        <w:r w:rsidR="00F86178">
          <w:t xml:space="preserve"> </w:t>
        </w:r>
      </w:ins>
      <w:del w:id="464" w:author="Carol Nichols" w:date="2018-03-21T16:24:00Z">
        <w:r w:rsidDel="00F86178">
          <w:delText xml:space="preserve">, </w:delText>
        </w:r>
      </w:del>
      <w:ins w:id="465" w:author="AnneMarieW" w:date="2018-03-15T09:37:00Z">
        <w:del w:id="466" w:author="Carol Nichols" w:date="2018-03-21T16:24:00Z">
          <w:r w:rsidR="003E2AED" w:rsidDel="00F86178">
            <w:delText>al</w:delText>
          </w:r>
        </w:del>
      </w:ins>
      <w:ins w:id="467" w:author="AnneMarieW" w:date="2018-03-15T09:38:00Z">
        <w:del w:id="468" w:author="Carol Nichols" w:date="2018-03-21T16:24:00Z">
          <w:r w:rsidR="002E06B8" w:rsidDel="00F86178">
            <w:delText>beit</w:delText>
          </w:r>
        </w:del>
      </w:ins>
      <w:del w:id="469" w:author="Carol Nichols" w:date="2018-03-21T16:24:00Z">
        <w:r w:rsidDel="00F86178">
          <w:delText xml:space="preserve">though, </w:delText>
        </w:r>
      </w:del>
      <w:r w:rsidR="006F3F60">
        <w:t xml:space="preserve">in the case of types that own heap data like </w:t>
      </w:r>
      <w:r w:rsidR="006F3F60" w:rsidRPr="008D200C">
        <w:rPr>
          <w:rStyle w:val="Literal"/>
        </w:rPr>
        <w:t>String</w:t>
      </w:r>
      <w:r w:rsidR="006F3F60">
        <w:t xml:space="preserve">, </w:t>
      </w:r>
      <w:r>
        <w:t>and heap allocations can be slow if we’re working with large amounts of data.</w:t>
      </w:r>
    </w:p>
    <w:p w14:paraId="01294900" w14:textId="77777777" w:rsidR="00404154" w:rsidRDefault="00404154">
      <w:pPr>
        <w:pStyle w:val="Body"/>
      </w:pPr>
      <w:r>
        <w:lastRenderedPageBreak/>
        <w:t xml:space="preserve">Another way we could implement </w:t>
      </w:r>
      <w:r>
        <w:rPr>
          <w:rStyle w:val="Literal"/>
        </w:rPr>
        <w:t>largest</w:t>
      </w:r>
      <w:r>
        <w:t xml:space="preserve"> is for the function to return a reference to a </w:t>
      </w:r>
      <w:r>
        <w:rPr>
          <w:rStyle w:val="Literal"/>
        </w:rPr>
        <w:t>T</w:t>
      </w:r>
      <w:r>
        <w:t xml:space="preserve"> value in the slice. </w:t>
      </w:r>
      <w:r w:rsidR="006F3F60">
        <w:t>I</w:t>
      </w:r>
      <w:r>
        <w:t xml:space="preserve">f we change the return type to </w:t>
      </w:r>
      <w:r>
        <w:rPr>
          <w:rStyle w:val="Literal"/>
        </w:rPr>
        <w:t>&amp;T</w:t>
      </w:r>
      <w:r>
        <w:t xml:space="preserve"> instead of </w:t>
      </w:r>
      <w:r>
        <w:rPr>
          <w:rStyle w:val="Literal"/>
        </w:rPr>
        <w:t>T</w:t>
      </w:r>
      <w:r w:rsidR="006F3F60">
        <w:t xml:space="preserve">, </w:t>
      </w:r>
      <w:r>
        <w:t xml:space="preserve">thereby changing the body of the function to return a reference, we wouldn’t need </w:t>
      </w:r>
      <w:del w:id="470" w:author="AnneMarieW" w:date="2018-03-15T09:39:00Z">
        <w:r w:rsidDel="002E06B8">
          <w:delText xml:space="preserve">either </w:delText>
        </w:r>
      </w:del>
      <w:r>
        <w:t xml:space="preserve">the </w:t>
      </w:r>
      <w:r>
        <w:rPr>
          <w:rStyle w:val="Literal"/>
        </w:rPr>
        <w:t>Clone</w:t>
      </w:r>
      <w:r>
        <w:t xml:space="preserve"> or </w:t>
      </w:r>
      <w:r>
        <w:rPr>
          <w:rStyle w:val="Literal"/>
        </w:rPr>
        <w:t>Copy</w:t>
      </w:r>
      <w:r>
        <w:t xml:space="preserve"> trait bounds and we could avoid heap allocations</w:t>
      </w:r>
      <w:del w:id="471" w:author="AnneMarieW" w:date="2018-03-15T09:40:00Z">
        <w:r w:rsidDel="002E06B8">
          <w:delText xml:space="preserve"> altogether</w:delText>
        </w:r>
      </w:del>
      <w:r>
        <w:t>. Try implementing these alternate solutions on your own!</w:t>
      </w:r>
    </w:p>
    <w:p w14:paraId="27E2387A" w14:textId="77777777" w:rsidR="006F3F60" w:rsidRPr="008D200C" w:rsidRDefault="006F3F60" w:rsidP="008D200C">
      <w:pPr>
        <w:pStyle w:val="HeadB"/>
      </w:pPr>
      <w:bookmarkStart w:id="472" w:name="_Toc508292483"/>
      <w:r>
        <w:t>Using Trait Bounds to Conditionally Implement Methods</w:t>
      </w:r>
      <w:bookmarkEnd w:id="472"/>
    </w:p>
    <w:p w14:paraId="2C9D71FF" w14:textId="77777777" w:rsidR="003E01F3" w:rsidRDefault="006F3F60">
      <w:pPr>
        <w:pStyle w:val="BodyFirst"/>
      </w:pPr>
      <w:r>
        <w:t xml:space="preserve">By using a trait bound with an </w:t>
      </w:r>
      <w:r w:rsidRPr="008D200C">
        <w:rPr>
          <w:rStyle w:val="Literal"/>
        </w:rPr>
        <w:t>impl</w:t>
      </w:r>
      <w:r>
        <w:t xml:space="preserve"> block that </w:t>
      </w:r>
      <w:r w:rsidR="00404154">
        <w:t>uses generic type parameters</w:t>
      </w:r>
      <w:r>
        <w:t xml:space="preserve">, we can </w:t>
      </w:r>
      <w:del w:id="473" w:author="Liz Chadwick" w:date="2018-03-09T11:33:00Z">
        <w:r w:rsidDel="00767AA4">
          <w:delText xml:space="preserve">conditionally </w:delText>
        </w:r>
      </w:del>
      <w:r>
        <w:t xml:space="preserve">implement methods </w:t>
      </w:r>
      <w:ins w:id="474" w:author="Liz Chadwick" w:date="2018-03-09T11:33:00Z">
        <w:r w:rsidR="00767AA4">
          <w:t xml:space="preserve">conditionally </w:t>
        </w:r>
      </w:ins>
      <w:del w:id="475" w:author="Liz Chadwick" w:date="2018-03-09T11:33:00Z">
        <w:r w:rsidDel="00767AA4">
          <w:delText xml:space="preserve">only </w:delText>
        </w:r>
      </w:del>
      <w:r>
        <w:t xml:space="preserve">for types that implement the specified traits. For example, the type </w:t>
      </w:r>
      <w:r w:rsidRPr="008D200C">
        <w:rPr>
          <w:rStyle w:val="Literal"/>
        </w:rPr>
        <w:t>Pair&lt;T&gt;</w:t>
      </w:r>
      <w:r>
        <w:t xml:space="preserve"> in Listing 10-16 always implements the </w:t>
      </w:r>
      <w:r w:rsidRPr="008D200C">
        <w:rPr>
          <w:rStyle w:val="Literal"/>
        </w:rPr>
        <w:t>new</w:t>
      </w:r>
      <w:r>
        <w:t xml:space="preserve"> function</w:t>
      </w:r>
      <w:del w:id="476" w:author="AnneMarieW" w:date="2018-03-15T09:40:00Z">
        <w:r w:rsidDel="008C1773">
          <w:delText>,</w:delText>
        </w:r>
      </w:del>
      <w:ins w:id="477" w:author="AnneMarieW" w:date="2018-03-15T09:40:00Z">
        <w:r w:rsidR="008C1773">
          <w:t>.</w:t>
        </w:r>
      </w:ins>
      <w:r>
        <w:t xml:space="preserve"> </w:t>
      </w:r>
      <w:del w:id="478" w:author="AnneMarieW" w:date="2018-03-15T09:40:00Z">
        <w:r w:rsidDel="008C1773">
          <w:delText>b</w:delText>
        </w:r>
      </w:del>
      <w:ins w:id="479" w:author="AnneMarieW" w:date="2018-03-15T09:40:00Z">
        <w:r w:rsidR="008C1773">
          <w:t>B</w:t>
        </w:r>
      </w:ins>
      <w:r>
        <w:t xml:space="preserve">ut </w:t>
      </w:r>
      <w:r w:rsidRPr="008D200C">
        <w:rPr>
          <w:rStyle w:val="Literal"/>
        </w:rPr>
        <w:t>Pair&lt;T&gt;</w:t>
      </w:r>
      <w:r>
        <w:t xml:space="preserve"> only implements the </w:t>
      </w:r>
      <w:r w:rsidRPr="008D200C">
        <w:rPr>
          <w:rStyle w:val="Literal"/>
        </w:rPr>
        <w:t>cmp_display</w:t>
      </w:r>
      <w:r>
        <w:t xml:space="preserve"> method if its inner type </w:t>
      </w:r>
      <w:r w:rsidRPr="008D200C">
        <w:rPr>
          <w:rStyle w:val="Literal"/>
        </w:rPr>
        <w:t>T</w:t>
      </w:r>
      <w:r>
        <w:t xml:space="preserve"> implements the </w:t>
      </w:r>
      <w:r w:rsidRPr="008D200C">
        <w:rPr>
          <w:rStyle w:val="Literal"/>
        </w:rPr>
        <w:t>PartialOrd</w:t>
      </w:r>
      <w:r>
        <w:t xml:space="preserve"> trait that enables comparison </w:t>
      </w:r>
      <w:r w:rsidR="000C0C81" w:rsidRPr="000C0C81">
        <w:rPr>
          <w:rStyle w:val="EmphasisItalic"/>
          <w:rPrChange w:id="480" w:author="AnneMarieW" w:date="2018-03-15T09:41:00Z">
            <w:rPr>
              <w:rFonts w:eastAsia="Microsoft YaHei"/>
              <w:color w:val="0000FF"/>
            </w:rPr>
          </w:rPrChange>
        </w:rPr>
        <w:t>and</w:t>
      </w:r>
      <w:r>
        <w:t xml:space="preserve"> the </w:t>
      </w:r>
      <w:r w:rsidRPr="008D200C">
        <w:rPr>
          <w:rStyle w:val="Literal"/>
        </w:rPr>
        <w:t>Display</w:t>
      </w:r>
      <w:r>
        <w:t xml:space="preserve"> trait that enables printing:</w:t>
      </w:r>
    </w:p>
    <w:p w14:paraId="2F2B022A" w14:textId="77777777" w:rsidR="006F3F60" w:rsidRPr="008D200C" w:rsidRDefault="006F3F60" w:rsidP="008D200C">
      <w:pPr>
        <w:pStyle w:val="CodeA"/>
      </w:pPr>
      <w:r w:rsidRPr="008D200C">
        <w:t>use std::fmt::Display;</w:t>
      </w:r>
    </w:p>
    <w:p w14:paraId="1FFEE222" w14:textId="77777777" w:rsidR="006F3F60" w:rsidRPr="008D200C" w:rsidRDefault="006F3F60" w:rsidP="008D200C">
      <w:pPr>
        <w:pStyle w:val="CodeB"/>
      </w:pPr>
    </w:p>
    <w:p w14:paraId="1035FE85" w14:textId="77777777" w:rsidR="006F3F60" w:rsidRPr="008D200C" w:rsidRDefault="006F3F60" w:rsidP="008D200C">
      <w:pPr>
        <w:pStyle w:val="CodeB"/>
      </w:pPr>
      <w:r w:rsidRPr="008D200C">
        <w:t>struct Pair&lt;T&gt; {</w:t>
      </w:r>
    </w:p>
    <w:p w14:paraId="0271ED14" w14:textId="77777777" w:rsidR="006F3F60" w:rsidRPr="008D200C" w:rsidRDefault="006F3F60" w:rsidP="008D200C">
      <w:pPr>
        <w:pStyle w:val="CodeB"/>
      </w:pPr>
      <w:r w:rsidRPr="008D200C">
        <w:t xml:space="preserve">    x: T,</w:t>
      </w:r>
    </w:p>
    <w:p w14:paraId="67A0CF4C" w14:textId="77777777" w:rsidR="006F3F60" w:rsidRPr="008D200C" w:rsidRDefault="006F3F60" w:rsidP="008D200C">
      <w:pPr>
        <w:pStyle w:val="CodeB"/>
      </w:pPr>
      <w:r w:rsidRPr="008D200C">
        <w:t xml:space="preserve">    y: T,</w:t>
      </w:r>
    </w:p>
    <w:p w14:paraId="1F3D938F" w14:textId="77777777" w:rsidR="006F3F60" w:rsidRPr="008D200C" w:rsidRDefault="006F3F60" w:rsidP="008D200C">
      <w:pPr>
        <w:pStyle w:val="CodeB"/>
      </w:pPr>
      <w:r w:rsidRPr="008D200C">
        <w:t>}</w:t>
      </w:r>
    </w:p>
    <w:p w14:paraId="185287D4" w14:textId="77777777" w:rsidR="006F3F60" w:rsidRPr="008D200C" w:rsidRDefault="006F3F60" w:rsidP="008D200C">
      <w:pPr>
        <w:pStyle w:val="CodeB"/>
      </w:pPr>
    </w:p>
    <w:p w14:paraId="3131904E" w14:textId="77777777" w:rsidR="006F3F60" w:rsidRPr="008D200C" w:rsidRDefault="006F3F60" w:rsidP="008D200C">
      <w:pPr>
        <w:pStyle w:val="CodeB"/>
      </w:pPr>
      <w:r w:rsidRPr="008D200C">
        <w:t>impl&lt;T&gt; Pair&lt;T&gt; {</w:t>
      </w:r>
    </w:p>
    <w:p w14:paraId="5579D454" w14:textId="77777777" w:rsidR="006F3F60" w:rsidRPr="008D200C" w:rsidRDefault="006F3F60" w:rsidP="008D200C">
      <w:pPr>
        <w:pStyle w:val="CodeB"/>
      </w:pPr>
      <w:r w:rsidRPr="008D200C">
        <w:t xml:space="preserve">    fn new(x: T, y: T) -&gt; Self {</w:t>
      </w:r>
    </w:p>
    <w:p w14:paraId="3DD38C1B" w14:textId="77777777" w:rsidR="006F3F60" w:rsidRPr="008D200C" w:rsidRDefault="006F3F60" w:rsidP="008D200C">
      <w:pPr>
        <w:pStyle w:val="CodeB"/>
      </w:pPr>
      <w:r w:rsidRPr="008D200C">
        <w:t xml:space="preserve">        Self {</w:t>
      </w:r>
    </w:p>
    <w:p w14:paraId="77B2CFBB" w14:textId="77777777" w:rsidR="006F3F60" w:rsidRPr="008D200C" w:rsidRDefault="006F3F60" w:rsidP="008D200C">
      <w:pPr>
        <w:pStyle w:val="CodeB"/>
      </w:pPr>
      <w:r w:rsidRPr="008D200C">
        <w:t xml:space="preserve">            x,</w:t>
      </w:r>
    </w:p>
    <w:p w14:paraId="21D836AA" w14:textId="77777777" w:rsidR="006F3F60" w:rsidRPr="008D200C" w:rsidRDefault="006F3F60" w:rsidP="008D200C">
      <w:pPr>
        <w:pStyle w:val="CodeB"/>
      </w:pPr>
      <w:r w:rsidRPr="008D200C">
        <w:t xml:space="preserve">            y,</w:t>
      </w:r>
    </w:p>
    <w:p w14:paraId="7EB5E9CD" w14:textId="77777777" w:rsidR="006F3F60" w:rsidRPr="008D200C" w:rsidRDefault="006F3F60" w:rsidP="008D200C">
      <w:pPr>
        <w:pStyle w:val="CodeB"/>
      </w:pPr>
      <w:r w:rsidRPr="008D200C">
        <w:t xml:space="preserve">        }</w:t>
      </w:r>
    </w:p>
    <w:p w14:paraId="23D759B5" w14:textId="77777777" w:rsidR="006F3F60" w:rsidRPr="008D200C" w:rsidRDefault="006F3F60" w:rsidP="008D200C">
      <w:pPr>
        <w:pStyle w:val="CodeB"/>
      </w:pPr>
      <w:r w:rsidRPr="008D200C">
        <w:t xml:space="preserve">    }</w:t>
      </w:r>
    </w:p>
    <w:p w14:paraId="17992E87" w14:textId="77777777" w:rsidR="006F3F60" w:rsidRPr="008D200C" w:rsidRDefault="006F3F60" w:rsidP="008D200C">
      <w:pPr>
        <w:pStyle w:val="CodeB"/>
      </w:pPr>
      <w:r w:rsidRPr="008D200C">
        <w:t>}</w:t>
      </w:r>
    </w:p>
    <w:p w14:paraId="6A9AA63D" w14:textId="77777777" w:rsidR="006F3F60" w:rsidRPr="008D200C" w:rsidRDefault="006F3F60" w:rsidP="008D200C">
      <w:pPr>
        <w:pStyle w:val="CodeB"/>
      </w:pPr>
    </w:p>
    <w:p w14:paraId="49E87103" w14:textId="77777777" w:rsidR="006F3F60" w:rsidRPr="008D200C" w:rsidRDefault="006F3F60" w:rsidP="008D200C">
      <w:pPr>
        <w:pStyle w:val="CodeB"/>
      </w:pPr>
      <w:r w:rsidRPr="008D200C">
        <w:t>impl&lt;T: Display + PartialOrd&gt; Pair&lt;T&gt; {</w:t>
      </w:r>
    </w:p>
    <w:p w14:paraId="75446DC8" w14:textId="77777777" w:rsidR="006F3F60" w:rsidRPr="008D200C" w:rsidRDefault="006F3F60" w:rsidP="008D200C">
      <w:pPr>
        <w:pStyle w:val="CodeB"/>
      </w:pPr>
      <w:r w:rsidRPr="008D200C">
        <w:t xml:space="preserve">    fn cmp_display(&amp;self) {</w:t>
      </w:r>
    </w:p>
    <w:p w14:paraId="5D348EDC" w14:textId="77777777" w:rsidR="006F3F60" w:rsidRPr="008D200C" w:rsidRDefault="006F3F60" w:rsidP="008D200C">
      <w:pPr>
        <w:pStyle w:val="CodeB"/>
      </w:pPr>
      <w:r w:rsidRPr="008D200C">
        <w:t xml:space="preserve">        if self.x &gt;= self.y {</w:t>
      </w:r>
    </w:p>
    <w:p w14:paraId="44597BD7" w14:textId="77777777" w:rsidR="006F3F60" w:rsidRPr="008D200C" w:rsidRDefault="006F3F60" w:rsidP="008D200C">
      <w:pPr>
        <w:pStyle w:val="CodeB"/>
      </w:pPr>
      <w:r w:rsidRPr="008D200C">
        <w:t xml:space="preserve">            println!("The largest member is x = {}", self.x);</w:t>
      </w:r>
    </w:p>
    <w:p w14:paraId="37F0D2DA" w14:textId="77777777" w:rsidR="006F3F60" w:rsidRPr="008D200C" w:rsidRDefault="006F3F60" w:rsidP="008D200C">
      <w:pPr>
        <w:pStyle w:val="CodeB"/>
      </w:pPr>
      <w:r w:rsidRPr="008D200C">
        <w:t xml:space="preserve">        } else {</w:t>
      </w:r>
    </w:p>
    <w:p w14:paraId="2CD5D6AE" w14:textId="77777777" w:rsidR="006F3F60" w:rsidRPr="008D200C" w:rsidRDefault="006F3F60" w:rsidP="008D200C">
      <w:pPr>
        <w:pStyle w:val="CodeB"/>
      </w:pPr>
      <w:r w:rsidRPr="008D200C">
        <w:t xml:space="preserve">            println!("The largest member is y = {}", self.y);</w:t>
      </w:r>
    </w:p>
    <w:p w14:paraId="229990C1" w14:textId="77777777" w:rsidR="006F3F60" w:rsidRPr="008D200C" w:rsidRDefault="006F3F60" w:rsidP="008D200C">
      <w:pPr>
        <w:pStyle w:val="CodeB"/>
      </w:pPr>
      <w:r w:rsidRPr="008D200C">
        <w:t xml:space="preserve">        }</w:t>
      </w:r>
    </w:p>
    <w:p w14:paraId="7852F0C9" w14:textId="77777777" w:rsidR="006F3F60" w:rsidRPr="008D200C" w:rsidRDefault="006F3F60" w:rsidP="008D200C">
      <w:pPr>
        <w:pStyle w:val="CodeB"/>
      </w:pPr>
      <w:r w:rsidRPr="008D200C">
        <w:t xml:space="preserve">    }</w:t>
      </w:r>
    </w:p>
    <w:p w14:paraId="20EC4376" w14:textId="77777777" w:rsidR="006F3F60" w:rsidRPr="008D200C" w:rsidRDefault="006F3F60" w:rsidP="008D200C">
      <w:pPr>
        <w:pStyle w:val="CodeC"/>
      </w:pPr>
      <w:r w:rsidRPr="008D200C">
        <w:t>}</w:t>
      </w:r>
    </w:p>
    <w:p w14:paraId="22E4C3D6" w14:textId="77777777" w:rsidR="004B2F67" w:rsidRDefault="004B2F67" w:rsidP="008D200C">
      <w:pPr>
        <w:pStyle w:val="Listing"/>
      </w:pPr>
      <w:r w:rsidRPr="004B2F67">
        <w:lastRenderedPageBreak/>
        <w:t>Listing 10-16: Conditionally implement methods on a generic type depending on trait bounds</w:t>
      </w:r>
    </w:p>
    <w:p w14:paraId="3D39A489" w14:textId="77777777" w:rsidR="004B2F67" w:rsidRDefault="004B2F67">
      <w:pPr>
        <w:pStyle w:val="Body"/>
      </w:pPr>
      <w:r>
        <w:t xml:space="preserve">We can also conditionally implement a trait for any type that implements another trait. Implementations of a trait on any type that satisfies the trait bounds are called </w:t>
      </w:r>
      <w:r w:rsidRPr="008D200C">
        <w:rPr>
          <w:rStyle w:val="EmphasisItalic"/>
        </w:rPr>
        <w:t>blanket implementations</w:t>
      </w:r>
      <w:del w:id="481" w:author="AnneMarieW" w:date="2018-03-15T09:42:00Z">
        <w:r w:rsidDel="008C1773">
          <w:delText>,</w:delText>
        </w:r>
      </w:del>
      <w:r>
        <w:t xml:space="preserve"> and are extensively used in the Rust standard library. For example, the standard library implements the </w:t>
      </w:r>
      <w:r w:rsidRPr="008D200C">
        <w:rPr>
          <w:rStyle w:val="Literal"/>
        </w:rPr>
        <w:t>ToString</w:t>
      </w:r>
      <w:r>
        <w:t xml:space="preserve"> trait on any type that implements the </w:t>
      </w:r>
      <w:r w:rsidRPr="008D200C">
        <w:rPr>
          <w:rStyle w:val="Literal"/>
        </w:rPr>
        <w:t>Display</w:t>
      </w:r>
      <w:r>
        <w:t xml:space="preserve"> trait. Th</w:t>
      </w:r>
      <w:r w:rsidR="00C07782">
        <w:t xml:space="preserve">e </w:t>
      </w:r>
      <w:r w:rsidR="00C07782" w:rsidRPr="008D200C">
        <w:rPr>
          <w:rStyle w:val="Literal"/>
        </w:rPr>
        <w:t>impl</w:t>
      </w:r>
      <w:r>
        <w:t xml:space="preserve"> block in the standard library looks similar to this code:</w:t>
      </w:r>
    </w:p>
    <w:p w14:paraId="6769F3A9" w14:textId="77777777" w:rsidR="004B2F67" w:rsidRPr="008D200C" w:rsidRDefault="004B2F67" w:rsidP="008D200C">
      <w:pPr>
        <w:pStyle w:val="CodeA"/>
      </w:pPr>
      <w:r w:rsidRPr="008D200C">
        <w:t>impl&lt;T: Display&gt; ToString for T {</w:t>
      </w:r>
    </w:p>
    <w:p w14:paraId="66B576B4" w14:textId="77777777" w:rsidR="004B2F67" w:rsidRPr="008D200C" w:rsidRDefault="004B2F67" w:rsidP="008D200C">
      <w:pPr>
        <w:pStyle w:val="CodeB"/>
      </w:pPr>
      <w:r w:rsidRPr="008D200C">
        <w:t xml:space="preserve">    // </w:t>
      </w:r>
      <w:r w:rsidRPr="003E01F3">
        <w:rPr>
          <w:rStyle w:val="LiteralItal"/>
          <w:rPrChange w:id="482" w:author="janelle" w:date="2018-03-15T16:22:00Z">
            <w:rPr/>
          </w:rPrChange>
        </w:rPr>
        <w:t>--snip--</w:t>
      </w:r>
    </w:p>
    <w:p w14:paraId="5A97CF33" w14:textId="77777777" w:rsidR="004B2F67" w:rsidRPr="008D200C" w:rsidRDefault="004B2F67" w:rsidP="008D200C">
      <w:pPr>
        <w:pStyle w:val="CodeC"/>
      </w:pPr>
      <w:r w:rsidRPr="008D200C">
        <w:t>}</w:t>
      </w:r>
    </w:p>
    <w:p w14:paraId="0CF4C261" w14:textId="77777777" w:rsidR="004B2F67" w:rsidRDefault="004B2F67">
      <w:pPr>
        <w:pStyle w:val="Body"/>
      </w:pPr>
      <w:r>
        <w:t xml:space="preserve">Because the standard library has this blanket implementation, we can call the </w:t>
      </w:r>
      <w:r w:rsidRPr="008D200C">
        <w:rPr>
          <w:rStyle w:val="Literal"/>
        </w:rPr>
        <w:t>to_string</w:t>
      </w:r>
      <w:r>
        <w:t xml:space="preserve"> method defined by the </w:t>
      </w:r>
      <w:r w:rsidRPr="008D200C">
        <w:rPr>
          <w:rStyle w:val="Literal"/>
        </w:rPr>
        <w:t>ToString</w:t>
      </w:r>
      <w:r>
        <w:t xml:space="preserve"> trait on any type that implements the </w:t>
      </w:r>
      <w:r w:rsidRPr="008D200C">
        <w:rPr>
          <w:rStyle w:val="Literal"/>
        </w:rPr>
        <w:t>Display</w:t>
      </w:r>
      <w:r>
        <w:t xml:space="preserve"> trait. For example, we can turn integers into their corresponding </w:t>
      </w:r>
      <w:r w:rsidRPr="008D200C">
        <w:rPr>
          <w:rStyle w:val="Literal"/>
        </w:rPr>
        <w:t>String</w:t>
      </w:r>
      <w:r>
        <w:t xml:space="preserve"> values like this because integers implement </w:t>
      </w:r>
      <w:r w:rsidRPr="008D200C">
        <w:rPr>
          <w:rStyle w:val="Literal"/>
        </w:rPr>
        <w:t>Display</w:t>
      </w:r>
      <w:r>
        <w:t>:</w:t>
      </w:r>
    </w:p>
    <w:p w14:paraId="24D1B777" w14:textId="77777777" w:rsidR="004B2F67" w:rsidRDefault="004B2F67" w:rsidP="008D200C">
      <w:pPr>
        <w:pStyle w:val="CodeSingle"/>
      </w:pPr>
      <w:r>
        <w:t>let s = 3.to_string();</w:t>
      </w:r>
    </w:p>
    <w:p w14:paraId="1C781ADD" w14:textId="77777777" w:rsidR="004B2F67" w:rsidRPr="004B2F67" w:rsidRDefault="004B2F67">
      <w:pPr>
        <w:pStyle w:val="Body"/>
      </w:pPr>
      <w:r>
        <w:t>Blanket implementations appear in the documentation for the trait in the “Implementors” section.</w:t>
      </w:r>
    </w:p>
    <w:p w14:paraId="46AB4077" w14:textId="77777777" w:rsidR="00404154" w:rsidRDefault="004B2F67">
      <w:pPr>
        <w:pStyle w:val="Body"/>
      </w:pPr>
      <w:r>
        <w:t xml:space="preserve">Traits and trait bounds let us write </w:t>
      </w:r>
      <w:r w:rsidR="00BA41E0">
        <w:t>code that uses generic type parameters</w:t>
      </w:r>
      <w:r w:rsidR="00404154">
        <w:t xml:space="preserve"> to reduce duplication but also specify to the compiler</w:t>
      </w:r>
      <w:r w:rsidR="00BA41E0">
        <w:t xml:space="preserve"> that</w:t>
      </w:r>
      <w:r w:rsidR="00404154">
        <w:t xml:space="preserve"> we want the generic type to have</w:t>
      </w:r>
      <w:r w:rsidR="00BA41E0">
        <w:t xml:space="preserve"> particular behavior</w:t>
      </w:r>
      <w:r w:rsidR="00404154">
        <w:t xml:space="preserve">. The compiler can then use the trait bound information to check that all the concrete types used with our code provide the </w:t>
      </w:r>
      <w:del w:id="483" w:author="AnneMarieW" w:date="2018-03-15T09:44:00Z">
        <w:r w:rsidR="00404154" w:rsidDel="008C1773">
          <w:delText>right</w:delText>
        </w:r>
      </w:del>
      <w:ins w:id="484" w:author="AnneMarieW" w:date="2018-03-15T09:44:00Z">
        <w:r w:rsidR="008C1773">
          <w:t>correct</w:t>
        </w:r>
      </w:ins>
      <w:r w:rsidR="00404154">
        <w:t xml:space="preserve"> behavior. </w:t>
      </w:r>
      <w:del w:id="485" w:author="AnneMarieW" w:date="2018-03-15T09:45:00Z">
        <w:r w:rsidR="00404154" w:rsidDel="002A4B14">
          <w:delText>Unlike i</w:delText>
        </w:r>
      </w:del>
      <w:ins w:id="486" w:author="AnneMarieW" w:date="2018-03-15T09:45:00Z">
        <w:r w:rsidR="002A4B14">
          <w:t>I</w:t>
        </w:r>
      </w:ins>
      <w:r w:rsidR="00404154">
        <w:t xml:space="preserve">n dynamically typed languages, </w:t>
      </w:r>
      <w:del w:id="487" w:author="AnneMarieW" w:date="2018-03-15T09:45:00Z">
        <w:r w:rsidR="00404154" w:rsidDel="002A4B14">
          <w:delText xml:space="preserve">where </w:delText>
        </w:r>
      </w:del>
      <w:r w:rsidR="00404154">
        <w:t>we</w:t>
      </w:r>
      <w:del w:id="488" w:author="AnneMarieW" w:date="2018-03-15T09:45:00Z">
        <w:r w:rsidR="00404154" w:rsidDel="002A4B14">
          <w:delText>’</w:delText>
        </w:r>
      </w:del>
      <w:ins w:id="489" w:author="AnneMarieW" w:date="2018-03-15T09:45:00Z">
        <w:r w:rsidR="002A4B14">
          <w:t xml:space="preserve"> woul</w:t>
        </w:r>
      </w:ins>
      <w:r w:rsidR="00404154">
        <w:t>d get an error at runtime if we</w:t>
      </w:r>
      <w:del w:id="490" w:author="AnneMarieW" w:date="2018-03-15T09:45:00Z">
        <w:r w:rsidR="00404154" w:rsidDel="002A4B14">
          <w:delText xml:space="preserve"> tried to</w:delText>
        </w:r>
      </w:del>
      <w:r w:rsidR="00404154">
        <w:t xml:space="preserve"> call</w:t>
      </w:r>
      <w:ins w:id="491" w:author="AnneMarieW" w:date="2018-03-15T09:45:00Z">
        <w:r w:rsidR="002A4B14">
          <w:t>ed</w:t>
        </w:r>
      </w:ins>
      <w:r w:rsidR="00404154">
        <w:t xml:space="preserve"> a method on a type that the type didn’t implement</w:t>
      </w:r>
      <w:del w:id="492" w:author="AnneMarieW" w:date="2018-03-15T09:45:00Z">
        <w:r w:rsidR="00404154" w:rsidDel="002A4B14">
          <w:delText>,</w:delText>
        </w:r>
      </w:del>
      <w:ins w:id="493" w:author="AnneMarieW" w:date="2018-03-15T09:45:00Z">
        <w:r w:rsidR="002A4B14">
          <w:t>.</w:t>
        </w:r>
      </w:ins>
      <w:r w:rsidR="00404154">
        <w:t xml:space="preserve"> </w:t>
      </w:r>
      <w:ins w:id="494" w:author="AnneMarieW" w:date="2018-03-15T09:45:00Z">
        <w:r w:rsidR="002A4B14">
          <w:t xml:space="preserve">But </w:t>
        </w:r>
      </w:ins>
      <w:r w:rsidR="00404154">
        <w:t xml:space="preserve">Rust moves these errors to compile time so </w:t>
      </w:r>
      <w:del w:id="495" w:author="AnneMarieW" w:date="2018-03-15T09:46:00Z">
        <w:r w:rsidR="00404154" w:rsidDel="002A4B14">
          <w:delText xml:space="preserve">that </w:delText>
        </w:r>
      </w:del>
      <w:r w:rsidR="00404154">
        <w:t xml:space="preserve">we’re forced to fix the problems before our code is even able to run. Additionally, we don’t have to write code that checks for behavior at runtime </w:t>
      </w:r>
      <w:r w:rsidR="00BA41E0">
        <w:t xml:space="preserve">because </w:t>
      </w:r>
      <w:r w:rsidR="00404154">
        <w:t>we’ve already checked at compile time</w:t>
      </w:r>
      <w:del w:id="496" w:author="AnneMarieW" w:date="2018-03-15T09:46:00Z">
        <w:r w:rsidR="00404154" w:rsidDel="002A4B14">
          <w:delText>,</w:delText>
        </w:r>
      </w:del>
      <w:ins w:id="497" w:author="AnneMarieW" w:date="2018-03-15T09:46:00Z">
        <w:r w:rsidR="002A4B14">
          <w:t>. Doing so</w:t>
        </w:r>
      </w:ins>
      <w:del w:id="498" w:author="AnneMarieW" w:date="2018-03-15T09:46:00Z">
        <w:r w:rsidR="00404154" w:rsidDel="002A4B14">
          <w:delText xml:space="preserve"> which</w:delText>
        </w:r>
      </w:del>
      <w:r w:rsidR="00404154">
        <w:t xml:space="preserve"> improves performance without having to give up the flexibility of generics.</w:t>
      </w:r>
    </w:p>
    <w:p w14:paraId="32D4E734" w14:textId="77777777" w:rsidR="00404154" w:rsidRDefault="00404154">
      <w:pPr>
        <w:pStyle w:val="Body"/>
      </w:pPr>
      <w:del w:id="499" w:author="AnneMarieW" w:date="2018-03-15T09:47:00Z">
        <w:r w:rsidDel="002A4B14">
          <w:delText>There’s a</w:delText>
        </w:r>
      </w:del>
      <w:ins w:id="500" w:author="AnneMarieW" w:date="2018-03-15T09:47:00Z">
        <w:r w:rsidR="002A4B14">
          <w:t>A</w:t>
        </w:r>
      </w:ins>
      <w:r>
        <w:t xml:space="preserve">nother kind of generic that we’ve already been using </w:t>
      </w:r>
      <w:ins w:id="501" w:author="AnneMarieW" w:date="2018-03-15T09:47:00Z">
        <w:r w:rsidR="002A4B14">
          <w:t xml:space="preserve">is </w:t>
        </w:r>
      </w:ins>
      <w:r>
        <w:t xml:space="preserve">called </w:t>
      </w:r>
      <w:r>
        <w:rPr>
          <w:rStyle w:val="EmphasisItalic"/>
        </w:rPr>
        <w:t>lifetimes</w:t>
      </w:r>
      <w:r>
        <w:t>. Rather than ensuring that a type has the behavior we want, lifetimes ensure that references are valid as long as we need them to be. Let’s l</w:t>
      </w:r>
      <w:del w:id="502" w:author="AnneMarieW" w:date="2018-03-15T09:47:00Z">
        <w:r w:rsidDel="002A4B14">
          <w:delText>earn</w:delText>
        </w:r>
      </w:del>
      <w:ins w:id="503" w:author="AnneMarieW" w:date="2018-03-15T09:47:00Z">
        <w:r w:rsidR="002A4B14">
          <w:t>ook at</w:t>
        </w:r>
      </w:ins>
      <w:r>
        <w:t xml:space="preserve"> how lifetimes do that.</w:t>
      </w:r>
    </w:p>
    <w:p w14:paraId="2CB684CB" w14:textId="77777777" w:rsidR="00404154" w:rsidRPr="006249DC" w:rsidRDefault="00404154" w:rsidP="00404154">
      <w:pPr>
        <w:pStyle w:val="HeadA"/>
      </w:pPr>
      <w:bookmarkStart w:id="504" w:name="validating-references-with-lifetimes"/>
      <w:bookmarkStart w:id="505" w:name="__RefHeading___Toc16835_4277564772"/>
      <w:bookmarkStart w:id="506" w:name="_Toc476297440"/>
      <w:bookmarkStart w:id="507" w:name="_Toc508292484"/>
      <w:bookmarkEnd w:id="504"/>
      <w:r>
        <w:t>Validating References with Lifetimes</w:t>
      </w:r>
      <w:bookmarkEnd w:id="505"/>
      <w:bookmarkEnd w:id="506"/>
      <w:bookmarkEnd w:id="507"/>
    </w:p>
    <w:p w14:paraId="71111D7C" w14:textId="0B640403" w:rsidR="00404154" w:rsidRDefault="00404154" w:rsidP="00404154">
      <w:pPr>
        <w:pStyle w:val="BodyFirst"/>
        <w:rPr>
          <w:rFonts w:eastAsia="Microsoft YaHei"/>
        </w:rPr>
      </w:pPr>
      <w:r>
        <w:rPr>
          <w:rFonts w:eastAsia="Microsoft YaHei"/>
        </w:rPr>
        <w:lastRenderedPageBreak/>
        <w:t xml:space="preserve">One </w:t>
      </w:r>
      <w:del w:id="508" w:author="AnneMarieW" w:date="2018-03-15T09:48:00Z">
        <w:r w:rsidDel="00367A2E">
          <w:rPr>
            <w:rFonts w:eastAsia="Microsoft YaHei"/>
          </w:rPr>
          <w:delText>thing</w:delText>
        </w:r>
      </w:del>
      <w:ins w:id="509" w:author="AnneMarieW" w:date="2018-03-15T09:48:00Z">
        <w:r w:rsidR="00367A2E">
          <w:rPr>
            <w:rFonts w:eastAsia="Microsoft YaHei"/>
          </w:rPr>
          <w:t>detail</w:t>
        </w:r>
      </w:ins>
      <w:r>
        <w:rPr>
          <w:rFonts w:eastAsia="Microsoft YaHei"/>
        </w:rPr>
        <w:t xml:space="preserve"> we didn’t discuss in </w:t>
      </w:r>
      <w:r w:rsidR="00BA41E0">
        <w:rPr>
          <w:rFonts w:eastAsia="Microsoft YaHei"/>
        </w:rPr>
        <w:t>the “References and Borrowing” section</w:t>
      </w:r>
      <w:r>
        <w:rPr>
          <w:rFonts w:eastAsia="Microsoft YaHei"/>
        </w:rPr>
        <w:t xml:space="preserve"> in </w:t>
      </w:r>
      <w:r w:rsidRPr="008D200C">
        <w:rPr>
          <w:rFonts w:eastAsia="Microsoft YaHei"/>
          <w:highlight w:val="yellow"/>
        </w:rPr>
        <w:t>Chapter 4</w:t>
      </w:r>
      <w:r>
        <w:rPr>
          <w:rFonts w:eastAsia="Microsoft YaHei"/>
        </w:rPr>
        <w:t xml:space="preserve"> is that every reference in Rust has a </w:t>
      </w:r>
      <w:r>
        <w:rPr>
          <w:rStyle w:val="EmphasisItalic"/>
          <w:rFonts w:eastAsia="Microsoft YaHei"/>
        </w:rPr>
        <w:t>lifetime</w:t>
      </w:r>
      <w:r>
        <w:rPr>
          <w:rFonts w:eastAsia="Microsoft YaHei"/>
        </w:rPr>
        <w:t xml:space="preserve">, which is the scope for which that reference is valid. Most of the time lifetimes are implicit and inferred, just like most of the time types are inferred. </w:t>
      </w:r>
      <w:commentRangeStart w:id="510"/>
      <w:commentRangeStart w:id="511"/>
      <w:del w:id="512" w:author="AnneMarieW" w:date="2018-03-15T10:37:00Z">
        <w:r w:rsidDel="0031507A">
          <w:rPr>
            <w:rFonts w:eastAsia="Microsoft YaHei"/>
          </w:rPr>
          <w:delText xml:space="preserve">Similar </w:delText>
        </w:r>
        <w:r w:rsidR="00BA41E0" w:rsidDel="0031507A">
          <w:rPr>
            <w:rFonts w:eastAsia="Microsoft YaHei"/>
          </w:rPr>
          <w:delText xml:space="preserve">to </w:delText>
        </w:r>
        <w:r w:rsidDel="0031507A">
          <w:rPr>
            <w:rFonts w:eastAsia="Microsoft YaHei"/>
          </w:rPr>
          <w:delText>the way w</w:delText>
        </w:r>
      </w:del>
      <w:ins w:id="513" w:author="AnneMarieW" w:date="2018-03-15T10:37:00Z">
        <w:r w:rsidR="0031507A">
          <w:rPr>
            <w:rFonts w:eastAsia="Microsoft YaHei"/>
          </w:rPr>
          <w:t>W</w:t>
        </w:r>
      </w:ins>
      <w:r>
        <w:rPr>
          <w:rFonts w:eastAsia="Microsoft YaHei"/>
        </w:rPr>
        <w:t>e</w:t>
      </w:r>
      <w:commentRangeEnd w:id="510"/>
      <w:r w:rsidR="0031507A">
        <w:rPr>
          <w:rStyle w:val="CommentReference"/>
        </w:rPr>
        <w:commentReference w:id="510"/>
      </w:r>
      <w:commentRangeEnd w:id="511"/>
      <w:r w:rsidR="00CF2855">
        <w:rPr>
          <w:rStyle w:val="CommentReference"/>
        </w:rPr>
        <w:commentReference w:id="511"/>
      </w:r>
      <w:r>
        <w:rPr>
          <w:rFonts w:eastAsia="Microsoft YaHei"/>
        </w:rPr>
        <w:t xml:space="preserve"> </w:t>
      </w:r>
      <w:ins w:id="514" w:author="Carol Nichols" w:date="2018-03-21T16:28:00Z">
        <w:r w:rsidR="004A11C7">
          <w:rPr>
            <w:rFonts w:eastAsia="Microsoft YaHei"/>
          </w:rPr>
          <w:t xml:space="preserve">must </w:t>
        </w:r>
      </w:ins>
      <w:r>
        <w:rPr>
          <w:rFonts w:eastAsia="Microsoft YaHei"/>
        </w:rPr>
        <w:t>annotate types when multiple types are possible</w:t>
      </w:r>
      <w:ins w:id="515" w:author="Carol Nichols" w:date="2018-03-21T16:28:00Z">
        <w:r w:rsidR="004A11C7">
          <w:rPr>
            <w:rFonts w:eastAsia="Microsoft YaHei"/>
          </w:rPr>
          <w:t xml:space="preserve">. In a similar way, we must annotate lifetimes when </w:t>
        </w:r>
      </w:ins>
      <w:del w:id="516" w:author="Carol Nichols" w:date="2018-03-21T16:29:00Z">
        <w:r w:rsidDel="004A11C7">
          <w:rPr>
            <w:rFonts w:eastAsia="Microsoft YaHei"/>
          </w:rPr>
          <w:delText xml:space="preserve">, </w:delText>
        </w:r>
      </w:del>
      <w:ins w:id="517" w:author="AnneMarieW" w:date="2018-03-15T10:38:00Z">
        <w:del w:id="518" w:author="Carol Nichols" w:date="2018-03-21T16:29:00Z">
          <w:r w:rsidR="0031507A" w:rsidDel="004A11C7">
            <w:rPr>
              <w:rFonts w:eastAsia="Microsoft YaHei"/>
            </w:rPr>
            <w:delText xml:space="preserve">especially </w:delText>
          </w:r>
        </w:del>
      </w:ins>
      <w:del w:id="519" w:author="Carol Nichols" w:date="2018-03-21T16:29:00Z">
        <w:r w:rsidDel="004A11C7">
          <w:rPr>
            <w:rFonts w:eastAsia="Microsoft YaHei"/>
          </w:rPr>
          <w:delText xml:space="preserve">in cases where </w:delText>
        </w:r>
      </w:del>
      <w:r>
        <w:rPr>
          <w:rFonts w:eastAsia="Microsoft YaHei"/>
        </w:rPr>
        <w:t>the lifetimes of references could be related in a few different ways</w:t>
      </w:r>
      <w:del w:id="520" w:author="AnneMarieW" w:date="2018-03-15T10:37:00Z">
        <w:r w:rsidDel="0031507A">
          <w:rPr>
            <w:rFonts w:eastAsia="Microsoft YaHei"/>
          </w:rPr>
          <w:delText>,</w:delText>
        </w:r>
      </w:del>
      <w:ins w:id="521" w:author="AnneMarieW" w:date="2018-03-15T10:37:00Z">
        <w:r w:rsidR="0031507A">
          <w:rPr>
            <w:rFonts w:eastAsia="Microsoft YaHei"/>
          </w:rPr>
          <w:t>.</w:t>
        </w:r>
      </w:ins>
      <w:r>
        <w:rPr>
          <w:rFonts w:eastAsia="Microsoft YaHei"/>
        </w:rPr>
        <w:t xml:space="preserve"> </w:t>
      </w:r>
      <w:ins w:id="522" w:author="AnneMarieW" w:date="2018-03-15T10:37:00Z">
        <w:del w:id="523" w:author="Carol Nichols" w:date="2018-03-21T16:29:00Z">
          <w:r w:rsidR="0031507A" w:rsidDel="0086433F">
            <w:rPr>
              <w:rFonts w:eastAsia="Microsoft YaHei"/>
            </w:rPr>
            <w:delText xml:space="preserve">Similarly, </w:delText>
          </w:r>
        </w:del>
      </w:ins>
      <w:r>
        <w:rPr>
          <w:rFonts w:eastAsia="Microsoft YaHei"/>
        </w:rPr>
        <w:t>Rust requires us to annotate the relationships using generic lifetime parameters to ensure the actual references used at runtime will definitely be valid.</w:t>
      </w:r>
    </w:p>
    <w:p w14:paraId="38A511A9" w14:textId="77777777" w:rsidR="00187926" w:rsidRPr="008D200C" w:rsidRDefault="00187926" w:rsidP="008D200C">
      <w:pPr>
        <w:pStyle w:val="ProductionDirective"/>
      </w:pPr>
      <w:r>
        <w:t>prod: check xref</w:t>
      </w:r>
    </w:p>
    <w:p w14:paraId="2FA364BA" w14:textId="1671A573" w:rsidR="00404154" w:rsidRDefault="00404154">
      <w:pPr>
        <w:pStyle w:val="Body"/>
      </w:pPr>
      <w:commentRangeStart w:id="524"/>
      <w:del w:id="525" w:author="Carol Nichols" w:date="2018-03-21T16:29:00Z">
        <w:r w:rsidDel="00284CF7">
          <w:delText>This</w:delText>
        </w:r>
      </w:del>
      <w:commentRangeEnd w:id="524"/>
      <w:ins w:id="526" w:author="Carol Nichols" w:date="2018-03-21T16:29:00Z">
        <w:r w:rsidR="00284CF7">
          <w:t>The</w:t>
        </w:r>
      </w:ins>
      <w:r w:rsidR="0031507A">
        <w:rPr>
          <w:rStyle w:val="CommentReference"/>
          <w:rFonts w:eastAsia="Times New Roman"/>
        </w:rPr>
        <w:commentReference w:id="524"/>
      </w:r>
      <w:r>
        <w:t xml:space="preserve"> concept</w:t>
      </w:r>
      <w:ins w:id="527" w:author="Carol Nichols" w:date="2018-03-21T16:29:00Z">
        <w:r w:rsidR="00284CF7">
          <w:t xml:space="preserve"> of lifetimes</w:t>
        </w:r>
      </w:ins>
      <w:r>
        <w:t xml:space="preserve"> is somewhat different from tools in other programming languages, arguably making lifetimes Rust’s most distinctive feature. Although we won’t cover lifetimes in </w:t>
      </w:r>
      <w:r w:rsidR="00BA41E0">
        <w:t>their</w:t>
      </w:r>
      <w:r>
        <w:t xml:space="preserve"> entirety in this chapter, we’ll </w:t>
      </w:r>
      <w:del w:id="528" w:author="AnneMarieW" w:date="2018-03-15T10:40:00Z">
        <w:r w:rsidDel="0031507A">
          <w:delText>cover</w:delText>
        </w:r>
      </w:del>
      <w:ins w:id="529" w:author="AnneMarieW" w:date="2018-03-15T10:40:00Z">
        <w:r w:rsidR="0031507A">
          <w:t>discuss</w:t>
        </w:r>
      </w:ins>
      <w:r>
        <w:t xml:space="preserve"> common ways you might encounter lifetime syntax </w:t>
      </w:r>
      <w:del w:id="530" w:author="AnneMarieW" w:date="2018-03-15T10:41:00Z">
        <w:r w:rsidDel="00A70FCB">
          <w:delText>t</w:delText>
        </w:r>
      </w:del>
      <w:ins w:id="531" w:author="AnneMarieW" w:date="2018-03-15T10:41:00Z">
        <w:r w:rsidR="00A70FCB">
          <w:t>s</w:t>
        </w:r>
      </w:ins>
      <w:r>
        <w:t xml:space="preserve">o </w:t>
      </w:r>
      <w:del w:id="532" w:author="AnneMarieW" w:date="2018-03-15T10:40:00Z">
        <w:r w:rsidDel="00A70FCB">
          <w:delText xml:space="preserve">get </w:delText>
        </w:r>
      </w:del>
      <w:r>
        <w:t xml:space="preserve">you </w:t>
      </w:r>
      <w:ins w:id="533" w:author="AnneMarieW" w:date="2018-03-15T10:41:00Z">
        <w:r w:rsidR="00A70FCB">
          <w:t xml:space="preserve">can become </w:t>
        </w:r>
      </w:ins>
      <w:r>
        <w:t>familiar with the concepts. See</w:t>
      </w:r>
      <w:del w:id="534" w:author="janelle" w:date="2018-03-15T16:26:00Z">
        <w:r w:rsidR="00BA41E0" w:rsidDel="003E01F3">
          <w:delText xml:space="preserve"> the</w:delText>
        </w:r>
      </w:del>
      <w:r w:rsidR="00BA41E0">
        <w:t xml:space="preserve"> “Advanced Lifetimes” </w:t>
      </w:r>
      <w:del w:id="535" w:author="janelle" w:date="2018-03-15T16:26:00Z">
        <w:r w:rsidR="00BA41E0" w:rsidDel="003E01F3">
          <w:delText xml:space="preserve">section </w:delText>
        </w:r>
      </w:del>
      <w:ins w:id="536" w:author="janelle" w:date="2018-03-15T16:26:00Z">
        <w:r w:rsidR="003E01F3">
          <w:t xml:space="preserve">on page XX </w:t>
        </w:r>
      </w:ins>
      <w:del w:id="537" w:author="janelle" w:date="2018-03-15T16:26:00Z">
        <w:r w:rsidR="00BA41E0" w:rsidDel="003E01F3">
          <w:delText>in</w:delText>
        </w:r>
        <w:r w:rsidDel="003E01F3">
          <w:delText xml:space="preserve"> </w:delText>
        </w:r>
        <w:r w:rsidRPr="008D200C" w:rsidDel="003E01F3">
          <w:rPr>
            <w:highlight w:val="yellow"/>
          </w:rPr>
          <w:delText>Chapter 19</w:delText>
        </w:r>
        <w:r w:rsidDel="003E01F3">
          <w:delText xml:space="preserve"> </w:delText>
        </w:r>
      </w:del>
      <w:r>
        <w:t>for more detailed information.</w:t>
      </w:r>
    </w:p>
    <w:p w14:paraId="2A5BEF5D" w14:textId="77777777" w:rsidR="00187926" w:rsidRDefault="00187926" w:rsidP="008D200C">
      <w:pPr>
        <w:pStyle w:val="ProductionDirective"/>
      </w:pPr>
      <w:r>
        <w:t>prod: check</w:t>
      </w:r>
      <w:ins w:id="538" w:author="janelle" w:date="2018-03-15T16:26:00Z">
        <w:r w:rsidR="003E01F3">
          <w:t>/fill</w:t>
        </w:r>
      </w:ins>
      <w:r>
        <w:t xml:space="preserve"> xref</w:t>
      </w:r>
      <w:ins w:id="539" w:author="janelle" w:date="2018-03-15T16:26:00Z">
        <w:r w:rsidR="003E01F3">
          <w:t xml:space="preserve"> (ch 19)</w:t>
        </w:r>
      </w:ins>
    </w:p>
    <w:p w14:paraId="23FA9AAE" w14:textId="77777777" w:rsidR="00404154" w:rsidRDefault="00404154" w:rsidP="00404154">
      <w:pPr>
        <w:pStyle w:val="HeadB"/>
      </w:pPr>
      <w:bookmarkStart w:id="540" w:name="lifetimes-prevent-dangling-references"/>
      <w:bookmarkStart w:id="541" w:name="__RefHeading___Toc16837_4277564772"/>
      <w:bookmarkStart w:id="542" w:name="_Toc476297441"/>
      <w:bookmarkStart w:id="543" w:name="_Toc508292485"/>
      <w:bookmarkEnd w:id="540"/>
      <w:r>
        <w:t>Lifetimes Prevent Dangling References</w:t>
      </w:r>
      <w:bookmarkEnd w:id="541"/>
      <w:bookmarkEnd w:id="542"/>
      <w:bookmarkEnd w:id="543"/>
    </w:p>
    <w:p w14:paraId="600CBB28" w14:textId="77777777" w:rsidR="00404154" w:rsidRDefault="00404154" w:rsidP="00404154">
      <w:pPr>
        <w:pStyle w:val="BodyFirst"/>
      </w:pPr>
      <w:r>
        <w:rPr>
          <w:rFonts w:eastAsia="Microsoft YaHei"/>
        </w:rPr>
        <w:t xml:space="preserve">The main aim of lifetimes is to prevent dangling references, which </w:t>
      </w:r>
      <w:del w:id="544" w:author="AnneMarieW" w:date="2018-03-15T10:42:00Z">
        <w:r w:rsidDel="008D3C93">
          <w:rPr>
            <w:rFonts w:eastAsia="Microsoft YaHei"/>
          </w:rPr>
          <w:delText xml:space="preserve">will </w:delText>
        </w:r>
      </w:del>
      <w:r>
        <w:rPr>
          <w:rFonts w:eastAsia="Microsoft YaHei"/>
        </w:rPr>
        <w:t>cause a program to reference data other than the data it’s intended to reference. Consider the program in Listing 10-1</w:t>
      </w:r>
      <w:r w:rsidR="00876DAC">
        <w:rPr>
          <w:rFonts w:eastAsia="Microsoft YaHei"/>
        </w:rPr>
        <w:t>7</w:t>
      </w:r>
      <w:del w:id="545" w:author="AnneMarieW" w:date="2018-03-15T10:43:00Z">
        <w:r w:rsidDel="008D3C93">
          <w:rPr>
            <w:rFonts w:eastAsia="Microsoft YaHei"/>
          </w:rPr>
          <w:delText>,</w:delText>
        </w:r>
      </w:del>
      <w:ins w:id="546" w:author="AnneMarieW" w:date="2018-03-15T10:43:00Z">
        <w:r w:rsidR="008D3C93">
          <w:rPr>
            <w:rFonts w:eastAsia="Microsoft YaHei"/>
          </w:rPr>
          <w:t>, which has</w:t>
        </w:r>
      </w:ins>
      <w:del w:id="547" w:author="AnneMarieW" w:date="2018-03-15T10:43:00Z">
        <w:r w:rsidDel="008D3C93">
          <w:rPr>
            <w:rFonts w:eastAsia="Microsoft YaHei"/>
          </w:rPr>
          <w:delText xml:space="preserve"> with</w:delText>
        </w:r>
      </w:del>
      <w:r>
        <w:rPr>
          <w:rFonts w:eastAsia="Microsoft YaHei"/>
        </w:rPr>
        <w:t xml:space="preserve"> an outer scope and an inner scope:</w:t>
      </w:r>
    </w:p>
    <w:p w14:paraId="6374E557" w14:textId="77777777" w:rsidR="00404154" w:rsidRDefault="00404154" w:rsidP="00404154">
      <w:pPr>
        <w:pStyle w:val="CodeA"/>
      </w:pPr>
      <w:r>
        <w:t>{</w:t>
      </w:r>
    </w:p>
    <w:p w14:paraId="168F2575" w14:textId="77777777" w:rsidR="00404154" w:rsidRDefault="00C92CCF" w:rsidP="008D200C">
      <w:pPr>
        <w:pStyle w:val="CodeBWingding"/>
      </w:pPr>
      <w:r w:rsidRPr="008D200C">
        <w:rPr>
          <w:rStyle w:val="Wingdings"/>
        </w:rPr>
        <w:t></w:t>
      </w:r>
      <w:r w:rsidR="00404154">
        <w:t xml:space="preserve"> </w:t>
      </w:r>
      <w:ins w:id="548" w:author="janelle" w:date="2018-03-09T15:02:00Z">
        <w:r w:rsidR="00220C38">
          <w:t xml:space="preserve"> </w:t>
        </w:r>
      </w:ins>
      <w:r w:rsidR="00404154">
        <w:t xml:space="preserve">   let r;</w:t>
      </w:r>
    </w:p>
    <w:p w14:paraId="0C9CADBB" w14:textId="77777777" w:rsidR="00404154" w:rsidRDefault="00404154" w:rsidP="00404154">
      <w:pPr>
        <w:pStyle w:val="CodeB"/>
      </w:pPr>
    </w:p>
    <w:p w14:paraId="71C1A98F" w14:textId="77777777" w:rsidR="00404154" w:rsidRDefault="00404154" w:rsidP="00404154">
      <w:pPr>
        <w:pStyle w:val="CodeB"/>
      </w:pPr>
      <w:r>
        <w:t xml:space="preserve">    {</w:t>
      </w:r>
    </w:p>
    <w:p w14:paraId="2D92CFDB" w14:textId="77777777" w:rsidR="00404154" w:rsidRDefault="00C92CCF" w:rsidP="008D200C">
      <w:pPr>
        <w:pStyle w:val="CodeBWingding"/>
      </w:pPr>
      <w:r w:rsidRPr="008D200C">
        <w:rPr>
          <w:rStyle w:val="Wingdings"/>
        </w:rPr>
        <w:t></w:t>
      </w:r>
      <w:r w:rsidR="00404154">
        <w:t xml:space="preserve"> </w:t>
      </w:r>
      <w:ins w:id="549" w:author="janelle" w:date="2018-03-09T15:02:00Z">
        <w:r w:rsidR="00220C38">
          <w:t xml:space="preserve"> </w:t>
        </w:r>
      </w:ins>
      <w:r w:rsidR="00404154">
        <w:t xml:space="preserve">      </w:t>
      </w:r>
      <w:r w:rsidR="00726E1E">
        <w:t xml:space="preserve"> </w:t>
      </w:r>
      <w:r w:rsidR="00404154">
        <w:t>let x = 5;</w:t>
      </w:r>
    </w:p>
    <w:p w14:paraId="743CD69A" w14:textId="77777777" w:rsidR="00404154" w:rsidRDefault="00726E1E" w:rsidP="008D200C">
      <w:pPr>
        <w:pStyle w:val="CodeBWingding"/>
      </w:pPr>
      <w:r w:rsidRPr="008D200C">
        <w:rPr>
          <w:rStyle w:val="Wingdings"/>
        </w:rPr>
        <w:t></w:t>
      </w:r>
      <w:r>
        <w:t xml:space="preserve"> </w:t>
      </w:r>
      <w:ins w:id="550" w:author="janelle" w:date="2018-03-09T15:02:00Z">
        <w:r w:rsidR="00220C38">
          <w:t xml:space="preserve"> </w:t>
        </w:r>
      </w:ins>
      <w:r w:rsidR="00404154">
        <w:t xml:space="preserve">       r = &amp;x;</w:t>
      </w:r>
    </w:p>
    <w:p w14:paraId="5D01CE2D" w14:textId="77777777" w:rsidR="00404154" w:rsidRDefault="00C92CCF" w:rsidP="008D200C">
      <w:pPr>
        <w:pStyle w:val="CodeBWingding"/>
      </w:pPr>
      <w:r w:rsidRPr="008D200C">
        <w:rPr>
          <w:rStyle w:val="Wingdings"/>
        </w:rPr>
        <w:t></w:t>
      </w:r>
      <w:r w:rsidR="00404154">
        <w:t xml:space="preserve"> </w:t>
      </w:r>
      <w:ins w:id="551" w:author="janelle" w:date="2018-03-09T15:02:00Z">
        <w:r w:rsidR="00220C38">
          <w:t xml:space="preserve"> </w:t>
        </w:r>
      </w:ins>
      <w:r w:rsidR="00404154">
        <w:t xml:space="preserve">   }</w:t>
      </w:r>
    </w:p>
    <w:p w14:paraId="294F747B" w14:textId="77777777" w:rsidR="00404154" w:rsidRDefault="00404154" w:rsidP="00404154">
      <w:pPr>
        <w:pStyle w:val="CodeB"/>
      </w:pPr>
    </w:p>
    <w:p w14:paraId="68346E3E" w14:textId="77777777" w:rsidR="00404154" w:rsidRDefault="00726E1E" w:rsidP="008D200C">
      <w:pPr>
        <w:pStyle w:val="CodeBWingding"/>
      </w:pPr>
      <w:r w:rsidRPr="008D200C">
        <w:rPr>
          <w:rStyle w:val="Wingdings"/>
        </w:rPr>
        <w:t></w:t>
      </w:r>
      <w:r w:rsidR="00404154">
        <w:t xml:space="preserve"> </w:t>
      </w:r>
      <w:ins w:id="552" w:author="janelle" w:date="2018-03-09T15:02:00Z">
        <w:r w:rsidR="00220C38">
          <w:t xml:space="preserve"> </w:t>
        </w:r>
      </w:ins>
      <w:r w:rsidR="00404154">
        <w:t xml:space="preserve">   println!("r: {}", r);</w:t>
      </w:r>
    </w:p>
    <w:p w14:paraId="3E763F61" w14:textId="77777777" w:rsidR="00404154" w:rsidRDefault="00404154">
      <w:pPr>
        <w:pStyle w:val="CodeC"/>
      </w:pPr>
      <w:r>
        <w:t>}</w:t>
      </w:r>
    </w:p>
    <w:p w14:paraId="596A3392" w14:textId="77777777" w:rsidR="00404154" w:rsidRDefault="00404154" w:rsidP="00404154">
      <w:pPr>
        <w:pStyle w:val="Listing"/>
        <w:rPr>
          <w:rFonts w:eastAsia="Microsoft YaHei"/>
        </w:rPr>
      </w:pPr>
      <w:r>
        <w:rPr>
          <w:rFonts w:eastAsia="Microsoft YaHei"/>
        </w:rPr>
        <w:t>Listing 10-1</w:t>
      </w:r>
      <w:r w:rsidR="00876DAC">
        <w:rPr>
          <w:rFonts w:eastAsia="Microsoft YaHei"/>
        </w:rPr>
        <w:t>7</w:t>
      </w:r>
      <w:r>
        <w:rPr>
          <w:rFonts w:eastAsia="Microsoft YaHei"/>
        </w:rPr>
        <w:t>: An attempt to use a reference whose value has gone out of scope</w:t>
      </w:r>
    </w:p>
    <w:p w14:paraId="5A493EE1" w14:textId="77777777" w:rsidR="00876DAC" w:rsidRPr="008D200C" w:rsidRDefault="00876DAC" w:rsidP="008D200C">
      <w:pPr>
        <w:pStyle w:val="Note"/>
      </w:pPr>
      <w:r w:rsidRPr="008D200C">
        <w:lastRenderedPageBreak/>
        <w:t>Note</w:t>
      </w:r>
      <w:ins w:id="553" w:author="janelle" w:date="2018-03-09T15:02:00Z">
        <w:r w:rsidR="00220C38">
          <w:tab/>
        </w:r>
      </w:ins>
      <w:del w:id="554" w:author="janelle" w:date="2018-03-09T15:02:00Z">
        <w:r w:rsidRPr="008D200C" w:rsidDel="00220C38">
          <w:delText xml:space="preserve">: </w:delText>
        </w:r>
      </w:del>
      <w:r w:rsidRPr="00876DAC">
        <w:rPr>
          <w:rFonts w:eastAsia="Microsoft YaHei"/>
        </w:rPr>
        <w:t>Th</w:t>
      </w:r>
      <w:del w:id="555" w:author="AnneMarieW" w:date="2018-03-15T10:44:00Z">
        <w:r w:rsidRPr="008D200C" w:rsidDel="00E76468">
          <w:delText>is</w:delText>
        </w:r>
      </w:del>
      <w:ins w:id="556" w:author="AnneMarieW" w:date="2018-03-15T10:44:00Z">
        <w:r w:rsidR="00E76468">
          <w:t>e</w:t>
        </w:r>
      </w:ins>
      <w:r w:rsidRPr="008D200C">
        <w:t xml:space="preserve"> example </w:t>
      </w:r>
      <w:ins w:id="557" w:author="AnneMarieW" w:date="2018-03-15T10:44:00Z">
        <w:r w:rsidR="00E76468">
          <w:t xml:space="preserve">in Listing 10-17 </w:t>
        </w:r>
      </w:ins>
      <w:r w:rsidRPr="008D200C">
        <w:t>and the</w:t>
      </w:r>
      <w:r w:rsidRPr="00876DAC">
        <w:rPr>
          <w:rFonts w:eastAsia="Microsoft YaHei"/>
        </w:rPr>
        <w:t xml:space="preserve"> next few examples declare variables without giving them an initial value, so </w:t>
      </w:r>
      <w:del w:id="558" w:author="AnneMarieW" w:date="2018-03-15T10:44:00Z">
        <w:r w:rsidRPr="00876DAC" w:rsidDel="00E76468">
          <w:rPr>
            <w:rFonts w:eastAsia="Microsoft YaHei"/>
          </w:rPr>
          <w:delText xml:space="preserve">that </w:delText>
        </w:r>
      </w:del>
      <w:r w:rsidRPr="00876DAC">
        <w:rPr>
          <w:rFonts w:eastAsia="Microsoft YaHei"/>
        </w:rPr>
        <w:t xml:space="preserve">the variable name exists in the outer scope. </w:t>
      </w:r>
      <w:r w:rsidRPr="008D200C">
        <w:t>At first glance, t</w:t>
      </w:r>
      <w:r w:rsidRPr="00876DAC">
        <w:rPr>
          <w:rFonts w:eastAsia="Microsoft YaHei"/>
        </w:rPr>
        <w:t>his might appear to be in conflict with Rust having no null value</w:t>
      </w:r>
      <w:r w:rsidRPr="008D200C">
        <w:t>s</w:t>
      </w:r>
      <w:r w:rsidRPr="00876DAC">
        <w:rPr>
          <w:rFonts w:eastAsia="Microsoft YaHei"/>
        </w:rPr>
        <w:t>. However, if we try to use a variable before giving it a value, we’ll get a compile</w:t>
      </w:r>
      <w:del w:id="559" w:author="AnneMarieW" w:date="2018-03-15T10:44:00Z">
        <w:r w:rsidRPr="00876DAC" w:rsidDel="00E76468">
          <w:rPr>
            <w:rFonts w:eastAsia="Microsoft YaHei"/>
          </w:rPr>
          <w:delText>-</w:delText>
        </w:r>
      </w:del>
      <w:ins w:id="560" w:author="AnneMarieW" w:date="2018-03-15T10:44:00Z">
        <w:r w:rsidR="00E76468">
          <w:rPr>
            <w:rFonts w:eastAsia="Microsoft YaHei"/>
          </w:rPr>
          <w:t xml:space="preserve"> </w:t>
        </w:r>
      </w:ins>
      <w:r w:rsidRPr="00876DAC">
        <w:rPr>
          <w:rFonts w:eastAsia="Microsoft YaHei"/>
        </w:rPr>
        <w:t>time error</w:t>
      </w:r>
      <w:r w:rsidRPr="008D200C">
        <w:t>, which shows that Rust indeed does not allow null values</w:t>
      </w:r>
      <w:r w:rsidRPr="00876DAC">
        <w:rPr>
          <w:rFonts w:eastAsia="Microsoft YaHei"/>
        </w:rPr>
        <w:t>.</w:t>
      </w:r>
    </w:p>
    <w:p w14:paraId="46FE2B95" w14:textId="77777777" w:rsidR="00404154" w:rsidRDefault="00404154" w:rsidP="008D200C">
      <w:pPr>
        <w:pStyle w:val="Body"/>
      </w:pPr>
      <w:r>
        <w:t xml:space="preserve">The outer scope declares a variable named </w:t>
      </w:r>
      <w:r>
        <w:rPr>
          <w:rStyle w:val="Literal"/>
        </w:rPr>
        <w:t>r</w:t>
      </w:r>
      <w:r>
        <w:t xml:space="preserve"> with no initial value</w:t>
      </w:r>
      <w:r w:rsidR="000A3137">
        <w:t xml:space="preserve"> </w:t>
      </w:r>
      <w:r w:rsidR="000A3137" w:rsidRPr="008D200C">
        <w:rPr>
          <w:rStyle w:val="Wingdings"/>
        </w:rPr>
        <w:t></w:t>
      </w:r>
      <w:r>
        <w:t xml:space="preserve">, and the inner scope declares a variable named </w:t>
      </w:r>
      <w:r>
        <w:rPr>
          <w:rStyle w:val="Literal"/>
        </w:rPr>
        <w:t>x</w:t>
      </w:r>
      <w:r>
        <w:t xml:space="preserve"> with the initial value of </w:t>
      </w:r>
      <w:r w:rsidR="000C0C81" w:rsidRPr="000C0C81">
        <w:rPr>
          <w:rStyle w:val="Literal"/>
          <w:rPrChange w:id="561" w:author="AnneMarieW" w:date="2018-03-15T10:45:00Z">
            <w:rPr>
              <w:rFonts w:ascii="Courier" w:hAnsi="Courier"/>
              <w:color w:val="0000FF"/>
              <w:sz w:val="20"/>
            </w:rPr>
          </w:rPrChange>
        </w:rPr>
        <w:t>5</w:t>
      </w:r>
      <w:r w:rsidR="000A3137">
        <w:t xml:space="preserve"> </w:t>
      </w:r>
      <w:r w:rsidR="000A3137" w:rsidRPr="008D200C">
        <w:rPr>
          <w:rStyle w:val="Wingdings"/>
        </w:rPr>
        <w:t></w:t>
      </w:r>
      <w:r>
        <w:t xml:space="preserve">. Inside the inner scope, we attempt to set the value of </w:t>
      </w:r>
      <w:r>
        <w:rPr>
          <w:rStyle w:val="Literal"/>
        </w:rPr>
        <w:t>r</w:t>
      </w:r>
      <w:r>
        <w:t xml:space="preserve"> as a reference to </w:t>
      </w:r>
      <w:r>
        <w:rPr>
          <w:rStyle w:val="Literal"/>
        </w:rPr>
        <w:t>x</w:t>
      </w:r>
      <w:r w:rsidR="000A3137">
        <w:rPr>
          <w:rStyle w:val="Literal"/>
        </w:rPr>
        <w:t xml:space="preserve"> </w:t>
      </w:r>
      <w:r w:rsidR="000A3137" w:rsidRPr="008D200C">
        <w:rPr>
          <w:rStyle w:val="Wingdings"/>
        </w:rPr>
        <w:t></w:t>
      </w:r>
      <w:r>
        <w:t>. Then the inner scope ends</w:t>
      </w:r>
      <w:r w:rsidR="000A3137">
        <w:t xml:space="preserve"> </w:t>
      </w:r>
      <w:r w:rsidR="000A3137">
        <w:rPr>
          <w:rStyle w:val="Wingdings"/>
        </w:rPr>
        <w:t></w:t>
      </w:r>
      <w:r>
        <w:t xml:space="preserve">, and we attempt to print the value in </w:t>
      </w:r>
      <w:r>
        <w:rPr>
          <w:rStyle w:val="Literal"/>
        </w:rPr>
        <w:t>r</w:t>
      </w:r>
      <w:r w:rsidR="00F51E6B">
        <w:rPr>
          <w:rStyle w:val="Literal"/>
        </w:rPr>
        <w:t xml:space="preserve"> </w:t>
      </w:r>
      <w:r w:rsidR="00F51E6B" w:rsidRPr="008D200C">
        <w:rPr>
          <w:rStyle w:val="Wingdings"/>
        </w:rPr>
        <w:t></w:t>
      </w:r>
      <w:r>
        <w:t>. This code won</w:t>
      </w:r>
      <w:r w:rsidR="00995920">
        <w:t>’</w:t>
      </w:r>
      <w:r>
        <w:t>t compile</w:t>
      </w:r>
      <w:r w:rsidR="00876DAC">
        <w:t xml:space="preserve"> because the value</w:t>
      </w:r>
      <w:r>
        <w:t xml:space="preserve"> </w:t>
      </w:r>
      <w:r>
        <w:rPr>
          <w:rStyle w:val="Literal"/>
        </w:rPr>
        <w:t>r</w:t>
      </w:r>
      <w:r>
        <w:t xml:space="preserve"> </w:t>
      </w:r>
      <w:r w:rsidR="00876DAC">
        <w:t xml:space="preserve">is referring to </w:t>
      </w:r>
      <w:r>
        <w:t>has gone out of scope</w:t>
      </w:r>
      <w:r w:rsidR="00876DAC">
        <w:t xml:space="preserve"> before we try to use it. Here</w:t>
      </w:r>
      <w:del w:id="562" w:author="AnneMarieW" w:date="2018-03-15T10:45:00Z">
        <w:r w:rsidR="00876DAC" w:rsidDel="00964ACD">
          <w:delText>’</w:delText>
        </w:r>
      </w:del>
      <w:ins w:id="563" w:author="AnneMarieW" w:date="2018-03-15T10:45:00Z">
        <w:r w:rsidR="00964ACD">
          <w:t xml:space="preserve"> i</w:t>
        </w:r>
      </w:ins>
      <w:r w:rsidR="00876DAC">
        <w:t>s the error message:</w:t>
      </w:r>
    </w:p>
    <w:p w14:paraId="1FDAD7E9" w14:textId="77777777" w:rsidR="00404154" w:rsidRDefault="00404154" w:rsidP="00404154">
      <w:pPr>
        <w:pStyle w:val="CodeA"/>
      </w:pPr>
      <w:r>
        <w:t>error</w:t>
      </w:r>
      <w:r w:rsidR="00876DAC">
        <w:t>[E0597]</w:t>
      </w:r>
      <w:r>
        <w:t>: `x` does not live long enough</w:t>
      </w:r>
    </w:p>
    <w:p w14:paraId="2999C4E3" w14:textId="77777777" w:rsidR="00876DAC" w:rsidRPr="00876DAC" w:rsidRDefault="00876DAC" w:rsidP="008D200C">
      <w:pPr>
        <w:pStyle w:val="CodeB"/>
      </w:pPr>
      <w:r w:rsidRPr="00876DAC">
        <w:t xml:space="preserve"> </w:t>
      </w:r>
      <w:r>
        <w:t xml:space="preserve"> --&gt;</w:t>
      </w:r>
      <w:r w:rsidRPr="00876DAC">
        <w:t xml:space="preserve"> src/main.rs:7:5</w:t>
      </w:r>
    </w:p>
    <w:p w14:paraId="0B22F7A2" w14:textId="77777777" w:rsidR="00404154" w:rsidRDefault="00404154" w:rsidP="00404154">
      <w:pPr>
        <w:pStyle w:val="CodeB"/>
      </w:pPr>
      <w:r>
        <w:t xml:space="preserve">   |</w:t>
      </w:r>
    </w:p>
    <w:p w14:paraId="5782BA0C" w14:textId="77777777" w:rsidR="00404154" w:rsidRDefault="00404154" w:rsidP="00404154">
      <w:pPr>
        <w:pStyle w:val="CodeB"/>
      </w:pPr>
      <w:r>
        <w:t>6  |         r = &amp;x;</w:t>
      </w:r>
    </w:p>
    <w:p w14:paraId="4D28410A" w14:textId="77777777" w:rsidR="00404154" w:rsidRDefault="00404154" w:rsidP="00404154">
      <w:pPr>
        <w:pStyle w:val="CodeB"/>
      </w:pPr>
      <w:r>
        <w:t xml:space="preserve">   |              - borrow occurs here</w:t>
      </w:r>
    </w:p>
    <w:p w14:paraId="1C53FEF1" w14:textId="77777777" w:rsidR="00404154" w:rsidRDefault="00404154" w:rsidP="00404154">
      <w:pPr>
        <w:pStyle w:val="CodeB"/>
      </w:pPr>
      <w:r>
        <w:t>7  |     }</w:t>
      </w:r>
    </w:p>
    <w:p w14:paraId="5D682303" w14:textId="77777777" w:rsidR="00404154" w:rsidRDefault="00404154" w:rsidP="00404154">
      <w:pPr>
        <w:pStyle w:val="CodeB"/>
      </w:pPr>
      <w:r>
        <w:t xml:space="preserve">   |     ^ `x` dropped here while still borrowed</w:t>
      </w:r>
    </w:p>
    <w:p w14:paraId="7F142485" w14:textId="77777777" w:rsidR="00404154" w:rsidRDefault="00404154" w:rsidP="00404154">
      <w:pPr>
        <w:pStyle w:val="CodeB"/>
      </w:pPr>
      <w:r>
        <w:t>...</w:t>
      </w:r>
    </w:p>
    <w:p w14:paraId="42C9FAE0" w14:textId="77777777" w:rsidR="00404154" w:rsidRDefault="00404154" w:rsidP="00404154">
      <w:pPr>
        <w:pStyle w:val="CodeB"/>
      </w:pPr>
      <w:r>
        <w:t>10 | }</w:t>
      </w:r>
    </w:p>
    <w:p w14:paraId="59AA4741" w14:textId="77777777" w:rsidR="00404154" w:rsidRDefault="00404154">
      <w:pPr>
        <w:pStyle w:val="CodeC"/>
      </w:pPr>
      <w:r>
        <w:t xml:space="preserve">   | - borrowed value needs to live until here</w:t>
      </w:r>
    </w:p>
    <w:p w14:paraId="747C6752" w14:textId="77777777" w:rsidR="00404154" w:rsidRDefault="00404154">
      <w:pPr>
        <w:pStyle w:val="Body"/>
      </w:pPr>
      <w:r>
        <w:t xml:space="preserve">The variable </w:t>
      </w:r>
      <w:r>
        <w:rPr>
          <w:rStyle w:val="Literal"/>
        </w:rPr>
        <w:t>x</w:t>
      </w:r>
      <w:r>
        <w:t xml:space="preserve"> doesn’t “live long enough.” Th</w:t>
      </w:r>
      <w:del w:id="564" w:author="AnneMarieW" w:date="2018-03-15T10:46:00Z">
        <w:r w:rsidDel="00964ACD">
          <w:delText>is</w:delText>
        </w:r>
      </w:del>
      <w:ins w:id="565" w:author="AnneMarieW" w:date="2018-03-15T10:46:00Z">
        <w:r w:rsidR="00964ACD">
          <w:t>e reason</w:t>
        </w:r>
      </w:ins>
      <w:r>
        <w:t xml:space="preserve"> is </w:t>
      </w:r>
      <w:del w:id="566" w:author="AnneMarieW" w:date="2018-03-15T10:46:00Z">
        <w:r w:rsidDel="00964ACD">
          <w:delText>because</w:delText>
        </w:r>
      </w:del>
      <w:ins w:id="567" w:author="AnneMarieW" w:date="2018-03-15T10:46:00Z">
        <w:r w:rsidR="00964ACD">
          <w:t>that</w:t>
        </w:r>
      </w:ins>
      <w:r>
        <w:t xml:space="preserve"> </w:t>
      </w:r>
      <w:r>
        <w:rPr>
          <w:rStyle w:val="Literal"/>
        </w:rPr>
        <w:t>x</w:t>
      </w:r>
      <w:r>
        <w:t xml:space="preserve"> will be out of scope when the inner scope ends on line 7. But </w:t>
      </w:r>
      <w:r>
        <w:rPr>
          <w:rStyle w:val="Literal"/>
        </w:rPr>
        <w:t>r</w:t>
      </w:r>
      <w:r>
        <w:t xml:space="preserve"> is still valid for the outer scope; because its scope is larger, we say that it “lives longer.” If Rust allowed this code to work, </w:t>
      </w:r>
      <w:r>
        <w:rPr>
          <w:rStyle w:val="Literal"/>
        </w:rPr>
        <w:t>r</w:t>
      </w:r>
      <w:r>
        <w:t xml:space="preserve"> would be referencing memory that was deallocated when </w:t>
      </w:r>
      <w:r>
        <w:rPr>
          <w:rStyle w:val="Literal"/>
        </w:rPr>
        <w:t>x</w:t>
      </w:r>
      <w:r>
        <w:t xml:space="preserve"> went out of scope, and anything we tried to do with </w:t>
      </w:r>
      <w:r>
        <w:rPr>
          <w:rStyle w:val="Literal"/>
        </w:rPr>
        <w:t>r</w:t>
      </w:r>
      <w:r>
        <w:t xml:space="preserve"> wouldn’t work correctly. So how does Rust determine that this code is invalid?</w:t>
      </w:r>
      <w:ins w:id="568" w:author="AnneMarieW" w:date="2018-03-15T10:46:00Z">
        <w:r w:rsidR="00964ACD">
          <w:t xml:space="preserve"> It uses a borrow checker.</w:t>
        </w:r>
      </w:ins>
    </w:p>
    <w:p w14:paraId="6394A568" w14:textId="77777777" w:rsidR="00404154" w:rsidRDefault="00404154" w:rsidP="00404154">
      <w:pPr>
        <w:pStyle w:val="HeadB"/>
      </w:pPr>
      <w:bookmarkStart w:id="569" w:name="the-borrow-checker"/>
      <w:bookmarkStart w:id="570" w:name="__RefHeading___Toc16841_4277564772"/>
      <w:bookmarkStart w:id="571" w:name="_Toc476297443"/>
      <w:bookmarkStart w:id="572" w:name="_Toc508292486"/>
      <w:bookmarkEnd w:id="569"/>
      <w:r>
        <w:t>The Borrow Checker</w:t>
      </w:r>
      <w:bookmarkEnd w:id="570"/>
      <w:bookmarkEnd w:id="571"/>
      <w:bookmarkEnd w:id="572"/>
    </w:p>
    <w:p w14:paraId="589A60EB" w14:textId="77777777" w:rsidR="00404154" w:rsidRDefault="00404154" w:rsidP="00404154">
      <w:pPr>
        <w:pStyle w:val="BodyFirst"/>
      </w:pPr>
      <w:r>
        <w:rPr>
          <w:rFonts w:eastAsia="Microsoft YaHei"/>
        </w:rPr>
        <w:t xml:space="preserve">The Rust compiler has a </w:t>
      </w:r>
      <w:r>
        <w:rPr>
          <w:rStyle w:val="EmphasisItalic"/>
          <w:rFonts w:eastAsia="Microsoft YaHei"/>
        </w:rPr>
        <w:t>borrow checker</w:t>
      </w:r>
      <w:del w:id="573" w:author="AnneMarieW" w:date="2018-03-15T10:47:00Z">
        <w:r w:rsidDel="00964ACD">
          <w:rPr>
            <w:rFonts w:eastAsia="Microsoft YaHei"/>
          </w:rPr>
          <w:delText>, which</w:delText>
        </w:r>
      </w:del>
      <w:ins w:id="574" w:author="AnneMarieW" w:date="2018-03-15T10:47:00Z">
        <w:r w:rsidR="00964ACD">
          <w:rPr>
            <w:rFonts w:eastAsia="Microsoft YaHei"/>
          </w:rPr>
          <w:t xml:space="preserve"> that</w:t>
        </w:r>
      </w:ins>
      <w:r>
        <w:rPr>
          <w:rFonts w:eastAsia="Microsoft YaHei"/>
        </w:rPr>
        <w:t xml:space="preserve"> compares scopes to determine that all borrows are valid. Listing 10-1</w:t>
      </w:r>
      <w:r w:rsidR="00876DAC">
        <w:rPr>
          <w:rFonts w:eastAsia="Microsoft YaHei"/>
        </w:rPr>
        <w:t>8</w:t>
      </w:r>
      <w:r>
        <w:rPr>
          <w:rFonts w:eastAsia="Microsoft YaHei"/>
        </w:rPr>
        <w:t xml:space="preserve"> shows </w:t>
      </w:r>
      <w:r w:rsidR="00876DAC">
        <w:rPr>
          <w:rFonts w:eastAsia="Microsoft YaHei"/>
        </w:rPr>
        <w:t>the same code as Listing 10-17</w:t>
      </w:r>
      <w:del w:id="575" w:author="AnneMarieW" w:date="2018-03-15T10:48:00Z">
        <w:r w:rsidDel="00964ACD">
          <w:rPr>
            <w:rFonts w:eastAsia="Microsoft YaHei"/>
          </w:rPr>
          <w:delText>,</w:delText>
        </w:r>
      </w:del>
      <w:r>
        <w:rPr>
          <w:rFonts w:eastAsia="Microsoft YaHei"/>
        </w:rPr>
        <w:t xml:space="preserve"> but with annotations showing the lifetimes of the variables:</w:t>
      </w:r>
    </w:p>
    <w:p w14:paraId="358504EB" w14:textId="77777777" w:rsidR="00876DAC" w:rsidRDefault="00876DAC">
      <w:pPr>
        <w:pStyle w:val="CodeA"/>
      </w:pPr>
      <w:r>
        <w:t>{</w:t>
      </w:r>
    </w:p>
    <w:p w14:paraId="4B1A7447" w14:textId="77777777" w:rsidR="00876DAC" w:rsidRDefault="00876DAC" w:rsidP="008D200C">
      <w:pPr>
        <w:pStyle w:val="CodeB"/>
      </w:pPr>
      <w:r>
        <w:t xml:space="preserve">    let r;                // ---------+-- 'a</w:t>
      </w:r>
    </w:p>
    <w:p w14:paraId="50EB9784" w14:textId="77777777" w:rsidR="00876DAC" w:rsidRDefault="00876DAC">
      <w:pPr>
        <w:pStyle w:val="CodeB"/>
      </w:pPr>
      <w:r>
        <w:t xml:space="preserve">                          //          |</w:t>
      </w:r>
    </w:p>
    <w:p w14:paraId="792086FB" w14:textId="77777777" w:rsidR="00876DAC" w:rsidRDefault="00876DAC">
      <w:pPr>
        <w:pStyle w:val="CodeB"/>
      </w:pPr>
      <w:r>
        <w:lastRenderedPageBreak/>
        <w:t xml:space="preserve">    {                     //          |</w:t>
      </w:r>
    </w:p>
    <w:p w14:paraId="6FE737D4" w14:textId="77777777" w:rsidR="00876DAC" w:rsidRDefault="00876DAC">
      <w:pPr>
        <w:pStyle w:val="CodeB"/>
      </w:pPr>
      <w:r>
        <w:t xml:space="preserve">        let x = 5;        // -+-- 'b  |</w:t>
      </w:r>
    </w:p>
    <w:p w14:paraId="1455A88B" w14:textId="77777777" w:rsidR="00876DAC" w:rsidRDefault="00876DAC">
      <w:pPr>
        <w:pStyle w:val="CodeB"/>
      </w:pPr>
      <w:r>
        <w:t xml:space="preserve">        r = &amp;x;           //  |       |</w:t>
      </w:r>
    </w:p>
    <w:p w14:paraId="352F9EF5" w14:textId="77777777" w:rsidR="00876DAC" w:rsidRDefault="00876DAC">
      <w:pPr>
        <w:pStyle w:val="CodeB"/>
      </w:pPr>
      <w:r>
        <w:t xml:space="preserve">    }                     // -+       |</w:t>
      </w:r>
    </w:p>
    <w:p w14:paraId="7EF1FB43" w14:textId="77777777" w:rsidR="00876DAC" w:rsidRDefault="00876DAC">
      <w:pPr>
        <w:pStyle w:val="CodeB"/>
      </w:pPr>
      <w:r>
        <w:t xml:space="preserve">                          //          |</w:t>
      </w:r>
    </w:p>
    <w:p w14:paraId="24412683" w14:textId="77777777" w:rsidR="00876DAC" w:rsidRDefault="00876DAC">
      <w:pPr>
        <w:pStyle w:val="CodeB"/>
      </w:pPr>
      <w:r>
        <w:t xml:space="preserve">    println!("r: {}", r); //          |</w:t>
      </w:r>
    </w:p>
    <w:p w14:paraId="726F3C17" w14:textId="77777777" w:rsidR="00404154" w:rsidRDefault="00876DAC">
      <w:pPr>
        <w:pStyle w:val="CodeC"/>
      </w:pPr>
      <w:r>
        <w:t>}                         // ---------+</w:t>
      </w:r>
    </w:p>
    <w:p w14:paraId="306129A7" w14:textId="77777777" w:rsidR="00404154" w:rsidRDefault="00404154" w:rsidP="008D200C">
      <w:pPr>
        <w:pStyle w:val="Listing"/>
        <w:rPr>
          <w:rFonts w:eastAsia="Microsoft YaHei"/>
        </w:rPr>
      </w:pPr>
      <w:r>
        <w:rPr>
          <w:rFonts w:eastAsia="Microsoft YaHei"/>
        </w:rPr>
        <w:t>Listing 10-</w:t>
      </w:r>
      <w:r w:rsidR="00164EFA">
        <w:rPr>
          <w:rFonts w:eastAsia="Microsoft YaHei"/>
        </w:rPr>
        <w:t>18</w:t>
      </w:r>
      <w:r>
        <w:rPr>
          <w:rFonts w:eastAsia="Microsoft YaHei"/>
        </w:rPr>
        <w:t>: Annotations of the lifetimes of</w:t>
      </w:r>
      <w:r w:rsidR="00164EFA">
        <w:rPr>
          <w:rFonts w:eastAsia="Microsoft YaHei"/>
        </w:rPr>
        <w:t xml:space="preserve"> </w:t>
      </w:r>
      <w:r w:rsidR="000C0C81" w:rsidRPr="000C0C81">
        <w:rPr>
          <w:rStyle w:val="LiteralCaption"/>
          <w:rFonts w:eastAsia="Microsoft YaHei"/>
          <w:rPrChange w:id="576" w:author="janelle" w:date="2018-03-09T15:03:00Z">
            <w:rPr>
              <w:rStyle w:val="Literal"/>
              <w:rFonts w:eastAsia="Microsoft YaHei"/>
            </w:rPr>
          </w:rPrChange>
        </w:rPr>
        <w:t>r</w:t>
      </w:r>
      <w:r w:rsidR="00164EFA">
        <w:rPr>
          <w:rFonts w:eastAsia="Microsoft YaHei"/>
        </w:rPr>
        <w:t xml:space="preserve"> and </w:t>
      </w:r>
      <w:r w:rsidR="000C0C81" w:rsidRPr="000C0C81">
        <w:rPr>
          <w:rStyle w:val="LiteralCaption"/>
          <w:rFonts w:eastAsia="Microsoft YaHei"/>
          <w:rPrChange w:id="577" w:author="janelle" w:date="2018-03-09T15:03:00Z">
            <w:rPr>
              <w:rStyle w:val="Literal"/>
              <w:rFonts w:eastAsia="Microsoft YaHei"/>
            </w:rPr>
          </w:rPrChange>
        </w:rPr>
        <w:t>x</w:t>
      </w:r>
      <w:r>
        <w:rPr>
          <w:rFonts w:eastAsia="Microsoft YaHei"/>
        </w:rPr>
        <w:t xml:space="preserve">, named </w:t>
      </w:r>
      <w:r w:rsidR="000C0C81" w:rsidRPr="000C0C81">
        <w:rPr>
          <w:rStyle w:val="LiteralCaption"/>
          <w:rPrChange w:id="578" w:author="janelle" w:date="2018-03-09T15:03:00Z">
            <w:rPr>
              <w:rStyle w:val="Literal"/>
            </w:rPr>
          </w:rPrChange>
        </w:rPr>
        <w:t>'a</w:t>
      </w:r>
      <w:r>
        <w:rPr>
          <w:rFonts w:eastAsia="Microsoft YaHei"/>
        </w:rPr>
        <w:t xml:space="preserve"> and </w:t>
      </w:r>
      <w:r w:rsidR="000C0C81" w:rsidRPr="000C0C81">
        <w:rPr>
          <w:rStyle w:val="LiteralCaption"/>
          <w:rPrChange w:id="579" w:author="janelle" w:date="2018-03-09T15:03:00Z">
            <w:rPr>
              <w:rStyle w:val="Literal"/>
            </w:rPr>
          </w:rPrChange>
        </w:rPr>
        <w:t>'b</w:t>
      </w:r>
      <w:r>
        <w:t>,</w:t>
      </w:r>
      <w:r>
        <w:rPr>
          <w:rFonts w:eastAsia="Microsoft YaHei"/>
        </w:rPr>
        <w:t xml:space="preserve"> respectively</w:t>
      </w:r>
    </w:p>
    <w:p w14:paraId="1A87C9B5" w14:textId="77777777" w:rsidR="00404154" w:rsidRDefault="00404154">
      <w:pPr>
        <w:pStyle w:val="Body"/>
      </w:pPr>
      <w:r>
        <w:t xml:space="preserve">Here, we’ve annotated the lifetime of </w:t>
      </w:r>
      <w:r>
        <w:rPr>
          <w:rStyle w:val="Literal"/>
        </w:rPr>
        <w:t>r</w:t>
      </w:r>
      <w:r>
        <w:t xml:space="preserve"> with </w:t>
      </w:r>
      <w:r>
        <w:rPr>
          <w:rStyle w:val="Literal"/>
        </w:rPr>
        <w:t>'a</w:t>
      </w:r>
      <w:r>
        <w:t xml:space="preserve"> and the lifetime of </w:t>
      </w:r>
      <w:r>
        <w:rPr>
          <w:rStyle w:val="Literal"/>
        </w:rPr>
        <w:t>x</w:t>
      </w:r>
      <w:r>
        <w:t xml:space="preserve"> with </w:t>
      </w:r>
      <w:r>
        <w:rPr>
          <w:rStyle w:val="Literal"/>
        </w:rPr>
        <w:t>'b</w:t>
      </w:r>
      <w:r>
        <w:t xml:space="preserve">. As you can see, the inner </w:t>
      </w:r>
      <w:r>
        <w:rPr>
          <w:rStyle w:val="Literal"/>
        </w:rPr>
        <w:t>'b</w:t>
      </w:r>
      <w:r>
        <w:t xml:space="preserve"> block is much smaller than the outer </w:t>
      </w:r>
      <w:r>
        <w:rPr>
          <w:rStyle w:val="Literal"/>
        </w:rPr>
        <w:t>'a</w:t>
      </w:r>
      <w:r>
        <w:t xml:space="preserve"> lifetime block. At compile time, Rust compares the size of the two lifetimes and sees that </w:t>
      </w:r>
      <w:r>
        <w:rPr>
          <w:rStyle w:val="Literal"/>
        </w:rPr>
        <w:t>r</w:t>
      </w:r>
      <w:r>
        <w:t xml:space="preserve"> has a lifetime of </w:t>
      </w:r>
      <w:r>
        <w:rPr>
          <w:rStyle w:val="Literal"/>
        </w:rPr>
        <w:t>'a</w:t>
      </w:r>
      <w:del w:id="580" w:author="AnneMarieW" w:date="2018-03-15T10:48:00Z">
        <w:r w:rsidDel="00964ACD">
          <w:delText>,</w:delText>
        </w:r>
      </w:del>
      <w:r>
        <w:t xml:space="preserve"> but that it refers to </w:t>
      </w:r>
      <w:r w:rsidR="00612D8C">
        <w:t>memory</w:t>
      </w:r>
      <w:r>
        <w:t xml:space="preserve"> with a lifetime of </w:t>
      </w:r>
      <w:r>
        <w:rPr>
          <w:rStyle w:val="Literal"/>
        </w:rPr>
        <w:t>'b</w:t>
      </w:r>
      <w:r>
        <w:t xml:space="preserve">. The program is rejected because </w:t>
      </w:r>
      <w:r>
        <w:rPr>
          <w:rStyle w:val="Literal"/>
        </w:rPr>
        <w:t>'b</w:t>
      </w:r>
      <w:r>
        <w:t xml:space="preserve"> is shorter than </w:t>
      </w:r>
      <w:r>
        <w:rPr>
          <w:rStyle w:val="Literal"/>
        </w:rPr>
        <w:t>'a</w:t>
      </w:r>
      <w:r>
        <w:t>: the subject of the reference doesn’t live as long as the reference.</w:t>
      </w:r>
    </w:p>
    <w:p w14:paraId="6651D6A7" w14:textId="77777777" w:rsidR="00404154" w:rsidRDefault="00404154">
      <w:pPr>
        <w:pStyle w:val="Body"/>
      </w:pPr>
      <w:r>
        <w:t>Listing 10-1</w:t>
      </w:r>
      <w:r w:rsidR="00612D8C">
        <w:t>9</w:t>
      </w:r>
      <w:r>
        <w:t xml:space="preserve"> fixes th</w:t>
      </w:r>
      <w:r w:rsidR="00612D8C">
        <w:t>e code</w:t>
      </w:r>
      <w:r>
        <w:t xml:space="preserve"> so it doesn</w:t>
      </w:r>
      <w:r w:rsidR="00B42E49">
        <w:t>’</w:t>
      </w:r>
      <w:r>
        <w:t>t have a dangling reference and compiles without any errors:</w:t>
      </w:r>
    </w:p>
    <w:p w14:paraId="6CA4C3D2" w14:textId="77777777" w:rsidR="00612D8C" w:rsidRPr="008D200C" w:rsidRDefault="00612D8C" w:rsidP="008D200C">
      <w:pPr>
        <w:pStyle w:val="CodeA"/>
      </w:pPr>
      <w:r w:rsidRPr="008D200C">
        <w:t>{</w:t>
      </w:r>
    </w:p>
    <w:p w14:paraId="07F9327F" w14:textId="77777777" w:rsidR="00612D8C" w:rsidRPr="008D200C" w:rsidRDefault="00612D8C" w:rsidP="008D200C">
      <w:pPr>
        <w:pStyle w:val="CodeB"/>
      </w:pPr>
      <w:r w:rsidRPr="008D200C">
        <w:t xml:space="preserve">    let x = 5;            // ----------+-- 'b</w:t>
      </w:r>
    </w:p>
    <w:p w14:paraId="7E12F87E" w14:textId="77777777" w:rsidR="00612D8C" w:rsidRPr="008D200C" w:rsidRDefault="00612D8C" w:rsidP="008D200C">
      <w:pPr>
        <w:pStyle w:val="CodeB"/>
      </w:pPr>
      <w:r w:rsidRPr="008D200C">
        <w:t xml:space="preserve">                          //           |</w:t>
      </w:r>
    </w:p>
    <w:p w14:paraId="38D3E91E" w14:textId="77777777" w:rsidR="00612D8C" w:rsidRPr="008D200C" w:rsidRDefault="00612D8C" w:rsidP="008D200C">
      <w:pPr>
        <w:pStyle w:val="CodeB"/>
      </w:pPr>
      <w:r w:rsidRPr="008D200C">
        <w:t xml:space="preserve">    let r = &amp;x;           // --+-- 'a  |</w:t>
      </w:r>
    </w:p>
    <w:p w14:paraId="34A2FABE" w14:textId="77777777" w:rsidR="00612D8C" w:rsidRPr="008D200C" w:rsidRDefault="00612D8C" w:rsidP="008D200C">
      <w:pPr>
        <w:pStyle w:val="CodeB"/>
      </w:pPr>
      <w:r w:rsidRPr="008D200C">
        <w:t xml:space="preserve">                          //   |       |</w:t>
      </w:r>
    </w:p>
    <w:p w14:paraId="6B7A1281" w14:textId="77777777" w:rsidR="00612D8C" w:rsidRPr="008D200C" w:rsidRDefault="00612D8C" w:rsidP="008D200C">
      <w:pPr>
        <w:pStyle w:val="CodeB"/>
      </w:pPr>
      <w:r w:rsidRPr="008D200C">
        <w:t xml:space="preserve">    println!("r: {}", r); //   |       |</w:t>
      </w:r>
    </w:p>
    <w:p w14:paraId="4524C3A4" w14:textId="77777777" w:rsidR="00612D8C" w:rsidRPr="008D200C" w:rsidRDefault="00612D8C" w:rsidP="008D200C">
      <w:pPr>
        <w:pStyle w:val="CodeB"/>
      </w:pPr>
      <w:r w:rsidRPr="008D200C">
        <w:t xml:space="preserve">                          // --+       |</w:t>
      </w:r>
    </w:p>
    <w:p w14:paraId="2E725042" w14:textId="77777777" w:rsidR="00612D8C" w:rsidRPr="008D200C" w:rsidRDefault="00612D8C" w:rsidP="008D200C">
      <w:pPr>
        <w:pStyle w:val="CodeC"/>
      </w:pPr>
      <w:r w:rsidRPr="008D200C">
        <w:t>}                         // ----------+</w:t>
      </w:r>
    </w:p>
    <w:p w14:paraId="727DBA1B" w14:textId="77777777" w:rsidR="00404154" w:rsidRDefault="00404154" w:rsidP="00404154">
      <w:pPr>
        <w:pStyle w:val="Listing"/>
        <w:rPr>
          <w:rFonts w:eastAsia="Microsoft YaHei"/>
        </w:rPr>
      </w:pPr>
      <w:r>
        <w:rPr>
          <w:rFonts w:eastAsia="Microsoft YaHei"/>
        </w:rPr>
        <w:t>Listing 10-</w:t>
      </w:r>
      <w:r w:rsidR="00612D8C">
        <w:rPr>
          <w:rFonts w:eastAsia="Microsoft YaHei"/>
        </w:rPr>
        <w:t>19</w:t>
      </w:r>
      <w:r>
        <w:rPr>
          <w:rFonts w:eastAsia="Microsoft YaHei"/>
        </w:rPr>
        <w:t>: A valid reference because the data has a longer lifetime than the reference</w:t>
      </w:r>
    </w:p>
    <w:p w14:paraId="5C599E9C" w14:textId="77777777" w:rsidR="00404154" w:rsidRDefault="00404154">
      <w:pPr>
        <w:pStyle w:val="Body"/>
      </w:pPr>
      <w:r>
        <w:t xml:space="preserve">Here, </w:t>
      </w:r>
      <w:r>
        <w:rPr>
          <w:rStyle w:val="Literal"/>
        </w:rPr>
        <w:t>x</w:t>
      </w:r>
      <w:r>
        <w:t xml:space="preserve"> has the lifetime </w:t>
      </w:r>
      <w:r>
        <w:rPr>
          <w:rStyle w:val="Literal"/>
        </w:rPr>
        <w:t>'b</w:t>
      </w:r>
      <w:r>
        <w:t xml:space="preserve">, which in this case is larger than </w:t>
      </w:r>
      <w:r>
        <w:rPr>
          <w:rStyle w:val="Literal"/>
        </w:rPr>
        <w:t>'a</w:t>
      </w:r>
      <w:r>
        <w:t xml:space="preserve">. This means </w:t>
      </w:r>
      <w:r>
        <w:rPr>
          <w:rStyle w:val="Literal"/>
        </w:rPr>
        <w:t>r</w:t>
      </w:r>
      <w:r>
        <w:t xml:space="preserve"> can reference </w:t>
      </w:r>
      <w:r>
        <w:rPr>
          <w:rStyle w:val="Literal"/>
        </w:rPr>
        <w:t>x</w:t>
      </w:r>
      <w:r w:rsidRPr="003E01F3">
        <w:rPr>
          <w:rPrChange w:id="581" w:author="janelle" w:date="2018-03-15T16:26:00Z">
            <w:rPr>
              <w:rStyle w:val="Literal"/>
            </w:rPr>
          </w:rPrChange>
        </w:rPr>
        <w:t xml:space="preserve"> </w:t>
      </w:r>
      <w:r>
        <w:t xml:space="preserve">because Rust knows that the reference in </w:t>
      </w:r>
      <w:r>
        <w:rPr>
          <w:rStyle w:val="Literal"/>
        </w:rPr>
        <w:t>r</w:t>
      </w:r>
      <w:r>
        <w:t xml:space="preserve"> will always be valid while </w:t>
      </w:r>
      <w:r>
        <w:rPr>
          <w:rStyle w:val="Literal"/>
        </w:rPr>
        <w:t>x</w:t>
      </w:r>
      <w:r>
        <w:t xml:space="preserve"> is valid.</w:t>
      </w:r>
    </w:p>
    <w:p w14:paraId="7526A9CD" w14:textId="77777777" w:rsidR="00404154" w:rsidRDefault="00404154">
      <w:pPr>
        <w:pStyle w:val="Body"/>
      </w:pPr>
      <w:r>
        <w:t xml:space="preserve">Now that </w:t>
      </w:r>
      <w:del w:id="582" w:author="AnneMarieW" w:date="2018-03-15T10:51:00Z">
        <w:r w:rsidDel="009E4C6A">
          <w:delText xml:space="preserve">we’ve seen </w:delText>
        </w:r>
      </w:del>
      <w:ins w:id="583" w:author="AnneMarieW" w:date="2018-03-15T10:51:00Z">
        <w:r w:rsidR="009E4C6A">
          <w:t xml:space="preserve">you know </w:t>
        </w:r>
      </w:ins>
      <w:r>
        <w:t xml:space="preserve">where the lifetimes of references are and how Rust analyzes lifetimes to ensure references will always be valid, let’s </w:t>
      </w:r>
      <w:del w:id="584" w:author="AnneMarieW" w:date="2018-03-15T10:51:00Z">
        <w:r w:rsidDel="009E4C6A">
          <w:delText xml:space="preserve">talk about </w:delText>
        </w:r>
      </w:del>
      <w:ins w:id="585" w:author="AnneMarieW" w:date="2018-03-15T10:51:00Z">
        <w:r w:rsidR="009E4C6A">
          <w:t xml:space="preserve">explore </w:t>
        </w:r>
      </w:ins>
      <w:r>
        <w:t>generic lifetimes of parameters and return values in the context of functions.</w:t>
      </w:r>
    </w:p>
    <w:p w14:paraId="674D0339" w14:textId="77777777" w:rsidR="00404154" w:rsidRDefault="00404154" w:rsidP="00404154">
      <w:pPr>
        <w:pStyle w:val="HeadB"/>
      </w:pPr>
      <w:bookmarkStart w:id="586" w:name="generic-lifetimes-in-functions"/>
      <w:bookmarkStart w:id="587" w:name="__RefHeading___Toc16843_4277564772"/>
      <w:bookmarkStart w:id="588" w:name="_Toc476297444"/>
      <w:bookmarkStart w:id="589" w:name="_Toc508292487"/>
      <w:bookmarkEnd w:id="586"/>
      <w:r>
        <w:t>Generic Lifetimes in Functions</w:t>
      </w:r>
      <w:bookmarkEnd w:id="587"/>
      <w:bookmarkEnd w:id="588"/>
      <w:bookmarkEnd w:id="589"/>
    </w:p>
    <w:p w14:paraId="10819553" w14:textId="77777777" w:rsidR="00404154" w:rsidRDefault="00404154" w:rsidP="00404154">
      <w:pPr>
        <w:pStyle w:val="BodyFirst"/>
      </w:pPr>
      <w:r>
        <w:rPr>
          <w:rFonts w:eastAsia="Microsoft YaHei"/>
        </w:rPr>
        <w:lastRenderedPageBreak/>
        <w:t>Let’s write a function that returns the longe</w:t>
      </w:r>
      <w:del w:id="590" w:author="AnneMarieW" w:date="2018-03-15T15:11:00Z">
        <w:r w:rsidDel="00841F55">
          <w:rPr>
            <w:rFonts w:eastAsia="Microsoft YaHei"/>
          </w:rPr>
          <w:delText>st</w:delText>
        </w:r>
      </w:del>
      <w:ins w:id="591" w:author="AnneMarieW" w:date="2018-03-15T15:11:00Z">
        <w:r w:rsidR="00841F55">
          <w:rPr>
            <w:rFonts w:eastAsia="Microsoft YaHei"/>
          </w:rPr>
          <w:t>r</w:t>
        </w:r>
      </w:ins>
      <w:r>
        <w:rPr>
          <w:rFonts w:eastAsia="Microsoft YaHei"/>
        </w:rPr>
        <w:t xml:space="preserve"> of two string slices. This function will take two string slices and return a string slice. </w:t>
      </w:r>
      <w:ins w:id="592" w:author="AnneMarieW" w:date="2018-03-15T10:52:00Z">
        <w:r w:rsidR="00BA77BA">
          <w:rPr>
            <w:rFonts w:eastAsia="Microsoft YaHei"/>
          </w:rPr>
          <w:t xml:space="preserve">After we’ve implemented the </w:t>
        </w:r>
        <w:r w:rsidR="00BA77BA">
          <w:rPr>
            <w:rStyle w:val="Literal"/>
          </w:rPr>
          <w:t>longest</w:t>
        </w:r>
        <w:r w:rsidR="00BA77BA">
          <w:rPr>
            <w:rFonts w:eastAsia="Microsoft YaHei"/>
          </w:rPr>
          <w:t xml:space="preserve"> function, </w:t>
        </w:r>
      </w:ins>
      <w:del w:id="593" w:author="AnneMarieW" w:date="2018-03-15T10:52:00Z">
        <w:r w:rsidDel="00BA77BA">
          <w:rPr>
            <w:rFonts w:eastAsia="Microsoft YaHei"/>
          </w:rPr>
          <w:delText>T</w:delText>
        </w:r>
      </w:del>
      <w:ins w:id="594" w:author="AnneMarieW" w:date="2018-03-15T10:52:00Z">
        <w:r w:rsidR="00BA77BA">
          <w:rPr>
            <w:rFonts w:eastAsia="Microsoft YaHei"/>
          </w:rPr>
          <w:t>t</w:t>
        </w:r>
      </w:ins>
      <w:r>
        <w:rPr>
          <w:rFonts w:eastAsia="Microsoft YaHei"/>
        </w:rPr>
        <w:t>he code in Listing 10-</w:t>
      </w:r>
      <w:r w:rsidR="002D24EA">
        <w:rPr>
          <w:rFonts w:eastAsia="Microsoft YaHei"/>
        </w:rPr>
        <w:t>20</w:t>
      </w:r>
      <w:r>
        <w:rPr>
          <w:rFonts w:eastAsia="Microsoft YaHei"/>
        </w:rPr>
        <w:t xml:space="preserve"> should print </w:t>
      </w:r>
      <w:r>
        <w:rPr>
          <w:rStyle w:val="Literal"/>
        </w:rPr>
        <w:t>The longest string is abcd</w:t>
      </w:r>
      <w:del w:id="595" w:author="AnneMarieW" w:date="2018-03-15T10:52:00Z">
        <w:r w:rsidDel="00BA77BA">
          <w:rPr>
            <w:rFonts w:eastAsia="Microsoft YaHei"/>
          </w:rPr>
          <w:delText xml:space="preserve"> </w:delText>
        </w:r>
      </w:del>
      <w:del w:id="596" w:author="AnneMarieW" w:date="2018-03-15T10:51:00Z">
        <w:r w:rsidDel="00BA77BA">
          <w:rPr>
            <w:rFonts w:eastAsia="Microsoft YaHei"/>
          </w:rPr>
          <w:delText>once</w:delText>
        </w:r>
      </w:del>
      <w:del w:id="597" w:author="AnneMarieW" w:date="2018-03-15T10:52:00Z">
        <w:r w:rsidDel="00BA77BA">
          <w:rPr>
            <w:rFonts w:eastAsia="Microsoft YaHei"/>
          </w:rPr>
          <w:delText xml:space="preserve"> we’ve implemented the </w:delText>
        </w:r>
        <w:r w:rsidDel="00BA77BA">
          <w:rPr>
            <w:rStyle w:val="Literal"/>
          </w:rPr>
          <w:delText>longest</w:delText>
        </w:r>
        <w:r w:rsidDel="00BA77BA">
          <w:rPr>
            <w:rFonts w:eastAsia="Microsoft YaHei"/>
          </w:rPr>
          <w:delText xml:space="preserve"> function</w:delText>
        </w:r>
      </w:del>
      <w:r>
        <w:rPr>
          <w:rFonts w:eastAsia="Microsoft YaHei"/>
        </w:rPr>
        <w:t>:</w:t>
      </w:r>
    </w:p>
    <w:p w14:paraId="564A4F0B" w14:textId="77777777" w:rsidR="00404154" w:rsidRDefault="00404154">
      <w:pPr>
        <w:pStyle w:val="ProductionDirective"/>
      </w:pPr>
      <w:r>
        <w:t>src/main.rs</w:t>
      </w:r>
    </w:p>
    <w:p w14:paraId="7BC7342E" w14:textId="77777777" w:rsidR="00404154" w:rsidRDefault="00404154" w:rsidP="00404154">
      <w:pPr>
        <w:pStyle w:val="CodeA"/>
      </w:pPr>
      <w:r>
        <w:t>fn main() {</w:t>
      </w:r>
    </w:p>
    <w:p w14:paraId="2429CB17" w14:textId="77777777" w:rsidR="00404154" w:rsidRDefault="00404154" w:rsidP="00404154">
      <w:pPr>
        <w:pStyle w:val="CodeB"/>
      </w:pPr>
      <w:r>
        <w:t xml:space="preserve">    let string1 = String::from("abcd");</w:t>
      </w:r>
    </w:p>
    <w:p w14:paraId="7260E6ED" w14:textId="77777777" w:rsidR="00404154" w:rsidRDefault="00404154" w:rsidP="00404154">
      <w:pPr>
        <w:pStyle w:val="CodeB"/>
      </w:pPr>
      <w:r>
        <w:t xml:space="preserve">    let string2 = "xyz";</w:t>
      </w:r>
    </w:p>
    <w:p w14:paraId="0A880D6F" w14:textId="77777777" w:rsidR="00404154" w:rsidRDefault="00404154" w:rsidP="00404154">
      <w:pPr>
        <w:pStyle w:val="CodeB"/>
      </w:pPr>
    </w:p>
    <w:p w14:paraId="20780E34" w14:textId="77777777" w:rsidR="00404154" w:rsidRDefault="00404154" w:rsidP="00404154">
      <w:pPr>
        <w:pStyle w:val="CodeB"/>
      </w:pPr>
      <w:r>
        <w:t xml:space="preserve">    let result = longest(string1.as_str(), string2);</w:t>
      </w:r>
    </w:p>
    <w:p w14:paraId="38C5A12E" w14:textId="77777777" w:rsidR="00404154" w:rsidRDefault="00404154" w:rsidP="00404154">
      <w:pPr>
        <w:pStyle w:val="CodeB"/>
      </w:pPr>
      <w:r>
        <w:t xml:space="preserve">    println!("The longest string is {}", result);</w:t>
      </w:r>
    </w:p>
    <w:p w14:paraId="10C535B5" w14:textId="77777777" w:rsidR="00404154" w:rsidRDefault="00404154" w:rsidP="008D200C">
      <w:pPr>
        <w:pStyle w:val="CodeC"/>
      </w:pPr>
      <w:r>
        <w:t>}</w:t>
      </w:r>
    </w:p>
    <w:p w14:paraId="78AA2BFB" w14:textId="77777777" w:rsidR="00404154" w:rsidRDefault="00404154" w:rsidP="00404154">
      <w:pPr>
        <w:pStyle w:val="Listing"/>
      </w:pPr>
      <w:r>
        <w:rPr>
          <w:rFonts w:eastAsia="Microsoft YaHei"/>
        </w:rPr>
        <w:t>Listing 10-</w:t>
      </w:r>
      <w:r w:rsidR="002D24EA">
        <w:rPr>
          <w:rFonts w:eastAsia="Microsoft YaHei"/>
        </w:rPr>
        <w:t>20</w:t>
      </w:r>
      <w:r>
        <w:rPr>
          <w:rFonts w:eastAsia="Microsoft YaHei"/>
        </w:rPr>
        <w:t xml:space="preserve">: A </w:t>
      </w:r>
      <w:r w:rsidR="000C0C81" w:rsidRPr="000C0C81">
        <w:rPr>
          <w:rStyle w:val="LiteralCaption"/>
          <w:rPrChange w:id="598" w:author="janelle" w:date="2018-03-09T15:03:00Z">
            <w:rPr>
              <w:rStyle w:val="Literal"/>
            </w:rPr>
          </w:rPrChange>
        </w:rPr>
        <w:t>main</w:t>
      </w:r>
      <w:r>
        <w:rPr>
          <w:rFonts w:eastAsia="Microsoft YaHei"/>
        </w:rPr>
        <w:t xml:space="preserve"> function that calls the </w:t>
      </w:r>
      <w:r w:rsidR="000C0C81" w:rsidRPr="000C0C81">
        <w:rPr>
          <w:rStyle w:val="LiteralCaption"/>
          <w:rPrChange w:id="599" w:author="janelle" w:date="2018-03-09T15:03:00Z">
            <w:rPr>
              <w:rStyle w:val="Literal"/>
            </w:rPr>
          </w:rPrChange>
        </w:rPr>
        <w:t>longest</w:t>
      </w:r>
      <w:r>
        <w:rPr>
          <w:rFonts w:eastAsia="Microsoft YaHei"/>
        </w:rPr>
        <w:t xml:space="preserve"> function to find the longe</w:t>
      </w:r>
      <w:del w:id="600" w:author="AnneMarieW" w:date="2018-03-15T15:11:00Z">
        <w:r w:rsidDel="00D46624">
          <w:rPr>
            <w:rFonts w:eastAsia="Microsoft YaHei"/>
          </w:rPr>
          <w:delText>st</w:delText>
        </w:r>
      </w:del>
      <w:ins w:id="601" w:author="AnneMarieW" w:date="2018-03-15T15:11:00Z">
        <w:r w:rsidR="00D46624">
          <w:rPr>
            <w:rFonts w:eastAsia="Microsoft YaHei"/>
          </w:rPr>
          <w:t>r</w:t>
        </w:r>
      </w:ins>
      <w:r>
        <w:rPr>
          <w:rFonts w:eastAsia="Microsoft YaHei"/>
        </w:rPr>
        <w:t xml:space="preserve"> of two string slices</w:t>
      </w:r>
    </w:p>
    <w:p w14:paraId="3366241C" w14:textId="77777777" w:rsidR="00404154" w:rsidRDefault="00404154">
      <w:pPr>
        <w:pStyle w:val="Body"/>
      </w:pPr>
      <w:r>
        <w:t xml:space="preserve">Note that we want the function to take string slices, which are references, </w:t>
      </w:r>
      <w:r w:rsidR="002D24EA">
        <w:t>because</w:t>
      </w:r>
      <w:r>
        <w:t xml:space="preserve"> we don’t want the </w:t>
      </w:r>
      <w:r>
        <w:rPr>
          <w:rStyle w:val="Literal"/>
        </w:rPr>
        <w:t>longest</w:t>
      </w:r>
      <w:r>
        <w:t xml:space="preserve"> function to take ownership of its </w:t>
      </w:r>
      <w:r w:rsidR="002D24EA">
        <w:t>parameters</w:t>
      </w:r>
      <w:r>
        <w:t xml:space="preserve">. We want to allow the function to accept slices of a </w:t>
      </w:r>
      <w:r>
        <w:rPr>
          <w:rStyle w:val="Literal"/>
        </w:rPr>
        <w:t>String</w:t>
      </w:r>
      <w:r>
        <w:t xml:space="preserve"> (the type stored in the variable </w:t>
      </w:r>
      <w:r>
        <w:rPr>
          <w:rStyle w:val="Literal"/>
        </w:rPr>
        <w:t>string1</w:t>
      </w:r>
      <w:r>
        <w:t xml:space="preserve">) as well as string literals (which is what variable </w:t>
      </w:r>
      <w:r>
        <w:rPr>
          <w:rStyle w:val="Literal"/>
        </w:rPr>
        <w:t>string2</w:t>
      </w:r>
      <w:r>
        <w:t xml:space="preserve"> contains).</w:t>
      </w:r>
    </w:p>
    <w:p w14:paraId="70841D9C" w14:textId="77777777" w:rsidR="00404154" w:rsidRDefault="00404154">
      <w:pPr>
        <w:pStyle w:val="Body"/>
      </w:pPr>
      <w:r>
        <w:t xml:space="preserve">Refer to the “String Slices as </w:t>
      </w:r>
      <w:r w:rsidR="002D24EA">
        <w:t>Parameters</w:t>
      </w:r>
      <w:r>
        <w:t xml:space="preserve">” section </w:t>
      </w:r>
      <w:del w:id="602" w:author="AnneMarieW" w:date="2018-03-15T10:53:00Z">
        <w:r w:rsidDel="00BA77BA">
          <w:delText>of</w:delText>
        </w:r>
      </w:del>
      <w:ins w:id="603" w:author="AnneMarieW" w:date="2018-03-15T10:53:00Z">
        <w:r w:rsidR="00BA77BA">
          <w:t>in</w:t>
        </w:r>
      </w:ins>
      <w:r>
        <w:t xml:space="preserve"> </w:t>
      </w:r>
      <w:r w:rsidRPr="008D200C">
        <w:rPr>
          <w:highlight w:val="yellow"/>
        </w:rPr>
        <w:t>Chapter 4</w:t>
      </w:r>
      <w:r>
        <w:t xml:space="preserve"> for more discussion about why the</w:t>
      </w:r>
      <w:del w:id="604" w:author="AnneMarieW" w:date="2018-03-15T10:53:00Z">
        <w:r w:rsidDel="00BA77BA">
          <w:delText>se are the</w:delText>
        </w:r>
      </w:del>
      <w:r>
        <w:t xml:space="preserve"> </w:t>
      </w:r>
      <w:r w:rsidR="002D24EA">
        <w:t xml:space="preserve">parameters </w:t>
      </w:r>
      <w:ins w:id="605" w:author="AnneMarieW" w:date="2018-03-15T10:53:00Z">
        <w:r w:rsidR="00BA77BA">
          <w:t>we use in L</w:t>
        </w:r>
      </w:ins>
      <w:ins w:id="606" w:author="AnneMarieW" w:date="2018-03-15T10:54:00Z">
        <w:r w:rsidR="00BA77BA">
          <w:t>i</w:t>
        </w:r>
      </w:ins>
      <w:ins w:id="607" w:author="AnneMarieW" w:date="2018-03-15T10:53:00Z">
        <w:r w:rsidR="00BA77BA">
          <w:t xml:space="preserve">sting 10-20 are the ones </w:t>
        </w:r>
      </w:ins>
      <w:r>
        <w:t>we want.</w:t>
      </w:r>
    </w:p>
    <w:p w14:paraId="1770E8E7" w14:textId="77777777" w:rsidR="00187926" w:rsidRDefault="00187926" w:rsidP="008D200C">
      <w:pPr>
        <w:pStyle w:val="ProductionDirective"/>
      </w:pPr>
      <w:r>
        <w:t>prod: check xref</w:t>
      </w:r>
    </w:p>
    <w:p w14:paraId="61A3A9E0" w14:textId="77777777" w:rsidR="00404154" w:rsidRDefault="00404154">
      <w:pPr>
        <w:pStyle w:val="Body"/>
      </w:pPr>
      <w:r>
        <w:t xml:space="preserve">If we try to implement the </w:t>
      </w:r>
      <w:r>
        <w:rPr>
          <w:rStyle w:val="Literal"/>
        </w:rPr>
        <w:t>longest</w:t>
      </w:r>
      <w:r>
        <w:t xml:space="preserve"> function as shown in Listing 10-2</w:t>
      </w:r>
      <w:r w:rsidR="002D24EA">
        <w:t>1</w:t>
      </w:r>
      <w:r>
        <w:t>, it won’t compile:</w:t>
      </w:r>
    </w:p>
    <w:p w14:paraId="5EB8ECE9" w14:textId="77777777" w:rsidR="00404154" w:rsidRDefault="00404154">
      <w:pPr>
        <w:pStyle w:val="ProductionDirective"/>
      </w:pPr>
      <w:r>
        <w:t>src/main.rs</w:t>
      </w:r>
    </w:p>
    <w:p w14:paraId="77658E1E" w14:textId="77777777" w:rsidR="00404154" w:rsidRDefault="00404154" w:rsidP="00404154">
      <w:pPr>
        <w:pStyle w:val="CodeA"/>
      </w:pPr>
      <w:r>
        <w:t>fn longest(x: &amp;str, y: &amp;str) -&gt; &amp;str {</w:t>
      </w:r>
    </w:p>
    <w:p w14:paraId="0E0A0F2F" w14:textId="77777777" w:rsidR="00404154" w:rsidRDefault="00404154" w:rsidP="00404154">
      <w:pPr>
        <w:pStyle w:val="CodeB"/>
      </w:pPr>
      <w:r>
        <w:t xml:space="preserve">    if x.len() &gt; y.len() {</w:t>
      </w:r>
    </w:p>
    <w:p w14:paraId="32F54256" w14:textId="77777777" w:rsidR="00404154" w:rsidRDefault="00404154" w:rsidP="00404154">
      <w:pPr>
        <w:pStyle w:val="CodeB"/>
      </w:pPr>
      <w:r>
        <w:t xml:space="preserve">        x</w:t>
      </w:r>
    </w:p>
    <w:p w14:paraId="05FEA2EE" w14:textId="77777777" w:rsidR="00404154" w:rsidRDefault="00404154" w:rsidP="00404154">
      <w:pPr>
        <w:pStyle w:val="CodeB"/>
      </w:pPr>
      <w:r>
        <w:t xml:space="preserve">    } else {</w:t>
      </w:r>
    </w:p>
    <w:p w14:paraId="14BD3518" w14:textId="77777777" w:rsidR="00404154" w:rsidRDefault="00404154" w:rsidP="00404154">
      <w:pPr>
        <w:pStyle w:val="CodeB"/>
      </w:pPr>
      <w:r>
        <w:t xml:space="preserve">        y</w:t>
      </w:r>
    </w:p>
    <w:p w14:paraId="39AA88C6" w14:textId="77777777" w:rsidR="00404154" w:rsidRDefault="00404154" w:rsidP="00404154">
      <w:pPr>
        <w:pStyle w:val="CodeB"/>
      </w:pPr>
      <w:r>
        <w:t xml:space="preserve">    }</w:t>
      </w:r>
    </w:p>
    <w:p w14:paraId="5E4DF077" w14:textId="77777777" w:rsidR="00404154" w:rsidRDefault="00404154">
      <w:pPr>
        <w:pStyle w:val="CodeC"/>
      </w:pPr>
      <w:r>
        <w:t>}</w:t>
      </w:r>
    </w:p>
    <w:p w14:paraId="6F0EEB94" w14:textId="77777777" w:rsidR="00404154" w:rsidRDefault="00404154" w:rsidP="00404154">
      <w:pPr>
        <w:pStyle w:val="Listing"/>
      </w:pPr>
      <w:r>
        <w:rPr>
          <w:rFonts w:eastAsia="Microsoft YaHei"/>
        </w:rPr>
        <w:t>Listing 10-2</w:t>
      </w:r>
      <w:r w:rsidR="002D24EA">
        <w:rPr>
          <w:rFonts w:eastAsia="Microsoft YaHei"/>
        </w:rPr>
        <w:t>1</w:t>
      </w:r>
      <w:r>
        <w:rPr>
          <w:rFonts w:eastAsia="Microsoft YaHei"/>
        </w:rPr>
        <w:t xml:space="preserve">: An implementation of the </w:t>
      </w:r>
      <w:r w:rsidR="000C0C81" w:rsidRPr="000C0C81">
        <w:rPr>
          <w:rStyle w:val="LiteralCaption"/>
          <w:rPrChange w:id="608" w:author="janelle" w:date="2018-03-09T15:03:00Z">
            <w:rPr>
              <w:rStyle w:val="Literal"/>
            </w:rPr>
          </w:rPrChange>
        </w:rPr>
        <w:t>longest</w:t>
      </w:r>
      <w:r>
        <w:rPr>
          <w:rFonts w:eastAsia="Microsoft YaHei"/>
        </w:rPr>
        <w:t xml:space="preserve"> function that returns the longe</w:t>
      </w:r>
      <w:del w:id="609" w:author="AnneMarieW" w:date="2018-03-15T15:16:00Z">
        <w:r w:rsidDel="00AF325D">
          <w:rPr>
            <w:rFonts w:eastAsia="Microsoft YaHei"/>
          </w:rPr>
          <w:delText>st</w:delText>
        </w:r>
      </w:del>
      <w:ins w:id="610" w:author="AnneMarieW" w:date="2018-03-15T15:16:00Z">
        <w:r w:rsidR="00AF325D">
          <w:rPr>
            <w:rFonts w:eastAsia="Microsoft YaHei"/>
          </w:rPr>
          <w:t>r</w:t>
        </w:r>
      </w:ins>
      <w:r>
        <w:rPr>
          <w:rFonts w:eastAsia="Microsoft YaHei"/>
        </w:rPr>
        <w:t xml:space="preserve"> of two string slices</w:t>
      </w:r>
      <w:del w:id="611" w:author="AnneMarieW" w:date="2018-03-15T10:54:00Z">
        <w:r w:rsidDel="00BA77BA">
          <w:rPr>
            <w:rFonts w:eastAsia="Microsoft YaHei"/>
          </w:rPr>
          <w:delText>,</w:delText>
        </w:r>
      </w:del>
      <w:r>
        <w:rPr>
          <w:rFonts w:eastAsia="Microsoft YaHei"/>
        </w:rPr>
        <w:t xml:space="preserve"> but does not yet compile</w:t>
      </w:r>
    </w:p>
    <w:p w14:paraId="2A70919D" w14:textId="77777777" w:rsidR="00404154" w:rsidRDefault="00404154">
      <w:pPr>
        <w:pStyle w:val="Body"/>
      </w:pPr>
      <w:r>
        <w:t>Instead, we get the following error that talks about lifetimes:</w:t>
      </w:r>
    </w:p>
    <w:p w14:paraId="3B8F0FD3" w14:textId="77777777" w:rsidR="002D24EA" w:rsidRDefault="002D24EA" w:rsidP="008D200C">
      <w:pPr>
        <w:pStyle w:val="CodeA"/>
      </w:pPr>
      <w:r>
        <w:lastRenderedPageBreak/>
        <w:t>error[E0106]: missing lifetime specifier</w:t>
      </w:r>
    </w:p>
    <w:p w14:paraId="7A5ED8AE" w14:textId="77777777" w:rsidR="002D24EA" w:rsidRDefault="002D24EA" w:rsidP="008D200C">
      <w:pPr>
        <w:pStyle w:val="CodeB"/>
      </w:pPr>
      <w:r>
        <w:t xml:space="preserve"> --&gt; src/main.rs:1:33</w:t>
      </w:r>
    </w:p>
    <w:p w14:paraId="23AB92E8" w14:textId="77777777" w:rsidR="002D24EA" w:rsidRDefault="002D24EA" w:rsidP="008D200C">
      <w:pPr>
        <w:pStyle w:val="CodeB"/>
      </w:pPr>
      <w:r>
        <w:t xml:space="preserve">  |</w:t>
      </w:r>
    </w:p>
    <w:p w14:paraId="082FA653" w14:textId="77777777" w:rsidR="002D24EA" w:rsidRDefault="002D24EA" w:rsidP="008D200C">
      <w:pPr>
        <w:pStyle w:val="CodeB"/>
      </w:pPr>
      <w:r>
        <w:t>1 | fn longest(x: &amp;str, y: &amp;str) -&gt; &amp;str {</w:t>
      </w:r>
    </w:p>
    <w:p w14:paraId="270C820A" w14:textId="77777777" w:rsidR="002D24EA" w:rsidRDefault="002D24EA" w:rsidP="008D200C">
      <w:pPr>
        <w:pStyle w:val="CodeB"/>
      </w:pPr>
      <w:r>
        <w:t xml:space="preserve">  |                                 ^ expected lifetime parameter</w:t>
      </w:r>
    </w:p>
    <w:p w14:paraId="25E582D7" w14:textId="77777777" w:rsidR="002D24EA" w:rsidRDefault="002D24EA" w:rsidP="008D200C">
      <w:pPr>
        <w:pStyle w:val="CodeB"/>
      </w:pPr>
      <w:r>
        <w:t xml:space="preserve">  |</w:t>
      </w:r>
    </w:p>
    <w:p w14:paraId="70D93756" w14:textId="77777777" w:rsidR="002D24EA" w:rsidRDefault="002D24EA" w:rsidP="008D200C">
      <w:pPr>
        <w:pStyle w:val="CodeB"/>
      </w:pPr>
      <w:r>
        <w:t xml:space="preserve">  = help: this function's return type contains a borrowed value, but the</w:t>
      </w:r>
    </w:p>
    <w:p w14:paraId="582CD826" w14:textId="77777777" w:rsidR="002D24EA" w:rsidRDefault="002D24EA" w:rsidP="008D200C">
      <w:pPr>
        <w:pStyle w:val="CodeC"/>
      </w:pPr>
      <w:r>
        <w:t>signature does not say whether it is borrowed from `x` or `y`</w:t>
      </w:r>
    </w:p>
    <w:p w14:paraId="4B6D1806" w14:textId="77777777" w:rsidR="00404154" w:rsidRDefault="00404154">
      <w:pPr>
        <w:pStyle w:val="Body"/>
      </w:pPr>
      <w:r>
        <w:t xml:space="preserve">The help text </w:t>
      </w:r>
      <w:del w:id="612" w:author="AnneMarieW" w:date="2018-03-15T10:55:00Z">
        <w:r w:rsidDel="00BA77BA">
          <w:delText>say</w:delText>
        </w:r>
      </w:del>
      <w:ins w:id="613" w:author="AnneMarieW" w:date="2018-03-15T10:55:00Z">
        <w:r w:rsidR="00BA77BA">
          <w:t>reveal</w:t>
        </w:r>
      </w:ins>
      <w:r>
        <w:t xml:space="preserve">s that the return type needs a generic lifetime parameter on it because Rust can’t tell whether the reference being returned refers to </w:t>
      </w:r>
      <w:r>
        <w:rPr>
          <w:rStyle w:val="Literal"/>
        </w:rPr>
        <w:t>x</w:t>
      </w:r>
      <w:r>
        <w:t xml:space="preserve"> or </w:t>
      </w:r>
      <w:r>
        <w:rPr>
          <w:rStyle w:val="Literal"/>
        </w:rPr>
        <w:t>y</w:t>
      </w:r>
      <w:r>
        <w:t xml:space="preserve">. Actually, we don’t know either, </w:t>
      </w:r>
      <w:r w:rsidR="00DD5BE8">
        <w:t xml:space="preserve">because </w:t>
      </w:r>
      <w:r>
        <w:t xml:space="preserve">the </w:t>
      </w:r>
      <w:r>
        <w:rPr>
          <w:rStyle w:val="Literal"/>
        </w:rPr>
        <w:t>if</w:t>
      </w:r>
      <w:r>
        <w:t xml:space="preserve"> block in the body of this function returns a reference to </w:t>
      </w:r>
      <w:r>
        <w:rPr>
          <w:rStyle w:val="Literal"/>
        </w:rPr>
        <w:t>x</w:t>
      </w:r>
      <w:r>
        <w:t xml:space="preserve"> and the </w:t>
      </w:r>
      <w:r>
        <w:rPr>
          <w:rStyle w:val="Literal"/>
        </w:rPr>
        <w:t>else</w:t>
      </w:r>
      <w:r>
        <w:t xml:space="preserve"> block returns a reference to </w:t>
      </w:r>
      <w:r>
        <w:rPr>
          <w:rStyle w:val="Literal"/>
        </w:rPr>
        <w:t>y</w:t>
      </w:r>
      <w:r>
        <w:t>!</w:t>
      </w:r>
    </w:p>
    <w:p w14:paraId="333F7F70" w14:textId="77777777" w:rsidR="00404154" w:rsidRDefault="00404154">
      <w:pPr>
        <w:pStyle w:val="Body"/>
      </w:pPr>
      <w:r>
        <w:t xml:space="preserve">When we’re defining this function, we don’t know the concrete values that will be passed into this function, so we don’t know whether the </w:t>
      </w:r>
      <w:r>
        <w:rPr>
          <w:rStyle w:val="Literal"/>
        </w:rPr>
        <w:t>if</w:t>
      </w:r>
      <w:r>
        <w:t xml:space="preserve"> case or the </w:t>
      </w:r>
      <w:r>
        <w:rPr>
          <w:rStyle w:val="Literal"/>
        </w:rPr>
        <w:t>else</w:t>
      </w:r>
      <w:r>
        <w:t xml:space="preserve"> case will execute. We also don’t know the concrete lifetimes of the references that will be passed in, so we can’t look at the scopes like we did in Listings 10-</w:t>
      </w:r>
      <w:r w:rsidR="00DD5BE8">
        <w:t xml:space="preserve">18 </w:t>
      </w:r>
      <w:r>
        <w:t>and 10-</w:t>
      </w:r>
      <w:r w:rsidR="00DD5BE8">
        <w:t xml:space="preserve">19 </w:t>
      </w:r>
      <w:r>
        <w:t xml:space="preserve">to determine that the reference we return will always be valid. The borrow checker can’t determine this either, because it doesn’t know how the lifetimes of </w:t>
      </w:r>
      <w:r>
        <w:rPr>
          <w:rStyle w:val="Literal"/>
        </w:rPr>
        <w:t>x</w:t>
      </w:r>
      <w:r>
        <w:t xml:space="preserve"> and </w:t>
      </w:r>
      <w:r>
        <w:rPr>
          <w:rStyle w:val="Literal"/>
        </w:rPr>
        <w:t>y</w:t>
      </w:r>
      <w:r>
        <w:t xml:space="preserve"> relate to the lifetime of the return value. To </w:t>
      </w:r>
      <w:r w:rsidR="00DD5BE8">
        <w:t>fix this error</w:t>
      </w:r>
      <w:r>
        <w:t>, we’</w:t>
      </w:r>
      <w:del w:id="614" w:author="AnneMarieW" w:date="2018-03-15T10:56:00Z">
        <w:r w:rsidDel="00BA77BA">
          <w:delText>re going to</w:delText>
        </w:r>
      </w:del>
      <w:ins w:id="615" w:author="AnneMarieW" w:date="2018-03-15T10:56:00Z">
        <w:r w:rsidR="00BA77BA">
          <w:t>ll</w:t>
        </w:r>
      </w:ins>
      <w:r>
        <w:t xml:space="preserve"> add generic lifetime parameters that define the relationship between the references so </w:t>
      </w:r>
      <w:del w:id="616" w:author="AnneMarieW" w:date="2018-03-15T10:56:00Z">
        <w:r w:rsidDel="00BA77BA">
          <w:delText xml:space="preserve">that </w:delText>
        </w:r>
      </w:del>
      <w:r>
        <w:t>the borrow checker can perform its analysis.</w:t>
      </w:r>
    </w:p>
    <w:p w14:paraId="2608BCB0" w14:textId="77777777" w:rsidR="00404154" w:rsidRDefault="00404154" w:rsidP="00404154">
      <w:pPr>
        <w:pStyle w:val="HeadB"/>
      </w:pPr>
      <w:bookmarkStart w:id="617" w:name="lifetime-annotation-syntax"/>
      <w:bookmarkStart w:id="618" w:name="__RefHeading___Toc16845_4277564772"/>
      <w:bookmarkStart w:id="619" w:name="_Toc476297445"/>
      <w:bookmarkStart w:id="620" w:name="_Toc508292488"/>
      <w:bookmarkEnd w:id="617"/>
      <w:r>
        <w:t>Lifetime Annotation Syntax</w:t>
      </w:r>
      <w:bookmarkEnd w:id="618"/>
      <w:bookmarkEnd w:id="619"/>
      <w:bookmarkEnd w:id="620"/>
    </w:p>
    <w:p w14:paraId="383B6CFA" w14:textId="77777777" w:rsidR="00404154" w:rsidRDefault="00404154" w:rsidP="00404154">
      <w:pPr>
        <w:pStyle w:val="BodyFirst"/>
        <w:rPr>
          <w:rFonts w:eastAsia="Microsoft YaHei"/>
        </w:rPr>
      </w:pPr>
      <w:r>
        <w:rPr>
          <w:rFonts w:eastAsia="Microsoft YaHei"/>
        </w:rPr>
        <w:t xml:space="preserve">Lifetime annotations don’t </w:t>
      </w:r>
      <w:del w:id="621" w:author="AnneMarieW" w:date="2018-03-15T11:00:00Z">
        <w:r w:rsidDel="002C74E1">
          <w:rPr>
            <w:rFonts w:eastAsia="Microsoft YaHei"/>
          </w:rPr>
          <w:delText xml:space="preserve">actually </w:delText>
        </w:r>
      </w:del>
      <w:r>
        <w:rPr>
          <w:rFonts w:eastAsia="Microsoft YaHei"/>
        </w:rPr>
        <w:t>change how long any of the references live. Just like</w:t>
      </w:r>
      <w:r w:rsidR="00DD5BE8">
        <w:rPr>
          <w:rFonts w:eastAsia="Microsoft YaHei"/>
        </w:rPr>
        <w:t xml:space="preserve"> </w:t>
      </w:r>
      <w:r>
        <w:rPr>
          <w:rFonts w:eastAsia="Microsoft YaHei"/>
        </w:rPr>
        <w:t xml:space="preserve">functions </w:t>
      </w:r>
      <w:r w:rsidR="00DD5BE8">
        <w:rPr>
          <w:rFonts w:eastAsia="Microsoft YaHei"/>
        </w:rPr>
        <w:t xml:space="preserve">can </w:t>
      </w:r>
      <w:r>
        <w:rPr>
          <w:rFonts w:eastAsia="Microsoft YaHei"/>
        </w:rPr>
        <w:t xml:space="preserve">accept any type when the signature specifies a generic type parameter, functions can accept references with any lifetime by specifying a generic lifetime parameter. </w:t>
      </w:r>
      <w:r w:rsidR="00DD5BE8">
        <w:rPr>
          <w:rFonts w:eastAsia="Microsoft YaHei"/>
        </w:rPr>
        <w:t>L</w:t>
      </w:r>
      <w:r>
        <w:rPr>
          <w:rFonts w:eastAsia="Microsoft YaHei"/>
        </w:rPr>
        <w:t xml:space="preserve">ifetime annotations </w:t>
      </w:r>
      <w:r w:rsidR="00A7243B">
        <w:rPr>
          <w:rFonts w:eastAsia="Microsoft YaHei"/>
        </w:rPr>
        <w:t>describe the relationships of the lifetimes</w:t>
      </w:r>
      <w:r>
        <w:rPr>
          <w:rFonts w:eastAsia="Microsoft YaHei"/>
        </w:rPr>
        <w:t xml:space="preserve"> of multiple references to each other without affecting the lifetimes</w:t>
      </w:r>
      <w:del w:id="622" w:author="AnneMarieW" w:date="2018-03-15T11:00:00Z">
        <w:r w:rsidDel="00D81426">
          <w:rPr>
            <w:rFonts w:eastAsia="Microsoft YaHei"/>
          </w:rPr>
          <w:delText xml:space="preserve"> themselves</w:delText>
        </w:r>
      </w:del>
      <w:r>
        <w:rPr>
          <w:rFonts w:eastAsia="Microsoft YaHei"/>
        </w:rPr>
        <w:t>.</w:t>
      </w:r>
    </w:p>
    <w:p w14:paraId="5AD07FC5" w14:textId="77777777" w:rsidR="00404154" w:rsidRDefault="00404154">
      <w:pPr>
        <w:pStyle w:val="Body"/>
      </w:pPr>
      <w:r>
        <w:t xml:space="preserve">Lifetime annotations have a slightly unusual syntax: the names of lifetime parameters must start with an apostrophe </w:t>
      </w:r>
      <w:r>
        <w:rPr>
          <w:rStyle w:val="Literal"/>
        </w:rPr>
        <w:t>'</w:t>
      </w:r>
      <w:r>
        <w:t xml:space="preserve"> and are usually all lowercase </w:t>
      </w:r>
      <w:r w:rsidR="008D0C14">
        <w:t xml:space="preserve">and </w:t>
      </w:r>
      <w:r>
        <w:t xml:space="preserve">very short, like generic types. </w:t>
      </w:r>
      <w:ins w:id="623" w:author="AnneMarieW" w:date="2018-03-15T11:01:00Z">
        <w:r w:rsidR="00D81426">
          <w:t>Most people use</w:t>
        </w:r>
        <w:r w:rsidR="00D81426" w:rsidRPr="00D81426">
          <w:t xml:space="preserve"> </w:t>
        </w:r>
        <w:r w:rsidR="00D81426">
          <w:t xml:space="preserve">the name </w:t>
        </w:r>
      </w:ins>
      <w:r>
        <w:rPr>
          <w:rStyle w:val="Literal"/>
        </w:rPr>
        <w:t>'a</w:t>
      </w:r>
      <w:del w:id="624" w:author="AnneMarieW" w:date="2018-03-15T11:01:00Z">
        <w:r w:rsidDel="00D81426">
          <w:delText xml:space="preserve"> is the name most people </w:delText>
        </w:r>
        <w:r w:rsidR="00A7243B" w:rsidDel="00D81426">
          <w:delText>use</w:delText>
        </w:r>
      </w:del>
      <w:r>
        <w:t xml:space="preserve">. We place lifetime parameter annotations after the </w:t>
      </w:r>
      <w:r>
        <w:rPr>
          <w:rStyle w:val="Literal"/>
        </w:rPr>
        <w:t>&amp;</w:t>
      </w:r>
      <w:r>
        <w:t xml:space="preserve"> of a reference, using a space to separate the annotation from the reference’s type.</w:t>
      </w:r>
    </w:p>
    <w:p w14:paraId="0BC29750" w14:textId="77777777" w:rsidR="00404154" w:rsidRDefault="00404154">
      <w:pPr>
        <w:pStyle w:val="Body"/>
      </w:pPr>
      <w:r>
        <w:lastRenderedPageBreak/>
        <w:t xml:space="preserve">Here are some examples: a reference to an </w:t>
      </w:r>
      <w:r>
        <w:rPr>
          <w:rStyle w:val="Literal"/>
        </w:rPr>
        <w:t>i32</w:t>
      </w:r>
      <w:r>
        <w:t xml:space="preserve"> without a lifetime parameter, a reference to an </w:t>
      </w:r>
      <w:r>
        <w:rPr>
          <w:rStyle w:val="Literal"/>
        </w:rPr>
        <w:t>i32</w:t>
      </w:r>
      <w:r>
        <w:t xml:space="preserve"> that has a lifetime parameter named </w:t>
      </w:r>
      <w:r>
        <w:rPr>
          <w:rStyle w:val="Literal"/>
        </w:rPr>
        <w:t>'a</w:t>
      </w:r>
      <w:r>
        <w:t xml:space="preserve">, and a mutable reference to an </w:t>
      </w:r>
      <w:r>
        <w:rPr>
          <w:rStyle w:val="Literal"/>
        </w:rPr>
        <w:t>i32</w:t>
      </w:r>
      <w:r>
        <w:t xml:space="preserve"> that also has the lifetime </w:t>
      </w:r>
      <w:r>
        <w:rPr>
          <w:rStyle w:val="Literal"/>
        </w:rPr>
        <w:t>'a</w:t>
      </w:r>
      <w:r>
        <w:t>:</w:t>
      </w:r>
    </w:p>
    <w:p w14:paraId="43339D5F" w14:textId="77777777" w:rsidR="00404154" w:rsidRDefault="00404154" w:rsidP="00404154">
      <w:pPr>
        <w:pStyle w:val="CodeA"/>
      </w:pPr>
      <w:r>
        <w:t>&amp;i32        // a reference</w:t>
      </w:r>
    </w:p>
    <w:p w14:paraId="2E292007" w14:textId="77777777" w:rsidR="00404154" w:rsidRDefault="00404154" w:rsidP="00404154">
      <w:pPr>
        <w:pStyle w:val="CodeB"/>
      </w:pPr>
      <w:r>
        <w:t>&amp;'a i32     // a reference with an explicit lifetime</w:t>
      </w:r>
    </w:p>
    <w:p w14:paraId="7ABE7033" w14:textId="77777777" w:rsidR="00404154" w:rsidRDefault="00404154">
      <w:pPr>
        <w:pStyle w:val="CodeC"/>
      </w:pPr>
      <w:r>
        <w:t>&amp;'a mut i32 // a mutable reference with an explicit lifetime</w:t>
      </w:r>
    </w:p>
    <w:p w14:paraId="76E3558D" w14:textId="77777777" w:rsidR="00404154" w:rsidRDefault="00404154">
      <w:pPr>
        <w:pStyle w:val="Body"/>
      </w:pPr>
      <w:r>
        <w:t xml:space="preserve">One lifetime annotation by itself doesn’t have much meaning </w:t>
      </w:r>
      <w:r w:rsidR="00A7243B">
        <w:t>because</w:t>
      </w:r>
      <w:r>
        <w:t xml:space="preserve"> the annotations are meant to tell Rust how generic lifetime parameters of multiple references relate to each other. For example, </w:t>
      </w:r>
      <w:ins w:id="625" w:author="AnneMarieW" w:date="2018-03-15T11:03:00Z">
        <w:r w:rsidR="00D81426">
          <w:t>let’s say</w:t>
        </w:r>
      </w:ins>
      <w:del w:id="626" w:author="AnneMarieW" w:date="2018-03-15T11:03:00Z">
        <w:r w:rsidDel="00D81426">
          <w:delText>if</w:delText>
        </w:r>
      </w:del>
      <w:r>
        <w:t xml:space="preserve"> we have a function with the parameter </w:t>
      </w:r>
      <w:r>
        <w:rPr>
          <w:rStyle w:val="Literal"/>
        </w:rPr>
        <w:t>first</w:t>
      </w:r>
      <w:r>
        <w:t xml:space="preserve"> that is a reference to an </w:t>
      </w:r>
      <w:r>
        <w:rPr>
          <w:rStyle w:val="Literal"/>
        </w:rPr>
        <w:t>i32</w:t>
      </w:r>
      <w:r>
        <w:t xml:space="preserve"> with lifetime </w:t>
      </w:r>
      <w:r>
        <w:rPr>
          <w:rStyle w:val="Literal"/>
        </w:rPr>
        <w:t>'a</w:t>
      </w:r>
      <w:del w:id="627" w:author="AnneMarieW" w:date="2018-03-15T11:03:00Z">
        <w:r w:rsidDel="00D81426">
          <w:delText>,</w:delText>
        </w:r>
      </w:del>
      <w:ins w:id="628" w:author="AnneMarieW" w:date="2018-03-15T11:03:00Z">
        <w:r w:rsidR="00D81426">
          <w:t>.</w:t>
        </w:r>
      </w:ins>
      <w:r>
        <w:t xml:space="preserve"> </w:t>
      </w:r>
      <w:del w:id="629" w:author="AnneMarieW" w:date="2018-03-15T11:03:00Z">
        <w:r w:rsidDel="00D81426">
          <w:delText>and t</w:delText>
        </w:r>
      </w:del>
      <w:ins w:id="630" w:author="AnneMarieW" w:date="2018-03-15T11:03:00Z">
        <w:r w:rsidR="00D81426">
          <w:t>T</w:t>
        </w:r>
      </w:ins>
      <w:r>
        <w:t xml:space="preserve">he function </w:t>
      </w:r>
      <w:ins w:id="631" w:author="AnneMarieW" w:date="2018-03-15T11:03:00Z">
        <w:r w:rsidR="00D81426">
          <w:t xml:space="preserve">also </w:t>
        </w:r>
      </w:ins>
      <w:r>
        <w:t xml:space="preserve">has another parameter named </w:t>
      </w:r>
      <w:r>
        <w:rPr>
          <w:rStyle w:val="Literal"/>
        </w:rPr>
        <w:t>second</w:t>
      </w:r>
      <w:r>
        <w:t xml:space="preserve"> that is another reference to an </w:t>
      </w:r>
      <w:r>
        <w:rPr>
          <w:rStyle w:val="Literal"/>
        </w:rPr>
        <w:t>i32</w:t>
      </w:r>
      <w:r>
        <w:t xml:space="preserve"> that also has the lifetime </w:t>
      </w:r>
      <w:r>
        <w:rPr>
          <w:rStyle w:val="Literal"/>
        </w:rPr>
        <w:t>'a</w:t>
      </w:r>
      <w:del w:id="632" w:author="AnneMarieW" w:date="2018-03-15T11:04:00Z">
        <w:r w:rsidDel="00D81426">
          <w:delText>,</w:delText>
        </w:r>
      </w:del>
      <w:ins w:id="633" w:author="AnneMarieW" w:date="2018-03-15T11:04:00Z">
        <w:r w:rsidR="00D81426">
          <w:t>.</w:t>
        </w:r>
      </w:ins>
      <w:r>
        <w:t xml:space="preserve"> </w:t>
      </w:r>
      <w:del w:id="634" w:author="AnneMarieW" w:date="2018-03-15T11:04:00Z">
        <w:r w:rsidDel="00D81426">
          <w:delText>t</w:delText>
        </w:r>
      </w:del>
      <w:ins w:id="635" w:author="AnneMarieW" w:date="2018-03-15T11:04:00Z">
        <w:r w:rsidR="00D81426">
          <w:t>T</w:t>
        </w:r>
      </w:ins>
      <w:r>
        <w:t xml:space="preserve">he lifetime annotations indicate that the references </w:t>
      </w:r>
      <w:r>
        <w:rPr>
          <w:rStyle w:val="Literal"/>
        </w:rPr>
        <w:t>first</w:t>
      </w:r>
      <w:r>
        <w:t xml:space="preserve"> and </w:t>
      </w:r>
      <w:r>
        <w:rPr>
          <w:rStyle w:val="Literal"/>
        </w:rPr>
        <w:t>second</w:t>
      </w:r>
      <w:r>
        <w:t xml:space="preserve"> must both live as long as th</w:t>
      </w:r>
      <w:r w:rsidR="00A7243B">
        <w:t>at</w:t>
      </w:r>
      <w:r>
        <w:t xml:space="preserve"> generic lifetime.</w:t>
      </w:r>
    </w:p>
    <w:p w14:paraId="0A55FA56" w14:textId="77777777" w:rsidR="00404154" w:rsidRDefault="00404154" w:rsidP="00404154">
      <w:pPr>
        <w:pStyle w:val="HeadB"/>
      </w:pPr>
      <w:bookmarkStart w:id="636" w:name="lifetime-annotations-in-function-signatu"/>
      <w:bookmarkStart w:id="637" w:name="__RefHeading___Toc16847_4277564772"/>
      <w:bookmarkStart w:id="638" w:name="_Toc476297446"/>
      <w:bookmarkStart w:id="639" w:name="_Toc508292489"/>
      <w:bookmarkEnd w:id="636"/>
      <w:r>
        <w:t>Lifetime Annotations in Function Signatures</w:t>
      </w:r>
      <w:bookmarkEnd w:id="637"/>
      <w:bookmarkEnd w:id="638"/>
      <w:bookmarkEnd w:id="639"/>
    </w:p>
    <w:p w14:paraId="1F716F50" w14:textId="40F883AC" w:rsidR="00404154" w:rsidRDefault="00404154" w:rsidP="00404154">
      <w:pPr>
        <w:pStyle w:val="BodyFirst"/>
      </w:pPr>
      <w:r>
        <w:rPr>
          <w:rFonts w:eastAsia="Microsoft YaHei"/>
        </w:rPr>
        <w:t xml:space="preserve">Now let’s examine lifetime annotations in the context of the </w:t>
      </w:r>
      <w:r>
        <w:rPr>
          <w:rStyle w:val="Literal"/>
        </w:rPr>
        <w:t>longest</w:t>
      </w:r>
      <w:r>
        <w:rPr>
          <w:rFonts w:eastAsia="Microsoft YaHei"/>
        </w:rPr>
        <w:t xml:space="preserve"> function. </w:t>
      </w:r>
      <w:del w:id="640" w:author="AnneMarieW" w:date="2018-03-15T11:04:00Z">
        <w:r w:rsidDel="00D81426">
          <w:rPr>
            <w:rFonts w:eastAsia="Microsoft YaHei"/>
          </w:rPr>
          <w:delText xml:space="preserve">Just like </w:delText>
        </w:r>
      </w:del>
      <w:ins w:id="641" w:author="AnneMarieW" w:date="2018-03-15T11:04:00Z">
        <w:r w:rsidR="00D81426">
          <w:rPr>
            <w:rFonts w:eastAsia="Microsoft YaHei"/>
          </w:rPr>
          <w:t xml:space="preserve">As </w:t>
        </w:r>
      </w:ins>
      <w:r>
        <w:rPr>
          <w:rFonts w:eastAsia="Microsoft YaHei"/>
        </w:rPr>
        <w:t>with generic type parameters, we need to declare generic lifetime parameters inside angle brackets between the function name and the parameter list. The constraint</w:t>
      </w:r>
      <w:r w:rsidR="00A7243B">
        <w:rPr>
          <w:rFonts w:eastAsia="Microsoft YaHei"/>
        </w:rPr>
        <w:t xml:space="preserve"> we want to express in this signature</w:t>
      </w:r>
      <w:r>
        <w:rPr>
          <w:rFonts w:eastAsia="Microsoft YaHei"/>
        </w:rPr>
        <w:t xml:space="preserve"> is that all the references in the parameters and the return value must have the same lifetime</w:t>
      </w:r>
      <w:del w:id="642" w:author="AnneMarieW" w:date="2018-03-15T11:05:00Z">
        <w:r w:rsidDel="00D81426">
          <w:rPr>
            <w:rFonts w:eastAsia="Microsoft YaHei"/>
          </w:rPr>
          <w:delText>,</w:delText>
        </w:r>
      </w:del>
      <w:ins w:id="643" w:author="AnneMarieW" w:date="2018-03-15T11:05:00Z">
        <w:r w:rsidR="00D81426">
          <w:rPr>
            <w:rFonts w:eastAsia="Microsoft YaHei"/>
          </w:rPr>
          <w:t xml:space="preserve">. </w:t>
        </w:r>
      </w:ins>
      <w:del w:id="644" w:author="AnneMarieW" w:date="2018-03-15T11:05:00Z">
        <w:r w:rsidDel="00D81426">
          <w:rPr>
            <w:rFonts w:eastAsia="Microsoft YaHei"/>
          </w:rPr>
          <w:delText xml:space="preserve"> which w</w:delText>
        </w:r>
      </w:del>
      <w:ins w:id="645" w:author="AnneMarieW" w:date="2018-03-15T11:05:00Z">
        <w:r w:rsidR="00D81426">
          <w:rPr>
            <w:rFonts w:eastAsia="Microsoft YaHei"/>
          </w:rPr>
          <w:t>W</w:t>
        </w:r>
      </w:ins>
      <w:r>
        <w:rPr>
          <w:rFonts w:eastAsia="Microsoft YaHei"/>
        </w:rPr>
        <w:t>e’ll name</w:t>
      </w:r>
      <w:ins w:id="646" w:author="AnneMarieW" w:date="2018-03-15T11:05:00Z">
        <w:r w:rsidR="00D81426">
          <w:rPr>
            <w:rFonts w:eastAsia="Microsoft YaHei"/>
          </w:rPr>
          <w:t xml:space="preserve"> the lifetime</w:t>
        </w:r>
      </w:ins>
      <w:r>
        <w:rPr>
          <w:rFonts w:eastAsia="Microsoft YaHei"/>
        </w:rPr>
        <w:t xml:space="preserve"> </w:t>
      </w:r>
      <w:r>
        <w:rPr>
          <w:rStyle w:val="Literal"/>
        </w:rPr>
        <w:t>'a</w:t>
      </w:r>
      <w:r>
        <w:t>,</w:t>
      </w:r>
      <w:r>
        <w:rPr>
          <w:rFonts w:eastAsia="Microsoft YaHei"/>
        </w:rPr>
        <w:t xml:space="preserve"> and then add</w:t>
      </w:r>
      <w:ins w:id="647" w:author="Carol Nichols" w:date="2018-03-21T16:38:00Z">
        <w:r w:rsidR="00A52F31">
          <w:rPr>
            <w:rFonts w:eastAsia="Microsoft YaHei"/>
          </w:rPr>
          <w:t xml:space="preserve"> it</w:t>
        </w:r>
      </w:ins>
      <w:r>
        <w:rPr>
          <w:rFonts w:eastAsia="Microsoft YaHei"/>
        </w:rPr>
        <w:t xml:space="preserve"> to each reference</w:t>
      </w:r>
      <w:ins w:id="648" w:author="AnneMarieW" w:date="2018-03-15T11:05:00Z">
        <w:r w:rsidR="00D81426">
          <w:rPr>
            <w:rFonts w:eastAsia="Microsoft YaHei"/>
          </w:rPr>
          <w:t>,</w:t>
        </w:r>
      </w:ins>
      <w:r>
        <w:rPr>
          <w:rFonts w:eastAsia="Microsoft YaHei"/>
        </w:rPr>
        <w:t xml:space="preserve"> as shown in Listing 10-2</w:t>
      </w:r>
      <w:r w:rsidR="00A7243B">
        <w:rPr>
          <w:rFonts w:eastAsia="Microsoft YaHei"/>
        </w:rPr>
        <w:t>2</w:t>
      </w:r>
      <w:r>
        <w:rPr>
          <w:rFonts w:eastAsia="Microsoft YaHei"/>
        </w:rPr>
        <w:t>:</w:t>
      </w:r>
    </w:p>
    <w:p w14:paraId="5DC82122" w14:textId="77777777" w:rsidR="00404154" w:rsidRDefault="00404154">
      <w:pPr>
        <w:pStyle w:val="ProductionDirective"/>
      </w:pPr>
      <w:r>
        <w:t>src/main.rs</w:t>
      </w:r>
    </w:p>
    <w:p w14:paraId="61AC03B8" w14:textId="77777777" w:rsidR="00404154" w:rsidRDefault="00404154" w:rsidP="00404154">
      <w:pPr>
        <w:pStyle w:val="CodeA"/>
      </w:pPr>
      <w:r>
        <w:t>fn longest&lt;'a&gt;(x: &amp;'a str, y: &amp;'a str) -&gt; &amp;'a str {</w:t>
      </w:r>
    </w:p>
    <w:p w14:paraId="1F17990A" w14:textId="77777777" w:rsidR="00404154" w:rsidRPr="008D200C" w:rsidRDefault="00404154" w:rsidP="00404154">
      <w:pPr>
        <w:pStyle w:val="CodeB"/>
        <w:rPr>
          <w:rStyle w:val="Literal-Gray"/>
        </w:rPr>
      </w:pPr>
      <w:r w:rsidRPr="008D200C">
        <w:rPr>
          <w:rStyle w:val="Literal-Gray"/>
        </w:rPr>
        <w:t xml:space="preserve">    if x.len() &gt; y.len() {</w:t>
      </w:r>
    </w:p>
    <w:p w14:paraId="6756DD63" w14:textId="77777777" w:rsidR="00404154" w:rsidRPr="008D200C" w:rsidRDefault="00404154" w:rsidP="00404154">
      <w:pPr>
        <w:pStyle w:val="CodeB"/>
        <w:rPr>
          <w:rStyle w:val="Literal-Gray"/>
        </w:rPr>
      </w:pPr>
      <w:r w:rsidRPr="008D200C">
        <w:rPr>
          <w:rStyle w:val="Literal-Gray"/>
        </w:rPr>
        <w:t xml:space="preserve">        x</w:t>
      </w:r>
    </w:p>
    <w:p w14:paraId="0A78071E" w14:textId="77777777" w:rsidR="00404154" w:rsidRPr="008D200C" w:rsidRDefault="00404154" w:rsidP="00404154">
      <w:pPr>
        <w:pStyle w:val="CodeB"/>
        <w:rPr>
          <w:rStyle w:val="Literal-Gray"/>
        </w:rPr>
      </w:pPr>
      <w:r w:rsidRPr="008D200C">
        <w:rPr>
          <w:rStyle w:val="Literal-Gray"/>
        </w:rPr>
        <w:t xml:space="preserve">    } else {</w:t>
      </w:r>
    </w:p>
    <w:p w14:paraId="39B5CFCF" w14:textId="77777777" w:rsidR="00404154" w:rsidRPr="008D200C" w:rsidRDefault="00404154" w:rsidP="00404154">
      <w:pPr>
        <w:pStyle w:val="CodeB"/>
        <w:rPr>
          <w:rStyle w:val="Literal-Gray"/>
        </w:rPr>
      </w:pPr>
      <w:r w:rsidRPr="008D200C">
        <w:rPr>
          <w:rStyle w:val="Literal-Gray"/>
        </w:rPr>
        <w:t xml:space="preserve">        y</w:t>
      </w:r>
    </w:p>
    <w:p w14:paraId="0EF1FDBC" w14:textId="77777777" w:rsidR="00404154" w:rsidRPr="008D200C" w:rsidRDefault="00404154" w:rsidP="00404154">
      <w:pPr>
        <w:pStyle w:val="CodeB"/>
        <w:rPr>
          <w:rStyle w:val="Literal-Gray"/>
        </w:rPr>
      </w:pPr>
      <w:r w:rsidRPr="008D200C">
        <w:rPr>
          <w:rStyle w:val="Literal-Gray"/>
        </w:rPr>
        <w:t xml:space="preserve">    }</w:t>
      </w:r>
    </w:p>
    <w:p w14:paraId="749FDE59" w14:textId="77777777" w:rsidR="00404154" w:rsidRPr="008D200C" w:rsidRDefault="00404154">
      <w:pPr>
        <w:pStyle w:val="CodeC"/>
        <w:rPr>
          <w:rStyle w:val="Literal-Gray"/>
        </w:rPr>
      </w:pPr>
      <w:r w:rsidRPr="008D200C">
        <w:rPr>
          <w:rStyle w:val="Literal-Gray"/>
        </w:rPr>
        <w:t>}</w:t>
      </w:r>
    </w:p>
    <w:p w14:paraId="3422005B" w14:textId="77777777" w:rsidR="00404154" w:rsidRDefault="00404154" w:rsidP="00404154">
      <w:pPr>
        <w:pStyle w:val="Listing"/>
      </w:pPr>
      <w:r>
        <w:rPr>
          <w:rFonts w:eastAsia="Microsoft YaHei"/>
        </w:rPr>
        <w:t>Listing 10-</w:t>
      </w:r>
      <w:r w:rsidR="00A7243B">
        <w:rPr>
          <w:rFonts w:eastAsia="Microsoft YaHei"/>
        </w:rPr>
        <w:t>22</w:t>
      </w:r>
      <w:r>
        <w:rPr>
          <w:rFonts w:eastAsia="Microsoft YaHei"/>
        </w:rPr>
        <w:t xml:space="preserve">: The </w:t>
      </w:r>
      <w:r w:rsidR="000C0C81" w:rsidRPr="000C0C81">
        <w:rPr>
          <w:rStyle w:val="LiteralCaption"/>
          <w:rPrChange w:id="649" w:author="janelle" w:date="2018-03-09T15:04:00Z">
            <w:rPr>
              <w:rStyle w:val="Literal"/>
            </w:rPr>
          </w:rPrChange>
        </w:rPr>
        <w:t>longest</w:t>
      </w:r>
      <w:r>
        <w:rPr>
          <w:rFonts w:eastAsia="Microsoft YaHei"/>
        </w:rPr>
        <w:t xml:space="preserve"> function definition specifying that all the references in the signature must have the same lifetime</w:t>
      </w:r>
      <w:del w:id="650" w:author="AnneMarieW" w:date="2018-03-15T11:06:00Z">
        <w:r w:rsidDel="00D81426">
          <w:rPr>
            <w:rFonts w:eastAsia="Microsoft YaHei"/>
          </w:rPr>
          <w:delText>,</w:delText>
        </w:r>
      </w:del>
      <w:r>
        <w:rPr>
          <w:rFonts w:eastAsia="Microsoft YaHei"/>
        </w:rPr>
        <w:t xml:space="preserve"> </w:t>
      </w:r>
      <w:r w:rsidR="000C0C81" w:rsidRPr="000C0C81">
        <w:rPr>
          <w:rStyle w:val="LiteralCaption"/>
          <w:rPrChange w:id="651" w:author="janelle" w:date="2018-03-09T15:04:00Z">
            <w:rPr>
              <w:rStyle w:val="Literal"/>
            </w:rPr>
          </w:rPrChange>
        </w:rPr>
        <w:t>'a</w:t>
      </w:r>
    </w:p>
    <w:p w14:paraId="17747F00" w14:textId="77777777" w:rsidR="00404154" w:rsidRDefault="00404154">
      <w:pPr>
        <w:pStyle w:val="Body"/>
      </w:pPr>
      <w:r>
        <w:t xml:space="preserve">This </w:t>
      </w:r>
      <w:ins w:id="652" w:author="AnneMarieW" w:date="2018-03-15T11:06:00Z">
        <w:r w:rsidR="00D81426">
          <w:t xml:space="preserve">code </w:t>
        </w:r>
      </w:ins>
      <w:r>
        <w:t xml:space="preserve">should compile and produce the result we want when </w:t>
      </w:r>
      <w:ins w:id="653" w:author="AnneMarieW" w:date="2018-03-15T11:06:00Z">
        <w:r w:rsidR="00D81426">
          <w:t xml:space="preserve">we </w:t>
        </w:r>
      </w:ins>
      <w:r>
        <w:t>use</w:t>
      </w:r>
      <w:del w:id="654" w:author="AnneMarieW" w:date="2018-03-15T11:06:00Z">
        <w:r w:rsidDel="00D81426">
          <w:delText>d</w:delText>
        </w:r>
      </w:del>
      <w:ins w:id="655" w:author="AnneMarieW" w:date="2018-03-15T11:06:00Z">
        <w:r w:rsidR="00D81426">
          <w:t xml:space="preserve"> it</w:t>
        </w:r>
      </w:ins>
      <w:r>
        <w:t xml:space="preserve"> with the </w:t>
      </w:r>
      <w:r>
        <w:rPr>
          <w:rStyle w:val="Literal"/>
        </w:rPr>
        <w:t>main</w:t>
      </w:r>
      <w:r>
        <w:t xml:space="preserve"> function in Listing 10-</w:t>
      </w:r>
      <w:r w:rsidR="00A7243B">
        <w:t>20</w:t>
      </w:r>
      <w:r>
        <w:t>.</w:t>
      </w:r>
    </w:p>
    <w:p w14:paraId="6B38D19A" w14:textId="26DB0232" w:rsidR="00404154" w:rsidRDefault="00404154">
      <w:pPr>
        <w:pStyle w:val="Body"/>
      </w:pPr>
      <w:r>
        <w:lastRenderedPageBreak/>
        <w:t xml:space="preserve">The function signature now tells Rust that for some lifetime </w:t>
      </w:r>
      <w:r>
        <w:rPr>
          <w:rStyle w:val="Literal"/>
        </w:rPr>
        <w:t>'a</w:t>
      </w:r>
      <w:r>
        <w:t xml:space="preserve">, the function </w:t>
      </w:r>
      <w:r w:rsidR="00A7243B">
        <w:t>takes</w:t>
      </w:r>
      <w:r>
        <w:t xml:space="preserve"> two parameters, both of which are string slices that live at least as long as </w:t>
      </w:r>
      <w:del w:id="656" w:author="AnneMarieW" w:date="2018-03-15T11:06:00Z">
        <w:r w:rsidDel="00E52853">
          <w:delText xml:space="preserve">the </w:delText>
        </w:r>
      </w:del>
      <w:r>
        <w:t xml:space="preserve">lifetime </w:t>
      </w:r>
      <w:r>
        <w:rPr>
          <w:rStyle w:val="Literal"/>
        </w:rPr>
        <w:t>'a</w:t>
      </w:r>
      <w:r>
        <w:t xml:space="preserve">. </w:t>
      </w:r>
      <w:r w:rsidR="00A7243B">
        <w:t>The function signature</w:t>
      </w:r>
      <w:r>
        <w:t xml:space="preserve"> also </w:t>
      </w:r>
      <w:r w:rsidR="00A7243B">
        <w:t xml:space="preserve">tells Rust that the </w:t>
      </w:r>
      <w:r>
        <w:t>string slice</w:t>
      </w:r>
      <w:r w:rsidR="00A7243B">
        <w:t xml:space="preserve"> returned from the function</w:t>
      </w:r>
      <w:r>
        <w:t xml:space="preserve"> will l</w:t>
      </w:r>
      <w:r w:rsidR="00A7243B">
        <w:t>ive</w:t>
      </w:r>
      <w:r>
        <w:t xml:space="preserve"> at least as long as </w:t>
      </w:r>
      <w:del w:id="657" w:author="AnneMarieW" w:date="2018-03-15T11:07:00Z">
        <w:r w:rsidDel="00E52853">
          <w:delText xml:space="preserve">the </w:delText>
        </w:r>
      </w:del>
      <w:r>
        <w:t xml:space="preserve">lifetime </w:t>
      </w:r>
      <w:r>
        <w:rPr>
          <w:rStyle w:val="Literal"/>
        </w:rPr>
        <w:t>'a</w:t>
      </w:r>
      <w:del w:id="658" w:author="AnneMarieW" w:date="2018-03-15T11:07:00Z">
        <w:r w:rsidDel="00921976">
          <w:delText>.</w:delText>
        </w:r>
      </w:del>
      <w:ins w:id="659" w:author="AnneMarieW" w:date="2018-03-15T11:08:00Z">
        <w:del w:id="660" w:author="Carol Nichols" w:date="2018-03-21T16:41:00Z">
          <w:r w:rsidR="00921976" w:rsidDel="00B02579">
            <w:delText>,</w:delText>
          </w:r>
        </w:del>
      </w:ins>
      <w:ins w:id="661" w:author="Carol Nichols" w:date="2018-03-21T16:41:00Z">
        <w:r w:rsidR="00B02579">
          <w:t>.</w:t>
        </w:r>
      </w:ins>
      <w:ins w:id="662" w:author="AnneMarieW" w:date="2018-03-15T11:08:00Z">
        <w:r w:rsidR="00921976">
          <w:t xml:space="preserve"> </w:t>
        </w:r>
        <w:del w:id="663" w:author="Carol Nichols" w:date="2018-03-21T16:41:00Z">
          <w:r w:rsidR="00921976" w:rsidDel="00B02579">
            <w:delText>which</w:delText>
          </w:r>
        </w:del>
      </w:ins>
      <w:ins w:id="664" w:author="Carol Nichols" w:date="2018-03-21T16:41:00Z">
        <w:r w:rsidR="00B02579">
          <w:t>These constraints are</w:t>
        </w:r>
      </w:ins>
      <w:commentRangeStart w:id="665"/>
      <w:commentRangeStart w:id="666"/>
      <w:del w:id="667" w:author="AnneMarieW" w:date="2018-03-15T11:08:00Z">
        <w:r w:rsidDel="00921976">
          <w:delText xml:space="preserve"> This</w:delText>
        </w:r>
      </w:del>
      <w:r>
        <w:t xml:space="preserve"> </w:t>
      </w:r>
      <w:del w:id="668" w:author="Carol Nichols" w:date="2018-03-21T16:41:00Z">
        <w:r w:rsidDel="00B02579">
          <w:delText>is the rule</w:delText>
        </w:r>
      </w:del>
      <w:ins w:id="669" w:author="Carol Nichols" w:date="2018-03-21T16:41:00Z">
        <w:r w:rsidR="00B02579">
          <w:t>what</w:t>
        </w:r>
      </w:ins>
      <w:r>
        <w:t xml:space="preserve"> we want Rust to enforc</w:t>
      </w:r>
      <w:commentRangeEnd w:id="665"/>
      <w:r w:rsidR="00DC6303">
        <w:rPr>
          <w:rStyle w:val="CommentReference"/>
          <w:rFonts w:eastAsia="Times New Roman"/>
        </w:rPr>
        <w:commentReference w:id="665"/>
      </w:r>
      <w:commentRangeEnd w:id="666"/>
      <w:r w:rsidR="00B02579">
        <w:rPr>
          <w:rStyle w:val="CommentReference"/>
          <w:rFonts w:eastAsia="Times New Roman"/>
        </w:rPr>
        <w:commentReference w:id="666"/>
      </w:r>
      <w:r>
        <w:t>e.</w:t>
      </w:r>
    </w:p>
    <w:p w14:paraId="7DCE0065" w14:textId="29F779E1" w:rsidR="00404154" w:rsidRDefault="00404154">
      <w:pPr>
        <w:pStyle w:val="Body"/>
      </w:pPr>
      <w:r>
        <w:t>As discussed</w:t>
      </w:r>
      <w:ins w:id="670" w:author="AnneMarieW" w:date="2018-03-15T11:08:00Z">
        <w:r w:rsidR="007154F8">
          <w:t xml:space="preserve"> earlier</w:t>
        </w:r>
      </w:ins>
      <w:r>
        <w:t>, by specifying the lifetime parameters in this function signature, we’re not changing the lifetimes of any values passed in or returned</w:t>
      </w:r>
      <w:del w:id="671" w:author="AnneMarieW" w:date="2018-03-15T11:08:00Z">
        <w:r w:rsidDel="007154F8">
          <w:delText>,</w:delText>
        </w:r>
      </w:del>
      <w:ins w:id="672" w:author="AnneMarieW" w:date="2018-03-15T11:08:00Z">
        <w:r w:rsidR="007154F8">
          <w:t>. Instead,</w:t>
        </w:r>
      </w:ins>
      <w:del w:id="673" w:author="AnneMarieW" w:date="2018-03-15T11:08:00Z">
        <w:r w:rsidDel="007154F8">
          <w:delText xml:space="preserve"> but</w:delText>
        </w:r>
      </w:del>
      <w:r>
        <w:t xml:space="preserve"> we’re specifying that the borrow checker </w:t>
      </w:r>
      <w:r w:rsidR="00A7243B">
        <w:t xml:space="preserve">should </w:t>
      </w:r>
      <w:r>
        <w:t xml:space="preserve">reject any values that don’t adhere to </w:t>
      </w:r>
      <w:commentRangeStart w:id="674"/>
      <w:commentRangeStart w:id="675"/>
      <w:del w:id="676" w:author="Carol Nichols" w:date="2018-03-21T16:41:00Z">
        <w:r w:rsidDel="00BC2EF8">
          <w:delText xml:space="preserve">this </w:delText>
        </w:r>
      </w:del>
      <w:ins w:id="677" w:author="Carol Nichols" w:date="2018-03-21T16:41:00Z">
        <w:r w:rsidR="00BC2EF8">
          <w:t xml:space="preserve">these </w:t>
        </w:r>
      </w:ins>
      <w:del w:id="678" w:author="Carol Nichols" w:date="2018-03-21T16:41:00Z">
        <w:r w:rsidDel="00BC2EF8">
          <w:delText>rule</w:delText>
        </w:r>
      </w:del>
      <w:commentRangeEnd w:id="674"/>
      <w:commentRangeEnd w:id="675"/>
      <w:ins w:id="679" w:author="Carol Nichols" w:date="2018-03-21T16:41:00Z">
        <w:r w:rsidR="00BC2EF8">
          <w:t>constraints</w:t>
        </w:r>
      </w:ins>
      <w:r w:rsidR="00020868">
        <w:rPr>
          <w:rStyle w:val="CommentReference"/>
          <w:rFonts w:eastAsia="Times New Roman"/>
        </w:rPr>
        <w:commentReference w:id="674"/>
      </w:r>
      <w:r w:rsidR="00EC079D">
        <w:rPr>
          <w:rStyle w:val="CommentReference"/>
          <w:rFonts w:eastAsia="Times New Roman"/>
        </w:rPr>
        <w:commentReference w:id="675"/>
      </w:r>
      <w:r>
        <w:t>. Note that th</w:t>
      </w:r>
      <w:del w:id="680" w:author="AnneMarieW" w:date="2018-03-15T11:11:00Z">
        <w:r w:rsidDel="00020868">
          <w:delText>is</w:delText>
        </w:r>
      </w:del>
      <w:ins w:id="681" w:author="AnneMarieW" w:date="2018-03-15T11:11:00Z">
        <w:r w:rsidR="00020868">
          <w:t>e</w:t>
        </w:r>
      </w:ins>
      <w:r>
        <w:t xml:space="preserve"> </w:t>
      </w:r>
      <w:ins w:id="682" w:author="AnneMarieW" w:date="2018-03-15T11:12:00Z">
        <w:r w:rsidR="000C0C81" w:rsidRPr="000C0C81">
          <w:rPr>
            <w:rStyle w:val="Literal"/>
            <w:rPrChange w:id="683" w:author="AnneMarieW" w:date="2018-03-15T11:12:00Z">
              <w:rPr>
                <w:rStyle w:val="LiteralCaption"/>
              </w:rPr>
            </w:rPrChange>
          </w:rPr>
          <w:t>longest</w:t>
        </w:r>
        <w:r w:rsidR="00020868">
          <w:t xml:space="preserve"> </w:t>
        </w:r>
      </w:ins>
      <w:r>
        <w:t xml:space="preserve">function doesn’t need to know exactly how long </w:t>
      </w:r>
      <w:r>
        <w:rPr>
          <w:rStyle w:val="Literal"/>
        </w:rPr>
        <w:t>x</w:t>
      </w:r>
      <w:r>
        <w:t xml:space="preserve"> and </w:t>
      </w:r>
      <w:r>
        <w:rPr>
          <w:rStyle w:val="Literal"/>
        </w:rPr>
        <w:t>y</w:t>
      </w:r>
      <w:r>
        <w:t xml:space="preserve"> will live, only that </w:t>
      </w:r>
      <w:del w:id="684" w:author="AnneMarieW" w:date="2018-03-15T11:09:00Z">
        <w:r w:rsidDel="007154F8">
          <w:delText xml:space="preserve">there is </w:delText>
        </w:r>
      </w:del>
      <w:r>
        <w:t xml:space="preserve">some scope </w:t>
      </w:r>
      <w:del w:id="685" w:author="AnneMarieW" w:date="2018-03-15T11:09:00Z">
        <w:r w:rsidDel="007154F8">
          <w:delText xml:space="preserve">that </w:delText>
        </w:r>
      </w:del>
      <w:r>
        <w:t xml:space="preserve">can be substituted for </w:t>
      </w:r>
      <w:r>
        <w:rPr>
          <w:rStyle w:val="Literal"/>
        </w:rPr>
        <w:t>'a</w:t>
      </w:r>
      <w:r>
        <w:t xml:space="preserve"> that will satisfy this signature.</w:t>
      </w:r>
    </w:p>
    <w:p w14:paraId="62F221D8" w14:textId="77777777" w:rsidR="00404154" w:rsidRDefault="00404154">
      <w:pPr>
        <w:pStyle w:val="Body"/>
      </w:pPr>
      <w:r>
        <w:t>When annotating lifetimes in functions, the annotations go in the function signature, not in the function body. Rust can analyze the code within the function without any help</w:t>
      </w:r>
      <w:r w:rsidR="00A7243B">
        <w:t xml:space="preserve">. However, </w:t>
      </w:r>
      <w:r>
        <w:t xml:space="preserve">when a function has references to or from code outside that function, it becomes almost impossible for Rust to figure out the lifetimes of the </w:t>
      </w:r>
      <w:r w:rsidR="00A7243B">
        <w:t xml:space="preserve">parameters </w:t>
      </w:r>
      <w:r>
        <w:t>or return values on its own</w:t>
      </w:r>
      <w:r w:rsidR="00A7243B">
        <w:t>.</w:t>
      </w:r>
      <w:r>
        <w:t xml:space="preserve"> </w:t>
      </w:r>
      <w:r w:rsidR="00A7243B">
        <w:t>The lifetimes</w:t>
      </w:r>
      <w:r>
        <w:t xml:space="preserve"> might be different each time the function is called</w:t>
      </w:r>
      <w:r w:rsidR="00A7243B">
        <w:t>. This is why</w:t>
      </w:r>
      <w:r>
        <w:t xml:space="preserve"> we need to annotate the lifetimes </w:t>
      </w:r>
      <w:del w:id="686" w:author="AnneMarieW" w:date="2018-03-15T11:13:00Z">
        <w:r w:rsidDel="009230E8">
          <w:delText>ourselves</w:delText>
        </w:r>
      </w:del>
      <w:ins w:id="687" w:author="AnneMarieW" w:date="2018-03-15T11:13:00Z">
        <w:r w:rsidR="009230E8">
          <w:t>manually</w:t>
        </w:r>
      </w:ins>
      <w:r>
        <w:t>.</w:t>
      </w:r>
    </w:p>
    <w:p w14:paraId="7E093EBF" w14:textId="78EAD2FA" w:rsidR="00404154" w:rsidRDefault="00404154">
      <w:pPr>
        <w:pStyle w:val="Body"/>
      </w:pPr>
      <w:r>
        <w:t xml:space="preserve">When we pass concrete references to </w:t>
      </w:r>
      <w:r>
        <w:rPr>
          <w:rStyle w:val="Literal"/>
        </w:rPr>
        <w:t>longest</w:t>
      </w:r>
      <w:r>
        <w:t xml:space="preserve">, the concrete lifetime that </w:t>
      </w:r>
      <w:r w:rsidR="00A7243B">
        <w:t>is substituted for</w:t>
      </w:r>
      <w:r>
        <w:t xml:space="preserve"> </w:t>
      </w:r>
      <w:r>
        <w:rPr>
          <w:rStyle w:val="Literal"/>
        </w:rPr>
        <w:t>'a</w:t>
      </w:r>
      <w:r>
        <w:t xml:space="preserve"> is the part of the scope of </w:t>
      </w:r>
      <w:r>
        <w:rPr>
          <w:rStyle w:val="Literal"/>
        </w:rPr>
        <w:t>x</w:t>
      </w:r>
      <w:r>
        <w:t xml:space="preserve"> that overlaps with the scope of </w:t>
      </w:r>
      <w:r>
        <w:rPr>
          <w:rStyle w:val="Literal"/>
        </w:rPr>
        <w:t>y</w:t>
      </w:r>
      <w:r>
        <w:t xml:space="preserve">. In other words, the generic lifetime </w:t>
      </w:r>
      <w:r>
        <w:rPr>
          <w:rStyle w:val="Literal"/>
        </w:rPr>
        <w:t>'a</w:t>
      </w:r>
      <w:r>
        <w:t xml:space="preserve"> will get the concrete lifetime that is equal to the smaller of the lifetimes of </w:t>
      </w:r>
      <w:r>
        <w:rPr>
          <w:rStyle w:val="Literal"/>
        </w:rPr>
        <w:t>x</w:t>
      </w:r>
      <w:r>
        <w:t xml:space="preserve"> and </w:t>
      </w:r>
      <w:r>
        <w:rPr>
          <w:rStyle w:val="Literal"/>
        </w:rPr>
        <w:t>y</w:t>
      </w:r>
      <w:r>
        <w:t xml:space="preserve">. Because we’ve annotated the returned reference with the same lifetime parameter </w:t>
      </w:r>
      <w:r>
        <w:rPr>
          <w:rStyle w:val="Literal"/>
        </w:rPr>
        <w:t>'a</w:t>
      </w:r>
      <w:r>
        <w:t>, t</w:t>
      </w:r>
      <w:commentRangeStart w:id="688"/>
      <w:commentRangeStart w:id="689"/>
      <w:r>
        <w:t xml:space="preserve">he returned reference will </w:t>
      </w:r>
      <w:ins w:id="690" w:author="Carol Nichols" w:date="2018-03-21T16:44:00Z">
        <w:r w:rsidR="00B42165">
          <w:t xml:space="preserve">also </w:t>
        </w:r>
      </w:ins>
      <w:r>
        <w:t>be valid</w:t>
      </w:r>
      <w:ins w:id="691" w:author="Carol Nichols" w:date="2018-03-21T16:44:00Z">
        <w:r w:rsidR="00B42165">
          <w:t xml:space="preserve"> for the length of</w:t>
        </w:r>
      </w:ins>
      <w:del w:id="692" w:author="Carol Nichols" w:date="2018-03-21T16:44:00Z">
        <w:r w:rsidDel="00B42165">
          <w:delText xml:space="preserve"> as long as</w:delText>
        </w:r>
      </w:del>
      <w:r>
        <w:t xml:space="preserve"> the </w:t>
      </w:r>
      <w:del w:id="693" w:author="Carol Nichols" w:date="2018-03-21T16:45:00Z">
        <w:r w:rsidDel="00B42165">
          <w:delText xml:space="preserve">shorter </w:delText>
        </w:r>
      </w:del>
      <w:ins w:id="694" w:author="Carol Nichols" w:date="2018-03-21T16:45:00Z">
        <w:r w:rsidR="00B42165">
          <w:t xml:space="preserve">smaller </w:t>
        </w:r>
      </w:ins>
      <w:r>
        <w:t xml:space="preserve">of the lifetimes of </w:t>
      </w:r>
      <w:r>
        <w:rPr>
          <w:rStyle w:val="Literal"/>
        </w:rPr>
        <w:t>x</w:t>
      </w:r>
      <w:r>
        <w:t xml:space="preserve"> and </w:t>
      </w:r>
      <w:r>
        <w:rPr>
          <w:rStyle w:val="Literal"/>
        </w:rPr>
        <w:t>y</w:t>
      </w:r>
      <w:commentRangeEnd w:id="688"/>
      <w:r w:rsidR="0057004B">
        <w:rPr>
          <w:rStyle w:val="CommentReference"/>
          <w:rFonts w:eastAsia="Times New Roman"/>
        </w:rPr>
        <w:commentReference w:id="688"/>
      </w:r>
      <w:commentRangeEnd w:id="689"/>
      <w:r w:rsidR="00F50C08">
        <w:rPr>
          <w:rStyle w:val="CommentReference"/>
          <w:rFonts w:eastAsia="Times New Roman"/>
        </w:rPr>
        <w:commentReference w:id="689"/>
      </w:r>
      <w:r>
        <w:t>.</w:t>
      </w:r>
    </w:p>
    <w:p w14:paraId="43B91913" w14:textId="77777777" w:rsidR="00404154" w:rsidRDefault="00404154">
      <w:pPr>
        <w:pStyle w:val="Body"/>
      </w:pPr>
      <w:r>
        <w:t xml:space="preserve">Let’s </w:t>
      </w:r>
      <w:del w:id="695" w:author="AnneMarieW" w:date="2018-03-15T11:16:00Z">
        <w:r w:rsidDel="00573CE7">
          <w:delText>see</w:delText>
        </w:r>
      </w:del>
      <w:ins w:id="696" w:author="AnneMarieW" w:date="2018-03-15T11:16:00Z">
        <w:r w:rsidR="00573CE7">
          <w:t>look at</w:t>
        </w:r>
      </w:ins>
      <w:r>
        <w:t xml:space="preserve"> how </w:t>
      </w:r>
      <w:r w:rsidR="00A7243B">
        <w:t>the lifetime annotations</w:t>
      </w:r>
      <w:r>
        <w:t xml:space="preserve"> restrict the </w:t>
      </w:r>
      <w:r>
        <w:rPr>
          <w:rStyle w:val="Literal"/>
        </w:rPr>
        <w:t>longest</w:t>
      </w:r>
      <w:r>
        <w:t xml:space="preserve"> function by passing in references that have different concrete lifetimes. Listing 10-2</w:t>
      </w:r>
      <w:r w:rsidR="00A7243B">
        <w:t>3</w:t>
      </w:r>
      <w:r>
        <w:t xml:space="preserve"> is a straightforward example:</w:t>
      </w:r>
    </w:p>
    <w:p w14:paraId="2F03D920" w14:textId="77777777" w:rsidR="00404154" w:rsidRDefault="00404154">
      <w:pPr>
        <w:pStyle w:val="ProductionDirective"/>
      </w:pPr>
      <w:r>
        <w:t>src/main.rs</w:t>
      </w:r>
    </w:p>
    <w:p w14:paraId="41AD77B1" w14:textId="77777777" w:rsidR="00404154" w:rsidRDefault="00404154" w:rsidP="00404154">
      <w:pPr>
        <w:pStyle w:val="CodeA"/>
      </w:pPr>
      <w:r>
        <w:t>fn main() {</w:t>
      </w:r>
    </w:p>
    <w:p w14:paraId="36D59DB0" w14:textId="77777777" w:rsidR="00404154" w:rsidRDefault="00404154" w:rsidP="00404154">
      <w:pPr>
        <w:pStyle w:val="CodeB"/>
      </w:pPr>
      <w:r>
        <w:t xml:space="preserve">    let string1 = String::from("long string is long");</w:t>
      </w:r>
    </w:p>
    <w:p w14:paraId="3C0F415A" w14:textId="77777777" w:rsidR="00404154" w:rsidRDefault="00404154" w:rsidP="00404154">
      <w:pPr>
        <w:pStyle w:val="CodeB"/>
      </w:pPr>
    </w:p>
    <w:p w14:paraId="304B006C" w14:textId="77777777" w:rsidR="00404154" w:rsidRDefault="00404154" w:rsidP="00404154">
      <w:pPr>
        <w:pStyle w:val="CodeB"/>
      </w:pPr>
      <w:r>
        <w:t xml:space="preserve">    {</w:t>
      </w:r>
    </w:p>
    <w:p w14:paraId="485C0A32" w14:textId="77777777" w:rsidR="00404154" w:rsidRDefault="00404154" w:rsidP="00404154">
      <w:pPr>
        <w:pStyle w:val="CodeB"/>
      </w:pPr>
      <w:r>
        <w:t xml:space="preserve">        let string2 = String::from("xyz");</w:t>
      </w:r>
    </w:p>
    <w:p w14:paraId="0E000DA3" w14:textId="77777777" w:rsidR="00404154" w:rsidRDefault="00404154" w:rsidP="00404154">
      <w:pPr>
        <w:pStyle w:val="CodeB"/>
      </w:pPr>
      <w:r>
        <w:t xml:space="preserve">        let result = longest(string1.as_str(), string2.as_str());</w:t>
      </w:r>
    </w:p>
    <w:p w14:paraId="3317E827" w14:textId="77777777" w:rsidR="00404154" w:rsidRDefault="00404154" w:rsidP="00404154">
      <w:pPr>
        <w:pStyle w:val="CodeB"/>
      </w:pPr>
      <w:r>
        <w:t xml:space="preserve">        println!("The longest string is {}", result);</w:t>
      </w:r>
    </w:p>
    <w:p w14:paraId="3731F403" w14:textId="77777777" w:rsidR="00404154" w:rsidRDefault="00404154" w:rsidP="00404154">
      <w:pPr>
        <w:pStyle w:val="CodeB"/>
      </w:pPr>
      <w:r>
        <w:t xml:space="preserve">    }</w:t>
      </w:r>
    </w:p>
    <w:p w14:paraId="126AFABF" w14:textId="77777777" w:rsidR="00404154" w:rsidRDefault="00404154">
      <w:pPr>
        <w:pStyle w:val="CodeC"/>
      </w:pPr>
      <w:r>
        <w:t>}</w:t>
      </w:r>
    </w:p>
    <w:p w14:paraId="2D223B31" w14:textId="77777777" w:rsidR="00404154" w:rsidRDefault="00404154" w:rsidP="006249DC">
      <w:pPr>
        <w:pStyle w:val="Listing"/>
      </w:pPr>
      <w:r>
        <w:rPr>
          <w:rFonts w:eastAsia="Microsoft YaHei"/>
        </w:rPr>
        <w:lastRenderedPageBreak/>
        <w:t>Listing 10-</w:t>
      </w:r>
      <w:r w:rsidR="00A7243B">
        <w:rPr>
          <w:rFonts w:eastAsia="Microsoft YaHei"/>
        </w:rPr>
        <w:t>23</w:t>
      </w:r>
      <w:r>
        <w:rPr>
          <w:rFonts w:eastAsia="Microsoft YaHei"/>
        </w:rPr>
        <w:t xml:space="preserve">: Using the </w:t>
      </w:r>
      <w:r w:rsidR="000C0C81" w:rsidRPr="000C0C81">
        <w:rPr>
          <w:rStyle w:val="LiteralCaption"/>
          <w:rPrChange w:id="697" w:author="janelle" w:date="2018-03-09T15:04:00Z">
            <w:rPr>
              <w:rStyle w:val="Literal"/>
            </w:rPr>
          </w:rPrChange>
        </w:rPr>
        <w:t>longest</w:t>
      </w:r>
      <w:r>
        <w:rPr>
          <w:rFonts w:eastAsia="Microsoft YaHei"/>
        </w:rPr>
        <w:t xml:space="preserve"> function with references to </w:t>
      </w:r>
      <w:r w:rsidR="000C0C81" w:rsidRPr="000C0C81">
        <w:rPr>
          <w:rStyle w:val="LiteralCaption"/>
          <w:rPrChange w:id="698" w:author="janelle" w:date="2018-03-09T15:04:00Z">
            <w:rPr>
              <w:rStyle w:val="Literal"/>
            </w:rPr>
          </w:rPrChange>
        </w:rPr>
        <w:t>String</w:t>
      </w:r>
      <w:r>
        <w:rPr>
          <w:rFonts w:eastAsia="Microsoft YaHei"/>
        </w:rPr>
        <w:t xml:space="preserve"> values that have different concrete lifetimes</w:t>
      </w:r>
    </w:p>
    <w:p w14:paraId="15459D6C" w14:textId="77777777" w:rsidR="00404154" w:rsidRDefault="00404154">
      <w:pPr>
        <w:pStyle w:val="Body"/>
      </w:pPr>
      <w:r>
        <w:t>In this example</w:t>
      </w:r>
      <w:r w:rsidR="00A7243B">
        <w:t>,</w:t>
      </w:r>
      <w:r>
        <w:t xml:space="preserve"> </w:t>
      </w:r>
      <w:r>
        <w:rPr>
          <w:rStyle w:val="Literal"/>
        </w:rPr>
        <w:t>string1</w:t>
      </w:r>
      <w:r>
        <w:t xml:space="preserve"> is valid until the end of the outer scope, </w:t>
      </w:r>
      <w:r>
        <w:rPr>
          <w:rStyle w:val="Literal"/>
        </w:rPr>
        <w:t>string2</w:t>
      </w:r>
      <w:r>
        <w:t xml:space="preserve"> is valid until the end of the inner scope, and </w:t>
      </w:r>
      <w:r>
        <w:rPr>
          <w:rStyle w:val="Literal"/>
        </w:rPr>
        <w:t>result</w:t>
      </w:r>
      <w:r>
        <w:t xml:space="preserve"> references something that is valid until the end of the </w:t>
      </w:r>
      <w:r w:rsidR="00A7243B">
        <w:t>inner</w:t>
      </w:r>
      <w:r>
        <w:t xml:space="preserve"> scope. Run this </w:t>
      </w:r>
      <w:ins w:id="699" w:author="AnneMarieW" w:date="2018-03-15T11:17:00Z">
        <w:r w:rsidR="00573CE7">
          <w:t xml:space="preserve">code, </w:t>
        </w:r>
      </w:ins>
      <w:r>
        <w:t>and you</w:t>
      </w:r>
      <w:r w:rsidR="00A57AD2">
        <w:t>’</w:t>
      </w:r>
      <w:r>
        <w:t xml:space="preserve">ll see that the borrow checker approves of this code; it will compile and print </w:t>
      </w:r>
      <w:r>
        <w:rPr>
          <w:rStyle w:val="Literal"/>
        </w:rPr>
        <w:t>The longest string is long string is long</w:t>
      </w:r>
      <w:del w:id="700" w:author="AnneMarieW" w:date="2018-03-15T11:17:00Z">
        <w:r w:rsidDel="00573CE7">
          <w:delText xml:space="preserve"> when run</w:delText>
        </w:r>
      </w:del>
      <w:r>
        <w:t>.</w:t>
      </w:r>
    </w:p>
    <w:p w14:paraId="2AB4EAD0" w14:textId="3FB2B50E" w:rsidR="00404154" w:rsidRDefault="00404154">
      <w:pPr>
        <w:pStyle w:val="Body"/>
      </w:pPr>
      <w:r>
        <w:t xml:space="preserve">Next, let’s try an example that shows that the lifetime of the reference in </w:t>
      </w:r>
      <w:r>
        <w:rPr>
          <w:rStyle w:val="Literal"/>
        </w:rPr>
        <w:t>result</w:t>
      </w:r>
      <w:r>
        <w:t xml:space="preserve"> must be the smaller lifetime of the two arguments. We’ll move the declaration of the </w:t>
      </w:r>
      <w:r>
        <w:rPr>
          <w:rStyle w:val="Literal"/>
        </w:rPr>
        <w:t>result</w:t>
      </w:r>
      <w:r>
        <w:t xml:space="preserve"> variable outside the inner scope</w:t>
      </w:r>
      <w:del w:id="701" w:author="AnneMarieW" w:date="2018-03-15T11:18:00Z">
        <w:r w:rsidDel="00AE384E">
          <w:delText>,</w:delText>
        </w:r>
      </w:del>
      <w:r>
        <w:t xml:space="preserve"> but leave the assignment of the value to the </w:t>
      </w:r>
      <w:r>
        <w:rPr>
          <w:rStyle w:val="Literal"/>
        </w:rPr>
        <w:t>result</w:t>
      </w:r>
      <w:r>
        <w:t xml:space="preserve"> variable inside the scope with </w:t>
      </w:r>
      <w:r>
        <w:rPr>
          <w:rStyle w:val="Literal"/>
        </w:rPr>
        <w:t>string2</w:t>
      </w:r>
      <w:r>
        <w:t xml:space="preserve">. </w:t>
      </w:r>
      <w:del w:id="702" w:author="AnneMarieW" w:date="2018-03-15T11:18:00Z">
        <w:r w:rsidDel="00AE384E">
          <w:delText>Next</w:delText>
        </w:r>
      </w:del>
      <w:ins w:id="703" w:author="AnneMarieW" w:date="2018-03-15T11:18:00Z">
        <w:r w:rsidR="00AE384E">
          <w:t>Then</w:t>
        </w:r>
      </w:ins>
      <w:del w:id="704" w:author="AnneMarieW" w:date="2018-03-15T11:18:00Z">
        <w:r w:rsidDel="00AE384E">
          <w:delText>,</w:delText>
        </w:r>
      </w:del>
      <w:r>
        <w:t xml:space="preserve"> we’ll move the </w:t>
      </w:r>
      <w:r>
        <w:rPr>
          <w:rStyle w:val="Literal"/>
        </w:rPr>
        <w:t>println!</w:t>
      </w:r>
      <w:r>
        <w:t xml:space="preserve"> that uses </w:t>
      </w:r>
      <w:r>
        <w:rPr>
          <w:rStyle w:val="Literal"/>
        </w:rPr>
        <w:t>result</w:t>
      </w:r>
      <w:r>
        <w:t xml:space="preserve"> outside </w:t>
      </w:r>
      <w:del w:id="705" w:author="AnneMarieW" w:date="2018-03-15T11:18:00Z">
        <w:r w:rsidDel="00AE384E">
          <w:delText xml:space="preserve">of </w:delText>
        </w:r>
      </w:del>
      <w:r>
        <w:t xml:space="preserve">the inner scope, after </w:t>
      </w:r>
      <w:commentRangeStart w:id="706"/>
      <w:del w:id="707" w:author="Carol Nichols" w:date="2018-03-21T16:47:00Z">
        <w:r w:rsidDel="00A86303">
          <w:delText>it</w:delText>
        </w:r>
      </w:del>
      <w:commentRangeEnd w:id="706"/>
      <w:ins w:id="708" w:author="Carol Nichols" w:date="2018-03-21T16:47:00Z">
        <w:r w:rsidR="00A86303">
          <w:t>the inner scope</w:t>
        </w:r>
      </w:ins>
      <w:r w:rsidR="00AE384E">
        <w:rPr>
          <w:rStyle w:val="CommentReference"/>
          <w:rFonts w:eastAsia="Times New Roman"/>
        </w:rPr>
        <w:commentReference w:id="706"/>
      </w:r>
      <w:r>
        <w:t xml:space="preserve"> has ended. The code in Listing 10-2</w:t>
      </w:r>
      <w:r w:rsidR="00A7243B">
        <w:t>4</w:t>
      </w:r>
      <w:r>
        <w:t xml:space="preserve"> will not </w:t>
      </w:r>
      <w:r w:rsidR="00A7243B">
        <w:t>compile</w:t>
      </w:r>
      <w:r>
        <w:t>:</w:t>
      </w:r>
    </w:p>
    <w:p w14:paraId="79A0F856" w14:textId="77777777" w:rsidR="00404154" w:rsidRDefault="00404154">
      <w:pPr>
        <w:pStyle w:val="ProductionDirective"/>
      </w:pPr>
      <w:r>
        <w:t>src/main.rs</w:t>
      </w:r>
    </w:p>
    <w:p w14:paraId="2F640616" w14:textId="77777777" w:rsidR="00404154" w:rsidRDefault="00404154" w:rsidP="00404154">
      <w:pPr>
        <w:pStyle w:val="CodeA"/>
      </w:pPr>
      <w:r>
        <w:t>fn main() {</w:t>
      </w:r>
    </w:p>
    <w:p w14:paraId="2B4A43CC" w14:textId="77777777" w:rsidR="00404154" w:rsidRDefault="00404154" w:rsidP="00404154">
      <w:pPr>
        <w:pStyle w:val="CodeB"/>
      </w:pPr>
      <w:r>
        <w:t xml:space="preserve">    let string1 = String::from("long string is long");</w:t>
      </w:r>
    </w:p>
    <w:p w14:paraId="5B17BFBA" w14:textId="77777777" w:rsidR="00404154" w:rsidRDefault="00404154" w:rsidP="00404154">
      <w:pPr>
        <w:pStyle w:val="CodeB"/>
      </w:pPr>
      <w:r>
        <w:t xml:space="preserve">    let result;</w:t>
      </w:r>
    </w:p>
    <w:p w14:paraId="39231B83" w14:textId="77777777" w:rsidR="00404154" w:rsidRDefault="00404154" w:rsidP="00404154">
      <w:pPr>
        <w:pStyle w:val="CodeB"/>
      </w:pPr>
      <w:r>
        <w:t xml:space="preserve">    {</w:t>
      </w:r>
    </w:p>
    <w:p w14:paraId="12E33B5F" w14:textId="77777777" w:rsidR="00404154" w:rsidRDefault="00404154" w:rsidP="00404154">
      <w:pPr>
        <w:pStyle w:val="CodeB"/>
      </w:pPr>
      <w:r>
        <w:t xml:space="preserve">        let string2 = String::from("xyz");</w:t>
      </w:r>
    </w:p>
    <w:p w14:paraId="326969A1" w14:textId="77777777" w:rsidR="00404154" w:rsidRDefault="00404154" w:rsidP="00404154">
      <w:pPr>
        <w:pStyle w:val="CodeB"/>
      </w:pPr>
      <w:r>
        <w:t xml:space="preserve">        result = longest(string1.as_str(), string2.as_str());</w:t>
      </w:r>
    </w:p>
    <w:p w14:paraId="11060F39" w14:textId="77777777" w:rsidR="00404154" w:rsidRDefault="00404154" w:rsidP="00404154">
      <w:pPr>
        <w:pStyle w:val="CodeB"/>
      </w:pPr>
      <w:r>
        <w:t xml:space="preserve">    }</w:t>
      </w:r>
    </w:p>
    <w:p w14:paraId="3082A6FE" w14:textId="77777777" w:rsidR="00404154" w:rsidRDefault="00404154" w:rsidP="00404154">
      <w:pPr>
        <w:pStyle w:val="CodeB"/>
      </w:pPr>
      <w:r>
        <w:t xml:space="preserve">    println!("The longest string is {}", result);</w:t>
      </w:r>
    </w:p>
    <w:p w14:paraId="1F4D3B56" w14:textId="77777777" w:rsidR="00404154" w:rsidRDefault="00404154">
      <w:pPr>
        <w:pStyle w:val="CodeC"/>
      </w:pPr>
      <w:r>
        <w:t>}</w:t>
      </w:r>
    </w:p>
    <w:p w14:paraId="70EA1CA5" w14:textId="77777777" w:rsidR="00404154" w:rsidRDefault="00404154" w:rsidP="00404154">
      <w:pPr>
        <w:pStyle w:val="Listing"/>
      </w:pPr>
      <w:r>
        <w:rPr>
          <w:rFonts w:eastAsia="Microsoft YaHei"/>
        </w:rPr>
        <w:t>Listing 10-2</w:t>
      </w:r>
      <w:r w:rsidR="00AD19E6">
        <w:rPr>
          <w:rFonts w:eastAsia="Microsoft YaHei"/>
        </w:rPr>
        <w:t>4</w:t>
      </w:r>
      <w:r>
        <w:rPr>
          <w:rFonts w:eastAsia="Microsoft YaHei"/>
        </w:rPr>
        <w:t xml:space="preserve">: Attempting to use </w:t>
      </w:r>
      <w:r w:rsidR="000C0C81" w:rsidRPr="000C0C81">
        <w:rPr>
          <w:rStyle w:val="LiteralCaption"/>
          <w:rPrChange w:id="709" w:author="janelle" w:date="2018-03-09T15:04:00Z">
            <w:rPr>
              <w:rStyle w:val="Literal"/>
            </w:rPr>
          </w:rPrChange>
        </w:rPr>
        <w:t>result</w:t>
      </w:r>
      <w:r>
        <w:rPr>
          <w:rFonts w:eastAsia="Microsoft YaHei"/>
        </w:rPr>
        <w:t xml:space="preserve"> after </w:t>
      </w:r>
      <w:r w:rsidR="000C0C81" w:rsidRPr="000C0C81">
        <w:rPr>
          <w:rStyle w:val="LiteralCaption"/>
          <w:rPrChange w:id="710" w:author="janelle" w:date="2018-03-09T15:04:00Z">
            <w:rPr>
              <w:rStyle w:val="Literal"/>
            </w:rPr>
          </w:rPrChange>
        </w:rPr>
        <w:t>string2</w:t>
      </w:r>
      <w:r>
        <w:rPr>
          <w:rFonts w:eastAsia="Microsoft YaHei"/>
        </w:rPr>
        <w:t xml:space="preserve"> has gone out of scope</w:t>
      </w:r>
      <w:ins w:id="711" w:author="AnneMarieW" w:date="2018-03-15T15:17:00Z">
        <w:r w:rsidR="00772D44">
          <w:rPr>
            <w:rFonts w:eastAsia="Microsoft YaHei"/>
          </w:rPr>
          <w:t>;</w:t>
        </w:r>
      </w:ins>
      <w:ins w:id="712" w:author="AnneMarieW" w:date="2018-03-15T11:23:00Z">
        <w:r w:rsidR="00DE350E">
          <w:rPr>
            <w:rFonts w:eastAsia="Microsoft YaHei"/>
          </w:rPr>
          <w:t xml:space="preserve"> the code</w:t>
        </w:r>
      </w:ins>
      <w:r>
        <w:rPr>
          <w:rFonts w:eastAsia="Microsoft YaHei"/>
        </w:rPr>
        <w:t xml:space="preserve"> won’t compile</w:t>
      </w:r>
      <w:bookmarkStart w:id="713" w:name="_GoBack"/>
      <w:bookmarkEnd w:id="713"/>
      <w:ins w:id="714" w:author="AnneMarieW" w:date="2018-03-15T11:23:00Z">
        <w:del w:id="715" w:author="Carol Nichols" w:date="2018-03-21T20:25:00Z">
          <w:r w:rsidR="00DE350E" w:rsidDel="002C4E77">
            <w:rPr>
              <w:rFonts w:eastAsia="Microsoft YaHei"/>
            </w:rPr>
            <w:delText>.</w:delText>
          </w:r>
        </w:del>
      </w:ins>
    </w:p>
    <w:p w14:paraId="6059CDF1" w14:textId="77777777" w:rsidR="00404154" w:rsidRDefault="00404154">
      <w:pPr>
        <w:pStyle w:val="Body"/>
      </w:pPr>
      <w:r>
        <w:t>When we try to compile this</w:t>
      </w:r>
      <w:ins w:id="716" w:author="AnneMarieW" w:date="2018-03-15T11:20:00Z">
        <w:r w:rsidR="003C0B4C">
          <w:t xml:space="preserve"> code</w:t>
        </w:r>
      </w:ins>
      <w:r>
        <w:t>, we’ll get this error:</w:t>
      </w:r>
    </w:p>
    <w:p w14:paraId="703E74E2" w14:textId="77777777" w:rsidR="00AD19E6" w:rsidRDefault="00AD19E6" w:rsidP="008D200C">
      <w:pPr>
        <w:pStyle w:val="CodeA"/>
      </w:pPr>
      <w:r>
        <w:t>error[E0597]: `string2` does not live long enough</w:t>
      </w:r>
    </w:p>
    <w:p w14:paraId="2716F63E" w14:textId="77777777" w:rsidR="00AD19E6" w:rsidRDefault="00AD19E6" w:rsidP="008D200C">
      <w:pPr>
        <w:pStyle w:val="CodeB"/>
      </w:pPr>
      <w:r>
        <w:t xml:space="preserve">  --&gt; src/main.rs:15:5</w:t>
      </w:r>
    </w:p>
    <w:p w14:paraId="36F170FB" w14:textId="77777777" w:rsidR="00AD19E6" w:rsidRDefault="00AD19E6" w:rsidP="008D200C">
      <w:pPr>
        <w:pStyle w:val="CodeB"/>
      </w:pPr>
      <w:r>
        <w:t xml:space="preserve">   |</w:t>
      </w:r>
    </w:p>
    <w:p w14:paraId="67881975" w14:textId="77777777" w:rsidR="00AD19E6" w:rsidRDefault="00AD19E6" w:rsidP="008D200C">
      <w:pPr>
        <w:pStyle w:val="CodeB"/>
      </w:pPr>
      <w:r>
        <w:t>14 |         result = longest(string1.as_str(), string2.as_str());</w:t>
      </w:r>
    </w:p>
    <w:p w14:paraId="6B459A42" w14:textId="77777777" w:rsidR="00AD19E6" w:rsidRDefault="00AD19E6" w:rsidP="008D200C">
      <w:pPr>
        <w:pStyle w:val="CodeB"/>
      </w:pPr>
      <w:r>
        <w:t xml:space="preserve">   |                                            ------- borrow occurs here</w:t>
      </w:r>
    </w:p>
    <w:p w14:paraId="683BC05F" w14:textId="77777777" w:rsidR="00AD19E6" w:rsidRDefault="00AD19E6" w:rsidP="008D200C">
      <w:pPr>
        <w:pStyle w:val="CodeB"/>
      </w:pPr>
      <w:r>
        <w:t>15 |     }</w:t>
      </w:r>
    </w:p>
    <w:p w14:paraId="574FFA04" w14:textId="77777777" w:rsidR="00AD19E6" w:rsidRDefault="00AD19E6" w:rsidP="008D200C">
      <w:pPr>
        <w:pStyle w:val="CodeB"/>
      </w:pPr>
      <w:r>
        <w:t xml:space="preserve">   |     ^ `string2` dropped here while still borrowed</w:t>
      </w:r>
    </w:p>
    <w:p w14:paraId="32374ECF" w14:textId="77777777" w:rsidR="00AD19E6" w:rsidRDefault="00AD19E6" w:rsidP="008D200C">
      <w:pPr>
        <w:pStyle w:val="CodeB"/>
      </w:pPr>
      <w:r>
        <w:t>16 |     println!("The longest string is {}", result);</w:t>
      </w:r>
    </w:p>
    <w:p w14:paraId="0ED72F7F" w14:textId="77777777" w:rsidR="00AD19E6" w:rsidRDefault="00AD19E6" w:rsidP="008D200C">
      <w:pPr>
        <w:pStyle w:val="CodeB"/>
      </w:pPr>
      <w:r>
        <w:t>17 | }</w:t>
      </w:r>
    </w:p>
    <w:p w14:paraId="7045DBDF" w14:textId="77777777" w:rsidR="00AD19E6" w:rsidRDefault="00AD19E6" w:rsidP="008D200C">
      <w:pPr>
        <w:pStyle w:val="CodeC"/>
      </w:pPr>
      <w:r>
        <w:t xml:space="preserve">   | - borrowed value needs to live until here</w:t>
      </w:r>
    </w:p>
    <w:p w14:paraId="4310F7D1" w14:textId="77777777" w:rsidR="00404154" w:rsidRDefault="00404154">
      <w:pPr>
        <w:pStyle w:val="Body"/>
      </w:pPr>
      <w:r>
        <w:lastRenderedPageBreak/>
        <w:t xml:space="preserve">The error </w:t>
      </w:r>
      <w:del w:id="717" w:author="AnneMarieW" w:date="2018-03-15T11:20:00Z">
        <w:r w:rsidDel="009F0F38">
          <w:delText>say</w:delText>
        </w:r>
      </w:del>
      <w:ins w:id="718" w:author="AnneMarieW" w:date="2018-03-15T11:20:00Z">
        <w:r w:rsidR="009F0F38">
          <w:t>show</w:t>
        </w:r>
      </w:ins>
      <w:r>
        <w:t xml:space="preserve">s that for </w:t>
      </w:r>
      <w:r>
        <w:rPr>
          <w:rStyle w:val="Literal"/>
        </w:rPr>
        <w:t>result</w:t>
      </w:r>
      <w:r>
        <w:t xml:space="preserve"> to be valid for the </w:t>
      </w:r>
      <w:r>
        <w:rPr>
          <w:rStyle w:val="Literal"/>
        </w:rPr>
        <w:t>println!</w:t>
      </w:r>
      <w:r>
        <w:t xml:space="preserve"> statement, </w:t>
      </w:r>
      <w:r>
        <w:rPr>
          <w:rStyle w:val="Literal"/>
        </w:rPr>
        <w:t>string2</w:t>
      </w:r>
      <w:r>
        <w:t xml:space="preserve"> would need to be valid until the end of the outer scope. Rust knows this because we annotated the lifetimes of the function parameters and return values using the same lifetime parameter</w:t>
      </w:r>
      <w:del w:id="719" w:author="AnneMarieW" w:date="2018-03-15T11:21:00Z">
        <w:r w:rsidDel="009F0F38">
          <w:delText>,</w:delText>
        </w:r>
      </w:del>
      <w:r>
        <w:t xml:space="preserve"> </w:t>
      </w:r>
      <w:r>
        <w:rPr>
          <w:rStyle w:val="Literal"/>
        </w:rPr>
        <w:t>'a</w:t>
      </w:r>
      <w:r>
        <w:t>.</w:t>
      </w:r>
    </w:p>
    <w:p w14:paraId="7CFFE5DD" w14:textId="0A5CF567" w:rsidR="00404154" w:rsidRDefault="00404154">
      <w:pPr>
        <w:pStyle w:val="Body"/>
      </w:pPr>
      <w:r>
        <w:t xml:space="preserve">As humans, we can look at this code and see that </w:t>
      </w:r>
      <w:r>
        <w:rPr>
          <w:rStyle w:val="Literal"/>
        </w:rPr>
        <w:t>string1</w:t>
      </w:r>
      <w:r>
        <w:t xml:space="preserve"> </w:t>
      </w:r>
      <w:commentRangeStart w:id="720"/>
      <w:commentRangeStart w:id="721"/>
      <w:r>
        <w:t>is longer</w:t>
      </w:r>
      <w:commentRangeEnd w:id="720"/>
      <w:commentRangeEnd w:id="721"/>
      <w:ins w:id="722" w:author="Carol Nichols" w:date="2018-03-21T16:47:00Z">
        <w:r w:rsidR="004F15AC">
          <w:t xml:space="preserve"> than </w:t>
        </w:r>
        <w:r w:rsidR="004F15AC" w:rsidRPr="004F15AC">
          <w:rPr>
            <w:rStyle w:val="Literal"/>
            <w:rPrChange w:id="723" w:author="Carol Nichols" w:date="2018-03-21T16:47:00Z">
              <w:rPr/>
            </w:rPrChange>
          </w:rPr>
          <w:t>string2</w:t>
        </w:r>
      </w:ins>
      <w:r w:rsidR="008C0F45">
        <w:rPr>
          <w:rStyle w:val="CommentReference"/>
          <w:rFonts w:eastAsia="Times New Roman"/>
        </w:rPr>
        <w:commentReference w:id="720"/>
      </w:r>
      <w:r w:rsidR="004F15AC">
        <w:rPr>
          <w:rStyle w:val="CommentReference"/>
          <w:rFonts w:eastAsia="Times New Roman"/>
        </w:rPr>
        <w:commentReference w:id="721"/>
      </w:r>
      <w:r>
        <w:t xml:space="preserve">, and therefore </w:t>
      </w:r>
      <w:r>
        <w:rPr>
          <w:rStyle w:val="Literal"/>
        </w:rPr>
        <w:t>result</w:t>
      </w:r>
      <w:r>
        <w:t xml:space="preserve"> will contain a reference to </w:t>
      </w:r>
      <w:r>
        <w:rPr>
          <w:rStyle w:val="Literal"/>
        </w:rPr>
        <w:t>string1</w:t>
      </w:r>
      <w:r>
        <w:t xml:space="preserve">. Because </w:t>
      </w:r>
      <w:r>
        <w:rPr>
          <w:rStyle w:val="Literal"/>
        </w:rPr>
        <w:t>string1</w:t>
      </w:r>
      <w:r>
        <w:t xml:space="preserve"> has not gone out of scope yet, a reference to </w:t>
      </w:r>
      <w:r>
        <w:rPr>
          <w:rStyle w:val="Literal"/>
        </w:rPr>
        <w:t>string1</w:t>
      </w:r>
      <w:r>
        <w:t xml:space="preserve"> will still be valid for the </w:t>
      </w:r>
      <w:r>
        <w:rPr>
          <w:rStyle w:val="Literal"/>
        </w:rPr>
        <w:t>println!</w:t>
      </w:r>
      <w:r w:rsidR="006A02D0" w:rsidRPr="008D200C">
        <w:t xml:space="preserve"> statement</w:t>
      </w:r>
      <w:r>
        <w:t xml:space="preserve">. </w:t>
      </w:r>
      <w:r w:rsidR="006A02D0">
        <w:t>H</w:t>
      </w:r>
      <w:r>
        <w:t xml:space="preserve">owever, </w:t>
      </w:r>
      <w:r w:rsidR="006A02D0">
        <w:t>the compiler can’t see that the reference is valid in this case</w:t>
      </w:r>
      <w:r>
        <w:t xml:space="preserve">. We’ve told Rust that the lifetime of the reference returned by the </w:t>
      </w:r>
      <w:r>
        <w:rPr>
          <w:rStyle w:val="Literal"/>
        </w:rPr>
        <w:t>longest</w:t>
      </w:r>
      <w:r>
        <w:t xml:space="preserve"> function is the same as the smaller of the lifetimes of the references passed in. Therefore, the borrow checker disallows the code in Listing 10-2</w:t>
      </w:r>
      <w:r w:rsidR="00B22E8E">
        <w:t>4</w:t>
      </w:r>
      <w:r>
        <w:t xml:space="preserve"> as possibly having an invalid reference.</w:t>
      </w:r>
    </w:p>
    <w:p w14:paraId="0022406E" w14:textId="77777777" w:rsidR="00404154" w:rsidRDefault="00404154">
      <w:pPr>
        <w:pStyle w:val="Body"/>
      </w:pPr>
      <w:r>
        <w:t xml:space="preserve">Try designing </w:t>
      </w:r>
      <w:del w:id="724" w:author="AnneMarieW" w:date="2018-03-15T11:24:00Z">
        <w:r w:rsidDel="00DE350E">
          <w:delText xml:space="preserve">some </w:delText>
        </w:r>
      </w:del>
      <w:r>
        <w:t xml:space="preserve">more experiments that vary the values and lifetimes of the references passed in to the </w:t>
      </w:r>
      <w:r>
        <w:rPr>
          <w:rStyle w:val="Literal"/>
        </w:rPr>
        <w:t>longest</w:t>
      </w:r>
      <w:r>
        <w:t xml:space="preserve"> function and how the returned reference is used. Make hypotheses about whether</w:t>
      </w:r>
      <w:ins w:id="725" w:author="AnneMarieW" w:date="2018-03-15T11:24:00Z">
        <w:r w:rsidR="00DE350E" w:rsidRPr="00DE350E">
          <w:t xml:space="preserve"> </w:t>
        </w:r>
        <w:r w:rsidR="00DE350E">
          <w:t>or not</w:t>
        </w:r>
      </w:ins>
      <w:r>
        <w:t xml:space="preserve"> your experiments will pass the borrow checker </w:t>
      </w:r>
      <w:del w:id="726" w:author="AnneMarieW" w:date="2018-03-15T11:24:00Z">
        <w:r w:rsidDel="00DE350E">
          <w:delText xml:space="preserve">or not </w:delText>
        </w:r>
      </w:del>
      <w:r>
        <w:t>before you compile</w:t>
      </w:r>
      <w:del w:id="727" w:author="AnneMarieW" w:date="2018-03-15T11:24:00Z">
        <w:r w:rsidDel="00DE350E">
          <w:delText>,</w:delText>
        </w:r>
      </w:del>
      <w:ins w:id="728" w:author="AnneMarieW" w:date="2018-03-15T11:25:00Z">
        <w:r w:rsidR="00DE350E">
          <w:t>;</w:t>
        </w:r>
      </w:ins>
      <w:r>
        <w:t xml:space="preserve"> then check to see if you’re right!</w:t>
      </w:r>
    </w:p>
    <w:p w14:paraId="3D0E7A3A" w14:textId="77777777" w:rsidR="00404154" w:rsidRDefault="00404154" w:rsidP="00404154">
      <w:pPr>
        <w:pStyle w:val="HeadB"/>
      </w:pPr>
      <w:bookmarkStart w:id="729" w:name="thinking-in-terms-of-lifetimes"/>
      <w:bookmarkStart w:id="730" w:name="__RefHeading___Toc16849_4277564772"/>
      <w:bookmarkStart w:id="731" w:name="_Toc476297447"/>
      <w:bookmarkStart w:id="732" w:name="_Toc508292490"/>
      <w:bookmarkEnd w:id="729"/>
      <w:r>
        <w:t>Thinking in Terms of Lifetimes</w:t>
      </w:r>
      <w:bookmarkEnd w:id="730"/>
      <w:bookmarkEnd w:id="731"/>
      <w:bookmarkEnd w:id="732"/>
    </w:p>
    <w:p w14:paraId="6F73DABC" w14:textId="77777777" w:rsidR="00404154" w:rsidRDefault="00404154" w:rsidP="00404154">
      <w:pPr>
        <w:pStyle w:val="BodyFirst"/>
      </w:pPr>
      <w:r>
        <w:rPr>
          <w:rFonts w:eastAsia="Microsoft YaHei"/>
        </w:rPr>
        <w:t xml:space="preserve">The way in which you need to specify lifetime parameters depends on what your function is doing. For example, if we changed the implementation of the </w:t>
      </w:r>
      <w:r>
        <w:rPr>
          <w:rStyle w:val="Literal"/>
        </w:rPr>
        <w:t>longest</w:t>
      </w:r>
      <w:r>
        <w:rPr>
          <w:rFonts w:eastAsia="Microsoft YaHei"/>
        </w:rPr>
        <w:t xml:space="preserve"> function to always return the first </w:t>
      </w:r>
      <w:r w:rsidR="00B22E8E">
        <w:rPr>
          <w:rFonts w:eastAsia="Microsoft YaHei"/>
        </w:rPr>
        <w:t xml:space="preserve">parameter </w:t>
      </w:r>
      <w:r>
        <w:rPr>
          <w:rFonts w:eastAsia="Microsoft YaHei"/>
        </w:rPr>
        <w:t xml:space="preserve">rather than the longest string slice, we wouldn’t need to specify a lifetime on the </w:t>
      </w:r>
      <w:r>
        <w:rPr>
          <w:rStyle w:val="Literal"/>
        </w:rPr>
        <w:t>y</w:t>
      </w:r>
      <w:r>
        <w:rPr>
          <w:rFonts w:eastAsia="Microsoft YaHei"/>
        </w:rPr>
        <w:t xml:space="preserve"> parameter. The following code will compile:</w:t>
      </w:r>
    </w:p>
    <w:p w14:paraId="4A9B5A74" w14:textId="77777777" w:rsidR="00404154" w:rsidRDefault="00404154">
      <w:pPr>
        <w:pStyle w:val="ProductionDirective"/>
      </w:pPr>
      <w:r>
        <w:t>src/main.rs</w:t>
      </w:r>
    </w:p>
    <w:p w14:paraId="44E9ED3B" w14:textId="77777777" w:rsidR="00404154" w:rsidRDefault="00404154" w:rsidP="00404154">
      <w:pPr>
        <w:pStyle w:val="CodeA"/>
      </w:pPr>
      <w:r>
        <w:t>fn longest&lt;'a&gt;(x: &amp;'a str, y: &amp;str) -&gt; &amp;'a str {</w:t>
      </w:r>
    </w:p>
    <w:p w14:paraId="5D3EC926" w14:textId="77777777" w:rsidR="00404154" w:rsidRDefault="00404154" w:rsidP="00404154">
      <w:pPr>
        <w:pStyle w:val="CodeB"/>
      </w:pPr>
      <w:r>
        <w:t xml:space="preserve">    x</w:t>
      </w:r>
    </w:p>
    <w:p w14:paraId="4CB7930A" w14:textId="77777777" w:rsidR="00404154" w:rsidRDefault="00404154">
      <w:pPr>
        <w:pStyle w:val="CodeC"/>
      </w:pPr>
      <w:r>
        <w:t>}</w:t>
      </w:r>
    </w:p>
    <w:p w14:paraId="3990D77A" w14:textId="77777777" w:rsidR="00404154" w:rsidRDefault="00404154">
      <w:pPr>
        <w:pStyle w:val="Body"/>
      </w:pPr>
      <w:r>
        <w:t xml:space="preserve">In this example, we’ve specified a lifetime parameter </w:t>
      </w:r>
      <w:r>
        <w:rPr>
          <w:rStyle w:val="Literal"/>
        </w:rPr>
        <w:t>'a</w:t>
      </w:r>
      <w:r>
        <w:t xml:space="preserve"> for the parameter </w:t>
      </w:r>
      <w:r>
        <w:rPr>
          <w:rStyle w:val="Literal"/>
        </w:rPr>
        <w:t>x</w:t>
      </w:r>
      <w:r>
        <w:t xml:space="preserve"> and the return type, but not for the parameter </w:t>
      </w:r>
      <w:r>
        <w:rPr>
          <w:rStyle w:val="Literal"/>
        </w:rPr>
        <w:t>y</w:t>
      </w:r>
      <w:r>
        <w:t xml:space="preserve">, </w:t>
      </w:r>
      <w:r w:rsidR="00B22E8E">
        <w:t xml:space="preserve">because </w:t>
      </w:r>
      <w:r>
        <w:t xml:space="preserve">the lifetime of </w:t>
      </w:r>
      <w:r>
        <w:rPr>
          <w:rStyle w:val="Literal"/>
        </w:rPr>
        <w:t>y</w:t>
      </w:r>
      <w:r>
        <w:t xml:space="preserve"> does not have any relationship with the lifetime of </w:t>
      </w:r>
      <w:r>
        <w:rPr>
          <w:rStyle w:val="Literal"/>
        </w:rPr>
        <w:t>x</w:t>
      </w:r>
      <w:r>
        <w:t xml:space="preserve"> or the return value.</w:t>
      </w:r>
    </w:p>
    <w:p w14:paraId="04A72BEE" w14:textId="77777777" w:rsidR="00404154" w:rsidRDefault="00404154">
      <w:pPr>
        <w:pStyle w:val="Body"/>
      </w:pPr>
      <w:r>
        <w:t xml:space="preserve">When returning a reference from a function, the lifetime parameter for the return type needs to match the lifetime parameter for one of the </w:t>
      </w:r>
      <w:r w:rsidR="00B22E8E">
        <w:t>parameters</w:t>
      </w:r>
      <w:r>
        <w:t xml:space="preserve">. If the reference returned does </w:t>
      </w:r>
      <w:r>
        <w:rPr>
          <w:rStyle w:val="EmphasisItalic"/>
        </w:rPr>
        <w:t>not</w:t>
      </w:r>
      <w:r>
        <w:t xml:space="preserve"> refer to one of the </w:t>
      </w:r>
      <w:r w:rsidR="00B22E8E">
        <w:t>parameters</w:t>
      </w:r>
      <w:r>
        <w:t xml:space="preserve">, </w:t>
      </w:r>
      <w:del w:id="733" w:author="AnneMarieW" w:date="2018-03-15T13:20:00Z">
        <w:r w:rsidDel="009A0BA4">
          <w:delText xml:space="preserve">then </w:delText>
        </w:r>
      </w:del>
      <w:r>
        <w:t xml:space="preserve">it must refer to a value created within this function, which would be a </w:t>
      </w:r>
      <w:r>
        <w:lastRenderedPageBreak/>
        <w:t xml:space="preserve">dangling reference </w:t>
      </w:r>
      <w:r w:rsidR="00B22E8E">
        <w:t xml:space="preserve">because </w:t>
      </w:r>
      <w:r>
        <w:t xml:space="preserve">the value will go out of scope at the end of the function. Consider this attempted implementation of the </w:t>
      </w:r>
      <w:r>
        <w:rPr>
          <w:rStyle w:val="Literal"/>
        </w:rPr>
        <w:t>longest</w:t>
      </w:r>
      <w:r>
        <w:t xml:space="preserve"> function that won’t compile:</w:t>
      </w:r>
    </w:p>
    <w:p w14:paraId="1C4CFD50" w14:textId="77777777" w:rsidR="00404154" w:rsidRDefault="00404154">
      <w:pPr>
        <w:pStyle w:val="ProductionDirective"/>
      </w:pPr>
      <w:r>
        <w:t>src/main.rs</w:t>
      </w:r>
    </w:p>
    <w:p w14:paraId="509EB436" w14:textId="77777777" w:rsidR="00404154" w:rsidRDefault="00404154" w:rsidP="00404154">
      <w:pPr>
        <w:pStyle w:val="CodeA"/>
      </w:pPr>
      <w:r>
        <w:t>fn longest&lt;'a&gt;(x: &amp;str, y: &amp;str) -&gt; &amp;'a str {</w:t>
      </w:r>
    </w:p>
    <w:p w14:paraId="737466C3" w14:textId="77777777" w:rsidR="00404154" w:rsidRDefault="00404154" w:rsidP="00404154">
      <w:pPr>
        <w:pStyle w:val="CodeB"/>
      </w:pPr>
      <w:r>
        <w:t xml:space="preserve">    let result = String::from("really long string");</w:t>
      </w:r>
    </w:p>
    <w:p w14:paraId="53973D4D" w14:textId="77777777" w:rsidR="00404154" w:rsidRDefault="00404154" w:rsidP="00404154">
      <w:pPr>
        <w:pStyle w:val="CodeB"/>
      </w:pPr>
      <w:r>
        <w:t xml:space="preserve">    result.as_str()</w:t>
      </w:r>
    </w:p>
    <w:p w14:paraId="6C17938E" w14:textId="77777777" w:rsidR="00404154" w:rsidRDefault="00404154">
      <w:pPr>
        <w:pStyle w:val="CodeC"/>
      </w:pPr>
      <w:r>
        <w:t>}</w:t>
      </w:r>
    </w:p>
    <w:p w14:paraId="5F848D98" w14:textId="77777777" w:rsidR="00404154" w:rsidRDefault="00404154">
      <w:pPr>
        <w:pStyle w:val="Body"/>
      </w:pPr>
      <w:r>
        <w:t xml:space="preserve">Here, even though we’ve specified a lifetime parameter </w:t>
      </w:r>
      <w:r>
        <w:rPr>
          <w:rStyle w:val="Literal"/>
        </w:rPr>
        <w:t>'a</w:t>
      </w:r>
      <w:r>
        <w:t xml:space="preserve"> for the return type, this implementation will fail to compile because the return value lifetime is not related to the lifetime of the parameters at all. Here</w:t>
      </w:r>
      <w:del w:id="734" w:author="AnneMarieW" w:date="2018-03-15T13:21:00Z">
        <w:r w:rsidDel="009A0BA4">
          <w:delText>’</w:delText>
        </w:r>
      </w:del>
      <w:ins w:id="735" w:author="AnneMarieW" w:date="2018-03-15T13:21:00Z">
        <w:r w:rsidR="009A0BA4">
          <w:t xml:space="preserve"> i</w:t>
        </w:r>
      </w:ins>
      <w:r>
        <w:t>s the error message we get:</w:t>
      </w:r>
    </w:p>
    <w:p w14:paraId="7B38E658" w14:textId="77777777" w:rsidR="00B22E8E" w:rsidRPr="00B22E8E" w:rsidRDefault="00B22E8E" w:rsidP="008D200C">
      <w:pPr>
        <w:pStyle w:val="CodeA"/>
      </w:pPr>
      <w:r w:rsidRPr="00B22E8E">
        <w:t>error[E0597]: `result` does not live long enough</w:t>
      </w:r>
    </w:p>
    <w:p w14:paraId="50E9ADE9" w14:textId="77777777" w:rsidR="00B22E8E" w:rsidRPr="00B22E8E" w:rsidRDefault="00B22E8E" w:rsidP="008D200C">
      <w:pPr>
        <w:pStyle w:val="CodeB"/>
      </w:pPr>
      <w:r w:rsidRPr="00B22E8E">
        <w:t xml:space="preserve"> --&gt; src/main.rs:3:5</w:t>
      </w:r>
    </w:p>
    <w:p w14:paraId="2FC1ABDF" w14:textId="77777777" w:rsidR="00B22E8E" w:rsidRPr="00B22E8E" w:rsidRDefault="00B22E8E" w:rsidP="008D200C">
      <w:pPr>
        <w:pStyle w:val="CodeB"/>
      </w:pPr>
      <w:r w:rsidRPr="00B22E8E">
        <w:t xml:space="preserve">  |</w:t>
      </w:r>
    </w:p>
    <w:p w14:paraId="33EB56E4" w14:textId="77777777" w:rsidR="00B22E8E" w:rsidRPr="00B22E8E" w:rsidRDefault="00B22E8E" w:rsidP="008D200C">
      <w:pPr>
        <w:pStyle w:val="CodeB"/>
      </w:pPr>
      <w:r w:rsidRPr="00B22E8E">
        <w:t>3 |     result.as_str()</w:t>
      </w:r>
    </w:p>
    <w:p w14:paraId="66712A3D" w14:textId="77777777" w:rsidR="00B22E8E" w:rsidRPr="00B22E8E" w:rsidRDefault="00B22E8E" w:rsidP="008D200C">
      <w:pPr>
        <w:pStyle w:val="CodeB"/>
      </w:pPr>
      <w:r w:rsidRPr="00B22E8E">
        <w:t xml:space="preserve">  |     ^^^^^^ does not live long enough</w:t>
      </w:r>
    </w:p>
    <w:p w14:paraId="1E6E55F5" w14:textId="77777777" w:rsidR="00B22E8E" w:rsidRPr="00B22E8E" w:rsidRDefault="00B22E8E" w:rsidP="008D200C">
      <w:pPr>
        <w:pStyle w:val="CodeB"/>
      </w:pPr>
      <w:r w:rsidRPr="00B22E8E">
        <w:t>4 | }</w:t>
      </w:r>
    </w:p>
    <w:p w14:paraId="09E44BC8" w14:textId="77777777" w:rsidR="00B22E8E" w:rsidRPr="00B22E8E" w:rsidRDefault="00B22E8E" w:rsidP="008D200C">
      <w:pPr>
        <w:pStyle w:val="CodeB"/>
      </w:pPr>
      <w:r w:rsidRPr="00B22E8E">
        <w:t xml:space="preserve">  | - borrowed value only lives until here</w:t>
      </w:r>
    </w:p>
    <w:p w14:paraId="163BFED7" w14:textId="77777777" w:rsidR="00B22E8E" w:rsidRPr="00B22E8E" w:rsidRDefault="00B22E8E" w:rsidP="008D200C">
      <w:pPr>
        <w:pStyle w:val="CodeB"/>
      </w:pPr>
      <w:r w:rsidRPr="00B22E8E">
        <w:t xml:space="preserve">  |</w:t>
      </w:r>
    </w:p>
    <w:p w14:paraId="16AC4703" w14:textId="77777777" w:rsidR="00B22E8E" w:rsidRPr="00B22E8E" w:rsidRDefault="00B22E8E" w:rsidP="008D200C">
      <w:pPr>
        <w:pStyle w:val="CodeB"/>
      </w:pPr>
      <w:r w:rsidRPr="00B22E8E">
        <w:t>note: borrowed value must be valid for the lifetime 'a as defined on the</w:t>
      </w:r>
    </w:p>
    <w:p w14:paraId="6A2D0DD0" w14:textId="77777777" w:rsidR="00B22E8E" w:rsidRPr="00B22E8E" w:rsidRDefault="00B22E8E" w:rsidP="008D200C">
      <w:pPr>
        <w:pStyle w:val="CodeB"/>
      </w:pPr>
      <w:r w:rsidRPr="00B22E8E">
        <w:t>function body at 1:1...</w:t>
      </w:r>
    </w:p>
    <w:p w14:paraId="5D77C897" w14:textId="77777777" w:rsidR="00B22E8E" w:rsidRPr="00B22E8E" w:rsidRDefault="00B22E8E" w:rsidP="008D200C">
      <w:pPr>
        <w:pStyle w:val="CodeB"/>
      </w:pPr>
      <w:r w:rsidRPr="00B22E8E">
        <w:t xml:space="preserve"> --&gt; src/main.rs:1:1</w:t>
      </w:r>
    </w:p>
    <w:p w14:paraId="57573580" w14:textId="77777777" w:rsidR="00B22E8E" w:rsidRPr="00B22E8E" w:rsidRDefault="00B22E8E" w:rsidP="008D200C">
      <w:pPr>
        <w:pStyle w:val="CodeB"/>
      </w:pPr>
      <w:r w:rsidRPr="00B22E8E">
        <w:t xml:space="preserve">  |</w:t>
      </w:r>
    </w:p>
    <w:p w14:paraId="47AC57E0" w14:textId="77777777" w:rsidR="00B22E8E" w:rsidRPr="00B22E8E" w:rsidRDefault="00B22E8E" w:rsidP="008D200C">
      <w:pPr>
        <w:pStyle w:val="CodeB"/>
      </w:pPr>
      <w:r w:rsidRPr="00B22E8E">
        <w:t>1 | / fn longest&lt;'a&gt;(x: &amp;str, y: &amp;str) -&gt; &amp;'a str {</w:t>
      </w:r>
    </w:p>
    <w:p w14:paraId="39B40730" w14:textId="77777777" w:rsidR="00B22E8E" w:rsidRPr="00B22E8E" w:rsidRDefault="00B22E8E" w:rsidP="008D200C">
      <w:pPr>
        <w:pStyle w:val="CodeB"/>
      </w:pPr>
      <w:r w:rsidRPr="00B22E8E">
        <w:t>2 | |     let result = String::from("really long string");</w:t>
      </w:r>
    </w:p>
    <w:p w14:paraId="4A849BF9" w14:textId="77777777" w:rsidR="00B22E8E" w:rsidRPr="00B22E8E" w:rsidRDefault="00B22E8E" w:rsidP="008D200C">
      <w:pPr>
        <w:pStyle w:val="CodeB"/>
      </w:pPr>
      <w:r w:rsidRPr="00B22E8E">
        <w:t>3 | |     result.as_str()</w:t>
      </w:r>
    </w:p>
    <w:p w14:paraId="5C6069A2" w14:textId="77777777" w:rsidR="00B22E8E" w:rsidRPr="00B22E8E" w:rsidRDefault="00B22E8E" w:rsidP="008D200C">
      <w:pPr>
        <w:pStyle w:val="CodeB"/>
      </w:pPr>
      <w:r w:rsidRPr="00B22E8E">
        <w:t>4 | | }</w:t>
      </w:r>
    </w:p>
    <w:p w14:paraId="79C1654F" w14:textId="77777777" w:rsidR="00B22E8E" w:rsidRDefault="00B22E8E" w:rsidP="008D200C">
      <w:pPr>
        <w:pStyle w:val="CodeC"/>
      </w:pPr>
      <w:r w:rsidRPr="00B22E8E">
        <w:t xml:space="preserve">  | |_^</w:t>
      </w:r>
    </w:p>
    <w:p w14:paraId="0B587267" w14:textId="77777777" w:rsidR="00404154" w:rsidRDefault="00404154">
      <w:pPr>
        <w:pStyle w:val="Body"/>
      </w:pPr>
      <w:r>
        <w:t xml:space="preserve">The problem is that </w:t>
      </w:r>
      <w:r>
        <w:rPr>
          <w:rStyle w:val="Literal"/>
        </w:rPr>
        <w:t>result</w:t>
      </w:r>
      <w:r>
        <w:t xml:space="preserve"> goes out of scope and gets cleaned up at the end of the </w:t>
      </w:r>
      <w:r>
        <w:rPr>
          <w:rStyle w:val="Literal"/>
        </w:rPr>
        <w:t>longest</w:t>
      </w:r>
      <w:r>
        <w:t xml:space="preserve"> function</w:t>
      </w:r>
      <w:del w:id="736" w:author="AnneMarieW" w:date="2018-03-15T13:21:00Z">
        <w:r w:rsidDel="009A0BA4">
          <w:delText>,</w:delText>
        </w:r>
      </w:del>
      <w:ins w:id="737" w:author="AnneMarieW" w:date="2018-03-15T13:21:00Z">
        <w:r w:rsidR="009A0BA4">
          <w:t xml:space="preserve">. </w:t>
        </w:r>
      </w:ins>
      <w:del w:id="738" w:author="AnneMarieW" w:date="2018-03-15T13:21:00Z">
        <w:r w:rsidDel="009A0BA4">
          <w:delText xml:space="preserve"> and w</w:delText>
        </w:r>
      </w:del>
      <w:ins w:id="739" w:author="AnneMarieW" w:date="2018-03-15T13:21:00Z">
        <w:r w:rsidR="009A0BA4">
          <w:t>W</w:t>
        </w:r>
      </w:ins>
      <w:r>
        <w:t xml:space="preserve">e’re </w:t>
      </w:r>
      <w:ins w:id="740" w:author="AnneMarieW" w:date="2018-03-15T13:22:00Z">
        <w:r w:rsidR="009A0BA4">
          <w:t xml:space="preserve">also </w:t>
        </w:r>
      </w:ins>
      <w:r>
        <w:t xml:space="preserve">trying to return a reference to </w:t>
      </w:r>
      <w:r>
        <w:rPr>
          <w:rStyle w:val="Literal"/>
        </w:rPr>
        <w:t>result</w:t>
      </w:r>
      <w:r>
        <w:t xml:space="preserve"> from the function. There</w:t>
      </w:r>
      <w:del w:id="741" w:author="AnneMarieW" w:date="2018-03-15T13:22:00Z">
        <w:r w:rsidDel="009A0BA4">
          <w:delText>’</w:delText>
        </w:r>
      </w:del>
      <w:ins w:id="742" w:author="AnneMarieW" w:date="2018-03-15T13:22:00Z">
        <w:r w:rsidR="009A0BA4">
          <w:t xml:space="preserve"> i</w:t>
        </w:r>
      </w:ins>
      <w:r>
        <w:t>s no way we can specify lifetime parameters that would change the dangling reference, and Rust won’t let us create a dangling reference. In this case, the best fix would be to return an owned data type rather than a reference so</w:t>
      </w:r>
      <w:del w:id="743" w:author="AnneMarieW" w:date="2018-03-15T13:22:00Z">
        <w:r w:rsidDel="009A0BA4">
          <w:delText xml:space="preserve"> that</w:delText>
        </w:r>
      </w:del>
      <w:r>
        <w:t xml:space="preserve"> the calling function is then responsible for cleaning up the value.</w:t>
      </w:r>
    </w:p>
    <w:p w14:paraId="5B297FB4" w14:textId="77777777" w:rsidR="00404154" w:rsidRDefault="00404154">
      <w:pPr>
        <w:pStyle w:val="Body"/>
      </w:pPr>
      <w:r>
        <w:t xml:space="preserve">Ultimately, lifetime syntax is about connecting the lifetimes of various </w:t>
      </w:r>
      <w:r w:rsidR="009349AC">
        <w:t xml:space="preserve">parameters </w:t>
      </w:r>
      <w:r>
        <w:t xml:space="preserve">and return values of functions. Once they’re connected, Rust has enough information to allow memory-safe </w:t>
      </w:r>
      <w:r>
        <w:lastRenderedPageBreak/>
        <w:t>operations and disallow operations that would create dangling pointers or otherwise violate memory safety.</w:t>
      </w:r>
    </w:p>
    <w:p w14:paraId="6215159F" w14:textId="77777777" w:rsidR="00404154" w:rsidRDefault="00404154" w:rsidP="00404154">
      <w:pPr>
        <w:pStyle w:val="HeadB"/>
      </w:pPr>
      <w:bookmarkStart w:id="744" w:name="lifetime-annotations-in-struct-definitio"/>
      <w:bookmarkStart w:id="745" w:name="__RefHeading___Toc16851_4277564772"/>
      <w:bookmarkStart w:id="746" w:name="_Toc476297448"/>
      <w:bookmarkStart w:id="747" w:name="_Toc508292491"/>
      <w:bookmarkEnd w:id="744"/>
      <w:r>
        <w:t>Lifetime Annotations in Struct Definitions</w:t>
      </w:r>
      <w:bookmarkEnd w:id="745"/>
      <w:bookmarkEnd w:id="746"/>
      <w:bookmarkEnd w:id="747"/>
    </w:p>
    <w:p w14:paraId="5DEB70EB" w14:textId="77777777" w:rsidR="00404154" w:rsidRDefault="00404154" w:rsidP="00404154">
      <w:pPr>
        <w:pStyle w:val="BodyFirst"/>
      </w:pPr>
      <w:r>
        <w:rPr>
          <w:rFonts w:eastAsia="Microsoft YaHei"/>
        </w:rPr>
        <w:t>So far, we’ve only defined structs to hold owned types. It</w:t>
      </w:r>
      <w:del w:id="748" w:author="AnneMarieW" w:date="2018-03-15T13:23:00Z">
        <w:r w:rsidDel="009A0BA4">
          <w:rPr>
            <w:rFonts w:eastAsia="Microsoft YaHei"/>
          </w:rPr>
          <w:delText xml:space="preserve"> i</w:delText>
        </w:r>
      </w:del>
      <w:ins w:id="749" w:author="AnneMarieW" w:date="2018-03-15T13:23:00Z">
        <w:r w:rsidR="009A0BA4">
          <w:rPr>
            <w:rFonts w:eastAsia="Microsoft YaHei"/>
          </w:rPr>
          <w:t>’</w:t>
        </w:r>
      </w:ins>
      <w:r>
        <w:rPr>
          <w:rFonts w:eastAsia="Microsoft YaHei"/>
        </w:rPr>
        <w:t>s possible for structs to hold references, but in that case we would need to add a lifetime annotation on every reference in the struct’s definition. Listing 10-</w:t>
      </w:r>
      <w:r w:rsidR="009349AC">
        <w:rPr>
          <w:rFonts w:eastAsia="Microsoft YaHei"/>
        </w:rPr>
        <w:t xml:space="preserve">25 </w:t>
      </w:r>
      <w:r>
        <w:rPr>
          <w:rFonts w:eastAsia="Microsoft YaHei"/>
        </w:rPr>
        <w:t xml:space="preserve">has a struct named </w:t>
      </w:r>
      <w:r>
        <w:rPr>
          <w:rStyle w:val="Literal"/>
        </w:rPr>
        <w:t>ImportantExcerpt</w:t>
      </w:r>
      <w:r>
        <w:rPr>
          <w:rFonts w:eastAsia="Microsoft YaHei"/>
        </w:rPr>
        <w:t xml:space="preserve"> that holds a string slice:</w:t>
      </w:r>
    </w:p>
    <w:p w14:paraId="2C57C063" w14:textId="77777777" w:rsidR="00404154" w:rsidRDefault="00404154">
      <w:pPr>
        <w:pStyle w:val="ProductionDirective"/>
      </w:pPr>
      <w:r>
        <w:t>src/main.rs</w:t>
      </w:r>
    </w:p>
    <w:p w14:paraId="3D7C67B6" w14:textId="77777777" w:rsidR="00404154" w:rsidRDefault="009E4514" w:rsidP="008D200C">
      <w:pPr>
        <w:pStyle w:val="CodeAWingding"/>
      </w:pPr>
      <w:r w:rsidRPr="008D200C">
        <w:rPr>
          <w:rStyle w:val="Wingdings"/>
        </w:rPr>
        <w:t></w:t>
      </w:r>
      <w:ins w:id="750" w:author="janelle" w:date="2018-03-15T16:23:00Z">
        <w:r w:rsidR="003E01F3" w:rsidRPr="003E01F3">
          <w:rPr>
            <w:rPrChange w:id="751" w:author="janelle" w:date="2018-03-15T16:23:00Z">
              <w:rPr>
                <w:rStyle w:val="Wingdings"/>
              </w:rPr>
            </w:rPrChange>
          </w:rPr>
          <w:t></w:t>
        </w:r>
      </w:ins>
      <w:r w:rsidR="00404154">
        <w:t>struct ImportantExcerpt&lt;'a&gt; {</w:t>
      </w:r>
    </w:p>
    <w:p w14:paraId="68A39179" w14:textId="77777777" w:rsidR="00404154" w:rsidRDefault="009E4514" w:rsidP="008D200C">
      <w:pPr>
        <w:pStyle w:val="CodeBWingding"/>
      </w:pPr>
      <w:r w:rsidRPr="008D200C">
        <w:rPr>
          <w:rStyle w:val="Wingdings"/>
        </w:rPr>
        <w:t></w:t>
      </w:r>
      <w:r>
        <w:t xml:space="preserve"> </w:t>
      </w:r>
      <w:ins w:id="752" w:author="janelle" w:date="2018-03-09T15:04:00Z">
        <w:r w:rsidR="00220C38">
          <w:t xml:space="preserve"> </w:t>
        </w:r>
      </w:ins>
      <w:r w:rsidR="00404154">
        <w:t xml:space="preserve">   part: &amp;'a str,</w:t>
      </w:r>
    </w:p>
    <w:p w14:paraId="6610BF6C" w14:textId="77777777" w:rsidR="00404154" w:rsidRDefault="00404154" w:rsidP="00404154">
      <w:pPr>
        <w:pStyle w:val="CodeB"/>
      </w:pPr>
      <w:r>
        <w:t>}</w:t>
      </w:r>
    </w:p>
    <w:p w14:paraId="2B8C84BA" w14:textId="77777777" w:rsidR="00404154" w:rsidRDefault="00404154" w:rsidP="00404154">
      <w:pPr>
        <w:pStyle w:val="CodeB"/>
      </w:pPr>
    </w:p>
    <w:p w14:paraId="48CC9C07" w14:textId="77777777" w:rsidR="00404154" w:rsidRDefault="00404154" w:rsidP="00404154">
      <w:pPr>
        <w:pStyle w:val="CodeB"/>
      </w:pPr>
      <w:r>
        <w:t>fn main() {</w:t>
      </w:r>
    </w:p>
    <w:p w14:paraId="6C8A84D1" w14:textId="77777777" w:rsidR="00404154" w:rsidRDefault="0048433B" w:rsidP="008D200C">
      <w:pPr>
        <w:pStyle w:val="CodeBWingding"/>
      </w:pPr>
      <w:r w:rsidRPr="008D200C">
        <w:rPr>
          <w:rStyle w:val="Wingdings"/>
        </w:rPr>
        <w:t></w:t>
      </w:r>
      <w:r w:rsidR="00404154">
        <w:t xml:space="preserve"> </w:t>
      </w:r>
      <w:ins w:id="753" w:author="janelle" w:date="2018-03-09T15:05:00Z">
        <w:r w:rsidR="00220C38">
          <w:t xml:space="preserve"> </w:t>
        </w:r>
      </w:ins>
      <w:r w:rsidR="00404154">
        <w:t xml:space="preserve">   let novel = String::from("Call me Ishmael. Some years ago...");</w:t>
      </w:r>
    </w:p>
    <w:p w14:paraId="191642AF" w14:textId="77777777" w:rsidR="00404154" w:rsidRDefault="0048433B" w:rsidP="008D200C">
      <w:pPr>
        <w:pStyle w:val="CodeBWingding"/>
      </w:pPr>
      <w:r w:rsidRPr="008D200C">
        <w:rPr>
          <w:rStyle w:val="Wingdings"/>
        </w:rPr>
        <w:t></w:t>
      </w:r>
      <w:r w:rsidR="00404154">
        <w:t xml:space="preserve"> </w:t>
      </w:r>
      <w:ins w:id="754" w:author="janelle" w:date="2018-03-09T15:05:00Z">
        <w:r w:rsidR="00220C38">
          <w:t xml:space="preserve"> </w:t>
        </w:r>
      </w:ins>
      <w:r w:rsidR="00404154">
        <w:t xml:space="preserve">   let first_sentence = novel.split('.')</w:t>
      </w:r>
    </w:p>
    <w:p w14:paraId="0608F7B0" w14:textId="77777777" w:rsidR="00404154" w:rsidRDefault="00404154" w:rsidP="00404154">
      <w:pPr>
        <w:pStyle w:val="CodeB"/>
      </w:pPr>
      <w:r>
        <w:t xml:space="preserve">        .next()</w:t>
      </w:r>
    </w:p>
    <w:p w14:paraId="2112D2B0" w14:textId="77777777" w:rsidR="00404154" w:rsidRDefault="00404154" w:rsidP="00404154">
      <w:pPr>
        <w:pStyle w:val="CodeB"/>
      </w:pPr>
      <w:r>
        <w:t xml:space="preserve">        .expect("Could not find a '.'");</w:t>
      </w:r>
    </w:p>
    <w:p w14:paraId="6A2962CE" w14:textId="77777777" w:rsidR="00404154" w:rsidRDefault="0048433B" w:rsidP="008D200C">
      <w:pPr>
        <w:pStyle w:val="CodeBWingding"/>
      </w:pPr>
      <w:r w:rsidRPr="008D200C">
        <w:rPr>
          <w:rStyle w:val="Wingdings"/>
        </w:rPr>
        <w:t></w:t>
      </w:r>
      <w:r w:rsidR="00404154">
        <w:t xml:space="preserve"> </w:t>
      </w:r>
      <w:ins w:id="755" w:author="janelle" w:date="2018-03-09T15:05:00Z">
        <w:r w:rsidR="00220C38">
          <w:t xml:space="preserve"> </w:t>
        </w:r>
      </w:ins>
      <w:r w:rsidR="00404154">
        <w:t xml:space="preserve">   let i = ImportantExcerpt { part: first_sentence };</w:t>
      </w:r>
    </w:p>
    <w:p w14:paraId="50C073DE" w14:textId="77777777" w:rsidR="00404154" w:rsidRDefault="00404154">
      <w:pPr>
        <w:pStyle w:val="CodeC"/>
      </w:pPr>
      <w:r>
        <w:t>}</w:t>
      </w:r>
    </w:p>
    <w:p w14:paraId="0229EF3B" w14:textId="77777777" w:rsidR="00404154" w:rsidRDefault="00404154" w:rsidP="006249DC">
      <w:pPr>
        <w:pStyle w:val="Listing"/>
      </w:pPr>
      <w:r>
        <w:t>Listing 10-2</w:t>
      </w:r>
      <w:r w:rsidR="009349AC">
        <w:t>5</w:t>
      </w:r>
      <w:r>
        <w:t>: A struct that holds a reference, so its definition needs a lifetime annotation</w:t>
      </w:r>
    </w:p>
    <w:p w14:paraId="1DCB6D46" w14:textId="77777777" w:rsidR="00404154" w:rsidRDefault="00404154">
      <w:pPr>
        <w:pStyle w:val="Body"/>
      </w:pPr>
      <w:r>
        <w:t xml:space="preserve">This struct has one field, </w:t>
      </w:r>
      <w:r>
        <w:rPr>
          <w:rStyle w:val="Literal"/>
        </w:rPr>
        <w:t>part</w:t>
      </w:r>
      <w:r>
        <w:t>, that holds a string slice, which is a reference</w:t>
      </w:r>
      <w:r w:rsidR="0048433B">
        <w:t xml:space="preserve"> </w:t>
      </w:r>
      <w:r w:rsidR="0048433B" w:rsidRPr="008D200C">
        <w:rPr>
          <w:rStyle w:val="Wingdings"/>
        </w:rPr>
        <w:t></w:t>
      </w:r>
      <w:r>
        <w:t xml:space="preserve">. </w:t>
      </w:r>
      <w:del w:id="756" w:author="AnneMarieW" w:date="2018-03-15T13:23:00Z">
        <w:r w:rsidR="009349AC" w:rsidDel="001D782D">
          <w:delText>L</w:delText>
        </w:r>
        <w:r w:rsidDel="001D782D">
          <w:delText>ike</w:delText>
        </w:r>
      </w:del>
      <w:ins w:id="757" w:author="AnneMarieW" w:date="2018-03-15T13:23:00Z">
        <w:r w:rsidR="001D782D">
          <w:t>As</w:t>
        </w:r>
      </w:ins>
      <w:r>
        <w:t xml:space="preserve"> with generic data types, we declare the name of the generic lifetime parameter inside angle brackets after the name of the struct</w:t>
      </w:r>
      <w:r w:rsidR="0048433B">
        <w:t xml:space="preserve"> </w:t>
      </w:r>
      <w:r w:rsidR="0048433B" w:rsidRPr="008D200C">
        <w:rPr>
          <w:rStyle w:val="Wingdings"/>
        </w:rPr>
        <w:t></w:t>
      </w:r>
      <w:r>
        <w:t xml:space="preserve"> so</w:t>
      </w:r>
      <w:del w:id="758" w:author="AnneMarieW" w:date="2018-03-15T13:24:00Z">
        <w:r w:rsidDel="001D782D">
          <w:delText xml:space="preserve"> that</w:delText>
        </w:r>
      </w:del>
      <w:r>
        <w:t xml:space="preserve"> we can use the lifetime parameter in the body of the struct definition.</w:t>
      </w:r>
      <w:r w:rsidR="009349AC">
        <w:t xml:space="preserve"> This annotation means an instance of </w:t>
      </w:r>
      <w:r w:rsidR="009349AC" w:rsidRPr="008D200C">
        <w:rPr>
          <w:rStyle w:val="Literal"/>
        </w:rPr>
        <w:t>ImportantExcerpt</w:t>
      </w:r>
      <w:r w:rsidR="009349AC">
        <w:t xml:space="preserve"> can’t outlive the reference it holds in its </w:t>
      </w:r>
      <w:r w:rsidR="009349AC" w:rsidRPr="008D200C">
        <w:rPr>
          <w:rStyle w:val="Literal"/>
        </w:rPr>
        <w:t>part</w:t>
      </w:r>
      <w:r w:rsidR="009349AC">
        <w:t xml:space="preserve"> field.</w:t>
      </w:r>
    </w:p>
    <w:p w14:paraId="202BCACF" w14:textId="77777777" w:rsidR="00404154" w:rsidRDefault="00404154">
      <w:pPr>
        <w:pStyle w:val="Body"/>
      </w:pPr>
      <w:r>
        <w:t xml:space="preserve">The </w:t>
      </w:r>
      <w:r>
        <w:rPr>
          <w:rStyle w:val="Literal"/>
        </w:rPr>
        <w:t>main</w:t>
      </w:r>
      <w:r>
        <w:t xml:space="preserve"> function here creates an instance of the </w:t>
      </w:r>
      <w:r>
        <w:rPr>
          <w:rStyle w:val="Literal"/>
        </w:rPr>
        <w:t>ImportantExcerpt</w:t>
      </w:r>
      <w:r>
        <w:t xml:space="preserve"> struct</w:t>
      </w:r>
      <w:r w:rsidR="0048433B">
        <w:t xml:space="preserve"> </w:t>
      </w:r>
      <w:r w:rsidR="0048433B" w:rsidRPr="008D200C">
        <w:rPr>
          <w:rStyle w:val="Wingdings"/>
        </w:rPr>
        <w:t></w:t>
      </w:r>
      <w:r>
        <w:t xml:space="preserve"> that holds a reference to the first sentence of the </w:t>
      </w:r>
      <w:r>
        <w:rPr>
          <w:rStyle w:val="Literal"/>
        </w:rPr>
        <w:t>String</w:t>
      </w:r>
      <w:r w:rsidR="000C0C81" w:rsidRPr="000C0C81">
        <w:rPr>
          <w:rPrChange w:id="759" w:author="janelle" w:date="2018-03-09T15:05:00Z">
            <w:rPr>
              <w:rStyle w:val="Literal"/>
            </w:rPr>
          </w:rPrChange>
        </w:rPr>
        <w:t xml:space="preserve"> </w:t>
      </w:r>
      <w:r w:rsidR="0048433B" w:rsidRPr="008D200C">
        <w:rPr>
          <w:rStyle w:val="Wingdings"/>
        </w:rPr>
        <w:t></w:t>
      </w:r>
      <w:r>
        <w:t xml:space="preserve"> owned by the variable </w:t>
      </w:r>
      <w:r>
        <w:rPr>
          <w:rStyle w:val="Literal"/>
        </w:rPr>
        <w:t>novel</w:t>
      </w:r>
      <w:r w:rsidR="000C0C81" w:rsidRPr="000C0C81">
        <w:rPr>
          <w:rPrChange w:id="760" w:author="janelle" w:date="2018-03-09T15:05:00Z">
            <w:rPr>
              <w:rStyle w:val="Literal"/>
            </w:rPr>
          </w:rPrChange>
        </w:rPr>
        <w:t xml:space="preserve"> </w:t>
      </w:r>
      <w:r w:rsidR="0048433B" w:rsidRPr="008D200C">
        <w:rPr>
          <w:rStyle w:val="Wingdings"/>
        </w:rPr>
        <w:t></w:t>
      </w:r>
      <w:r>
        <w:t>.</w:t>
      </w:r>
      <w:r w:rsidR="009349AC">
        <w:t xml:space="preserve"> The data in </w:t>
      </w:r>
      <w:r w:rsidR="009349AC" w:rsidRPr="008D200C">
        <w:rPr>
          <w:rStyle w:val="Literal"/>
        </w:rPr>
        <w:t>novel</w:t>
      </w:r>
      <w:r w:rsidR="009349AC">
        <w:t xml:space="preserve"> exists before the </w:t>
      </w:r>
      <w:r w:rsidR="009349AC" w:rsidRPr="008D200C">
        <w:rPr>
          <w:rStyle w:val="Literal"/>
        </w:rPr>
        <w:t>ImportantExcerpt</w:t>
      </w:r>
      <w:r w:rsidR="009349AC">
        <w:t xml:space="preserve"> instance is created</w:t>
      </w:r>
      <w:del w:id="761" w:author="AnneMarieW" w:date="2018-03-15T13:24:00Z">
        <w:r w:rsidR="009349AC" w:rsidDel="001D782D">
          <w:delText>,</w:delText>
        </w:r>
      </w:del>
      <w:ins w:id="762" w:author="AnneMarieW" w:date="2018-03-15T13:24:00Z">
        <w:r w:rsidR="001D782D">
          <w:t>. In additio</w:t>
        </w:r>
        <w:commentRangeStart w:id="763"/>
        <w:commentRangeStart w:id="764"/>
        <w:r w:rsidR="001D782D">
          <w:t>n,</w:t>
        </w:r>
      </w:ins>
      <w:del w:id="765" w:author="AnneMarieW" w:date="2018-03-15T13:24:00Z">
        <w:r w:rsidR="009349AC" w:rsidDel="001D782D">
          <w:delText xml:space="preserve"> and</w:delText>
        </w:r>
      </w:del>
      <w:del w:id="766" w:author="AnneMarieW" w:date="2018-03-15T13:25:00Z">
        <w:r w:rsidR="009349AC" w:rsidDel="001D782D">
          <w:delText xml:space="preserve"> it</w:delText>
        </w:r>
      </w:del>
      <w:ins w:id="767" w:author="AnneMarieW" w:date="2018-03-15T13:25:00Z">
        <w:r w:rsidR="001D782D" w:rsidRPr="001D782D">
          <w:rPr>
            <w:rStyle w:val="Literal"/>
          </w:rPr>
          <w:t xml:space="preserve"> </w:t>
        </w:r>
        <w:r w:rsidR="001D782D" w:rsidRPr="008D200C">
          <w:rPr>
            <w:rStyle w:val="Literal"/>
          </w:rPr>
          <w:t>novel</w:t>
        </w:r>
      </w:ins>
      <w:r w:rsidR="009349AC">
        <w:t xml:space="preserve"> do</w:t>
      </w:r>
      <w:commentRangeEnd w:id="763"/>
      <w:r w:rsidR="001D782D">
        <w:rPr>
          <w:rStyle w:val="CommentReference"/>
          <w:rFonts w:eastAsia="Times New Roman"/>
        </w:rPr>
        <w:commentReference w:id="763"/>
      </w:r>
      <w:commentRangeEnd w:id="764"/>
      <w:r w:rsidR="00424F82">
        <w:rPr>
          <w:rStyle w:val="CommentReference"/>
          <w:rFonts w:eastAsia="Times New Roman"/>
        </w:rPr>
        <w:commentReference w:id="764"/>
      </w:r>
      <w:r w:rsidR="009349AC">
        <w:t xml:space="preserve">esn’t go out of scope until after the </w:t>
      </w:r>
      <w:r w:rsidR="009349AC" w:rsidRPr="008D200C">
        <w:rPr>
          <w:rStyle w:val="Literal"/>
        </w:rPr>
        <w:t>ImportantExcerpt</w:t>
      </w:r>
      <w:r w:rsidR="009349AC">
        <w:t xml:space="preserve"> goes out of scope, so the reference in the </w:t>
      </w:r>
      <w:r w:rsidR="009349AC" w:rsidRPr="008D200C">
        <w:rPr>
          <w:rStyle w:val="Literal"/>
        </w:rPr>
        <w:t>ImportantExcerpt</w:t>
      </w:r>
      <w:r w:rsidR="009349AC">
        <w:t xml:space="preserve"> instance is valid.</w:t>
      </w:r>
    </w:p>
    <w:p w14:paraId="4B103067" w14:textId="77777777" w:rsidR="00404154" w:rsidRDefault="00404154" w:rsidP="00404154">
      <w:pPr>
        <w:pStyle w:val="HeadB"/>
      </w:pPr>
      <w:bookmarkStart w:id="768" w:name="lifetime-elision"/>
      <w:bookmarkStart w:id="769" w:name="__RefHeading___Toc16853_4277564772"/>
      <w:bookmarkStart w:id="770" w:name="_Toc476297449"/>
      <w:bookmarkStart w:id="771" w:name="_Toc508292492"/>
      <w:bookmarkEnd w:id="768"/>
      <w:r>
        <w:t>Lifetime Elision</w:t>
      </w:r>
      <w:bookmarkEnd w:id="769"/>
      <w:bookmarkEnd w:id="770"/>
      <w:bookmarkEnd w:id="771"/>
    </w:p>
    <w:p w14:paraId="471DCB04" w14:textId="77777777" w:rsidR="00404154" w:rsidRDefault="00404154" w:rsidP="00404154">
      <w:pPr>
        <w:pStyle w:val="BodyFirst"/>
        <w:rPr>
          <w:rFonts w:eastAsia="Microsoft YaHei"/>
        </w:rPr>
      </w:pPr>
      <w:r>
        <w:rPr>
          <w:rFonts w:eastAsia="Microsoft YaHei"/>
        </w:rPr>
        <w:lastRenderedPageBreak/>
        <w:t xml:space="preserve">You’ve learned that every reference has a lifetime and that you need to specify lifetime parameters for functions or structs that use references. However, in </w:t>
      </w:r>
      <w:r w:rsidRPr="008D200C">
        <w:rPr>
          <w:rFonts w:eastAsia="Microsoft YaHei"/>
          <w:highlight w:val="yellow"/>
        </w:rPr>
        <w:t>Chapter 4</w:t>
      </w:r>
      <w:r>
        <w:rPr>
          <w:rFonts w:eastAsia="Microsoft YaHei"/>
        </w:rPr>
        <w:t xml:space="preserve"> we had a function in</w:t>
      </w:r>
      <w:del w:id="772" w:author="janelle" w:date="2018-03-15T16:24:00Z">
        <w:r w:rsidDel="003E01F3">
          <w:rPr>
            <w:rFonts w:eastAsia="Microsoft YaHei"/>
          </w:rPr>
          <w:delText xml:space="preserve"> the</w:delText>
        </w:r>
      </w:del>
      <w:r>
        <w:rPr>
          <w:rFonts w:eastAsia="Microsoft YaHei"/>
        </w:rPr>
        <w:t xml:space="preserve"> “String Slices” </w:t>
      </w:r>
      <w:del w:id="773" w:author="janelle" w:date="2018-03-15T16:24:00Z">
        <w:r w:rsidDel="003E01F3">
          <w:rPr>
            <w:rFonts w:eastAsia="Microsoft YaHei"/>
          </w:rPr>
          <w:delText>section</w:delText>
        </w:r>
      </w:del>
      <w:ins w:id="774" w:author="janelle" w:date="2018-03-15T16:24:00Z">
        <w:r w:rsidR="003E01F3">
          <w:rPr>
            <w:rFonts w:eastAsia="Microsoft YaHei"/>
          </w:rPr>
          <w:t>on page XX</w:t>
        </w:r>
      </w:ins>
      <w:r>
        <w:rPr>
          <w:rFonts w:eastAsia="Microsoft YaHei"/>
        </w:rPr>
        <w:t xml:space="preserve">, </w:t>
      </w:r>
      <w:ins w:id="775" w:author="AnneMarieW" w:date="2018-03-15T14:13:00Z">
        <w:r w:rsidR="00352E2C">
          <w:rPr>
            <w:rFonts w:eastAsia="Microsoft YaHei"/>
          </w:rPr>
          <w:t xml:space="preserve">which is </w:t>
        </w:r>
      </w:ins>
      <w:r>
        <w:rPr>
          <w:rFonts w:eastAsia="Microsoft YaHei"/>
        </w:rPr>
        <w:t>shown again in Listing 10-2</w:t>
      </w:r>
      <w:r w:rsidR="00423986">
        <w:rPr>
          <w:rFonts w:eastAsia="Microsoft YaHei"/>
        </w:rPr>
        <w:t>6</w:t>
      </w:r>
      <w:r>
        <w:rPr>
          <w:rFonts w:eastAsia="Microsoft YaHei"/>
        </w:rPr>
        <w:t>, that compiled without lifetime annotations:</w:t>
      </w:r>
    </w:p>
    <w:p w14:paraId="5D022BFF" w14:textId="77777777" w:rsidR="00187926" w:rsidRPr="008D200C" w:rsidRDefault="00187926" w:rsidP="008D200C">
      <w:pPr>
        <w:pStyle w:val="ProductionDirective"/>
      </w:pPr>
      <w:r>
        <w:t>prod: check</w:t>
      </w:r>
      <w:ins w:id="776" w:author="janelle" w:date="2018-03-15T16:24:00Z">
        <w:r w:rsidR="003E01F3">
          <w:t>/fill</w:t>
        </w:r>
      </w:ins>
      <w:r>
        <w:t xml:space="preserve"> xref</w:t>
      </w:r>
      <w:ins w:id="777" w:author="janelle" w:date="2018-03-15T16:24:00Z">
        <w:r w:rsidR="003E01F3">
          <w:t xml:space="preserve"> (ch4)</w:t>
        </w:r>
      </w:ins>
    </w:p>
    <w:p w14:paraId="375EC3C8" w14:textId="77777777" w:rsidR="00404154" w:rsidRDefault="00404154">
      <w:pPr>
        <w:pStyle w:val="ProductionDirective"/>
      </w:pPr>
      <w:r>
        <w:t>src/lib.rs</w:t>
      </w:r>
    </w:p>
    <w:p w14:paraId="4989A9F2" w14:textId="77777777" w:rsidR="00404154" w:rsidRDefault="00404154" w:rsidP="00404154">
      <w:pPr>
        <w:pStyle w:val="CodeA"/>
      </w:pPr>
      <w:r>
        <w:t>fn first_word(s: &amp;str) -&gt; &amp;str {</w:t>
      </w:r>
    </w:p>
    <w:p w14:paraId="41497E08" w14:textId="77777777" w:rsidR="00404154" w:rsidRDefault="00404154" w:rsidP="00404154">
      <w:pPr>
        <w:pStyle w:val="CodeB"/>
      </w:pPr>
      <w:r>
        <w:t xml:space="preserve">    let bytes = s.as_bytes();</w:t>
      </w:r>
    </w:p>
    <w:p w14:paraId="3B74DFEF" w14:textId="77777777" w:rsidR="00404154" w:rsidRDefault="00404154" w:rsidP="00404154">
      <w:pPr>
        <w:pStyle w:val="CodeB"/>
      </w:pPr>
    </w:p>
    <w:p w14:paraId="0DBFA44D" w14:textId="77777777" w:rsidR="00404154" w:rsidRDefault="00404154" w:rsidP="00404154">
      <w:pPr>
        <w:pStyle w:val="CodeB"/>
      </w:pPr>
      <w:r>
        <w:t xml:space="preserve">    for (i, &amp;item) in bytes.iter().enumerate() {</w:t>
      </w:r>
    </w:p>
    <w:p w14:paraId="0C0ED499" w14:textId="77777777" w:rsidR="00404154" w:rsidRDefault="00404154" w:rsidP="00404154">
      <w:pPr>
        <w:pStyle w:val="CodeB"/>
      </w:pPr>
      <w:r>
        <w:t xml:space="preserve">        if item == b' ' {</w:t>
      </w:r>
    </w:p>
    <w:p w14:paraId="2FFEB505" w14:textId="77777777" w:rsidR="00404154" w:rsidRDefault="00404154" w:rsidP="00404154">
      <w:pPr>
        <w:pStyle w:val="CodeB"/>
      </w:pPr>
      <w:r>
        <w:t xml:space="preserve">            return &amp;s[0..i];</w:t>
      </w:r>
    </w:p>
    <w:p w14:paraId="59734693" w14:textId="77777777" w:rsidR="00404154" w:rsidRDefault="00404154" w:rsidP="00404154">
      <w:pPr>
        <w:pStyle w:val="CodeB"/>
      </w:pPr>
      <w:r>
        <w:t xml:space="preserve">        }</w:t>
      </w:r>
    </w:p>
    <w:p w14:paraId="3667535D" w14:textId="77777777" w:rsidR="00404154" w:rsidRDefault="00404154" w:rsidP="00404154">
      <w:pPr>
        <w:pStyle w:val="CodeB"/>
      </w:pPr>
      <w:r>
        <w:t xml:space="preserve">    }</w:t>
      </w:r>
    </w:p>
    <w:p w14:paraId="34F5E815" w14:textId="77777777" w:rsidR="00404154" w:rsidRDefault="00404154" w:rsidP="00404154">
      <w:pPr>
        <w:pStyle w:val="CodeB"/>
      </w:pPr>
    </w:p>
    <w:p w14:paraId="58D54A8A" w14:textId="77777777" w:rsidR="00404154" w:rsidRDefault="00404154" w:rsidP="00404154">
      <w:pPr>
        <w:pStyle w:val="CodeB"/>
      </w:pPr>
      <w:r>
        <w:t xml:space="preserve">    &amp;s[..]</w:t>
      </w:r>
    </w:p>
    <w:p w14:paraId="099972F8" w14:textId="77777777" w:rsidR="00404154" w:rsidRDefault="00404154">
      <w:pPr>
        <w:pStyle w:val="CodeC"/>
      </w:pPr>
      <w:r>
        <w:t>}</w:t>
      </w:r>
    </w:p>
    <w:p w14:paraId="5EDC379C" w14:textId="77777777" w:rsidR="00404154" w:rsidRDefault="00404154" w:rsidP="00404154">
      <w:pPr>
        <w:pStyle w:val="Listing"/>
        <w:rPr>
          <w:rFonts w:eastAsia="Microsoft YaHei"/>
        </w:rPr>
      </w:pPr>
      <w:r>
        <w:rPr>
          <w:rFonts w:eastAsia="Microsoft YaHei"/>
        </w:rPr>
        <w:t>Listing 10-</w:t>
      </w:r>
      <w:r w:rsidR="00423986">
        <w:rPr>
          <w:rFonts w:eastAsia="Microsoft YaHei"/>
        </w:rPr>
        <w:t>26</w:t>
      </w:r>
      <w:r>
        <w:rPr>
          <w:rFonts w:eastAsia="Microsoft YaHei"/>
        </w:rPr>
        <w:t xml:space="preserve">: A function we defined in </w:t>
      </w:r>
      <w:r w:rsidRPr="008D200C">
        <w:rPr>
          <w:rFonts w:eastAsia="Microsoft YaHei"/>
          <w:highlight w:val="yellow"/>
        </w:rPr>
        <w:t>Chapter 4</w:t>
      </w:r>
      <w:r>
        <w:rPr>
          <w:rFonts w:eastAsia="Microsoft YaHei"/>
        </w:rPr>
        <w:t xml:space="preserve"> that compiled without lifetime annotations, even though the parameter and return type are references</w:t>
      </w:r>
    </w:p>
    <w:p w14:paraId="414E3942" w14:textId="77777777" w:rsidR="00187926" w:rsidRPr="00187926" w:rsidRDefault="00187926">
      <w:pPr>
        <w:pStyle w:val="ProductionDirective"/>
      </w:pPr>
      <w:r>
        <w:t>prod: check xref</w:t>
      </w:r>
    </w:p>
    <w:p w14:paraId="70F76DCB" w14:textId="21126212" w:rsidR="00404154" w:rsidRDefault="00404154">
      <w:pPr>
        <w:pStyle w:val="Body"/>
      </w:pPr>
      <w:r>
        <w:t>The reason this function compiles without lifetime annotations is historical: in early versions</w:t>
      </w:r>
      <w:ins w:id="778" w:author="Carol Nichols" w:date="2018-03-21T16:50:00Z">
        <w:r w:rsidR="00573C89">
          <w:t xml:space="preserve"> </w:t>
        </w:r>
      </w:ins>
      <w:del w:id="779" w:author="Carol Nichols" w:date="2018-03-21T16:50:00Z">
        <w:r w:rsidDel="00573C89">
          <w:delText xml:space="preserve"> </w:delText>
        </w:r>
      </w:del>
      <w:ins w:id="780" w:author="AnneMarieW" w:date="2018-03-15T14:14:00Z">
        <w:del w:id="781" w:author="Carol Nichols" w:date="2018-03-21T16:50:00Z">
          <w:r w:rsidR="00352E2C" w:rsidRPr="00352E2C" w:rsidDel="00573C89">
            <w:delText xml:space="preserve"> </w:delText>
          </w:r>
        </w:del>
        <w:r w:rsidR="00352E2C">
          <w:t xml:space="preserve">(pre-1.0) </w:t>
        </w:r>
      </w:ins>
      <w:r>
        <w:t xml:space="preserve">of </w:t>
      </w:r>
      <w:del w:id="782" w:author="AnneMarieW" w:date="2018-03-15T14:14:00Z">
        <w:r w:rsidDel="00352E2C">
          <w:delText xml:space="preserve">pre-1.0 </w:delText>
        </w:r>
      </w:del>
      <w:r>
        <w:t xml:space="preserve">Rust, this </w:t>
      </w:r>
      <w:ins w:id="783" w:author="AnneMarieW" w:date="2018-03-15T14:14:00Z">
        <w:r w:rsidR="00352E2C">
          <w:t xml:space="preserve">code </w:t>
        </w:r>
      </w:ins>
      <w:r>
        <w:t>wouldn</w:t>
      </w:r>
      <w:r w:rsidR="00423986">
        <w:t>’</w:t>
      </w:r>
      <w:r>
        <w:t>t have compiled because every reference needed an explicit lifetime. At that time, the function signature would have been written like this:</w:t>
      </w:r>
    </w:p>
    <w:p w14:paraId="5F3BF643" w14:textId="77777777" w:rsidR="00404154" w:rsidRPr="008D200C" w:rsidRDefault="00404154" w:rsidP="008D200C">
      <w:pPr>
        <w:pStyle w:val="CodeSingle"/>
      </w:pPr>
      <w:r w:rsidRPr="008D200C">
        <w:t>fn first_word&lt;'a&gt;(s: &amp;'a str) -&gt; &amp;'a str {</w:t>
      </w:r>
    </w:p>
    <w:p w14:paraId="1A634960" w14:textId="77777777" w:rsidR="00404154" w:rsidRDefault="00404154">
      <w:pPr>
        <w:pStyle w:val="Body"/>
      </w:pPr>
      <w:r>
        <w:t xml:space="preserve">After writing a lot of Rust code, the Rust team found that Rust programmers were entering the same lifetime annotations </w:t>
      </w:r>
      <w:del w:id="784" w:author="AnneMarieW" w:date="2018-03-15T14:15:00Z">
        <w:r w:rsidDel="00352E2C">
          <w:delText xml:space="preserve">over and over </w:delText>
        </w:r>
      </w:del>
      <w:ins w:id="785" w:author="AnneMarieW" w:date="2018-03-15T14:15:00Z">
        <w:r w:rsidR="00352E2C">
          <w:t xml:space="preserve">repeatedly </w:t>
        </w:r>
      </w:ins>
      <w:r>
        <w:t xml:space="preserve">in particular situations. These situations were predictable and followed a few deterministic patterns. The developers programmed these patterns into the compiler’s code so </w:t>
      </w:r>
      <w:del w:id="786" w:author="AnneMarieW" w:date="2018-03-15T14:15:00Z">
        <w:r w:rsidDel="00352E2C">
          <w:delText xml:space="preserve">that </w:delText>
        </w:r>
      </w:del>
      <w:r>
        <w:t>the borrow checker c</w:t>
      </w:r>
      <w:del w:id="787" w:author="AnneMarieW" w:date="2018-03-15T14:15:00Z">
        <w:r w:rsidDel="00352E2C">
          <w:delText>an</w:delText>
        </w:r>
      </w:del>
      <w:ins w:id="788" w:author="AnneMarieW" w:date="2018-03-15T14:15:00Z">
        <w:r w:rsidR="00352E2C">
          <w:t>ould</w:t>
        </w:r>
      </w:ins>
      <w:r>
        <w:t xml:space="preserve"> infer the lifetimes in these situations </w:t>
      </w:r>
      <w:r w:rsidR="00423986">
        <w:t xml:space="preserve">and </w:t>
      </w:r>
      <w:del w:id="789" w:author="AnneMarieW" w:date="2018-03-15T14:16:00Z">
        <w:r w:rsidR="00423986" w:rsidDel="00352E2C">
          <w:delText>does</w:delText>
        </w:r>
      </w:del>
      <w:r w:rsidR="00423986">
        <w:t>n</w:t>
      </w:r>
      <w:del w:id="790" w:author="AnneMarieW" w:date="2018-03-15T14:16:00Z">
        <w:r w:rsidR="00423986" w:rsidDel="00352E2C">
          <w:delText>’</w:delText>
        </w:r>
      </w:del>
      <w:ins w:id="791" w:author="AnneMarieW" w:date="2018-03-15T14:16:00Z">
        <w:r w:rsidR="00352E2C">
          <w:t>o</w:t>
        </w:r>
      </w:ins>
      <w:r w:rsidR="00423986">
        <w:t>t need</w:t>
      </w:r>
      <w:r>
        <w:t xml:space="preserve"> explicit annotations.</w:t>
      </w:r>
    </w:p>
    <w:p w14:paraId="6E02A3F7" w14:textId="77777777" w:rsidR="00404154" w:rsidRDefault="00423986">
      <w:pPr>
        <w:pStyle w:val="Body"/>
      </w:pPr>
      <w:r>
        <w:t>T</w:t>
      </w:r>
      <w:r w:rsidR="00404154">
        <w:t xml:space="preserve">his piece of Rust history </w:t>
      </w:r>
      <w:r>
        <w:t xml:space="preserve">is relevant </w:t>
      </w:r>
      <w:r w:rsidR="00404154">
        <w:t>because it’s possible that more deterministic patterns will emerge and be added to the compiler. In the future, even fewer lifetime annotations might be required.</w:t>
      </w:r>
    </w:p>
    <w:p w14:paraId="76592E7E" w14:textId="77777777" w:rsidR="00404154" w:rsidRDefault="00404154">
      <w:pPr>
        <w:pStyle w:val="Body"/>
      </w:pPr>
      <w:r>
        <w:lastRenderedPageBreak/>
        <w:t xml:space="preserve">The patterns programmed into Rust’s analysis of references are called the </w:t>
      </w:r>
      <w:r>
        <w:rPr>
          <w:rStyle w:val="EmphasisItalic"/>
        </w:rPr>
        <w:t>lifetime elision rules</w:t>
      </w:r>
      <w:r>
        <w:t>. These aren’t rules for programmers to follow; they’re a set of particular cases that the compiler will consider, and if your code fits these cases, you don’t need to write the lifetimes explicitly.</w:t>
      </w:r>
    </w:p>
    <w:p w14:paraId="56598A0A" w14:textId="77777777" w:rsidR="00404154" w:rsidRDefault="00404154">
      <w:pPr>
        <w:pStyle w:val="Body"/>
      </w:pPr>
      <w:r>
        <w:t xml:space="preserve">The elision rules don’t provide full inference. </w:t>
      </w:r>
      <w:r w:rsidR="00423986">
        <w:t>I</w:t>
      </w:r>
      <w:r>
        <w:t>f Rust deterministically applies the rules but there</w:t>
      </w:r>
      <w:del w:id="792" w:author="AnneMarieW" w:date="2018-03-15T14:17:00Z">
        <w:r w:rsidDel="00352E2C">
          <w:delText>’</w:delText>
        </w:r>
      </w:del>
      <w:ins w:id="793" w:author="AnneMarieW" w:date="2018-03-15T14:17:00Z">
        <w:r w:rsidR="00352E2C">
          <w:t xml:space="preserve"> i</w:t>
        </w:r>
      </w:ins>
      <w:r>
        <w:t xml:space="preserve">s still ambiguity as to what lifetimes the references have, </w:t>
      </w:r>
      <w:r w:rsidR="00423986">
        <w:t>the compiler</w:t>
      </w:r>
      <w:r>
        <w:t xml:space="preserve"> won’t guess what the lifetime of the remaining references should be. In this case, instead of guessing, the compiler will give you an error that you can resolve by adding the lifetime annotations that specify how the references relate to each other.</w:t>
      </w:r>
    </w:p>
    <w:p w14:paraId="44117B9F" w14:textId="77777777" w:rsidR="00404154" w:rsidRDefault="00404154">
      <w:pPr>
        <w:pStyle w:val="Body"/>
      </w:pPr>
      <w:r>
        <w:t xml:space="preserve">Lifetimes on function or method parameters are called </w:t>
      </w:r>
      <w:r>
        <w:rPr>
          <w:rStyle w:val="EmphasisItalic"/>
        </w:rPr>
        <w:t>input lifetimes</w:t>
      </w:r>
      <w:r>
        <w:t xml:space="preserve">, and lifetimes on return values are called </w:t>
      </w:r>
      <w:r>
        <w:rPr>
          <w:rStyle w:val="EmphasisItalic"/>
        </w:rPr>
        <w:t>output lifetimes</w:t>
      </w:r>
      <w:r>
        <w:t>.</w:t>
      </w:r>
    </w:p>
    <w:p w14:paraId="6DC0625E" w14:textId="77777777" w:rsidR="00404154" w:rsidRDefault="00404154">
      <w:pPr>
        <w:pStyle w:val="Body"/>
      </w:pPr>
      <w:r>
        <w:t xml:space="preserve">The compiler uses three rules to figure out what lifetimes references have when there aren’t explicit annotations. The first rule applies to input lifetimes, and the second </w:t>
      </w:r>
      <w:ins w:id="794" w:author="AnneMarieW" w:date="2018-03-15T14:21:00Z">
        <w:r w:rsidR="00352E2C">
          <w:t xml:space="preserve">and third </w:t>
        </w:r>
      </w:ins>
      <w:del w:id="795" w:author="AnneMarieW" w:date="2018-03-15T14:21:00Z">
        <w:r w:rsidDel="00352E2C">
          <w:delText xml:space="preserve">two </w:delText>
        </w:r>
      </w:del>
      <w:r>
        <w:t>rules apply to output lifetimes. If the compiler gets to the end of the three rules and there are still references for which it can’t figure out lifetimes, the compiler will stop with an error.</w:t>
      </w:r>
    </w:p>
    <w:p w14:paraId="088AA7AA" w14:textId="77777777" w:rsidR="00404154" w:rsidRDefault="00423986">
      <w:pPr>
        <w:pStyle w:val="Body"/>
      </w:pPr>
      <w:r>
        <w:t xml:space="preserve">The first rule is that each </w:t>
      </w:r>
      <w:r w:rsidR="00404154">
        <w:t xml:space="preserve">parameter that is a reference gets its own lifetime parameter. In other words, a function with one parameter gets one lifetime parameter: </w:t>
      </w:r>
      <w:r w:rsidR="00404154">
        <w:rPr>
          <w:rStyle w:val="Literal"/>
        </w:rPr>
        <w:t>fn foo&lt;'a&gt;(x: &amp;'a i32)</w:t>
      </w:r>
      <w:del w:id="796" w:author="AnneMarieW" w:date="2018-03-15T14:20:00Z">
        <w:r w:rsidR="00404154" w:rsidDel="00352E2C">
          <w:delText>,</w:delText>
        </w:r>
      </w:del>
      <w:ins w:id="797" w:author="AnneMarieW" w:date="2018-03-15T14:20:00Z">
        <w:r w:rsidR="00352E2C">
          <w:t>;</w:t>
        </w:r>
      </w:ins>
      <w:r w:rsidR="00404154">
        <w:t xml:space="preserve"> a function with two </w:t>
      </w:r>
      <w:r>
        <w:t xml:space="preserve">parameters </w:t>
      </w:r>
      <w:r w:rsidR="00404154">
        <w:t xml:space="preserve">gets two separate lifetime parameters: </w:t>
      </w:r>
      <w:r w:rsidR="00404154">
        <w:rPr>
          <w:rStyle w:val="Literal"/>
        </w:rPr>
        <w:t>fn foo&lt;'a, 'b&gt;(x: &amp;'a i32, y: &amp;'b i32)</w:t>
      </w:r>
      <w:del w:id="798" w:author="AnneMarieW" w:date="2018-03-15T14:20:00Z">
        <w:r w:rsidR="00404154" w:rsidDel="00352E2C">
          <w:delText>,</w:delText>
        </w:r>
      </w:del>
      <w:ins w:id="799" w:author="AnneMarieW" w:date="2018-03-15T14:20:00Z">
        <w:r w:rsidR="00352E2C">
          <w:t>;</w:t>
        </w:r>
      </w:ins>
      <w:r w:rsidR="00404154">
        <w:t xml:space="preserve"> and so on.</w:t>
      </w:r>
    </w:p>
    <w:p w14:paraId="4A4ECD72" w14:textId="77777777" w:rsidR="00404154" w:rsidRDefault="00423986">
      <w:pPr>
        <w:pStyle w:val="Body"/>
      </w:pPr>
      <w:r>
        <w:t xml:space="preserve">The second rule is if </w:t>
      </w:r>
      <w:r w:rsidR="00404154">
        <w:t xml:space="preserve">there is exactly one input lifetime parameter, that lifetime is assigned to all output lifetime parameters: </w:t>
      </w:r>
      <w:r w:rsidR="00404154">
        <w:rPr>
          <w:rStyle w:val="Literal"/>
        </w:rPr>
        <w:t>fn foo&lt;'a&gt;(x: &amp;'a i32) -&gt; &amp;'a i32</w:t>
      </w:r>
      <w:r w:rsidR="00404154">
        <w:t>.</w:t>
      </w:r>
    </w:p>
    <w:p w14:paraId="4C2C5A17" w14:textId="2B79ABBA" w:rsidR="00404154" w:rsidRDefault="001E57CD">
      <w:pPr>
        <w:pStyle w:val="Body"/>
      </w:pPr>
      <w:r>
        <w:t xml:space="preserve">The third rule is if </w:t>
      </w:r>
      <w:r w:rsidR="00404154">
        <w:t xml:space="preserve">there are multiple input lifetime parameters, but one of them is </w:t>
      </w:r>
      <w:r w:rsidR="00404154">
        <w:rPr>
          <w:rStyle w:val="Literal"/>
        </w:rPr>
        <w:t>&amp;self</w:t>
      </w:r>
      <w:r w:rsidR="00404154">
        <w:t xml:space="preserve"> or </w:t>
      </w:r>
      <w:r w:rsidR="00404154">
        <w:rPr>
          <w:rStyle w:val="Literal"/>
        </w:rPr>
        <w:t>&amp;mut self</w:t>
      </w:r>
      <w:r w:rsidR="00404154">
        <w:t xml:space="preserve"> because this is a method, </w:t>
      </w:r>
      <w:del w:id="800" w:author="AnneMarieW" w:date="2018-03-15T14:21:00Z">
        <w:r w:rsidR="00404154" w:rsidDel="00D221AF">
          <w:delText xml:space="preserve">then </w:delText>
        </w:r>
      </w:del>
      <w:r w:rsidR="00404154">
        <w:t xml:space="preserve">the lifetime of </w:t>
      </w:r>
      <w:r w:rsidR="00404154">
        <w:rPr>
          <w:rStyle w:val="Literal"/>
        </w:rPr>
        <w:t>self</w:t>
      </w:r>
      <w:r w:rsidR="00404154">
        <w:t xml:space="preserve"> is assigned to all output lifetime parameters. This </w:t>
      </w:r>
      <w:ins w:id="801" w:author="AnneMarieW" w:date="2018-03-15T14:22:00Z">
        <w:r w:rsidR="00D221AF">
          <w:t xml:space="preserve">third rule </w:t>
        </w:r>
      </w:ins>
      <w:r w:rsidR="00404154">
        <w:t xml:space="preserve">makes </w:t>
      </w:r>
      <w:del w:id="802" w:author="Carol Nichols" w:date="2018-03-21T16:51:00Z">
        <w:r w:rsidR="00404154" w:rsidDel="00325E65">
          <w:delText xml:space="preserve">writing </w:delText>
        </w:r>
      </w:del>
      <w:r w:rsidR="00404154">
        <w:t xml:space="preserve">methods much </w:t>
      </w:r>
      <w:commentRangeStart w:id="803"/>
      <w:commentRangeStart w:id="804"/>
      <w:r w:rsidR="00404154">
        <w:t>nicer</w:t>
      </w:r>
      <w:commentRangeEnd w:id="803"/>
      <w:r w:rsidR="00D221AF">
        <w:rPr>
          <w:rStyle w:val="CommentReference"/>
          <w:rFonts w:eastAsia="Times New Roman"/>
        </w:rPr>
        <w:commentReference w:id="803"/>
      </w:r>
      <w:commentRangeEnd w:id="804"/>
      <w:r w:rsidR="009F0E15">
        <w:rPr>
          <w:rStyle w:val="CommentReference"/>
          <w:rFonts w:eastAsia="Times New Roman"/>
        </w:rPr>
        <w:commentReference w:id="804"/>
      </w:r>
      <w:ins w:id="805" w:author="Carol Nichols" w:date="2018-03-21T16:51:00Z">
        <w:r w:rsidR="00325E65">
          <w:t xml:space="preserve"> to read and write because fewer symbols are necessary</w:t>
        </w:r>
      </w:ins>
      <w:r w:rsidR="00404154">
        <w:t>.</w:t>
      </w:r>
    </w:p>
    <w:p w14:paraId="5C890FBA" w14:textId="77777777" w:rsidR="00404154" w:rsidRDefault="00404154">
      <w:pPr>
        <w:pStyle w:val="Body"/>
      </w:pPr>
      <w:r>
        <w:t>Let’s pretend we’re the compiler</w:t>
      </w:r>
      <w:ins w:id="806" w:author="AnneMarieW" w:date="2018-03-15T14:23:00Z">
        <w:r w:rsidR="00D221AF">
          <w:t xml:space="preserve">. </w:t>
        </w:r>
      </w:ins>
      <w:del w:id="807" w:author="AnneMarieW" w:date="2018-03-15T14:23:00Z">
        <w:r w:rsidDel="00D221AF">
          <w:delText xml:space="preserve"> and </w:delText>
        </w:r>
      </w:del>
      <w:ins w:id="808" w:author="AnneMarieW" w:date="2018-03-15T14:23:00Z">
        <w:r w:rsidR="00D221AF">
          <w:t xml:space="preserve">We’ll </w:t>
        </w:r>
      </w:ins>
      <w:r>
        <w:t xml:space="preserve">apply these rules to figure out what the lifetimes of the references in the signature of the </w:t>
      </w:r>
      <w:r>
        <w:rPr>
          <w:rStyle w:val="Literal"/>
        </w:rPr>
        <w:t>first_word</w:t>
      </w:r>
      <w:r>
        <w:t xml:space="preserve"> function in Listing 10-2</w:t>
      </w:r>
      <w:r w:rsidR="001E57CD">
        <w:t>6</w:t>
      </w:r>
      <w:r>
        <w:t xml:space="preserve"> are. The signature starts without any lifetimes associated with the references:</w:t>
      </w:r>
    </w:p>
    <w:p w14:paraId="112D3794" w14:textId="77777777" w:rsidR="00404154" w:rsidRDefault="00404154" w:rsidP="00404154">
      <w:pPr>
        <w:pStyle w:val="CodeSingle"/>
      </w:pPr>
      <w:r>
        <w:t>fn first_word(s: &amp;str) -&gt; &amp;str {</w:t>
      </w:r>
    </w:p>
    <w:p w14:paraId="0EB9D68D" w14:textId="77777777" w:rsidR="00404154" w:rsidRDefault="00404154">
      <w:pPr>
        <w:pStyle w:val="Body"/>
      </w:pPr>
      <w:r>
        <w:t>Then the compiler applies the first rule, which s</w:t>
      </w:r>
      <w:del w:id="809" w:author="AnneMarieW" w:date="2018-03-15T14:24:00Z">
        <w:r w:rsidDel="00D221AF">
          <w:delText>ay</w:delText>
        </w:r>
      </w:del>
      <w:ins w:id="810" w:author="AnneMarieW" w:date="2018-03-15T14:24:00Z">
        <w:r w:rsidR="00D221AF">
          <w:t>pecifie</w:t>
        </w:r>
      </w:ins>
      <w:r>
        <w:t>s</w:t>
      </w:r>
      <w:ins w:id="811" w:author="AnneMarieW" w:date="2018-03-15T14:24:00Z">
        <w:r w:rsidR="00D221AF">
          <w:t xml:space="preserve"> that</w:t>
        </w:r>
      </w:ins>
      <w:r>
        <w:t xml:space="preserve"> each parameter gets its own lifetime. We’</w:t>
      </w:r>
      <w:del w:id="812" w:author="AnneMarieW" w:date="2018-03-15T14:24:00Z">
        <w:r w:rsidDel="00D221AF">
          <w:delText>re going to</w:delText>
        </w:r>
      </w:del>
      <w:ins w:id="813" w:author="AnneMarieW" w:date="2018-03-15T14:24:00Z">
        <w:r w:rsidR="00D221AF">
          <w:t>ll</w:t>
        </w:r>
      </w:ins>
      <w:r>
        <w:t xml:space="preserve"> call it </w:t>
      </w:r>
      <w:r>
        <w:rPr>
          <w:rStyle w:val="Literal"/>
        </w:rPr>
        <w:t>'a</w:t>
      </w:r>
      <w:r>
        <w:t xml:space="preserve"> as usual, so now the signature is:</w:t>
      </w:r>
    </w:p>
    <w:p w14:paraId="0A689207" w14:textId="77777777" w:rsidR="00404154" w:rsidRDefault="00404154" w:rsidP="00404154">
      <w:pPr>
        <w:pStyle w:val="CodeSingle"/>
      </w:pPr>
      <w:r>
        <w:lastRenderedPageBreak/>
        <w:t>fn first_word&lt;'a&gt;(s: &amp;'a str) -&gt; &amp;str {</w:t>
      </w:r>
    </w:p>
    <w:p w14:paraId="68B6CFDC" w14:textId="77777777" w:rsidR="00404154" w:rsidRDefault="00404154">
      <w:pPr>
        <w:pStyle w:val="Body"/>
      </w:pPr>
      <w:r>
        <w:t xml:space="preserve">The second rule applies because there is exactly one input lifetime. </w:t>
      </w:r>
      <w:r w:rsidR="001E57CD">
        <w:t>T</w:t>
      </w:r>
      <w:r>
        <w:t>he second rule s</w:t>
      </w:r>
      <w:del w:id="814" w:author="AnneMarieW" w:date="2018-03-15T14:24:00Z">
        <w:r w:rsidDel="00C703D3">
          <w:delText>ays</w:delText>
        </w:r>
      </w:del>
      <w:ins w:id="815" w:author="AnneMarieW" w:date="2018-03-15T14:24:00Z">
        <w:r w:rsidR="00C703D3">
          <w:t>pecifies that</w:t>
        </w:r>
      </w:ins>
      <w:r>
        <w:t xml:space="preserve"> the lifetime of the one input parameter gets assigned to the output lifetime, </w:t>
      </w:r>
      <w:r w:rsidR="00F60F16">
        <w:t xml:space="preserve">so </w:t>
      </w:r>
      <w:r>
        <w:t>the signature is now this:</w:t>
      </w:r>
    </w:p>
    <w:p w14:paraId="48512967" w14:textId="77777777" w:rsidR="00404154" w:rsidRDefault="00404154" w:rsidP="00404154">
      <w:pPr>
        <w:pStyle w:val="CodeSingle"/>
      </w:pPr>
      <w:r>
        <w:t>fn first_word&lt;'a&gt;(s: &amp;'a str) -&gt; &amp;'a str {</w:t>
      </w:r>
    </w:p>
    <w:p w14:paraId="6CAE1F45" w14:textId="77777777" w:rsidR="00404154" w:rsidRDefault="00404154">
      <w:pPr>
        <w:pStyle w:val="Body"/>
      </w:pPr>
      <w:r>
        <w:t>Now all the references in this function signature have lifetimes, and the compiler can continue its analysis without needing the programmer to annotate the lifetimes in this function signature.</w:t>
      </w:r>
    </w:p>
    <w:p w14:paraId="6EF28583" w14:textId="77777777" w:rsidR="00404154" w:rsidRDefault="00404154">
      <w:pPr>
        <w:pStyle w:val="Body"/>
      </w:pPr>
      <w:r>
        <w:t xml:space="preserve">Let’s </w:t>
      </w:r>
      <w:del w:id="816" w:author="AnneMarieW" w:date="2018-03-15T14:25:00Z">
        <w:r w:rsidDel="00C703D3">
          <w:delText>do</w:delText>
        </w:r>
      </w:del>
      <w:ins w:id="817" w:author="AnneMarieW" w:date="2018-03-15T14:25:00Z">
        <w:r w:rsidR="00C703D3">
          <w:t>look at</w:t>
        </w:r>
      </w:ins>
      <w:r>
        <w:t xml:space="preserve"> another example, this time </w:t>
      </w:r>
      <w:del w:id="818" w:author="AnneMarieW" w:date="2018-03-15T14:25:00Z">
        <w:r w:rsidDel="00C703D3">
          <w:delText>with</w:delText>
        </w:r>
      </w:del>
      <w:ins w:id="819" w:author="AnneMarieW" w:date="2018-03-15T14:25:00Z">
        <w:r w:rsidR="00C703D3">
          <w:t>using</w:t>
        </w:r>
      </w:ins>
      <w:r>
        <w:t xml:space="preserve"> the </w:t>
      </w:r>
      <w:r>
        <w:rPr>
          <w:rStyle w:val="Literal"/>
        </w:rPr>
        <w:t>longest</w:t>
      </w:r>
      <w:r>
        <w:t xml:space="preserve"> function that had no lifetime parameters when we started working with</w:t>
      </w:r>
      <w:ins w:id="820" w:author="AnneMarieW" w:date="2018-03-15T14:25:00Z">
        <w:r w:rsidR="00C703D3">
          <w:t xml:space="preserve"> it</w:t>
        </w:r>
      </w:ins>
      <w:r>
        <w:t xml:space="preserve"> </w:t>
      </w:r>
      <w:r w:rsidR="00EC5E5E">
        <w:t xml:space="preserve">in </w:t>
      </w:r>
      <w:r>
        <w:t>Listing 10-2</w:t>
      </w:r>
      <w:r w:rsidR="001E57CD">
        <w:t>1</w:t>
      </w:r>
      <w:r>
        <w:t>:</w:t>
      </w:r>
    </w:p>
    <w:p w14:paraId="68F8DEB6" w14:textId="77777777" w:rsidR="00404154" w:rsidRDefault="00404154" w:rsidP="00404154">
      <w:pPr>
        <w:pStyle w:val="CodeSingle"/>
      </w:pPr>
      <w:r>
        <w:t>fn longest(x: &amp;str, y: &amp;str) -&gt; &amp;str {</w:t>
      </w:r>
    </w:p>
    <w:p w14:paraId="2E84CA27" w14:textId="77777777" w:rsidR="00404154" w:rsidRDefault="00404154">
      <w:pPr>
        <w:pStyle w:val="Body"/>
      </w:pPr>
      <w:r>
        <w:t>Let’s apply the first rule: each parameter gets its own lifetime. This time we have two parameters instead of one, so we have two lifetimes:</w:t>
      </w:r>
    </w:p>
    <w:p w14:paraId="374C126F" w14:textId="77777777" w:rsidR="00404154" w:rsidRDefault="00404154" w:rsidP="00404154">
      <w:pPr>
        <w:pStyle w:val="CodeSingle"/>
      </w:pPr>
      <w:r>
        <w:t>fn longest&lt;'a, 'b&gt;(x: &amp;'a str, y: &amp;'b str) -&gt; &amp;str {</w:t>
      </w:r>
    </w:p>
    <w:p w14:paraId="7C6C051C" w14:textId="77777777" w:rsidR="00404154" w:rsidRDefault="00404154">
      <w:pPr>
        <w:pStyle w:val="Body"/>
      </w:pPr>
      <w:del w:id="821" w:author="AnneMarieW" w:date="2018-03-15T14:26:00Z">
        <w:r w:rsidDel="00C703D3">
          <w:delText>We</w:delText>
        </w:r>
      </w:del>
      <w:ins w:id="822" w:author="AnneMarieW" w:date="2018-03-15T14:26:00Z">
        <w:r w:rsidR="00C703D3">
          <w:t>You</w:t>
        </w:r>
      </w:ins>
      <w:r>
        <w:t xml:space="preserve"> can see that the second rule doesn’t apply </w:t>
      </w:r>
      <w:r w:rsidR="001E57CD">
        <w:t xml:space="preserve">because </w:t>
      </w:r>
      <w:r>
        <w:t>there is more than one input lifetime. The third rule doesn</w:t>
      </w:r>
      <w:r w:rsidR="001E57CD">
        <w:t>’</w:t>
      </w:r>
      <w:r>
        <w:t>t apply either, because</w:t>
      </w:r>
      <w:del w:id="823" w:author="AnneMarieW" w:date="2018-03-15T14:26:00Z">
        <w:r w:rsidDel="00C703D3">
          <w:delText xml:space="preserve"> this</w:delText>
        </w:r>
      </w:del>
      <w:ins w:id="824" w:author="AnneMarieW" w:date="2018-03-15T14:26:00Z">
        <w:r w:rsidR="00C703D3" w:rsidRPr="00C703D3">
          <w:rPr>
            <w:rStyle w:val="Literal"/>
          </w:rPr>
          <w:t xml:space="preserve"> </w:t>
        </w:r>
        <w:r w:rsidR="00C703D3">
          <w:rPr>
            <w:rStyle w:val="Literal"/>
          </w:rPr>
          <w:t>longest</w:t>
        </w:r>
      </w:ins>
      <w:r>
        <w:t xml:space="preserve"> is a function rather than a method, so none of the parameters are </w:t>
      </w:r>
      <w:r>
        <w:rPr>
          <w:rStyle w:val="Literal"/>
        </w:rPr>
        <w:t>self</w:t>
      </w:r>
      <w:r>
        <w:t xml:space="preserve">. After </w:t>
      </w:r>
      <w:del w:id="825" w:author="AnneMarieW" w:date="2018-03-15T14:27:00Z">
        <w:r w:rsidDel="00507845">
          <w:delText>go</w:delText>
        </w:r>
      </w:del>
      <w:ins w:id="826" w:author="AnneMarieW" w:date="2018-03-15T14:27:00Z">
        <w:r w:rsidR="00507845">
          <w:t>work</w:t>
        </w:r>
      </w:ins>
      <w:r>
        <w:t xml:space="preserve">ing through all three rules, we still haven’t figured out what the return type’s lifetime is. This is why we got an error trying to compile the code </w:t>
      </w:r>
      <w:del w:id="827" w:author="AnneMarieW" w:date="2018-03-15T14:27:00Z">
        <w:r w:rsidDel="00507845">
          <w:delText>from</w:delText>
        </w:r>
      </w:del>
      <w:ins w:id="828" w:author="AnneMarieW" w:date="2018-03-15T14:27:00Z">
        <w:r w:rsidR="00507845">
          <w:t>in</w:t>
        </w:r>
      </w:ins>
      <w:r>
        <w:t xml:space="preserve"> Listing 10-2</w:t>
      </w:r>
      <w:r w:rsidR="001E57CD">
        <w:t>1</w:t>
      </w:r>
      <w:r>
        <w:t>: the compiler worked through the lifetime elision rules</w:t>
      </w:r>
      <w:del w:id="829" w:author="AnneMarieW" w:date="2018-03-15T14:28:00Z">
        <w:r w:rsidDel="00507845">
          <w:delText>,</w:delText>
        </w:r>
      </w:del>
      <w:r>
        <w:t xml:space="preserve"> but still couldn’t figure out all the lifetimes of the references in the signature.</w:t>
      </w:r>
    </w:p>
    <w:p w14:paraId="570D0CBD" w14:textId="77777777" w:rsidR="00404154" w:rsidRDefault="00404154">
      <w:pPr>
        <w:pStyle w:val="Body"/>
      </w:pPr>
      <w:r>
        <w:t xml:space="preserve">Because the third rule </w:t>
      </w:r>
      <w:del w:id="830" w:author="AnneMarieW" w:date="2018-03-15T14:28:00Z">
        <w:r w:rsidDel="00507845">
          <w:delText xml:space="preserve">only </w:delText>
        </w:r>
      </w:del>
      <w:r>
        <w:t>really</w:t>
      </w:r>
      <w:ins w:id="831" w:author="AnneMarieW" w:date="2018-03-15T14:28:00Z">
        <w:r w:rsidR="00507845" w:rsidRPr="00507845">
          <w:t xml:space="preserve"> </w:t>
        </w:r>
        <w:r w:rsidR="00507845">
          <w:t>only</w:t>
        </w:r>
      </w:ins>
      <w:r>
        <w:t xml:space="preserve"> applies in method signatures, we</w:t>
      </w:r>
      <w:r w:rsidR="007F6E6A">
        <w:t>’</w:t>
      </w:r>
      <w:r>
        <w:t xml:space="preserve">ll </w:t>
      </w:r>
      <w:r w:rsidR="001E57CD">
        <w:t>l</w:t>
      </w:r>
      <w:r>
        <w:t>ook at lifetimes in that context next to see why the third rule means we don’t have to annotate lifetimes in method signatures very often.</w:t>
      </w:r>
    </w:p>
    <w:p w14:paraId="2AAE9B62" w14:textId="77777777" w:rsidR="00404154" w:rsidRDefault="00404154" w:rsidP="00404154">
      <w:pPr>
        <w:pStyle w:val="HeadB"/>
      </w:pPr>
      <w:bookmarkStart w:id="832" w:name="lifetime-annotations-in-method-definitio"/>
      <w:bookmarkStart w:id="833" w:name="__RefHeading___Toc16855_4277564772"/>
      <w:bookmarkStart w:id="834" w:name="_Toc476297450"/>
      <w:bookmarkStart w:id="835" w:name="_Toc508292493"/>
      <w:bookmarkEnd w:id="832"/>
      <w:r>
        <w:t>Lifetime Annotations in Method Definitions</w:t>
      </w:r>
      <w:bookmarkEnd w:id="833"/>
      <w:bookmarkEnd w:id="834"/>
      <w:bookmarkEnd w:id="835"/>
    </w:p>
    <w:p w14:paraId="078BC796" w14:textId="77777777" w:rsidR="00404154" w:rsidRDefault="00404154" w:rsidP="00404154">
      <w:pPr>
        <w:pStyle w:val="BodyFirst"/>
        <w:rPr>
          <w:rFonts w:eastAsia="Microsoft YaHei"/>
        </w:rPr>
      </w:pPr>
      <w:r>
        <w:rPr>
          <w:rFonts w:eastAsia="Microsoft YaHei"/>
        </w:rPr>
        <w:t>When we implement methods on a struct with lifetimes, we use the same syntax as that of generic type parameters shown in Listing 10-</w:t>
      </w:r>
      <w:r w:rsidR="001E57CD">
        <w:rPr>
          <w:rFonts w:eastAsia="Microsoft YaHei"/>
        </w:rPr>
        <w:t>11</w:t>
      </w:r>
      <w:r>
        <w:rPr>
          <w:rFonts w:eastAsia="Microsoft YaHei"/>
        </w:rPr>
        <w:t xml:space="preserve">. Where we declare and use the lifetime parameters depends on whether they’re related to the struct fields or the method </w:t>
      </w:r>
      <w:r w:rsidR="001E57CD">
        <w:rPr>
          <w:rFonts w:eastAsia="Microsoft YaHei"/>
        </w:rPr>
        <w:t xml:space="preserve">parameters </w:t>
      </w:r>
      <w:r>
        <w:rPr>
          <w:rFonts w:eastAsia="Microsoft YaHei"/>
        </w:rPr>
        <w:t>and return values.</w:t>
      </w:r>
    </w:p>
    <w:p w14:paraId="187475D3" w14:textId="77777777" w:rsidR="00404154" w:rsidRDefault="00404154">
      <w:pPr>
        <w:pStyle w:val="Body"/>
      </w:pPr>
      <w:r>
        <w:lastRenderedPageBreak/>
        <w:t xml:space="preserve">Lifetime names for struct fields always need to be declared after the </w:t>
      </w:r>
      <w:r>
        <w:rPr>
          <w:rStyle w:val="Literal"/>
        </w:rPr>
        <w:t>impl</w:t>
      </w:r>
      <w:r>
        <w:t xml:space="preserve"> keyword and then used after the struct’s name, </w:t>
      </w:r>
      <w:r w:rsidR="001E57CD">
        <w:t xml:space="preserve">because </w:t>
      </w:r>
      <w:r>
        <w:t>those lifetimes are part of the struct’s type.</w:t>
      </w:r>
    </w:p>
    <w:p w14:paraId="46D8D932" w14:textId="77777777" w:rsidR="00404154" w:rsidRDefault="00404154">
      <w:pPr>
        <w:pStyle w:val="Body"/>
      </w:pPr>
      <w:r>
        <w:t xml:space="preserve">In method signatures inside the </w:t>
      </w:r>
      <w:r>
        <w:rPr>
          <w:rStyle w:val="Literal"/>
        </w:rPr>
        <w:t>impl</w:t>
      </w:r>
      <w:r>
        <w:t xml:space="preserve"> block, references might be tied to the lifetime of references in the struct’s fields, or they might be independent. In addition, the lifetime elision rules often make it so that lifetime annotations aren’t necessary in method signatures. Let’s look at some examples using the struct named </w:t>
      </w:r>
      <w:r>
        <w:rPr>
          <w:rStyle w:val="Literal"/>
        </w:rPr>
        <w:t>ImportantExcerpt</w:t>
      </w:r>
      <w:r>
        <w:t xml:space="preserve"> that we defined in Listing 10-2</w:t>
      </w:r>
      <w:r w:rsidR="001E57CD">
        <w:t>5</w:t>
      </w:r>
      <w:r>
        <w:t>.</w:t>
      </w:r>
    </w:p>
    <w:p w14:paraId="08114030" w14:textId="77777777" w:rsidR="00404154" w:rsidRDefault="00404154">
      <w:pPr>
        <w:pStyle w:val="Body"/>
      </w:pPr>
      <w:r>
        <w:t xml:space="preserve">First, </w:t>
      </w:r>
      <w:ins w:id="836" w:author="AnneMarieW" w:date="2018-03-15T14:29:00Z">
        <w:r w:rsidR="001A2109">
          <w:t>we’ll use</w:t>
        </w:r>
      </w:ins>
      <w:del w:id="837" w:author="AnneMarieW" w:date="2018-03-15T14:30:00Z">
        <w:r w:rsidDel="001A2109">
          <w:delText>here’s</w:delText>
        </w:r>
      </w:del>
      <w:r>
        <w:t xml:space="preserve"> a method named </w:t>
      </w:r>
      <w:r>
        <w:rPr>
          <w:rStyle w:val="Literal"/>
        </w:rPr>
        <w:t>level</w:t>
      </w:r>
      <w:r>
        <w:t xml:space="preserve"> whose only parameter is a reference to </w:t>
      </w:r>
      <w:r>
        <w:rPr>
          <w:rStyle w:val="Literal"/>
        </w:rPr>
        <w:t>self</w:t>
      </w:r>
      <w:del w:id="838" w:author="AnneMarieW" w:date="2018-03-15T14:30:00Z">
        <w:r w:rsidDel="001A2109">
          <w:delText>,</w:delText>
        </w:r>
      </w:del>
      <w:r>
        <w:t xml:space="preserve"> and whose return value is an </w:t>
      </w:r>
      <w:r>
        <w:rPr>
          <w:rStyle w:val="Literal"/>
        </w:rPr>
        <w:t>i32</w:t>
      </w:r>
      <w:r>
        <w:t>, which is not a reference to anything:</w:t>
      </w:r>
    </w:p>
    <w:p w14:paraId="18D82FEE" w14:textId="77777777" w:rsidR="00404154" w:rsidRDefault="00404154" w:rsidP="00404154">
      <w:pPr>
        <w:pStyle w:val="CodeA"/>
      </w:pPr>
      <w:r>
        <w:t>impl&lt;'a&gt; ImportantExcerpt&lt;'a&gt; {</w:t>
      </w:r>
    </w:p>
    <w:p w14:paraId="38B383AB" w14:textId="77777777" w:rsidR="00404154" w:rsidRDefault="00404154" w:rsidP="00404154">
      <w:pPr>
        <w:pStyle w:val="CodeB"/>
      </w:pPr>
      <w:r>
        <w:t xml:space="preserve">    fn level(&amp;self) -&gt; i32 {</w:t>
      </w:r>
    </w:p>
    <w:p w14:paraId="59CF1887" w14:textId="77777777" w:rsidR="00404154" w:rsidRDefault="00404154" w:rsidP="00404154">
      <w:pPr>
        <w:pStyle w:val="CodeB"/>
      </w:pPr>
      <w:r>
        <w:t xml:space="preserve">        3</w:t>
      </w:r>
    </w:p>
    <w:p w14:paraId="78ECD1F9" w14:textId="77777777" w:rsidR="00404154" w:rsidRDefault="00404154" w:rsidP="00404154">
      <w:pPr>
        <w:pStyle w:val="CodeB"/>
      </w:pPr>
      <w:r>
        <w:t xml:space="preserve">    }</w:t>
      </w:r>
    </w:p>
    <w:p w14:paraId="304042FB" w14:textId="77777777" w:rsidR="00404154" w:rsidRDefault="00404154">
      <w:pPr>
        <w:pStyle w:val="CodeC"/>
      </w:pPr>
      <w:r>
        <w:t>}</w:t>
      </w:r>
    </w:p>
    <w:p w14:paraId="2C566509" w14:textId="77777777" w:rsidR="00404154" w:rsidRDefault="00404154">
      <w:pPr>
        <w:pStyle w:val="Body"/>
      </w:pPr>
      <w:r>
        <w:t xml:space="preserve">The lifetime parameter declaration after </w:t>
      </w:r>
      <w:r>
        <w:rPr>
          <w:rStyle w:val="Literal"/>
        </w:rPr>
        <w:t>impl</w:t>
      </w:r>
      <w:r>
        <w:t xml:space="preserve"> and use after the type name is required, but we’re not required to annotate the lifetime of the reference to </w:t>
      </w:r>
      <w:r>
        <w:rPr>
          <w:rStyle w:val="Literal"/>
        </w:rPr>
        <w:t>self</w:t>
      </w:r>
      <w:r>
        <w:t xml:space="preserve"> because of the first elision rule.</w:t>
      </w:r>
    </w:p>
    <w:p w14:paraId="096ED98C" w14:textId="77777777" w:rsidR="00404154" w:rsidRDefault="00404154">
      <w:pPr>
        <w:pStyle w:val="Body"/>
      </w:pPr>
      <w:r>
        <w:t>Here</w:t>
      </w:r>
      <w:del w:id="839" w:author="AnneMarieW" w:date="2018-03-15T14:30:00Z">
        <w:r w:rsidDel="001A2109">
          <w:delText>’</w:delText>
        </w:r>
      </w:del>
      <w:ins w:id="840" w:author="AnneMarieW" w:date="2018-03-15T14:30:00Z">
        <w:r w:rsidR="001A2109">
          <w:t xml:space="preserve"> i</w:t>
        </w:r>
      </w:ins>
      <w:r>
        <w:t>s an example where the third lifetime elision rule applies:</w:t>
      </w:r>
    </w:p>
    <w:p w14:paraId="7C9C8A13" w14:textId="77777777" w:rsidR="00404154" w:rsidRDefault="00404154" w:rsidP="00404154">
      <w:pPr>
        <w:pStyle w:val="CodeA"/>
      </w:pPr>
      <w:r>
        <w:t>impl&lt;'a&gt; ImportantExcerpt&lt;'a&gt; {</w:t>
      </w:r>
    </w:p>
    <w:p w14:paraId="1C6A0047" w14:textId="77777777" w:rsidR="00404154" w:rsidRDefault="00404154" w:rsidP="00404154">
      <w:pPr>
        <w:pStyle w:val="CodeB"/>
      </w:pPr>
      <w:r>
        <w:t xml:space="preserve">    fn announce_and_return_part(&amp;self, announcement: &amp;str) -&gt; &amp;str {</w:t>
      </w:r>
    </w:p>
    <w:p w14:paraId="2999638F" w14:textId="77777777" w:rsidR="00404154" w:rsidRDefault="00404154" w:rsidP="00404154">
      <w:pPr>
        <w:pStyle w:val="CodeB"/>
      </w:pPr>
      <w:r>
        <w:t xml:space="preserve">        println!("Attention please: {}", announcement);</w:t>
      </w:r>
    </w:p>
    <w:p w14:paraId="7C8D2E87" w14:textId="77777777" w:rsidR="00404154" w:rsidRDefault="00404154" w:rsidP="00404154">
      <w:pPr>
        <w:pStyle w:val="CodeB"/>
      </w:pPr>
      <w:r>
        <w:t xml:space="preserve">        self.part</w:t>
      </w:r>
    </w:p>
    <w:p w14:paraId="4F3ED91E" w14:textId="77777777" w:rsidR="00404154" w:rsidRDefault="00404154" w:rsidP="00404154">
      <w:pPr>
        <w:pStyle w:val="CodeB"/>
      </w:pPr>
      <w:r>
        <w:t xml:space="preserve">    }</w:t>
      </w:r>
    </w:p>
    <w:p w14:paraId="391C3947" w14:textId="77777777" w:rsidR="00404154" w:rsidRDefault="00404154">
      <w:pPr>
        <w:pStyle w:val="CodeC"/>
      </w:pPr>
      <w:r>
        <w:t>}</w:t>
      </w:r>
    </w:p>
    <w:p w14:paraId="0ACE296B" w14:textId="77777777" w:rsidR="00404154" w:rsidRDefault="00404154">
      <w:pPr>
        <w:pStyle w:val="Body"/>
      </w:pPr>
      <w:r>
        <w:t xml:space="preserve">There are two input lifetimes, so Rust applies the first lifetime elision rule and gives both </w:t>
      </w:r>
      <w:r>
        <w:rPr>
          <w:rStyle w:val="Literal"/>
        </w:rPr>
        <w:t>&amp;self</w:t>
      </w:r>
      <w:r>
        <w:t xml:space="preserve"> and </w:t>
      </w:r>
      <w:r>
        <w:rPr>
          <w:rStyle w:val="Literal"/>
        </w:rPr>
        <w:t>announcement</w:t>
      </w:r>
      <w:r>
        <w:t xml:space="preserve"> their own lifetimes. Then, because one of the parameters is </w:t>
      </w:r>
      <w:r>
        <w:rPr>
          <w:rStyle w:val="Literal"/>
        </w:rPr>
        <w:t>&amp;self</w:t>
      </w:r>
      <w:r>
        <w:t xml:space="preserve">, the return type gets the lifetime of </w:t>
      </w:r>
      <w:r>
        <w:rPr>
          <w:rStyle w:val="Literal"/>
        </w:rPr>
        <w:t>&amp;self</w:t>
      </w:r>
      <w:r>
        <w:t>, and all lifetimes have been accounted for.</w:t>
      </w:r>
    </w:p>
    <w:p w14:paraId="2217B26F" w14:textId="77777777" w:rsidR="00404154" w:rsidRDefault="00404154" w:rsidP="00404154">
      <w:pPr>
        <w:pStyle w:val="HeadB"/>
      </w:pPr>
      <w:bookmarkStart w:id="841" w:name="the-static-lifetime"/>
      <w:bookmarkStart w:id="842" w:name="__RefHeading___Toc16857_4277564772"/>
      <w:bookmarkStart w:id="843" w:name="_Toc476297451"/>
      <w:bookmarkStart w:id="844" w:name="_Toc508292494"/>
      <w:bookmarkEnd w:id="841"/>
      <w:r>
        <w:t>The Static Lifetime</w:t>
      </w:r>
      <w:bookmarkEnd w:id="842"/>
      <w:bookmarkEnd w:id="843"/>
      <w:bookmarkEnd w:id="844"/>
    </w:p>
    <w:p w14:paraId="02250786" w14:textId="77777777" w:rsidR="00404154" w:rsidRPr="006249DC" w:rsidRDefault="00404154" w:rsidP="006249DC">
      <w:pPr>
        <w:pStyle w:val="BodyFirst"/>
      </w:pPr>
      <w:r>
        <w:rPr>
          <w:rFonts w:eastAsia="Microsoft YaHei"/>
        </w:rPr>
        <w:t xml:space="preserve">One special lifetime we need to discuss is </w:t>
      </w:r>
      <w:r>
        <w:rPr>
          <w:rStyle w:val="Literal"/>
        </w:rPr>
        <w:t>'static</w:t>
      </w:r>
      <w:r>
        <w:t>, which denotes</w:t>
      </w:r>
      <w:r>
        <w:rPr>
          <w:rFonts w:eastAsia="Microsoft YaHei"/>
        </w:rPr>
        <w:t xml:space="preserve"> the entire duration of the program. All string literals have the </w:t>
      </w:r>
      <w:r>
        <w:rPr>
          <w:rStyle w:val="Literal"/>
        </w:rPr>
        <w:t>'static</w:t>
      </w:r>
      <w:r>
        <w:rPr>
          <w:rFonts w:eastAsia="Microsoft YaHei"/>
        </w:rPr>
        <w:t xml:space="preserve"> lifetime, which we can annotate as follows: </w:t>
      </w:r>
      <w:r>
        <w:rPr>
          <w:rStyle w:val="Literal"/>
        </w:rPr>
        <w:t>let s: &amp;'static str = "I have a static lifetime.";</w:t>
      </w:r>
    </w:p>
    <w:p w14:paraId="619E3FD2" w14:textId="77777777" w:rsidR="00404154" w:rsidRDefault="00404154">
      <w:pPr>
        <w:pStyle w:val="Body"/>
      </w:pPr>
      <w:r>
        <w:lastRenderedPageBreak/>
        <w:t xml:space="preserve">The text of this string is stored directly in the binary of your program, which is always available. Therefore, the lifetime of all string literals is </w:t>
      </w:r>
      <w:r>
        <w:rPr>
          <w:rStyle w:val="Literal"/>
        </w:rPr>
        <w:t>'static</w:t>
      </w:r>
      <w:r>
        <w:t>.</w:t>
      </w:r>
    </w:p>
    <w:p w14:paraId="0F035893" w14:textId="77777777" w:rsidR="00404154" w:rsidRDefault="00404154">
      <w:pPr>
        <w:pStyle w:val="Body"/>
      </w:pPr>
      <w:r>
        <w:t>You m</w:t>
      </w:r>
      <w:del w:id="845" w:author="AnneMarieW" w:date="2018-03-15T14:31:00Z">
        <w:r w:rsidDel="00482359">
          <w:delText>ay</w:delText>
        </w:r>
      </w:del>
      <w:ins w:id="846" w:author="AnneMarieW" w:date="2018-03-15T14:31:00Z">
        <w:r w:rsidR="00482359">
          <w:t>ight</w:t>
        </w:r>
      </w:ins>
      <w:r>
        <w:t xml:space="preserve"> see suggestions to use the </w:t>
      </w:r>
      <w:r>
        <w:rPr>
          <w:rStyle w:val="Literal"/>
        </w:rPr>
        <w:t>'static</w:t>
      </w:r>
      <w:r>
        <w:t xml:space="preserve"> lifetime in error messages</w:t>
      </w:r>
      <w:del w:id="847" w:author="AnneMarieW" w:date="2018-03-15T14:32:00Z">
        <w:r w:rsidDel="00482359">
          <w:delText>,</w:delText>
        </w:r>
      </w:del>
      <w:ins w:id="848" w:author="AnneMarieW" w:date="2018-03-15T14:32:00Z">
        <w:r w:rsidR="00482359">
          <w:t>.</w:t>
        </w:r>
      </w:ins>
      <w:r>
        <w:t xml:space="preserve"> </w:t>
      </w:r>
      <w:del w:id="849" w:author="AnneMarieW" w:date="2018-03-15T14:32:00Z">
        <w:r w:rsidDel="00482359">
          <w:delText>b</w:delText>
        </w:r>
      </w:del>
      <w:ins w:id="850" w:author="AnneMarieW" w:date="2018-03-15T14:32:00Z">
        <w:r w:rsidR="00482359">
          <w:t>B</w:t>
        </w:r>
      </w:ins>
      <w:r>
        <w:t xml:space="preserve">ut before specifying </w:t>
      </w:r>
      <w:r>
        <w:rPr>
          <w:rStyle w:val="Literal"/>
        </w:rPr>
        <w:t>'static</w:t>
      </w:r>
      <w:r>
        <w:t xml:space="preserve"> as the lifetime for a reference, think about whether the reference you have </w:t>
      </w:r>
      <w:del w:id="851" w:author="AnneMarieW" w:date="2018-03-15T14:32:00Z">
        <w:r w:rsidDel="00482359">
          <w:delText xml:space="preserve">is one that </w:delText>
        </w:r>
      </w:del>
      <w:r>
        <w:t>actually lives the entire lifetime of your program or not. You might consider whether you want it to live that long, even if it could. Most of the time, the problem results from attempting to create a dangling reference or a mismatch of the available lifetimes</w:t>
      </w:r>
      <w:ins w:id="852" w:author="AnneMarieW" w:date="2018-03-15T14:33:00Z">
        <w:r w:rsidR="00482359">
          <w:t xml:space="preserve">. </w:t>
        </w:r>
      </w:ins>
      <w:del w:id="853" w:author="AnneMarieW" w:date="2018-03-15T14:33:00Z">
        <w:r w:rsidR="001E57CD" w:rsidDel="00482359">
          <w:delText>,</w:delText>
        </w:r>
        <w:r w:rsidDel="00482359">
          <w:delText xml:space="preserve"> i</w:delText>
        </w:r>
      </w:del>
      <w:ins w:id="854" w:author="AnneMarieW" w:date="2018-03-15T14:33:00Z">
        <w:r w:rsidR="00482359">
          <w:t>I</w:t>
        </w:r>
      </w:ins>
      <w:r>
        <w:t xml:space="preserve">n </w:t>
      </w:r>
      <w:del w:id="855" w:author="AnneMarieW" w:date="2018-03-15T14:33:00Z">
        <w:r w:rsidDel="00482359">
          <w:delText>which</w:delText>
        </w:r>
      </w:del>
      <w:ins w:id="856" w:author="AnneMarieW" w:date="2018-03-15T14:33:00Z">
        <w:r w:rsidR="00482359">
          <w:t>such</w:t>
        </w:r>
      </w:ins>
      <w:r>
        <w:t xml:space="preserve"> case</w:t>
      </w:r>
      <w:ins w:id="857" w:author="AnneMarieW" w:date="2018-03-15T14:33:00Z">
        <w:r w:rsidR="00482359">
          <w:t>s,</w:t>
        </w:r>
      </w:ins>
      <w:r>
        <w:t xml:space="preserve"> the solution is fixing those problems, not specifying the </w:t>
      </w:r>
      <w:r>
        <w:rPr>
          <w:rStyle w:val="Literal"/>
        </w:rPr>
        <w:t>'static</w:t>
      </w:r>
      <w:r>
        <w:t xml:space="preserve"> lifetime.</w:t>
      </w:r>
    </w:p>
    <w:p w14:paraId="0E69BE7F" w14:textId="77777777" w:rsidR="00404154" w:rsidRDefault="00404154" w:rsidP="00404154">
      <w:pPr>
        <w:pStyle w:val="HeadA"/>
      </w:pPr>
      <w:bookmarkStart w:id="858" w:name="generic-type-parameters,-trait-bounds,-a"/>
      <w:bookmarkStart w:id="859" w:name="__RefHeading___Toc16859_4277564772"/>
      <w:bookmarkStart w:id="860" w:name="_Toc476297452"/>
      <w:bookmarkStart w:id="861" w:name="_Toc508292495"/>
      <w:bookmarkEnd w:id="858"/>
      <w:r>
        <w:t>Generic Type Parameters, Trait Bounds, and Lifetimes Together</w:t>
      </w:r>
      <w:bookmarkEnd w:id="859"/>
      <w:bookmarkEnd w:id="860"/>
      <w:bookmarkEnd w:id="861"/>
    </w:p>
    <w:p w14:paraId="09BDBF5E" w14:textId="77777777" w:rsidR="00404154" w:rsidRDefault="00404154" w:rsidP="00404154">
      <w:pPr>
        <w:pStyle w:val="BodyFirst"/>
        <w:rPr>
          <w:rFonts w:eastAsia="Microsoft YaHei"/>
        </w:rPr>
      </w:pPr>
      <w:r>
        <w:rPr>
          <w:rFonts w:eastAsia="Microsoft YaHei"/>
        </w:rPr>
        <w:t>Let’s briefly look at the syntax of specifying generic type parameters, trait bounds, and lifetimes all in one function!</w:t>
      </w:r>
    </w:p>
    <w:p w14:paraId="4F633996" w14:textId="77777777" w:rsidR="00404154" w:rsidRDefault="00404154" w:rsidP="00404154">
      <w:pPr>
        <w:pStyle w:val="CodeA"/>
      </w:pPr>
      <w:r>
        <w:t>use std::fmt::Display;</w:t>
      </w:r>
    </w:p>
    <w:p w14:paraId="2CA5116D" w14:textId="77777777" w:rsidR="00404154" w:rsidRDefault="00404154" w:rsidP="00404154">
      <w:pPr>
        <w:pStyle w:val="CodeB"/>
      </w:pPr>
    </w:p>
    <w:p w14:paraId="539A4595" w14:textId="77777777" w:rsidR="00404154" w:rsidRDefault="00404154" w:rsidP="00404154">
      <w:pPr>
        <w:pStyle w:val="CodeB"/>
      </w:pPr>
      <w:r>
        <w:t>fn longest_with_an_announcement&lt;'a, T&gt;(x: &amp;'a str, y: &amp;'a str, ann: T) -&gt; &amp;'a</w:t>
      </w:r>
      <w:r w:rsidR="001E57CD">
        <w:t xml:space="preserve"> </w:t>
      </w:r>
      <w:r>
        <w:t>str</w:t>
      </w:r>
    </w:p>
    <w:p w14:paraId="606C4DCD" w14:textId="77777777" w:rsidR="00404154" w:rsidRDefault="00404154" w:rsidP="00404154">
      <w:pPr>
        <w:pStyle w:val="CodeB"/>
      </w:pPr>
      <w:r>
        <w:t xml:space="preserve">    where T: Display</w:t>
      </w:r>
    </w:p>
    <w:p w14:paraId="35F1A829" w14:textId="77777777" w:rsidR="00404154" w:rsidRDefault="00404154" w:rsidP="00404154">
      <w:pPr>
        <w:pStyle w:val="CodeB"/>
      </w:pPr>
      <w:r>
        <w:t>{</w:t>
      </w:r>
    </w:p>
    <w:p w14:paraId="12CCFBF2" w14:textId="77777777" w:rsidR="00404154" w:rsidRDefault="00404154" w:rsidP="00404154">
      <w:pPr>
        <w:pStyle w:val="CodeB"/>
      </w:pPr>
      <w:r>
        <w:t xml:space="preserve">    println!("Announcement! {}", ann);</w:t>
      </w:r>
    </w:p>
    <w:p w14:paraId="5CEA3E97" w14:textId="77777777" w:rsidR="00404154" w:rsidRDefault="00404154" w:rsidP="00404154">
      <w:pPr>
        <w:pStyle w:val="CodeB"/>
      </w:pPr>
      <w:r>
        <w:t xml:space="preserve">    if x.len() &gt; y.len() {</w:t>
      </w:r>
    </w:p>
    <w:p w14:paraId="2170123B" w14:textId="77777777" w:rsidR="00404154" w:rsidRDefault="00404154" w:rsidP="00404154">
      <w:pPr>
        <w:pStyle w:val="CodeB"/>
      </w:pPr>
      <w:r>
        <w:t xml:space="preserve">        x</w:t>
      </w:r>
    </w:p>
    <w:p w14:paraId="63782012" w14:textId="77777777" w:rsidR="00404154" w:rsidRDefault="00404154" w:rsidP="00404154">
      <w:pPr>
        <w:pStyle w:val="CodeB"/>
      </w:pPr>
      <w:r>
        <w:t xml:space="preserve">    } else {</w:t>
      </w:r>
    </w:p>
    <w:p w14:paraId="12734D0D" w14:textId="77777777" w:rsidR="00404154" w:rsidRDefault="00404154" w:rsidP="00404154">
      <w:pPr>
        <w:pStyle w:val="CodeB"/>
      </w:pPr>
      <w:r>
        <w:t xml:space="preserve">        y</w:t>
      </w:r>
    </w:p>
    <w:p w14:paraId="6C5F9E86" w14:textId="77777777" w:rsidR="00404154" w:rsidRDefault="00404154" w:rsidP="00404154">
      <w:pPr>
        <w:pStyle w:val="CodeB"/>
      </w:pPr>
      <w:r>
        <w:t xml:space="preserve">    }</w:t>
      </w:r>
    </w:p>
    <w:p w14:paraId="2B515A5D" w14:textId="77777777" w:rsidR="00404154" w:rsidRDefault="00404154">
      <w:pPr>
        <w:pStyle w:val="CodeC"/>
      </w:pPr>
      <w:r>
        <w:t>}</w:t>
      </w:r>
    </w:p>
    <w:p w14:paraId="6B0479F9" w14:textId="77777777" w:rsidR="00404154" w:rsidRDefault="00404154">
      <w:pPr>
        <w:pStyle w:val="Body"/>
      </w:pPr>
      <w:r>
        <w:t xml:space="preserve">This is the </w:t>
      </w:r>
      <w:r>
        <w:rPr>
          <w:rStyle w:val="Literal"/>
        </w:rPr>
        <w:t>longest</w:t>
      </w:r>
      <w:r>
        <w:t xml:space="preserve"> function from Listing 10-</w:t>
      </w:r>
      <w:r w:rsidR="009D1A80">
        <w:t xml:space="preserve">22 </w:t>
      </w:r>
      <w:r>
        <w:t>that returns the longe</w:t>
      </w:r>
      <w:del w:id="862" w:author="AnneMarieW" w:date="2018-03-15T15:12:00Z">
        <w:r w:rsidDel="00D77871">
          <w:delText>st</w:delText>
        </w:r>
      </w:del>
      <w:ins w:id="863" w:author="AnneMarieW" w:date="2018-03-15T15:12:00Z">
        <w:r w:rsidR="00D77871">
          <w:t>r</w:t>
        </w:r>
      </w:ins>
      <w:r>
        <w:t xml:space="preserve"> of two string slices</w:t>
      </w:r>
      <w:del w:id="864" w:author="AnneMarieW" w:date="2018-03-15T14:34:00Z">
        <w:r w:rsidDel="003A5334">
          <w:delText>,</w:delText>
        </w:r>
      </w:del>
      <w:ins w:id="865" w:author="AnneMarieW" w:date="2018-03-15T14:34:00Z">
        <w:r w:rsidR="003A5334">
          <w:t>.</w:t>
        </w:r>
      </w:ins>
      <w:r>
        <w:t xml:space="preserve"> </w:t>
      </w:r>
      <w:del w:id="866" w:author="AnneMarieW" w:date="2018-03-15T14:34:00Z">
        <w:r w:rsidDel="003A5334">
          <w:delText>b</w:delText>
        </w:r>
      </w:del>
      <w:ins w:id="867" w:author="AnneMarieW" w:date="2018-03-15T14:34:00Z">
        <w:r w:rsidR="003A5334">
          <w:t>B</w:t>
        </w:r>
      </w:ins>
      <w:r>
        <w:t xml:space="preserve">ut now </w:t>
      </w:r>
      <w:ins w:id="868" w:author="AnneMarieW" w:date="2018-03-15T14:34:00Z">
        <w:r w:rsidR="003A5334">
          <w:t>it has</w:t>
        </w:r>
      </w:ins>
      <w:del w:id="869" w:author="AnneMarieW" w:date="2018-03-15T14:34:00Z">
        <w:r w:rsidDel="003A5334">
          <w:delText>with</w:delText>
        </w:r>
      </w:del>
      <w:r>
        <w:t xml:space="preserve"> an extra </w:t>
      </w:r>
      <w:r w:rsidR="009D1A80">
        <w:t xml:space="preserve">parameter </w:t>
      </w:r>
      <w:r>
        <w:t xml:space="preserve">named </w:t>
      </w:r>
      <w:r>
        <w:rPr>
          <w:rStyle w:val="Literal"/>
        </w:rPr>
        <w:t>ann</w:t>
      </w:r>
      <w:r>
        <w:t xml:space="preserve"> of the generic type </w:t>
      </w:r>
      <w:r>
        <w:rPr>
          <w:rStyle w:val="Literal"/>
        </w:rPr>
        <w:t>T</w:t>
      </w:r>
      <w:r>
        <w:t xml:space="preserve">, which </w:t>
      </w:r>
      <w:del w:id="870" w:author="AnneMarieW" w:date="2018-03-15T14:35:00Z">
        <w:r w:rsidDel="003A5334">
          <w:delText>may</w:delText>
        </w:r>
      </w:del>
      <w:ins w:id="871" w:author="AnneMarieW" w:date="2018-03-15T14:35:00Z">
        <w:r w:rsidR="003A5334">
          <w:t>can</w:t>
        </w:r>
      </w:ins>
      <w:r>
        <w:t xml:space="preserve"> be filled in by any type that implements the </w:t>
      </w:r>
      <w:r>
        <w:rPr>
          <w:rStyle w:val="Literal"/>
        </w:rPr>
        <w:t>Display</w:t>
      </w:r>
      <w:r>
        <w:t xml:space="preserve"> trait as specified by the </w:t>
      </w:r>
      <w:r>
        <w:rPr>
          <w:rStyle w:val="Literal"/>
        </w:rPr>
        <w:t>where</w:t>
      </w:r>
      <w:r>
        <w:t xml:space="preserve"> clause. This extra </w:t>
      </w:r>
      <w:r w:rsidR="009D1A80">
        <w:t xml:space="preserve">parameter </w:t>
      </w:r>
      <w:r>
        <w:t xml:space="preserve">will be printed before the function compares the lengths of the string slices, which is why the </w:t>
      </w:r>
      <w:r>
        <w:rPr>
          <w:rStyle w:val="Literal"/>
        </w:rPr>
        <w:t>Display</w:t>
      </w:r>
      <w:r>
        <w:t xml:space="preserve"> trait bound is necessary. Because lifetimes are a type of generic, the declarations of </w:t>
      </w:r>
      <w:del w:id="872" w:author="AnneMarieW" w:date="2018-03-15T14:35:00Z">
        <w:r w:rsidDel="003A5334">
          <w:delText xml:space="preserve">both </w:delText>
        </w:r>
      </w:del>
      <w:r>
        <w:t xml:space="preserve">the lifetime parameter </w:t>
      </w:r>
      <w:r>
        <w:rPr>
          <w:rStyle w:val="Literal"/>
        </w:rPr>
        <w:t>'a</w:t>
      </w:r>
      <w:r>
        <w:t xml:space="preserve"> and the generic type parameter </w:t>
      </w:r>
      <w:r>
        <w:rPr>
          <w:rStyle w:val="Literal"/>
        </w:rPr>
        <w:t>T</w:t>
      </w:r>
      <w:r>
        <w:t xml:space="preserve"> go in the same list inside the angle brackets after the function name.</w:t>
      </w:r>
    </w:p>
    <w:p w14:paraId="25C83DA5" w14:textId="77777777" w:rsidR="00404154" w:rsidRPr="006249DC" w:rsidRDefault="00404154" w:rsidP="00404154">
      <w:pPr>
        <w:pStyle w:val="HeadA"/>
      </w:pPr>
      <w:bookmarkStart w:id="873" w:name="summary"/>
      <w:bookmarkStart w:id="874" w:name="__RefHeading___Toc16861_4277564772"/>
      <w:bookmarkStart w:id="875" w:name="_Toc476297453"/>
      <w:bookmarkStart w:id="876" w:name="_Toc508292496"/>
      <w:bookmarkEnd w:id="873"/>
      <w:r>
        <w:t>Summary</w:t>
      </w:r>
      <w:bookmarkEnd w:id="874"/>
      <w:bookmarkEnd w:id="875"/>
      <w:bookmarkEnd w:id="876"/>
    </w:p>
    <w:p w14:paraId="0DF1A3E8" w14:textId="500C2E88" w:rsidR="00404154" w:rsidRDefault="00404154" w:rsidP="00404154">
      <w:pPr>
        <w:pStyle w:val="BodyFirst"/>
        <w:rPr>
          <w:rFonts w:eastAsia="Microsoft YaHei"/>
        </w:rPr>
      </w:pPr>
      <w:r>
        <w:rPr>
          <w:rFonts w:eastAsia="Microsoft YaHei"/>
        </w:rPr>
        <w:lastRenderedPageBreak/>
        <w:t>We covered a lot in this chapter! Now that you know about generic type parameters, traits and trait bounds, and generic lifetime parameters, you’re ready to write code</w:t>
      </w:r>
      <w:ins w:id="877" w:author="AnneMarieW" w:date="2018-03-15T14:36:00Z">
        <w:r w:rsidR="00C929BF">
          <w:rPr>
            <w:rFonts w:eastAsia="Microsoft YaHei"/>
          </w:rPr>
          <w:t xml:space="preserve"> </w:t>
        </w:r>
      </w:ins>
      <w:del w:id="878" w:author="AnneMarieW" w:date="2018-03-15T14:37:00Z">
        <w:r w:rsidDel="00C929BF">
          <w:rPr>
            <w:rFonts w:eastAsia="Microsoft YaHei"/>
          </w:rPr>
          <w:delText xml:space="preserve"> </w:delText>
        </w:r>
      </w:del>
      <w:del w:id="879" w:author="AnneMarieW" w:date="2018-03-15T14:36:00Z">
        <w:r w:rsidDel="00C929BF">
          <w:rPr>
            <w:rFonts w:eastAsia="Microsoft YaHei"/>
          </w:rPr>
          <w:delText>that</w:delText>
        </w:r>
        <w:r w:rsidR="009D1A80" w:rsidDel="00C929BF">
          <w:rPr>
            <w:rFonts w:eastAsia="Microsoft YaHei"/>
          </w:rPr>
          <w:delText xml:space="preserve"> isn’t</w:delText>
        </w:r>
      </w:del>
      <w:ins w:id="880" w:author="AnneMarieW" w:date="2018-03-15T14:37:00Z">
        <w:r w:rsidR="00C929BF">
          <w:rPr>
            <w:rFonts w:eastAsia="Microsoft YaHei"/>
          </w:rPr>
          <w:t>without</w:t>
        </w:r>
      </w:ins>
      <w:r w:rsidR="009D1A80">
        <w:rPr>
          <w:rFonts w:eastAsia="Microsoft YaHei"/>
        </w:rPr>
        <w:t xml:space="preserve"> repetiti</w:t>
      </w:r>
      <w:del w:id="881" w:author="AnneMarieW" w:date="2018-03-15T14:36:00Z">
        <w:r w:rsidR="009D1A80" w:rsidDel="00C929BF">
          <w:rPr>
            <w:rFonts w:eastAsia="Microsoft YaHei"/>
          </w:rPr>
          <w:delText>ve</w:delText>
        </w:r>
      </w:del>
      <w:ins w:id="882" w:author="AnneMarieW" w:date="2018-03-15T14:36:00Z">
        <w:r w:rsidR="00C929BF">
          <w:rPr>
            <w:rFonts w:eastAsia="Microsoft YaHei"/>
          </w:rPr>
          <w:t>on</w:t>
        </w:r>
      </w:ins>
      <w:r w:rsidR="009D1A80">
        <w:rPr>
          <w:rFonts w:eastAsia="Microsoft YaHei"/>
        </w:rPr>
        <w:t xml:space="preserve"> yet</w:t>
      </w:r>
      <w:r>
        <w:rPr>
          <w:rFonts w:eastAsia="Microsoft YaHei"/>
        </w:rPr>
        <w:t xml:space="preserve"> works in many different situations. Generic type parameters let you apply the code to different types. Traits and trait bounds ensure that even though the types are generic, they</w:t>
      </w:r>
      <w:del w:id="883" w:author="AnneMarieW" w:date="2018-03-15T14:37:00Z">
        <w:r w:rsidDel="001F228E">
          <w:rPr>
            <w:rFonts w:eastAsia="Microsoft YaHei"/>
          </w:rPr>
          <w:delText xml:space="preserve"> wi</w:delText>
        </w:r>
      </w:del>
      <w:ins w:id="884" w:author="AnneMarieW" w:date="2018-03-15T14:37:00Z">
        <w:r w:rsidR="001F228E">
          <w:rPr>
            <w:rFonts w:eastAsia="Microsoft YaHei"/>
          </w:rPr>
          <w:t>’</w:t>
        </w:r>
      </w:ins>
      <w:r>
        <w:rPr>
          <w:rFonts w:eastAsia="Microsoft YaHei"/>
        </w:rPr>
        <w:t xml:space="preserve">ll have the behavior the code needs. You learned how to use lifetime annotations to ensure that this flexible code won’t have any dangling references. And </w:t>
      </w:r>
      <w:commentRangeStart w:id="885"/>
      <w:commentRangeStart w:id="886"/>
      <w:r>
        <w:rPr>
          <w:rFonts w:eastAsia="Microsoft YaHei"/>
        </w:rPr>
        <w:t xml:space="preserve">all of </w:t>
      </w:r>
      <w:del w:id="887" w:author="Carol Nichols" w:date="2018-03-21T17:16:00Z">
        <w:r w:rsidDel="00444239">
          <w:rPr>
            <w:rFonts w:eastAsia="Microsoft YaHei"/>
          </w:rPr>
          <w:delText>this</w:delText>
        </w:r>
      </w:del>
      <w:commentRangeEnd w:id="885"/>
      <w:commentRangeEnd w:id="886"/>
      <w:ins w:id="888" w:author="Carol Nichols" w:date="2018-03-21T17:16:00Z">
        <w:r w:rsidR="00444239">
          <w:rPr>
            <w:rFonts w:eastAsia="Microsoft YaHei"/>
          </w:rPr>
          <w:t>t</w:t>
        </w:r>
        <w:r w:rsidR="00BB432A">
          <w:rPr>
            <w:rFonts w:eastAsia="Microsoft YaHei"/>
          </w:rPr>
          <w:t>his</w:t>
        </w:r>
        <w:r w:rsidR="00444239">
          <w:rPr>
            <w:rFonts w:eastAsia="Microsoft YaHei"/>
          </w:rPr>
          <w:t xml:space="preserve"> analysis</w:t>
        </w:r>
      </w:ins>
      <w:r w:rsidR="001F228E">
        <w:rPr>
          <w:rStyle w:val="CommentReference"/>
        </w:rPr>
        <w:commentReference w:id="885"/>
      </w:r>
      <w:r w:rsidR="0011201B">
        <w:rPr>
          <w:rStyle w:val="CommentReference"/>
        </w:rPr>
        <w:commentReference w:id="886"/>
      </w:r>
      <w:r>
        <w:rPr>
          <w:rFonts w:eastAsia="Microsoft YaHei"/>
        </w:rPr>
        <w:t xml:space="preserve"> happens at compile time, which doesn’t affect runtime performance!</w:t>
      </w:r>
    </w:p>
    <w:p w14:paraId="0A29C145" w14:textId="77777777" w:rsidR="00404154" w:rsidRDefault="00404154">
      <w:pPr>
        <w:pStyle w:val="Body"/>
      </w:pPr>
      <w:r>
        <w:t>Believe it or not, there</w:t>
      </w:r>
      <w:del w:id="889" w:author="AnneMarieW" w:date="2018-03-15T14:39:00Z">
        <w:r w:rsidDel="001F228E">
          <w:delText>’</w:delText>
        </w:r>
      </w:del>
      <w:ins w:id="890" w:author="AnneMarieW" w:date="2018-03-15T14:39:00Z">
        <w:r w:rsidR="001F228E">
          <w:t xml:space="preserve"> i</w:t>
        </w:r>
      </w:ins>
      <w:r>
        <w:t>s much more to learn on the</w:t>
      </w:r>
      <w:del w:id="891" w:author="AnneMarieW" w:date="2018-03-15T14:39:00Z">
        <w:r w:rsidDel="001F228E">
          <w:delText>se</w:delText>
        </w:r>
      </w:del>
      <w:r>
        <w:t xml:space="preserve"> topics</w:t>
      </w:r>
      <w:ins w:id="892" w:author="AnneMarieW" w:date="2018-03-15T14:39:00Z">
        <w:r w:rsidR="001F228E">
          <w:t xml:space="preserve"> we discussed in this chapter</w:t>
        </w:r>
      </w:ins>
      <w:r>
        <w:t xml:space="preserve">: </w:t>
      </w:r>
      <w:r w:rsidRPr="008D200C">
        <w:rPr>
          <w:highlight w:val="yellow"/>
        </w:rPr>
        <w:t>Chapter 17</w:t>
      </w:r>
      <w:r>
        <w:t xml:space="preserve"> </w:t>
      </w:r>
      <w:del w:id="893" w:author="AnneMarieW" w:date="2018-03-15T14:39:00Z">
        <w:r w:rsidDel="001F228E">
          <w:delText xml:space="preserve">will </w:delText>
        </w:r>
      </w:del>
      <w:r>
        <w:t>discuss</w:t>
      </w:r>
      <w:ins w:id="894" w:author="AnneMarieW" w:date="2018-03-15T14:39:00Z">
        <w:r w:rsidR="001F228E">
          <w:t>es</w:t>
        </w:r>
      </w:ins>
      <w:r>
        <w:t xml:space="preserve"> trait objects, which are another way to use traits. </w:t>
      </w:r>
      <w:r w:rsidRPr="008D200C">
        <w:rPr>
          <w:highlight w:val="yellow"/>
        </w:rPr>
        <w:t>Chapter 19</w:t>
      </w:r>
      <w:r>
        <w:t xml:space="preserve"> </w:t>
      </w:r>
      <w:del w:id="895" w:author="AnneMarieW" w:date="2018-03-15T14:39:00Z">
        <w:r w:rsidDel="001F228E">
          <w:delText xml:space="preserve">will </w:delText>
        </w:r>
      </w:del>
      <w:r>
        <w:t>cover</w:t>
      </w:r>
      <w:ins w:id="896" w:author="AnneMarieW" w:date="2018-03-15T14:39:00Z">
        <w:r w:rsidR="001F228E">
          <w:t>s</w:t>
        </w:r>
      </w:ins>
      <w:r>
        <w:t xml:space="preserve"> more complex scenarios involving lifetime annotations</w:t>
      </w:r>
      <w:r w:rsidR="009D1A80">
        <w:t xml:space="preserve"> as well as some advanced type system features</w:t>
      </w:r>
      <w:r>
        <w:t>. But in the next chapter, you’ll learn how to write tests in Rust so</w:t>
      </w:r>
      <w:ins w:id="897" w:author="AnneMarieW" w:date="2018-03-15T14:40:00Z">
        <w:r w:rsidR="001F228E">
          <w:t xml:space="preserve"> </w:t>
        </w:r>
      </w:ins>
      <w:del w:id="898" w:author="AnneMarieW" w:date="2018-03-15T14:40:00Z">
        <w:r w:rsidDel="001F228E">
          <w:delText xml:space="preserve"> that we</w:delText>
        </w:r>
      </w:del>
      <w:ins w:id="899" w:author="AnneMarieW" w:date="2018-03-15T14:40:00Z">
        <w:r w:rsidR="001F228E">
          <w:t>you</w:t>
        </w:r>
      </w:ins>
      <w:r>
        <w:t xml:space="preserve"> can make sure </w:t>
      </w:r>
      <w:ins w:id="900" w:author="AnneMarieW" w:date="2018-03-15T14:40:00Z">
        <w:r w:rsidR="001F228E">
          <w:t>y</w:t>
        </w:r>
      </w:ins>
      <w:r>
        <w:t>our code is working the way it should.</w:t>
      </w:r>
    </w:p>
    <w:p w14:paraId="7EE81A34" w14:textId="77777777" w:rsidR="00660BA5" w:rsidRDefault="00187926" w:rsidP="008D200C">
      <w:pPr>
        <w:pStyle w:val="ProductionDirective"/>
      </w:pPr>
      <w:r>
        <w:t>prod: check xrefs</w:t>
      </w:r>
    </w:p>
    <w:sectPr w:rsidR="00660BA5" w:rsidSect="006249DC">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nneMarieW" w:date="2018-03-15T14:12:00Z" w:initials="AM">
    <w:p w14:paraId="6A0C9778" w14:textId="77777777" w:rsidR="004A11C7" w:rsidRDefault="004A11C7">
      <w:pPr>
        <w:pStyle w:val="CommentText"/>
      </w:pPr>
      <w:r>
        <w:rPr>
          <w:rStyle w:val="CommentReference"/>
        </w:rPr>
        <w:annotationRef/>
      </w:r>
      <w:r>
        <w:t xml:space="preserve">Au/Janelle: I’ve tried to divide lengthy sentences for ease of reading and clarity. </w:t>
      </w:r>
    </w:p>
  </w:comment>
  <w:comment w:id="107" w:author="AnneMarieW" w:date="2018-03-14T14:44:00Z" w:initials="AM">
    <w:p w14:paraId="001BD53A" w14:textId="77777777" w:rsidR="004A11C7" w:rsidRDefault="004A11C7">
      <w:pPr>
        <w:pStyle w:val="CommentText"/>
      </w:pPr>
      <w:r>
        <w:rPr>
          <w:rStyle w:val="CommentReference"/>
        </w:rPr>
        <w:annotationRef/>
      </w:r>
      <w:r>
        <w:t>Is this what the preceding text is? Does it go in code?</w:t>
      </w:r>
    </w:p>
  </w:comment>
  <w:comment w:id="108" w:author="Carol Nichols" w:date="2018-03-21T14:38:00Z" w:initials="CN">
    <w:p w14:paraId="46CFC47F" w14:textId="6D33FEFC" w:rsidR="004A11C7" w:rsidRDefault="004A11C7">
      <w:pPr>
        <w:pStyle w:val="CommentText"/>
      </w:pPr>
      <w:r>
        <w:rPr>
          <w:rStyle w:val="CommentReference"/>
        </w:rPr>
        <w:annotationRef/>
      </w:r>
      <w:r>
        <w:t>I’m not sure how this formatting got this way; only the “fn largest&lt;T&gt;... bit at the end of the previous paragraph was supposed to be in CodeSingle. I’ve tried to fix it but I’m not sure if it was something I did that got it messed up in the first place... it is a definition, though, so that change is fine.</w:t>
      </w:r>
    </w:p>
  </w:comment>
  <w:comment w:id="121" w:author="AnneMarieW" w:date="2018-03-14T14:44:00Z" w:initials="AM">
    <w:p w14:paraId="2BB21F58" w14:textId="77777777" w:rsidR="004A11C7" w:rsidRDefault="004A11C7">
      <w:pPr>
        <w:pStyle w:val="CommentText"/>
      </w:pPr>
      <w:r>
        <w:rPr>
          <w:rStyle w:val="CommentReference"/>
        </w:rPr>
        <w:annotationRef/>
      </w:r>
      <w:r>
        <w:t>Please confirm cross-ref.</w:t>
      </w:r>
    </w:p>
  </w:comment>
  <w:comment w:id="122" w:author="Carol Nichols" w:date="2018-03-21T14:43:00Z" w:initials="CN">
    <w:p w14:paraId="79132C6A" w14:textId="72BCB707" w:rsidR="004A11C7" w:rsidRDefault="004A11C7">
      <w:pPr>
        <w:pStyle w:val="CommentText"/>
      </w:pPr>
      <w:r>
        <w:rPr>
          <w:rStyle w:val="CommentReference"/>
        </w:rPr>
        <w:annotationRef/>
      </w:r>
      <w:r>
        <w:t>Confirm, as of the current state of the appendices</w:t>
      </w:r>
    </w:p>
  </w:comment>
  <w:comment w:id="137" w:author="AnneMarieW" w:date="2018-03-14T14:44:00Z" w:initials="AM">
    <w:p w14:paraId="6B6947B6" w14:textId="77777777" w:rsidR="004A11C7" w:rsidRDefault="004A11C7">
      <w:pPr>
        <w:pStyle w:val="CommentText"/>
      </w:pPr>
      <w:r>
        <w:rPr>
          <w:rStyle w:val="CommentReference"/>
        </w:rPr>
        <w:annotationRef/>
      </w:r>
      <w:r>
        <w:t>What does “this” refer to?</w:t>
      </w:r>
    </w:p>
  </w:comment>
  <w:comment w:id="138" w:author="AnneMarieW" w:date="2018-03-14T14:44:00Z" w:initials="AM">
    <w:p w14:paraId="40F0FBAA" w14:textId="77777777" w:rsidR="004A11C7" w:rsidRDefault="004A11C7">
      <w:pPr>
        <w:pStyle w:val="CommentText"/>
      </w:pPr>
      <w:r>
        <w:rPr>
          <w:rStyle w:val="CommentReference"/>
        </w:rPr>
        <w:annotationRef/>
      </w:r>
      <w:r>
        <w:t>What does “this” refer to?</w:t>
      </w:r>
    </w:p>
  </w:comment>
  <w:comment w:id="403" w:author="AnneMarieW" w:date="2018-03-14T14:44:00Z" w:initials="AM">
    <w:p w14:paraId="77F38DFC" w14:textId="77777777" w:rsidR="004A11C7" w:rsidRDefault="004A11C7">
      <w:pPr>
        <w:pStyle w:val="CommentText"/>
      </w:pPr>
      <w:r>
        <w:rPr>
          <w:rStyle w:val="CommentReference"/>
        </w:rPr>
        <w:annotationRef/>
      </w:r>
      <w:r>
        <w:t>addition okay here?</w:t>
      </w:r>
    </w:p>
  </w:comment>
  <w:comment w:id="404" w:author="Carol Nichols" w:date="2018-03-21T16:20:00Z" w:initials="CN">
    <w:p w14:paraId="1B8395B8" w14:textId="3BF5FC63" w:rsidR="004A11C7" w:rsidRDefault="004A11C7">
      <w:pPr>
        <w:pStyle w:val="CommentText"/>
      </w:pPr>
      <w:r>
        <w:rPr>
          <w:rStyle w:val="CommentReference"/>
        </w:rPr>
        <w:annotationRef/>
      </w:r>
      <w:r>
        <w:t>Yep!</w:t>
      </w:r>
    </w:p>
  </w:comment>
  <w:comment w:id="461" w:author="eddyb" w:date="2018-03-14T14:44:00Z" w:initials="eddyb">
    <w:p w14:paraId="559AE598" w14:textId="77777777" w:rsidR="004A11C7" w:rsidRDefault="004A11C7" w:rsidP="00404154">
      <w:r>
        <w:rPr>
          <w:rStyle w:val="CommentReference"/>
        </w:rPr>
        <w:annotationRef/>
      </w:r>
      <w:r>
        <w:t>This could be clearer that it only applies to some of the types (that don’t implement Copy), that happen to own heap data. Using String as an example would probably be enough, e.g. “as would be the case if we were passed a list of `String`s”.</w:t>
      </w:r>
    </w:p>
  </w:comment>
  <w:comment w:id="462" w:author="Carol Nichols" w:date="2018-03-14T14:44:00Z" w:initials="CN">
    <w:p w14:paraId="3266EB89" w14:textId="77777777" w:rsidR="004A11C7" w:rsidRDefault="004A11C7">
      <w:pPr>
        <w:pStyle w:val="CommentText"/>
      </w:pPr>
      <w:r>
        <w:rPr>
          <w:rStyle w:val="CommentReference"/>
        </w:rPr>
        <w:annotationRef/>
      </w:r>
      <w:r>
        <w:t>So noted!</w:t>
      </w:r>
    </w:p>
  </w:comment>
  <w:comment w:id="510" w:author="AnneMarieW" w:date="2018-03-15T10:39:00Z" w:initials="AM">
    <w:p w14:paraId="3166AF27" w14:textId="77777777" w:rsidR="004A11C7" w:rsidRDefault="004A11C7">
      <w:pPr>
        <w:pStyle w:val="CommentText"/>
      </w:pPr>
      <w:r>
        <w:rPr>
          <w:rStyle w:val="CommentReference"/>
        </w:rPr>
        <w:annotationRef/>
      </w:r>
      <w:r>
        <w:t>Au: I tried to divide this lengthy sentence. My edit okay?</w:t>
      </w:r>
    </w:p>
  </w:comment>
  <w:comment w:id="511" w:author="Carol Nichols" w:date="2018-03-21T16:27:00Z" w:initials="CN">
    <w:p w14:paraId="7CB81D4E" w14:textId="68CD1EFA" w:rsidR="004A11C7" w:rsidRDefault="004A11C7">
      <w:pPr>
        <w:pStyle w:val="CommentText"/>
      </w:pPr>
      <w:r>
        <w:rPr>
          <w:rStyle w:val="CommentReference"/>
        </w:rPr>
        <w:annotationRef/>
      </w:r>
      <w:r>
        <w:t>Not quite but I’ve fixed</w:t>
      </w:r>
    </w:p>
  </w:comment>
  <w:comment w:id="524" w:author="AnneMarieW" w:date="2018-03-15T10:42:00Z" w:initials="AM">
    <w:p w14:paraId="4B5A307A" w14:textId="77777777" w:rsidR="004A11C7" w:rsidRDefault="004A11C7">
      <w:pPr>
        <w:pStyle w:val="CommentText"/>
      </w:pPr>
      <w:r>
        <w:rPr>
          <w:rStyle w:val="CommentReference"/>
        </w:rPr>
        <w:annotationRef/>
      </w:r>
      <w:r>
        <w:t>What does “this” refer to? Are you referring to lifetimes or annotation?</w:t>
      </w:r>
    </w:p>
  </w:comment>
  <w:comment w:id="665" w:author="AnneMarieW" w:date="2018-03-15T11:10:00Z" w:initials="AM">
    <w:p w14:paraId="5E0292D5" w14:textId="77777777" w:rsidR="004A11C7" w:rsidRDefault="004A11C7">
      <w:pPr>
        <w:pStyle w:val="CommentText"/>
      </w:pPr>
      <w:r>
        <w:rPr>
          <w:rStyle w:val="CommentReference"/>
        </w:rPr>
        <w:annotationRef/>
      </w:r>
      <w:r>
        <w:t>Au: Do both of the preceding sentences represent the rule? Best to make this clear.</w:t>
      </w:r>
    </w:p>
  </w:comment>
  <w:comment w:id="666" w:author="Carol Nichols" w:date="2018-03-21T16:41:00Z" w:initials="CN">
    <w:p w14:paraId="3AEFFD8C" w14:textId="4ED85447" w:rsidR="00B02579" w:rsidRDefault="00B02579">
      <w:pPr>
        <w:pStyle w:val="CommentText"/>
      </w:pPr>
      <w:r>
        <w:rPr>
          <w:rStyle w:val="CommentReference"/>
        </w:rPr>
        <w:annotationRef/>
      </w:r>
      <w:r>
        <w:t>Yep, clarified</w:t>
      </w:r>
    </w:p>
  </w:comment>
  <w:comment w:id="674" w:author="AnneMarieW" w:date="2018-03-15T11:11:00Z" w:initials="AM">
    <w:p w14:paraId="23C7DF68" w14:textId="77777777" w:rsidR="004A11C7" w:rsidRDefault="004A11C7">
      <w:pPr>
        <w:pStyle w:val="CommentText"/>
      </w:pPr>
      <w:r>
        <w:rPr>
          <w:rStyle w:val="CommentReference"/>
        </w:rPr>
        <w:annotationRef/>
      </w:r>
      <w:r>
        <w:t>Please clarify the rule.</w:t>
      </w:r>
    </w:p>
  </w:comment>
  <w:comment w:id="675" w:author="Carol Nichols" w:date="2018-03-21T16:41:00Z" w:initials="CN">
    <w:p w14:paraId="46AC281E" w14:textId="38DB933D" w:rsidR="00EC079D" w:rsidRDefault="00EC079D">
      <w:pPr>
        <w:pStyle w:val="CommentText"/>
      </w:pPr>
      <w:r>
        <w:rPr>
          <w:rStyle w:val="CommentReference"/>
        </w:rPr>
        <w:annotationRef/>
      </w:r>
      <w:r>
        <w:t>Is “these constraints” clearer?</w:t>
      </w:r>
    </w:p>
  </w:comment>
  <w:comment w:id="688" w:author="AnneMarieW" w:date="2018-03-15T11:16:00Z" w:initials="AM">
    <w:p w14:paraId="45D24D15" w14:textId="77777777" w:rsidR="004A11C7" w:rsidRDefault="004A11C7">
      <w:pPr>
        <w:pStyle w:val="CommentText"/>
      </w:pPr>
      <w:r>
        <w:rPr>
          <w:rStyle w:val="CommentReference"/>
        </w:rPr>
        <w:annotationRef/>
      </w:r>
      <w:r>
        <w:t xml:space="preserve">Au: Please complete this sentence. “as long as the shorter of the lifetimes of </w:t>
      </w:r>
      <w:r>
        <w:rPr>
          <w:rStyle w:val="Literal"/>
        </w:rPr>
        <w:t>x</w:t>
      </w:r>
      <w:r>
        <w:t xml:space="preserve"> and </w:t>
      </w:r>
      <w:r>
        <w:rPr>
          <w:rStyle w:val="Literal"/>
        </w:rPr>
        <w:t>y</w:t>
      </w:r>
      <w:r>
        <w:rPr>
          <w:rStyle w:val="CommentReference"/>
        </w:rPr>
        <w:annotationRef/>
      </w:r>
      <w:r>
        <w:rPr>
          <w:rStyle w:val="Literal"/>
        </w:rPr>
        <w:t xml:space="preserve"> </w:t>
      </w:r>
      <w:r w:rsidRPr="0057004B">
        <w:t>is ?</w:t>
      </w:r>
      <w:r>
        <w:t>??”</w:t>
      </w:r>
    </w:p>
  </w:comment>
  <w:comment w:id="689" w:author="Carol Nichols" w:date="2018-03-21T16:42:00Z" w:initials="CN">
    <w:p w14:paraId="3E3AAE3F" w14:textId="6DEF9C1B" w:rsidR="00F50C08" w:rsidRDefault="00F50C08">
      <w:pPr>
        <w:pStyle w:val="CommentText"/>
      </w:pPr>
      <w:r>
        <w:rPr>
          <w:rStyle w:val="CommentReference"/>
        </w:rPr>
        <w:annotationRef/>
      </w:r>
      <w:r w:rsidR="00D365DE">
        <w:t xml:space="preserve">We didn’t mean “as long as” in the comparison sense that you’ve read it; we meant it more as in “as long as </w:t>
      </w:r>
      <w:r w:rsidR="00F00E4D">
        <w:t xml:space="preserve">Z, where Z is </w:t>
      </w:r>
      <w:r w:rsidR="00D365DE">
        <w:t>the shorter of the lifetimes of</w:t>
      </w:r>
      <w:r w:rsidR="00F00E4D">
        <w:t xml:space="preserve"> x and y</w:t>
      </w:r>
      <w:r w:rsidR="00D365DE">
        <w:t>”, that is, whichever lifetime is shorter (x or y), that is how long the lifetime of the return value will be. I’ve attempted to reword; is it clearer now?</w:t>
      </w:r>
    </w:p>
  </w:comment>
  <w:comment w:id="706" w:author="AnneMarieW" w:date="2018-03-15T11:19:00Z" w:initials="AM">
    <w:p w14:paraId="2FE3F03A" w14:textId="77777777" w:rsidR="004A11C7" w:rsidRDefault="004A11C7">
      <w:pPr>
        <w:pStyle w:val="CommentText"/>
      </w:pPr>
      <w:r>
        <w:rPr>
          <w:rStyle w:val="CommentReference"/>
        </w:rPr>
        <w:annotationRef/>
      </w:r>
      <w:r>
        <w:t>What does “it” refer to?</w:t>
      </w:r>
    </w:p>
  </w:comment>
  <w:comment w:id="720" w:author="AnneMarieW" w:date="2018-03-15T11:22:00Z" w:initials="AM">
    <w:p w14:paraId="5683B37E" w14:textId="77777777" w:rsidR="004A11C7" w:rsidRDefault="004A11C7">
      <w:pPr>
        <w:pStyle w:val="CommentText"/>
      </w:pPr>
      <w:r>
        <w:rPr>
          <w:rStyle w:val="CommentReference"/>
        </w:rPr>
        <w:annotationRef/>
      </w:r>
      <w:r>
        <w:t xml:space="preserve">is longer than </w:t>
      </w:r>
      <w:r>
        <w:rPr>
          <w:rStyle w:val="Literal"/>
        </w:rPr>
        <w:t>string2</w:t>
      </w:r>
      <w:r>
        <w:t xml:space="preserve"> ?</w:t>
      </w:r>
    </w:p>
  </w:comment>
  <w:comment w:id="721" w:author="Carol Nichols" w:date="2018-03-21T16:47:00Z" w:initials="CN">
    <w:p w14:paraId="2B3F35CE" w14:textId="6D9AD0D8" w:rsidR="004F15AC" w:rsidRDefault="004F15AC">
      <w:pPr>
        <w:pStyle w:val="CommentText"/>
      </w:pPr>
      <w:r>
        <w:rPr>
          <w:rStyle w:val="CommentReference"/>
        </w:rPr>
        <w:annotationRef/>
      </w:r>
      <w:r>
        <w:t>Yep</w:t>
      </w:r>
    </w:p>
  </w:comment>
  <w:comment w:id="763" w:author="AnneMarieW" w:date="2018-03-15T13:25:00Z" w:initials="AM">
    <w:p w14:paraId="1589BB1F" w14:textId="77777777" w:rsidR="004A11C7" w:rsidRDefault="004A11C7">
      <w:pPr>
        <w:pStyle w:val="CommentText"/>
      </w:pPr>
      <w:r>
        <w:rPr>
          <w:rStyle w:val="CommentReference"/>
        </w:rPr>
        <w:annotationRef/>
      </w:r>
      <w:r>
        <w:t>My edit okay here?</w:t>
      </w:r>
    </w:p>
  </w:comment>
  <w:comment w:id="764" w:author="Carol Nichols" w:date="2018-03-21T16:49:00Z" w:initials="CN">
    <w:p w14:paraId="6874F26B" w14:textId="01AB8FED" w:rsidR="00424F82" w:rsidRDefault="00424F82">
      <w:pPr>
        <w:pStyle w:val="CommentText"/>
      </w:pPr>
      <w:r>
        <w:rPr>
          <w:rStyle w:val="CommentReference"/>
        </w:rPr>
        <w:annotationRef/>
      </w:r>
      <w:r>
        <w:t>Yes this is fine</w:t>
      </w:r>
    </w:p>
  </w:comment>
  <w:comment w:id="803" w:author="AnneMarieW" w:date="2018-03-15T14:22:00Z" w:initials="AM">
    <w:p w14:paraId="5FDC5FA3" w14:textId="77777777" w:rsidR="004A11C7" w:rsidRDefault="004A11C7">
      <w:pPr>
        <w:pStyle w:val="CommentText"/>
      </w:pPr>
      <w:r>
        <w:rPr>
          <w:rStyle w:val="CommentReference"/>
        </w:rPr>
        <w:annotationRef/>
      </w:r>
      <w:r>
        <w:t>nicer in what way? easier or easier to read?</w:t>
      </w:r>
    </w:p>
  </w:comment>
  <w:comment w:id="804" w:author="Carol Nichols" w:date="2018-03-21T16:51:00Z" w:initials="CN">
    <w:p w14:paraId="6DB81BDD" w14:textId="362B1911" w:rsidR="009F0E15" w:rsidRDefault="009F0E15">
      <w:pPr>
        <w:pStyle w:val="CommentText"/>
      </w:pPr>
      <w:r>
        <w:rPr>
          <w:rStyle w:val="CommentReference"/>
        </w:rPr>
        <w:annotationRef/>
      </w:r>
      <w:r>
        <w:t>less syntax</w:t>
      </w:r>
      <w:r w:rsidR="00A3743E">
        <w:t xml:space="preserve"> to type and read</w:t>
      </w:r>
    </w:p>
  </w:comment>
  <w:comment w:id="885" w:author="AnneMarieW" w:date="2018-03-15T14:38:00Z" w:initials="AM">
    <w:p w14:paraId="244DE614" w14:textId="77777777" w:rsidR="004A11C7" w:rsidRDefault="004A11C7">
      <w:pPr>
        <w:pStyle w:val="CommentText"/>
      </w:pPr>
      <w:r>
        <w:rPr>
          <w:rStyle w:val="CommentReference"/>
        </w:rPr>
        <w:annotationRef/>
      </w:r>
      <w:r>
        <w:t>Please clarify what you’re referring to by “all of this”</w:t>
      </w:r>
    </w:p>
  </w:comment>
  <w:comment w:id="886" w:author="Carol Nichols" w:date="2018-03-21T17:17:00Z" w:initials="CN">
    <w:p w14:paraId="6FD4731B" w14:textId="2E00ADC7" w:rsidR="0011201B" w:rsidRDefault="0011201B">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0C9778" w15:done="0"/>
  <w15:commentEx w15:paraId="001BD53A" w15:done="0"/>
  <w15:commentEx w15:paraId="46CFC47F" w15:paraIdParent="001BD53A" w15:done="0"/>
  <w15:commentEx w15:paraId="2BB21F58" w15:done="0"/>
  <w15:commentEx w15:paraId="79132C6A" w15:paraIdParent="2BB21F58" w15:done="0"/>
  <w15:commentEx w15:paraId="6B6947B6" w15:done="0"/>
  <w15:commentEx w15:paraId="40F0FBAA" w15:done="0"/>
  <w15:commentEx w15:paraId="77F38DFC" w15:done="0"/>
  <w15:commentEx w15:paraId="1B8395B8" w15:paraIdParent="77F38DFC" w15:done="0"/>
  <w15:commentEx w15:paraId="559AE598" w15:done="0"/>
  <w15:commentEx w15:paraId="3266EB89" w15:done="0"/>
  <w15:commentEx w15:paraId="3166AF27" w15:done="0"/>
  <w15:commentEx w15:paraId="7CB81D4E" w15:paraIdParent="3166AF27" w15:done="0"/>
  <w15:commentEx w15:paraId="4B5A307A" w15:done="0"/>
  <w15:commentEx w15:paraId="5E0292D5" w15:done="0"/>
  <w15:commentEx w15:paraId="3AEFFD8C" w15:paraIdParent="5E0292D5" w15:done="0"/>
  <w15:commentEx w15:paraId="23C7DF68" w15:done="0"/>
  <w15:commentEx w15:paraId="46AC281E" w15:paraIdParent="23C7DF68" w15:done="0"/>
  <w15:commentEx w15:paraId="45D24D15" w15:done="0"/>
  <w15:commentEx w15:paraId="3E3AAE3F" w15:paraIdParent="45D24D15" w15:done="0"/>
  <w15:commentEx w15:paraId="2FE3F03A" w15:done="0"/>
  <w15:commentEx w15:paraId="5683B37E" w15:done="0"/>
  <w15:commentEx w15:paraId="2B3F35CE" w15:paraIdParent="5683B37E" w15:done="0"/>
  <w15:commentEx w15:paraId="1589BB1F" w15:done="0"/>
  <w15:commentEx w15:paraId="6874F26B" w15:paraIdParent="1589BB1F" w15:done="0"/>
  <w15:commentEx w15:paraId="5FDC5FA3" w15:done="0"/>
  <w15:commentEx w15:paraId="6DB81BDD" w15:paraIdParent="5FDC5FA3" w15:done="0"/>
  <w15:commentEx w15:paraId="244DE614" w15:done="0"/>
  <w15:commentEx w15:paraId="6FD4731B" w15:paraIdParent="244DE6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0C9778" w16cid:durableId="1E5CEB5D"/>
  <w16cid:commentId w16cid:paraId="001BD53A" w16cid:durableId="1E5CEB5E"/>
  <w16cid:commentId w16cid:paraId="46CFC47F" w16cid:durableId="1E5CECF9"/>
  <w16cid:commentId w16cid:paraId="2BB21F58" w16cid:durableId="1E5CEB5F"/>
  <w16cid:commentId w16cid:paraId="79132C6A" w16cid:durableId="1E5CEE0F"/>
  <w16cid:commentId w16cid:paraId="6B6947B6" w16cid:durableId="1E5CEB60"/>
  <w16cid:commentId w16cid:paraId="40F0FBAA" w16cid:durableId="1E5CEB61"/>
  <w16cid:commentId w16cid:paraId="77F38DFC" w16cid:durableId="1E5CEB62"/>
  <w16cid:commentId w16cid:paraId="1B8395B8" w16cid:durableId="1E5D04B3"/>
  <w16cid:commentId w16cid:paraId="559AE598" w16cid:durableId="1E5CEB63"/>
  <w16cid:commentId w16cid:paraId="3266EB89" w16cid:durableId="1E5CEB64"/>
  <w16cid:commentId w16cid:paraId="3166AF27" w16cid:durableId="1E5CEB65"/>
  <w16cid:commentId w16cid:paraId="7CB81D4E" w16cid:durableId="1E5D066A"/>
  <w16cid:commentId w16cid:paraId="4B5A307A" w16cid:durableId="1E5CEB66"/>
  <w16cid:commentId w16cid:paraId="5E0292D5" w16cid:durableId="1E5CEB67"/>
  <w16cid:commentId w16cid:paraId="3AEFFD8C" w16cid:durableId="1E5D09B5"/>
  <w16cid:commentId w16cid:paraId="23C7DF68" w16cid:durableId="1E5CEB68"/>
  <w16cid:commentId w16cid:paraId="46AC281E" w16cid:durableId="1E5D09CE"/>
  <w16cid:commentId w16cid:paraId="45D24D15" w16cid:durableId="1E5CEB69"/>
  <w16cid:commentId w16cid:paraId="3E3AAE3F" w16cid:durableId="1E5D09EF"/>
  <w16cid:commentId w16cid:paraId="2FE3F03A" w16cid:durableId="1E5CEB6A"/>
  <w16cid:commentId w16cid:paraId="5683B37E" w16cid:durableId="1E5CEB6B"/>
  <w16cid:commentId w16cid:paraId="2B3F35CE" w16cid:durableId="1E5D0B33"/>
  <w16cid:commentId w16cid:paraId="1589BB1F" w16cid:durableId="1E5CEB6C"/>
  <w16cid:commentId w16cid:paraId="6874F26B" w16cid:durableId="1E5D0BB6"/>
  <w16cid:commentId w16cid:paraId="5FDC5FA3" w16cid:durableId="1E5CEB6D"/>
  <w16cid:commentId w16cid:paraId="6DB81BDD" w16cid:durableId="1E5D0C1A"/>
  <w16cid:commentId w16cid:paraId="244DE614" w16cid:durableId="1E5CEB6E"/>
  <w16cid:commentId w16cid:paraId="6FD4731B" w16cid:durableId="1E5D12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34470" w14:textId="77777777" w:rsidR="00714FE4" w:rsidRDefault="00714FE4">
      <w:r>
        <w:separator/>
      </w:r>
    </w:p>
  </w:endnote>
  <w:endnote w:type="continuationSeparator" w:id="0">
    <w:p w14:paraId="03B34CFA" w14:textId="77777777" w:rsidR="00714FE4" w:rsidRDefault="00714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ewBaskerville">
    <w:panose1 w:val="02000500000000000000"/>
    <w:charset w:val="00"/>
    <w:family w:val="roman"/>
    <w:pitch w:val="variable"/>
    <w:sig w:usb0="00000003" w:usb1="00000000" w:usb2="00000000" w:usb3="00000000" w:csb0="00000001" w:csb1="00000000"/>
  </w:font>
  <w:font w:name="Futura-Heavy">
    <w:panose1 w:val="020B0604020202020204"/>
    <w:charset w:val="B1"/>
    <w:family w:val="swiss"/>
    <w:pitch w:val="variable"/>
    <w:sig w:usb0="80000867" w:usb1="00000000" w:usb2="00000000" w:usb3="00000000" w:csb0="000001FB" w:csb1="00000000"/>
  </w:font>
  <w:font w:name="Microsoft YaHei">
    <w:panose1 w:val="020B0503020204020204"/>
    <w:charset w:val="86"/>
    <w:family w:val="swiss"/>
    <w:pitch w:val="variable"/>
    <w:sig w:usb0="80000287" w:usb1="2ACF3C52" w:usb2="00000016" w:usb3="00000000" w:csb0="0004001F" w:csb1="00000000"/>
  </w:font>
  <w:font w:name="Courier">
    <w:panose1 w:val="02000500000000000000"/>
    <w:charset w:val="00"/>
    <w:family w:val="auto"/>
    <w:pitch w:val="variable"/>
    <w:sig w:usb0="00000003" w:usb1="00000000" w:usb2="00000000" w:usb3="00000000" w:csb0="00000003" w:csb1="00000000"/>
  </w:font>
  <w:font w:name="Times">
    <w:panose1 w:val="02000500000000000000"/>
    <w:charset w:val="00"/>
    <w:family w:val="auto"/>
    <w:pitch w:val="variable"/>
    <w:sig w:usb0="00000003" w:usb1="00000000" w:usb2="00000000" w:usb3="00000000" w:csb0="00000007" w:csb1="00000000"/>
  </w:font>
  <w:font w:name="Dogma">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Futura-Book">
    <w:altName w:val="Century Gothic"/>
    <w:panose1 w:val="020B0604020202020204"/>
    <w:charset w:val="B1"/>
    <w:family w:val="swiss"/>
    <w:pitch w:val="variable"/>
    <w:sig w:usb0="80000867" w:usb1="00000000" w:usb2="00000000" w:usb3="00000000" w:csb0="000001FB" w:csb1="00000000"/>
  </w:font>
  <w:font w:name="Wingdings 2">
    <w:panose1 w:val="05020102010507070707"/>
    <w:charset w:val="02"/>
    <w:family w:val="decorative"/>
    <w:pitch w:val="variable"/>
    <w:sig w:usb0="00000000" w:usb1="10000000" w:usb2="00000000" w:usb3="00000000" w:csb0="80000000"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Roboto Condensed">
    <w:altName w:val="Times New Roman"/>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E4A1D0" w14:textId="77777777" w:rsidR="00714FE4" w:rsidRDefault="00714FE4">
      <w:r>
        <w:separator/>
      </w:r>
    </w:p>
  </w:footnote>
  <w:footnote w:type="continuationSeparator" w:id="0">
    <w:p w14:paraId="2DB64C6C" w14:textId="77777777" w:rsidR="00714FE4" w:rsidRDefault="00714F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44CC4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706BC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762A9E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82C4B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0AA62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7AEB8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9A5C9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E7C9A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F5EE14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4E8D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AF2CF5"/>
    <w:multiLevelType w:val="multilevel"/>
    <w:tmpl w:val="D12AD34A"/>
    <w:styleLink w:val="WWNum12"/>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3DE0F7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059558AD"/>
    <w:multiLevelType w:val="multilevel"/>
    <w:tmpl w:val="5742F2BA"/>
    <w:styleLink w:val="WWNum16"/>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06C27C8E"/>
    <w:multiLevelType w:val="multilevel"/>
    <w:tmpl w:val="4822BCEA"/>
    <w:styleLink w:val="WWNum11"/>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86F4A26"/>
    <w:multiLevelType w:val="multilevel"/>
    <w:tmpl w:val="A89E4DEA"/>
    <w:styleLink w:val="WWNum14"/>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0BFA3743"/>
    <w:multiLevelType w:val="multilevel"/>
    <w:tmpl w:val="823A4C06"/>
    <w:styleLink w:val="WWNum10"/>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0CAD6C19"/>
    <w:multiLevelType w:val="multilevel"/>
    <w:tmpl w:val="8480C322"/>
    <w:styleLink w:val="WWNum25"/>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0F944682"/>
    <w:multiLevelType w:val="multilevel"/>
    <w:tmpl w:val="75C46B38"/>
    <w:styleLink w:val="WWNum7"/>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1B820577"/>
    <w:multiLevelType w:val="multilevel"/>
    <w:tmpl w:val="99C6A812"/>
    <w:styleLink w:val="WWNum22"/>
    <w:lvl w:ilvl="0">
      <w:numFmt w:val="bullet"/>
      <w:lvlText w:val=""/>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1CDC4E2C"/>
    <w:multiLevelType w:val="multilevel"/>
    <w:tmpl w:val="65FAB46A"/>
    <w:styleLink w:val="WWNum23"/>
    <w:lvl w:ilvl="0">
      <w:numFmt w:val="bullet"/>
      <w:lvlText w:val=""/>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232633E7"/>
    <w:multiLevelType w:val="multilevel"/>
    <w:tmpl w:val="D56E787E"/>
    <w:styleLink w:val="WWNum13"/>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2B3C48BE"/>
    <w:multiLevelType w:val="multilevel"/>
    <w:tmpl w:val="EF3A4A58"/>
    <w:styleLink w:val="WWNum34"/>
    <w:lvl w:ilvl="0">
      <w:start w:val="1"/>
      <w:numFmt w:val="decimal"/>
      <w:lvlText w:val="%1."/>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2C2302FC"/>
    <w:multiLevelType w:val="multilevel"/>
    <w:tmpl w:val="73FAB62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3" w15:restartNumberingAfterBreak="0">
    <w:nsid w:val="354317EC"/>
    <w:multiLevelType w:val="multilevel"/>
    <w:tmpl w:val="CB68FFF0"/>
    <w:styleLink w:val="WWNum21"/>
    <w:lvl w:ilvl="0">
      <w:numFmt w:val="bullet"/>
      <w:lvlText w:val=""/>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3560620B"/>
    <w:multiLevelType w:val="multilevel"/>
    <w:tmpl w:val="19DA4686"/>
    <w:styleLink w:val="WWNum15"/>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3951273C"/>
    <w:multiLevelType w:val="multilevel"/>
    <w:tmpl w:val="CF26599E"/>
    <w:styleLink w:val="WWNum19"/>
    <w:lvl w:ilvl="0">
      <w:numFmt w:val="bullet"/>
      <w:lvlText w:val=""/>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3A157FD3"/>
    <w:multiLevelType w:val="multilevel"/>
    <w:tmpl w:val="3566DC96"/>
    <w:styleLink w:val="WWNum6"/>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40C33A71"/>
    <w:multiLevelType w:val="multilevel"/>
    <w:tmpl w:val="6E90F398"/>
    <w:styleLink w:val="WWNum29"/>
    <w:lvl w:ilvl="0">
      <w:start w:val="1"/>
      <w:numFmt w:val="decimal"/>
      <w:lvlText w:val="%1."/>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415D5FDC"/>
    <w:multiLevelType w:val="multilevel"/>
    <w:tmpl w:val="8D74400E"/>
    <w:styleLink w:val="WWNum17"/>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439F600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75C5A01"/>
    <w:multiLevelType w:val="multilevel"/>
    <w:tmpl w:val="45F404B2"/>
    <w:styleLink w:val="WWNum20"/>
    <w:lvl w:ilvl="0">
      <w:numFmt w:val="bullet"/>
      <w:lvlText w:val=""/>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4C0941A4"/>
    <w:multiLevelType w:val="multilevel"/>
    <w:tmpl w:val="DE749232"/>
    <w:styleLink w:val="WWNum4"/>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4ED20B9A"/>
    <w:multiLevelType w:val="multilevel"/>
    <w:tmpl w:val="959626EC"/>
    <w:styleLink w:val="ArticleSection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4EDC144A"/>
    <w:multiLevelType w:val="multilevel"/>
    <w:tmpl w:val="0F78B7DC"/>
    <w:styleLink w:val="WWNum9"/>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4EDE6384"/>
    <w:multiLevelType w:val="multilevel"/>
    <w:tmpl w:val="11A2C18C"/>
    <w:styleLink w:val="WWNum1"/>
    <w:lvl w:ilvl="0">
      <w:numFmt w:val="bullet"/>
      <w:lvlText w:val=""/>
      <w:lvlJc w:val="left"/>
      <w:pPr>
        <w:ind w:left="720" w:hanging="360"/>
      </w:pPr>
      <w:rPr>
        <w:sz w:val="20"/>
      </w:rPr>
    </w:lvl>
    <w:lvl w:ilvl="1">
      <w:numFmt w:val="bullet"/>
      <w:lvlText w:val="o"/>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35" w15:restartNumberingAfterBreak="0">
    <w:nsid w:val="4F28050A"/>
    <w:multiLevelType w:val="multilevel"/>
    <w:tmpl w:val="14C2ACE8"/>
    <w:styleLink w:val="WWNum26"/>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 w15:restartNumberingAfterBreak="0">
    <w:nsid w:val="51921D3C"/>
    <w:multiLevelType w:val="multilevel"/>
    <w:tmpl w:val="85D01778"/>
    <w:styleLink w:val="WWNum30"/>
    <w:lvl w:ilvl="0">
      <w:start w:val="1"/>
      <w:numFmt w:val="decimal"/>
      <w:lvlText w:val="%1."/>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15:restartNumberingAfterBreak="0">
    <w:nsid w:val="52637948"/>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38" w15:restartNumberingAfterBreak="0">
    <w:nsid w:val="549C1AB6"/>
    <w:multiLevelType w:val="multilevel"/>
    <w:tmpl w:val="D952CCE2"/>
    <w:styleLink w:val="WWNum31"/>
    <w:lvl w:ilvl="0">
      <w:start w:val="1"/>
      <w:numFmt w:val="decimal"/>
      <w:lvlText w:val="%1."/>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 w15:restartNumberingAfterBreak="0">
    <w:nsid w:val="553C3032"/>
    <w:multiLevelType w:val="multilevel"/>
    <w:tmpl w:val="592A0FCE"/>
    <w:styleLink w:val="WWNum8"/>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590B37C6"/>
    <w:multiLevelType w:val="multilevel"/>
    <w:tmpl w:val="B79C64CE"/>
    <w:styleLink w:val="WWNum32"/>
    <w:lvl w:ilvl="0">
      <w:start w:val="1"/>
      <w:numFmt w:val="decimal"/>
      <w:lvlText w:val="%1."/>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 w15:restartNumberingAfterBreak="0">
    <w:nsid w:val="5BE11A71"/>
    <w:multiLevelType w:val="multilevel"/>
    <w:tmpl w:val="45B6EDD0"/>
    <w:styleLink w:val="WWNum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621C1953"/>
    <w:multiLevelType w:val="multilevel"/>
    <w:tmpl w:val="6CDA868E"/>
    <w:styleLink w:val="WWNum33"/>
    <w:lvl w:ilvl="0">
      <w:start w:val="1"/>
      <w:numFmt w:val="decimal"/>
      <w:lvlText w:val="%1."/>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 w15:restartNumberingAfterBreak="0">
    <w:nsid w:val="625C247A"/>
    <w:multiLevelType w:val="multilevel"/>
    <w:tmpl w:val="40B49A80"/>
    <w:styleLink w:val="WWNum3"/>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15:restartNumberingAfterBreak="0">
    <w:nsid w:val="65AD6B05"/>
    <w:multiLevelType w:val="multilevel"/>
    <w:tmpl w:val="EB92C664"/>
    <w:styleLink w:val="WWNum2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 w15:restartNumberingAfterBreak="0">
    <w:nsid w:val="681960C3"/>
    <w:multiLevelType w:val="multilevel"/>
    <w:tmpl w:val="D42E6EB4"/>
    <w:styleLink w:val="WWNum18"/>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 w15:restartNumberingAfterBreak="0">
    <w:nsid w:val="6ACB2E23"/>
    <w:multiLevelType w:val="multilevel"/>
    <w:tmpl w:val="63F8B9B8"/>
    <w:styleLink w:val="Outline"/>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7" w15:restartNumberingAfterBreak="0">
    <w:nsid w:val="722D07DD"/>
    <w:multiLevelType w:val="multilevel"/>
    <w:tmpl w:val="BBBCD364"/>
    <w:styleLink w:val="WWNum24"/>
    <w:lvl w:ilvl="0">
      <w:numFmt w:val="bullet"/>
      <w:lvlText w:val=""/>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 w15:restartNumberingAfterBreak="0">
    <w:nsid w:val="7A1253F4"/>
    <w:multiLevelType w:val="multilevel"/>
    <w:tmpl w:val="07FCCBD2"/>
    <w:styleLink w:val="WWNum2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 w15:restartNumberingAfterBreak="0">
    <w:nsid w:val="7FE262E1"/>
    <w:multiLevelType w:val="multilevel"/>
    <w:tmpl w:val="47BEAB1A"/>
    <w:styleLink w:val="WWNum5"/>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29"/>
  </w:num>
  <w:num w:numId="3">
    <w:abstractNumId w:val="37"/>
  </w:num>
  <w:num w:numId="4">
    <w:abstractNumId w:val="3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46"/>
  </w:num>
  <w:num w:numId="16">
    <w:abstractNumId w:val="22"/>
  </w:num>
  <w:num w:numId="17">
    <w:abstractNumId w:val="32"/>
  </w:num>
  <w:num w:numId="18">
    <w:abstractNumId w:val="34"/>
  </w:num>
  <w:num w:numId="19">
    <w:abstractNumId w:val="41"/>
  </w:num>
  <w:num w:numId="20">
    <w:abstractNumId w:val="43"/>
  </w:num>
  <w:num w:numId="21">
    <w:abstractNumId w:val="31"/>
  </w:num>
  <w:num w:numId="22">
    <w:abstractNumId w:val="49"/>
  </w:num>
  <w:num w:numId="23">
    <w:abstractNumId w:val="26"/>
  </w:num>
  <w:num w:numId="24">
    <w:abstractNumId w:val="17"/>
  </w:num>
  <w:num w:numId="25">
    <w:abstractNumId w:val="39"/>
  </w:num>
  <w:num w:numId="26">
    <w:abstractNumId w:val="33"/>
  </w:num>
  <w:num w:numId="27">
    <w:abstractNumId w:val="15"/>
  </w:num>
  <w:num w:numId="28">
    <w:abstractNumId w:val="13"/>
  </w:num>
  <w:num w:numId="29">
    <w:abstractNumId w:val="10"/>
  </w:num>
  <w:num w:numId="30">
    <w:abstractNumId w:val="20"/>
  </w:num>
  <w:num w:numId="31">
    <w:abstractNumId w:val="14"/>
  </w:num>
  <w:num w:numId="32">
    <w:abstractNumId w:val="24"/>
  </w:num>
  <w:num w:numId="33">
    <w:abstractNumId w:val="12"/>
  </w:num>
  <w:num w:numId="34">
    <w:abstractNumId w:val="28"/>
  </w:num>
  <w:num w:numId="35">
    <w:abstractNumId w:val="45"/>
  </w:num>
  <w:num w:numId="36">
    <w:abstractNumId w:val="25"/>
  </w:num>
  <w:num w:numId="37">
    <w:abstractNumId w:val="30"/>
  </w:num>
  <w:num w:numId="38">
    <w:abstractNumId w:val="23"/>
  </w:num>
  <w:num w:numId="39">
    <w:abstractNumId w:val="18"/>
  </w:num>
  <w:num w:numId="40">
    <w:abstractNumId w:val="19"/>
  </w:num>
  <w:num w:numId="41">
    <w:abstractNumId w:val="47"/>
  </w:num>
  <w:num w:numId="42">
    <w:abstractNumId w:val="16"/>
  </w:num>
  <w:num w:numId="43">
    <w:abstractNumId w:val="35"/>
  </w:num>
  <w:num w:numId="44">
    <w:abstractNumId w:val="48"/>
  </w:num>
  <w:num w:numId="45">
    <w:abstractNumId w:val="44"/>
  </w:num>
  <w:num w:numId="46">
    <w:abstractNumId w:val="27"/>
  </w:num>
  <w:num w:numId="47">
    <w:abstractNumId w:val="36"/>
  </w:num>
  <w:num w:numId="48">
    <w:abstractNumId w:val="38"/>
  </w:num>
  <w:num w:numId="49">
    <w:abstractNumId w:val="40"/>
  </w:num>
  <w:num w:numId="50">
    <w:abstractNumId w:val="42"/>
  </w:num>
  <w:num w:numId="51">
    <w:abstractNumId w:val="21"/>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z Chadwick">
    <w15:presenceInfo w15:providerId="Windows Live" w15:userId="eb19316626ae01e1"/>
  </w15:person>
  <w15:person w15:author="Carol Nichols">
    <w15:presenceInfo w15:providerId="Windows Live" w15:userId="e9e82a3b7022bb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4154"/>
    <w:rsid w:val="000142EF"/>
    <w:rsid w:val="00020868"/>
    <w:rsid w:val="00026035"/>
    <w:rsid w:val="00026BCF"/>
    <w:rsid w:val="0004628D"/>
    <w:rsid w:val="000500E1"/>
    <w:rsid w:val="00062125"/>
    <w:rsid w:val="000651FE"/>
    <w:rsid w:val="00070CD9"/>
    <w:rsid w:val="0009313E"/>
    <w:rsid w:val="00093809"/>
    <w:rsid w:val="000A3137"/>
    <w:rsid w:val="000C0B40"/>
    <w:rsid w:val="000C0C81"/>
    <w:rsid w:val="000C3E55"/>
    <w:rsid w:val="000C7271"/>
    <w:rsid w:val="000F2FD7"/>
    <w:rsid w:val="00104A01"/>
    <w:rsid w:val="00106D58"/>
    <w:rsid w:val="0011153B"/>
    <w:rsid w:val="0011201B"/>
    <w:rsid w:val="0011239E"/>
    <w:rsid w:val="00115608"/>
    <w:rsid w:val="00126172"/>
    <w:rsid w:val="00151420"/>
    <w:rsid w:val="00164EFA"/>
    <w:rsid w:val="00166E99"/>
    <w:rsid w:val="00187926"/>
    <w:rsid w:val="001A2109"/>
    <w:rsid w:val="001D782D"/>
    <w:rsid w:val="001E3F85"/>
    <w:rsid w:val="001E57CD"/>
    <w:rsid w:val="001F228E"/>
    <w:rsid w:val="00203C5C"/>
    <w:rsid w:val="00210D1F"/>
    <w:rsid w:val="00220C38"/>
    <w:rsid w:val="0024561A"/>
    <w:rsid w:val="002504A8"/>
    <w:rsid w:val="002649D3"/>
    <w:rsid w:val="00267B16"/>
    <w:rsid w:val="002845D4"/>
    <w:rsid w:val="00284CF7"/>
    <w:rsid w:val="002A4B14"/>
    <w:rsid w:val="002A77F3"/>
    <w:rsid w:val="002B5D4C"/>
    <w:rsid w:val="002C4E77"/>
    <w:rsid w:val="002C74E1"/>
    <w:rsid w:val="002D24EA"/>
    <w:rsid w:val="002E06B8"/>
    <w:rsid w:val="002E6917"/>
    <w:rsid w:val="002E7756"/>
    <w:rsid w:val="002F3BD9"/>
    <w:rsid w:val="003074C1"/>
    <w:rsid w:val="003079EE"/>
    <w:rsid w:val="00313FB6"/>
    <w:rsid w:val="0031507A"/>
    <w:rsid w:val="00325DFE"/>
    <w:rsid w:val="00325E65"/>
    <w:rsid w:val="00344C30"/>
    <w:rsid w:val="00352E2C"/>
    <w:rsid w:val="00367A2E"/>
    <w:rsid w:val="0039297D"/>
    <w:rsid w:val="00396B09"/>
    <w:rsid w:val="003A5055"/>
    <w:rsid w:val="003A5334"/>
    <w:rsid w:val="003B7564"/>
    <w:rsid w:val="003C0B4C"/>
    <w:rsid w:val="003D454C"/>
    <w:rsid w:val="003E01F3"/>
    <w:rsid w:val="003E1DAB"/>
    <w:rsid w:val="003E2AED"/>
    <w:rsid w:val="003F72DD"/>
    <w:rsid w:val="00404154"/>
    <w:rsid w:val="00405CF9"/>
    <w:rsid w:val="00413CAA"/>
    <w:rsid w:val="00422A2D"/>
    <w:rsid w:val="00423986"/>
    <w:rsid w:val="00424B2A"/>
    <w:rsid w:val="00424F82"/>
    <w:rsid w:val="0042633E"/>
    <w:rsid w:val="00432E22"/>
    <w:rsid w:val="00443B64"/>
    <w:rsid w:val="00444239"/>
    <w:rsid w:val="004715D4"/>
    <w:rsid w:val="00482359"/>
    <w:rsid w:val="0048433B"/>
    <w:rsid w:val="004A11C7"/>
    <w:rsid w:val="004B2F67"/>
    <w:rsid w:val="004D2CDA"/>
    <w:rsid w:val="004F15AC"/>
    <w:rsid w:val="004F4CAC"/>
    <w:rsid w:val="004F529C"/>
    <w:rsid w:val="004F6478"/>
    <w:rsid w:val="00507845"/>
    <w:rsid w:val="005122B4"/>
    <w:rsid w:val="00513523"/>
    <w:rsid w:val="0051621E"/>
    <w:rsid w:val="00531288"/>
    <w:rsid w:val="00547D5B"/>
    <w:rsid w:val="00560ADC"/>
    <w:rsid w:val="0057004B"/>
    <w:rsid w:val="00573C89"/>
    <w:rsid w:val="00573CE7"/>
    <w:rsid w:val="00583895"/>
    <w:rsid w:val="005E37D2"/>
    <w:rsid w:val="005F06F9"/>
    <w:rsid w:val="005F12BC"/>
    <w:rsid w:val="005F2B5E"/>
    <w:rsid w:val="00612D8C"/>
    <w:rsid w:val="006173B8"/>
    <w:rsid w:val="006249DC"/>
    <w:rsid w:val="00660BA5"/>
    <w:rsid w:val="00661524"/>
    <w:rsid w:val="006806AB"/>
    <w:rsid w:val="00686700"/>
    <w:rsid w:val="006A02D0"/>
    <w:rsid w:val="006C58F5"/>
    <w:rsid w:val="006D714D"/>
    <w:rsid w:val="006E7FC5"/>
    <w:rsid w:val="006F243B"/>
    <w:rsid w:val="006F3DEA"/>
    <w:rsid w:val="006F3F60"/>
    <w:rsid w:val="00712BDC"/>
    <w:rsid w:val="00714FE4"/>
    <w:rsid w:val="007154F8"/>
    <w:rsid w:val="00726E1E"/>
    <w:rsid w:val="00730122"/>
    <w:rsid w:val="007314FA"/>
    <w:rsid w:val="0075194C"/>
    <w:rsid w:val="00753690"/>
    <w:rsid w:val="00766676"/>
    <w:rsid w:val="00767AA4"/>
    <w:rsid w:val="00772D44"/>
    <w:rsid w:val="007758F8"/>
    <w:rsid w:val="00784828"/>
    <w:rsid w:val="00794471"/>
    <w:rsid w:val="007A0BBE"/>
    <w:rsid w:val="007B1990"/>
    <w:rsid w:val="007D5AE2"/>
    <w:rsid w:val="007F0578"/>
    <w:rsid w:val="007F0F99"/>
    <w:rsid w:val="007F1A29"/>
    <w:rsid w:val="007F6E6A"/>
    <w:rsid w:val="00836B39"/>
    <w:rsid w:val="00837966"/>
    <w:rsid w:val="00841F55"/>
    <w:rsid w:val="00863825"/>
    <w:rsid w:val="0086433F"/>
    <w:rsid w:val="00870C8C"/>
    <w:rsid w:val="00876DAC"/>
    <w:rsid w:val="00887123"/>
    <w:rsid w:val="00891B58"/>
    <w:rsid w:val="008A297A"/>
    <w:rsid w:val="008A3B59"/>
    <w:rsid w:val="008A62E7"/>
    <w:rsid w:val="008A6EF7"/>
    <w:rsid w:val="008C0F45"/>
    <w:rsid w:val="008C1773"/>
    <w:rsid w:val="008C224E"/>
    <w:rsid w:val="008C33A6"/>
    <w:rsid w:val="008D0C14"/>
    <w:rsid w:val="008D200C"/>
    <w:rsid w:val="008D3C93"/>
    <w:rsid w:val="008D736D"/>
    <w:rsid w:val="008E47B2"/>
    <w:rsid w:val="00910C71"/>
    <w:rsid w:val="009173F8"/>
    <w:rsid w:val="00921976"/>
    <w:rsid w:val="009230E8"/>
    <w:rsid w:val="00923870"/>
    <w:rsid w:val="00925AE4"/>
    <w:rsid w:val="009349AC"/>
    <w:rsid w:val="00964ACD"/>
    <w:rsid w:val="00965C12"/>
    <w:rsid w:val="00970FC1"/>
    <w:rsid w:val="00995920"/>
    <w:rsid w:val="009A0BA4"/>
    <w:rsid w:val="009C0314"/>
    <w:rsid w:val="009C3F57"/>
    <w:rsid w:val="009D1A80"/>
    <w:rsid w:val="009D6693"/>
    <w:rsid w:val="009E1738"/>
    <w:rsid w:val="009E4514"/>
    <w:rsid w:val="009E4BA4"/>
    <w:rsid w:val="009E4C6A"/>
    <w:rsid w:val="009E540D"/>
    <w:rsid w:val="009F0E15"/>
    <w:rsid w:val="009F0F38"/>
    <w:rsid w:val="00A3743E"/>
    <w:rsid w:val="00A50A79"/>
    <w:rsid w:val="00A52F31"/>
    <w:rsid w:val="00A56434"/>
    <w:rsid w:val="00A57AD2"/>
    <w:rsid w:val="00A70FCB"/>
    <w:rsid w:val="00A71391"/>
    <w:rsid w:val="00A7243B"/>
    <w:rsid w:val="00A86303"/>
    <w:rsid w:val="00A91A95"/>
    <w:rsid w:val="00AC5D75"/>
    <w:rsid w:val="00AD19E6"/>
    <w:rsid w:val="00AE384E"/>
    <w:rsid w:val="00AF325D"/>
    <w:rsid w:val="00B02579"/>
    <w:rsid w:val="00B22E8E"/>
    <w:rsid w:val="00B25281"/>
    <w:rsid w:val="00B3392D"/>
    <w:rsid w:val="00B36FF8"/>
    <w:rsid w:val="00B42165"/>
    <w:rsid w:val="00B42E49"/>
    <w:rsid w:val="00B5723C"/>
    <w:rsid w:val="00B674AE"/>
    <w:rsid w:val="00BA41E0"/>
    <w:rsid w:val="00BA77BA"/>
    <w:rsid w:val="00BB432A"/>
    <w:rsid w:val="00BC2EF8"/>
    <w:rsid w:val="00BC5C13"/>
    <w:rsid w:val="00BE0710"/>
    <w:rsid w:val="00BF7AE1"/>
    <w:rsid w:val="00C07135"/>
    <w:rsid w:val="00C07782"/>
    <w:rsid w:val="00C60BE7"/>
    <w:rsid w:val="00C703D3"/>
    <w:rsid w:val="00C765B9"/>
    <w:rsid w:val="00C929BF"/>
    <w:rsid w:val="00C92CCF"/>
    <w:rsid w:val="00CA2ED1"/>
    <w:rsid w:val="00CA5689"/>
    <w:rsid w:val="00CD76C7"/>
    <w:rsid w:val="00CF0196"/>
    <w:rsid w:val="00CF2855"/>
    <w:rsid w:val="00D10873"/>
    <w:rsid w:val="00D11233"/>
    <w:rsid w:val="00D216C1"/>
    <w:rsid w:val="00D221AF"/>
    <w:rsid w:val="00D271BA"/>
    <w:rsid w:val="00D365DE"/>
    <w:rsid w:val="00D44544"/>
    <w:rsid w:val="00D46624"/>
    <w:rsid w:val="00D664CE"/>
    <w:rsid w:val="00D77871"/>
    <w:rsid w:val="00D803D9"/>
    <w:rsid w:val="00D81426"/>
    <w:rsid w:val="00D94A4D"/>
    <w:rsid w:val="00D954AC"/>
    <w:rsid w:val="00DA1FDE"/>
    <w:rsid w:val="00DA51E6"/>
    <w:rsid w:val="00DA6C8A"/>
    <w:rsid w:val="00DC6303"/>
    <w:rsid w:val="00DD5440"/>
    <w:rsid w:val="00DD5BE8"/>
    <w:rsid w:val="00DE350E"/>
    <w:rsid w:val="00E15595"/>
    <w:rsid w:val="00E52853"/>
    <w:rsid w:val="00E76468"/>
    <w:rsid w:val="00E86639"/>
    <w:rsid w:val="00E87E69"/>
    <w:rsid w:val="00EC079D"/>
    <w:rsid w:val="00EC24E6"/>
    <w:rsid w:val="00EC5E5E"/>
    <w:rsid w:val="00F004C4"/>
    <w:rsid w:val="00F00E4D"/>
    <w:rsid w:val="00F11174"/>
    <w:rsid w:val="00F50C08"/>
    <w:rsid w:val="00F51E6B"/>
    <w:rsid w:val="00F60F16"/>
    <w:rsid w:val="00F73985"/>
    <w:rsid w:val="00F86178"/>
    <w:rsid w:val="00F934A8"/>
    <w:rsid w:val="00FA4C24"/>
    <w:rsid w:val="00FB2B96"/>
    <w:rsid w:val="00FC4B65"/>
    <w:rsid w:val="00FD548B"/>
    <w:rsid w:val="00FE0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10A21"/>
  <w15:docId w15:val="{3E1B8809-0FDD-3344-92B4-64547978D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E01F3"/>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04154"/>
    <w:pPr>
      <w:keepNext/>
      <w:numPr>
        <w:numId w:val="4"/>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404154"/>
    <w:pPr>
      <w:keepNext/>
      <w:numPr>
        <w:ilvl w:val="1"/>
        <w:numId w:val="4"/>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404154"/>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404154"/>
    <w:pPr>
      <w:keepNext/>
      <w:numPr>
        <w:ilvl w:val="3"/>
        <w:numId w:val="4"/>
      </w:numPr>
      <w:spacing w:before="240" w:after="60"/>
      <w:outlineLvl w:val="3"/>
    </w:pPr>
    <w:rPr>
      <w:b/>
      <w:bCs/>
      <w:sz w:val="28"/>
      <w:szCs w:val="28"/>
    </w:rPr>
  </w:style>
  <w:style w:type="paragraph" w:styleId="Heading5">
    <w:name w:val="heading 5"/>
    <w:basedOn w:val="Normal"/>
    <w:next w:val="Normal"/>
    <w:link w:val="Heading5Char"/>
    <w:qFormat/>
    <w:rsid w:val="00404154"/>
    <w:pPr>
      <w:numPr>
        <w:ilvl w:val="4"/>
        <w:numId w:val="4"/>
      </w:numPr>
      <w:spacing w:before="240" w:after="60"/>
      <w:outlineLvl w:val="4"/>
    </w:pPr>
    <w:rPr>
      <w:b/>
      <w:bCs/>
      <w:i/>
      <w:iCs/>
      <w:sz w:val="26"/>
      <w:szCs w:val="26"/>
    </w:rPr>
  </w:style>
  <w:style w:type="paragraph" w:styleId="Heading6">
    <w:name w:val="heading 6"/>
    <w:basedOn w:val="Normal"/>
    <w:next w:val="Normal"/>
    <w:link w:val="Heading6Char"/>
    <w:qFormat/>
    <w:rsid w:val="00404154"/>
    <w:pPr>
      <w:numPr>
        <w:ilvl w:val="5"/>
        <w:numId w:val="4"/>
      </w:numPr>
      <w:spacing w:before="240" w:after="60"/>
      <w:outlineLvl w:val="5"/>
    </w:pPr>
    <w:rPr>
      <w:b/>
      <w:bCs/>
      <w:sz w:val="22"/>
      <w:szCs w:val="22"/>
    </w:rPr>
  </w:style>
  <w:style w:type="paragraph" w:styleId="Heading7">
    <w:name w:val="heading 7"/>
    <w:basedOn w:val="Normal"/>
    <w:next w:val="Normal"/>
    <w:link w:val="Heading7Char"/>
    <w:qFormat/>
    <w:rsid w:val="00404154"/>
    <w:pPr>
      <w:numPr>
        <w:ilvl w:val="6"/>
        <w:numId w:val="4"/>
      </w:numPr>
      <w:spacing w:before="240" w:after="60"/>
      <w:outlineLvl w:val="6"/>
    </w:pPr>
    <w:rPr>
      <w:sz w:val="24"/>
      <w:szCs w:val="24"/>
    </w:rPr>
  </w:style>
  <w:style w:type="paragraph" w:styleId="Heading8">
    <w:name w:val="heading 8"/>
    <w:basedOn w:val="Normal"/>
    <w:next w:val="Normal"/>
    <w:link w:val="Heading8Char"/>
    <w:qFormat/>
    <w:rsid w:val="00404154"/>
    <w:pPr>
      <w:numPr>
        <w:ilvl w:val="7"/>
        <w:numId w:val="4"/>
      </w:numPr>
      <w:spacing w:before="240" w:after="60"/>
      <w:outlineLvl w:val="7"/>
    </w:pPr>
    <w:rPr>
      <w:i/>
      <w:iCs/>
      <w:sz w:val="24"/>
      <w:szCs w:val="24"/>
    </w:rPr>
  </w:style>
  <w:style w:type="paragraph" w:styleId="Heading9">
    <w:name w:val="heading 9"/>
    <w:basedOn w:val="Normal"/>
    <w:next w:val="Normal"/>
    <w:link w:val="Heading9Char"/>
    <w:qFormat/>
    <w:rsid w:val="00404154"/>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404154"/>
    <w:pPr>
      <w:numPr>
        <w:numId w:val="1"/>
      </w:numPr>
    </w:pPr>
  </w:style>
  <w:style w:type="numbering" w:styleId="1ai">
    <w:name w:val="Outline List 1"/>
    <w:basedOn w:val="NoList"/>
    <w:semiHidden/>
    <w:rsid w:val="00404154"/>
    <w:pPr>
      <w:numPr>
        <w:numId w:val="2"/>
      </w:numPr>
    </w:pPr>
  </w:style>
  <w:style w:type="paragraph" w:customStyle="1" w:styleId="1stPara">
    <w:name w:val="1st Para"/>
    <w:next w:val="Normal"/>
    <w:autoRedefine/>
    <w:rsid w:val="00404154"/>
    <w:pPr>
      <w:spacing w:after="40" w:line="360" w:lineRule="auto"/>
    </w:pPr>
    <w:rPr>
      <w:rFonts w:ascii="Times New Roman" w:eastAsia="Times New Roman" w:hAnsi="Times New Roman" w:cs="Times New Roman"/>
      <w:sz w:val="24"/>
      <w:szCs w:val="20"/>
    </w:rPr>
  </w:style>
  <w:style w:type="paragraph" w:customStyle="1" w:styleId="Anchor">
    <w:name w:val="Anchor"/>
    <w:autoRedefine/>
    <w:rsid w:val="00404154"/>
    <w:pPr>
      <w:suppressAutoHyphens/>
      <w:autoSpaceDE w:val="0"/>
      <w:autoSpaceDN w:val="0"/>
      <w:adjustRightInd w:val="0"/>
      <w:spacing w:before="120" w:after="240" w:line="40" w:lineRule="atLeast"/>
    </w:pPr>
    <w:rPr>
      <w:rFonts w:ascii="NewBaskerville" w:eastAsia="Times New Roman" w:hAnsi="NewBaskerville" w:cs="NewBaskerville"/>
      <w:color w:val="000000"/>
      <w:w w:val="0"/>
      <w:sz w:val="4"/>
      <w:szCs w:val="4"/>
    </w:rPr>
  </w:style>
  <w:style w:type="paragraph" w:customStyle="1" w:styleId="AnchorSidehead">
    <w:name w:val="Anchor Sidehead"/>
    <w:autoRedefine/>
    <w:rsid w:val="00404154"/>
    <w:pPr>
      <w:autoSpaceDE w:val="0"/>
      <w:autoSpaceDN w:val="0"/>
      <w:adjustRightInd w:val="0"/>
      <w:spacing w:after="120" w:line="360" w:lineRule="auto"/>
    </w:pPr>
    <w:rPr>
      <w:rFonts w:ascii="Futura-Heavy" w:eastAsia="Times New Roman" w:hAnsi="Futura-Heavy" w:cs="Futura-Heavy"/>
      <w:color w:val="000000"/>
      <w:w w:val="0"/>
      <w:sz w:val="20"/>
      <w:szCs w:val="16"/>
    </w:rPr>
  </w:style>
  <w:style w:type="character" w:customStyle="1" w:styleId="Heading1Char">
    <w:name w:val="Heading 1 Char"/>
    <w:basedOn w:val="DefaultParagraphFont"/>
    <w:link w:val="Heading1"/>
    <w:rsid w:val="00404154"/>
    <w:rPr>
      <w:rFonts w:ascii="Arial" w:eastAsia="Times New Roman" w:hAnsi="Arial" w:cs="Arial"/>
      <w:b/>
      <w:bCs/>
      <w:kern w:val="32"/>
      <w:sz w:val="32"/>
      <w:szCs w:val="32"/>
    </w:rPr>
  </w:style>
  <w:style w:type="character" w:customStyle="1" w:styleId="Heading2Char">
    <w:name w:val="Heading 2 Char"/>
    <w:basedOn w:val="DefaultParagraphFont"/>
    <w:link w:val="Heading2"/>
    <w:rsid w:val="00404154"/>
    <w:rPr>
      <w:rFonts w:ascii="Arial" w:eastAsia="Times New Roman" w:hAnsi="Arial" w:cs="Arial"/>
      <w:b/>
      <w:bCs/>
      <w:i/>
      <w:iCs/>
      <w:sz w:val="28"/>
      <w:szCs w:val="28"/>
    </w:rPr>
  </w:style>
  <w:style w:type="character" w:customStyle="1" w:styleId="Heading3Char">
    <w:name w:val="Heading 3 Char"/>
    <w:basedOn w:val="DefaultParagraphFont"/>
    <w:link w:val="Heading3"/>
    <w:rsid w:val="00404154"/>
    <w:rPr>
      <w:rFonts w:ascii="Arial" w:eastAsia="Times New Roman" w:hAnsi="Arial" w:cs="Arial"/>
      <w:b/>
      <w:bCs/>
      <w:sz w:val="26"/>
      <w:szCs w:val="26"/>
    </w:rPr>
  </w:style>
  <w:style w:type="character" w:customStyle="1" w:styleId="Heading4Char">
    <w:name w:val="Heading 4 Char"/>
    <w:basedOn w:val="DefaultParagraphFont"/>
    <w:link w:val="Heading4"/>
    <w:rsid w:val="00404154"/>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404154"/>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404154"/>
    <w:rPr>
      <w:rFonts w:ascii="Times New Roman" w:eastAsia="Times New Roman" w:hAnsi="Times New Roman" w:cs="Times New Roman"/>
      <w:b/>
      <w:bCs/>
    </w:rPr>
  </w:style>
  <w:style w:type="character" w:customStyle="1" w:styleId="Heading7Char">
    <w:name w:val="Heading 7 Char"/>
    <w:basedOn w:val="DefaultParagraphFont"/>
    <w:link w:val="Heading7"/>
    <w:rsid w:val="00404154"/>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40415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404154"/>
    <w:rPr>
      <w:rFonts w:ascii="Arial" w:eastAsia="Times New Roman" w:hAnsi="Arial" w:cs="Arial"/>
    </w:rPr>
  </w:style>
  <w:style w:type="numbering" w:styleId="ArticleSection">
    <w:name w:val="Outline List 3"/>
    <w:basedOn w:val="NoList"/>
    <w:semiHidden/>
    <w:rsid w:val="00404154"/>
    <w:pPr>
      <w:numPr>
        <w:numId w:val="3"/>
      </w:numPr>
    </w:pPr>
  </w:style>
  <w:style w:type="paragraph" w:customStyle="1" w:styleId="AuthorQuery">
    <w:name w:val="Author Query"/>
    <w:autoRedefine/>
    <w:rsid w:val="00404154"/>
    <w:pPr>
      <w:spacing w:before="120" w:after="120" w:line="360" w:lineRule="auto"/>
      <w:ind w:left="1440" w:right="1440"/>
    </w:pPr>
    <w:rPr>
      <w:rFonts w:ascii="Times New Roman" w:eastAsia="Times New Roman" w:hAnsi="Times New Roman" w:cs="Times New Roman"/>
      <w:color w:val="FF0000"/>
      <w:sz w:val="24"/>
      <w:szCs w:val="20"/>
    </w:rPr>
  </w:style>
  <w:style w:type="paragraph" w:customStyle="1" w:styleId="Body">
    <w:name w:val="Body"/>
    <w:autoRedefine/>
    <w:rsid w:val="00432E22"/>
    <w:pPr>
      <w:spacing w:after="0" w:line="360" w:lineRule="auto"/>
      <w:ind w:firstLine="360"/>
    </w:pPr>
    <w:rPr>
      <w:rFonts w:ascii="Times New Roman" w:eastAsia="Microsoft YaHei" w:hAnsi="Times New Roman" w:cs="Times New Roman"/>
      <w:sz w:val="24"/>
      <w:szCs w:val="20"/>
    </w:rPr>
  </w:style>
  <w:style w:type="paragraph" w:customStyle="1" w:styleId="Basic">
    <w:name w:val="Basic"/>
    <w:basedOn w:val="Body"/>
    <w:rsid w:val="00404154"/>
  </w:style>
  <w:style w:type="paragraph" w:customStyle="1" w:styleId="BlockQuote">
    <w:name w:val="Block Quote"/>
    <w:next w:val="Normal"/>
    <w:autoRedefine/>
    <w:rsid w:val="00404154"/>
    <w:pPr>
      <w:spacing w:before="120" w:after="120" w:line="240" w:lineRule="auto"/>
      <w:ind w:left="1440" w:right="1440"/>
    </w:pPr>
    <w:rPr>
      <w:rFonts w:ascii="Times New Roman" w:eastAsia="Times New Roman" w:hAnsi="Times New Roman" w:cs="Times New Roman"/>
      <w:sz w:val="20"/>
      <w:szCs w:val="20"/>
    </w:rPr>
  </w:style>
  <w:style w:type="paragraph" w:styleId="BlockText">
    <w:name w:val="Block Text"/>
    <w:basedOn w:val="Normal"/>
    <w:rsid w:val="00404154"/>
    <w:pPr>
      <w:spacing w:after="120"/>
      <w:ind w:left="1440" w:right="1440"/>
    </w:pPr>
  </w:style>
  <w:style w:type="paragraph" w:styleId="BodyText">
    <w:name w:val="Body Text"/>
    <w:basedOn w:val="Normal"/>
    <w:link w:val="BodyTextChar"/>
    <w:semiHidden/>
    <w:rsid w:val="00404154"/>
    <w:pPr>
      <w:spacing w:after="120"/>
    </w:pPr>
  </w:style>
  <w:style w:type="character" w:customStyle="1" w:styleId="BodyTextChar">
    <w:name w:val="Body Text Char"/>
    <w:basedOn w:val="DefaultParagraphFont"/>
    <w:link w:val="BodyText"/>
    <w:semiHidden/>
    <w:rsid w:val="00404154"/>
    <w:rPr>
      <w:rFonts w:ascii="Times New Roman" w:eastAsia="Times New Roman" w:hAnsi="Times New Roman" w:cs="Times New Roman"/>
      <w:sz w:val="20"/>
      <w:szCs w:val="20"/>
    </w:rPr>
  </w:style>
  <w:style w:type="paragraph" w:styleId="BodyText2">
    <w:name w:val="Body Text 2"/>
    <w:basedOn w:val="Normal"/>
    <w:link w:val="BodyText2Char"/>
    <w:rsid w:val="00404154"/>
    <w:pPr>
      <w:spacing w:after="120" w:line="480" w:lineRule="auto"/>
    </w:pPr>
  </w:style>
  <w:style w:type="character" w:customStyle="1" w:styleId="BodyText2Char">
    <w:name w:val="Body Text 2 Char"/>
    <w:basedOn w:val="DefaultParagraphFont"/>
    <w:link w:val="BodyText2"/>
    <w:rsid w:val="00404154"/>
    <w:rPr>
      <w:rFonts w:ascii="Times New Roman" w:eastAsia="Times New Roman" w:hAnsi="Times New Roman" w:cs="Times New Roman"/>
      <w:sz w:val="20"/>
      <w:szCs w:val="20"/>
    </w:rPr>
  </w:style>
  <w:style w:type="paragraph" w:styleId="BodyText3">
    <w:name w:val="Body Text 3"/>
    <w:basedOn w:val="Normal"/>
    <w:link w:val="BodyText3Char"/>
    <w:rsid w:val="00404154"/>
    <w:pPr>
      <w:spacing w:after="120"/>
    </w:pPr>
    <w:rPr>
      <w:sz w:val="16"/>
      <w:szCs w:val="16"/>
    </w:rPr>
  </w:style>
  <w:style w:type="character" w:customStyle="1" w:styleId="BodyText3Char">
    <w:name w:val="Body Text 3 Char"/>
    <w:basedOn w:val="DefaultParagraphFont"/>
    <w:link w:val="BodyText3"/>
    <w:rsid w:val="00404154"/>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404154"/>
    <w:pPr>
      <w:ind w:firstLine="210"/>
    </w:pPr>
  </w:style>
  <w:style w:type="character" w:customStyle="1" w:styleId="BodyTextFirstIndentChar">
    <w:name w:val="Body Text First Indent Char"/>
    <w:basedOn w:val="BodyTextChar"/>
    <w:link w:val="BodyTextFirstIndent"/>
    <w:rsid w:val="00404154"/>
    <w:rPr>
      <w:rFonts w:ascii="Times New Roman" w:eastAsia="Times New Roman" w:hAnsi="Times New Roman" w:cs="Times New Roman"/>
      <w:sz w:val="20"/>
      <w:szCs w:val="20"/>
    </w:rPr>
  </w:style>
  <w:style w:type="paragraph" w:styleId="BodyTextIndent">
    <w:name w:val="Body Text Indent"/>
    <w:basedOn w:val="Normal"/>
    <w:link w:val="BodyTextIndentChar"/>
    <w:rsid w:val="00404154"/>
    <w:pPr>
      <w:spacing w:after="120"/>
      <w:ind w:left="360"/>
    </w:pPr>
  </w:style>
  <w:style w:type="character" w:customStyle="1" w:styleId="BodyTextIndentChar">
    <w:name w:val="Body Text Indent Char"/>
    <w:basedOn w:val="DefaultParagraphFont"/>
    <w:link w:val="BodyTextIndent"/>
    <w:rsid w:val="00404154"/>
    <w:rPr>
      <w:rFonts w:ascii="Times New Roman" w:eastAsia="Times New Roman" w:hAnsi="Times New Roman" w:cs="Times New Roman"/>
      <w:sz w:val="20"/>
      <w:szCs w:val="20"/>
    </w:rPr>
  </w:style>
  <w:style w:type="paragraph" w:styleId="BodyTextFirstIndent2">
    <w:name w:val="Body Text First Indent 2"/>
    <w:basedOn w:val="BodyTextIndent"/>
    <w:link w:val="BodyTextFirstIndent2Char"/>
    <w:rsid w:val="00404154"/>
    <w:pPr>
      <w:ind w:firstLine="210"/>
    </w:pPr>
  </w:style>
  <w:style w:type="character" w:customStyle="1" w:styleId="BodyTextFirstIndent2Char">
    <w:name w:val="Body Text First Indent 2 Char"/>
    <w:basedOn w:val="BodyTextIndentChar"/>
    <w:link w:val="BodyTextFirstIndent2"/>
    <w:rsid w:val="00404154"/>
    <w:rPr>
      <w:rFonts w:ascii="Times New Roman" w:eastAsia="Times New Roman" w:hAnsi="Times New Roman" w:cs="Times New Roman"/>
      <w:sz w:val="20"/>
      <w:szCs w:val="20"/>
    </w:rPr>
  </w:style>
  <w:style w:type="paragraph" w:styleId="BodyTextIndent2">
    <w:name w:val="Body Text Indent 2"/>
    <w:basedOn w:val="Normal"/>
    <w:link w:val="BodyTextIndent2Char"/>
    <w:rsid w:val="00404154"/>
    <w:pPr>
      <w:spacing w:after="120" w:line="480" w:lineRule="auto"/>
      <w:ind w:left="360"/>
    </w:pPr>
  </w:style>
  <w:style w:type="character" w:customStyle="1" w:styleId="BodyTextIndent2Char">
    <w:name w:val="Body Text Indent 2 Char"/>
    <w:basedOn w:val="DefaultParagraphFont"/>
    <w:link w:val="BodyTextIndent2"/>
    <w:rsid w:val="00404154"/>
    <w:rPr>
      <w:rFonts w:ascii="Times New Roman" w:eastAsia="Times New Roman" w:hAnsi="Times New Roman" w:cs="Times New Roman"/>
      <w:sz w:val="20"/>
      <w:szCs w:val="20"/>
    </w:rPr>
  </w:style>
  <w:style w:type="paragraph" w:styleId="BodyTextIndent3">
    <w:name w:val="Body Text Indent 3"/>
    <w:basedOn w:val="Normal"/>
    <w:link w:val="BodyTextIndent3Char"/>
    <w:rsid w:val="00404154"/>
    <w:pPr>
      <w:spacing w:after="120"/>
      <w:ind w:left="360"/>
    </w:pPr>
    <w:rPr>
      <w:sz w:val="16"/>
      <w:szCs w:val="16"/>
    </w:rPr>
  </w:style>
  <w:style w:type="character" w:customStyle="1" w:styleId="BodyTextIndent3Char">
    <w:name w:val="Body Text Indent 3 Char"/>
    <w:basedOn w:val="DefaultParagraphFont"/>
    <w:link w:val="BodyTextIndent3"/>
    <w:rsid w:val="00404154"/>
    <w:rPr>
      <w:rFonts w:ascii="Times New Roman" w:eastAsia="Times New Roman" w:hAnsi="Times New Roman" w:cs="Times New Roman"/>
      <w:sz w:val="16"/>
      <w:szCs w:val="16"/>
    </w:rPr>
  </w:style>
  <w:style w:type="paragraph" w:customStyle="1" w:styleId="BodyBox">
    <w:name w:val="BodyBox"/>
    <w:basedOn w:val="Body"/>
    <w:rsid w:val="00404154"/>
    <w:rPr>
      <w:color w:val="808080"/>
    </w:rPr>
  </w:style>
  <w:style w:type="paragraph" w:customStyle="1" w:styleId="BodyFirst">
    <w:name w:val="BodyFirst"/>
    <w:next w:val="Body"/>
    <w:autoRedefine/>
    <w:rsid w:val="00404154"/>
    <w:pPr>
      <w:spacing w:after="0" w:line="360" w:lineRule="auto"/>
    </w:pPr>
    <w:rPr>
      <w:rFonts w:ascii="Times New Roman" w:eastAsia="Times New Roman" w:hAnsi="Times New Roman" w:cs="Times New Roman"/>
      <w:sz w:val="24"/>
      <w:szCs w:val="20"/>
    </w:rPr>
  </w:style>
  <w:style w:type="paragraph" w:customStyle="1" w:styleId="BodyFirstBox">
    <w:name w:val="BodyFirstBox"/>
    <w:basedOn w:val="BodyFirst"/>
    <w:autoRedefine/>
    <w:rsid w:val="00404154"/>
    <w:rPr>
      <w:color w:val="808080"/>
    </w:rPr>
  </w:style>
  <w:style w:type="paragraph" w:customStyle="1" w:styleId="BulletA">
    <w:name w:val="BulletA"/>
    <w:next w:val="Normal"/>
    <w:autoRedefine/>
    <w:rsid w:val="00404154"/>
    <w:pPr>
      <w:spacing w:before="120" w:after="0" w:line="360" w:lineRule="auto"/>
      <w:ind w:left="720"/>
    </w:pPr>
    <w:rPr>
      <w:rFonts w:ascii="Times New Roman" w:eastAsia="Times New Roman" w:hAnsi="Times New Roman" w:cs="Times New Roman"/>
      <w:color w:val="008080"/>
      <w:sz w:val="24"/>
      <w:szCs w:val="20"/>
    </w:rPr>
  </w:style>
  <w:style w:type="paragraph" w:customStyle="1" w:styleId="BulletABox">
    <w:name w:val="BulletA Box"/>
    <w:basedOn w:val="BulletA"/>
    <w:autoRedefine/>
    <w:rsid w:val="00404154"/>
    <w:rPr>
      <w:color w:val="33CCCC"/>
    </w:rPr>
  </w:style>
  <w:style w:type="paragraph" w:customStyle="1" w:styleId="BulletB">
    <w:name w:val="BulletB"/>
    <w:next w:val="Normal"/>
    <w:autoRedefine/>
    <w:rsid w:val="00404154"/>
    <w:pPr>
      <w:spacing w:after="0" w:line="360" w:lineRule="auto"/>
      <w:ind w:left="720"/>
    </w:pPr>
    <w:rPr>
      <w:rFonts w:ascii="Times New Roman" w:eastAsia="Times New Roman" w:hAnsi="Times New Roman" w:cs="Times New Roman"/>
      <w:color w:val="008080"/>
      <w:sz w:val="24"/>
      <w:szCs w:val="20"/>
    </w:rPr>
  </w:style>
  <w:style w:type="paragraph" w:customStyle="1" w:styleId="BulletBBox">
    <w:name w:val="BulletB Box"/>
    <w:basedOn w:val="BulletB"/>
    <w:autoRedefine/>
    <w:rsid w:val="00404154"/>
    <w:rPr>
      <w:color w:val="33CCCC"/>
    </w:rPr>
  </w:style>
  <w:style w:type="paragraph" w:customStyle="1" w:styleId="BulletC">
    <w:name w:val="BulletC"/>
    <w:next w:val="Normal"/>
    <w:autoRedefine/>
    <w:rsid w:val="00404154"/>
    <w:pPr>
      <w:spacing w:after="120" w:line="360" w:lineRule="auto"/>
      <w:ind w:left="720"/>
    </w:pPr>
    <w:rPr>
      <w:rFonts w:ascii="Times New Roman" w:eastAsia="Times New Roman" w:hAnsi="Times New Roman" w:cs="Times New Roman"/>
      <w:color w:val="008080"/>
      <w:sz w:val="24"/>
      <w:szCs w:val="20"/>
    </w:rPr>
  </w:style>
  <w:style w:type="paragraph" w:customStyle="1" w:styleId="BulletCBox">
    <w:name w:val="BulletC Box"/>
    <w:basedOn w:val="BulletC"/>
    <w:autoRedefine/>
    <w:rsid w:val="00404154"/>
    <w:rPr>
      <w:color w:val="33CCCC"/>
    </w:rPr>
  </w:style>
  <w:style w:type="paragraph" w:styleId="Caption">
    <w:name w:val="caption"/>
    <w:basedOn w:val="Normal"/>
    <w:next w:val="Normal"/>
    <w:autoRedefine/>
    <w:qFormat/>
    <w:rsid w:val="00404154"/>
    <w:pPr>
      <w:spacing w:before="120" w:after="180" w:line="360" w:lineRule="auto"/>
    </w:pPr>
    <w:rPr>
      <w:rFonts w:ascii="Arial" w:hAnsi="Arial"/>
      <w:bCs/>
      <w:i/>
    </w:rPr>
  </w:style>
  <w:style w:type="paragraph" w:customStyle="1" w:styleId="CaptionBox">
    <w:name w:val="CaptionBox"/>
    <w:basedOn w:val="Caption"/>
    <w:autoRedefine/>
    <w:rsid w:val="00404154"/>
    <w:rPr>
      <w:color w:val="808080"/>
    </w:rPr>
  </w:style>
  <w:style w:type="paragraph" w:customStyle="1" w:styleId="ChapterStart">
    <w:name w:val="ChapterStart"/>
    <w:next w:val="Normal"/>
    <w:autoRedefine/>
    <w:rsid w:val="00404154"/>
    <w:pPr>
      <w:spacing w:after="0" w:line="240" w:lineRule="auto"/>
      <w:jc w:val="center"/>
    </w:pPr>
    <w:rPr>
      <w:rFonts w:ascii="Times New Roman" w:eastAsia="Times New Roman" w:hAnsi="Times New Roman" w:cs="Times New Roman"/>
      <w:b/>
      <w:sz w:val="24"/>
      <w:szCs w:val="20"/>
    </w:rPr>
  </w:style>
  <w:style w:type="paragraph" w:customStyle="1" w:styleId="ChapterTitle">
    <w:name w:val="ChapterTitle"/>
    <w:next w:val="1stPara"/>
    <w:autoRedefine/>
    <w:rsid w:val="00404154"/>
    <w:pPr>
      <w:spacing w:after="0" w:line="360" w:lineRule="auto"/>
    </w:pPr>
    <w:rPr>
      <w:rFonts w:ascii="Times New Roman" w:eastAsia="Times New Roman" w:hAnsi="Times New Roman" w:cs="Times New Roman"/>
      <w:b/>
      <w:sz w:val="24"/>
      <w:szCs w:val="20"/>
    </w:rPr>
  </w:style>
  <w:style w:type="paragraph" w:styleId="Closing">
    <w:name w:val="Closing"/>
    <w:basedOn w:val="Normal"/>
    <w:link w:val="ClosingChar"/>
    <w:rsid w:val="00404154"/>
    <w:pPr>
      <w:ind w:left="4320"/>
    </w:pPr>
  </w:style>
  <w:style w:type="character" w:customStyle="1" w:styleId="ClosingChar">
    <w:name w:val="Closing Char"/>
    <w:basedOn w:val="DefaultParagraphFont"/>
    <w:link w:val="Closing"/>
    <w:rsid w:val="00404154"/>
    <w:rPr>
      <w:rFonts w:ascii="Times New Roman" w:eastAsia="Times New Roman" w:hAnsi="Times New Roman" w:cs="Times New Roman"/>
      <w:sz w:val="20"/>
      <w:szCs w:val="20"/>
    </w:rPr>
  </w:style>
  <w:style w:type="paragraph" w:customStyle="1" w:styleId="CodeA">
    <w:name w:val="CodeA"/>
    <w:next w:val="Normal"/>
    <w:autoRedefine/>
    <w:rsid w:val="00876DAC"/>
    <w:pPr>
      <w:pBdr>
        <w:top w:val="single" w:sz="4" w:space="2" w:color="auto"/>
      </w:pBdr>
      <w:spacing w:before="120" w:after="0" w:line="360" w:lineRule="auto"/>
    </w:pPr>
    <w:rPr>
      <w:rFonts w:ascii="Courier" w:eastAsia="Times New Roman" w:hAnsi="Courier" w:cs="Times New Roman"/>
      <w:noProof/>
      <w:sz w:val="20"/>
      <w:szCs w:val="20"/>
    </w:rPr>
  </w:style>
  <w:style w:type="paragraph" w:customStyle="1" w:styleId="CodeAIndent">
    <w:name w:val="CodeA Indent"/>
    <w:next w:val="Normal"/>
    <w:autoRedefine/>
    <w:rsid w:val="00404154"/>
    <w:pPr>
      <w:pBdr>
        <w:top w:val="single" w:sz="4" w:space="2" w:color="auto"/>
      </w:pBdr>
      <w:spacing w:before="120" w:after="0" w:line="360" w:lineRule="auto"/>
      <w:ind w:left="360"/>
    </w:pPr>
    <w:rPr>
      <w:rFonts w:ascii="Courier" w:eastAsia="Times New Roman" w:hAnsi="Courier" w:cs="Times New Roman"/>
      <w:noProof/>
      <w:sz w:val="20"/>
      <w:szCs w:val="20"/>
    </w:rPr>
  </w:style>
  <w:style w:type="paragraph" w:customStyle="1" w:styleId="CodeAWide">
    <w:name w:val="CodeA Wide"/>
    <w:next w:val="Normal"/>
    <w:autoRedefine/>
    <w:rsid w:val="00404154"/>
    <w:pPr>
      <w:pBdr>
        <w:top w:val="single" w:sz="4" w:space="2" w:color="auto"/>
      </w:pBdr>
      <w:spacing w:before="120" w:after="0" w:line="360" w:lineRule="auto"/>
    </w:pPr>
    <w:rPr>
      <w:rFonts w:ascii="Courier" w:eastAsia="Times New Roman" w:hAnsi="Courier" w:cs="Times New Roman"/>
      <w:noProof/>
      <w:sz w:val="16"/>
      <w:szCs w:val="20"/>
    </w:rPr>
  </w:style>
  <w:style w:type="paragraph" w:customStyle="1" w:styleId="CodeAWingding">
    <w:name w:val="CodeA Wingding"/>
    <w:basedOn w:val="CodeA"/>
    <w:autoRedefine/>
    <w:rsid w:val="0048433B"/>
    <w:rPr>
      <w:color w:val="999999"/>
    </w:rPr>
  </w:style>
  <w:style w:type="paragraph" w:customStyle="1" w:styleId="CodeB">
    <w:name w:val="CodeB"/>
    <w:autoRedefine/>
    <w:rsid w:val="00876DAC"/>
    <w:pPr>
      <w:spacing w:after="0" w:line="360" w:lineRule="auto"/>
    </w:pPr>
    <w:rPr>
      <w:rFonts w:ascii="Courier" w:eastAsia="Times New Roman" w:hAnsi="Courier" w:cs="Times New Roman"/>
      <w:noProof/>
      <w:sz w:val="20"/>
      <w:szCs w:val="20"/>
    </w:rPr>
  </w:style>
  <w:style w:type="paragraph" w:customStyle="1" w:styleId="CodeBIndent">
    <w:name w:val="CodeB Indent"/>
    <w:next w:val="Normal"/>
    <w:autoRedefine/>
    <w:rsid w:val="00404154"/>
    <w:pPr>
      <w:spacing w:after="0" w:line="360" w:lineRule="auto"/>
      <w:ind w:left="360"/>
    </w:pPr>
    <w:rPr>
      <w:rFonts w:ascii="Courier" w:eastAsia="Times New Roman" w:hAnsi="Courier" w:cs="Times New Roman"/>
      <w:noProof/>
      <w:sz w:val="20"/>
      <w:szCs w:val="20"/>
    </w:rPr>
  </w:style>
  <w:style w:type="paragraph" w:customStyle="1" w:styleId="CodeBWide">
    <w:name w:val="CodeB Wide"/>
    <w:autoRedefine/>
    <w:rsid w:val="00404154"/>
    <w:pPr>
      <w:spacing w:after="0" w:line="360" w:lineRule="auto"/>
    </w:pPr>
    <w:rPr>
      <w:rFonts w:ascii="Courier" w:eastAsia="Times New Roman" w:hAnsi="Courier" w:cs="Times New Roman"/>
      <w:noProof/>
      <w:sz w:val="16"/>
      <w:szCs w:val="20"/>
    </w:rPr>
  </w:style>
  <w:style w:type="paragraph" w:customStyle="1" w:styleId="CodeBWingding">
    <w:name w:val="CodeB Wingding"/>
    <w:basedOn w:val="CodeB"/>
    <w:next w:val="CodeB"/>
    <w:autoRedefine/>
    <w:rsid w:val="004F529C"/>
    <w:rPr>
      <w:color w:val="999999"/>
    </w:rPr>
  </w:style>
  <w:style w:type="paragraph" w:customStyle="1" w:styleId="CodeC">
    <w:name w:val="CodeC"/>
    <w:next w:val="Body"/>
    <w:autoRedefine/>
    <w:rsid w:val="004F529C"/>
    <w:pPr>
      <w:pBdr>
        <w:bottom w:val="single" w:sz="4" w:space="2" w:color="auto"/>
      </w:pBdr>
      <w:spacing w:after="120" w:line="360" w:lineRule="auto"/>
    </w:pPr>
    <w:rPr>
      <w:rFonts w:ascii="Courier" w:eastAsia="Times New Roman" w:hAnsi="Courier" w:cs="Times New Roman"/>
      <w:noProof/>
      <w:sz w:val="20"/>
      <w:szCs w:val="20"/>
    </w:rPr>
  </w:style>
  <w:style w:type="paragraph" w:customStyle="1" w:styleId="CodeCIndent">
    <w:name w:val="CodeC Indent"/>
    <w:next w:val="Normal"/>
    <w:autoRedefine/>
    <w:rsid w:val="00404154"/>
    <w:pPr>
      <w:pBdr>
        <w:bottom w:val="single" w:sz="4" w:space="2" w:color="auto"/>
      </w:pBdr>
      <w:spacing w:after="120" w:line="360" w:lineRule="auto"/>
      <w:ind w:left="360"/>
    </w:pPr>
    <w:rPr>
      <w:rFonts w:ascii="Courier" w:eastAsia="Times New Roman" w:hAnsi="Courier" w:cs="Times New Roman"/>
      <w:noProof/>
      <w:sz w:val="20"/>
      <w:szCs w:val="20"/>
    </w:rPr>
  </w:style>
  <w:style w:type="paragraph" w:customStyle="1" w:styleId="CodeCWide">
    <w:name w:val="CodeC Wide"/>
    <w:next w:val="Normal"/>
    <w:autoRedefine/>
    <w:rsid w:val="00404154"/>
    <w:pPr>
      <w:pBdr>
        <w:bottom w:val="single" w:sz="4" w:space="2" w:color="auto"/>
      </w:pBdr>
      <w:spacing w:after="120" w:line="360" w:lineRule="auto"/>
    </w:pPr>
    <w:rPr>
      <w:rFonts w:ascii="Courier" w:eastAsia="Times New Roman" w:hAnsi="Courier" w:cs="Times New Roman"/>
      <w:noProof/>
      <w:sz w:val="16"/>
      <w:szCs w:val="20"/>
    </w:rPr>
  </w:style>
  <w:style w:type="paragraph" w:customStyle="1" w:styleId="CodeCWingding">
    <w:name w:val="CodeC Wingding"/>
    <w:basedOn w:val="CodeC"/>
    <w:next w:val="Body"/>
    <w:autoRedefine/>
    <w:rsid w:val="00404154"/>
    <w:rPr>
      <w:color w:val="999999"/>
    </w:rPr>
  </w:style>
  <w:style w:type="paragraph" w:customStyle="1" w:styleId="CodeSingle">
    <w:name w:val="CodeSingle"/>
    <w:next w:val="Body"/>
    <w:autoRedefine/>
    <w:rsid w:val="00423986"/>
    <w:pPr>
      <w:pBdr>
        <w:top w:val="single" w:sz="4" w:space="2" w:color="auto"/>
        <w:bottom w:val="single" w:sz="4" w:space="2" w:color="auto"/>
      </w:pBdr>
      <w:spacing w:before="120" w:after="120" w:line="360" w:lineRule="auto"/>
    </w:pPr>
    <w:rPr>
      <w:rFonts w:ascii="Courier" w:eastAsia="Times New Roman" w:hAnsi="Courier" w:cs="Times New Roman"/>
      <w:noProof/>
      <w:sz w:val="20"/>
      <w:szCs w:val="20"/>
    </w:rPr>
  </w:style>
  <w:style w:type="paragraph" w:customStyle="1" w:styleId="CodeSingleIndent">
    <w:name w:val="CodeSingle Indent"/>
    <w:next w:val="Normal"/>
    <w:autoRedefine/>
    <w:rsid w:val="00404154"/>
    <w:pPr>
      <w:pBdr>
        <w:top w:val="single" w:sz="4" w:space="2" w:color="auto"/>
        <w:bottom w:val="single" w:sz="4" w:space="2" w:color="auto"/>
      </w:pBdr>
      <w:spacing w:before="120" w:after="120" w:line="360" w:lineRule="auto"/>
      <w:ind w:left="360"/>
    </w:pPr>
    <w:rPr>
      <w:rFonts w:ascii="Courier" w:eastAsia="Times New Roman" w:hAnsi="Courier" w:cs="Times New Roman"/>
      <w:noProof/>
      <w:sz w:val="20"/>
      <w:szCs w:val="20"/>
    </w:rPr>
  </w:style>
  <w:style w:type="paragraph" w:customStyle="1" w:styleId="CodeSingleWide">
    <w:name w:val="CodeSingle Wide"/>
    <w:next w:val="Body"/>
    <w:autoRedefine/>
    <w:rsid w:val="00404154"/>
    <w:pPr>
      <w:pBdr>
        <w:top w:val="single" w:sz="4" w:space="2" w:color="auto"/>
        <w:bottom w:val="single" w:sz="4" w:space="2" w:color="auto"/>
      </w:pBdr>
      <w:spacing w:before="120" w:after="120" w:line="360" w:lineRule="auto"/>
    </w:pPr>
    <w:rPr>
      <w:rFonts w:ascii="Courier" w:eastAsia="Times New Roman" w:hAnsi="Courier" w:cs="Times New Roman"/>
      <w:noProof/>
      <w:sz w:val="16"/>
      <w:szCs w:val="20"/>
    </w:rPr>
  </w:style>
  <w:style w:type="paragraph" w:customStyle="1" w:styleId="CodeSingleWingding">
    <w:name w:val="CodeSingle Wingding"/>
    <w:basedOn w:val="CodeSingle"/>
    <w:autoRedefine/>
    <w:rsid w:val="00404154"/>
    <w:rPr>
      <w:color w:val="999999"/>
    </w:rPr>
  </w:style>
  <w:style w:type="paragraph" w:styleId="Date">
    <w:name w:val="Date"/>
    <w:basedOn w:val="Normal"/>
    <w:next w:val="Normal"/>
    <w:link w:val="DateChar"/>
    <w:rsid w:val="00404154"/>
  </w:style>
  <w:style w:type="character" w:customStyle="1" w:styleId="DateChar">
    <w:name w:val="Date Char"/>
    <w:basedOn w:val="DefaultParagraphFont"/>
    <w:link w:val="Date"/>
    <w:rsid w:val="00404154"/>
    <w:rPr>
      <w:rFonts w:ascii="Times New Roman" w:eastAsia="Times New Roman" w:hAnsi="Times New Roman" w:cs="Times New Roman"/>
      <w:sz w:val="20"/>
      <w:szCs w:val="20"/>
    </w:rPr>
  </w:style>
  <w:style w:type="paragraph" w:styleId="E-mailSignature">
    <w:name w:val="E-mail Signature"/>
    <w:basedOn w:val="Normal"/>
    <w:link w:val="E-mailSignatureChar"/>
    <w:rsid w:val="00404154"/>
  </w:style>
  <w:style w:type="character" w:customStyle="1" w:styleId="E-mailSignatureChar">
    <w:name w:val="E-mail Signature Char"/>
    <w:basedOn w:val="DefaultParagraphFont"/>
    <w:link w:val="E-mailSignature"/>
    <w:rsid w:val="00404154"/>
    <w:rPr>
      <w:rFonts w:ascii="Times New Roman" w:eastAsia="Times New Roman" w:hAnsi="Times New Roman" w:cs="Times New Roman"/>
      <w:sz w:val="20"/>
      <w:szCs w:val="20"/>
    </w:rPr>
  </w:style>
  <w:style w:type="character" w:styleId="Emphasis">
    <w:name w:val="Emphasis"/>
    <w:basedOn w:val="DefaultParagraphFont"/>
    <w:qFormat/>
    <w:rsid w:val="00404154"/>
    <w:rPr>
      <w:i/>
      <w:iCs/>
    </w:rPr>
  </w:style>
  <w:style w:type="character" w:customStyle="1" w:styleId="EmphasisBold">
    <w:name w:val="EmphasisBold"/>
    <w:basedOn w:val="DefaultParagraphFont"/>
    <w:rsid w:val="00404154"/>
    <w:rPr>
      <w:b/>
      <w:color w:val="0000FF"/>
    </w:rPr>
  </w:style>
  <w:style w:type="character" w:customStyle="1" w:styleId="EmphasisBoldBox">
    <w:name w:val="EmphasisBoldBox"/>
    <w:basedOn w:val="EmphasisBold"/>
    <w:rsid w:val="00404154"/>
    <w:rPr>
      <w:b/>
      <w:color w:val="3366FF"/>
    </w:rPr>
  </w:style>
  <w:style w:type="character" w:customStyle="1" w:styleId="EmphasisBoldItal">
    <w:name w:val="EmphasisBoldItal"/>
    <w:basedOn w:val="DefaultParagraphFont"/>
    <w:rsid w:val="00404154"/>
    <w:rPr>
      <w:b/>
      <w:i/>
      <w:color w:val="0000FF"/>
    </w:rPr>
  </w:style>
  <w:style w:type="character" w:customStyle="1" w:styleId="EmphasisItalic">
    <w:name w:val="EmphasisItalic"/>
    <w:basedOn w:val="DefaultParagraphFont"/>
    <w:qFormat/>
    <w:rsid w:val="00404154"/>
    <w:rPr>
      <w:i/>
      <w:color w:val="0000FF"/>
    </w:rPr>
  </w:style>
  <w:style w:type="character" w:customStyle="1" w:styleId="EmphasisItalicBox">
    <w:name w:val="EmphasisItalicBox"/>
    <w:basedOn w:val="EmphasisItalic"/>
    <w:rsid w:val="00404154"/>
    <w:rPr>
      <w:i/>
      <w:color w:val="CC99FF"/>
    </w:rPr>
  </w:style>
  <w:style w:type="character" w:customStyle="1" w:styleId="EmphasisItalicFoot">
    <w:name w:val="EmphasisItalicFoot"/>
    <w:basedOn w:val="EmphasisItalic"/>
    <w:rsid w:val="00404154"/>
    <w:rPr>
      <w:i/>
      <w:color w:val="99CCFF"/>
      <w:sz w:val="16"/>
      <w:szCs w:val="16"/>
    </w:rPr>
  </w:style>
  <w:style w:type="character" w:customStyle="1" w:styleId="EmphasisRevItal">
    <w:name w:val="EmphasisRevItal"/>
    <w:basedOn w:val="DefaultParagraphFont"/>
    <w:rsid w:val="00404154"/>
    <w:rPr>
      <w:color w:val="0000FF"/>
    </w:rPr>
  </w:style>
  <w:style w:type="character" w:customStyle="1" w:styleId="EmphasisNote">
    <w:name w:val="EmphasisNote"/>
    <w:basedOn w:val="EmphasisRevItal"/>
    <w:rsid w:val="00404154"/>
    <w:rPr>
      <w:color w:val="3366FF"/>
    </w:rPr>
  </w:style>
  <w:style w:type="character" w:customStyle="1" w:styleId="EmphasisRevCaption">
    <w:name w:val="EmphasisRevCaption"/>
    <w:basedOn w:val="DefaultParagraphFont"/>
    <w:rsid w:val="00404154"/>
    <w:rPr>
      <w:i/>
      <w:color w:val="CC99FF"/>
    </w:rPr>
  </w:style>
  <w:style w:type="paragraph" w:styleId="EnvelopeAddress">
    <w:name w:val="envelope address"/>
    <w:basedOn w:val="Normal"/>
    <w:rsid w:val="00404154"/>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404154"/>
    <w:rPr>
      <w:rFonts w:ascii="Arial" w:hAnsi="Arial" w:cs="Arial"/>
    </w:rPr>
  </w:style>
  <w:style w:type="paragraph" w:customStyle="1" w:styleId="Epigraph">
    <w:name w:val="Epigraph"/>
    <w:basedOn w:val="BlockQuote"/>
    <w:autoRedefine/>
    <w:rsid w:val="00404154"/>
    <w:pPr>
      <w:ind w:left="1080" w:right="1080"/>
    </w:pPr>
    <w:rPr>
      <w:i/>
    </w:rPr>
  </w:style>
  <w:style w:type="character" w:styleId="FollowedHyperlink">
    <w:name w:val="FollowedHyperlink"/>
    <w:basedOn w:val="DefaultParagraphFont"/>
    <w:rsid w:val="00404154"/>
    <w:rPr>
      <w:color w:val="800080"/>
      <w:u w:val="single"/>
    </w:rPr>
  </w:style>
  <w:style w:type="paragraph" w:styleId="Footer">
    <w:name w:val="footer"/>
    <w:basedOn w:val="Normal"/>
    <w:link w:val="FooterChar"/>
    <w:rsid w:val="00404154"/>
    <w:pPr>
      <w:tabs>
        <w:tab w:val="center" w:pos="4320"/>
        <w:tab w:val="right" w:pos="8640"/>
      </w:tabs>
    </w:pPr>
  </w:style>
  <w:style w:type="character" w:customStyle="1" w:styleId="FooterChar">
    <w:name w:val="Footer Char"/>
    <w:basedOn w:val="DefaultParagraphFont"/>
    <w:link w:val="Footer"/>
    <w:rsid w:val="00404154"/>
    <w:rPr>
      <w:rFonts w:ascii="Times New Roman" w:eastAsia="Times New Roman" w:hAnsi="Times New Roman" w:cs="Times New Roman"/>
      <w:sz w:val="20"/>
      <w:szCs w:val="20"/>
    </w:rPr>
  </w:style>
  <w:style w:type="paragraph" w:customStyle="1" w:styleId="Footnote">
    <w:name w:val="Footnote"/>
    <w:autoRedefine/>
    <w:rsid w:val="00404154"/>
    <w:pPr>
      <w:spacing w:after="0" w:line="360" w:lineRule="auto"/>
    </w:pPr>
    <w:rPr>
      <w:rFonts w:ascii="Times New Roman" w:eastAsia="Times New Roman" w:hAnsi="Times New Roman" w:cs="Times New Roman"/>
      <w:sz w:val="16"/>
      <w:szCs w:val="20"/>
    </w:rPr>
  </w:style>
  <w:style w:type="paragraph" w:customStyle="1" w:styleId="FootnoteBox">
    <w:name w:val="FootnoteBox"/>
    <w:basedOn w:val="BodyFirstBox"/>
    <w:autoRedefine/>
    <w:rsid w:val="00404154"/>
    <w:rPr>
      <w:sz w:val="20"/>
    </w:rPr>
  </w:style>
  <w:style w:type="paragraph" w:customStyle="1" w:styleId="GroupTitlesIX">
    <w:name w:val="GroupTitlesIX"/>
    <w:autoRedefine/>
    <w:rsid w:val="00404154"/>
    <w:pPr>
      <w:keepNext/>
      <w:widowControl w:val="0"/>
      <w:autoSpaceDE w:val="0"/>
      <w:autoSpaceDN w:val="0"/>
      <w:adjustRightInd w:val="0"/>
      <w:spacing w:before="240" w:after="40" w:line="380" w:lineRule="atLeast"/>
    </w:pPr>
    <w:rPr>
      <w:rFonts w:ascii="Arial" w:eastAsia="Times New Roman" w:hAnsi="Arial" w:cs="Times"/>
      <w:b/>
      <w:bCs/>
      <w:iCs/>
      <w:color w:val="000000"/>
      <w:w w:val="0"/>
      <w:sz w:val="28"/>
      <w:szCs w:val="32"/>
    </w:rPr>
  </w:style>
  <w:style w:type="paragraph" w:customStyle="1" w:styleId="HeadA">
    <w:name w:val="HeadA"/>
    <w:next w:val="BodyFirst"/>
    <w:autoRedefine/>
    <w:rsid w:val="00404154"/>
    <w:pPr>
      <w:spacing w:before="120" w:after="120" w:line="360" w:lineRule="auto"/>
    </w:pPr>
    <w:rPr>
      <w:rFonts w:ascii="Arial" w:eastAsia="Times New Roman" w:hAnsi="Arial" w:cs="Times New Roman"/>
      <w:b/>
      <w:sz w:val="24"/>
      <w:szCs w:val="20"/>
    </w:rPr>
  </w:style>
  <w:style w:type="paragraph" w:customStyle="1" w:styleId="HeadANum">
    <w:name w:val="HeadANum"/>
    <w:next w:val="BodyFirst"/>
    <w:autoRedefine/>
    <w:rsid w:val="00404154"/>
    <w:pPr>
      <w:spacing w:before="120" w:after="120" w:line="360" w:lineRule="auto"/>
    </w:pPr>
    <w:rPr>
      <w:rFonts w:ascii="Arial" w:eastAsia="Times New Roman" w:hAnsi="Arial" w:cs="Times New Roman"/>
      <w:b/>
      <w:color w:val="800000"/>
      <w:sz w:val="24"/>
      <w:szCs w:val="20"/>
    </w:rPr>
  </w:style>
  <w:style w:type="paragraph" w:customStyle="1" w:styleId="HeadB">
    <w:name w:val="HeadB"/>
    <w:next w:val="BodyFirst"/>
    <w:autoRedefine/>
    <w:rsid w:val="006F3F60"/>
    <w:pPr>
      <w:spacing w:before="120" w:after="120" w:line="360" w:lineRule="auto"/>
    </w:pPr>
    <w:rPr>
      <w:rFonts w:ascii="Arial" w:eastAsia="Times New Roman" w:hAnsi="Arial" w:cs="Times New Roman"/>
      <w:b/>
      <w:i/>
      <w:sz w:val="24"/>
      <w:szCs w:val="20"/>
    </w:rPr>
  </w:style>
  <w:style w:type="paragraph" w:customStyle="1" w:styleId="HeadBNum">
    <w:name w:val="HeadBNum"/>
    <w:next w:val="BodyFirst"/>
    <w:autoRedefine/>
    <w:rsid w:val="00404154"/>
    <w:pPr>
      <w:spacing w:before="120" w:after="120" w:line="360" w:lineRule="auto"/>
    </w:pPr>
    <w:rPr>
      <w:rFonts w:ascii="Arial" w:eastAsia="Times New Roman" w:hAnsi="Arial" w:cs="Times New Roman"/>
      <w:b/>
      <w:i/>
      <w:color w:val="800000"/>
      <w:sz w:val="24"/>
      <w:szCs w:val="20"/>
    </w:rPr>
  </w:style>
  <w:style w:type="paragraph" w:customStyle="1" w:styleId="HeadC">
    <w:name w:val="HeadC"/>
    <w:next w:val="BodyFirst"/>
    <w:autoRedefine/>
    <w:rsid w:val="00404154"/>
    <w:pPr>
      <w:spacing w:before="120" w:after="120" w:line="360" w:lineRule="auto"/>
    </w:pPr>
    <w:rPr>
      <w:rFonts w:ascii="Arial" w:eastAsia="Times New Roman" w:hAnsi="Arial" w:cs="Times New Roman"/>
      <w:b/>
      <w:sz w:val="20"/>
      <w:szCs w:val="20"/>
    </w:rPr>
  </w:style>
  <w:style w:type="paragraph" w:customStyle="1" w:styleId="HeadBox">
    <w:name w:val="HeadBox"/>
    <w:basedOn w:val="HeadC"/>
    <w:autoRedefine/>
    <w:rsid w:val="00404154"/>
    <w:pPr>
      <w:autoSpaceDE w:val="0"/>
      <w:autoSpaceDN w:val="0"/>
      <w:adjustRightInd w:val="0"/>
      <w:spacing w:before="160" w:after="80"/>
      <w:jc w:val="center"/>
    </w:pPr>
    <w:rPr>
      <w:rFonts w:ascii="Dogma" w:hAnsi="Dogma" w:cs="Dogma"/>
      <w:color w:val="808080"/>
      <w:sz w:val="24"/>
    </w:rPr>
  </w:style>
  <w:style w:type="paragraph" w:customStyle="1" w:styleId="HeadCNum">
    <w:name w:val="HeadCNum"/>
    <w:next w:val="BodyFirst"/>
    <w:autoRedefine/>
    <w:rsid w:val="00404154"/>
    <w:pPr>
      <w:spacing w:before="120" w:after="120" w:line="360" w:lineRule="auto"/>
    </w:pPr>
    <w:rPr>
      <w:rFonts w:ascii="Arial" w:eastAsia="Times New Roman" w:hAnsi="Arial" w:cs="Times New Roman"/>
      <w:b/>
      <w:color w:val="800000"/>
      <w:sz w:val="20"/>
      <w:szCs w:val="20"/>
    </w:rPr>
  </w:style>
  <w:style w:type="paragraph" w:styleId="Header">
    <w:name w:val="header"/>
    <w:basedOn w:val="Normal"/>
    <w:link w:val="HeaderChar"/>
    <w:rsid w:val="00404154"/>
    <w:pPr>
      <w:tabs>
        <w:tab w:val="center" w:pos="4320"/>
        <w:tab w:val="right" w:pos="8640"/>
      </w:tabs>
    </w:pPr>
  </w:style>
  <w:style w:type="character" w:customStyle="1" w:styleId="HeaderChar">
    <w:name w:val="Header Char"/>
    <w:basedOn w:val="DefaultParagraphFont"/>
    <w:link w:val="Header"/>
    <w:rsid w:val="00404154"/>
    <w:rPr>
      <w:rFonts w:ascii="Times New Roman" w:eastAsia="Times New Roman" w:hAnsi="Times New Roman" w:cs="Times New Roman"/>
      <w:sz w:val="20"/>
      <w:szCs w:val="20"/>
    </w:rPr>
  </w:style>
  <w:style w:type="character" w:styleId="HTMLAcronym">
    <w:name w:val="HTML Acronym"/>
    <w:basedOn w:val="DefaultParagraphFont"/>
    <w:rsid w:val="00404154"/>
  </w:style>
  <w:style w:type="paragraph" w:styleId="HTMLAddress">
    <w:name w:val="HTML Address"/>
    <w:basedOn w:val="Normal"/>
    <w:link w:val="HTMLAddressChar"/>
    <w:rsid w:val="00404154"/>
    <w:rPr>
      <w:i/>
      <w:iCs/>
    </w:rPr>
  </w:style>
  <w:style w:type="character" w:customStyle="1" w:styleId="HTMLAddressChar">
    <w:name w:val="HTML Address Char"/>
    <w:basedOn w:val="DefaultParagraphFont"/>
    <w:link w:val="HTMLAddress"/>
    <w:rsid w:val="00404154"/>
    <w:rPr>
      <w:rFonts w:ascii="Times New Roman" w:eastAsia="Times New Roman" w:hAnsi="Times New Roman" w:cs="Times New Roman"/>
      <w:i/>
      <w:iCs/>
      <w:sz w:val="20"/>
      <w:szCs w:val="20"/>
    </w:rPr>
  </w:style>
  <w:style w:type="character" w:styleId="HTMLCite">
    <w:name w:val="HTML Cite"/>
    <w:basedOn w:val="DefaultParagraphFont"/>
    <w:rsid w:val="00404154"/>
    <w:rPr>
      <w:i/>
      <w:iCs/>
    </w:rPr>
  </w:style>
  <w:style w:type="character" w:styleId="HTMLCode">
    <w:name w:val="HTML Code"/>
    <w:basedOn w:val="DefaultParagraphFont"/>
    <w:rsid w:val="00404154"/>
    <w:rPr>
      <w:rFonts w:ascii="Courier New" w:hAnsi="Courier New" w:cs="Courier New"/>
      <w:sz w:val="20"/>
      <w:szCs w:val="20"/>
    </w:rPr>
  </w:style>
  <w:style w:type="character" w:styleId="HTMLDefinition">
    <w:name w:val="HTML Definition"/>
    <w:basedOn w:val="DefaultParagraphFont"/>
    <w:rsid w:val="00404154"/>
    <w:rPr>
      <w:i/>
      <w:iCs/>
    </w:rPr>
  </w:style>
  <w:style w:type="character" w:styleId="HTMLKeyboard">
    <w:name w:val="HTML Keyboard"/>
    <w:basedOn w:val="DefaultParagraphFont"/>
    <w:rsid w:val="00404154"/>
    <w:rPr>
      <w:rFonts w:ascii="Courier New" w:hAnsi="Courier New" w:cs="Courier New"/>
      <w:sz w:val="20"/>
      <w:szCs w:val="20"/>
    </w:rPr>
  </w:style>
  <w:style w:type="paragraph" w:styleId="HTMLPreformatted">
    <w:name w:val="HTML Preformatted"/>
    <w:basedOn w:val="Normal"/>
    <w:link w:val="HTMLPreformattedChar"/>
    <w:rsid w:val="00404154"/>
    <w:rPr>
      <w:rFonts w:ascii="Courier New" w:hAnsi="Courier New" w:cs="Courier New"/>
    </w:rPr>
  </w:style>
  <w:style w:type="character" w:customStyle="1" w:styleId="HTMLPreformattedChar">
    <w:name w:val="HTML Preformatted Char"/>
    <w:basedOn w:val="DefaultParagraphFont"/>
    <w:link w:val="HTMLPreformatted"/>
    <w:rsid w:val="00404154"/>
    <w:rPr>
      <w:rFonts w:ascii="Courier New" w:eastAsia="Times New Roman" w:hAnsi="Courier New" w:cs="Courier New"/>
      <w:sz w:val="20"/>
      <w:szCs w:val="20"/>
    </w:rPr>
  </w:style>
  <w:style w:type="character" w:styleId="HTMLSample">
    <w:name w:val="HTML Sample"/>
    <w:basedOn w:val="DefaultParagraphFont"/>
    <w:rsid w:val="00404154"/>
    <w:rPr>
      <w:rFonts w:ascii="Courier New" w:hAnsi="Courier New" w:cs="Courier New"/>
    </w:rPr>
  </w:style>
  <w:style w:type="character" w:styleId="HTMLTypewriter">
    <w:name w:val="HTML Typewriter"/>
    <w:basedOn w:val="DefaultParagraphFont"/>
    <w:rsid w:val="00404154"/>
    <w:rPr>
      <w:rFonts w:ascii="Courier New" w:hAnsi="Courier New" w:cs="Courier New"/>
      <w:sz w:val="20"/>
      <w:szCs w:val="20"/>
    </w:rPr>
  </w:style>
  <w:style w:type="character" w:styleId="HTMLVariable">
    <w:name w:val="HTML Variable"/>
    <w:basedOn w:val="DefaultParagraphFont"/>
    <w:rsid w:val="00404154"/>
    <w:rPr>
      <w:i/>
      <w:iCs/>
    </w:rPr>
  </w:style>
  <w:style w:type="character" w:styleId="Hyperlink">
    <w:name w:val="Hyperlink"/>
    <w:basedOn w:val="DefaultParagraphFont"/>
    <w:uiPriority w:val="99"/>
    <w:rsid w:val="00404154"/>
    <w:rPr>
      <w:color w:val="0000FF"/>
      <w:u w:val="single"/>
    </w:rPr>
  </w:style>
  <w:style w:type="character" w:customStyle="1" w:styleId="Italic">
    <w:name w:val="Italic"/>
    <w:basedOn w:val="EmphasisItalic"/>
    <w:rsid w:val="00404154"/>
    <w:rPr>
      <w:i/>
      <w:color w:val="000000"/>
    </w:rPr>
  </w:style>
  <w:style w:type="character" w:customStyle="1" w:styleId="Keycap">
    <w:name w:val="Keycap"/>
    <w:basedOn w:val="DefaultParagraphFont"/>
    <w:rsid w:val="00404154"/>
    <w:rPr>
      <w:smallCaps/>
      <w:color w:val="0000FF"/>
    </w:rPr>
  </w:style>
  <w:style w:type="paragraph" w:customStyle="1" w:styleId="Level1IX">
    <w:name w:val="Level1IX"/>
    <w:autoRedefine/>
    <w:rsid w:val="00404154"/>
    <w:pPr>
      <w:suppressAutoHyphens/>
      <w:autoSpaceDE w:val="0"/>
      <w:autoSpaceDN w:val="0"/>
      <w:adjustRightInd w:val="0"/>
      <w:spacing w:after="0" w:line="360" w:lineRule="auto"/>
      <w:ind w:left="720" w:hanging="720"/>
    </w:pPr>
    <w:rPr>
      <w:rFonts w:ascii="Times New Roman" w:eastAsia="Times New Roman" w:hAnsi="Times New Roman" w:cs="Times"/>
      <w:color w:val="000000"/>
      <w:w w:val="0"/>
      <w:sz w:val="24"/>
      <w:szCs w:val="18"/>
    </w:rPr>
  </w:style>
  <w:style w:type="paragraph" w:customStyle="1" w:styleId="Level2IX">
    <w:name w:val="Level2IX"/>
    <w:autoRedefine/>
    <w:rsid w:val="00404154"/>
    <w:pPr>
      <w:suppressAutoHyphens/>
      <w:autoSpaceDE w:val="0"/>
      <w:autoSpaceDN w:val="0"/>
      <w:adjustRightInd w:val="0"/>
      <w:spacing w:after="0" w:line="360" w:lineRule="auto"/>
      <w:ind w:left="720" w:hanging="360"/>
    </w:pPr>
    <w:rPr>
      <w:rFonts w:ascii="Times New Roman" w:eastAsia="Times New Roman" w:hAnsi="Times New Roman" w:cs="Times"/>
      <w:color w:val="000000"/>
      <w:w w:val="0"/>
      <w:sz w:val="24"/>
      <w:szCs w:val="18"/>
    </w:rPr>
  </w:style>
  <w:style w:type="paragraph" w:customStyle="1" w:styleId="Level3IX">
    <w:name w:val="Level3IX"/>
    <w:autoRedefine/>
    <w:rsid w:val="00404154"/>
    <w:pPr>
      <w:suppressAutoHyphens/>
      <w:autoSpaceDE w:val="0"/>
      <w:autoSpaceDN w:val="0"/>
      <w:adjustRightInd w:val="0"/>
      <w:spacing w:after="0" w:line="360" w:lineRule="auto"/>
      <w:ind w:left="1080" w:hanging="360"/>
    </w:pPr>
    <w:rPr>
      <w:rFonts w:ascii="Times New Roman" w:eastAsia="Times New Roman" w:hAnsi="Times New Roman" w:cs="Times"/>
      <w:color w:val="000000"/>
      <w:w w:val="0"/>
      <w:sz w:val="24"/>
      <w:szCs w:val="18"/>
    </w:rPr>
  </w:style>
  <w:style w:type="character" w:styleId="LineNumber">
    <w:name w:val="line number"/>
    <w:basedOn w:val="DefaultParagraphFont"/>
    <w:rsid w:val="00404154"/>
  </w:style>
  <w:style w:type="paragraph" w:styleId="List">
    <w:name w:val="List"/>
    <w:basedOn w:val="Normal"/>
    <w:rsid w:val="00404154"/>
    <w:pPr>
      <w:ind w:left="360" w:hanging="360"/>
    </w:pPr>
  </w:style>
  <w:style w:type="paragraph" w:styleId="List2">
    <w:name w:val="List 2"/>
    <w:basedOn w:val="Normal"/>
    <w:rsid w:val="00404154"/>
    <w:pPr>
      <w:ind w:left="720" w:hanging="360"/>
    </w:pPr>
  </w:style>
  <w:style w:type="paragraph" w:styleId="List3">
    <w:name w:val="List 3"/>
    <w:basedOn w:val="Normal"/>
    <w:rsid w:val="00404154"/>
    <w:pPr>
      <w:ind w:left="1080" w:hanging="360"/>
    </w:pPr>
  </w:style>
  <w:style w:type="paragraph" w:styleId="List4">
    <w:name w:val="List 4"/>
    <w:basedOn w:val="Normal"/>
    <w:rsid w:val="00404154"/>
    <w:pPr>
      <w:ind w:left="1440" w:hanging="360"/>
    </w:pPr>
  </w:style>
  <w:style w:type="paragraph" w:styleId="List5">
    <w:name w:val="List 5"/>
    <w:basedOn w:val="Normal"/>
    <w:rsid w:val="00404154"/>
    <w:pPr>
      <w:ind w:left="1800" w:hanging="360"/>
    </w:pPr>
  </w:style>
  <w:style w:type="paragraph" w:styleId="ListBullet">
    <w:name w:val="List Bullet"/>
    <w:basedOn w:val="Normal"/>
    <w:autoRedefine/>
    <w:rsid w:val="00404154"/>
    <w:pPr>
      <w:numPr>
        <w:numId w:val="5"/>
      </w:numPr>
    </w:pPr>
  </w:style>
  <w:style w:type="paragraph" w:styleId="ListBullet2">
    <w:name w:val="List Bullet 2"/>
    <w:basedOn w:val="Normal"/>
    <w:autoRedefine/>
    <w:rsid w:val="00404154"/>
    <w:pPr>
      <w:numPr>
        <w:numId w:val="6"/>
      </w:numPr>
    </w:pPr>
  </w:style>
  <w:style w:type="paragraph" w:styleId="ListBullet3">
    <w:name w:val="List Bullet 3"/>
    <w:basedOn w:val="Normal"/>
    <w:autoRedefine/>
    <w:rsid w:val="00404154"/>
    <w:pPr>
      <w:numPr>
        <w:numId w:val="7"/>
      </w:numPr>
    </w:pPr>
  </w:style>
  <w:style w:type="paragraph" w:styleId="ListBullet4">
    <w:name w:val="List Bullet 4"/>
    <w:basedOn w:val="Normal"/>
    <w:autoRedefine/>
    <w:rsid w:val="00404154"/>
    <w:pPr>
      <w:numPr>
        <w:numId w:val="8"/>
      </w:numPr>
    </w:pPr>
  </w:style>
  <w:style w:type="paragraph" w:styleId="ListBullet5">
    <w:name w:val="List Bullet 5"/>
    <w:basedOn w:val="Normal"/>
    <w:autoRedefine/>
    <w:rsid w:val="00404154"/>
    <w:pPr>
      <w:numPr>
        <w:numId w:val="9"/>
      </w:numPr>
    </w:pPr>
  </w:style>
  <w:style w:type="paragraph" w:styleId="ListContinue">
    <w:name w:val="List Continue"/>
    <w:basedOn w:val="Normal"/>
    <w:rsid w:val="00404154"/>
    <w:pPr>
      <w:spacing w:after="120"/>
      <w:ind w:left="360"/>
    </w:pPr>
  </w:style>
  <w:style w:type="paragraph" w:styleId="ListContinue2">
    <w:name w:val="List Continue 2"/>
    <w:basedOn w:val="Normal"/>
    <w:rsid w:val="00404154"/>
    <w:pPr>
      <w:spacing w:after="120"/>
      <w:ind w:left="720"/>
    </w:pPr>
  </w:style>
  <w:style w:type="paragraph" w:styleId="ListContinue3">
    <w:name w:val="List Continue 3"/>
    <w:basedOn w:val="Normal"/>
    <w:rsid w:val="00404154"/>
    <w:pPr>
      <w:spacing w:after="120"/>
      <w:ind w:left="1080"/>
    </w:pPr>
  </w:style>
  <w:style w:type="paragraph" w:styleId="ListContinue4">
    <w:name w:val="List Continue 4"/>
    <w:basedOn w:val="Normal"/>
    <w:rsid w:val="00404154"/>
    <w:pPr>
      <w:spacing w:after="120"/>
      <w:ind w:left="1440"/>
    </w:pPr>
  </w:style>
  <w:style w:type="paragraph" w:styleId="ListContinue5">
    <w:name w:val="List Continue 5"/>
    <w:basedOn w:val="Normal"/>
    <w:rsid w:val="00404154"/>
    <w:pPr>
      <w:spacing w:after="120"/>
      <w:ind w:left="1800"/>
    </w:pPr>
  </w:style>
  <w:style w:type="paragraph" w:styleId="ListNumber">
    <w:name w:val="List Number"/>
    <w:basedOn w:val="Normal"/>
    <w:rsid w:val="00404154"/>
    <w:pPr>
      <w:numPr>
        <w:numId w:val="10"/>
      </w:numPr>
    </w:pPr>
  </w:style>
  <w:style w:type="paragraph" w:styleId="ListNumber2">
    <w:name w:val="List Number 2"/>
    <w:basedOn w:val="Normal"/>
    <w:rsid w:val="00404154"/>
    <w:pPr>
      <w:numPr>
        <w:numId w:val="11"/>
      </w:numPr>
    </w:pPr>
  </w:style>
  <w:style w:type="paragraph" w:styleId="ListNumber3">
    <w:name w:val="List Number 3"/>
    <w:basedOn w:val="Normal"/>
    <w:rsid w:val="00404154"/>
    <w:pPr>
      <w:numPr>
        <w:numId w:val="12"/>
      </w:numPr>
    </w:pPr>
  </w:style>
  <w:style w:type="paragraph" w:styleId="ListNumber4">
    <w:name w:val="List Number 4"/>
    <w:basedOn w:val="Normal"/>
    <w:rsid w:val="00404154"/>
    <w:pPr>
      <w:numPr>
        <w:numId w:val="13"/>
      </w:numPr>
    </w:pPr>
  </w:style>
  <w:style w:type="paragraph" w:styleId="ListNumber5">
    <w:name w:val="List Number 5"/>
    <w:basedOn w:val="Normal"/>
    <w:rsid w:val="00404154"/>
    <w:pPr>
      <w:numPr>
        <w:numId w:val="14"/>
      </w:numPr>
    </w:pPr>
  </w:style>
  <w:style w:type="paragraph" w:customStyle="1" w:styleId="ListPlainA">
    <w:name w:val="List Plain A"/>
    <w:autoRedefine/>
    <w:rsid w:val="00404154"/>
    <w:pPr>
      <w:spacing w:before="120" w:after="0" w:line="360" w:lineRule="auto"/>
      <w:ind w:left="360"/>
      <w:contextualSpacing/>
    </w:pPr>
    <w:rPr>
      <w:rFonts w:ascii="Times New Roman" w:eastAsia="Times New Roman" w:hAnsi="Times New Roman" w:cs="Times New Roman"/>
      <w:color w:val="800080"/>
      <w:sz w:val="24"/>
      <w:szCs w:val="20"/>
    </w:rPr>
  </w:style>
  <w:style w:type="paragraph" w:customStyle="1" w:styleId="ListPlainABox">
    <w:name w:val="List Plain A Box"/>
    <w:basedOn w:val="ListPlainA"/>
    <w:autoRedefine/>
    <w:rsid w:val="00404154"/>
    <w:rPr>
      <w:color w:val="CC99FF"/>
    </w:rPr>
  </w:style>
  <w:style w:type="paragraph" w:customStyle="1" w:styleId="ListPlainB">
    <w:name w:val="List Plain B"/>
    <w:autoRedefine/>
    <w:rsid w:val="00404154"/>
    <w:pPr>
      <w:spacing w:after="0" w:line="360" w:lineRule="auto"/>
      <w:ind w:left="360"/>
    </w:pPr>
    <w:rPr>
      <w:rFonts w:ascii="Times New Roman" w:eastAsia="Times New Roman" w:hAnsi="Times New Roman" w:cs="Times New Roman"/>
      <w:color w:val="800080"/>
      <w:sz w:val="24"/>
      <w:szCs w:val="20"/>
    </w:rPr>
  </w:style>
  <w:style w:type="paragraph" w:customStyle="1" w:styleId="ListPlainBBox">
    <w:name w:val="List Plain B Box"/>
    <w:basedOn w:val="ListPlainB"/>
    <w:autoRedefine/>
    <w:rsid w:val="00404154"/>
    <w:rPr>
      <w:color w:val="CC99FF"/>
    </w:rPr>
  </w:style>
  <w:style w:type="paragraph" w:customStyle="1" w:styleId="ListPlainC">
    <w:name w:val="List Plain C"/>
    <w:next w:val="Body"/>
    <w:autoRedefine/>
    <w:rsid w:val="00404154"/>
    <w:pPr>
      <w:spacing w:after="120" w:line="360" w:lineRule="auto"/>
      <w:ind w:left="360"/>
    </w:pPr>
    <w:rPr>
      <w:rFonts w:ascii="Times New Roman" w:eastAsia="Times New Roman" w:hAnsi="Times New Roman" w:cs="Times New Roman"/>
      <w:color w:val="800080"/>
      <w:sz w:val="24"/>
      <w:szCs w:val="20"/>
    </w:rPr>
  </w:style>
  <w:style w:type="paragraph" w:customStyle="1" w:styleId="ListPlainCBox">
    <w:name w:val="List Plain C Box"/>
    <w:basedOn w:val="ListPlainC"/>
    <w:autoRedefine/>
    <w:rsid w:val="00404154"/>
    <w:rPr>
      <w:color w:val="CC99FF"/>
    </w:rPr>
  </w:style>
  <w:style w:type="paragraph" w:customStyle="1" w:styleId="ListBody">
    <w:name w:val="ListBody"/>
    <w:next w:val="Normal"/>
    <w:autoRedefine/>
    <w:rsid w:val="00404154"/>
    <w:pPr>
      <w:spacing w:after="120" w:line="360" w:lineRule="auto"/>
      <w:ind w:left="360"/>
    </w:pPr>
    <w:rPr>
      <w:rFonts w:ascii="Times New Roman" w:eastAsia="Times New Roman" w:hAnsi="Times New Roman" w:cs="Times New Roman"/>
      <w:sz w:val="24"/>
      <w:szCs w:val="20"/>
    </w:rPr>
  </w:style>
  <w:style w:type="paragraph" w:customStyle="1" w:styleId="ListBodyBox">
    <w:name w:val="ListBodyBox"/>
    <w:basedOn w:val="ListBody"/>
    <w:autoRedefine/>
    <w:rsid w:val="00404154"/>
    <w:rPr>
      <w:color w:val="808080"/>
    </w:rPr>
  </w:style>
  <w:style w:type="paragraph" w:customStyle="1" w:styleId="ListHead">
    <w:name w:val="ListHead"/>
    <w:next w:val="ListBody"/>
    <w:autoRedefine/>
    <w:rsid w:val="00404154"/>
    <w:pPr>
      <w:spacing w:before="120" w:after="0" w:line="360" w:lineRule="auto"/>
    </w:pPr>
    <w:rPr>
      <w:rFonts w:ascii="Times New Roman" w:eastAsia="Times New Roman" w:hAnsi="Times New Roman" w:cs="Times New Roman"/>
      <w:b/>
      <w:sz w:val="24"/>
      <w:szCs w:val="20"/>
    </w:rPr>
  </w:style>
  <w:style w:type="paragraph" w:customStyle="1" w:styleId="ListHeadBox">
    <w:name w:val="ListHeadBox"/>
    <w:basedOn w:val="ListHead"/>
    <w:autoRedefine/>
    <w:rsid w:val="00404154"/>
    <w:rPr>
      <w:color w:val="808080"/>
    </w:rPr>
  </w:style>
  <w:style w:type="paragraph" w:customStyle="1" w:styleId="Listing">
    <w:name w:val="Listing"/>
    <w:next w:val="Body"/>
    <w:autoRedefine/>
    <w:rsid w:val="004B2F67"/>
    <w:pPr>
      <w:spacing w:after="120" w:line="360" w:lineRule="auto"/>
    </w:pPr>
    <w:rPr>
      <w:rFonts w:ascii="Arial" w:eastAsia="Times New Roman" w:hAnsi="Arial" w:cs="Times New Roman"/>
      <w:bCs/>
      <w:i/>
      <w:color w:val="800000"/>
      <w:sz w:val="20"/>
      <w:szCs w:val="20"/>
    </w:rPr>
  </w:style>
  <w:style w:type="paragraph" w:customStyle="1" w:styleId="ListSimple">
    <w:name w:val="ListSimple"/>
    <w:next w:val="Normal"/>
    <w:autoRedefine/>
    <w:rsid w:val="00404154"/>
    <w:pPr>
      <w:spacing w:after="0" w:line="360" w:lineRule="auto"/>
      <w:ind w:left="360" w:firstLine="360"/>
    </w:pPr>
    <w:rPr>
      <w:rFonts w:ascii="Times New Roman" w:eastAsia="Times New Roman" w:hAnsi="Times New Roman" w:cs="Times New Roman"/>
      <w:sz w:val="24"/>
      <w:szCs w:val="20"/>
    </w:rPr>
  </w:style>
  <w:style w:type="character" w:customStyle="1" w:styleId="Literal">
    <w:name w:val="Literal"/>
    <w:basedOn w:val="DefaultParagraphFont"/>
    <w:qFormat/>
    <w:rsid w:val="00404154"/>
    <w:rPr>
      <w:rFonts w:ascii="Courier" w:hAnsi="Courier"/>
      <w:color w:val="0000FF"/>
      <w:sz w:val="20"/>
    </w:rPr>
  </w:style>
  <w:style w:type="character" w:customStyle="1" w:styleId="LiteralBox">
    <w:name w:val="LiteralBox"/>
    <w:basedOn w:val="Literal"/>
    <w:rsid w:val="00404154"/>
    <w:rPr>
      <w:rFonts w:ascii="Courier" w:hAnsi="Courier"/>
      <w:color w:val="CC99FF"/>
      <w:sz w:val="20"/>
    </w:rPr>
  </w:style>
  <w:style w:type="character" w:customStyle="1" w:styleId="Literal1st">
    <w:name w:val="Literal1st"/>
    <w:basedOn w:val="LiteralBox"/>
    <w:rsid w:val="00404154"/>
    <w:rPr>
      <w:rFonts w:ascii="Courier" w:hAnsi="Courier"/>
      <w:color w:val="CC99FF"/>
      <w:sz w:val="20"/>
    </w:rPr>
  </w:style>
  <w:style w:type="character" w:customStyle="1" w:styleId="LiteralBold">
    <w:name w:val="LiteralBold"/>
    <w:basedOn w:val="DefaultParagraphFont"/>
    <w:rsid w:val="00404154"/>
    <w:rPr>
      <w:rFonts w:ascii="Courier" w:hAnsi="Courier"/>
      <w:b/>
      <w:color w:val="0000FF"/>
      <w:sz w:val="20"/>
    </w:rPr>
  </w:style>
  <w:style w:type="character" w:customStyle="1" w:styleId="LiteralBoldItal">
    <w:name w:val="LiteralBoldItal"/>
    <w:basedOn w:val="DefaultParagraphFont"/>
    <w:rsid w:val="00404154"/>
    <w:rPr>
      <w:rFonts w:ascii="Courier" w:hAnsi="Courier"/>
      <w:b/>
      <w:i/>
      <w:color w:val="0000FF"/>
      <w:sz w:val="20"/>
    </w:rPr>
  </w:style>
  <w:style w:type="character" w:customStyle="1" w:styleId="LiteralCaption">
    <w:name w:val="LiteralCaption"/>
    <w:basedOn w:val="LiteralBox"/>
    <w:rsid w:val="00404154"/>
    <w:rPr>
      <w:rFonts w:ascii="Courier" w:hAnsi="Courier"/>
      <w:i/>
      <w:color w:val="CC99FF"/>
      <w:sz w:val="20"/>
    </w:rPr>
  </w:style>
  <w:style w:type="character" w:customStyle="1" w:styleId="LiteralFootnote">
    <w:name w:val="LiteralFootnote"/>
    <w:basedOn w:val="LiteralBox"/>
    <w:rsid w:val="00404154"/>
    <w:rPr>
      <w:rFonts w:ascii="Courier" w:hAnsi="Courier"/>
      <w:color w:val="CC99FF"/>
      <w:sz w:val="20"/>
    </w:rPr>
  </w:style>
  <w:style w:type="character" w:customStyle="1" w:styleId="LiteralItal">
    <w:name w:val="LiteralItal"/>
    <w:basedOn w:val="DefaultParagraphFont"/>
    <w:rsid w:val="00404154"/>
    <w:rPr>
      <w:rFonts w:ascii="Courier" w:hAnsi="Courier"/>
      <w:i/>
      <w:color w:val="0000FF"/>
      <w:sz w:val="20"/>
    </w:rPr>
  </w:style>
  <w:style w:type="character" w:customStyle="1" w:styleId="MenuArrow">
    <w:name w:val="MenuArrow"/>
    <w:basedOn w:val="DefaultParagraphFont"/>
    <w:rsid w:val="00404154"/>
    <w:rPr>
      <w:rFonts w:ascii="Webdings" w:hAnsi="Webdings"/>
      <w:color w:val="0000FF"/>
    </w:rPr>
  </w:style>
  <w:style w:type="paragraph" w:styleId="MessageHeader">
    <w:name w:val="Message Header"/>
    <w:basedOn w:val="Normal"/>
    <w:link w:val="MessageHeaderChar"/>
    <w:rsid w:val="0040415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404154"/>
    <w:rPr>
      <w:rFonts w:ascii="Arial" w:eastAsia="Times New Roman" w:hAnsi="Arial" w:cs="Arial"/>
      <w:sz w:val="24"/>
      <w:szCs w:val="24"/>
      <w:shd w:val="pct20" w:color="auto" w:fill="auto"/>
    </w:rPr>
  </w:style>
  <w:style w:type="paragraph" w:styleId="NormalWeb">
    <w:name w:val="Normal (Web)"/>
    <w:basedOn w:val="Normal"/>
    <w:rsid w:val="00404154"/>
    <w:rPr>
      <w:sz w:val="24"/>
      <w:szCs w:val="24"/>
    </w:rPr>
  </w:style>
  <w:style w:type="paragraph" w:styleId="NormalIndent">
    <w:name w:val="Normal Indent"/>
    <w:basedOn w:val="Normal"/>
    <w:rsid w:val="00404154"/>
    <w:pPr>
      <w:ind w:left="720"/>
    </w:pPr>
  </w:style>
  <w:style w:type="paragraph" w:customStyle="1" w:styleId="Note">
    <w:name w:val="Note"/>
    <w:next w:val="Body"/>
    <w:autoRedefine/>
    <w:rsid w:val="00876DAC"/>
    <w:pPr>
      <w:spacing w:before="120" w:after="120" w:line="360" w:lineRule="auto"/>
    </w:pPr>
    <w:rPr>
      <w:rFonts w:ascii="Times New Roman" w:eastAsia="Times New Roman" w:hAnsi="Times New Roman" w:cs="Times New Roman"/>
      <w:i/>
      <w:sz w:val="24"/>
      <w:szCs w:val="20"/>
    </w:rPr>
  </w:style>
  <w:style w:type="paragraph" w:styleId="NoteHeading">
    <w:name w:val="Note Heading"/>
    <w:basedOn w:val="Normal"/>
    <w:next w:val="Normal"/>
    <w:link w:val="NoteHeadingChar"/>
    <w:rsid w:val="00404154"/>
  </w:style>
  <w:style w:type="character" w:customStyle="1" w:styleId="NoteHeadingChar">
    <w:name w:val="Note Heading Char"/>
    <w:basedOn w:val="DefaultParagraphFont"/>
    <w:link w:val="NoteHeading"/>
    <w:rsid w:val="00404154"/>
    <w:rPr>
      <w:rFonts w:ascii="Times New Roman" w:eastAsia="Times New Roman" w:hAnsi="Times New Roman" w:cs="Times New Roman"/>
      <w:sz w:val="20"/>
      <w:szCs w:val="20"/>
    </w:rPr>
  </w:style>
  <w:style w:type="paragraph" w:customStyle="1" w:styleId="NoteWarning">
    <w:name w:val="Note Warning"/>
    <w:next w:val="Normal"/>
    <w:autoRedefine/>
    <w:rsid w:val="00404154"/>
    <w:pPr>
      <w:spacing w:before="120" w:after="120" w:line="360" w:lineRule="auto"/>
      <w:ind w:left="720" w:hanging="720"/>
    </w:pPr>
    <w:rPr>
      <w:rFonts w:ascii="Times New Roman" w:eastAsia="Times New Roman" w:hAnsi="Times New Roman" w:cs="Times New Roman"/>
      <w:i/>
      <w:color w:val="800000"/>
      <w:sz w:val="24"/>
      <w:szCs w:val="20"/>
    </w:rPr>
  </w:style>
  <w:style w:type="paragraph" w:customStyle="1" w:styleId="NumListA">
    <w:name w:val="NumListA"/>
    <w:next w:val="Normal"/>
    <w:autoRedefine/>
    <w:rsid w:val="00404154"/>
    <w:pPr>
      <w:spacing w:before="120" w:after="0" w:line="360" w:lineRule="auto"/>
      <w:ind w:left="720"/>
    </w:pPr>
    <w:rPr>
      <w:rFonts w:ascii="Times New Roman" w:eastAsia="Times New Roman" w:hAnsi="Times New Roman" w:cs="Times New Roman"/>
      <w:color w:val="008000"/>
      <w:sz w:val="24"/>
      <w:szCs w:val="20"/>
    </w:rPr>
  </w:style>
  <w:style w:type="paragraph" w:customStyle="1" w:styleId="NumListABox">
    <w:name w:val="NumListA Box"/>
    <w:basedOn w:val="NumListA"/>
    <w:autoRedefine/>
    <w:rsid w:val="00404154"/>
    <w:rPr>
      <w:color w:val="666699"/>
    </w:rPr>
  </w:style>
  <w:style w:type="paragraph" w:customStyle="1" w:styleId="NumListB">
    <w:name w:val="NumListB"/>
    <w:next w:val="Normal"/>
    <w:autoRedefine/>
    <w:rsid w:val="00404154"/>
    <w:pPr>
      <w:spacing w:after="0" w:line="360" w:lineRule="auto"/>
      <w:ind w:left="720"/>
    </w:pPr>
    <w:rPr>
      <w:rFonts w:ascii="Times New Roman" w:eastAsia="Times New Roman" w:hAnsi="Times New Roman" w:cs="Times New Roman"/>
      <w:color w:val="008000"/>
      <w:sz w:val="24"/>
      <w:szCs w:val="20"/>
    </w:rPr>
  </w:style>
  <w:style w:type="paragraph" w:customStyle="1" w:styleId="NumListBBox">
    <w:name w:val="NumListB Box"/>
    <w:basedOn w:val="NumListB"/>
    <w:autoRedefine/>
    <w:rsid w:val="00404154"/>
    <w:rPr>
      <w:color w:val="666699"/>
    </w:rPr>
  </w:style>
  <w:style w:type="paragraph" w:customStyle="1" w:styleId="NumListC">
    <w:name w:val="NumListC"/>
    <w:next w:val="Normal"/>
    <w:autoRedefine/>
    <w:rsid w:val="00404154"/>
    <w:pPr>
      <w:spacing w:after="120" w:line="360" w:lineRule="auto"/>
      <w:ind w:left="720"/>
    </w:pPr>
    <w:rPr>
      <w:rFonts w:ascii="Times New Roman" w:eastAsia="Times New Roman" w:hAnsi="Times New Roman" w:cs="Times New Roman"/>
      <w:color w:val="008000"/>
      <w:sz w:val="24"/>
      <w:szCs w:val="20"/>
    </w:rPr>
  </w:style>
  <w:style w:type="paragraph" w:customStyle="1" w:styleId="NumListCBox">
    <w:name w:val="NumListC Box"/>
    <w:basedOn w:val="NumListC"/>
    <w:autoRedefine/>
    <w:rsid w:val="00404154"/>
    <w:rPr>
      <w:color w:val="666699"/>
    </w:rPr>
  </w:style>
  <w:style w:type="character" w:styleId="PageNumber">
    <w:name w:val="page number"/>
    <w:basedOn w:val="DefaultParagraphFont"/>
    <w:rsid w:val="00404154"/>
  </w:style>
  <w:style w:type="paragraph" w:styleId="PlainText">
    <w:name w:val="Plain Text"/>
    <w:basedOn w:val="Normal"/>
    <w:link w:val="PlainTextChar"/>
    <w:rsid w:val="00404154"/>
    <w:rPr>
      <w:rFonts w:ascii="Courier New" w:hAnsi="Courier New" w:cs="Courier New"/>
    </w:rPr>
  </w:style>
  <w:style w:type="character" w:customStyle="1" w:styleId="PlainTextChar">
    <w:name w:val="Plain Text Char"/>
    <w:basedOn w:val="DefaultParagraphFont"/>
    <w:link w:val="PlainText"/>
    <w:rsid w:val="00404154"/>
    <w:rPr>
      <w:rFonts w:ascii="Courier New" w:eastAsia="Times New Roman" w:hAnsi="Courier New" w:cs="Courier New"/>
      <w:sz w:val="20"/>
      <w:szCs w:val="20"/>
    </w:rPr>
  </w:style>
  <w:style w:type="paragraph" w:customStyle="1" w:styleId="ProductionDirective">
    <w:name w:val="Production Directive"/>
    <w:next w:val="Normal"/>
    <w:autoRedefine/>
    <w:rsid w:val="00187926"/>
    <w:pPr>
      <w:spacing w:before="120" w:after="120" w:line="360" w:lineRule="auto"/>
    </w:pPr>
    <w:rPr>
      <w:rFonts w:ascii="Times New Roman" w:eastAsia="Microsoft YaHei" w:hAnsi="Times New Roman" w:cs="Times New Roman"/>
      <w:smallCaps/>
      <w:color w:val="FF0000"/>
      <w:sz w:val="20"/>
      <w:szCs w:val="20"/>
    </w:rPr>
  </w:style>
  <w:style w:type="paragraph" w:styleId="Salutation">
    <w:name w:val="Salutation"/>
    <w:basedOn w:val="Normal"/>
    <w:next w:val="Normal"/>
    <w:link w:val="SalutationChar"/>
    <w:rsid w:val="00404154"/>
  </w:style>
  <w:style w:type="character" w:customStyle="1" w:styleId="SalutationChar">
    <w:name w:val="Salutation Char"/>
    <w:basedOn w:val="DefaultParagraphFont"/>
    <w:link w:val="Salutation"/>
    <w:rsid w:val="00404154"/>
    <w:rPr>
      <w:rFonts w:ascii="Times New Roman" w:eastAsia="Times New Roman" w:hAnsi="Times New Roman" w:cs="Times New Roman"/>
      <w:sz w:val="20"/>
      <w:szCs w:val="20"/>
    </w:rPr>
  </w:style>
  <w:style w:type="paragraph" w:styleId="Signature">
    <w:name w:val="Signature"/>
    <w:basedOn w:val="Normal"/>
    <w:link w:val="SignatureChar"/>
    <w:rsid w:val="00404154"/>
    <w:pPr>
      <w:ind w:left="4320"/>
    </w:pPr>
  </w:style>
  <w:style w:type="character" w:customStyle="1" w:styleId="SignatureChar">
    <w:name w:val="Signature Char"/>
    <w:basedOn w:val="DefaultParagraphFont"/>
    <w:link w:val="Signature"/>
    <w:rsid w:val="00404154"/>
    <w:rPr>
      <w:rFonts w:ascii="Times New Roman" w:eastAsia="Times New Roman" w:hAnsi="Times New Roman" w:cs="Times New Roman"/>
      <w:sz w:val="20"/>
      <w:szCs w:val="20"/>
    </w:rPr>
  </w:style>
  <w:style w:type="character" w:styleId="Strong">
    <w:name w:val="Strong"/>
    <w:basedOn w:val="DefaultParagraphFont"/>
    <w:qFormat/>
    <w:rsid w:val="00404154"/>
    <w:rPr>
      <w:b/>
      <w:bCs/>
    </w:rPr>
  </w:style>
  <w:style w:type="paragraph" w:customStyle="1" w:styleId="SubBullet">
    <w:name w:val="SubBullet"/>
    <w:next w:val="Normal"/>
    <w:autoRedefine/>
    <w:rsid w:val="00404154"/>
    <w:pPr>
      <w:spacing w:after="0" w:line="360" w:lineRule="auto"/>
      <w:ind w:left="1080"/>
    </w:pPr>
    <w:rPr>
      <w:rFonts w:ascii="Times New Roman" w:eastAsia="Times New Roman" w:hAnsi="Times New Roman" w:cs="Times New Roman"/>
      <w:color w:val="003366"/>
      <w:sz w:val="24"/>
      <w:szCs w:val="20"/>
    </w:rPr>
  </w:style>
  <w:style w:type="paragraph" w:customStyle="1" w:styleId="SubNumberA">
    <w:name w:val="SubNumberA"/>
    <w:next w:val="Normal"/>
    <w:autoRedefine/>
    <w:rsid w:val="00404154"/>
    <w:pPr>
      <w:spacing w:after="0" w:line="360" w:lineRule="auto"/>
      <w:ind w:left="1080"/>
    </w:pPr>
    <w:rPr>
      <w:rFonts w:ascii="Times New Roman" w:eastAsia="Times New Roman" w:hAnsi="Times New Roman" w:cs="Times New Roman"/>
      <w:color w:val="003300"/>
      <w:sz w:val="24"/>
      <w:szCs w:val="20"/>
    </w:rPr>
  </w:style>
  <w:style w:type="paragraph" w:customStyle="1" w:styleId="SubNumberB">
    <w:name w:val="SubNumberB"/>
    <w:next w:val="Normal"/>
    <w:autoRedefine/>
    <w:rsid w:val="00404154"/>
    <w:pPr>
      <w:spacing w:after="0" w:line="360" w:lineRule="auto"/>
      <w:ind w:left="1080"/>
    </w:pPr>
    <w:rPr>
      <w:rFonts w:ascii="Times New Roman" w:eastAsia="Times New Roman" w:hAnsi="Times New Roman" w:cs="Times New Roman"/>
      <w:color w:val="003300"/>
      <w:sz w:val="24"/>
      <w:szCs w:val="20"/>
    </w:rPr>
  </w:style>
  <w:style w:type="paragraph" w:styleId="Subtitle">
    <w:name w:val="Subtitle"/>
    <w:basedOn w:val="Normal"/>
    <w:link w:val="SubtitleChar"/>
    <w:qFormat/>
    <w:rsid w:val="00404154"/>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404154"/>
    <w:rPr>
      <w:rFonts w:ascii="Arial" w:eastAsia="Times New Roman" w:hAnsi="Arial" w:cs="Arial"/>
      <w:sz w:val="24"/>
      <w:szCs w:val="24"/>
    </w:rPr>
  </w:style>
  <w:style w:type="table" w:styleId="Table3Deffects1">
    <w:name w:val="Table 3D effects 1"/>
    <w:basedOn w:val="TableNormal"/>
    <w:semiHidden/>
    <w:rsid w:val="00404154"/>
    <w:pPr>
      <w:spacing w:after="0" w:line="240" w:lineRule="auto"/>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04154"/>
    <w:pPr>
      <w:spacing w:after="0" w:line="240" w:lineRule="auto"/>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04154"/>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autoRedefine/>
    <w:rsid w:val="00404154"/>
    <w:pPr>
      <w:spacing w:after="0" w:line="360" w:lineRule="auto"/>
    </w:pPr>
    <w:rPr>
      <w:rFonts w:ascii="Futura-Book" w:eastAsia="Times New Roman" w:hAnsi="Futura-Book" w:cs="Times New Roman"/>
      <w:sz w:val="20"/>
      <w:szCs w:val="20"/>
    </w:rPr>
  </w:style>
  <w:style w:type="table" w:styleId="TableClassic1">
    <w:name w:val="Table Classic 1"/>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04154"/>
    <w:pPr>
      <w:spacing w:after="0" w:line="240" w:lineRule="auto"/>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04154"/>
    <w:pPr>
      <w:spacing w:after="0" w:line="240" w:lineRule="auto"/>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04154"/>
    <w:pPr>
      <w:spacing w:after="0" w:line="240" w:lineRule="auto"/>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04154"/>
    <w:pPr>
      <w:spacing w:after="0" w:line="240" w:lineRule="auto"/>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04154"/>
    <w:pPr>
      <w:spacing w:after="0" w:line="240" w:lineRule="auto"/>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04154"/>
    <w:pPr>
      <w:spacing w:after="0" w:line="240" w:lineRule="auto"/>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04154"/>
    <w:pPr>
      <w:spacing w:after="0" w:line="240" w:lineRule="auto"/>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04154"/>
    <w:pPr>
      <w:spacing w:after="0" w:line="240" w:lineRule="auto"/>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04154"/>
    <w:pPr>
      <w:spacing w:after="0" w:line="240" w:lineRule="auto"/>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04154"/>
    <w:pPr>
      <w:spacing w:after="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0415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04154"/>
    <w:pPr>
      <w:spacing w:after="0" w:line="240" w:lineRule="auto"/>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04154"/>
    <w:pPr>
      <w:spacing w:after="0" w:line="240" w:lineRule="auto"/>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04154"/>
    <w:pPr>
      <w:spacing w:after="0" w:line="240" w:lineRule="auto"/>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er">
    <w:name w:val="Table Header"/>
    <w:next w:val="Normal"/>
    <w:autoRedefine/>
    <w:rsid w:val="00404154"/>
    <w:pPr>
      <w:spacing w:before="60" w:after="60" w:line="360" w:lineRule="auto"/>
    </w:pPr>
    <w:rPr>
      <w:rFonts w:ascii="Futura-Book" w:eastAsia="Times New Roman" w:hAnsi="Futura-Book" w:cs="Times New Roman"/>
      <w:b/>
      <w:sz w:val="20"/>
      <w:szCs w:val="20"/>
    </w:rPr>
  </w:style>
  <w:style w:type="table" w:styleId="TableList1">
    <w:name w:val="Table List 1"/>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04154"/>
    <w:pPr>
      <w:spacing w:after="0" w:line="240" w:lineRule="auto"/>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04154"/>
    <w:pPr>
      <w:spacing w:after="0" w:line="240" w:lineRule="auto"/>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04154"/>
    <w:pPr>
      <w:spacing w:after="0" w:line="240" w:lineRule="auto"/>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04154"/>
    <w:pPr>
      <w:spacing w:after="0" w:line="240" w:lineRule="auto"/>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0415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next w:val="Normal"/>
    <w:autoRedefine/>
    <w:rsid w:val="00404154"/>
    <w:pPr>
      <w:spacing w:before="120" w:after="120" w:line="360" w:lineRule="auto"/>
    </w:pPr>
    <w:rPr>
      <w:rFonts w:ascii="Arial" w:eastAsia="Times New Roman" w:hAnsi="Arial" w:cs="Times New Roman"/>
      <w:sz w:val="20"/>
      <w:szCs w:val="20"/>
    </w:rPr>
  </w:style>
  <w:style w:type="table" w:styleId="TableWeb1">
    <w:name w:val="Table Web 1"/>
    <w:basedOn w:val="TableNormal"/>
    <w:semiHidden/>
    <w:rsid w:val="00404154"/>
    <w:pPr>
      <w:spacing w:after="0" w:line="240" w:lineRule="auto"/>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04154"/>
    <w:pPr>
      <w:spacing w:after="0" w:line="240" w:lineRule="auto"/>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04154"/>
    <w:pPr>
      <w:spacing w:after="0" w:line="240" w:lineRule="auto"/>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404154"/>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404154"/>
    <w:rPr>
      <w:rFonts w:ascii="Arial" w:eastAsia="Times New Roman" w:hAnsi="Arial" w:cs="Arial"/>
      <w:b/>
      <w:bCs/>
      <w:kern w:val="28"/>
      <w:sz w:val="32"/>
      <w:szCs w:val="32"/>
    </w:rPr>
  </w:style>
  <w:style w:type="character" w:customStyle="1" w:styleId="Wingdings">
    <w:name w:val="Wingdings"/>
    <w:basedOn w:val="DefaultParagraphFont"/>
    <w:rsid w:val="00404154"/>
    <w:rPr>
      <w:rFonts w:ascii="Wingdings 2" w:hAnsi="Wingdings 2"/>
      <w:color w:val="0000FF"/>
      <w:sz w:val="24"/>
    </w:rPr>
  </w:style>
  <w:style w:type="character" w:customStyle="1" w:styleId="WingdingsSmall">
    <w:name w:val="Wingdings Small"/>
    <w:basedOn w:val="Wingdings"/>
    <w:rsid w:val="00404154"/>
    <w:rPr>
      <w:rFonts w:ascii="Wingdings 2" w:hAnsi="Wingdings 2"/>
      <w:color w:val="99CCFF"/>
      <w:sz w:val="20"/>
    </w:rPr>
  </w:style>
  <w:style w:type="numbering" w:customStyle="1" w:styleId="Outline">
    <w:name w:val="Outline"/>
    <w:basedOn w:val="NoList"/>
    <w:rsid w:val="00404154"/>
    <w:pPr>
      <w:numPr>
        <w:numId w:val="15"/>
      </w:numPr>
    </w:pPr>
  </w:style>
  <w:style w:type="paragraph" w:customStyle="1" w:styleId="Standard">
    <w:name w:val="Standard"/>
    <w:rsid w:val="00404154"/>
    <w:pPr>
      <w:suppressAutoHyphens/>
      <w:autoSpaceDN w:val="0"/>
      <w:spacing w:after="0" w:line="240" w:lineRule="auto"/>
      <w:textAlignment w:val="baseline"/>
    </w:pPr>
    <w:rPr>
      <w:rFonts w:ascii="Times New Roman" w:eastAsia="Times New Roman" w:hAnsi="Times New Roman" w:cs="Times New Roman"/>
      <w:sz w:val="20"/>
      <w:szCs w:val="20"/>
    </w:rPr>
  </w:style>
  <w:style w:type="paragraph" w:customStyle="1" w:styleId="Heading">
    <w:name w:val="Heading"/>
    <w:basedOn w:val="Standard"/>
    <w:next w:val="Textbody"/>
    <w:rsid w:val="00404154"/>
    <w:pPr>
      <w:keepNext/>
      <w:spacing w:before="240" w:after="120"/>
    </w:pPr>
    <w:rPr>
      <w:rFonts w:ascii="Liberation Sans" w:eastAsia="SimSun" w:hAnsi="Liberation Sans" w:cs="Lucida Sans"/>
      <w:sz w:val="28"/>
      <w:szCs w:val="28"/>
    </w:rPr>
  </w:style>
  <w:style w:type="paragraph" w:customStyle="1" w:styleId="Textbody">
    <w:name w:val="Text body"/>
    <w:basedOn w:val="Standard"/>
    <w:rsid w:val="00404154"/>
    <w:pPr>
      <w:spacing w:after="120"/>
    </w:pPr>
  </w:style>
  <w:style w:type="paragraph" w:customStyle="1" w:styleId="Index">
    <w:name w:val="Index"/>
    <w:basedOn w:val="Standard"/>
    <w:rsid w:val="00404154"/>
    <w:pPr>
      <w:suppressLineNumbers/>
    </w:pPr>
    <w:rPr>
      <w:rFonts w:cs="Lucida Sans"/>
      <w:sz w:val="24"/>
    </w:rPr>
  </w:style>
  <w:style w:type="paragraph" w:customStyle="1" w:styleId="tocul">
    <w:name w:val="toc&gt;ul"/>
    <w:basedOn w:val="Standard"/>
    <w:rsid w:val="00404154"/>
    <w:pPr>
      <w:pBdr>
        <w:top w:val="single" w:sz="6" w:space="8" w:color="EDEDED"/>
        <w:left w:val="single" w:sz="6" w:space="8" w:color="EDEDED"/>
        <w:bottom w:val="single" w:sz="6" w:space="8" w:color="EDEDED"/>
        <w:right w:val="single" w:sz="6" w:space="8" w:color="EDEDED"/>
      </w:pBdr>
      <w:ind w:left="150" w:right="150"/>
    </w:pPr>
  </w:style>
  <w:style w:type="paragraph" w:customStyle="1" w:styleId="oembedall-description">
    <w:name w:val="oembedall-description"/>
    <w:basedOn w:val="Standard"/>
    <w:rsid w:val="00404154"/>
    <w:pPr>
      <w:spacing w:before="280" w:after="280"/>
    </w:pPr>
  </w:style>
  <w:style w:type="paragraph" w:customStyle="1" w:styleId="oembedall-updated-at">
    <w:name w:val="oembedall-updated-at"/>
    <w:basedOn w:val="Standard"/>
    <w:rsid w:val="00404154"/>
    <w:pPr>
      <w:spacing w:before="280" w:after="280"/>
    </w:pPr>
  </w:style>
  <w:style w:type="paragraph" w:customStyle="1" w:styleId="oembedall-ljuser">
    <w:name w:val="oembedall-ljuser"/>
    <w:basedOn w:val="Standard"/>
    <w:rsid w:val="00404154"/>
    <w:pPr>
      <w:spacing w:before="280" w:after="280"/>
    </w:pPr>
    <w:rPr>
      <w:b/>
      <w:bCs/>
    </w:rPr>
  </w:style>
  <w:style w:type="paragraph" w:customStyle="1" w:styleId="oembedall-stoqembed">
    <w:name w:val="oembedall-stoqembed"/>
    <w:basedOn w:val="Standard"/>
    <w:rsid w:val="00404154"/>
    <w:pPr>
      <w:shd w:val="clear" w:color="auto" w:fill="FFFFFF"/>
    </w:pPr>
    <w:rPr>
      <w:rFonts w:ascii="Arial" w:hAnsi="Arial" w:cs="Arial"/>
      <w:color w:val="000000"/>
      <w:sz w:val="19"/>
      <w:szCs w:val="19"/>
    </w:rPr>
  </w:style>
  <w:style w:type="paragraph" w:customStyle="1" w:styleId="oembedall-facebook1">
    <w:name w:val="oembedall-facebook1"/>
    <w:basedOn w:val="Standard"/>
    <w:rsid w:val="00404154"/>
    <w:pPr>
      <w:pBdr>
        <w:top w:val="single" w:sz="6" w:space="0" w:color="1A3C6C"/>
        <w:left w:val="single" w:sz="6" w:space="0" w:color="1A3C6C"/>
        <w:bottom w:val="single" w:sz="6" w:space="0" w:color="1A3C6C"/>
        <w:right w:val="single" w:sz="6" w:space="0" w:color="1A3C6C"/>
      </w:pBdr>
      <w:spacing w:before="280" w:after="280"/>
    </w:pPr>
    <w:rPr>
      <w:rFonts w:ascii="Verdana" w:hAnsi="Verdana"/>
    </w:rPr>
  </w:style>
  <w:style w:type="paragraph" w:customStyle="1" w:styleId="oembedall-facebook2">
    <w:name w:val="oembedall-facebook2"/>
    <w:basedOn w:val="Standard"/>
    <w:rsid w:val="00404154"/>
    <w:pPr>
      <w:shd w:val="clear" w:color="auto" w:fill="627ADD"/>
      <w:spacing w:before="280" w:after="280"/>
    </w:pPr>
  </w:style>
  <w:style w:type="paragraph" w:customStyle="1" w:styleId="oembedall-facebookbody">
    <w:name w:val="oembedall-facebookbody"/>
    <w:basedOn w:val="Standard"/>
    <w:rsid w:val="00404154"/>
    <w:pPr>
      <w:shd w:val="clear" w:color="auto" w:fill="FFFFFF"/>
      <w:spacing w:before="280" w:after="280"/>
      <w:textAlignment w:val="top"/>
    </w:pPr>
  </w:style>
  <w:style w:type="paragraph" w:customStyle="1" w:styleId="notetext">
    <w:name w:val="notetext"/>
    <w:basedOn w:val="Standard"/>
    <w:rsid w:val="00404154"/>
    <w:pPr>
      <w:spacing w:before="280" w:after="280"/>
    </w:pPr>
    <w:rPr>
      <w:rFonts w:ascii="Trebuchet MS" w:hAnsi="Trebuchet MS"/>
      <w:sz w:val="21"/>
      <w:szCs w:val="21"/>
    </w:rPr>
  </w:style>
  <w:style w:type="paragraph" w:customStyle="1" w:styleId="sectiontitle">
    <w:name w:val="sectiontitle"/>
    <w:basedOn w:val="Standard"/>
    <w:rsid w:val="00404154"/>
    <w:pPr>
      <w:spacing w:before="280" w:after="280"/>
    </w:pPr>
    <w:rPr>
      <w:sz w:val="17"/>
      <w:szCs w:val="17"/>
    </w:rPr>
  </w:style>
  <w:style w:type="paragraph" w:customStyle="1" w:styleId="tasktext">
    <w:name w:val="tasktext"/>
    <w:basedOn w:val="Standard"/>
    <w:rsid w:val="00404154"/>
    <w:pPr>
      <w:spacing w:before="280" w:after="280"/>
    </w:pPr>
    <w:rPr>
      <w:sz w:val="17"/>
      <w:szCs w:val="17"/>
    </w:rPr>
  </w:style>
  <w:style w:type="paragraph" w:customStyle="1" w:styleId="tasktextoutsideright">
    <w:name w:val="tasktextoutsideright"/>
    <w:basedOn w:val="Standard"/>
    <w:rsid w:val="00404154"/>
    <w:pPr>
      <w:spacing w:before="280" w:after="280"/>
    </w:pPr>
    <w:rPr>
      <w:sz w:val="17"/>
      <w:szCs w:val="17"/>
    </w:rPr>
  </w:style>
  <w:style w:type="paragraph" w:customStyle="1" w:styleId="tasktextoutsideleft">
    <w:name w:val="tasktextoutsideleft"/>
    <w:basedOn w:val="Standard"/>
    <w:rsid w:val="00404154"/>
    <w:pPr>
      <w:spacing w:before="280" w:after="280"/>
    </w:pPr>
    <w:rPr>
      <w:sz w:val="17"/>
      <w:szCs w:val="17"/>
    </w:rPr>
  </w:style>
  <w:style w:type="paragraph" w:customStyle="1" w:styleId="titletext">
    <w:name w:val="titletext"/>
    <w:basedOn w:val="Standard"/>
    <w:rsid w:val="00404154"/>
    <w:pPr>
      <w:spacing w:before="280" w:after="280"/>
    </w:pPr>
    <w:rPr>
      <w:sz w:val="27"/>
      <w:szCs w:val="27"/>
    </w:rPr>
  </w:style>
  <w:style w:type="paragraph" w:customStyle="1" w:styleId="spinner">
    <w:name w:val="spinner"/>
    <w:basedOn w:val="Standard"/>
    <w:rsid w:val="00404154"/>
    <w:pPr>
      <w:spacing w:before="280"/>
    </w:pPr>
  </w:style>
  <w:style w:type="paragraph" w:customStyle="1" w:styleId="markdown">
    <w:name w:val="markdown"/>
    <w:basedOn w:val="Standard"/>
    <w:rsid w:val="00404154"/>
    <w:pPr>
      <w:spacing w:before="280" w:after="280"/>
    </w:pPr>
    <w:rPr>
      <w:rFonts w:ascii="Microsoft YaHei" w:eastAsia="Microsoft YaHei" w:hAnsi="Microsoft YaHei"/>
    </w:rPr>
  </w:style>
  <w:style w:type="paragraph" w:customStyle="1" w:styleId="haroopad">
    <w:name w:val="haroopad"/>
    <w:basedOn w:val="Standard"/>
    <w:rsid w:val="00404154"/>
    <w:pPr>
      <w:shd w:val="clear" w:color="auto" w:fill="FFFFFF"/>
      <w:spacing w:before="280" w:after="280"/>
    </w:pPr>
    <w:rPr>
      <w:rFonts w:ascii="Roboto Condensed" w:hAnsi="Roboto Condensed"/>
      <w:color w:val="222222"/>
      <w:sz w:val="23"/>
      <w:szCs w:val="23"/>
    </w:rPr>
  </w:style>
  <w:style w:type="paragraph" w:customStyle="1" w:styleId="hljs">
    <w:name w:val="hljs"/>
    <w:basedOn w:val="Standard"/>
    <w:rsid w:val="00404154"/>
    <w:pPr>
      <w:shd w:val="clear" w:color="auto" w:fill="FDF6E3"/>
      <w:spacing w:before="280" w:after="280"/>
    </w:pPr>
    <w:rPr>
      <w:color w:val="657B83"/>
    </w:rPr>
  </w:style>
  <w:style w:type="paragraph" w:customStyle="1" w:styleId="hljs-comment">
    <w:name w:val="hljs-comment"/>
    <w:basedOn w:val="Standard"/>
    <w:rsid w:val="00404154"/>
    <w:pPr>
      <w:spacing w:before="280" w:after="280"/>
    </w:pPr>
    <w:rPr>
      <w:color w:val="93A1A1"/>
    </w:rPr>
  </w:style>
  <w:style w:type="paragraph" w:customStyle="1" w:styleId="hljs-doctype">
    <w:name w:val="hljs-doctype"/>
    <w:basedOn w:val="Standard"/>
    <w:rsid w:val="00404154"/>
    <w:pPr>
      <w:spacing w:before="280" w:after="280"/>
    </w:pPr>
    <w:rPr>
      <w:color w:val="93A1A1"/>
    </w:rPr>
  </w:style>
  <w:style w:type="paragraph" w:customStyle="1" w:styleId="hljs-javadoc">
    <w:name w:val="hljs-javadoc"/>
    <w:basedOn w:val="Standard"/>
    <w:rsid w:val="00404154"/>
    <w:pPr>
      <w:spacing w:before="280" w:after="280"/>
    </w:pPr>
    <w:rPr>
      <w:color w:val="93A1A1"/>
    </w:rPr>
  </w:style>
  <w:style w:type="paragraph" w:customStyle="1" w:styleId="hljs-pi">
    <w:name w:val="hljs-pi"/>
    <w:basedOn w:val="Standard"/>
    <w:rsid w:val="00404154"/>
    <w:pPr>
      <w:spacing w:before="280" w:after="280"/>
    </w:pPr>
    <w:rPr>
      <w:color w:val="93A1A1"/>
    </w:rPr>
  </w:style>
  <w:style w:type="paragraph" w:customStyle="1" w:styleId="hljs-addition">
    <w:name w:val="hljs-addition"/>
    <w:basedOn w:val="Standard"/>
    <w:rsid w:val="00404154"/>
    <w:pPr>
      <w:spacing w:before="280" w:after="280"/>
    </w:pPr>
    <w:rPr>
      <w:color w:val="859900"/>
    </w:rPr>
  </w:style>
  <w:style w:type="paragraph" w:customStyle="1" w:styleId="hljs-keyword">
    <w:name w:val="hljs-keyword"/>
    <w:basedOn w:val="Standard"/>
    <w:rsid w:val="00404154"/>
    <w:pPr>
      <w:spacing w:before="280" w:after="280"/>
    </w:pPr>
    <w:rPr>
      <w:color w:val="859900"/>
    </w:rPr>
  </w:style>
  <w:style w:type="paragraph" w:customStyle="1" w:styleId="hljs-request">
    <w:name w:val="hljs-request"/>
    <w:basedOn w:val="Standard"/>
    <w:rsid w:val="00404154"/>
    <w:pPr>
      <w:spacing w:before="280" w:after="280"/>
    </w:pPr>
    <w:rPr>
      <w:color w:val="859900"/>
    </w:rPr>
  </w:style>
  <w:style w:type="paragraph" w:customStyle="1" w:styleId="hljs-status">
    <w:name w:val="hljs-status"/>
    <w:basedOn w:val="Standard"/>
    <w:rsid w:val="00404154"/>
    <w:pPr>
      <w:spacing w:before="280" w:after="280"/>
    </w:pPr>
    <w:rPr>
      <w:color w:val="859900"/>
    </w:rPr>
  </w:style>
  <w:style w:type="paragraph" w:customStyle="1" w:styleId="hljs-winutils">
    <w:name w:val="hljs-winutils"/>
    <w:basedOn w:val="Standard"/>
    <w:rsid w:val="00404154"/>
    <w:pPr>
      <w:spacing w:before="280" w:after="280"/>
    </w:pPr>
    <w:rPr>
      <w:color w:val="859900"/>
    </w:rPr>
  </w:style>
  <w:style w:type="paragraph" w:customStyle="1" w:styleId="method">
    <w:name w:val="method"/>
    <w:basedOn w:val="Standard"/>
    <w:rsid w:val="00404154"/>
    <w:pPr>
      <w:spacing w:before="280" w:after="280"/>
    </w:pPr>
    <w:rPr>
      <w:color w:val="859900"/>
    </w:rPr>
  </w:style>
  <w:style w:type="paragraph" w:customStyle="1" w:styleId="hljs-command">
    <w:name w:val="hljs-command"/>
    <w:basedOn w:val="Standard"/>
    <w:rsid w:val="00404154"/>
    <w:pPr>
      <w:spacing w:before="280" w:after="280"/>
    </w:pPr>
    <w:rPr>
      <w:color w:val="2AA198"/>
    </w:rPr>
  </w:style>
  <w:style w:type="paragraph" w:customStyle="1" w:styleId="hljs-dartdoc">
    <w:name w:val="hljs-dartdoc"/>
    <w:basedOn w:val="Standard"/>
    <w:rsid w:val="00404154"/>
    <w:pPr>
      <w:spacing w:before="280" w:after="280"/>
    </w:pPr>
    <w:rPr>
      <w:color w:val="2AA198"/>
    </w:rPr>
  </w:style>
  <w:style w:type="paragraph" w:customStyle="1" w:styleId="hljs-hexcolor">
    <w:name w:val="hljs-hexcolor"/>
    <w:basedOn w:val="Standard"/>
    <w:rsid w:val="00404154"/>
    <w:pPr>
      <w:spacing w:before="280" w:after="280"/>
    </w:pPr>
    <w:rPr>
      <w:color w:val="2AA198"/>
    </w:rPr>
  </w:style>
  <w:style w:type="paragraph" w:customStyle="1" w:styleId="hljs-linkurl">
    <w:name w:val="hljs-link_url"/>
    <w:basedOn w:val="Standard"/>
    <w:rsid w:val="00404154"/>
    <w:pPr>
      <w:spacing w:before="280" w:after="280"/>
    </w:pPr>
    <w:rPr>
      <w:color w:val="2AA198"/>
    </w:rPr>
  </w:style>
  <w:style w:type="paragraph" w:customStyle="1" w:styleId="hljs-number">
    <w:name w:val="hljs-number"/>
    <w:basedOn w:val="Standard"/>
    <w:rsid w:val="00404154"/>
    <w:pPr>
      <w:spacing w:before="280" w:after="280"/>
    </w:pPr>
    <w:rPr>
      <w:color w:val="2AA198"/>
    </w:rPr>
  </w:style>
  <w:style w:type="paragraph" w:customStyle="1" w:styleId="hljs-phpdoc">
    <w:name w:val="hljs-phpdoc"/>
    <w:basedOn w:val="Standard"/>
    <w:rsid w:val="00404154"/>
    <w:pPr>
      <w:spacing w:before="280" w:after="280"/>
    </w:pPr>
    <w:rPr>
      <w:color w:val="2AA198"/>
    </w:rPr>
  </w:style>
  <w:style w:type="paragraph" w:customStyle="1" w:styleId="hljs-regexp">
    <w:name w:val="hljs-regexp"/>
    <w:basedOn w:val="Standard"/>
    <w:rsid w:val="00404154"/>
    <w:pPr>
      <w:spacing w:before="280" w:after="280"/>
    </w:pPr>
    <w:rPr>
      <w:color w:val="2AA198"/>
    </w:rPr>
  </w:style>
  <w:style w:type="paragraph" w:customStyle="1" w:styleId="hljs-string">
    <w:name w:val="hljs-string"/>
    <w:basedOn w:val="Standard"/>
    <w:rsid w:val="00404154"/>
    <w:pPr>
      <w:spacing w:before="280" w:after="280"/>
    </w:pPr>
    <w:rPr>
      <w:color w:val="2AA198"/>
    </w:rPr>
  </w:style>
  <w:style w:type="paragraph" w:customStyle="1" w:styleId="hljs-builtin">
    <w:name w:val="hljs-built_in"/>
    <w:basedOn w:val="Standard"/>
    <w:rsid w:val="00404154"/>
    <w:pPr>
      <w:spacing w:before="280" w:after="280"/>
    </w:pPr>
    <w:rPr>
      <w:color w:val="268BD2"/>
    </w:rPr>
  </w:style>
  <w:style w:type="paragraph" w:customStyle="1" w:styleId="hljs-chunk">
    <w:name w:val="hljs-chunk"/>
    <w:basedOn w:val="Standard"/>
    <w:rsid w:val="00404154"/>
    <w:pPr>
      <w:spacing w:before="280" w:after="280"/>
    </w:pPr>
    <w:rPr>
      <w:color w:val="268BD2"/>
    </w:rPr>
  </w:style>
  <w:style w:type="paragraph" w:customStyle="1" w:styleId="hljs-decorator">
    <w:name w:val="hljs-decorator"/>
    <w:basedOn w:val="Standard"/>
    <w:rsid w:val="00404154"/>
    <w:pPr>
      <w:spacing w:before="280" w:after="280"/>
    </w:pPr>
    <w:rPr>
      <w:color w:val="268BD2"/>
    </w:rPr>
  </w:style>
  <w:style w:type="paragraph" w:customStyle="1" w:styleId="hljs-id">
    <w:name w:val="hljs-id"/>
    <w:basedOn w:val="Standard"/>
    <w:rsid w:val="00404154"/>
    <w:pPr>
      <w:spacing w:before="280" w:after="280"/>
    </w:pPr>
    <w:rPr>
      <w:color w:val="268BD2"/>
    </w:rPr>
  </w:style>
  <w:style w:type="paragraph" w:customStyle="1" w:styleId="hljs-identifier">
    <w:name w:val="hljs-identifier"/>
    <w:basedOn w:val="Standard"/>
    <w:rsid w:val="00404154"/>
    <w:pPr>
      <w:spacing w:before="280" w:after="280"/>
    </w:pPr>
    <w:rPr>
      <w:color w:val="268BD2"/>
    </w:rPr>
  </w:style>
  <w:style w:type="paragraph" w:customStyle="1" w:styleId="hljs-localvars">
    <w:name w:val="hljs-localvars"/>
    <w:basedOn w:val="Standard"/>
    <w:rsid w:val="00404154"/>
    <w:pPr>
      <w:spacing w:before="280" w:after="280"/>
    </w:pPr>
    <w:rPr>
      <w:color w:val="268BD2"/>
    </w:rPr>
  </w:style>
  <w:style w:type="paragraph" w:customStyle="1" w:styleId="hljs-title">
    <w:name w:val="hljs-title"/>
    <w:basedOn w:val="Standard"/>
    <w:rsid w:val="00404154"/>
    <w:pPr>
      <w:spacing w:before="280" w:after="280"/>
    </w:pPr>
    <w:rPr>
      <w:color w:val="268BD2"/>
    </w:rPr>
  </w:style>
  <w:style w:type="paragraph" w:customStyle="1" w:styleId="hljs-attribute">
    <w:name w:val="hljs-attribute"/>
    <w:basedOn w:val="Standard"/>
    <w:rsid w:val="00404154"/>
    <w:pPr>
      <w:spacing w:before="280" w:after="280"/>
    </w:pPr>
    <w:rPr>
      <w:color w:val="B58900"/>
    </w:rPr>
  </w:style>
  <w:style w:type="paragraph" w:customStyle="1" w:styleId="hljs-constant">
    <w:name w:val="hljs-constant"/>
    <w:basedOn w:val="Standard"/>
    <w:rsid w:val="00404154"/>
    <w:pPr>
      <w:spacing w:before="280" w:after="280"/>
    </w:pPr>
    <w:rPr>
      <w:color w:val="B58900"/>
    </w:rPr>
  </w:style>
  <w:style w:type="paragraph" w:customStyle="1" w:styleId="hljs-linkreference">
    <w:name w:val="hljs-link_reference"/>
    <w:basedOn w:val="Standard"/>
    <w:rsid w:val="00404154"/>
    <w:pPr>
      <w:spacing w:before="280" w:after="280"/>
    </w:pPr>
    <w:rPr>
      <w:color w:val="B58900"/>
    </w:rPr>
  </w:style>
  <w:style w:type="paragraph" w:customStyle="1" w:styleId="hljs-parent">
    <w:name w:val="hljs-parent"/>
    <w:basedOn w:val="Standard"/>
    <w:rsid w:val="00404154"/>
    <w:pPr>
      <w:spacing w:before="280" w:after="280"/>
    </w:pPr>
    <w:rPr>
      <w:color w:val="B58900"/>
    </w:rPr>
  </w:style>
  <w:style w:type="paragraph" w:customStyle="1" w:styleId="hljs-type">
    <w:name w:val="hljs-type"/>
    <w:basedOn w:val="Standard"/>
    <w:rsid w:val="00404154"/>
    <w:pPr>
      <w:spacing w:before="280" w:after="280"/>
    </w:pPr>
    <w:rPr>
      <w:color w:val="B58900"/>
    </w:rPr>
  </w:style>
  <w:style w:type="paragraph" w:customStyle="1" w:styleId="hljs-variable">
    <w:name w:val="hljs-variable"/>
    <w:basedOn w:val="Standard"/>
    <w:rsid w:val="00404154"/>
    <w:pPr>
      <w:spacing w:before="280" w:after="280"/>
    </w:pPr>
    <w:rPr>
      <w:color w:val="B58900"/>
    </w:rPr>
  </w:style>
  <w:style w:type="paragraph" w:customStyle="1" w:styleId="hljs-attrselector">
    <w:name w:val="hljs-attr_selector"/>
    <w:basedOn w:val="Standard"/>
    <w:rsid w:val="00404154"/>
    <w:pPr>
      <w:spacing w:before="280" w:after="280"/>
    </w:pPr>
    <w:rPr>
      <w:color w:val="CB4B16"/>
    </w:rPr>
  </w:style>
  <w:style w:type="paragraph" w:customStyle="1" w:styleId="hljs-cdata">
    <w:name w:val="hljs-cdata"/>
    <w:basedOn w:val="Standard"/>
    <w:rsid w:val="00404154"/>
    <w:pPr>
      <w:spacing w:before="280" w:after="280"/>
    </w:pPr>
    <w:rPr>
      <w:color w:val="CB4B16"/>
    </w:rPr>
  </w:style>
  <w:style w:type="paragraph" w:customStyle="1" w:styleId="hljs-header">
    <w:name w:val="hljs-header"/>
    <w:basedOn w:val="Standard"/>
    <w:rsid w:val="00404154"/>
    <w:pPr>
      <w:spacing w:before="280" w:after="280"/>
    </w:pPr>
    <w:rPr>
      <w:color w:val="CB4B16"/>
    </w:rPr>
  </w:style>
  <w:style w:type="paragraph" w:customStyle="1" w:styleId="hljs-pragma">
    <w:name w:val="hljs-pragma"/>
    <w:basedOn w:val="Standard"/>
    <w:rsid w:val="00404154"/>
    <w:pPr>
      <w:spacing w:before="280" w:after="280"/>
    </w:pPr>
    <w:rPr>
      <w:color w:val="CB4B16"/>
    </w:rPr>
  </w:style>
  <w:style w:type="paragraph" w:customStyle="1" w:styleId="hljs-preprocessor">
    <w:name w:val="hljs-preprocessor"/>
    <w:basedOn w:val="Standard"/>
    <w:rsid w:val="00404154"/>
    <w:pPr>
      <w:spacing w:before="280" w:after="280"/>
    </w:pPr>
    <w:rPr>
      <w:color w:val="CB4B16"/>
    </w:rPr>
  </w:style>
  <w:style w:type="paragraph" w:customStyle="1" w:styleId="hljs-shebang">
    <w:name w:val="hljs-shebang"/>
    <w:basedOn w:val="Standard"/>
    <w:rsid w:val="00404154"/>
    <w:pPr>
      <w:spacing w:before="280" w:after="280"/>
    </w:pPr>
    <w:rPr>
      <w:color w:val="CB4B16"/>
    </w:rPr>
  </w:style>
  <w:style w:type="paragraph" w:customStyle="1" w:styleId="hljs-special">
    <w:name w:val="hljs-special"/>
    <w:basedOn w:val="Standard"/>
    <w:rsid w:val="00404154"/>
    <w:pPr>
      <w:spacing w:before="280" w:after="280"/>
    </w:pPr>
    <w:rPr>
      <w:color w:val="CB4B16"/>
    </w:rPr>
  </w:style>
  <w:style w:type="paragraph" w:customStyle="1" w:styleId="hljs-subst">
    <w:name w:val="hljs-subst"/>
    <w:basedOn w:val="Standard"/>
    <w:rsid w:val="00404154"/>
    <w:pPr>
      <w:spacing w:before="280" w:after="280"/>
    </w:pPr>
    <w:rPr>
      <w:color w:val="CB4B16"/>
    </w:rPr>
  </w:style>
  <w:style w:type="paragraph" w:customStyle="1" w:styleId="hljs-symbol">
    <w:name w:val="hljs-symbol"/>
    <w:basedOn w:val="Standard"/>
    <w:rsid w:val="00404154"/>
    <w:pPr>
      <w:spacing w:before="280" w:after="280"/>
    </w:pPr>
    <w:rPr>
      <w:color w:val="CB4B16"/>
    </w:rPr>
  </w:style>
  <w:style w:type="paragraph" w:customStyle="1" w:styleId="hljs-deletion">
    <w:name w:val="hljs-deletion"/>
    <w:basedOn w:val="Standard"/>
    <w:rsid w:val="00404154"/>
    <w:pPr>
      <w:spacing w:before="280" w:after="280"/>
    </w:pPr>
    <w:rPr>
      <w:color w:val="DC322F"/>
    </w:rPr>
  </w:style>
  <w:style w:type="paragraph" w:customStyle="1" w:styleId="hljs-important">
    <w:name w:val="hljs-important"/>
    <w:basedOn w:val="Standard"/>
    <w:rsid w:val="00404154"/>
    <w:pPr>
      <w:spacing w:before="280" w:after="280"/>
    </w:pPr>
    <w:rPr>
      <w:color w:val="DC322F"/>
    </w:rPr>
  </w:style>
  <w:style w:type="paragraph" w:customStyle="1" w:styleId="hljs-linklabel">
    <w:name w:val="hljs-link_label"/>
    <w:basedOn w:val="Standard"/>
    <w:rsid w:val="00404154"/>
    <w:pPr>
      <w:spacing w:before="280" w:after="280"/>
    </w:pPr>
    <w:rPr>
      <w:color w:val="6C71C4"/>
    </w:rPr>
  </w:style>
  <w:style w:type="paragraph" w:customStyle="1" w:styleId="mathjaxhoverarrow">
    <w:name w:val="mathjax_hover_arrow"/>
    <w:basedOn w:val="Standard"/>
    <w:rsid w:val="00404154"/>
    <w:pPr>
      <w:spacing w:before="280" w:after="280"/>
    </w:pPr>
  </w:style>
  <w:style w:type="paragraph" w:customStyle="1" w:styleId="mathjaxmenu">
    <w:name w:val="mathjax_menu"/>
    <w:basedOn w:val="Standard"/>
    <w:rsid w:val="00404154"/>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Standard"/>
    <w:rsid w:val="00404154"/>
    <w:pPr>
      <w:spacing w:before="280" w:after="280"/>
    </w:pPr>
  </w:style>
  <w:style w:type="paragraph" w:customStyle="1" w:styleId="mathjaxmenuarrow">
    <w:name w:val="mathjax_menuarrow"/>
    <w:basedOn w:val="Standard"/>
    <w:rsid w:val="00404154"/>
    <w:pPr>
      <w:spacing w:before="280" w:after="280"/>
    </w:pPr>
    <w:rPr>
      <w:color w:val="666666"/>
    </w:rPr>
  </w:style>
  <w:style w:type="paragraph" w:customStyle="1" w:styleId="mathjaxmenulabel">
    <w:name w:val="mathjax_menulabel"/>
    <w:basedOn w:val="Standard"/>
    <w:rsid w:val="00404154"/>
    <w:pPr>
      <w:spacing w:before="280" w:after="280"/>
    </w:pPr>
    <w:rPr>
      <w:i/>
      <w:iCs/>
    </w:rPr>
  </w:style>
  <w:style w:type="paragraph" w:customStyle="1" w:styleId="mathjaxmenurule">
    <w:name w:val="mathjax_menurule"/>
    <w:basedOn w:val="Standard"/>
    <w:rsid w:val="00404154"/>
    <w:pPr>
      <w:pBdr>
        <w:top w:val="single" w:sz="6" w:space="0" w:color="CCCCCC"/>
        <w:left w:val="single" w:sz="6" w:space="0" w:color="CCCCCC"/>
        <w:bottom w:val="single" w:sz="6" w:space="0" w:color="CCCCCC"/>
        <w:right w:val="single" w:sz="6" w:space="0" w:color="CCCCCC"/>
      </w:pBdr>
      <w:spacing w:before="60"/>
      <w:ind w:left="15" w:right="15"/>
    </w:pPr>
  </w:style>
  <w:style w:type="paragraph" w:customStyle="1" w:styleId="mathjaxmenuclose">
    <w:name w:val="mathjax_menu_close"/>
    <w:basedOn w:val="Standard"/>
    <w:rsid w:val="00404154"/>
    <w:pPr>
      <w:spacing w:before="280" w:after="280"/>
    </w:pPr>
  </w:style>
  <w:style w:type="paragraph" w:customStyle="1" w:styleId="mathjaxpreview">
    <w:name w:val="mathjax_preview"/>
    <w:basedOn w:val="Standard"/>
    <w:rsid w:val="00404154"/>
    <w:pPr>
      <w:spacing w:before="280" w:after="280"/>
    </w:pPr>
    <w:rPr>
      <w:color w:val="888888"/>
    </w:rPr>
  </w:style>
  <w:style w:type="paragraph" w:customStyle="1" w:styleId="mathjaxerror">
    <w:name w:val="mathjax_error"/>
    <w:basedOn w:val="Standard"/>
    <w:rsid w:val="00404154"/>
    <w:pPr>
      <w:spacing w:before="280" w:after="280"/>
    </w:pPr>
    <w:rPr>
      <w:i/>
      <w:iCs/>
      <w:color w:val="CC0000"/>
    </w:rPr>
  </w:style>
  <w:style w:type="paragraph" w:customStyle="1" w:styleId="oembedall-reputation-score">
    <w:name w:val="oembedall-reputation-score"/>
    <w:basedOn w:val="Standard"/>
    <w:rsid w:val="00404154"/>
    <w:pPr>
      <w:spacing w:before="280" w:after="280"/>
    </w:pPr>
  </w:style>
  <w:style w:type="paragraph" w:customStyle="1" w:styleId="oembedall-user-info">
    <w:name w:val="oembedall-user-info"/>
    <w:basedOn w:val="Standard"/>
    <w:rsid w:val="00404154"/>
    <w:pPr>
      <w:spacing w:before="280" w:after="280"/>
    </w:pPr>
  </w:style>
  <w:style w:type="paragraph" w:customStyle="1" w:styleId="oembedall-question-hyperlink">
    <w:name w:val="oembedall-question-hyperlink"/>
    <w:basedOn w:val="Standard"/>
    <w:rsid w:val="00404154"/>
    <w:pPr>
      <w:spacing w:before="280" w:after="280"/>
    </w:pPr>
  </w:style>
  <w:style w:type="paragraph" w:customStyle="1" w:styleId="oembedall-stats">
    <w:name w:val="oembedall-stats"/>
    <w:basedOn w:val="Standard"/>
    <w:rsid w:val="00404154"/>
    <w:pPr>
      <w:spacing w:before="280" w:after="280"/>
    </w:pPr>
  </w:style>
  <w:style w:type="paragraph" w:customStyle="1" w:styleId="oembedall-statscontainer">
    <w:name w:val="oembedall-statscontainer"/>
    <w:basedOn w:val="Standard"/>
    <w:rsid w:val="00404154"/>
    <w:pPr>
      <w:spacing w:before="280" w:after="280"/>
    </w:pPr>
  </w:style>
  <w:style w:type="paragraph" w:customStyle="1" w:styleId="oembedall-votes">
    <w:name w:val="oembedall-votes"/>
    <w:basedOn w:val="Standard"/>
    <w:rsid w:val="00404154"/>
    <w:pPr>
      <w:spacing w:before="280" w:after="280"/>
    </w:pPr>
  </w:style>
  <w:style w:type="paragraph" w:customStyle="1" w:styleId="oembedall-vote-count-post">
    <w:name w:val="oembedall-vote-count-post"/>
    <w:basedOn w:val="Standard"/>
    <w:rsid w:val="00404154"/>
    <w:pPr>
      <w:spacing w:before="280" w:after="280"/>
    </w:pPr>
  </w:style>
  <w:style w:type="paragraph" w:customStyle="1" w:styleId="oembedall-views">
    <w:name w:val="oembedall-views"/>
    <w:basedOn w:val="Standard"/>
    <w:rsid w:val="00404154"/>
    <w:pPr>
      <w:spacing w:before="280" w:after="280"/>
    </w:pPr>
  </w:style>
  <w:style w:type="paragraph" w:customStyle="1" w:styleId="oembedall-status">
    <w:name w:val="oembedall-status"/>
    <w:basedOn w:val="Standard"/>
    <w:rsid w:val="00404154"/>
    <w:pPr>
      <w:spacing w:before="280" w:after="280"/>
    </w:pPr>
  </w:style>
  <w:style w:type="paragraph" w:customStyle="1" w:styleId="oembedall-summary">
    <w:name w:val="oembedall-summary"/>
    <w:basedOn w:val="Standard"/>
    <w:rsid w:val="00404154"/>
    <w:pPr>
      <w:spacing w:before="280" w:after="280"/>
    </w:pPr>
  </w:style>
  <w:style w:type="paragraph" w:customStyle="1" w:styleId="oembedall-excerpt">
    <w:name w:val="oembedall-excerpt"/>
    <w:basedOn w:val="Standard"/>
    <w:rsid w:val="00404154"/>
    <w:pPr>
      <w:spacing w:before="280" w:after="280"/>
    </w:pPr>
  </w:style>
  <w:style w:type="paragraph" w:customStyle="1" w:styleId="oembedall-tags">
    <w:name w:val="oembedall-tags"/>
    <w:basedOn w:val="Standard"/>
    <w:rsid w:val="00404154"/>
    <w:pPr>
      <w:spacing w:before="280" w:after="280"/>
    </w:pPr>
  </w:style>
  <w:style w:type="paragraph" w:customStyle="1" w:styleId="oembedall-post-tag">
    <w:name w:val="oembedall-post-tag"/>
    <w:basedOn w:val="Standard"/>
    <w:rsid w:val="00404154"/>
    <w:pPr>
      <w:spacing w:before="280" w:after="280"/>
    </w:pPr>
  </w:style>
  <w:style w:type="paragraph" w:customStyle="1" w:styleId="oembedall-statsarrow">
    <w:name w:val="oembedall-statsarrow"/>
    <w:basedOn w:val="Standard"/>
    <w:rsid w:val="00404154"/>
    <w:pPr>
      <w:spacing w:before="280" w:after="280"/>
    </w:pPr>
  </w:style>
  <w:style w:type="paragraph" w:customStyle="1" w:styleId="contents">
    <w:name w:val="contents"/>
    <w:basedOn w:val="Standard"/>
    <w:rsid w:val="00404154"/>
    <w:pPr>
      <w:spacing w:before="280" w:after="280"/>
    </w:pPr>
  </w:style>
  <w:style w:type="paragraph" w:customStyle="1" w:styleId="label">
    <w:name w:val="label"/>
    <w:basedOn w:val="Standard"/>
    <w:rsid w:val="00404154"/>
    <w:pPr>
      <w:spacing w:before="280" w:after="280"/>
    </w:pPr>
  </w:style>
  <w:style w:type="paragraph" w:customStyle="1" w:styleId="hljs-tag">
    <w:name w:val="hljs-tag"/>
    <w:basedOn w:val="Standard"/>
    <w:rsid w:val="00404154"/>
    <w:pPr>
      <w:spacing w:before="280" w:after="280"/>
    </w:pPr>
  </w:style>
  <w:style w:type="paragraph" w:customStyle="1" w:styleId="hljs-value">
    <w:name w:val="hljs-value"/>
    <w:basedOn w:val="Standard"/>
    <w:rsid w:val="00404154"/>
    <w:pPr>
      <w:spacing w:before="280" w:after="280"/>
    </w:pPr>
  </w:style>
  <w:style w:type="paragraph" w:customStyle="1" w:styleId="hljs-formula">
    <w:name w:val="hljs-formula"/>
    <w:basedOn w:val="Standard"/>
    <w:rsid w:val="00404154"/>
    <w:pPr>
      <w:spacing w:before="280" w:after="280"/>
    </w:pPr>
  </w:style>
  <w:style w:type="paragraph" w:customStyle="1" w:styleId="hljs-function">
    <w:name w:val="hljs-function"/>
    <w:basedOn w:val="Standard"/>
    <w:rsid w:val="00404154"/>
    <w:pPr>
      <w:spacing w:before="280" w:after="280"/>
    </w:pPr>
  </w:style>
  <w:style w:type="paragraph" w:customStyle="1" w:styleId="hljs-literal">
    <w:name w:val="hljs-literal"/>
    <w:basedOn w:val="Standard"/>
    <w:rsid w:val="00404154"/>
    <w:pPr>
      <w:spacing w:before="280" w:after="280"/>
    </w:pPr>
  </w:style>
  <w:style w:type="paragraph" w:customStyle="1" w:styleId="hljs-body">
    <w:name w:val="hljs-body"/>
    <w:basedOn w:val="Standard"/>
    <w:rsid w:val="00404154"/>
    <w:pPr>
      <w:spacing w:before="280" w:after="280"/>
    </w:pPr>
  </w:style>
  <w:style w:type="paragraph" w:customStyle="1" w:styleId="hljs-pseudo">
    <w:name w:val="hljs-pseudo"/>
    <w:basedOn w:val="Standard"/>
    <w:rsid w:val="00404154"/>
    <w:pPr>
      <w:spacing w:before="280" w:after="280"/>
    </w:pPr>
  </w:style>
  <w:style w:type="paragraph" w:customStyle="1" w:styleId="hljs-change">
    <w:name w:val="hljs-change"/>
    <w:basedOn w:val="Standard"/>
    <w:rsid w:val="00404154"/>
    <w:pPr>
      <w:spacing w:before="280" w:after="280"/>
    </w:pPr>
  </w:style>
  <w:style w:type="paragraph" w:customStyle="1" w:styleId="oembedall-body">
    <w:name w:val="oembedall-body"/>
    <w:basedOn w:val="Standard"/>
    <w:rsid w:val="00404154"/>
    <w:pPr>
      <w:spacing w:before="280" w:after="280"/>
    </w:pPr>
  </w:style>
  <w:style w:type="paragraph" w:customStyle="1" w:styleId="tagline">
    <w:name w:val="tagline"/>
    <w:basedOn w:val="Standard"/>
    <w:rsid w:val="00404154"/>
    <w:pPr>
      <w:spacing w:before="280" w:after="280"/>
    </w:pPr>
  </w:style>
  <w:style w:type="paragraph" w:customStyle="1" w:styleId="wrapper">
    <w:name w:val="wrapper"/>
    <w:basedOn w:val="Standard"/>
    <w:rsid w:val="00404154"/>
    <w:pPr>
      <w:spacing w:before="280" w:after="280"/>
    </w:pPr>
  </w:style>
  <w:style w:type="paragraph" w:customStyle="1" w:styleId="split">
    <w:name w:val="split"/>
    <w:basedOn w:val="Standard"/>
    <w:rsid w:val="00404154"/>
    <w:pPr>
      <w:spacing w:before="280" w:after="280"/>
    </w:pPr>
  </w:style>
  <w:style w:type="paragraph" w:customStyle="1" w:styleId="place-context">
    <w:name w:val="place-context"/>
    <w:basedOn w:val="Standard"/>
    <w:rsid w:val="00404154"/>
    <w:pPr>
      <w:spacing w:before="280" w:after="280"/>
    </w:pPr>
  </w:style>
  <w:style w:type="paragraph" w:customStyle="1" w:styleId="prominent-place">
    <w:name w:val="prominent-place"/>
    <w:basedOn w:val="Standard"/>
    <w:rsid w:val="00404154"/>
    <w:pPr>
      <w:spacing w:before="280" w:after="280"/>
    </w:pPr>
  </w:style>
  <w:style w:type="paragraph" w:customStyle="1" w:styleId="main-date">
    <w:name w:val="main-date"/>
    <w:basedOn w:val="Standard"/>
    <w:rsid w:val="00404154"/>
    <w:pPr>
      <w:spacing w:before="280" w:after="280"/>
    </w:pPr>
  </w:style>
  <w:style w:type="paragraph" w:customStyle="1" w:styleId="first">
    <w:name w:val="first"/>
    <w:basedOn w:val="Standard"/>
    <w:rsid w:val="00404154"/>
    <w:pPr>
      <w:spacing w:before="280" w:after="280"/>
    </w:pPr>
  </w:style>
  <w:style w:type="paragraph" w:customStyle="1" w:styleId="Title1">
    <w:name w:val="Title1"/>
    <w:basedOn w:val="Standard"/>
    <w:rsid w:val="00404154"/>
    <w:pPr>
      <w:spacing w:before="280" w:after="280"/>
    </w:pPr>
  </w:style>
  <w:style w:type="paragraph" w:customStyle="1" w:styleId="number">
    <w:name w:val="number"/>
    <w:basedOn w:val="Standard"/>
    <w:rsid w:val="00404154"/>
    <w:pPr>
      <w:spacing w:before="280" w:after="280"/>
    </w:pPr>
  </w:style>
  <w:style w:type="paragraph" w:customStyle="1" w:styleId="oembedall-user-gravatar32">
    <w:name w:val="oembedall-user-gravatar32"/>
    <w:basedOn w:val="Standard"/>
    <w:rsid w:val="00404154"/>
    <w:pPr>
      <w:spacing w:before="280" w:after="280"/>
    </w:pPr>
  </w:style>
  <w:style w:type="paragraph" w:customStyle="1" w:styleId="oembedall-user-details">
    <w:name w:val="oembedall-user-details"/>
    <w:basedOn w:val="Standard"/>
    <w:rsid w:val="00404154"/>
    <w:pPr>
      <w:spacing w:before="280" w:after="280"/>
    </w:pPr>
  </w:style>
  <w:style w:type="paragraph" w:customStyle="1" w:styleId="sub-place">
    <w:name w:val="sub-place"/>
    <w:basedOn w:val="Standard"/>
    <w:rsid w:val="00404154"/>
    <w:pPr>
      <w:spacing w:before="280" w:after="280"/>
    </w:pPr>
  </w:style>
  <w:style w:type="paragraph" w:customStyle="1" w:styleId="oembedall-body1">
    <w:name w:val="oembedall-body1"/>
    <w:basedOn w:val="Standard"/>
    <w:rsid w:val="00404154"/>
    <w:pPr>
      <w:pBdr>
        <w:top w:val="single" w:sz="6" w:space="4" w:color="EEEEEE"/>
      </w:pBdr>
      <w:spacing w:before="120" w:after="280"/>
      <w:ind w:left="-150"/>
    </w:pPr>
  </w:style>
  <w:style w:type="paragraph" w:customStyle="1" w:styleId="oembedall-description1">
    <w:name w:val="oembedall-description1"/>
    <w:basedOn w:val="Standard"/>
    <w:rsid w:val="00404154"/>
    <w:pPr>
      <w:spacing w:after="45"/>
    </w:pPr>
    <w:rPr>
      <w:color w:val="444444"/>
      <w:sz w:val="18"/>
      <w:szCs w:val="18"/>
    </w:rPr>
  </w:style>
  <w:style w:type="paragraph" w:customStyle="1" w:styleId="oembedall-updated-at1">
    <w:name w:val="oembedall-updated-at1"/>
    <w:basedOn w:val="Standard"/>
    <w:rsid w:val="00404154"/>
    <w:rPr>
      <w:color w:val="888888"/>
      <w:sz w:val="17"/>
      <w:szCs w:val="17"/>
    </w:rPr>
  </w:style>
  <w:style w:type="paragraph" w:customStyle="1" w:styleId="oembedall-reputation-score1">
    <w:name w:val="oembedall-reputation-score1"/>
    <w:basedOn w:val="Standard"/>
    <w:rsid w:val="00404154"/>
    <w:pPr>
      <w:spacing w:before="280" w:after="280"/>
      <w:ind w:right="30"/>
    </w:pPr>
    <w:rPr>
      <w:b/>
      <w:bCs/>
      <w:color w:val="444444"/>
      <w:sz w:val="29"/>
      <w:szCs w:val="29"/>
    </w:rPr>
  </w:style>
  <w:style w:type="paragraph" w:customStyle="1" w:styleId="oembedall-user-info1">
    <w:name w:val="oembedall-user-info1"/>
    <w:basedOn w:val="Standard"/>
    <w:rsid w:val="00404154"/>
    <w:pPr>
      <w:spacing w:before="280" w:after="280"/>
    </w:pPr>
  </w:style>
  <w:style w:type="paragraph" w:customStyle="1" w:styleId="oembedall-user-gravatar321">
    <w:name w:val="oembedall-user-gravatar321"/>
    <w:basedOn w:val="Standard"/>
    <w:rsid w:val="00404154"/>
    <w:pPr>
      <w:spacing w:before="280" w:after="280"/>
    </w:pPr>
  </w:style>
  <w:style w:type="paragraph" w:customStyle="1" w:styleId="oembedall-user-details1">
    <w:name w:val="oembedall-user-details1"/>
    <w:basedOn w:val="Standard"/>
    <w:rsid w:val="00404154"/>
    <w:pPr>
      <w:spacing w:before="280" w:after="280"/>
      <w:ind w:left="75"/>
    </w:pPr>
  </w:style>
  <w:style w:type="paragraph" w:customStyle="1" w:styleId="oembedall-question-hyperlink1">
    <w:name w:val="oembedall-question-hyperlink1"/>
    <w:basedOn w:val="Standard"/>
    <w:rsid w:val="00404154"/>
    <w:pPr>
      <w:spacing w:before="280" w:after="280"/>
    </w:pPr>
    <w:rPr>
      <w:b/>
      <w:bCs/>
    </w:rPr>
  </w:style>
  <w:style w:type="paragraph" w:customStyle="1" w:styleId="oembedall-stats1">
    <w:name w:val="oembedall-stats1"/>
    <w:basedOn w:val="Standard"/>
    <w:rsid w:val="00404154"/>
    <w:pPr>
      <w:shd w:val="clear" w:color="auto" w:fill="EEEEEE"/>
      <w:ind w:left="105"/>
    </w:pPr>
  </w:style>
  <w:style w:type="paragraph" w:customStyle="1" w:styleId="oembedall-statscontainer1">
    <w:name w:val="oembedall-statscontainer1"/>
    <w:basedOn w:val="Standard"/>
    <w:rsid w:val="00404154"/>
    <w:pPr>
      <w:spacing w:before="280" w:after="280"/>
      <w:ind w:right="120"/>
    </w:pPr>
  </w:style>
  <w:style w:type="paragraph" w:customStyle="1" w:styleId="oembedall-votes1">
    <w:name w:val="oembedall-votes1"/>
    <w:basedOn w:val="Standard"/>
    <w:rsid w:val="00404154"/>
    <w:pPr>
      <w:spacing w:before="280" w:after="280"/>
      <w:jc w:val="center"/>
    </w:pPr>
    <w:rPr>
      <w:color w:val="555555"/>
    </w:rPr>
  </w:style>
  <w:style w:type="paragraph" w:customStyle="1" w:styleId="oembedall-vote-count-post1">
    <w:name w:val="oembedall-vote-count-post1"/>
    <w:basedOn w:val="Standard"/>
    <w:rsid w:val="00404154"/>
    <w:pPr>
      <w:spacing w:before="280" w:after="280"/>
    </w:pPr>
    <w:rPr>
      <w:b/>
      <w:bCs/>
      <w:color w:val="808185"/>
      <w:sz w:val="58"/>
      <w:szCs w:val="58"/>
    </w:rPr>
  </w:style>
  <w:style w:type="paragraph" w:customStyle="1" w:styleId="oembedall-views1">
    <w:name w:val="oembedall-views1"/>
    <w:basedOn w:val="Standard"/>
    <w:rsid w:val="00404154"/>
    <w:pPr>
      <w:spacing w:before="280" w:after="280"/>
      <w:jc w:val="center"/>
    </w:pPr>
    <w:rPr>
      <w:color w:val="999999"/>
    </w:rPr>
  </w:style>
  <w:style w:type="paragraph" w:customStyle="1" w:styleId="oembedall-status1">
    <w:name w:val="oembedall-status1"/>
    <w:basedOn w:val="Standard"/>
    <w:rsid w:val="00404154"/>
    <w:pPr>
      <w:shd w:val="clear" w:color="auto" w:fill="75845C"/>
      <w:spacing w:after="280"/>
      <w:jc w:val="center"/>
    </w:pPr>
    <w:rPr>
      <w:color w:val="FFFFFF"/>
    </w:rPr>
  </w:style>
  <w:style w:type="paragraph" w:customStyle="1" w:styleId="oembedall-summary1">
    <w:name w:val="oembedall-summary1"/>
    <w:basedOn w:val="Standard"/>
    <w:rsid w:val="00404154"/>
    <w:pPr>
      <w:spacing w:before="280" w:after="280"/>
    </w:pPr>
  </w:style>
  <w:style w:type="paragraph" w:customStyle="1" w:styleId="oembedall-excerpt1">
    <w:name w:val="oembedall-excerpt1"/>
    <w:basedOn w:val="Standard"/>
    <w:rsid w:val="00404154"/>
  </w:style>
  <w:style w:type="paragraph" w:customStyle="1" w:styleId="oembedall-tags1">
    <w:name w:val="oembedall-tags1"/>
    <w:basedOn w:val="Standard"/>
    <w:rsid w:val="00404154"/>
    <w:pPr>
      <w:spacing w:before="280" w:after="280" w:line="270" w:lineRule="atLeast"/>
    </w:pPr>
  </w:style>
  <w:style w:type="paragraph" w:customStyle="1" w:styleId="oembedall-post-tag1">
    <w:name w:val="oembedall-post-tag1"/>
    <w:basedOn w:val="Standard"/>
    <w:rsid w:val="00404154"/>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Standard"/>
    <w:rsid w:val="00404154"/>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Standard"/>
    <w:rsid w:val="00404154"/>
    <w:pPr>
      <w:spacing w:before="180" w:after="280"/>
    </w:pPr>
  </w:style>
  <w:style w:type="paragraph" w:customStyle="1" w:styleId="contents1">
    <w:name w:val="contents1"/>
    <w:basedOn w:val="Standard"/>
    <w:rsid w:val="00404154"/>
    <w:pPr>
      <w:spacing w:before="280" w:after="280"/>
    </w:pPr>
  </w:style>
  <w:style w:type="paragraph" w:customStyle="1" w:styleId="tagline1">
    <w:name w:val="tagline1"/>
    <w:basedOn w:val="Standard"/>
    <w:rsid w:val="00404154"/>
    <w:pPr>
      <w:spacing w:before="280" w:after="280"/>
    </w:pPr>
    <w:rPr>
      <w:sz w:val="36"/>
      <w:szCs w:val="36"/>
    </w:rPr>
  </w:style>
  <w:style w:type="paragraph" w:customStyle="1" w:styleId="wrapper1">
    <w:name w:val="wrapper1"/>
    <w:basedOn w:val="Standard"/>
    <w:rsid w:val="00404154"/>
    <w:pPr>
      <w:spacing w:before="280" w:after="280"/>
    </w:pPr>
  </w:style>
  <w:style w:type="paragraph" w:customStyle="1" w:styleId="split1">
    <w:name w:val="split1"/>
    <w:basedOn w:val="Standard"/>
    <w:rsid w:val="00404154"/>
    <w:pPr>
      <w:spacing w:before="280" w:after="280"/>
    </w:pPr>
  </w:style>
  <w:style w:type="paragraph" w:customStyle="1" w:styleId="place-context1">
    <w:name w:val="place-context1"/>
    <w:basedOn w:val="Standard"/>
    <w:rsid w:val="00404154"/>
    <w:pPr>
      <w:spacing w:before="280" w:after="280"/>
    </w:pPr>
    <w:rPr>
      <w:sz w:val="21"/>
      <w:szCs w:val="21"/>
    </w:rPr>
  </w:style>
  <w:style w:type="paragraph" w:customStyle="1" w:styleId="sub-place1">
    <w:name w:val="sub-place1"/>
    <w:basedOn w:val="Standard"/>
    <w:rsid w:val="00404154"/>
    <w:pPr>
      <w:spacing w:before="280" w:after="280"/>
    </w:pPr>
  </w:style>
  <w:style w:type="paragraph" w:customStyle="1" w:styleId="prominent-place1">
    <w:name w:val="prominent-place1"/>
    <w:basedOn w:val="Standard"/>
    <w:rsid w:val="00404154"/>
    <w:pPr>
      <w:spacing w:before="280" w:after="280" w:line="264" w:lineRule="atLeast"/>
    </w:pPr>
    <w:rPr>
      <w:sz w:val="27"/>
      <w:szCs w:val="27"/>
    </w:rPr>
  </w:style>
  <w:style w:type="paragraph" w:customStyle="1" w:styleId="main-date1">
    <w:name w:val="main-date1"/>
    <w:basedOn w:val="Standard"/>
    <w:rsid w:val="00404154"/>
    <w:pPr>
      <w:spacing w:before="280" w:after="280"/>
    </w:pPr>
    <w:rPr>
      <w:b/>
      <w:bCs/>
      <w:color w:val="8CB4E0"/>
    </w:rPr>
  </w:style>
  <w:style w:type="paragraph" w:customStyle="1" w:styleId="first1">
    <w:name w:val="first1"/>
    <w:basedOn w:val="Standard"/>
    <w:rsid w:val="00404154"/>
    <w:pPr>
      <w:ind w:left="244"/>
    </w:pPr>
  </w:style>
  <w:style w:type="paragraph" w:customStyle="1" w:styleId="label1">
    <w:name w:val="label1"/>
    <w:basedOn w:val="Standard"/>
    <w:rsid w:val="00404154"/>
    <w:pPr>
      <w:spacing w:before="280" w:after="280"/>
    </w:pPr>
    <w:rPr>
      <w:color w:val="333333"/>
    </w:rPr>
  </w:style>
  <w:style w:type="paragraph" w:customStyle="1" w:styleId="title10">
    <w:name w:val="title1"/>
    <w:basedOn w:val="Standard"/>
    <w:rsid w:val="00404154"/>
    <w:pPr>
      <w:spacing w:before="280" w:after="280"/>
    </w:pPr>
  </w:style>
  <w:style w:type="paragraph" w:customStyle="1" w:styleId="number1">
    <w:name w:val="number1"/>
    <w:basedOn w:val="Standard"/>
    <w:rsid w:val="00404154"/>
    <w:pPr>
      <w:shd w:val="clear" w:color="auto" w:fill="FFFFFF"/>
    </w:pPr>
    <w:rPr>
      <w:vanish/>
    </w:rPr>
  </w:style>
  <w:style w:type="paragraph" w:customStyle="1" w:styleId="hljs-header1">
    <w:name w:val="hljs-header1"/>
    <w:basedOn w:val="Standard"/>
    <w:rsid w:val="00404154"/>
    <w:pPr>
      <w:spacing w:before="280" w:after="280"/>
    </w:pPr>
    <w:rPr>
      <w:color w:val="93A1A1"/>
    </w:rPr>
  </w:style>
  <w:style w:type="paragraph" w:customStyle="1" w:styleId="hljs-string1">
    <w:name w:val="hljs-string1"/>
    <w:basedOn w:val="Standard"/>
    <w:rsid w:val="00404154"/>
    <w:pPr>
      <w:spacing w:before="280" w:after="280"/>
    </w:pPr>
    <w:rPr>
      <w:color w:val="93A1A1"/>
    </w:rPr>
  </w:style>
  <w:style w:type="paragraph" w:customStyle="1" w:styleId="hljs-tag1">
    <w:name w:val="hljs-tag1"/>
    <w:basedOn w:val="Standard"/>
    <w:rsid w:val="00404154"/>
    <w:pPr>
      <w:spacing w:before="280" w:after="280"/>
    </w:pPr>
    <w:rPr>
      <w:color w:val="859900"/>
    </w:rPr>
  </w:style>
  <w:style w:type="paragraph" w:customStyle="1" w:styleId="hljs-title1">
    <w:name w:val="hljs-title1"/>
    <w:basedOn w:val="Standard"/>
    <w:rsid w:val="00404154"/>
    <w:pPr>
      <w:spacing w:before="280" w:after="280"/>
    </w:pPr>
    <w:rPr>
      <w:color w:val="859900"/>
    </w:rPr>
  </w:style>
  <w:style w:type="paragraph" w:customStyle="1" w:styleId="hljs-value1">
    <w:name w:val="hljs-value1"/>
    <w:basedOn w:val="Standard"/>
    <w:rsid w:val="00404154"/>
    <w:pPr>
      <w:spacing w:before="280" w:after="280"/>
    </w:pPr>
    <w:rPr>
      <w:color w:val="2AA198"/>
    </w:rPr>
  </w:style>
  <w:style w:type="paragraph" w:customStyle="1" w:styleId="hljs-value2">
    <w:name w:val="hljs-value2"/>
    <w:basedOn w:val="Standard"/>
    <w:rsid w:val="00404154"/>
    <w:pPr>
      <w:spacing w:before="280" w:after="280"/>
    </w:pPr>
    <w:rPr>
      <w:color w:val="2AA198"/>
    </w:rPr>
  </w:style>
  <w:style w:type="paragraph" w:customStyle="1" w:styleId="hljs-formula1">
    <w:name w:val="hljs-formula1"/>
    <w:basedOn w:val="Standard"/>
    <w:rsid w:val="00404154"/>
    <w:pPr>
      <w:shd w:val="clear" w:color="auto" w:fill="EEE8D5"/>
      <w:spacing w:before="280" w:after="280"/>
    </w:pPr>
    <w:rPr>
      <w:color w:val="2AA198"/>
    </w:rPr>
  </w:style>
  <w:style w:type="paragraph" w:customStyle="1" w:styleId="hljs-function1">
    <w:name w:val="hljs-function1"/>
    <w:basedOn w:val="Standard"/>
    <w:rsid w:val="00404154"/>
    <w:pPr>
      <w:spacing w:before="280" w:after="280"/>
    </w:pPr>
    <w:rPr>
      <w:color w:val="268BD2"/>
    </w:rPr>
  </w:style>
  <w:style w:type="paragraph" w:customStyle="1" w:styleId="hljs-literal1">
    <w:name w:val="hljs-literal1"/>
    <w:basedOn w:val="Standard"/>
    <w:rsid w:val="00404154"/>
    <w:pPr>
      <w:spacing w:before="280" w:after="280"/>
    </w:pPr>
    <w:rPr>
      <w:color w:val="268BD2"/>
    </w:rPr>
  </w:style>
  <w:style w:type="paragraph" w:customStyle="1" w:styleId="hljs-title2">
    <w:name w:val="hljs-title2"/>
    <w:basedOn w:val="Standard"/>
    <w:rsid w:val="00404154"/>
    <w:pPr>
      <w:spacing w:before="280" w:after="280"/>
    </w:pPr>
    <w:rPr>
      <w:color w:val="B58900"/>
    </w:rPr>
  </w:style>
  <w:style w:type="paragraph" w:customStyle="1" w:styleId="hljs-body1">
    <w:name w:val="hljs-body1"/>
    <w:basedOn w:val="Standard"/>
    <w:rsid w:val="00404154"/>
    <w:pPr>
      <w:spacing w:before="280" w:after="280"/>
    </w:pPr>
    <w:rPr>
      <w:color w:val="B58900"/>
    </w:rPr>
  </w:style>
  <w:style w:type="paragraph" w:customStyle="1" w:styleId="hljs-number1">
    <w:name w:val="hljs-number1"/>
    <w:basedOn w:val="Standard"/>
    <w:rsid w:val="00404154"/>
    <w:pPr>
      <w:spacing w:before="280" w:after="280"/>
    </w:pPr>
    <w:rPr>
      <w:color w:val="B58900"/>
    </w:rPr>
  </w:style>
  <w:style w:type="paragraph" w:customStyle="1" w:styleId="hljs-pseudo1">
    <w:name w:val="hljs-pseudo1"/>
    <w:basedOn w:val="Standard"/>
    <w:rsid w:val="00404154"/>
    <w:pPr>
      <w:spacing w:before="280" w:after="280"/>
    </w:pPr>
    <w:rPr>
      <w:color w:val="CB4B16"/>
    </w:rPr>
  </w:style>
  <w:style w:type="paragraph" w:customStyle="1" w:styleId="hljs-change1">
    <w:name w:val="hljs-change1"/>
    <w:basedOn w:val="Standard"/>
    <w:rsid w:val="00404154"/>
    <w:pPr>
      <w:spacing w:before="280" w:after="280"/>
    </w:pPr>
    <w:rPr>
      <w:color w:val="CB4B16"/>
    </w:rPr>
  </w:style>
  <w:style w:type="paragraph" w:customStyle="1" w:styleId="hljs-keyword1">
    <w:name w:val="hljs-keyword1"/>
    <w:basedOn w:val="Standard"/>
    <w:rsid w:val="00404154"/>
    <w:pPr>
      <w:spacing w:before="280" w:after="280"/>
    </w:pPr>
    <w:rPr>
      <w:color w:val="CB4B16"/>
    </w:rPr>
  </w:style>
  <w:style w:type="paragraph" w:customStyle="1" w:styleId="hljs-string2">
    <w:name w:val="hljs-string2"/>
    <w:basedOn w:val="Standard"/>
    <w:rsid w:val="00404154"/>
    <w:pPr>
      <w:spacing w:before="280" w:after="280"/>
    </w:pPr>
    <w:rPr>
      <w:color w:val="CB4B16"/>
    </w:rPr>
  </w:style>
  <w:style w:type="paragraph" w:customStyle="1" w:styleId="mathjaxmenuarrow1">
    <w:name w:val="mathjax_menuarrow1"/>
    <w:basedOn w:val="Standard"/>
    <w:rsid w:val="00404154"/>
    <w:pPr>
      <w:spacing w:before="280" w:after="280"/>
    </w:pPr>
    <w:rPr>
      <w:color w:val="FFFFFF"/>
    </w:rPr>
  </w:style>
  <w:style w:type="paragraph" w:customStyle="1" w:styleId="toc">
    <w:name w:val="toc"/>
    <w:basedOn w:val="Standard"/>
    <w:rsid w:val="00404154"/>
    <w:pPr>
      <w:spacing w:before="280" w:after="280"/>
    </w:pPr>
  </w:style>
  <w:style w:type="paragraph" w:customStyle="1" w:styleId="Textbodyindent">
    <w:name w:val="Text body indent"/>
    <w:basedOn w:val="Standard"/>
    <w:rsid w:val="00404154"/>
    <w:pPr>
      <w:spacing w:after="120"/>
      <w:ind w:left="360"/>
    </w:pPr>
  </w:style>
  <w:style w:type="paragraph" w:styleId="ListParagraph">
    <w:name w:val="List Paragraph"/>
    <w:basedOn w:val="Standard"/>
    <w:uiPriority w:val="34"/>
    <w:qFormat/>
    <w:rsid w:val="00404154"/>
    <w:pPr>
      <w:ind w:left="720"/>
    </w:pPr>
  </w:style>
  <w:style w:type="paragraph" w:customStyle="1" w:styleId="Contents10">
    <w:name w:val="Contents 1"/>
    <w:basedOn w:val="Standard"/>
    <w:next w:val="Standard"/>
    <w:autoRedefine/>
    <w:rsid w:val="00404154"/>
    <w:pPr>
      <w:tabs>
        <w:tab w:val="right" w:leader="dot" w:pos="9350"/>
      </w:tabs>
      <w:spacing w:after="100"/>
    </w:pPr>
  </w:style>
  <w:style w:type="paragraph" w:customStyle="1" w:styleId="Contents2">
    <w:name w:val="Contents 2"/>
    <w:basedOn w:val="Standard"/>
    <w:next w:val="Standard"/>
    <w:autoRedefine/>
    <w:rsid w:val="00404154"/>
    <w:pPr>
      <w:spacing w:after="100"/>
      <w:ind w:left="200"/>
    </w:pPr>
  </w:style>
  <w:style w:type="paragraph" w:customStyle="1" w:styleId="Contents3">
    <w:name w:val="Contents 3"/>
    <w:basedOn w:val="Standard"/>
    <w:next w:val="Standard"/>
    <w:autoRedefine/>
    <w:rsid w:val="00404154"/>
    <w:pPr>
      <w:spacing w:after="100"/>
      <w:ind w:left="400"/>
    </w:pPr>
  </w:style>
  <w:style w:type="paragraph" w:styleId="BalloonText">
    <w:name w:val="Balloon Text"/>
    <w:basedOn w:val="Standard"/>
    <w:link w:val="BalloonTextChar"/>
    <w:uiPriority w:val="99"/>
    <w:rsid w:val="00404154"/>
    <w:rPr>
      <w:rFonts w:ascii="Tahoma" w:hAnsi="Tahoma" w:cs="Tahoma"/>
      <w:sz w:val="16"/>
      <w:szCs w:val="16"/>
    </w:rPr>
  </w:style>
  <w:style w:type="character" w:customStyle="1" w:styleId="BalloonTextChar">
    <w:name w:val="Balloon Text Char"/>
    <w:basedOn w:val="DefaultParagraphFont"/>
    <w:link w:val="BalloonText"/>
    <w:uiPriority w:val="99"/>
    <w:rsid w:val="00404154"/>
    <w:rPr>
      <w:rFonts w:ascii="Tahoma" w:eastAsia="Times New Roman" w:hAnsi="Tahoma" w:cs="Tahoma"/>
      <w:sz w:val="16"/>
      <w:szCs w:val="16"/>
    </w:rPr>
  </w:style>
  <w:style w:type="paragraph" w:styleId="CommentText">
    <w:name w:val="annotation text"/>
    <w:basedOn w:val="Standard"/>
    <w:link w:val="CommentTextChar"/>
    <w:uiPriority w:val="99"/>
    <w:rsid w:val="00404154"/>
  </w:style>
  <w:style w:type="character" w:customStyle="1" w:styleId="CommentTextChar">
    <w:name w:val="Comment Text Char"/>
    <w:basedOn w:val="DefaultParagraphFont"/>
    <w:link w:val="CommentText"/>
    <w:uiPriority w:val="99"/>
    <w:rsid w:val="00404154"/>
    <w:rPr>
      <w:rFonts w:ascii="Times New Roman" w:eastAsia="Times New Roman" w:hAnsi="Times New Roman" w:cs="Times New Roman"/>
      <w:sz w:val="20"/>
      <w:szCs w:val="20"/>
    </w:rPr>
  </w:style>
  <w:style w:type="paragraph" w:styleId="CommentSubject">
    <w:name w:val="annotation subject"/>
    <w:basedOn w:val="CommentText"/>
    <w:link w:val="CommentSubjectChar"/>
    <w:uiPriority w:val="99"/>
    <w:rsid w:val="00404154"/>
    <w:rPr>
      <w:b/>
      <w:bCs/>
    </w:rPr>
  </w:style>
  <w:style w:type="character" w:customStyle="1" w:styleId="CommentSubjectChar">
    <w:name w:val="Comment Subject Char"/>
    <w:basedOn w:val="CommentTextChar"/>
    <w:link w:val="CommentSubject"/>
    <w:uiPriority w:val="99"/>
    <w:rsid w:val="00404154"/>
    <w:rPr>
      <w:rFonts w:ascii="Times New Roman" w:eastAsia="Times New Roman" w:hAnsi="Times New Roman" w:cs="Times New Roman"/>
      <w:b/>
      <w:bCs/>
      <w:sz w:val="20"/>
      <w:szCs w:val="20"/>
    </w:rPr>
  </w:style>
  <w:style w:type="paragraph" w:styleId="Revision">
    <w:name w:val="Revision"/>
    <w:rsid w:val="00404154"/>
    <w:pPr>
      <w:suppressAutoHyphens/>
      <w:autoSpaceDN w:val="0"/>
      <w:spacing w:after="0" w:line="240" w:lineRule="auto"/>
      <w:textAlignment w:val="baseline"/>
    </w:pPr>
    <w:rPr>
      <w:rFonts w:ascii="Times New Roman" w:eastAsia="Times New Roman" w:hAnsi="Times New Roman" w:cs="Times New Roman"/>
      <w:sz w:val="20"/>
      <w:szCs w:val="20"/>
    </w:rPr>
  </w:style>
  <w:style w:type="character" w:customStyle="1" w:styleId="Internetlink">
    <w:name w:val="Internet link"/>
    <w:rsid w:val="00404154"/>
    <w:rPr>
      <w:color w:val="0000FF"/>
      <w:u w:val="single"/>
    </w:rPr>
  </w:style>
  <w:style w:type="character" w:customStyle="1" w:styleId="oembedall-closehide">
    <w:name w:val="oembedall-closehide"/>
    <w:rsid w:val="00404154"/>
    <w:rPr>
      <w:shd w:val="clear" w:color="auto" w:fill="AAAAAA"/>
    </w:rPr>
  </w:style>
  <w:style w:type="character" w:customStyle="1" w:styleId="title2">
    <w:name w:val="title2"/>
    <w:basedOn w:val="DefaultParagraphFont"/>
    <w:rsid w:val="00404154"/>
  </w:style>
  <w:style w:type="character" w:customStyle="1" w:styleId="hljs-builtin1">
    <w:name w:val="hljs-built_in1"/>
    <w:rsid w:val="00404154"/>
    <w:rPr>
      <w:color w:val="268BD2"/>
    </w:rPr>
  </w:style>
  <w:style w:type="character" w:customStyle="1" w:styleId="hljs-comment1">
    <w:name w:val="hljs-comment1"/>
    <w:rsid w:val="00404154"/>
    <w:rPr>
      <w:color w:val="93A1A1"/>
    </w:rPr>
  </w:style>
  <w:style w:type="character" w:customStyle="1" w:styleId="hljs-function2">
    <w:name w:val="hljs-function2"/>
    <w:basedOn w:val="DefaultParagraphFont"/>
    <w:rsid w:val="00404154"/>
  </w:style>
  <w:style w:type="character" w:customStyle="1" w:styleId="hljs-keyword2">
    <w:name w:val="hljs-keyword2"/>
    <w:rsid w:val="00404154"/>
    <w:rPr>
      <w:color w:val="859900"/>
    </w:rPr>
  </w:style>
  <w:style w:type="character" w:customStyle="1" w:styleId="hljs-number2">
    <w:name w:val="hljs-number2"/>
    <w:rsid w:val="00404154"/>
    <w:rPr>
      <w:color w:val="2AA198"/>
    </w:rPr>
  </w:style>
  <w:style w:type="character" w:customStyle="1" w:styleId="hljs-preprocessor1">
    <w:name w:val="hljs-preprocessor1"/>
    <w:rsid w:val="00404154"/>
    <w:rPr>
      <w:color w:val="CB4B16"/>
    </w:rPr>
  </w:style>
  <w:style w:type="character" w:customStyle="1" w:styleId="hljs-string3">
    <w:name w:val="hljs-string3"/>
    <w:rsid w:val="00404154"/>
    <w:rPr>
      <w:color w:val="2AA198"/>
    </w:rPr>
  </w:style>
  <w:style w:type="character" w:customStyle="1" w:styleId="hljs-title3">
    <w:name w:val="hljs-title3"/>
    <w:rsid w:val="00404154"/>
    <w:rPr>
      <w:color w:val="268BD2"/>
    </w:rPr>
  </w:style>
  <w:style w:type="character" w:styleId="CommentReference">
    <w:name w:val="annotation reference"/>
    <w:uiPriority w:val="99"/>
    <w:rsid w:val="00404154"/>
    <w:rPr>
      <w:sz w:val="16"/>
      <w:szCs w:val="16"/>
    </w:rPr>
  </w:style>
  <w:style w:type="character" w:customStyle="1" w:styleId="ListLabel1">
    <w:name w:val="ListLabel 1"/>
    <w:rsid w:val="00404154"/>
    <w:rPr>
      <w:sz w:val="20"/>
    </w:rPr>
  </w:style>
  <w:style w:type="character" w:customStyle="1" w:styleId="ListLabel2">
    <w:name w:val="ListLabel 2"/>
    <w:rsid w:val="00404154"/>
    <w:rPr>
      <w:sz w:val="20"/>
    </w:rPr>
  </w:style>
  <w:style w:type="character" w:customStyle="1" w:styleId="ListLabel3">
    <w:name w:val="ListLabel 3"/>
    <w:rsid w:val="00404154"/>
    <w:rPr>
      <w:sz w:val="20"/>
    </w:rPr>
  </w:style>
  <w:style w:type="character" w:customStyle="1" w:styleId="ListLabel4">
    <w:name w:val="ListLabel 4"/>
    <w:rsid w:val="00404154"/>
    <w:rPr>
      <w:sz w:val="20"/>
    </w:rPr>
  </w:style>
  <w:style w:type="character" w:customStyle="1" w:styleId="ListLabel5">
    <w:name w:val="ListLabel 5"/>
    <w:rsid w:val="00404154"/>
    <w:rPr>
      <w:sz w:val="20"/>
    </w:rPr>
  </w:style>
  <w:style w:type="character" w:customStyle="1" w:styleId="ListLabel6">
    <w:name w:val="ListLabel 6"/>
    <w:rsid w:val="00404154"/>
    <w:rPr>
      <w:sz w:val="20"/>
    </w:rPr>
  </w:style>
  <w:style w:type="character" w:customStyle="1" w:styleId="ListLabel7">
    <w:name w:val="ListLabel 7"/>
    <w:rsid w:val="00404154"/>
    <w:rPr>
      <w:sz w:val="20"/>
    </w:rPr>
  </w:style>
  <w:style w:type="character" w:customStyle="1" w:styleId="ListLabel8">
    <w:name w:val="ListLabel 8"/>
    <w:rsid w:val="00404154"/>
    <w:rPr>
      <w:sz w:val="20"/>
    </w:rPr>
  </w:style>
  <w:style w:type="character" w:customStyle="1" w:styleId="ListLabel9">
    <w:name w:val="ListLabel 9"/>
    <w:rsid w:val="00404154"/>
    <w:rPr>
      <w:sz w:val="20"/>
    </w:rPr>
  </w:style>
  <w:style w:type="character" w:customStyle="1" w:styleId="IndexLink">
    <w:name w:val="Index Link"/>
    <w:rsid w:val="00404154"/>
  </w:style>
  <w:style w:type="character" w:customStyle="1" w:styleId="Definition">
    <w:name w:val="Definition"/>
    <w:rsid w:val="00404154"/>
  </w:style>
  <w:style w:type="numbering" w:customStyle="1" w:styleId="NoList1">
    <w:name w:val="No List_1"/>
    <w:basedOn w:val="NoList"/>
    <w:rsid w:val="00404154"/>
    <w:pPr>
      <w:numPr>
        <w:numId w:val="16"/>
      </w:numPr>
    </w:pPr>
  </w:style>
  <w:style w:type="numbering" w:customStyle="1" w:styleId="ArticleSection1">
    <w:name w:val="Article / Section1"/>
    <w:basedOn w:val="NoList"/>
    <w:rsid w:val="00404154"/>
    <w:pPr>
      <w:numPr>
        <w:numId w:val="17"/>
      </w:numPr>
    </w:pPr>
  </w:style>
  <w:style w:type="numbering" w:customStyle="1" w:styleId="WWNum1">
    <w:name w:val="WWNum1"/>
    <w:basedOn w:val="NoList"/>
    <w:rsid w:val="00404154"/>
    <w:pPr>
      <w:numPr>
        <w:numId w:val="18"/>
      </w:numPr>
    </w:pPr>
  </w:style>
  <w:style w:type="numbering" w:customStyle="1" w:styleId="WWNum2">
    <w:name w:val="WWNum2"/>
    <w:basedOn w:val="NoList"/>
    <w:rsid w:val="00404154"/>
    <w:pPr>
      <w:numPr>
        <w:numId w:val="19"/>
      </w:numPr>
    </w:pPr>
  </w:style>
  <w:style w:type="numbering" w:customStyle="1" w:styleId="WWNum3">
    <w:name w:val="WWNum3"/>
    <w:basedOn w:val="NoList"/>
    <w:rsid w:val="00404154"/>
    <w:pPr>
      <w:numPr>
        <w:numId w:val="20"/>
      </w:numPr>
    </w:pPr>
  </w:style>
  <w:style w:type="numbering" w:customStyle="1" w:styleId="WWNum4">
    <w:name w:val="WWNum4"/>
    <w:basedOn w:val="NoList"/>
    <w:rsid w:val="00404154"/>
    <w:pPr>
      <w:numPr>
        <w:numId w:val="21"/>
      </w:numPr>
    </w:pPr>
  </w:style>
  <w:style w:type="numbering" w:customStyle="1" w:styleId="WWNum5">
    <w:name w:val="WWNum5"/>
    <w:basedOn w:val="NoList"/>
    <w:rsid w:val="00404154"/>
    <w:pPr>
      <w:numPr>
        <w:numId w:val="22"/>
      </w:numPr>
    </w:pPr>
  </w:style>
  <w:style w:type="numbering" w:customStyle="1" w:styleId="WWNum6">
    <w:name w:val="WWNum6"/>
    <w:basedOn w:val="NoList"/>
    <w:rsid w:val="00404154"/>
    <w:pPr>
      <w:numPr>
        <w:numId w:val="23"/>
      </w:numPr>
    </w:pPr>
  </w:style>
  <w:style w:type="numbering" w:customStyle="1" w:styleId="WWNum7">
    <w:name w:val="WWNum7"/>
    <w:basedOn w:val="NoList"/>
    <w:rsid w:val="00404154"/>
    <w:pPr>
      <w:numPr>
        <w:numId w:val="24"/>
      </w:numPr>
    </w:pPr>
  </w:style>
  <w:style w:type="numbering" w:customStyle="1" w:styleId="WWNum8">
    <w:name w:val="WWNum8"/>
    <w:basedOn w:val="NoList"/>
    <w:rsid w:val="00404154"/>
    <w:pPr>
      <w:numPr>
        <w:numId w:val="25"/>
      </w:numPr>
    </w:pPr>
  </w:style>
  <w:style w:type="numbering" w:customStyle="1" w:styleId="WWNum9">
    <w:name w:val="WWNum9"/>
    <w:basedOn w:val="NoList"/>
    <w:rsid w:val="00404154"/>
    <w:pPr>
      <w:numPr>
        <w:numId w:val="26"/>
      </w:numPr>
    </w:pPr>
  </w:style>
  <w:style w:type="numbering" w:customStyle="1" w:styleId="WWNum10">
    <w:name w:val="WWNum10"/>
    <w:basedOn w:val="NoList"/>
    <w:rsid w:val="00404154"/>
    <w:pPr>
      <w:numPr>
        <w:numId w:val="27"/>
      </w:numPr>
    </w:pPr>
  </w:style>
  <w:style w:type="numbering" w:customStyle="1" w:styleId="WWNum11">
    <w:name w:val="WWNum11"/>
    <w:basedOn w:val="NoList"/>
    <w:rsid w:val="00404154"/>
    <w:pPr>
      <w:numPr>
        <w:numId w:val="28"/>
      </w:numPr>
    </w:pPr>
  </w:style>
  <w:style w:type="numbering" w:customStyle="1" w:styleId="WWNum12">
    <w:name w:val="WWNum12"/>
    <w:basedOn w:val="NoList"/>
    <w:rsid w:val="00404154"/>
    <w:pPr>
      <w:numPr>
        <w:numId w:val="29"/>
      </w:numPr>
    </w:pPr>
  </w:style>
  <w:style w:type="numbering" w:customStyle="1" w:styleId="WWNum13">
    <w:name w:val="WWNum13"/>
    <w:basedOn w:val="NoList"/>
    <w:rsid w:val="00404154"/>
    <w:pPr>
      <w:numPr>
        <w:numId w:val="30"/>
      </w:numPr>
    </w:pPr>
  </w:style>
  <w:style w:type="numbering" w:customStyle="1" w:styleId="WWNum14">
    <w:name w:val="WWNum14"/>
    <w:basedOn w:val="NoList"/>
    <w:rsid w:val="00404154"/>
    <w:pPr>
      <w:numPr>
        <w:numId w:val="31"/>
      </w:numPr>
    </w:pPr>
  </w:style>
  <w:style w:type="numbering" w:customStyle="1" w:styleId="WWNum15">
    <w:name w:val="WWNum15"/>
    <w:basedOn w:val="NoList"/>
    <w:rsid w:val="00404154"/>
    <w:pPr>
      <w:numPr>
        <w:numId w:val="32"/>
      </w:numPr>
    </w:pPr>
  </w:style>
  <w:style w:type="numbering" w:customStyle="1" w:styleId="WWNum16">
    <w:name w:val="WWNum16"/>
    <w:basedOn w:val="NoList"/>
    <w:rsid w:val="00404154"/>
    <w:pPr>
      <w:numPr>
        <w:numId w:val="33"/>
      </w:numPr>
    </w:pPr>
  </w:style>
  <w:style w:type="numbering" w:customStyle="1" w:styleId="WWNum17">
    <w:name w:val="WWNum17"/>
    <w:basedOn w:val="NoList"/>
    <w:rsid w:val="00404154"/>
    <w:pPr>
      <w:numPr>
        <w:numId w:val="34"/>
      </w:numPr>
    </w:pPr>
  </w:style>
  <w:style w:type="numbering" w:customStyle="1" w:styleId="WWNum18">
    <w:name w:val="WWNum18"/>
    <w:basedOn w:val="NoList"/>
    <w:rsid w:val="00404154"/>
    <w:pPr>
      <w:numPr>
        <w:numId w:val="35"/>
      </w:numPr>
    </w:pPr>
  </w:style>
  <w:style w:type="numbering" w:customStyle="1" w:styleId="WWNum19">
    <w:name w:val="WWNum19"/>
    <w:basedOn w:val="NoList"/>
    <w:rsid w:val="00404154"/>
    <w:pPr>
      <w:numPr>
        <w:numId w:val="36"/>
      </w:numPr>
    </w:pPr>
  </w:style>
  <w:style w:type="numbering" w:customStyle="1" w:styleId="WWNum20">
    <w:name w:val="WWNum20"/>
    <w:basedOn w:val="NoList"/>
    <w:rsid w:val="00404154"/>
    <w:pPr>
      <w:numPr>
        <w:numId w:val="37"/>
      </w:numPr>
    </w:pPr>
  </w:style>
  <w:style w:type="numbering" w:customStyle="1" w:styleId="WWNum21">
    <w:name w:val="WWNum21"/>
    <w:basedOn w:val="NoList"/>
    <w:rsid w:val="00404154"/>
    <w:pPr>
      <w:numPr>
        <w:numId w:val="38"/>
      </w:numPr>
    </w:pPr>
  </w:style>
  <w:style w:type="numbering" w:customStyle="1" w:styleId="WWNum22">
    <w:name w:val="WWNum22"/>
    <w:basedOn w:val="NoList"/>
    <w:rsid w:val="00404154"/>
    <w:pPr>
      <w:numPr>
        <w:numId w:val="39"/>
      </w:numPr>
    </w:pPr>
  </w:style>
  <w:style w:type="numbering" w:customStyle="1" w:styleId="WWNum23">
    <w:name w:val="WWNum23"/>
    <w:basedOn w:val="NoList"/>
    <w:rsid w:val="00404154"/>
    <w:pPr>
      <w:numPr>
        <w:numId w:val="40"/>
      </w:numPr>
    </w:pPr>
  </w:style>
  <w:style w:type="numbering" w:customStyle="1" w:styleId="WWNum24">
    <w:name w:val="WWNum24"/>
    <w:basedOn w:val="NoList"/>
    <w:rsid w:val="00404154"/>
    <w:pPr>
      <w:numPr>
        <w:numId w:val="41"/>
      </w:numPr>
    </w:pPr>
  </w:style>
  <w:style w:type="numbering" w:customStyle="1" w:styleId="WWNum25">
    <w:name w:val="WWNum25"/>
    <w:basedOn w:val="NoList"/>
    <w:rsid w:val="00404154"/>
    <w:pPr>
      <w:numPr>
        <w:numId w:val="42"/>
      </w:numPr>
    </w:pPr>
  </w:style>
  <w:style w:type="numbering" w:customStyle="1" w:styleId="WWNum26">
    <w:name w:val="WWNum26"/>
    <w:basedOn w:val="NoList"/>
    <w:rsid w:val="00404154"/>
    <w:pPr>
      <w:numPr>
        <w:numId w:val="43"/>
      </w:numPr>
    </w:pPr>
  </w:style>
  <w:style w:type="numbering" w:customStyle="1" w:styleId="WWNum27">
    <w:name w:val="WWNum27"/>
    <w:basedOn w:val="NoList"/>
    <w:rsid w:val="00404154"/>
    <w:pPr>
      <w:numPr>
        <w:numId w:val="44"/>
      </w:numPr>
    </w:pPr>
  </w:style>
  <w:style w:type="numbering" w:customStyle="1" w:styleId="WWNum28">
    <w:name w:val="WWNum28"/>
    <w:basedOn w:val="NoList"/>
    <w:rsid w:val="00404154"/>
    <w:pPr>
      <w:numPr>
        <w:numId w:val="45"/>
      </w:numPr>
    </w:pPr>
  </w:style>
  <w:style w:type="numbering" w:customStyle="1" w:styleId="WWNum29">
    <w:name w:val="WWNum29"/>
    <w:basedOn w:val="NoList"/>
    <w:rsid w:val="00404154"/>
    <w:pPr>
      <w:numPr>
        <w:numId w:val="46"/>
      </w:numPr>
    </w:pPr>
  </w:style>
  <w:style w:type="numbering" w:customStyle="1" w:styleId="WWNum30">
    <w:name w:val="WWNum30"/>
    <w:basedOn w:val="NoList"/>
    <w:rsid w:val="00404154"/>
    <w:pPr>
      <w:numPr>
        <w:numId w:val="47"/>
      </w:numPr>
    </w:pPr>
  </w:style>
  <w:style w:type="numbering" w:customStyle="1" w:styleId="WWNum31">
    <w:name w:val="WWNum31"/>
    <w:basedOn w:val="NoList"/>
    <w:rsid w:val="00404154"/>
    <w:pPr>
      <w:numPr>
        <w:numId w:val="48"/>
      </w:numPr>
    </w:pPr>
  </w:style>
  <w:style w:type="numbering" w:customStyle="1" w:styleId="WWNum32">
    <w:name w:val="WWNum32"/>
    <w:basedOn w:val="NoList"/>
    <w:rsid w:val="00404154"/>
    <w:pPr>
      <w:numPr>
        <w:numId w:val="49"/>
      </w:numPr>
    </w:pPr>
  </w:style>
  <w:style w:type="numbering" w:customStyle="1" w:styleId="WWNum33">
    <w:name w:val="WWNum33"/>
    <w:basedOn w:val="NoList"/>
    <w:rsid w:val="00404154"/>
    <w:pPr>
      <w:numPr>
        <w:numId w:val="50"/>
      </w:numPr>
    </w:pPr>
  </w:style>
  <w:style w:type="numbering" w:customStyle="1" w:styleId="WWNum34">
    <w:name w:val="WWNum34"/>
    <w:basedOn w:val="NoList"/>
    <w:rsid w:val="00404154"/>
    <w:pPr>
      <w:numPr>
        <w:numId w:val="51"/>
      </w:numPr>
    </w:pPr>
  </w:style>
  <w:style w:type="character" w:customStyle="1" w:styleId="BodyTextChar1">
    <w:name w:val="Body Text Char1"/>
    <w:basedOn w:val="DefaultParagraphFont"/>
    <w:uiPriority w:val="99"/>
    <w:semiHidden/>
    <w:rsid w:val="00404154"/>
  </w:style>
  <w:style w:type="character" w:customStyle="1" w:styleId="BodyTextFirstIndentChar1">
    <w:name w:val="Body Text First Indent Char1"/>
    <w:basedOn w:val="BodyTextChar1"/>
    <w:uiPriority w:val="99"/>
    <w:semiHidden/>
    <w:rsid w:val="00404154"/>
  </w:style>
  <w:style w:type="paragraph" w:styleId="TOC1">
    <w:name w:val="toc 1"/>
    <w:basedOn w:val="Normal"/>
    <w:next w:val="Normal"/>
    <w:autoRedefine/>
    <w:uiPriority w:val="39"/>
    <w:unhideWhenUsed/>
    <w:rsid w:val="00404154"/>
    <w:pPr>
      <w:spacing w:after="100"/>
    </w:pPr>
  </w:style>
  <w:style w:type="paragraph" w:styleId="TOC2">
    <w:name w:val="toc 2"/>
    <w:basedOn w:val="Normal"/>
    <w:next w:val="Normal"/>
    <w:autoRedefine/>
    <w:uiPriority w:val="39"/>
    <w:unhideWhenUsed/>
    <w:rsid w:val="00404154"/>
    <w:pPr>
      <w:spacing w:after="100"/>
      <w:ind w:left="200"/>
    </w:pPr>
  </w:style>
  <w:style w:type="paragraph" w:styleId="TOC3">
    <w:name w:val="toc 3"/>
    <w:basedOn w:val="Normal"/>
    <w:next w:val="Normal"/>
    <w:autoRedefine/>
    <w:uiPriority w:val="39"/>
    <w:unhideWhenUsed/>
    <w:rsid w:val="00404154"/>
    <w:pPr>
      <w:spacing w:after="100"/>
      <w:ind w:left="400"/>
    </w:pPr>
  </w:style>
  <w:style w:type="character" w:customStyle="1" w:styleId="pl-c1">
    <w:name w:val="pl-c1"/>
    <w:basedOn w:val="DefaultParagraphFont"/>
    <w:rsid w:val="00405CF9"/>
  </w:style>
  <w:style w:type="character" w:customStyle="1" w:styleId="x">
    <w:name w:val="x"/>
    <w:basedOn w:val="DefaultParagraphFont"/>
    <w:rsid w:val="009D6693"/>
  </w:style>
  <w:style w:type="character" w:customStyle="1" w:styleId="Literal-Gray">
    <w:name w:val="Literal - Gray"/>
    <w:basedOn w:val="Literal"/>
    <w:uiPriority w:val="1"/>
    <w:qFormat/>
    <w:rsid w:val="004F529C"/>
    <w:rPr>
      <w:rFonts w:ascii="Courier" w:hAnsi="Courier"/>
      <w:color w:val="999999"/>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8173">
      <w:bodyDiv w:val="1"/>
      <w:marLeft w:val="0"/>
      <w:marRight w:val="0"/>
      <w:marTop w:val="0"/>
      <w:marBottom w:val="0"/>
      <w:divBdr>
        <w:top w:val="none" w:sz="0" w:space="0" w:color="auto"/>
        <w:left w:val="none" w:sz="0" w:space="0" w:color="auto"/>
        <w:bottom w:val="none" w:sz="0" w:space="0" w:color="auto"/>
        <w:right w:val="none" w:sz="0" w:space="0" w:color="auto"/>
      </w:divBdr>
    </w:div>
    <w:div w:id="340158180">
      <w:bodyDiv w:val="1"/>
      <w:marLeft w:val="0"/>
      <w:marRight w:val="0"/>
      <w:marTop w:val="0"/>
      <w:marBottom w:val="0"/>
      <w:divBdr>
        <w:top w:val="none" w:sz="0" w:space="0" w:color="auto"/>
        <w:left w:val="none" w:sz="0" w:space="0" w:color="auto"/>
        <w:bottom w:val="none" w:sz="0" w:space="0" w:color="auto"/>
        <w:right w:val="none" w:sz="0" w:space="0" w:color="auto"/>
      </w:divBdr>
    </w:div>
    <w:div w:id="567888390">
      <w:bodyDiv w:val="1"/>
      <w:marLeft w:val="0"/>
      <w:marRight w:val="0"/>
      <w:marTop w:val="0"/>
      <w:marBottom w:val="0"/>
      <w:divBdr>
        <w:top w:val="none" w:sz="0" w:space="0" w:color="auto"/>
        <w:left w:val="none" w:sz="0" w:space="0" w:color="auto"/>
        <w:bottom w:val="none" w:sz="0" w:space="0" w:color="auto"/>
        <w:right w:val="none" w:sz="0" w:space="0" w:color="auto"/>
      </w:divBdr>
    </w:div>
    <w:div w:id="745684927">
      <w:bodyDiv w:val="1"/>
      <w:marLeft w:val="0"/>
      <w:marRight w:val="0"/>
      <w:marTop w:val="0"/>
      <w:marBottom w:val="0"/>
      <w:divBdr>
        <w:top w:val="none" w:sz="0" w:space="0" w:color="auto"/>
        <w:left w:val="none" w:sz="0" w:space="0" w:color="auto"/>
        <w:bottom w:val="none" w:sz="0" w:space="0" w:color="auto"/>
        <w:right w:val="none" w:sz="0" w:space="0" w:color="auto"/>
      </w:divBdr>
    </w:div>
    <w:div w:id="776753827">
      <w:bodyDiv w:val="1"/>
      <w:marLeft w:val="0"/>
      <w:marRight w:val="0"/>
      <w:marTop w:val="0"/>
      <w:marBottom w:val="0"/>
      <w:divBdr>
        <w:top w:val="none" w:sz="0" w:space="0" w:color="auto"/>
        <w:left w:val="none" w:sz="0" w:space="0" w:color="auto"/>
        <w:bottom w:val="none" w:sz="0" w:space="0" w:color="auto"/>
        <w:right w:val="none" w:sz="0" w:space="0" w:color="auto"/>
      </w:divBdr>
    </w:div>
    <w:div w:id="1383362773">
      <w:bodyDiv w:val="1"/>
      <w:marLeft w:val="0"/>
      <w:marRight w:val="0"/>
      <w:marTop w:val="0"/>
      <w:marBottom w:val="0"/>
      <w:divBdr>
        <w:top w:val="none" w:sz="0" w:space="0" w:color="auto"/>
        <w:left w:val="none" w:sz="0" w:space="0" w:color="auto"/>
        <w:bottom w:val="none" w:sz="0" w:space="0" w:color="auto"/>
        <w:right w:val="none" w:sz="0" w:space="0" w:color="auto"/>
      </w:divBdr>
    </w:div>
    <w:div w:id="1554581634">
      <w:bodyDiv w:val="1"/>
      <w:marLeft w:val="0"/>
      <w:marRight w:val="0"/>
      <w:marTop w:val="0"/>
      <w:marBottom w:val="0"/>
      <w:divBdr>
        <w:top w:val="none" w:sz="0" w:space="0" w:color="auto"/>
        <w:left w:val="none" w:sz="0" w:space="0" w:color="auto"/>
        <w:bottom w:val="none" w:sz="0" w:space="0" w:color="auto"/>
        <w:right w:val="none" w:sz="0" w:space="0" w:color="auto"/>
      </w:divBdr>
    </w:div>
    <w:div w:id="1697777977">
      <w:bodyDiv w:val="1"/>
      <w:marLeft w:val="0"/>
      <w:marRight w:val="0"/>
      <w:marTop w:val="0"/>
      <w:marBottom w:val="0"/>
      <w:divBdr>
        <w:top w:val="none" w:sz="0" w:space="0" w:color="auto"/>
        <w:left w:val="none" w:sz="0" w:space="0" w:color="auto"/>
        <w:bottom w:val="none" w:sz="0" w:space="0" w:color="auto"/>
        <w:right w:val="none" w:sz="0" w:space="0" w:color="auto"/>
      </w:divBdr>
    </w:div>
    <w:div w:id="1936666021">
      <w:bodyDiv w:val="1"/>
      <w:marLeft w:val="0"/>
      <w:marRight w:val="0"/>
      <w:marTop w:val="0"/>
      <w:marBottom w:val="0"/>
      <w:divBdr>
        <w:top w:val="none" w:sz="0" w:space="0" w:color="auto"/>
        <w:left w:val="none" w:sz="0" w:space="0" w:color="auto"/>
        <w:bottom w:val="none" w:sz="0" w:space="0" w:color="auto"/>
        <w:right w:val="none" w:sz="0" w:space="0" w:color="auto"/>
      </w:divBdr>
    </w:div>
    <w:div w:id="200219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43</Pages>
  <Words>11184</Words>
  <Characters>63752</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 Chadwick</dc:creator>
  <cp:lastModifiedBy>Carol Nichols</cp:lastModifiedBy>
  <cp:revision>37</cp:revision>
  <dcterms:created xsi:type="dcterms:W3CDTF">2018-03-15T23:35:00Z</dcterms:created>
  <dcterms:modified xsi:type="dcterms:W3CDTF">2018-03-22T00:25:00Z</dcterms:modified>
</cp:coreProperties>
</file>